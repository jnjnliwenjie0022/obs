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F95" w:rsidRDefault="00C35F95" w:rsidP="00395A37">
      <w:pPr>
        <w:keepNext/>
        <w:jc w:val="both"/>
        <w:rPr>
          <w:rFonts w:ascii="Candara" w:eastAsia="Candara" w:hAnsi="Candara" w:cs="Candara"/>
          <w:sz w:val="22"/>
        </w:rPr>
      </w:pPr>
    </w:p>
    <w:p w:rsidR="00C35F95" w:rsidRDefault="00C35F95" w:rsidP="00395A37">
      <w:pPr>
        <w:keepNext/>
        <w:jc w:val="both"/>
        <w:rPr>
          <w:rFonts w:ascii="Candara" w:eastAsia="Candara" w:hAnsi="Candara" w:cs="Candara"/>
          <w:sz w:val="22"/>
        </w:rPr>
      </w:pPr>
    </w:p>
    <w:p w:rsidR="00C35F95" w:rsidRDefault="00C35F95" w:rsidP="00395A37">
      <w:pPr>
        <w:keepNext/>
        <w:jc w:val="both"/>
        <w:rPr>
          <w:rFonts w:ascii="Candara" w:eastAsia="Candara" w:hAnsi="Candara" w:cs="Candara"/>
          <w:sz w:val="22"/>
        </w:rPr>
      </w:pPr>
    </w:p>
    <w:p w:rsidR="00C35F95" w:rsidRDefault="00C35F95" w:rsidP="00395A37">
      <w:pPr>
        <w:keepNext/>
        <w:jc w:val="both"/>
        <w:rPr>
          <w:rFonts w:ascii="Candara" w:eastAsia="Candara" w:hAnsi="Candara" w:cs="Candara"/>
          <w:sz w:val="22"/>
        </w:rPr>
      </w:pPr>
    </w:p>
    <w:p w:rsidR="00C35F95" w:rsidRDefault="00C35F95" w:rsidP="00395A37">
      <w:pPr>
        <w:keepNext/>
        <w:jc w:val="both"/>
        <w:rPr>
          <w:rFonts w:ascii="Candara" w:eastAsia="Candara" w:hAnsi="Candara" w:cs="Candara"/>
          <w:sz w:val="22"/>
        </w:rPr>
      </w:pPr>
    </w:p>
    <w:p w:rsidR="00C35F95" w:rsidRDefault="00013FC6" w:rsidP="00395A37">
      <w:pPr>
        <w:keepNext/>
        <w:jc w:val="both"/>
        <w:rPr>
          <w:rFonts w:ascii="Candara" w:eastAsia="Candara" w:hAnsi="Candara" w:cs="Candara"/>
          <w:sz w:val="22"/>
        </w:rPr>
      </w:pPr>
      <w:r>
        <w:rPr>
          <w:rFonts w:ascii="Candara" w:eastAsia="Candara" w:hAnsi="Candara" w:cs="Candara"/>
          <w:noProof/>
          <w:sz w:val="22"/>
          <w:lang w:eastAsia="en-US"/>
        </w:rPr>
        <mc:AlternateContent>
          <mc:Choice Requires="wps">
            <w:drawing>
              <wp:anchor distT="0" distB="0" distL="114300" distR="114300" simplePos="0" relativeHeight="27963620" behindDoc="0" locked="0" layoutInCell="1" allowOverlap="1">
                <wp:simplePos x="0" y="0"/>
                <wp:positionH relativeFrom="column">
                  <wp:posOffset>914400</wp:posOffset>
                </wp:positionH>
                <wp:positionV relativeFrom="paragraph">
                  <wp:posOffset>139065</wp:posOffset>
                </wp:positionV>
                <wp:extent cx="4670425" cy="4737100"/>
                <wp:effectExtent l="0" t="0" r="0" b="0"/>
                <wp:wrapNone/>
                <wp:docPr id="1" name="Text Box 67"/>
                <wp:cNvGraphicFramePr/>
                <a:graphic xmlns:a="http://schemas.openxmlformats.org/drawingml/2006/main">
                  <a:graphicData uri="http://schemas.microsoft.com/office/word/2010/wordprocessingShape">
                    <wps:wsp>
                      <wps:cNvSpPr/>
                      <wps:spPr>
                        <a:xfrm>
                          <a:off x="0" y="0"/>
                          <a:ext cx="4669920" cy="4736520"/>
                        </a:xfrm>
                        <a:prstGeom prst="rect">
                          <a:avLst/>
                        </a:prstGeom>
                        <a:noFill/>
                        <a:ln>
                          <a:noFill/>
                        </a:ln>
                      </wps:spPr>
                      <wps:style>
                        <a:lnRef idx="0">
                          <a:scrgbClr r="0" g="0" b="0"/>
                        </a:lnRef>
                        <a:fillRef idx="0">
                          <a:scrgbClr r="0" g="0" b="0"/>
                        </a:fillRef>
                        <a:effectRef idx="0">
                          <a:scrgbClr r="0" g="0" b="0"/>
                        </a:effectRef>
                        <a:fontRef idx="minor"/>
                      </wps:style>
                      <wps:txbx>
                        <w:txbxContent>
                          <w:p w:rsidR="007D079D" w:rsidRDefault="007D079D">
                            <w:pPr>
                              <w:pStyle w:val="FrameContents"/>
                              <w:keepNext/>
                              <w:jc w:val="center"/>
                            </w:pPr>
                            <w:r>
                              <w:rPr>
                                <w:noProof/>
                                <w:lang w:eastAsia="en-US"/>
                              </w:rPr>
                              <w:drawing>
                                <wp:inline distT="0" distB="0" distL="0" distR="0">
                                  <wp:extent cx="4485640" cy="4554855"/>
                                  <wp:effectExtent l="0" t="0" r="0" b="0"/>
                                  <wp:docPr id="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7"/>
                                          <pic:cNvPicPr>
                                            <a:picLocks noChangeAspect="1" noChangeArrowheads="1"/>
                                          </pic:cNvPicPr>
                                        </pic:nvPicPr>
                                        <pic:blipFill>
                                          <a:blip r:embed="rId8"/>
                                          <a:stretch>
                                            <a:fillRect/>
                                          </a:stretch>
                                        </pic:blipFill>
                                        <pic:spPr bwMode="auto">
                                          <a:xfrm>
                                            <a:off x="0" y="0"/>
                                            <a:ext cx="4485640" cy="4554855"/>
                                          </a:xfrm>
                                          <a:prstGeom prst="rect">
                                            <a:avLst/>
                                          </a:prstGeom>
                                        </pic:spPr>
                                      </pic:pic>
                                    </a:graphicData>
                                  </a:graphic>
                                </wp:inline>
                              </w:drawing>
                            </w:r>
                          </w:p>
                        </w:txbxContent>
                      </wps:txbx>
                      <wps:bodyPr>
                        <a:spAutoFit/>
                      </wps:bodyPr>
                    </wps:wsp>
                  </a:graphicData>
                </a:graphic>
              </wp:anchor>
            </w:drawing>
          </mc:Choice>
          <mc:Fallback>
            <w:pict>
              <v:rect id="Text Box 67" o:spid="_x0000_s1026" style="position:absolute;left:0;text-align:left;margin-left:1in;margin-top:10.95pt;width:367.75pt;height:373pt;z-index:279636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" filled="f" stroked="f">
                <v:textbox style="mso-fit-shape-to-text:t">
                  <w:txbxContent>
                    <w:p w:rsidR="007D079D" w:rsidRDefault="007D079D">
                      <w:pPr>
                        <w:pStyle w:val="FrameContents"/>
                        <w:keepNext/>
                        <w:jc w:val="center"/>
                      </w:pPr>
                      <w:r>
                        <w:rPr>
                          <w:noProof/>
                          <w:lang w:eastAsia="en-US"/>
                        </w:rPr>
                        <w:drawing>
                          <wp:inline distT="0" distB="0" distL="0" distR="0">
                            <wp:extent cx="4485640" cy="4554855"/>
                            <wp:effectExtent l="0" t="0" r="0" b="0"/>
                            <wp:docPr id="3"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7"/>
                                    <pic:cNvPicPr>
                                      <a:picLocks noChangeAspect="1" noChangeArrowheads="1"/>
                                    </pic:cNvPicPr>
                                  </pic:nvPicPr>
                                  <pic:blipFill>
                                    <a:blip r:embed="rId8"/>
                                    <a:stretch>
                                      <a:fillRect/>
                                    </a:stretch>
                                  </pic:blipFill>
                                  <pic:spPr bwMode="auto">
                                    <a:xfrm>
                                      <a:off x="0" y="0"/>
                                      <a:ext cx="4485640" cy="4554855"/>
                                    </a:xfrm>
                                    <a:prstGeom prst="rect">
                                      <a:avLst/>
                                    </a:prstGeom>
                                  </pic:spPr>
                                </pic:pic>
                              </a:graphicData>
                            </a:graphic>
                          </wp:inline>
                        </w:drawing>
                      </w:r>
                    </w:p>
                  </w:txbxContent>
                </v:textbox>
              </v:rect>
            </w:pict>
          </mc:Fallback>
        </mc:AlternateContent>
      </w:r>
    </w:p>
    <w:p w:rsidR="00C35F95" w:rsidRDefault="00C35F95" w:rsidP="00395A37">
      <w:pPr>
        <w:keepNext/>
        <w:jc w:val="both"/>
        <w:rPr>
          <w:rFonts w:ascii="Candara" w:eastAsia="Candara" w:hAnsi="Candara" w:cs="Candara"/>
          <w:sz w:val="22"/>
        </w:rPr>
      </w:pPr>
    </w:p>
    <w:p w:rsidR="00C35F95" w:rsidRDefault="00C70C54" w:rsidP="00395A37">
      <w:pPr>
        <w:jc w:val="both"/>
        <w:rPr>
          <w:rFonts w:ascii="Candara" w:eastAsia="Candara" w:hAnsi="Candara" w:cs="Candara"/>
          <w:sz w:val="22"/>
        </w:rPr>
      </w:pPr>
      <w:r>
        <w:rPr>
          <w:rFonts w:ascii="Candara" w:eastAsia="Candara" w:hAnsi="Candara" w:cs="Candara"/>
          <w:noProof/>
          <w:sz w:val="22"/>
          <w:lang w:eastAsia="en-US"/>
        </w:rPr>
        <mc:AlternateContent>
          <mc:Choice Requires="wps">
            <w:drawing>
              <wp:anchor distT="0" distB="0" distL="114300" distR="114300" simplePos="0" relativeHeight="55927238" behindDoc="0" locked="0" layoutInCell="1" allowOverlap="1" wp14:anchorId="0D5FECAE" wp14:editId="34077B6B">
                <wp:simplePos x="0" y="0"/>
                <wp:positionH relativeFrom="column">
                  <wp:posOffset>357038</wp:posOffset>
                </wp:positionH>
                <wp:positionV relativeFrom="paragraph">
                  <wp:posOffset>194190</wp:posOffset>
                </wp:positionV>
                <wp:extent cx="5943600" cy="3730110"/>
                <wp:effectExtent l="0" t="0" r="0" b="3810"/>
                <wp:wrapNone/>
                <wp:docPr id="5" name="Text Box 17"/>
                <wp:cNvGraphicFramePr/>
                <a:graphic xmlns:a="http://schemas.openxmlformats.org/drawingml/2006/main">
                  <a:graphicData uri="http://schemas.microsoft.com/office/word/2010/wordprocessingShape">
                    <wps:wsp>
                      <wps:cNvSpPr/>
                      <wps:spPr>
                        <a:xfrm>
                          <a:off x="0" y="0"/>
                          <a:ext cx="5943600" cy="3730110"/>
                        </a:xfrm>
                        <a:prstGeom prst="rect">
                          <a:avLst/>
                        </a:prstGeom>
                        <a:noFill/>
                        <a:ln>
                          <a:noFill/>
                        </a:ln>
                      </wps:spPr>
                      <wps:style>
                        <a:lnRef idx="0">
                          <a:scrgbClr r="0" g="0" b="0"/>
                        </a:lnRef>
                        <a:fillRef idx="0">
                          <a:scrgbClr r="0" g="0" b="0"/>
                        </a:fillRef>
                        <a:effectRef idx="0">
                          <a:scrgbClr r="0" g="0" b="0"/>
                        </a:effectRef>
                        <a:fontRef idx="minor"/>
                      </wps:style>
                      <wps:txbx>
                        <w:txbxContent>
                          <w:p w:rsidR="007D079D" w:rsidRPr="009C5F07" w:rsidRDefault="007D079D">
                            <w:pPr>
                              <w:pStyle w:val="FrameContents"/>
                              <w:jc w:val="center"/>
                              <w:rPr>
                                <w:rStyle w:val="DocumentTitle"/>
                                <w:rFonts w:ascii="Lucida Bright" w:eastAsia="PMingLiU" w:hAnsi="Lucida Bright"/>
                                <w:color w:val="auto"/>
                                <w:szCs w:val="72"/>
                              </w:rPr>
                            </w:pPr>
                            <w:r w:rsidRPr="009C5F07">
                              <w:rPr>
                                <w:rStyle w:val="DocumentTitle"/>
                                <w:rFonts w:ascii="Lucida Bright" w:eastAsia="PMingLiU" w:hAnsi="Lucida Bright"/>
                                <w:color w:val="auto"/>
                                <w:szCs w:val="72"/>
                              </w:rPr>
                              <w:t xml:space="preserve">Vector Processor </w:t>
                            </w:r>
                          </w:p>
                          <w:p w:rsidR="007D079D" w:rsidRPr="009C5F07" w:rsidRDefault="007D079D">
                            <w:pPr>
                              <w:pStyle w:val="FrameContents"/>
                              <w:jc w:val="center"/>
                              <w:rPr>
                                <w:rStyle w:val="DocumentTitle"/>
                                <w:rFonts w:ascii="Lucida Bright" w:eastAsia="PMingLiU" w:hAnsi="Lucida Bright"/>
                                <w:color w:val="auto"/>
                                <w:szCs w:val="72"/>
                              </w:rPr>
                            </w:pPr>
                            <w:r w:rsidRPr="009C5F07">
                              <w:rPr>
                                <w:rStyle w:val="DocumentTitle"/>
                                <w:rFonts w:ascii="Lucida Bright" w:eastAsia="PMingLiU" w:hAnsi="Lucida Bright"/>
                                <w:color w:val="auto"/>
                                <w:szCs w:val="72"/>
                              </w:rPr>
                              <w:t>Permute Block</w:t>
                            </w:r>
                          </w:p>
                          <w:p w:rsidR="007D079D" w:rsidRPr="009C5F07" w:rsidRDefault="007D079D">
                            <w:pPr>
                              <w:pStyle w:val="FrameContents"/>
                              <w:jc w:val="center"/>
                              <w:rPr>
                                <w:sz w:val="22"/>
                                <w:szCs w:val="20"/>
                              </w:rPr>
                            </w:pPr>
                            <w:r w:rsidRPr="009C5F07">
                              <w:rPr>
                                <w:rStyle w:val="DocumentTitle"/>
                                <w:rFonts w:ascii="Lucida Bright" w:eastAsia="PMingLiU" w:hAnsi="Lucida Bright"/>
                                <w:color w:val="auto"/>
                                <w:szCs w:val="72"/>
                              </w:rPr>
                              <w:t>Micro</w:t>
                            </w:r>
                            <w:r>
                              <w:rPr>
                                <w:rStyle w:val="DocumentTitle"/>
                                <w:rFonts w:ascii="Lucida Bright" w:eastAsia="PMingLiU" w:hAnsi="Lucida Bright"/>
                                <w:color w:val="auto"/>
                                <w:szCs w:val="72"/>
                              </w:rPr>
                              <w:t>-</w:t>
                            </w:r>
                            <w:r w:rsidRPr="009C5F07">
                              <w:rPr>
                                <w:rStyle w:val="DocumentTitle"/>
                                <w:rFonts w:ascii="Lucida Bright" w:eastAsia="PMingLiU" w:hAnsi="Lucida Bright"/>
                                <w:color w:val="auto"/>
                                <w:szCs w:val="72"/>
                              </w:rPr>
                              <w:t xml:space="preserve">Architecture Specification  </w:t>
                            </w:r>
                          </w:p>
                        </w:txbxContent>
                      </wps:txbx>
                      <wps:bodyPr>
                        <a:noAutofit/>
                      </wps:bodyPr>
                    </wps:wsp>
                  </a:graphicData>
                </a:graphic>
                <wp14:sizeRelH relativeFrom="margin">
                  <wp14:pctWidth>0</wp14:pctWidth>
                </wp14:sizeRelH>
                <wp14:sizeRelV relativeFrom="margin">
                  <wp14:pctHeight>0</wp14:pctHeight>
                </wp14:sizeRelV>
              </wp:anchor>
            </w:drawing>
          </mc:Choice>
          <mc:Fallback>
            <w:pict>
              <v:rect w14:anchorId="0D5FECAE" id="Text Box 17" o:spid="_x0000_s1027" style="position:absolute;left:0;text-align:left;margin-left:28.1pt;margin-top:15.3pt;width:468pt;height:293.7pt;z-index:55927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" filled="f" stroked="f">
                <v:textbox>
                  <w:txbxContent>
                    <w:p w:rsidR="007D079D" w:rsidRPr="009C5F07" w:rsidRDefault="007D079D">
                      <w:pPr>
                        <w:pStyle w:val="FrameContents"/>
                        <w:jc w:val="center"/>
                        <w:rPr>
                          <w:rStyle w:val="DocumentTitle"/>
                          <w:rFonts w:ascii="Lucida Bright" w:eastAsia="PMingLiU" w:hAnsi="Lucida Bright"/>
                          <w:color w:val="auto"/>
                          <w:szCs w:val="72"/>
                        </w:rPr>
                      </w:pPr>
                      <w:r w:rsidRPr="009C5F07">
                        <w:rPr>
                          <w:rStyle w:val="DocumentTitle"/>
                          <w:rFonts w:ascii="Lucida Bright" w:eastAsia="PMingLiU" w:hAnsi="Lucida Bright"/>
                          <w:color w:val="auto"/>
                          <w:szCs w:val="72"/>
                        </w:rPr>
                        <w:t xml:space="preserve">Vector Processor </w:t>
                      </w:r>
                    </w:p>
                    <w:p w:rsidR="007D079D" w:rsidRPr="009C5F07" w:rsidRDefault="007D079D">
                      <w:pPr>
                        <w:pStyle w:val="FrameContents"/>
                        <w:jc w:val="center"/>
                        <w:rPr>
                          <w:rStyle w:val="DocumentTitle"/>
                          <w:rFonts w:ascii="Lucida Bright" w:eastAsia="PMingLiU" w:hAnsi="Lucida Bright"/>
                          <w:color w:val="auto"/>
                          <w:szCs w:val="72"/>
                        </w:rPr>
                      </w:pPr>
                      <w:r w:rsidRPr="009C5F07">
                        <w:rPr>
                          <w:rStyle w:val="DocumentTitle"/>
                          <w:rFonts w:ascii="Lucida Bright" w:eastAsia="PMingLiU" w:hAnsi="Lucida Bright"/>
                          <w:color w:val="auto"/>
                          <w:szCs w:val="72"/>
                        </w:rPr>
                        <w:t>Permute Block</w:t>
                      </w:r>
                    </w:p>
                    <w:p w:rsidR="007D079D" w:rsidRPr="009C5F07" w:rsidRDefault="007D079D">
                      <w:pPr>
                        <w:pStyle w:val="FrameContents"/>
                        <w:jc w:val="center"/>
                        <w:rPr>
                          <w:sz w:val="22"/>
                          <w:szCs w:val="20"/>
                        </w:rPr>
                      </w:pPr>
                      <w:r w:rsidRPr="009C5F07">
                        <w:rPr>
                          <w:rStyle w:val="DocumentTitle"/>
                          <w:rFonts w:ascii="Lucida Bright" w:eastAsia="PMingLiU" w:hAnsi="Lucida Bright"/>
                          <w:color w:val="auto"/>
                          <w:szCs w:val="72"/>
                        </w:rPr>
                        <w:t>Micro</w:t>
                      </w:r>
                      <w:r>
                        <w:rPr>
                          <w:rStyle w:val="DocumentTitle"/>
                          <w:rFonts w:ascii="Lucida Bright" w:eastAsia="PMingLiU" w:hAnsi="Lucida Bright"/>
                          <w:color w:val="auto"/>
                          <w:szCs w:val="72"/>
                        </w:rPr>
                        <w:t>-</w:t>
                      </w:r>
                      <w:r w:rsidRPr="009C5F07">
                        <w:rPr>
                          <w:rStyle w:val="DocumentTitle"/>
                          <w:rFonts w:ascii="Lucida Bright" w:eastAsia="PMingLiU" w:hAnsi="Lucida Bright"/>
                          <w:color w:val="auto"/>
                          <w:szCs w:val="72"/>
                        </w:rPr>
                        <w:t xml:space="preserve">Architecture Specification  </w:t>
                      </w:r>
                    </w:p>
                  </w:txbxContent>
                </v:textbox>
              </v:rect>
            </w:pict>
          </mc:Fallback>
        </mc:AlternateContent>
      </w: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013FC6" w:rsidP="00395A37">
      <w:pPr>
        <w:keepNext/>
        <w:jc w:val="both"/>
        <w:rPr>
          <w:rFonts w:ascii="Candara" w:eastAsia="Candara" w:hAnsi="Candara" w:cs="Candara"/>
          <w:sz w:val="22"/>
        </w:rPr>
      </w:pPr>
      <w:r>
        <w:rPr>
          <w:rFonts w:ascii="Candara" w:eastAsia="Candara" w:hAnsi="Candara" w:cs="Candara"/>
          <w:noProof/>
          <w:sz w:val="22"/>
          <w:lang w:eastAsia="en-US"/>
        </w:rPr>
        <mc:AlternateContent>
          <mc:Choice Requires="wps">
            <w:drawing>
              <wp:anchor distT="0" distB="0" distL="114300" distR="114300" simplePos="0" relativeHeight="41945429" behindDoc="0" locked="0" layoutInCell="1" allowOverlap="1">
                <wp:simplePos x="0" y="0"/>
                <wp:positionH relativeFrom="column">
                  <wp:posOffset>1754094</wp:posOffset>
                </wp:positionH>
                <wp:positionV relativeFrom="paragraph">
                  <wp:posOffset>45420</wp:posOffset>
                </wp:positionV>
                <wp:extent cx="3269520" cy="1434353"/>
                <wp:effectExtent l="0" t="0" r="0" b="0"/>
                <wp:wrapNone/>
                <wp:docPr id="7" name="Text Box 26"/>
                <wp:cNvGraphicFramePr/>
                <a:graphic xmlns:a="http://schemas.openxmlformats.org/drawingml/2006/main">
                  <a:graphicData uri="http://schemas.microsoft.com/office/word/2010/wordprocessingShape">
                    <wps:wsp>
                      <wps:cNvSpPr/>
                      <wps:spPr>
                        <a:xfrm>
                          <a:off x="0" y="0"/>
                          <a:ext cx="3269520" cy="1434353"/>
                        </a:xfrm>
                        <a:prstGeom prst="rect">
                          <a:avLst/>
                        </a:prstGeom>
                        <a:noFill/>
                        <a:ln>
                          <a:noFill/>
                        </a:ln>
                      </wps:spPr>
                      <wps:style>
                        <a:lnRef idx="0">
                          <a:scrgbClr r="0" g="0" b="0"/>
                        </a:lnRef>
                        <a:fillRef idx="0">
                          <a:scrgbClr r="0" g="0" b="0"/>
                        </a:fillRef>
                        <a:effectRef idx="0">
                          <a:scrgbClr r="0" g="0" b="0"/>
                        </a:effectRef>
                        <a:fontRef idx="minor"/>
                      </wps:style>
                      <wps:txbx>
                        <w:txbxContent>
                          <w:tbl>
                            <w:tblPr>
                              <w:tblW w:w="4820" w:type="dxa"/>
                              <w:tblInd w:w="109" w:type="dxa"/>
                              <w:tblLook w:val="01E0" w:firstRow="1" w:lastRow="1" w:firstColumn="1" w:lastColumn="1" w:noHBand="0" w:noVBand="0"/>
                            </w:tblPr>
                            <w:tblGrid>
                              <w:gridCol w:w="2760"/>
                              <w:gridCol w:w="2060"/>
                            </w:tblGrid>
                            <w:tr w:rsidR="007D079D">
                              <w:trPr>
                                <w:trHeight w:val="392"/>
                              </w:trPr>
                              <w:tc>
                                <w:tcPr>
                                  <w:tcW w:w="2759" w:type="dxa"/>
                                  <w:shd w:val="clear" w:color="auto" w:fill="auto"/>
                                </w:tcPr>
                                <w:p w:rsidR="007D079D" w:rsidRDefault="007D079D">
                                  <w:pPr>
                                    <w:pStyle w:val="TableContent-Left"/>
                                    <w:rPr>
                                      <w:rFonts w:ascii="Lucida Bright" w:hAnsi="Lucida Bright" w:cs="Lucida Sans Unicode"/>
                                      <w:b w:val="0"/>
                                      <w:color w:val="333399"/>
                                    </w:rPr>
                                  </w:pPr>
                                  <w:r>
                                    <w:rPr>
                                      <w:rFonts w:ascii="Lucida Bright" w:eastAsia="PMingLiU" w:hAnsi="Lucida Bright" w:cs="Lucida Sans Unicode"/>
                                      <w:b w:val="0"/>
                                      <w:color w:val="333399"/>
                                    </w:rPr>
                                    <w:t>Document Number</w:t>
                                  </w:r>
                                </w:p>
                              </w:tc>
                              <w:tc>
                                <w:tcPr>
                                  <w:tcW w:w="2060" w:type="dxa"/>
                                  <w:shd w:val="clear" w:color="auto" w:fill="auto"/>
                                </w:tcPr>
                                <w:p w:rsidR="007D079D" w:rsidRDefault="007D079D">
                                  <w:pPr>
                                    <w:pStyle w:val="TableContent-Right"/>
                                    <w:jc w:val="left"/>
                                  </w:pPr>
                                  <w:r>
                                    <w:rPr>
                                      <w:rFonts w:ascii="Lucida Bright" w:eastAsia="PMingLiU" w:hAnsi="Lucida Bright" w:cs="Lucida Sans Unicode"/>
                                      <w:b w:val="0"/>
                                      <w:color w:val="333399"/>
                                    </w:rPr>
                                    <w:t>xxx-</w:t>
                                  </w:r>
                                  <w:proofErr w:type="spellStart"/>
                                  <w:r>
                                    <w:rPr>
                                      <w:rFonts w:ascii="Lucida Bright" w:eastAsia="PMingLiU" w:hAnsi="Lucida Bright" w:cs="Lucida Sans Unicode"/>
                                      <w:b w:val="0"/>
                                      <w:color w:val="333399"/>
                                    </w:rPr>
                                    <w:t>xxxxx</w:t>
                                  </w:r>
                                  <w:proofErr w:type="spellEnd"/>
                                </w:p>
                              </w:tc>
                            </w:tr>
                            <w:tr w:rsidR="007D079D">
                              <w:trPr>
                                <w:trHeight w:val="598"/>
                              </w:trPr>
                              <w:tc>
                                <w:tcPr>
                                  <w:tcW w:w="2759" w:type="dxa"/>
                                  <w:shd w:val="clear" w:color="auto" w:fill="auto"/>
                                </w:tcPr>
                                <w:p w:rsidR="007D079D" w:rsidRDefault="007D079D">
                                  <w:pPr>
                                    <w:pStyle w:val="TableContent-Left"/>
                                    <w:rPr>
                                      <w:rFonts w:ascii="Lucida Bright" w:hAnsi="Lucida Bright" w:cs="Lucida Sans Unicode"/>
                                      <w:b w:val="0"/>
                                      <w:color w:val="333399"/>
                                    </w:rPr>
                                  </w:pPr>
                                  <w:r>
                                    <w:rPr>
                                      <w:rFonts w:ascii="Lucida Bright" w:eastAsia="PMingLiU" w:hAnsi="Lucida Bright" w:cs="Lucida Sans Unicode"/>
                                      <w:b w:val="0"/>
                                      <w:color w:val="333399"/>
                                    </w:rPr>
                                    <w:t>Date Issued</w:t>
                                  </w:r>
                                </w:p>
                              </w:tc>
                              <w:tc>
                                <w:tcPr>
                                  <w:tcW w:w="2060" w:type="dxa"/>
                                  <w:shd w:val="clear" w:color="auto" w:fill="auto"/>
                                </w:tcPr>
                                <w:p w:rsidR="007D079D" w:rsidRDefault="007D079D" w:rsidP="00951ADB">
                                  <w:pPr>
                                    <w:pStyle w:val="TableContent-Right"/>
                                    <w:jc w:val="left"/>
                                  </w:pPr>
                                  <w:del w:id="0" w:author="sanjai" w:date="2019-07-02T10:45:00Z">
                                    <w:r w:rsidDel="000E19EE">
                                      <w:rPr>
                                        <w:rFonts w:ascii="Lucida Bright" w:eastAsia="PMingLiU" w:hAnsi="Lucida Bright" w:cs="Lucida Sans Unicode"/>
                                        <w:b w:val="0"/>
                                        <w:color w:val="333399"/>
                                      </w:rPr>
                                      <w:delText>2019-0</w:delText>
                                    </w:r>
                                  </w:del>
                                  <w:del w:id="1" w:author="sanjai" w:date="2019-07-02T10:44:00Z">
                                    <w:r w:rsidDel="000E19EE">
                                      <w:rPr>
                                        <w:rFonts w:ascii="Lucida Bright" w:eastAsia="PMingLiU" w:hAnsi="Lucida Bright" w:cs="Lucida Sans Unicode"/>
                                        <w:b w:val="0"/>
                                        <w:color w:val="333399"/>
                                      </w:rPr>
                                      <w:delText>6</w:delText>
                                    </w:r>
                                  </w:del>
                                  <w:del w:id="2" w:author="sanjai" w:date="2019-07-02T10:45:00Z">
                                    <w:r w:rsidDel="000E19EE">
                                      <w:rPr>
                                        <w:rFonts w:ascii="Lucida Bright" w:eastAsia="PMingLiU" w:hAnsi="Lucida Bright" w:cs="Lucida Sans Unicode"/>
                                        <w:b w:val="0"/>
                                        <w:color w:val="333399"/>
                                      </w:rPr>
                                      <w:delText>-0</w:delText>
                                    </w:r>
                                  </w:del>
                                  <w:ins w:id="3" w:author="sanjai" w:date="2020-04-08T11:03:00Z">
                                    <w:r>
                                      <w:rPr>
                                        <w:rFonts w:ascii="Lucida Bright" w:eastAsia="PMingLiU" w:hAnsi="Lucida Bright" w:cs="Lucida Sans Unicode"/>
                                        <w:b w:val="0"/>
                                        <w:color w:val="333399"/>
                                      </w:rPr>
                                      <w:t>Apr</w:t>
                                    </w:r>
                                  </w:ins>
                                  <w:ins w:id="4" w:author="sanjai" w:date="2019-07-02T10:45:00Z">
                                    <w:r>
                                      <w:rPr>
                                        <w:rFonts w:ascii="Lucida Bright" w:eastAsia="PMingLiU" w:hAnsi="Lucida Bright" w:cs="Lucida Sans Unicode"/>
                                        <w:b w:val="0"/>
                                        <w:color w:val="333399"/>
                                      </w:rPr>
                                      <w:t xml:space="preserve"> </w:t>
                                    </w:r>
                                  </w:ins>
                                  <w:ins w:id="5" w:author="sanjai" w:date="2020-04-08T11:03:00Z">
                                    <w:del w:id="6" w:author="sanjai" w:date="2020-04-09T14:59:00Z">
                                      <w:r w:rsidDel="00951ADB">
                                        <w:rPr>
                                          <w:rFonts w:ascii="Lucida Bright" w:eastAsia="PMingLiU" w:hAnsi="Lucida Bright" w:cs="Lucida Sans Unicode"/>
                                          <w:b w:val="0"/>
                                          <w:color w:val="333399"/>
                                        </w:rPr>
                                        <w:delText>09</w:delText>
                                      </w:r>
                                    </w:del>
                                  </w:ins>
                                  <w:ins w:id="7" w:author="sanjai" w:date="2020-04-09T14:59:00Z">
                                    <w:r>
                                      <w:rPr>
                                        <w:rFonts w:ascii="Lucida Bright" w:eastAsia="PMingLiU" w:hAnsi="Lucida Bright" w:cs="Lucida Sans Unicode"/>
                                        <w:b w:val="0"/>
                                        <w:color w:val="333399"/>
                                      </w:rPr>
                                      <w:t>10</w:t>
                                    </w:r>
                                  </w:ins>
                                  <w:ins w:id="8" w:author="sanjai" w:date="2019-07-02T10:45:00Z">
                                    <w:r>
                                      <w:rPr>
                                        <w:rFonts w:ascii="Lucida Bright" w:eastAsia="PMingLiU" w:hAnsi="Lucida Bright" w:cs="Lucida Sans Unicode"/>
                                        <w:b w:val="0"/>
                                        <w:color w:val="333399"/>
                                      </w:rPr>
                                      <w:t>, 2020</w:t>
                                    </w:r>
                                  </w:ins>
                                  <w:del w:id="9" w:author="sanjai" w:date="2019-07-02T10:44:00Z">
                                    <w:r w:rsidDel="000E19EE">
                                      <w:rPr>
                                        <w:rFonts w:ascii="Lucida Bright" w:eastAsia="PMingLiU" w:hAnsi="Lucida Bright" w:cs="Lucida Sans Unicode"/>
                                        <w:b w:val="0"/>
                                        <w:color w:val="333399"/>
                                      </w:rPr>
                                      <w:delText>6</w:delText>
                                    </w:r>
                                  </w:del>
                                </w:p>
                              </w:tc>
                            </w:tr>
                            <w:tr w:rsidR="007D079D">
                              <w:trPr>
                                <w:trHeight w:val="550"/>
                              </w:trPr>
                              <w:tc>
                                <w:tcPr>
                                  <w:tcW w:w="2759" w:type="dxa"/>
                                  <w:shd w:val="clear" w:color="auto" w:fill="auto"/>
                                </w:tcPr>
                                <w:p w:rsidR="007D079D" w:rsidRDefault="007D079D">
                                  <w:pPr>
                                    <w:pStyle w:val="FrameContents"/>
                                    <w:rPr>
                                      <w:rFonts w:ascii="Lucida Bright" w:hAnsi="Lucida Bright"/>
                                      <w:color w:val="333399"/>
                                      <w:szCs w:val="24"/>
                                    </w:rPr>
                                  </w:pPr>
                                  <w:r>
                                    <w:rPr>
                                      <w:rFonts w:ascii="Lucida Bright" w:hAnsi="Lucida Bright"/>
                                      <w:color w:val="333399"/>
                                      <w:szCs w:val="24"/>
                                    </w:rPr>
                                    <w:t>Status</w:t>
                                  </w:r>
                                </w:p>
                                <w:p w:rsidR="007D079D" w:rsidRDefault="007D079D">
                                  <w:pPr>
                                    <w:pStyle w:val="FrameContents"/>
                                    <w:rPr>
                                      <w:rFonts w:ascii="Lucida Bright" w:hAnsi="Lucida Bright"/>
                                      <w:color w:val="333399"/>
                                      <w:szCs w:val="24"/>
                                    </w:rPr>
                                  </w:pPr>
                                  <w:r>
                                    <w:rPr>
                                      <w:rFonts w:ascii="Lucida Bright" w:hAnsi="Lucida Bright"/>
                                      <w:color w:val="333399"/>
                                      <w:szCs w:val="24"/>
                                    </w:rPr>
                                    <w:t>Version</w:t>
                                  </w:r>
                                </w:p>
                              </w:tc>
                              <w:tc>
                                <w:tcPr>
                                  <w:tcW w:w="2060" w:type="dxa"/>
                                  <w:shd w:val="clear" w:color="auto" w:fill="auto"/>
                                </w:tcPr>
                                <w:p w:rsidR="007D079D" w:rsidRDefault="007D079D">
                                  <w:pPr>
                                    <w:pStyle w:val="FrameContents"/>
                                    <w:rPr>
                                      <w:rFonts w:ascii="Lucida Bright" w:eastAsiaTheme="minorEastAsia" w:hAnsi="Lucida Bright"/>
                                      <w:color w:val="333399"/>
                                      <w:szCs w:val="24"/>
                                    </w:rPr>
                                  </w:pPr>
                                  <w:ins w:id="10" w:author="sanjai" w:date="2020-04-09T14:59:00Z">
                                    <w:r>
                                      <w:rPr>
                                        <w:rFonts w:ascii="Lucida Bright" w:eastAsiaTheme="minorEastAsia" w:hAnsi="Lucida Bright"/>
                                        <w:color w:val="333399"/>
                                        <w:szCs w:val="24"/>
                                      </w:rPr>
                                      <w:t>Done</w:t>
                                    </w:r>
                                  </w:ins>
                                  <w:del w:id="11" w:author="sanjai" w:date="2020-04-09T14:59:00Z">
                                    <w:r w:rsidDel="00951ADB">
                                      <w:rPr>
                                        <w:rFonts w:ascii="Lucida Bright" w:eastAsiaTheme="minorEastAsia" w:hAnsi="Lucida Bright"/>
                                        <w:color w:val="333399"/>
                                        <w:szCs w:val="24"/>
                                      </w:rPr>
                                      <w:delText>In Progress</w:delText>
                                    </w:r>
                                  </w:del>
                                </w:p>
                                <w:p w:rsidR="007D079D" w:rsidRDefault="007D079D">
                                  <w:pPr>
                                    <w:pStyle w:val="FrameContents"/>
                                  </w:pPr>
                                  <w:ins w:id="12" w:author="sanjai" w:date="2020-04-08T11:03:00Z">
                                    <w:r>
                                      <w:rPr>
                                        <w:rFonts w:ascii="Lucida Bright" w:eastAsiaTheme="minorEastAsia" w:hAnsi="Lucida Bright"/>
                                        <w:color w:val="333399"/>
                                        <w:szCs w:val="24"/>
                                      </w:rPr>
                                      <w:t>1.0</w:t>
                                    </w:r>
                                  </w:ins>
                                  <w:del w:id="13" w:author="sanjai" w:date="2020-04-08T11:03:00Z">
                                    <w:r w:rsidDel="00835801">
                                      <w:rPr>
                                        <w:rFonts w:ascii="Lucida Bright" w:eastAsiaTheme="minorEastAsia" w:hAnsi="Lucida Bright"/>
                                        <w:color w:val="333399"/>
                                        <w:szCs w:val="24"/>
                                      </w:rPr>
                                      <w:delText>0.</w:delText>
                                    </w:r>
                                  </w:del>
                                  <w:del w:id="14" w:author="sanjai" w:date="2019-07-02T10:44:00Z">
                                    <w:r w:rsidDel="000E19EE">
                                      <w:rPr>
                                        <w:rFonts w:ascii="Lucida Bright" w:eastAsiaTheme="minorEastAsia" w:hAnsi="Lucida Bright"/>
                                        <w:color w:val="333399"/>
                                        <w:szCs w:val="24"/>
                                      </w:rPr>
                                      <w:delText>2</w:delText>
                                    </w:r>
                                  </w:del>
                                </w:p>
                              </w:tc>
                            </w:tr>
                          </w:tbl>
                          <w:p w:rsidR="007D079D" w:rsidRDefault="007D079D">
                            <w:pPr>
                              <w:pStyle w:val="FrameContents"/>
                            </w:pPr>
                          </w:p>
                        </w:txbxContent>
                      </wps:txbx>
                      <wps:bodyPr wrap="square">
                        <a:noAutofit/>
                      </wps:bodyPr>
                    </wps:wsp>
                  </a:graphicData>
                </a:graphic>
                <wp14:sizeRelV relativeFrom="margin">
                  <wp14:pctHeight>0</wp14:pctHeight>
                </wp14:sizeRelV>
              </wp:anchor>
            </w:drawing>
          </mc:Choice>
          <mc:Fallback>
            <w:pict>
              <v:rect id="Text Box 26" o:spid="_x0000_s1028" style="position:absolute;left:0;text-align:left;margin-left:138.1pt;margin-top:3.6pt;width:257.45pt;height:112.95pt;z-index:419454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" filled="f" stroked="f">
                <v:textbox>
                  <w:txbxContent>
                    <w:tbl>
                      <w:tblPr>
                        <w:tblW w:w="4820" w:type="dxa"/>
                        <w:tblInd w:w="109" w:type="dxa"/>
                        <w:tblLook w:val="01E0" w:firstRow="1" w:lastRow="1" w:firstColumn="1" w:lastColumn="1" w:noHBand="0" w:noVBand="0"/>
                      </w:tblPr>
                      <w:tblGrid>
                        <w:gridCol w:w="2760"/>
                        <w:gridCol w:w="2060"/>
                      </w:tblGrid>
                      <w:tr w:rsidR="007D079D">
                        <w:trPr>
                          <w:trHeight w:val="392"/>
                        </w:trPr>
                        <w:tc>
                          <w:tcPr>
                            <w:tcW w:w="2759" w:type="dxa"/>
                            <w:shd w:val="clear" w:color="auto" w:fill="auto"/>
                          </w:tcPr>
                          <w:p w:rsidR="007D079D" w:rsidRDefault="007D079D">
                            <w:pPr>
                              <w:pStyle w:val="TableContent-Left"/>
                              <w:rPr>
                                <w:rFonts w:ascii="Lucida Bright" w:hAnsi="Lucida Bright" w:cs="Lucida Sans Unicode"/>
                                <w:b w:val="0"/>
                                <w:color w:val="333399"/>
                              </w:rPr>
                            </w:pPr>
                            <w:r>
                              <w:rPr>
                                <w:rFonts w:ascii="Lucida Bright" w:eastAsia="PMingLiU" w:hAnsi="Lucida Bright" w:cs="Lucida Sans Unicode"/>
                                <w:b w:val="0"/>
                                <w:color w:val="333399"/>
                              </w:rPr>
                              <w:t>Document Number</w:t>
                            </w:r>
                          </w:p>
                        </w:tc>
                        <w:tc>
                          <w:tcPr>
                            <w:tcW w:w="2060" w:type="dxa"/>
                            <w:shd w:val="clear" w:color="auto" w:fill="auto"/>
                          </w:tcPr>
                          <w:p w:rsidR="007D079D" w:rsidRDefault="007D079D">
                            <w:pPr>
                              <w:pStyle w:val="TableContent-Right"/>
                              <w:jc w:val="left"/>
                            </w:pPr>
                            <w:r>
                              <w:rPr>
                                <w:rFonts w:ascii="Lucida Bright" w:eastAsia="PMingLiU" w:hAnsi="Lucida Bright" w:cs="Lucida Sans Unicode"/>
                                <w:b w:val="0"/>
                                <w:color w:val="333399"/>
                              </w:rPr>
                              <w:t>xxx-</w:t>
                            </w:r>
                            <w:proofErr w:type="spellStart"/>
                            <w:r>
                              <w:rPr>
                                <w:rFonts w:ascii="Lucida Bright" w:eastAsia="PMingLiU" w:hAnsi="Lucida Bright" w:cs="Lucida Sans Unicode"/>
                                <w:b w:val="0"/>
                                <w:color w:val="333399"/>
                              </w:rPr>
                              <w:t>xxxxx</w:t>
                            </w:r>
                            <w:proofErr w:type="spellEnd"/>
                          </w:p>
                        </w:tc>
                      </w:tr>
                      <w:tr w:rsidR="007D079D">
                        <w:trPr>
                          <w:trHeight w:val="598"/>
                        </w:trPr>
                        <w:tc>
                          <w:tcPr>
                            <w:tcW w:w="2759" w:type="dxa"/>
                            <w:shd w:val="clear" w:color="auto" w:fill="auto"/>
                          </w:tcPr>
                          <w:p w:rsidR="007D079D" w:rsidRDefault="007D079D">
                            <w:pPr>
                              <w:pStyle w:val="TableContent-Left"/>
                              <w:rPr>
                                <w:rFonts w:ascii="Lucida Bright" w:hAnsi="Lucida Bright" w:cs="Lucida Sans Unicode"/>
                                <w:b w:val="0"/>
                                <w:color w:val="333399"/>
                              </w:rPr>
                            </w:pPr>
                            <w:r>
                              <w:rPr>
                                <w:rFonts w:ascii="Lucida Bright" w:eastAsia="PMingLiU" w:hAnsi="Lucida Bright" w:cs="Lucida Sans Unicode"/>
                                <w:b w:val="0"/>
                                <w:color w:val="333399"/>
                              </w:rPr>
                              <w:t>Date Issued</w:t>
                            </w:r>
                          </w:p>
                        </w:tc>
                        <w:tc>
                          <w:tcPr>
                            <w:tcW w:w="2060" w:type="dxa"/>
                            <w:shd w:val="clear" w:color="auto" w:fill="auto"/>
                          </w:tcPr>
                          <w:p w:rsidR="007D079D" w:rsidRDefault="007D079D" w:rsidP="00951ADB">
                            <w:pPr>
                              <w:pStyle w:val="TableContent-Right"/>
                              <w:jc w:val="left"/>
                            </w:pPr>
                            <w:del w:id="15" w:author="sanjai" w:date="2019-07-02T10:45:00Z">
                              <w:r w:rsidDel="000E19EE">
                                <w:rPr>
                                  <w:rFonts w:ascii="Lucida Bright" w:eastAsia="PMingLiU" w:hAnsi="Lucida Bright" w:cs="Lucida Sans Unicode"/>
                                  <w:b w:val="0"/>
                                  <w:color w:val="333399"/>
                                </w:rPr>
                                <w:delText>2019-0</w:delText>
                              </w:r>
                            </w:del>
                            <w:del w:id="16" w:author="sanjai" w:date="2019-07-02T10:44:00Z">
                              <w:r w:rsidDel="000E19EE">
                                <w:rPr>
                                  <w:rFonts w:ascii="Lucida Bright" w:eastAsia="PMingLiU" w:hAnsi="Lucida Bright" w:cs="Lucida Sans Unicode"/>
                                  <w:b w:val="0"/>
                                  <w:color w:val="333399"/>
                                </w:rPr>
                                <w:delText>6</w:delText>
                              </w:r>
                            </w:del>
                            <w:del w:id="17" w:author="sanjai" w:date="2019-07-02T10:45:00Z">
                              <w:r w:rsidDel="000E19EE">
                                <w:rPr>
                                  <w:rFonts w:ascii="Lucida Bright" w:eastAsia="PMingLiU" w:hAnsi="Lucida Bright" w:cs="Lucida Sans Unicode"/>
                                  <w:b w:val="0"/>
                                  <w:color w:val="333399"/>
                                </w:rPr>
                                <w:delText>-0</w:delText>
                              </w:r>
                            </w:del>
                            <w:ins w:id="18" w:author="sanjai" w:date="2020-04-08T11:03:00Z">
                              <w:r>
                                <w:rPr>
                                  <w:rFonts w:ascii="Lucida Bright" w:eastAsia="PMingLiU" w:hAnsi="Lucida Bright" w:cs="Lucida Sans Unicode"/>
                                  <w:b w:val="0"/>
                                  <w:color w:val="333399"/>
                                </w:rPr>
                                <w:t>Apr</w:t>
                              </w:r>
                            </w:ins>
                            <w:ins w:id="19" w:author="sanjai" w:date="2019-07-02T10:45:00Z">
                              <w:r>
                                <w:rPr>
                                  <w:rFonts w:ascii="Lucida Bright" w:eastAsia="PMingLiU" w:hAnsi="Lucida Bright" w:cs="Lucida Sans Unicode"/>
                                  <w:b w:val="0"/>
                                  <w:color w:val="333399"/>
                                </w:rPr>
                                <w:t xml:space="preserve"> </w:t>
                              </w:r>
                            </w:ins>
                            <w:ins w:id="20" w:author="sanjai" w:date="2020-04-08T11:03:00Z">
                              <w:del w:id="21" w:author="sanjai" w:date="2020-04-09T14:59:00Z">
                                <w:r w:rsidDel="00951ADB">
                                  <w:rPr>
                                    <w:rFonts w:ascii="Lucida Bright" w:eastAsia="PMingLiU" w:hAnsi="Lucida Bright" w:cs="Lucida Sans Unicode"/>
                                    <w:b w:val="0"/>
                                    <w:color w:val="333399"/>
                                  </w:rPr>
                                  <w:delText>09</w:delText>
                                </w:r>
                              </w:del>
                            </w:ins>
                            <w:ins w:id="22" w:author="sanjai" w:date="2020-04-09T14:59:00Z">
                              <w:r>
                                <w:rPr>
                                  <w:rFonts w:ascii="Lucida Bright" w:eastAsia="PMingLiU" w:hAnsi="Lucida Bright" w:cs="Lucida Sans Unicode"/>
                                  <w:b w:val="0"/>
                                  <w:color w:val="333399"/>
                                </w:rPr>
                                <w:t>10</w:t>
                              </w:r>
                            </w:ins>
                            <w:ins w:id="23" w:author="sanjai" w:date="2019-07-02T10:45:00Z">
                              <w:r>
                                <w:rPr>
                                  <w:rFonts w:ascii="Lucida Bright" w:eastAsia="PMingLiU" w:hAnsi="Lucida Bright" w:cs="Lucida Sans Unicode"/>
                                  <w:b w:val="0"/>
                                  <w:color w:val="333399"/>
                                </w:rPr>
                                <w:t>, 2020</w:t>
                              </w:r>
                            </w:ins>
                            <w:del w:id="24" w:author="sanjai" w:date="2019-07-02T10:44:00Z">
                              <w:r w:rsidDel="000E19EE">
                                <w:rPr>
                                  <w:rFonts w:ascii="Lucida Bright" w:eastAsia="PMingLiU" w:hAnsi="Lucida Bright" w:cs="Lucida Sans Unicode"/>
                                  <w:b w:val="0"/>
                                  <w:color w:val="333399"/>
                                </w:rPr>
                                <w:delText>6</w:delText>
                              </w:r>
                            </w:del>
                          </w:p>
                        </w:tc>
                      </w:tr>
                      <w:tr w:rsidR="007D079D">
                        <w:trPr>
                          <w:trHeight w:val="550"/>
                        </w:trPr>
                        <w:tc>
                          <w:tcPr>
                            <w:tcW w:w="2759" w:type="dxa"/>
                            <w:shd w:val="clear" w:color="auto" w:fill="auto"/>
                          </w:tcPr>
                          <w:p w:rsidR="007D079D" w:rsidRDefault="007D079D">
                            <w:pPr>
                              <w:pStyle w:val="FrameContents"/>
                              <w:rPr>
                                <w:rFonts w:ascii="Lucida Bright" w:hAnsi="Lucida Bright"/>
                                <w:color w:val="333399"/>
                                <w:szCs w:val="24"/>
                              </w:rPr>
                            </w:pPr>
                            <w:r>
                              <w:rPr>
                                <w:rFonts w:ascii="Lucida Bright" w:hAnsi="Lucida Bright"/>
                                <w:color w:val="333399"/>
                                <w:szCs w:val="24"/>
                              </w:rPr>
                              <w:t>Status</w:t>
                            </w:r>
                          </w:p>
                          <w:p w:rsidR="007D079D" w:rsidRDefault="007D079D">
                            <w:pPr>
                              <w:pStyle w:val="FrameContents"/>
                              <w:rPr>
                                <w:rFonts w:ascii="Lucida Bright" w:hAnsi="Lucida Bright"/>
                                <w:color w:val="333399"/>
                                <w:szCs w:val="24"/>
                              </w:rPr>
                            </w:pPr>
                            <w:r>
                              <w:rPr>
                                <w:rFonts w:ascii="Lucida Bright" w:hAnsi="Lucida Bright"/>
                                <w:color w:val="333399"/>
                                <w:szCs w:val="24"/>
                              </w:rPr>
                              <w:t>Version</w:t>
                            </w:r>
                          </w:p>
                        </w:tc>
                        <w:tc>
                          <w:tcPr>
                            <w:tcW w:w="2060" w:type="dxa"/>
                            <w:shd w:val="clear" w:color="auto" w:fill="auto"/>
                          </w:tcPr>
                          <w:p w:rsidR="007D079D" w:rsidRDefault="007D079D">
                            <w:pPr>
                              <w:pStyle w:val="FrameContents"/>
                              <w:rPr>
                                <w:rFonts w:ascii="Lucida Bright" w:eastAsiaTheme="minorEastAsia" w:hAnsi="Lucida Bright"/>
                                <w:color w:val="333399"/>
                                <w:szCs w:val="24"/>
                              </w:rPr>
                            </w:pPr>
                            <w:ins w:id="25" w:author="sanjai" w:date="2020-04-09T14:59:00Z">
                              <w:r>
                                <w:rPr>
                                  <w:rFonts w:ascii="Lucida Bright" w:eastAsiaTheme="minorEastAsia" w:hAnsi="Lucida Bright"/>
                                  <w:color w:val="333399"/>
                                  <w:szCs w:val="24"/>
                                </w:rPr>
                                <w:t>Done</w:t>
                              </w:r>
                            </w:ins>
                            <w:del w:id="26" w:author="sanjai" w:date="2020-04-09T14:59:00Z">
                              <w:r w:rsidDel="00951ADB">
                                <w:rPr>
                                  <w:rFonts w:ascii="Lucida Bright" w:eastAsiaTheme="minorEastAsia" w:hAnsi="Lucida Bright"/>
                                  <w:color w:val="333399"/>
                                  <w:szCs w:val="24"/>
                                </w:rPr>
                                <w:delText>In Progress</w:delText>
                              </w:r>
                            </w:del>
                          </w:p>
                          <w:p w:rsidR="007D079D" w:rsidRDefault="007D079D">
                            <w:pPr>
                              <w:pStyle w:val="FrameContents"/>
                            </w:pPr>
                            <w:ins w:id="27" w:author="sanjai" w:date="2020-04-08T11:03:00Z">
                              <w:r>
                                <w:rPr>
                                  <w:rFonts w:ascii="Lucida Bright" w:eastAsiaTheme="minorEastAsia" w:hAnsi="Lucida Bright"/>
                                  <w:color w:val="333399"/>
                                  <w:szCs w:val="24"/>
                                </w:rPr>
                                <w:t>1.0</w:t>
                              </w:r>
                            </w:ins>
                            <w:del w:id="28" w:author="sanjai" w:date="2020-04-08T11:03:00Z">
                              <w:r w:rsidDel="00835801">
                                <w:rPr>
                                  <w:rFonts w:ascii="Lucida Bright" w:eastAsiaTheme="minorEastAsia" w:hAnsi="Lucida Bright"/>
                                  <w:color w:val="333399"/>
                                  <w:szCs w:val="24"/>
                                </w:rPr>
                                <w:delText>0.</w:delText>
                              </w:r>
                            </w:del>
                            <w:del w:id="29" w:author="sanjai" w:date="2019-07-02T10:44:00Z">
                              <w:r w:rsidDel="000E19EE">
                                <w:rPr>
                                  <w:rFonts w:ascii="Lucida Bright" w:eastAsiaTheme="minorEastAsia" w:hAnsi="Lucida Bright"/>
                                  <w:color w:val="333399"/>
                                  <w:szCs w:val="24"/>
                                </w:rPr>
                                <w:delText>2</w:delText>
                              </w:r>
                            </w:del>
                          </w:p>
                        </w:tc>
                      </w:tr>
                    </w:tbl>
                    <w:p w:rsidR="007D079D" w:rsidRDefault="007D079D">
                      <w:pPr>
                        <w:pStyle w:val="FrameContents"/>
                      </w:pPr>
                    </w:p>
                  </w:txbxContent>
                </v:textbox>
              </v:rect>
            </w:pict>
          </mc:Fallback>
        </mc:AlternateContent>
      </w: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013FC6" w:rsidP="00395A37">
      <w:pPr>
        <w:jc w:val="both"/>
        <w:rPr>
          <w:rFonts w:ascii="Candara" w:eastAsia="Candara" w:hAnsi="Candara" w:cs="Candara"/>
          <w:sz w:val="22"/>
        </w:rPr>
      </w:pPr>
      <w:r>
        <w:rPr>
          <w:rFonts w:ascii="Candara" w:eastAsia="Candara" w:hAnsi="Candara" w:cs="Candara"/>
          <w:noProof/>
          <w:sz w:val="22"/>
          <w:lang w:eastAsia="en-US"/>
        </w:rPr>
        <mc:AlternateContent>
          <mc:Choice Requires="wps">
            <w:drawing>
              <wp:anchor distT="0" distB="0" distL="114300" distR="114300" simplePos="0" relativeHeight="13981811" behindDoc="0" locked="0" layoutInCell="1" allowOverlap="1">
                <wp:simplePos x="0" y="0"/>
                <wp:positionH relativeFrom="column">
                  <wp:posOffset>3581400</wp:posOffset>
                </wp:positionH>
                <wp:positionV relativeFrom="paragraph">
                  <wp:posOffset>193040</wp:posOffset>
                </wp:positionV>
                <wp:extent cx="3288665" cy="1407160"/>
                <wp:effectExtent l="0" t="0" r="0" b="6985"/>
                <wp:wrapNone/>
                <wp:docPr id="9" name="Text Box 74"/>
                <wp:cNvGraphicFramePr/>
                <a:graphic xmlns:a="http://schemas.openxmlformats.org/drawingml/2006/main">
                  <a:graphicData uri="http://schemas.microsoft.com/office/word/2010/wordprocessingShape">
                    <wps:wsp>
                      <wps:cNvSpPr/>
                      <wps:spPr>
                        <a:xfrm>
                          <a:off x="0" y="0"/>
                          <a:ext cx="3287880" cy="1406520"/>
                        </a:xfrm>
                        <a:prstGeom prst="rect">
                          <a:avLst/>
                        </a:prstGeom>
                        <a:noFill/>
                        <a:ln>
                          <a:noFill/>
                        </a:ln>
                      </wps:spPr>
                      <wps:style>
                        <a:lnRef idx="0">
                          <a:scrgbClr r="0" g="0" b="0"/>
                        </a:lnRef>
                        <a:fillRef idx="0">
                          <a:scrgbClr r="0" g="0" b="0"/>
                        </a:fillRef>
                        <a:effectRef idx="0">
                          <a:scrgbClr r="0" g="0" b="0"/>
                        </a:effectRef>
                        <a:fontRef idx="minor"/>
                      </wps:style>
                      <wps:txbx>
                        <w:txbxContent>
                          <w:p w:rsidR="007D079D" w:rsidRDefault="007D079D">
                            <w:pPr>
                              <w:pStyle w:val="FrameContents"/>
                              <w:keepNext/>
                            </w:pPr>
                            <w:r>
                              <w:rPr>
                                <w:noProof/>
                                <w:lang w:eastAsia="en-US"/>
                              </w:rPr>
                              <w:drawing>
                                <wp:inline distT="0" distB="0" distL="0" distR="0">
                                  <wp:extent cx="3105785" cy="1224915"/>
                                  <wp:effectExtent l="0" t="0" r="0" b="0"/>
                                  <wp:docPr id="11"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8" descr="Andeslogo10final"/>
                                          <pic:cNvPicPr>
                                            <a:picLocks noChangeAspect="1" noChangeArrowheads="1"/>
                                          </pic:cNvPicPr>
                                        </pic:nvPicPr>
                                        <pic:blipFill>
                                          <a:blip r:embed="rId9"/>
                                          <a:stretch>
                                            <a:fillRect/>
                                          </a:stretch>
                                        </pic:blipFill>
                                        <pic:spPr bwMode="auto">
                                          <a:xfrm>
                                            <a:off x="0" y="0"/>
                                            <a:ext cx="3105785" cy="1224915"/>
                                          </a:xfrm>
                                          <a:prstGeom prst="rect">
                                            <a:avLst/>
                                          </a:prstGeom>
                                        </pic:spPr>
                                      </pic:pic>
                                    </a:graphicData>
                                  </a:graphic>
                                </wp:inline>
                              </w:drawing>
                            </w:r>
                          </w:p>
                        </w:txbxContent>
                      </wps:txbx>
                      <wps:bodyPr>
                        <a:spAutoFit/>
                      </wps:bodyPr>
                    </wps:wsp>
                  </a:graphicData>
                </a:graphic>
              </wp:anchor>
            </w:drawing>
          </mc:Choice>
          <mc:Fallback>
            <w:pict>
              <v:rect id="Text Box 74" o:spid="_x0000_s1029" style="position:absolute;left:0;text-align:left;margin-left:282pt;margin-top:15.2pt;width:258.95pt;height:110.8pt;z-index:139818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" filled="f" stroked="f">
                <v:textbox style="mso-fit-shape-to-text:t">
                  <w:txbxContent>
                    <w:p w:rsidR="007D079D" w:rsidRDefault="007D079D">
                      <w:pPr>
                        <w:pStyle w:val="FrameContents"/>
                        <w:keepNext/>
                      </w:pPr>
                      <w:r>
                        <w:rPr>
                          <w:noProof/>
                          <w:lang w:eastAsia="en-US"/>
                        </w:rPr>
                        <w:drawing>
                          <wp:inline distT="0" distB="0" distL="0" distR="0">
                            <wp:extent cx="3105785" cy="1224915"/>
                            <wp:effectExtent l="0" t="0" r="0" b="0"/>
                            <wp:docPr id="11" name="圖片 8"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8" descr="Andeslogo10final"/>
                                    <pic:cNvPicPr>
                                      <a:picLocks noChangeAspect="1" noChangeArrowheads="1"/>
                                    </pic:cNvPicPr>
                                  </pic:nvPicPr>
                                  <pic:blipFill>
                                    <a:blip r:embed="rId9"/>
                                    <a:stretch>
                                      <a:fillRect/>
                                    </a:stretch>
                                  </pic:blipFill>
                                  <pic:spPr bwMode="auto">
                                    <a:xfrm>
                                      <a:off x="0" y="0"/>
                                      <a:ext cx="3105785" cy="1224915"/>
                                    </a:xfrm>
                                    <a:prstGeom prst="rect">
                                      <a:avLst/>
                                    </a:prstGeom>
                                  </pic:spPr>
                                </pic:pic>
                              </a:graphicData>
                            </a:graphic>
                          </wp:inline>
                        </w:drawing>
                      </w:r>
                    </w:p>
                  </w:txbxContent>
                </v:textbox>
              </v:rect>
            </w:pict>
          </mc:Fallback>
        </mc:AlternateContent>
      </w:r>
    </w:p>
    <w:p w:rsidR="00C35F95" w:rsidRDefault="00C35F95" w:rsidP="00395A37">
      <w:pPr>
        <w:jc w:val="both"/>
        <w:rPr>
          <w:rFonts w:ascii="Candara" w:eastAsia="Candara" w:hAnsi="Candara" w:cs="Candara"/>
          <w:sz w:val="22"/>
        </w:rPr>
      </w:pPr>
    </w:p>
    <w:p w:rsidR="00C35F95" w:rsidRDefault="00C35F95" w:rsidP="00395A37">
      <w:pPr>
        <w:jc w:val="both"/>
        <w:rPr>
          <w:rFonts w:ascii="Candara" w:eastAsia="Candara" w:hAnsi="Candara" w:cs="Candara"/>
          <w:sz w:val="22"/>
        </w:rPr>
      </w:pPr>
    </w:p>
    <w:p w:rsidR="00C35F95" w:rsidRDefault="00013FC6" w:rsidP="00395A37">
      <w:pPr>
        <w:jc w:val="both"/>
        <w:rPr>
          <w:rFonts w:ascii="Candara" w:eastAsia="Candara" w:hAnsi="Candara" w:cs="Candara"/>
          <w:sz w:val="22"/>
        </w:rPr>
      </w:pPr>
      <w:r>
        <w:rPr>
          <w:rFonts w:ascii="Candara" w:eastAsia="Candara" w:hAnsi="Candara" w:cs="Candara"/>
          <w:noProof/>
          <w:sz w:val="22"/>
          <w:lang w:eastAsia="en-US"/>
        </w:rPr>
        <mc:AlternateContent>
          <mc:Choice Requires="wps">
            <w:drawing>
              <wp:anchor distT="0" distB="0" distL="114300" distR="114300" simplePos="0" relativeHeight="69909047" behindDoc="0" locked="0" layoutInCell="1" allowOverlap="1">
                <wp:simplePos x="0" y="0"/>
                <wp:positionH relativeFrom="column">
                  <wp:posOffset>-76200</wp:posOffset>
                </wp:positionH>
                <wp:positionV relativeFrom="paragraph">
                  <wp:posOffset>70485</wp:posOffset>
                </wp:positionV>
                <wp:extent cx="3201035" cy="645160"/>
                <wp:effectExtent l="0" t="0" r="0" b="3175"/>
                <wp:wrapNone/>
                <wp:docPr id="13" name="Text Box 76"/>
                <wp:cNvGraphicFramePr/>
                <a:graphic xmlns:a="http://schemas.openxmlformats.org/drawingml/2006/main">
                  <a:graphicData uri="http://schemas.microsoft.com/office/word/2010/wordprocessingShape">
                    <wps:wsp>
                      <wps:cNvSpPr/>
                      <wps:spPr>
                        <a:xfrm>
                          <a:off x="0" y="0"/>
                          <a:ext cx="3200400" cy="644400"/>
                        </a:xfrm>
                        <a:prstGeom prst="rect">
                          <a:avLst/>
                        </a:prstGeom>
                        <a:noFill/>
                        <a:ln>
                          <a:noFill/>
                        </a:ln>
                      </wps:spPr>
                      <wps:style>
                        <a:lnRef idx="0">
                          <a:scrgbClr r="0" g="0" b="0"/>
                        </a:lnRef>
                        <a:fillRef idx="0">
                          <a:scrgbClr r="0" g="0" b="0"/>
                        </a:fillRef>
                        <a:effectRef idx="0">
                          <a:scrgbClr r="0" g="0" b="0"/>
                        </a:effectRef>
                        <a:fontRef idx="minor"/>
                      </wps:style>
                      <wps:txbx>
                        <w:txbxContent>
                          <w:p w:rsidR="007D079D" w:rsidRDefault="007D079D">
                            <w:pPr>
                              <w:pStyle w:val="FrameContents"/>
                            </w:pPr>
                            <w:r>
                              <w:rPr>
                                <w:b/>
                                <w:color w:val="333399"/>
                                <w:sz w:val="52"/>
                                <w:szCs w:val="52"/>
                              </w:rPr>
                              <w:t>CONFIDENTIAL</w:t>
                            </w:r>
                          </w:p>
                        </w:txbxContent>
                      </wps:txbx>
                      <wps:bodyPr>
                        <a:noAutofit/>
                      </wps:bodyPr>
                    </wps:wsp>
                  </a:graphicData>
                </a:graphic>
              </wp:anchor>
            </w:drawing>
          </mc:Choice>
          <mc:Fallback>
            <w:pict>
              <v:rect id="Text Box 76" o:spid="_x0000_s1030" style="position:absolute;left:0;text-align:left;margin-left:-6pt;margin-top:5.55pt;width:252.05pt;height:50.8pt;z-index:699090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" filled="f" stroked="f">
                <v:textbox>
                  <w:txbxContent>
                    <w:p w:rsidR="007D079D" w:rsidRDefault="007D079D">
                      <w:pPr>
                        <w:pStyle w:val="FrameContents"/>
                      </w:pPr>
                      <w:r>
                        <w:rPr>
                          <w:b/>
                          <w:color w:val="333399"/>
                          <w:sz w:val="52"/>
                          <w:szCs w:val="52"/>
                        </w:rPr>
                        <w:t>CONFIDENTIAL</w:t>
                      </w:r>
                    </w:p>
                  </w:txbxContent>
                </v:textbox>
              </v:rect>
            </w:pict>
          </mc:Fallback>
        </mc:AlternateContent>
      </w:r>
      <w:r>
        <w:br w:type="page"/>
      </w:r>
    </w:p>
    <w:p w:rsidR="00C35F95" w:rsidRDefault="00013FC6" w:rsidP="00395A37">
      <w:pPr>
        <w:pStyle w:val="Index"/>
        <w:jc w:val="both"/>
        <w:outlineLvl w:val="0"/>
        <w:rPr>
          <w:rFonts w:eastAsia="PMingLiU"/>
        </w:rPr>
      </w:pPr>
      <w:bookmarkStart w:id="30" w:name="_Toc12865988"/>
      <w:r>
        <w:lastRenderedPageBreak/>
        <w:t>Revision History</w:t>
      </w:r>
      <w:bookmarkEnd w:id="30"/>
    </w:p>
    <w:tbl>
      <w:tblPr>
        <w:tblW w:w="1014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43"/>
        <w:gridCol w:w="1695"/>
        <w:gridCol w:w="7609"/>
      </w:tblGrid>
      <w:tr w:rsidR="009C5F07" w:rsidTr="009C5F07">
        <w:trPr>
          <w:tblHeader/>
        </w:trPr>
        <w:tc>
          <w:tcPr>
            <w:tcW w:w="843" w:type="dxa"/>
            <w:tcBorders>
              <w:top w:val="single" w:sz="4" w:space="0" w:color="000000"/>
              <w:left w:val="single" w:sz="4" w:space="0" w:color="000000"/>
              <w:bottom w:val="single" w:sz="4" w:space="0" w:color="000000"/>
              <w:right w:val="single" w:sz="4" w:space="0" w:color="000000"/>
            </w:tcBorders>
            <w:shd w:val="clear" w:color="auto" w:fill="333399"/>
            <w:vAlign w:val="center"/>
          </w:tcPr>
          <w:p w:rsidR="009C5F07" w:rsidRDefault="009C5F07" w:rsidP="002128F9">
            <w:pPr>
              <w:pStyle w:val="TableContent-Centered"/>
              <w:rPr>
                <w:rFonts w:ascii="Lucida Sans Unicode" w:hAnsi="Lucida Sans Unicode" w:cs="Lucida Sans Unicode"/>
                <w:color w:val="FFFFFF"/>
              </w:rPr>
            </w:pPr>
            <w:r>
              <w:rPr>
                <w:rFonts w:ascii="Lucida Sans Unicode" w:eastAsia="PMingLiU" w:hAnsi="Lucida Sans Unicode" w:cs="Lucida Sans Unicode"/>
                <w:color w:val="FFFFFF"/>
              </w:rPr>
              <w:t>Rev.</w:t>
            </w:r>
          </w:p>
        </w:tc>
        <w:tc>
          <w:tcPr>
            <w:tcW w:w="1695" w:type="dxa"/>
            <w:tcBorders>
              <w:top w:val="single" w:sz="4" w:space="0" w:color="000000"/>
              <w:left w:val="single" w:sz="4" w:space="0" w:color="000000"/>
              <w:bottom w:val="single" w:sz="4" w:space="0" w:color="000000"/>
              <w:right w:val="single" w:sz="4" w:space="0" w:color="000000"/>
            </w:tcBorders>
            <w:shd w:val="clear" w:color="auto" w:fill="333399"/>
            <w:vAlign w:val="center"/>
          </w:tcPr>
          <w:p w:rsidR="009C5F07" w:rsidRDefault="009C5F07" w:rsidP="002128F9">
            <w:pPr>
              <w:pStyle w:val="TableContent-Centered"/>
              <w:rPr>
                <w:rFonts w:ascii="Lucida Sans Unicode" w:hAnsi="Lucida Sans Unicode" w:cs="Lucida Sans Unicode"/>
                <w:color w:val="FFFFFF"/>
              </w:rPr>
            </w:pPr>
            <w:r>
              <w:rPr>
                <w:rFonts w:ascii="Lucida Sans Unicode" w:hAnsi="Lucida Sans Unicode" w:cs="Lucida Sans Unicode"/>
                <w:color w:val="FFFFFF"/>
              </w:rPr>
              <w:t>Date</w:t>
            </w:r>
          </w:p>
        </w:tc>
        <w:tc>
          <w:tcPr>
            <w:tcW w:w="7609" w:type="dxa"/>
            <w:tcBorders>
              <w:top w:val="single" w:sz="4" w:space="0" w:color="000000"/>
              <w:left w:val="single" w:sz="4" w:space="0" w:color="000000"/>
              <w:bottom w:val="single" w:sz="4" w:space="0" w:color="000000"/>
              <w:right w:val="single" w:sz="4" w:space="0" w:color="000000"/>
            </w:tcBorders>
            <w:shd w:val="clear" w:color="auto" w:fill="333399"/>
            <w:vAlign w:val="center"/>
          </w:tcPr>
          <w:p w:rsidR="009C5F07" w:rsidRDefault="009C5F07" w:rsidP="002128F9">
            <w:pPr>
              <w:pStyle w:val="TableContent-Centered"/>
              <w:rPr>
                <w:rFonts w:ascii="Lucida Sans Unicode" w:hAnsi="Lucida Sans Unicode" w:cs="Lucida Sans Unicode"/>
                <w:color w:val="FFFFFF"/>
              </w:rPr>
            </w:pPr>
            <w:r>
              <w:rPr>
                <w:rFonts w:ascii="Lucida Sans Unicode" w:eastAsia="PMingLiU" w:hAnsi="Lucida Sans Unicode" w:cs="Lucida Sans Unicode"/>
                <w:color w:val="FFFFFF"/>
              </w:rPr>
              <w:t>Comment</w:t>
            </w:r>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r>
              <w:t>0.1</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del w:id="31" w:author="sanjai" w:date="2019-07-02T10:50:00Z">
              <w:r w:rsidDel="008455EE">
                <w:delText>2019-02-08</w:delText>
              </w:r>
            </w:del>
            <w:ins w:id="32" w:author="sanjai" w:date="2019-07-02T10:50:00Z">
              <w:r w:rsidR="008455EE">
                <w:t>May</w:t>
              </w:r>
            </w:ins>
            <w:ins w:id="33" w:author="sanjai" w:date="2019-07-02T10:56:00Z">
              <w:r w:rsidR="0072056A">
                <w:t xml:space="preserve"> 29, 2019</w:t>
              </w:r>
            </w:ins>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F31EB3">
            <w:pPr>
              <w:pStyle w:val="NoSpacing"/>
            </w:pPr>
            <w:r>
              <w:t>Initial Draft</w:t>
            </w:r>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r>
              <w:t>0.2</w:t>
            </w: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0E19EE">
            <w:pPr>
              <w:pStyle w:val="NoSpacing"/>
              <w:jc w:val="center"/>
            </w:pPr>
            <w:del w:id="34" w:author="sanjai" w:date="2019-07-02T10:45:00Z">
              <w:r w:rsidDel="000E19EE">
                <w:delText>2019</w:delText>
              </w:r>
            </w:del>
            <w:ins w:id="35" w:author="sanjai" w:date="2019-07-02T10:45:00Z">
              <w:r w:rsidR="000E19EE">
                <w:t>Jun 07, 2019</w:t>
              </w:r>
            </w:ins>
            <w:del w:id="36" w:author="sanjai" w:date="2019-07-02T10:45:00Z">
              <w:r w:rsidDel="000E19EE">
                <w:delText>-06-0</w:delText>
              </w:r>
              <w:r w:rsidR="006060AA" w:rsidDel="000E19EE">
                <w:delText>7</w:delText>
              </w:r>
            </w:del>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31EB3" w:rsidRDefault="009C5F07" w:rsidP="00F31EB3">
            <w:pPr>
              <w:pStyle w:val="NoSpacing"/>
            </w:pPr>
            <w:r>
              <w:t>Changes necessary to reflect 64B data-width requirement from FB.</w:t>
            </w:r>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72056A" w:rsidP="002128F9">
            <w:pPr>
              <w:pStyle w:val="NoSpacing"/>
              <w:jc w:val="center"/>
            </w:pPr>
            <w:ins w:id="37" w:author="sanjai" w:date="2019-07-02T10:56:00Z">
              <w:r>
                <w:t>0.3</w:t>
              </w:r>
            </w:ins>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72056A" w:rsidP="002128F9">
            <w:pPr>
              <w:pStyle w:val="NoSpacing"/>
              <w:jc w:val="center"/>
            </w:pPr>
            <w:ins w:id="38" w:author="sanjai" w:date="2019-07-02T10:56:00Z">
              <w:r>
                <w:t>Jul 02, 2019</w:t>
              </w:r>
            </w:ins>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72056A" w:rsidP="00F31EB3">
            <w:pPr>
              <w:pStyle w:val="NoSpacing"/>
              <w:rPr>
                <w:ins w:id="39" w:author="sanjai" w:date="2019-07-02T10:57:00Z"/>
              </w:rPr>
            </w:pPr>
            <w:ins w:id="40" w:author="sanjai" w:date="2019-07-02T10:57:00Z">
              <w:r>
                <w:t>Added Instruction Latency, throughput information.</w:t>
              </w:r>
            </w:ins>
          </w:p>
          <w:p w:rsidR="0072056A" w:rsidRDefault="0072056A" w:rsidP="00F31EB3">
            <w:pPr>
              <w:pStyle w:val="NoSpacing"/>
              <w:rPr>
                <w:ins w:id="41" w:author="sanjai" w:date="2019-07-02T10:57:00Z"/>
              </w:rPr>
            </w:pPr>
            <w:ins w:id="42" w:author="sanjai" w:date="2019-07-02T10:57:00Z">
              <w:r>
                <w:t xml:space="preserve">Added Instruction issue information for </w:t>
              </w:r>
              <w:proofErr w:type="spellStart"/>
              <w:r>
                <w:t>lmul</w:t>
              </w:r>
              <w:proofErr w:type="spellEnd"/>
              <w:r>
                <w:t>&gt;1 purpose.</w:t>
              </w:r>
            </w:ins>
          </w:p>
          <w:p w:rsidR="0072056A" w:rsidRPr="002508A3" w:rsidRDefault="0072056A">
            <w:pPr>
              <w:pStyle w:val="NoSpacing"/>
            </w:pPr>
            <w:ins w:id="43" w:author="sanjai" w:date="2019-07-02T10:58:00Z">
              <w:r>
                <w:t>Introduced Other &amp; future consideration information.</w:t>
              </w:r>
            </w:ins>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835801" w:rsidP="002128F9">
            <w:pPr>
              <w:pStyle w:val="NoSpacing"/>
              <w:jc w:val="center"/>
            </w:pPr>
            <w:ins w:id="44" w:author="sanjai" w:date="2020-04-08T11:03:00Z">
              <w:r>
                <w:t>1.0</w:t>
              </w:r>
            </w:ins>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835801">
            <w:pPr>
              <w:pStyle w:val="NoSpacing"/>
              <w:jc w:val="center"/>
            </w:pPr>
            <w:ins w:id="45" w:author="sanjai" w:date="2020-04-08T11:03:00Z">
              <w:r>
                <w:t xml:space="preserve">Apr </w:t>
              </w:r>
              <w:del w:id="46" w:author="sanjai" w:date="2020-04-09T14:59:00Z">
                <w:r w:rsidDel="00401B26">
                  <w:delText>09</w:delText>
                </w:r>
              </w:del>
            </w:ins>
            <w:ins w:id="47" w:author="sanjai" w:date="2020-04-09T14:59:00Z">
              <w:r w:rsidR="00401B26">
                <w:t>10</w:t>
              </w:r>
            </w:ins>
            <w:ins w:id="48" w:author="sanjai" w:date="2020-04-08T11:03:00Z">
              <w:r>
                <w:t xml:space="preserve">, </w:t>
              </w:r>
              <w:del w:id="49" w:author="sanjai" w:date="2020-04-09T14:59:00Z">
                <w:r w:rsidDel="00401B26">
                  <w:delText>2019</w:delText>
                </w:r>
              </w:del>
            </w:ins>
            <w:ins w:id="50" w:author="sanjai" w:date="2020-04-09T14:59:00Z">
              <w:r w:rsidR="00401B26">
                <w:t>2020</w:t>
              </w:r>
            </w:ins>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Pr="002508A3" w:rsidRDefault="00D105F9" w:rsidP="00F31EB3">
            <w:pPr>
              <w:pStyle w:val="NoSpacing"/>
            </w:pPr>
            <w:ins w:id="51" w:author="sanjai" w:date="2020-04-08T11:03:00Z">
              <w:r>
                <w:t>Updated</w:t>
              </w:r>
              <w:bookmarkStart w:id="52" w:name="_GoBack"/>
              <w:bookmarkEnd w:id="52"/>
              <w:r w:rsidR="00835801">
                <w:t xml:space="preserve"> to reflect the actual implementation.</w:t>
              </w:r>
            </w:ins>
            <w:ins w:id="53" w:author="sanjai" w:date="2020-04-22T16:06:00Z">
              <w:r w:rsidR="007B207A">
                <w:br/>
                <w:t>Introduce instruction latency and throughput summary information.</w:t>
              </w:r>
            </w:ins>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Pr="002508A3" w:rsidRDefault="009C5F07" w:rsidP="00F31EB3">
            <w:pPr>
              <w:pStyle w:val="NoSpacing"/>
            </w:pPr>
          </w:p>
        </w:tc>
      </w:tr>
      <w:tr w:rsidR="009C5F07" w:rsidTr="009C5F07">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Default="009C5F07" w:rsidP="002128F9">
            <w:pPr>
              <w:pStyle w:val="NoSpacing"/>
              <w:jc w:val="center"/>
            </w:pPr>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RPr="002508A3" w:rsidRDefault="009C5F07" w:rsidP="00F31EB3">
            <w:pPr>
              <w:pStyle w:val="NoSpacing"/>
            </w:pPr>
          </w:p>
        </w:tc>
      </w:tr>
      <w:tr w:rsidR="009C5F07" w:rsidDel="0072056A" w:rsidTr="009C5F07">
        <w:trPr>
          <w:del w:id="54" w:author="sanjai" w:date="2019-07-02T10:59:00Z"/>
        </w:trPr>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55" w:author="sanjai" w:date="2019-07-02T10:59:00Z"/>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56" w:author="sanjai" w:date="2019-07-02T10:59:00Z"/>
              </w:rPr>
            </w:pPr>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F31EB3">
            <w:pPr>
              <w:pStyle w:val="NoSpacing"/>
              <w:rPr>
                <w:del w:id="57" w:author="sanjai" w:date="2019-07-02T10:59:00Z"/>
              </w:rPr>
            </w:pPr>
          </w:p>
        </w:tc>
      </w:tr>
      <w:tr w:rsidR="009C5F07" w:rsidDel="0072056A" w:rsidTr="009C5F07">
        <w:trPr>
          <w:del w:id="58" w:author="sanjai" w:date="2019-07-02T10:59:00Z"/>
        </w:trPr>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59" w:author="sanjai" w:date="2019-07-02T10:59:00Z"/>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60" w:author="sanjai" w:date="2019-07-02T10:59:00Z"/>
              </w:rPr>
            </w:pPr>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F31EB3">
            <w:pPr>
              <w:pStyle w:val="NoSpacing"/>
              <w:rPr>
                <w:del w:id="61" w:author="sanjai" w:date="2019-07-02T10:59:00Z"/>
              </w:rPr>
            </w:pPr>
          </w:p>
        </w:tc>
      </w:tr>
      <w:tr w:rsidR="009C5F07" w:rsidDel="0072056A" w:rsidTr="009C5F07">
        <w:trPr>
          <w:del w:id="62" w:author="sanjai" w:date="2019-07-02T10:59:00Z"/>
        </w:trPr>
        <w:tc>
          <w:tcPr>
            <w:tcW w:w="843"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63" w:author="sanjai" w:date="2019-07-02T10:59:00Z"/>
              </w:rPr>
            </w:pPr>
          </w:p>
        </w:tc>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2128F9">
            <w:pPr>
              <w:pStyle w:val="NoSpacing"/>
              <w:jc w:val="center"/>
              <w:rPr>
                <w:del w:id="64" w:author="sanjai" w:date="2019-07-02T10:59:00Z"/>
              </w:rPr>
            </w:pPr>
          </w:p>
        </w:tc>
        <w:tc>
          <w:tcPr>
            <w:tcW w:w="76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C5F07" w:rsidDel="0072056A" w:rsidRDefault="009C5F07" w:rsidP="00F31EB3">
            <w:pPr>
              <w:pStyle w:val="NoSpacing"/>
              <w:rPr>
                <w:del w:id="65" w:author="sanjai" w:date="2019-07-02T10:59:00Z"/>
              </w:rPr>
            </w:pPr>
          </w:p>
        </w:tc>
      </w:tr>
    </w:tbl>
    <w:p w:rsidR="00C35F95" w:rsidRDefault="00013FC6" w:rsidP="00395A37">
      <w:pPr>
        <w:jc w:val="both"/>
        <w:rPr>
          <w:rFonts w:eastAsia="PMingLiU"/>
        </w:rPr>
      </w:pPr>
      <w:r>
        <w:br w:type="page"/>
      </w:r>
    </w:p>
    <w:tbl>
      <w:tblPr>
        <w:tblW w:w="10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27" w:type="dxa"/>
          <w:right w:w="28" w:type="dxa"/>
        </w:tblCellMar>
        <w:tblLook w:val="0000" w:firstRow="0" w:lastRow="0" w:firstColumn="0" w:lastColumn="0" w:noHBand="0" w:noVBand="0"/>
      </w:tblPr>
      <w:tblGrid>
        <w:gridCol w:w="1701"/>
        <w:gridCol w:w="1701"/>
        <w:gridCol w:w="1701"/>
        <w:gridCol w:w="5239"/>
      </w:tblGrid>
      <w:tr w:rsidR="00C35F95" w:rsidTr="009C5F07">
        <w:trPr>
          <w:cantSplit/>
          <w:trHeight w:val="480"/>
        </w:trPr>
        <w:tc>
          <w:tcPr>
            <w:tcW w:w="10342" w:type="dxa"/>
            <w:gridSpan w:val="4"/>
            <w:tcBorders>
              <w:top w:val="single" w:sz="8" w:space="0" w:color="000000"/>
              <w:left w:val="single" w:sz="8" w:space="0" w:color="000000"/>
              <w:bottom w:val="single" w:sz="8" w:space="0" w:color="000000"/>
              <w:right w:val="single" w:sz="8" w:space="0" w:color="000000"/>
            </w:tcBorders>
            <w:shd w:val="clear" w:color="auto" w:fill="333399"/>
            <w:vAlign w:val="center"/>
          </w:tcPr>
          <w:p w:rsidR="00C35F95" w:rsidRDefault="00013FC6" w:rsidP="00395A37">
            <w:pPr>
              <w:pageBreakBefore/>
              <w:snapToGrid/>
              <w:spacing w:before="120" w:after="120"/>
              <w:jc w:val="both"/>
              <w:textAlignment w:val="baseline"/>
              <w:rPr>
                <w:rFonts w:ascii="Lucida Sans Unicode" w:eastAsia="Candara" w:hAnsi="Lucida Sans Unicode" w:cs="Lucida Sans Unicode"/>
                <w:b/>
                <w:color w:val="FFFFFF"/>
                <w:sz w:val="20"/>
                <w:szCs w:val="24"/>
              </w:rPr>
            </w:pPr>
            <w:r>
              <w:lastRenderedPageBreak/>
              <w:br w:type="page"/>
            </w:r>
            <w:r>
              <w:rPr>
                <w:rFonts w:ascii="Lucida Sans Unicode" w:eastAsia="Candara" w:hAnsi="Lucida Sans Unicode" w:cs="Lucida Sans Unicode"/>
                <w:b/>
                <w:color w:val="FFFFFF"/>
                <w:sz w:val="20"/>
                <w:szCs w:val="24"/>
              </w:rPr>
              <w:t>Document</w:t>
            </w:r>
            <w:r>
              <w:rPr>
                <w:rFonts w:ascii="Lucida Sans Unicode" w:eastAsia="Candara" w:hAnsi="Lucida Sans Unicode" w:cs="Lucida Sans Unicode"/>
                <w:b/>
                <w:color w:val="000000"/>
                <w:sz w:val="20"/>
                <w:szCs w:val="24"/>
              </w:rPr>
              <w:t xml:space="preserve"> </w:t>
            </w:r>
            <w:r>
              <w:rPr>
                <w:rFonts w:ascii="Lucida Sans Unicode" w:eastAsia="Candara" w:hAnsi="Lucida Sans Unicode" w:cs="Lucida Sans Unicode"/>
                <w:b/>
                <w:color w:val="FFFFFF"/>
                <w:sz w:val="20"/>
                <w:szCs w:val="24"/>
              </w:rPr>
              <w:t>Sign-off List</w:t>
            </w:r>
          </w:p>
        </w:tc>
      </w:tr>
      <w:tr w:rsidR="00C35F95" w:rsidTr="009C5F07">
        <w:trPr>
          <w:cantSplit/>
          <w:trHeight w:val="480"/>
        </w:trPr>
        <w:tc>
          <w:tcPr>
            <w:tcW w:w="1701" w:type="dxa"/>
            <w:tcBorders>
              <w:top w:val="single" w:sz="8" w:space="0" w:color="000000"/>
              <w:left w:val="single" w:sz="8" w:space="0" w:color="000000"/>
              <w:bottom w:val="single" w:sz="8" w:space="0" w:color="000000"/>
              <w:right w:val="single" w:sz="8" w:space="0" w:color="000000"/>
            </w:tcBorders>
            <w:shd w:val="clear" w:color="auto" w:fill="333399"/>
            <w:vAlign w:val="center"/>
          </w:tcPr>
          <w:p w:rsidR="00C35F95" w:rsidRDefault="00013FC6" w:rsidP="00395A37">
            <w:pPr>
              <w:snapToGrid/>
              <w:spacing w:before="120" w:after="120"/>
              <w:jc w:val="both"/>
              <w:textAlignment w:val="baseline"/>
              <w:rPr>
                <w:rFonts w:ascii="Lucida Sans Unicode" w:eastAsia="Candara" w:hAnsi="Lucida Sans Unicode" w:cs="Lucida Sans Unicode"/>
                <w:b/>
                <w:color w:val="FFFFFF"/>
                <w:sz w:val="20"/>
                <w:szCs w:val="24"/>
              </w:rPr>
            </w:pPr>
            <w:r>
              <w:rPr>
                <w:rFonts w:ascii="Lucida Sans Unicode" w:eastAsia="PMingLiU" w:hAnsi="Lucida Sans Unicode" w:cs="Lucida Sans Unicode"/>
                <w:b/>
                <w:color w:val="FFFFFF"/>
                <w:sz w:val="20"/>
                <w:szCs w:val="24"/>
              </w:rPr>
              <w:t>Department</w:t>
            </w:r>
          </w:p>
        </w:tc>
        <w:tc>
          <w:tcPr>
            <w:tcW w:w="1701" w:type="dxa"/>
            <w:tcBorders>
              <w:top w:val="single" w:sz="8" w:space="0" w:color="000000"/>
              <w:left w:val="single" w:sz="8" w:space="0" w:color="000000"/>
              <w:bottom w:val="single" w:sz="8" w:space="0" w:color="000000"/>
              <w:right w:val="single" w:sz="8" w:space="0" w:color="000000"/>
            </w:tcBorders>
            <w:shd w:val="clear" w:color="auto" w:fill="333399"/>
            <w:vAlign w:val="center"/>
          </w:tcPr>
          <w:p w:rsidR="00C35F95" w:rsidRDefault="00013FC6" w:rsidP="00395A37">
            <w:pPr>
              <w:snapToGrid/>
              <w:spacing w:before="120" w:after="120"/>
              <w:jc w:val="both"/>
              <w:textAlignment w:val="baseline"/>
              <w:rPr>
                <w:rFonts w:ascii="Lucida Sans Unicode" w:eastAsia="Candara" w:hAnsi="Lucida Sans Unicode" w:cs="Lucida Sans Unicode"/>
                <w:b/>
                <w:color w:val="FFFFFF"/>
                <w:sz w:val="20"/>
                <w:szCs w:val="24"/>
              </w:rPr>
            </w:pPr>
            <w:r>
              <w:rPr>
                <w:rFonts w:ascii="Lucida Sans Unicode" w:eastAsia="PMingLiU" w:hAnsi="Lucida Sans Unicode" w:cs="Lucida Sans Unicode"/>
                <w:b/>
                <w:color w:val="FFFFFF"/>
                <w:sz w:val="20"/>
                <w:szCs w:val="24"/>
              </w:rPr>
              <w:t>Name</w:t>
            </w:r>
          </w:p>
        </w:tc>
        <w:tc>
          <w:tcPr>
            <w:tcW w:w="1701" w:type="dxa"/>
            <w:tcBorders>
              <w:top w:val="single" w:sz="8" w:space="0" w:color="000000"/>
              <w:left w:val="single" w:sz="8" w:space="0" w:color="000000"/>
              <w:bottom w:val="single" w:sz="8" w:space="0" w:color="000000"/>
              <w:right w:val="single" w:sz="8" w:space="0" w:color="000000"/>
            </w:tcBorders>
            <w:shd w:val="clear" w:color="auto" w:fill="333399"/>
            <w:vAlign w:val="center"/>
          </w:tcPr>
          <w:p w:rsidR="00C35F95" w:rsidRDefault="00013FC6" w:rsidP="00395A37">
            <w:pPr>
              <w:snapToGrid/>
              <w:spacing w:before="120" w:after="120"/>
              <w:jc w:val="both"/>
              <w:textAlignment w:val="baseline"/>
              <w:rPr>
                <w:rFonts w:ascii="Lucida Sans Unicode" w:eastAsia="Candara" w:hAnsi="Lucida Sans Unicode" w:cs="Lucida Sans Unicode"/>
                <w:b/>
                <w:color w:val="FFFFFF"/>
                <w:sz w:val="20"/>
                <w:szCs w:val="24"/>
              </w:rPr>
            </w:pPr>
            <w:r>
              <w:rPr>
                <w:rFonts w:ascii="Lucida Sans Unicode" w:eastAsia="PMingLiU" w:hAnsi="Lucida Sans Unicode" w:cs="Lucida Sans Unicode"/>
                <w:b/>
                <w:color w:val="FFFFFF"/>
                <w:sz w:val="20"/>
                <w:szCs w:val="24"/>
              </w:rPr>
              <w:t>Date</w:t>
            </w:r>
          </w:p>
        </w:tc>
        <w:tc>
          <w:tcPr>
            <w:tcW w:w="5239" w:type="dxa"/>
            <w:tcBorders>
              <w:top w:val="single" w:sz="8" w:space="0" w:color="000000"/>
              <w:left w:val="single" w:sz="8" w:space="0" w:color="000000"/>
              <w:bottom w:val="single" w:sz="8" w:space="0" w:color="000000"/>
              <w:right w:val="single" w:sz="8" w:space="0" w:color="000000"/>
            </w:tcBorders>
            <w:shd w:val="clear" w:color="auto" w:fill="333399"/>
            <w:vAlign w:val="center"/>
          </w:tcPr>
          <w:p w:rsidR="00C35F95" w:rsidRDefault="00013FC6" w:rsidP="00395A37">
            <w:pPr>
              <w:snapToGrid/>
              <w:spacing w:before="120" w:after="120"/>
              <w:jc w:val="both"/>
              <w:textAlignment w:val="baseline"/>
              <w:rPr>
                <w:rFonts w:ascii="Lucida Sans Unicode" w:eastAsia="Candara" w:hAnsi="Lucida Sans Unicode" w:cs="Lucida Sans Unicode"/>
                <w:b/>
                <w:color w:val="FFFFFF"/>
                <w:sz w:val="20"/>
                <w:szCs w:val="24"/>
              </w:rPr>
            </w:pPr>
            <w:r>
              <w:rPr>
                <w:rFonts w:ascii="Lucida Sans Unicode" w:eastAsia="PMingLiU" w:hAnsi="Lucida Sans Unicode" w:cs="Lucida Sans Unicode"/>
                <w:b/>
                <w:color w:val="FFFFFF"/>
                <w:sz w:val="20"/>
                <w:szCs w:val="24"/>
              </w:rPr>
              <w:t>Comment</w:t>
            </w:r>
          </w:p>
        </w:tc>
      </w:tr>
      <w:tr w:rsidR="00C35F95" w:rsidTr="009C5F07">
        <w:trPr>
          <w:cantSplit/>
          <w:trHeight w:val="481"/>
        </w:trPr>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013FC6" w:rsidP="00395A37">
            <w:pPr>
              <w:snapToGrid/>
              <w:spacing w:before="120" w:after="120"/>
              <w:jc w:val="both"/>
              <w:textAlignment w:val="baseline"/>
              <w:rPr>
                <w:rFonts w:eastAsia="PMingLiU" w:cs="Candara"/>
                <w:color w:val="000000"/>
                <w:szCs w:val="24"/>
              </w:rPr>
            </w:pPr>
            <w:r>
              <w:rPr>
                <w:rFonts w:eastAsia="PMingLiU" w:cs="Candara"/>
                <w:color w:val="000000"/>
                <w:szCs w:val="24"/>
              </w:rPr>
              <w:t>VLSI</w:t>
            </w: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013FC6" w:rsidP="00395A37">
            <w:pPr>
              <w:snapToGrid/>
              <w:spacing w:before="120" w:after="120"/>
              <w:jc w:val="both"/>
              <w:textAlignment w:val="baseline"/>
            </w:pPr>
            <w:r>
              <w:rPr>
                <w:rFonts w:eastAsia="PMingLiU" w:cs="Candara"/>
                <w:color w:val="000000"/>
                <w:szCs w:val="24"/>
              </w:rPr>
              <w:t>2019-xx-xx</w:t>
            </w:r>
          </w:p>
        </w:tc>
        <w:tc>
          <w:tcPr>
            <w:tcW w:w="52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r>
      <w:tr w:rsidR="00C35F95" w:rsidTr="009C5F07">
        <w:trPr>
          <w:cantSplit/>
          <w:trHeight w:val="481"/>
        </w:trPr>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c>
          <w:tcPr>
            <w:tcW w:w="5239" w:type="dxa"/>
            <w:tcBorders>
              <w:top w:val="single" w:sz="8" w:space="0" w:color="000000"/>
              <w:left w:val="single" w:sz="8" w:space="0" w:color="000000"/>
              <w:bottom w:val="single" w:sz="8" w:space="0" w:color="000000"/>
              <w:right w:val="single" w:sz="8" w:space="0" w:color="000000"/>
            </w:tcBorders>
            <w:shd w:val="clear" w:color="auto" w:fill="auto"/>
            <w:vAlign w:val="center"/>
          </w:tcPr>
          <w:p w:rsidR="00C35F95" w:rsidRDefault="00C35F95" w:rsidP="00395A37">
            <w:pPr>
              <w:snapToGrid/>
              <w:spacing w:before="120" w:after="120"/>
              <w:jc w:val="both"/>
              <w:textAlignment w:val="baseline"/>
              <w:rPr>
                <w:rFonts w:eastAsia="PMingLiU" w:cs="Candara"/>
                <w:color w:val="000000"/>
                <w:szCs w:val="24"/>
              </w:rPr>
            </w:pPr>
          </w:p>
        </w:tc>
      </w:tr>
    </w:tbl>
    <w:p w:rsidR="00C70D34" w:rsidRDefault="00013FC6" w:rsidP="00395A37">
      <w:pPr>
        <w:snapToGrid/>
        <w:spacing w:line="240" w:lineRule="auto"/>
        <w:jc w:val="both"/>
        <w:rPr>
          <w:rFonts w:ascii="Calibri" w:eastAsia="PMingLiU" w:hAnsi="Calibri" w:cs="Times New Roman"/>
        </w:rPr>
      </w:pPr>
      <w:r>
        <w:br w:type="page"/>
      </w:r>
    </w:p>
    <w:p w:rsidR="00DF0B44" w:rsidRDefault="00DF0B44" w:rsidP="00395A37">
      <w:pPr>
        <w:widowControl/>
        <w:snapToGrid/>
        <w:spacing w:line="240" w:lineRule="auto"/>
        <w:jc w:val="both"/>
        <w:rPr>
          <w:b/>
          <w:color w:val="333399"/>
          <w:sz w:val="32"/>
          <w:szCs w:val="32"/>
        </w:rPr>
      </w:pPr>
    </w:p>
    <w:p w:rsidR="00C35F95" w:rsidRDefault="00013FC6" w:rsidP="00395A37">
      <w:pPr>
        <w:pStyle w:val="Index"/>
        <w:jc w:val="both"/>
      </w:pPr>
      <w:r>
        <w:t>Table of Content</w:t>
      </w:r>
      <w:r>
        <w:rPr>
          <w:rFonts w:eastAsia="PMingLiU"/>
        </w:rPr>
        <w:t>s</w:t>
      </w:r>
    </w:p>
    <w:p w:rsidR="0035694B" w:rsidRDefault="00013FC6">
      <w:pPr>
        <w:pStyle w:val="TOC1"/>
        <w:rPr>
          <w:rFonts w:asciiTheme="minorHAnsi" w:eastAsiaTheme="minorEastAsia" w:hAnsiTheme="minorHAnsi" w:cstheme="minorBidi"/>
          <w:b w:val="0"/>
          <w:bCs w:val="0"/>
          <w:caps w:val="0"/>
          <w:noProof/>
          <w:kern w:val="0"/>
          <w:sz w:val="22"/>
          <w:szCs w:val="22"/>
          <w:lang w:eastAsia="en-US"/>
        </w:rPr>
      </w:pPr>
      <w:r>
        <w:fldChar w:fldCharType="begin"/>
      </w:r>
      <w:r>
        <w:rPr>
          <w:rStyle w:val="IndexLink"/>
          <w:webHidden/>
        </w:rPr>
        <w:instrText>TOC \z \o "1-3" \u \h</w:instrText>
      </w:r>
      <w:r>
        <w:rPr>
          <w:rStyle w:val="IndexLink"/>
        </w:rPr>
        <w:fldChar w:fldCharType="separate"/>
      </w:r>
      <w:hyperlink w:anchor="_Toc12865988" w:history="1">
        <w:r w:rsidR="0035694B" w:rsidRPr="00E20E49">
          <w:rPr>
            <w:rStyle w:val="Hyperlink"/>
            <w:noProof/>
          </w:rPr>
          <w:t>Revision History</w:t>
        </w:r>
        <w:r w:rsidR="0035694B">
          <w:rPr>
            <w:noProof/>
            <w:webHidden/>
          </w:rPr>
          <w:tab/>
        </w:r>
        <w:r w:rsidR="0035694B">
          <w:rPr>
            <w:noProof/>
            <w:webHidden/>
          </w:rPr>
          <w:fldChar w:fldCharType="begin"/>
        </w:r>
        <w:r w:rsidR="0035694B">
          <w:rPr>
            <w:noProof/>
            <w:webHidden/>
          </w:rPr>
          <w:instrText xml:space="preserve"> PAGEREF _Toc12865988 \h </w:instrText>
        </w:r>
        <w:r w:rsidR="0035694B">
          <w:rPr>
            <w:noProof/>
            <w:webHidden/>
          </w:rPr>
        </w:r>
        <w:r w:rsidR="0035694B">
          <w:rPr>
            <w:noProof/>
            <w:webHidden/>
          </w:rPr>
          <w:fldChar w:fldCharType="separate"/>
        </w:r>
        <w:r w:rsidR="0035694B">
          <w:rPr>
            <w:noProof/>
            <w:webHidden/>
          </w:rPr>
          <w:t>2</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5989" w:history="1">
        <w:r w:rsidR="0035694B" w:rsidRPr="00E20E49">
          <w:rPr>
            <w:rStyle w:val="Hyperlink"/>
            <w:noProof/>
          </w:rPr>
          <w:t>List of Tables</w:t>
        </w:r>
        <w:r w:rsidR="0035694B">
          <w:rPr>
            <w:noProof/>
            <w:webHidden/>
          </w:rPr>
          <w:tab/>
        </w:r>
        <w:r w:rsidR="0035694B">
          <w:rPr>
            <w:noProof/>
            <w:webHidden/>
          </w:rPr>
          <w:fldChar w:fldCharType="begin"/>
        </w:r>
        <w:r w:rsidR="0035694B">
          <w:rPr>
            <w:noProof/>
            <w:webHidden/>
          </w:rPr>
          <w:instrText xml:space="preserve"> PAGEREF _Toc12865989 \h </w:instrText>
        </w:r>
        <w:r w:rsidR="0035694B">
          <w:rPr>
            <w:noProof/>
            <w:webHidden/>
          </w:rPr>
        </w:r>
        <w:r w:rsidR="0035694B">
          <w:rPr>
            <w:noProof/>
            <w:webHidden/>
          </w:rPr>
          <w:fldChar w:fldCharType="separate"/>
        </w:r>
        <w:r w:rsidR="0035694B">
          <w:rPr>
            <w:noProof/>
            <w:webHidden/>
          </w:rPr>
          <w:t>5</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5990" w:history="1">
        <w:r w:rsidR="0035694B" w:rsidRPr="00E20E49">
          <w:rPr>
            <w:rStyle w:val="Hyperlink"/>
            <w:noProof/>
          </w:rPr>
          <w:t>List of Figures</w:t>
        </w:r>
        <w:r w:rsidR="0035694B">
          <w:rPr>
            <w:noProof/>
            <w:webHidden/>
          </w:rPr>
          <w:tab/>
        </w:r>
        <w:r w:rsidR="0035694B">
          <w:rPr>
            <w:noProof/>
            <w:webHidden/>
          </w:rPr>
          <w:fldChar w:fldCharType="begin"/>
        </w:r>
        <w:r w:rsidR="0035694B">
          <w:rPr>
            <w:noProof/>
            <w:webHidden/>
          </w:rPr>
          <w:instrText xml:space="preserve"> PAGEREF _Toc12865990 \h </w:instrText>
        </w:r>
        <w:r w:rsidR="0035694B">
          <w:rPr>
            <w:noProof/>
            <w:webHidden/>
          </w:rPr>
        </w:r>
        <w:r w:rsidR="0035694B">
          <w:rPr>
            <w:noProof/>
            <w:webHidden/>
          </w:rPr>
          <w:fldChar w:fldCharType="separate"/>
        </w:r>
        <w:r w:rsidR="0035694B">
          <w:rPr>
            <w:noProof/>
            <w:webHidden/>
          </w:rPr>
          <w:t>6</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5991" w:history="1">
        <w:r w:rsidR="0035694B" w:rsidRPr="00E20E49">
          <w:rPr>
            <w:rStyle w:val="Hyperlink"/>
            <w:noProof/>
          </w:rPr>
          <w:t>1.</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Overview</w:t>
        </w:r>
        <w:r w:rsidR="0035694B">
          <w:rPr>
            <w:noProof/>
            <w:webHidden/>
          </w:rPr>
          <w:tab/>
        </w:r>
        <w:r w:rsidR="0035694B">
          <w:rPr>
            <w:noProof/>
            <w:webHidden/>
          </w:rPr>
          <w:fldChar w:fldCharType="begin"/>
        </w:r>
        <w:r w:rsidR="0035694B">
          <w:rPr>
            <w:noProof/>
            <w:webHidden/>
          </w:rPr>
          <w:instrText xml:space="preserve"> PAGEREF _Toc12865991 \h </w:instrText>
        </w:r>
        <w:r w:rsidR="0035694B">
          <w:rPr>
            <w:noProof/>
            <w:webHidden/>
          </w:rPr>
        </w:r>
        <w:r w:rsidR="0035694B">
          <w:rPr>
            <w:noProof/>
            <w:webHidden/>
          </w:rPr>
          <w:fldChar w:fldCharType="separate"/>
        </w:r>
        <w:r w:rsidR="0035694B">
          <w:rPr>
            <w:noProof/>
            <w:webHidden/>
          </w:rPr>
          <w:t>7</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2" w:history="1">
        <w:r w:rsidR="0035694B" w:rsidRPr="00E20E49">
          <w:rPr>
            <w:rStyle w:val="Hyperlink"/>
            <w:noProof/>
          </w:rPr>
          <w:t>1.1.</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Challenges</w:t>
        </w:r>
        <w:r w:rsidR="0035694B">
          <w:rPr>
            <w:noProof/>
            <w:webHidden/>
          </w:rPr>
          <w:tab/>
        </w:r>
        <w:r w:rsidR="0035694B">
          <w:rPr>
            <w:noProof/>
            <w:webHidden/>
          </w:rPr>
          <w:fldChar w:fldCharType="begin"/>
        </w:r>
        <w:r w:rsidR="0035694B">
          <w:rPr>
            <w:noProof/>
            <w:webHidden/>
          </w:rPr>
          <w:instrText xml:space="preserve"> PAGEREF _Toc12865992 \h </w:instrText>
        </w:r>
        <w:r w:rsidR="0035694B">
          <w:rPr>
            <w:noProof/>
            <w:webHidden/>
          </w:rPr>
        </w:r>
        <w:r w:rsidR="0035694B">
          <w:rPr>
            <w:noProof/>
            <w:webHidden/>
          </w:rPr>
          <w:fldChar w:fldCharType="separate"/>
        </w:r>
        <w:r w:rsidR="0035694B">
          <w:rPr>
            <w:noProof/>
            <w:webHidden/>
          </w:rPr>
          <w:t>8</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5993" w:history="1">
        <w:r w:rsidR="0035694B" w:rsidRPr="00E20E49">
          <w:rPr>
            <w:rStyle w:val="Hyperlink"/>
            <w:noProof/>
          </w:rPr>
          <w:t>2.</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Design Description</w:t>
        </w:r>
        <w:r w:rsidR="0035694B">
          <w:rPr>
            <w:noProof/>
            <w:webHidden/>
          </w:rPr>
          <w:tab/>
        </w:r>
        <w:r w:rsidR="0035694B">
          <w:rPr>
            <w:noProof/>
            <w:webHidden/>
          </w:rPr>
          <w:fldChar w:fldCharType="begin"/>
        </w:r>
        <w:r w:rsidR="0035694B">
          <w:rPr>
            <w:noProof/>
            <w:webHidden/>
          </w:rPr>
          <w:instrText xml:space="preserve"> PAGEREF _Toc12865993 \h </w:instrText>
        </w:r>
        <w:r w:rsidR="0035694B">
          <w:rPr>
            <w:noProof/>
            <w:webHidden/>
          </w:rPr>
        </w:r>
        <w:r w:rsidR="0035694B">
          <w:rPr>
            <w:noProof/>
            <w:webHidden/>
          </w:rPr>
          <w:fldChar w:fldCharType="separate"/>
        </w:r>
        <w:r w:rsidR="0035694B">
          <w:rPr>
            <w:noProof/>
            <w:webHidden/>
          </w:rPr>
          <w:t>9</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4" w:history="1">
        <w:r w:rsidR="0035694B" w:rsidRPr="00E20E49">
          <w:rPr>
            <w:rStyle w:val="Hyperlink"/>
            <w:noProof/>
          </w:rPr>
          <w:t>2.1.</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Switching Mux &amp; Control</w:t>
        </w:r>
        <w:r w:rsidR="0035694B">
          <w:rPr>
            <w:noProof/>
            <w:webHidden/>
          </w:rPr>
          <w:tab/>
        </w:r>
        <w:r w:rsidR="0035694B">
          <w:rPr>
            <w:noProof/>
            <w:webHidden/>
          </w:rPr>
          <w:fldChar w:fldCharType="begin"/>
        </w:r>
        <w:r w:rsidR="0035694B">
          <w:rPr>
            <w:noProof/>
            <w:webHidden/>
          </w:rPr>
          <w:instrText xml:space="preserve"> PAGEREF _Toc12865994 \h </w:instrText>
        </w:r>
        <w:r w:rsidR="0035694B">
          <w:rPr>
            <w:noProof/>
            <w:webHidden/>
          </w:rPr>
        </w:r>
        <w:r w:rsidR="0035694B">
          <w:rPr>
            <w:noProof/>
            <w:webHidden/>
          </w:rPr>
          <w:fldChar w:fldCharType="separate"/>
        </w:r>
        <w:r w:rsidR="0035694B">
          <w:rPr>
            <w:noProof/>
            <w:webHidden/>
          </w:rPr>
          <w:t>11</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5" w:history="1">
        <w:r w:rsidR="0035694B" w:rsidRPr="00E20E49">
          <w:rPr>
            <w:rStyle w:val="Hyperlink"/>
            <w:noProof/>
          </w:rPr>
          <w:t>2.2.</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Zeroing of O/P Data</w:t>
        </w:r>
        <w:r w:rsidR="0035694B">
          <w:rPr>
            <w:noProof/>
            <w:webHidden/>
          </w:rPr>
          <w:tab/>
        </w:r>
        <w:r w:rsidR="0035694B">
          <w:rPr>
            <w:noProof/>
            <w:webHidden/>
          </w:rPr>
          <w:fldChar w:fldCharType="begin"/>
        </w:r>
        <w:r w:rsidR="0035694B">
          <w:rPr>
            <w:noProof/>
            <w:webHidden/>
          </w:rPr>
          <w:instrText xml:space="preserve"> PAGEREF _Toc12865995 \h </w:instrText>
        </w:r>
        <w:r w:rsidR="0035694B">
          <w:rPr>
            <w:noProof/>
            <w:webHidden/>
          </w:rPr>
        </w:r>
        <w:r w:rsidR="0035694B">
          <w:rPr>
            <w:noProof/>
            <w:webHidden/>
          </w:rPr>
          <w:fldChar w:fldCharType="separate"/>
        </w:r>
        <w:r w:rsidR="0035694B">
          <w:rPr>
            <w:noProof/>
            <w:webHidden/>
          </w:rPr>
          <w:t>13</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6" w:history="1">
        <w:r w:rsidR="0035694B" w:rsidRPr="00E20E49">
          <w:rPr>
            <w:rStyle w:val="Hyperlink"/>
            <w:noProof/>
          </w:rPr>
          <w:t>2.3.</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1 extension of move Data</w:t>
        </w:r>
        <w:r w:rsidR="0035694B">
          <w:rPr>
            <w:noProof/>
            <w:webHidden/>
          </w:rPr>
          <w:tab/>
        </w:r>
        <w:r w:rsidR="0035694B">
          <w:rPr>
            <w:noProof/>
            <w:webHidden/>
          </w:rPr>
          <w:fldChar w:fldCharType="begin"/>
        </w:r>
        <w:r w:rsidR="0035694B">
          <w:rPr>
            <w:noProof/>
            <w:webHidden/>
          </w:rPr>
          <w:instrText xml:space="preserve"> PAGEREF _Toc12865996 \h </w:instrText>
        </w:r>
        <w:r w:rsidR="0035694B">
          <w:rPr>
            <w:noProof/>
            <w:webHidden/>
          </w:rPr>
        </w:r>
        <w:r w:rsidR="0035694B">
          <w:rPr>
            <w:noProof/>
            <w:webHidden/>
          </w:rPr>
          <w:fldChar w:fldCharType="separate"/>
        </w:r>
        <w:r w:rsidR="0035694B">
          <w:rPr>
            <w:noProof/>
            <w:webHidden/>
          </w:rPr>
          <w:t>13</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7" w:history="1">
        <w:r w:rsidR="0035694B" w:rsidRPr="00E20E49">
          <w:rPr>
            <w:rStyle w:val="Hyperlink"/>
            <w:noProof/>
          </w:rPr>
          <w:t>2.4.</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Write Byte Mask Control</w:t>
        </w:r>
        <w:r w:rsidR="0035694B">
          <w:rPr>
            <w:noProof/>
            <w:webHidden/>
          </w:rPr>
          <w:tab/>
        </w:r>
        <w:r w:rsidR="0035694B">
          <w:rPr>
            <w:noProof/>
            <w:webHidden/>
          </w:rPr>
          <w:fldChar w:fldCharType="begin"/>
        </w:r>
        <w:r w:rsidR="0035694B">
          <w:rPr>
            <w:noProof/>
            <w:webHidden/>
          </w:rPr>
          <w:instrText xml:space="preserve"> PAGEREF _Toc12865997 \h </w:instrText>
        </w:r>
        <w:r w:rsidR="0035694B">
          <w:rPr>
            <w:noProof/>
            <w:webHidden/>
          </w:rPr>
        </w:r>
        <w:r w:rsidR="0035694B">
          <w:rPr>
            <w:noProof/>
            <w:webHidden/>
          </w:rPr>
          <w:fldChar w:fldCharType="separate"/>
        </w:r>
        <w:r w:rsidR="0035694B">
          <w:rPr>
            <w:noProof/>
            <w:webHidden/>
          </w:rPr>
          <w:t>13</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5998" w:history="1">
        <w:r w:rsidR="0035694B" w:rsidRPr="00E20E49">
          <w:rPr>
            <w:rStyle w:val="Hyperlink"/>
            <w:noProof/>
          </w:rPr>
          <w:t>2.5.</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Instruction Flow</w:t>
        </w:r>
        <w:r w:rsidR="0035694B">
          <w:rPr>
            <w:noProof/>
            <w:webHidden/>
          </w:rPr>
          <w:tab/>
        </w:r>
        <w:r w:rsidR="0035694B">
          <w:rPr>
            <w:noProof/>
            <w:webHidden/>
          </w:rPr>
          <w:fldChar w:fldCharType="begin"/>
        </w:r>
        <w:r w:rsidR="0035694B">
          <w:rPr>
            <w:noProof/>
            <w:webHidden/>
          </w:rPr>
          <w:instrText xml:space="preserve"> PAGEREF _Toc12865998 \h </w:instrText>
        </w:r>
        <w:r w:rsidR="0035694B">
          <w:rPr>
            <w:noProof/>
            <w:webHidden/>
          </w:rPr>
        </w:r>
        <w:r w:rsidR="0035694B">
          <w:rPr>
            <w:noProof/>
            <w:webHidden/>
          </w:rPr>
          <w:fldChar w:fldCharType="separate"/>
        </w:r>
        <w:r w:rsidR="0035694B">
          <w:rPr>
            <w:noProof/>
            <w:webHidden/>
          </w:rPr>
          <w:t>14</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5999" w:history="1">
        <w:r w:rsidR="0035694B" w:rsidRPr="00E20E49">
          <w:rPr>
            <w:rStyle w:val="Hyperlink"/>
            <w:noProof/>
          </w:rPr>
          <w:t>2.5.1.</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Integer Extract Instruction – vext</w:t>
        </w:r>
        <w:r w:rsidR="0035694B">
          <w:rPr>
            <w:noProof/>
            <w:webHidden/>
          </w:rPr>
          <w:tab/>
        </w:r>
        <w:r w:rsidR="0035694B">
          <w:rPr>
            <w:noProof/>
            <w:webHidden/>
          </w:rPr>
          <w:fldChar w:fldCharType="begin"/>
        </w:r>
        <w:r w:rsidR="0035694B">
          <w:rPr>
            <w:noProof/>
            <w:webHidden/>
          </w:rPr>
          <w:instrText xml:space="preserve"> PAGEREF _Toc12865999 \h </w:instrText>
        </w:r>
        <w:r w:rsidR="0035694B">
          <w:rPr>
            <w:noProof/>
            <w:webHidden/>
          </w:rPr>
        </w:r>
        <w:r w:rsidR="0035694B">
          <w:rPr>
            <w:noProof/>
            <w:webHidden/>
          </w:rPr>
          <w:fldChar w:fldCharType="separate"/>
        </w:r>
        <w:r w:rsidR="0035694B">
          <w:rPr>
            <w:noProof/>
            <w:webHidden/>
          </w:rPr>
          <w:t>14</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0" w:history="1">
        <w:r w:rsidR="0035694B" w:rsidRPr="00E20E49">
          <w:rPr>
            <w:rStyle w:val="Hyperlink"/>
            <w:noProof/>
          </w:rPr>
          <w:t>2.5.2.</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Integer Scalar Move Instruction - vmv.s.x</w:t>
        </w:r>
        <w:r w:rsidR="0035694B">
          <w:rPr>
            <w:noProof/>
            <w:webHidden/>
          </w:rPr>
          <w:tab/>
        </w:r>
        <w:r w:rsidR="0035694B">
          <w:rPr>
            <w:noProof/>
            <w:webHidden/>
          </w:rPr>
          <w:fldChar w:fldCharType="begin"/>
        </w:r>
        <w:r w:rsidR="0035694B">
          <w:rPr>
            <w:noProof/>
            <w:webHidden/>
          </w:rPr>
          <w:instrText xml:space="preserve"> PAGEREF _Toc12866000 \h </w:instrText>
        </w:r>
        <w:r w:rsidR="0035694B">
          <w:rPr>
            <w:noProof/>
            <w:webHidden/>
          </w:rPr>
        </w:r>
        <w:r w:rsidR="0035694B">
          <w:rPr>
            <w:noProof/>
            <w:webHidden/>
          </w:rPr>
          <w:fldChar w:fldCharType="separate"/>
        </w:r>
        <w:r w:rsidR="0035694B">
          <w:rPr>
            <w:noProof/>
            <w:webHidden/>
          </w:rPr>
          <w:t>14</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1" w:history="1">
        <w:r w:rsidR="0035694B" w:rsidRPr="00E20E49">
          <w:rPr>
            <w:rStyle w:val="Hyperlink"/>
            <w:noProof/>
          </w:rPr>
          <w:t>2.5.3.</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Floating point scalar move from VRF - vmove.f.s</w:t>
        </w:r>
        <w:r w:rsidR="0035694B">
          <w:rPr>
            <w:noProof/>
            <w:webHidden/>
          </w:rPr>
          <w:tab/>
        </w:r>
        <w:r w:rsidR="0035694B">
          <w:rPr>
            <w:noProof/>
            <w:webHidden/>
          </w:rPr>
          <w:fldChar w:fldCharType="begin"/>
        </w:r>
        <w:r w:rsidR="0035694B">
          <w:rPr>
            <w:noProof/>
            <w:webHidden/>
          </w:rPr>
          <w:instrText xml:space="preserve"> PAGEREF _Toc12866001 \h </w:instrText>
        </w:r>
        <w:r w:rsidR="0035694B">
          <w:rPr>
            <w:noProof/>
            <w:webHidden/>
          </w:rPr>
        </w:r>
        <w:r w:rsidR="0035694B">
          <w:rPr>
            <w:noProof/>
            <w:webHidden/>
          </w:rPr>
          <w:fldChar w:fldCharType="separate"/>
        </w:r>
        <w:r w:rsidR="0035694B">
          <w:rPr>
            <w:noProof/>
            <w:webHidden/>
          </w:rPr>
          <w:t>15</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2" w:history="1">
        <w:r w:rsidR="0035694B" w:rsidRPr="00E20E49">
          <w:rPr>
            <w:rStyle w:val="Hyperlink"/>
            <w:noProof/>
          </w:rPr>
          <w:t>2.5.4.</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Floating point scalar move to VRF - vmove.s.f</w:t>
        </w:r>
        <w:r w:rsidR="0035694B">
          <w:rPr>
            <w:noProof/>
            <w:webHidden/>
          </w:rPr>
          <w:tab/>
        </w:r>
        <w:r w:rsidR="0035694B">
          <w:rPr>
            <w:noProof/>
            <w:webHidden/>
          </w:rPr>
          <w:fldChar w:fldCharType="begin"/>
        </w:r>
        <w:r w:rsidR="0035694B">
          <w:rPr>
            <w:noProof/>
            <w:webHidden/>
          </w:rPr>
          <w:instrText xml:space="preserve"> PAGEREF _Toc12866002 \h </w:instrText>
        </w:r>
        <w:r w:rsidR="0035694B">
          <w:rPr>
            <w:noProof/>
            <w:webHidden/>
          </w:rPr>
        </w:r>
        <w:r w:rsidR="0035694B">
          <w:rPr>
            <w:noProof/>
            <w:webHidden/>
          </w:rPr>
          <w:fldChar w:fldCharType="separate"/>
        </w:r>
        <w:r w:rsidR="0035694B">
          <w:rPr>
            <w:noProof/>
            <w:webHidden/>
          </w:rPr>
          <w:t>15</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3" w:history="1">
        <w:r w:rsidR="0035694B" w:rsidRPr="00E20E49">
          <w:rPr>
            <w:rStyle w:val="Hyperlink"/>
            <w:noProof/>
          </w:rPr>
          <w:t>2.5.5.</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Vector Slideup Instruction – vslideup</w:t>
        </w:r>
        <w:r w:rsidR="0035694B">
          <w:rPr>
            <w:noProof/>
            <w:webHidden/>
          </w:rPr>
          <w:tab/>
        </w:r>
        <w:r w:rsidR="0035694B">
          <w:rPr>
            <w:noProof/>
            <w:webHidden/>
          </w:rPr>
          <w:fldChar w:fldCharType="begin"/>
        </w:r>
        <w:r w:rsidR="0035694B">
          <w:rPr>
            <w:noProof/>
            <w:webHidden/>
          </w:rPr>
          <w:instrText xml:space="preserve"> PAGEREF _Toc12866003 \h </w:instrText>
        </w:r>
        <w:r w:rsidR="0035694B">
          <w:rPr>
            <w:noProof/>
            <w:webHidden/>
          </w:rPr>
        </w:r>
        <w:r w:rsidR="0035694B">
          <w:rPr>
            <w:noProof/>
            <w:webHidden/>
          </w:rPr>
          <w:fldChar w:fldCharType="separate"/>
        </w:r>
        <w:r w:rsidR="0035694B">
          <w:rPr>
            <w:noProof/>
            <w:webHidden/>
          </w:rPr>
          <w:t>15</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4" w:history="1">
        <w:r w:rsidR="0035694B" w:rsidRPr="00E20E49">
          <w:rPr>
            <w:rStyle w:val="Hyperlink"/>
            <w:noProof/>
          </w:rPr>
          <w:t>2.5.6.</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Vector Slidedown Instruction – vslidedown</w:t>
        </w:r>
        <w:r w:rsidR="0035694B">
          <w:rPr>
            <w:noProof/>
            <w:webHidden/>
          </w:rPr>
          <w:tab/>
        </w:r>
        <w:r w:rsidR="0035694B">
          <w:rPr>
            <w:noProof/>
            <w:webHidden/>
          </w:rPr>
          <w:fldChar w:fldCharType="begin"/>
        </w:r>
        <w:r w:rsidR="0035694B">
          <w:rPr>
            <w:noProof/>
            <w:webHidden/>
          </w:rPr>
          <w:instrText xml:space="preserve"> PAGEREF _Toc12866004 \h </w:instrText>
        </w:r>
        <w:r w:rsidR="0035694B">
          <w:rPr>
            <w:noProof/>
            <w:webHidden/>
          </w:rPr>
        </w:r>
        <w:r w:rsidR="0035694B">
          <w:rPr>
            <w:noProof/>
            <w:webHidden/>
          </w:rPr>
          <w:fldChar w:fldCharType="separate"/>
        </w:r>
        <w:r w:rsidR="0035694B">
          <w:rPr>
            <w:noProof/>
            <w:webHidden/>
          </w:rPr>
          <w:t>16</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5" w:history="1">
        <w:r w:rsidR="0035694B" w:rsidRPr="00E20E49">
          <w:rPr>
            <w:rStyle w:val="Hyperlink"/>
            <w:noProof/>
          </w:rPr>
          <w:t>2.5.7.</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Slide1up</w:t>
        </w:r>
        <w:r w:rsidR="0035694B">
          <w:rPr>
            <w:noProof/>
            <w:webHidden/>
          </w:rPr>
          <w:tab/>
        </w:r>
        <w:r w:rsidR="0035694B">
          <w:rPr>
            <w:noProof/>
            <w:webHidden/>
          </w:rPr>
          <w:fldChar w:fldCharType="begin"/>
        </w:r>
        <w:r w:rsidR="0035694B">
          <w:rPr>
            <w:noProof/>
            <w:webHidden/>
          </w:rPr>
          <w:instrText xml:space="preserve"> PAGEREF _Toc12866005 \h </w:instrText>
        </w:r>
        <w:r w:rsidR="0035694B">
          <w:rPr>
            <w:noProof/>
            <w:webHidden/>
          </w:rPr>
        </w:r>
        <w:r w:rsidR="0035694B">
          <w:rPr>
            <w:noProof/>
            <w:webHidden/>
          </w:rPr>
          <w:fldChar w:fldCharType="separate"/>
        </w:r>
        <w:r w:rsidR="0035694B">
          <w:rPr>
            <w:noProof/>
            <w:webHidden/>
          </w:rPr>
          <w:t>17</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6" w:history="1">
        <w:r w:rsidR="0035694B" w:rsidRPr="00E20E49">
          <w:rPr>
            <w:rStyle w:val="Hyperlink"/>
            <w:noProof/>
          </w:rPr>
          <w:t>2.5.8.</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Slide1down</w:t>
        </w:r>
        <w:r w:rsidR="0035694B">
          <w:rPr>
            <w:noProof/>
            <w:webHidden/>
          </w:rPr>
          <w:tab/>
        </w:r>
        <w:r w:rsidR="0035694B">
          <w:rPr>
            <w:noProof/>
            <w:webHidden/>
          </w:rPr>
          <w:fldChar w:fldCharType="begin"/>
        </w:r>
        <w:r w:rsidR="0035694B">
          <w:rPr>
            <w:noProof/>
            <w:webHidden/>
          </w:rPr>
          <w:instrText xml:space="preserve"> PAGEREF _Toc12866006 \h </w:instrText>
        </w:r>
        <w:r w:rsidR="0035694B">
          <w:rPr>
            <w:noProof/>
            <w:webHidden/>
          </w:rPr>
        </w:r>
        <w:r w:rsidR="0035694B">
          <w:rPr>
            <w:noProof/>
            <w:webHidden/>
          </w:rPr>
          <w:fldChar w:fldCharType="separate"/>
        </w:r>
        <w:r w:rsidR="0035694B">
          <w:rPr>
            <w:noProof/>
            <w:webHidden/>
          </w:rPr>
          <w:t>18</w:t>
        </w:r>
        <w:r w:rsidR="0035694B">
          <w:rPr>
            <w:noProof/>
            <w:webHidden/>
          </w:rPr>
          <w:fldChar w:fldCharType="end"/>
        </w:r>
      </w:hyperlink>
    </w:p>
    <w:p w:rsidR="0035694B" w:rsidRDefault="007D079D">
      <w:pPr>
        <w:pStyle w:val="TOC3"/>
        <w:tabs>
          <w:tab w:val="left" w:pos="1200"/>
          <w:tab w:val="right" w:leader="dot" w:pos="10230"/>
        </w:tabs>
        <w:rPr>
          <w:rFonts w:asciiTheme="minorHAnsi" w:eastAsiaTheme="minorEastAsia" w:hAnsiTheme="minorHAnsi" w:cstheme="minorBidi"/>
          <w:i w:val="0"/>
          <w:iCs w:val="0"/>
          <w:noProof/>
          <w:kern w:val="0"/>
          <w:sz w:val="22"/>
          <w:szCs w:val="22"/>
          <w:lang w:eastAsia="en-US"/>
        </w:rPr>
      </w:pPr>
      <w:hyperlink w:anchor="_Toc12866007" w:history="1">
        <w:r w:rsidR="0035694B" w:rsidRPr="00E20E49">
          <w:rPr>
            <w:rStyle w:val="Hyperlink"/>
            <w:noProof/>
          </w:rPr>
          <w:t>2.5.9.</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Vector Register Gather Instruction – vrgather</w:t>
        </w:r>
        <w:r w:rsidR="0035694B">
          <w:rPr>
            <w:noProof/>
            <w:webHidden/>
          </w:rPr>
          <w:tab/>
        </w:r>
        <w:r w:rsidR="0035694B">
          <w:rPr>
            <w:noProof/>
            <w:webHidden/>
          </w:rPr>
          <w:fldChar w:fldCharType="begin"/>
        </w:r>
        <w:r w:rsidR="0035694B">
          <w:rPr>
            <w:noProof/>
            <w:webHidden/>
          </w:rPr>
          <w:instrText xml:space="preserve"> PAGEREF _Toc12866007 \h </w:instrText>
        </w:r>
        <w:r w:rsidR="0035694B">
          <w:rPr>
            <w:noProof/>
            <w:webHidden/>
          </w:rPr>
        </w:r>
        <w:r w:rsidR="0035694B">
          <w:rPr>
            <w:noProof/>
            <w:webHidden/>
          </w:rPr>
          <w:fldChar w:fldCharType="separate"/>
        </w:r>
        <w:r w:rsidR="0035694B">
          <w:rPr>
            <w:noProof/>
            <w:webHidden/>
          </w:rPr>
          <w:t>19</w:t>
        </w:r>
        <w:r w:rsidR="0035694B">
          <w:rPr>
            <w:noProof/>
            <w:webHidden/>
          </w:rPr>
          <w:fldChar w:fldCharType="end"/>
        </w:r>
      </w:hyperlink>
    </w:p>
    <w:p w:rsidR="0035694B" w:rsidRDefault="007D079D">
      <w:pPr>
        <w:pStyle w:val="TOC3"/>
        <w:tabs>
          <w:tab w:val="left" w:pos="1440"/>
          <w:tab w:val="right" w:leader="dot" w:pos="10230"/>
        </w:tabs>
        <w:rPr>
          <w:rFonts w:asciiTheme="minorHAnsi" w:eastAsiaTheme="minorEastAsia" w:hAnsiTheme="minorHAnsi" w:cstheme="minorBidi"/>
          <w:i w:val="0"/>
          <w:iCs w:val="0"/>
          <w:noProof/>
          <w:kern w:val="0"/>
          <w:sz w:val="22"/>
          <w:szCs w:val="22"/>
          <w:lang w:eastAsia="en-US"/>
        </w:rPr>
      </w:pPr>
      <w:hyperlink w:anchor="_Toc12866008" w:history="1">
        <w:r w:rsidR="0035694B" w:rsidRPr="00E20E49">
          <w:rPr>
            <w:rStyle w:val="Hyperlink"/>
            <w:noProof/>
          </w:rPr>
          <w:t>2.5.10.</w:t>
        </w:r>
        <w:r w:rsidR="0035694B">
          <w:rPr>
            <w:rFonts w:asciiTheme="minorHAnsi" w:eastAsiaTheme="minorEastAsia" w:hAnsiTheme="minorHAnsi" w:cstheme="minorBidi"/>
            <w:i w:val="0"/>
            <w:iCs w:val="0"/>
            <w:noProof/>
            <w:kern w:val="0"/>
            <w:sz w:val="22"/>
            <w:szCs w:val="22"/>
            <w:lang w:eastAsia="en-US"/>
          </w:rPr>
          <w:tab/>
        </w:r>
        <w:r w:rsidR="0035694B" w:rsidRPr="00E20E49">
          <w:rPr>
            <w:rStyle w:val="Hyperlink"/>
            <w:noProof/>
          </w:rPr>
          <w:t>Vector Compress Instruction</w:t>
        </w:r>
        <w:r w:rsidR="0035694B">
          <w:rPr>
            <w:noProof/>
            <w:webHidden/>
          </w:rPr>
          <w:tab/>
        </w:r>
        <w:r w:rsidR="0035694B">
          <w:rPr>
            <w:noProof/>
            <w:webHidden/>
          </w:rPr>
          <w:fldChar w:fldCharType="begin"/>
        </w:r>
        <w:r w:rsidR="0035694B">
          <w:rPr>
            <w:noProof/>
            <w:webHidden/>
          </w:rPr>
          <w:instrText xml:space="preserve"> PAGEREF _Toc12866008 \h </w:instrText>
        </w:r>
        <w:r w:rsidR="0035694B">
          <w:rPr>
            <w:noProof/>
            <w:webHidden/>
          </w:rPr>
        </w:r>
        <w:r w:rsidR="0035694B">
          <w:rPr>
            <w:noProof/>
            <w:webHidden/>
          </w:rPr>
          <w:fldChar w:fldCharType="separate"/>
        </w:r>
        <w:r w:rsidR="0035694B">
          <w:rPr>
            <w:noProof/>
            <w:webHidden/>
          </w:rPr>
          <w:t>20</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6009" w:history="1">
        <w:r w:rsidR="0035694B" w:rsidRPr="00E20E49">
          <w:rPr>
            <w:rStyle w:val="Hyperlink"/>
            <w:noProof/>
          </w:rPr>
          <w:t>3.</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Signal Description</w:t>
        </w:r>
        <w:r w:rsidR="0035694B">
          <w:rPr>
            <w:noProof/>
            <w:webHidden/>
          </w:rPr>
          <w:tab/>
        </w:r>
        <w:r w:rsidR="0035694B">
          <w:rPr>
            <w:noProof/>
            <w:webHidden/>
          </w:rPr>
          <w:fldChar w:fldCharType="begin"/>
        </w:r>
        <w:r w:rsidR="0035694B">
          <w:rPr>
            <w:noProof/>
            <w:webHidden/>
          </w:rPr>
          <w:instrText xml:space="preserve"> PAGEREF _Toc12866009 \h </w:instrText>
        </w:r>
        <w:r w:rsidR="0035694B">
          <w:rPr>
            <w:noProof/>
            <w:webHidden/>
          </w:rPr>
        </w:r>
        <w:r w:rsidR="0035694B">
          <w:rPr>
            <w:noProof/>
            <w:webHidden/>
          </w:rPr>
          <w:fldChar w:fldCharType="separate"/>
        </w:r>
        <w:r w:rsidR="0035694B">
          <w:rPr>
            <w:noProof/>
            <w:webHidden/>
          </w:rPr>
          <w:t>21</w:t>
        </w:r>
        <w:r w:rsidR="0035694B">
          <w:rPr>
            <w:noProof/>
            <w:webHidden/>
          </w:rPr>
          <w:fldChar w:fldCharType="end"/>
        </w:r>
      </w:hyperlink>
    </w:p>
    <w:p w:rsidR="0035694B" w:rsidRDefault="007D079D">
      <w:pPr>
        <w:pStyle w:val="TOC2"/>
        <w:tabs>
          <w:tab w:val="left" w:pos="960"/>
          <w:tab w:val="right" w:leader="dot" w:pos="10230"/>
        </w:tabs>
        <w:rPr>
          <w:rFonts w:asciiTheme="minorHAnsi" w:eastAsiaTheme="minorEastAsia" w:hAnsiTheme="minorHAnsi" w:cstheme="minorBidi"/>
          <w:smallCaps w:val="0"/>
          <w:noProof/>
          <w:kern w:val="0"/>
          <w:sz w:val="22"/>
          <w:szCs w:val="22"/>
          <w:lang w:eastAsia="en-US"/>
        </w:rPr>
      </w:pPr>
      <w:hyperlink w:anchor="_Toc12866010" w:history="1">
        <w:r w:rsidR="0035694B" w:rsidRPr="00E20E49">
          <w:rPr>
            <w:rStyle w:val="Hyperlink"/>
            <w:noProof/>
          </w:rPr>
          <w:t>3.1.</w:t>
        </w:r>
        <w:r w:rsidR="0035694B">
          <w:rPr>
            <w:rFonts w:asciiTheme="minorHAnsi" w:eastAsiaTheme="minorEastAsia" w:hAnsiTheme="minorHAnsi" w:cstheme="minorBidi"/>
            <w:smallCaps w:val="0"/>
            <w:noProof/>
            <w:kern w:val="0"/>
            <w:sz w:val="22"/>
            <w:szCs w:val="22"/>
            <w:lang w:eastAsia="en-US"/>
          </w:rPr>
          <w:tab/>
        </w:r>
        <w:r w:rsidR="0035694B" w:rsidRPr="00E20E49">
          <w:rPr>
            <w:rStyle w:val="Hyperlink"/>
            <w:noProof/>
          </w:rPr>
          <w:t>Signal Definition</w:t>
        </w:r>
        <w:r w:rsidR="0035694B">
          <w:rPr>
            <w:noProof/>
            <w:webHidden/>
          </w:rPr>
          <w:tab/>
        </w:r>
        <w:r w:rsidR="0035694B">
          <w:rPr>
            <w:noProof/>
            <w:webHidden/>
          </w:rPr>
          <w:fldChar w:fldCharType="begin"/>
        </w:r>
        <w:r w:rsidR="0035694B">
          <w:rPr>
            <w:noProof/>
            <w:webHidden/>
          </w:rPr>
          <w:instrText xml:space="preserve"> PAGEREF _Toc12866010 \h </w:instrText>
        </w:r>
        <w:r w:rsidR="0035694B">
          <w:rPr>
            <w:noProof/>
            <w:webHidden/>
          </w:rPr>
        </w:r>
        <w:r w:rsidR="0035694B">
          <w:rPr>
            <w:noProof/>
            <w:webHidden/>
          </w:rPr>
          <w:fldChar w:fldCharType="separate"/>
        </w:r>
        <w:r w:rsidR="0035694B">
          <w:rPr>
            <w:noProof/>
            <w:webHidden/>
          </w:rPr>
          <w:t>21</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6011" w:history="1">
        <w:r w:rsidR="0035694B" w:rsidRPr="00E20E49">
          <w:rPr>
            <w:rStyle w:val="Hyperlink"/>
            <w:noProof/>
          </w:rPr>
          <w:t>4.</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Instruction Summary &amp; Performance</w:t>
        </w:r>
        <w:r w:rsidR="0035694B">
          <w:rPr>
            <w:noProof/>
            <w:webHidden/>
          </w:rPr>
          <w:tab/>
        </w:r>
        <w:r w:rsidR="0035694B">
          <w:rPr>
            <w:noProof/>
            <w:webHidden/>
          </w:rPr>
          <w:fldChar w:fldCharType="begin"/>
        </w:r>
        <w:r w:rsidR="0035694B">
          <w:rPr>
            <w:noProof/>
            <w:webHidden/>
          </w:rPr>
          <w:instrText xml:space="preserve"> PAGEREF _Toc12866011 \h </w:instrText>
        </w:r>
        <w:r w:rsidR="0035694B">
          <w:rPr>
            <w:noProof/>
            <w:webHidden/>
          </w:rPr>
        </w:r>
        <w:r w:rsidR="0035694B">
          <w:rPr>
            <w:noProof/>
            <w:webHidden/>
          </w:rPr>
          <w:fldChar w:fldCharType="separate"/>
        </w:r>
        <w:r w:rsidR="0035694B">
          <w:rPr>
            <w:noProof/>
            <w:webHidden/>
          </w:rPr>
          <w:t>23</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6012" w:history="1">
        <w:r w:rsidR="0035694B" w:rsidRPr="00E20E49">
          <w:rPr>
            <w:rStyle w:val="Hyperlink"/>
            <w:noProof/>
          </w:rPr>
          <w:t>5.</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Issues</w:t>
        </w:r>
        <w:r w:rsidR="0035694B">
          <w:rPr>
            <w:noProof/>
            <w:webHidden/>
          </w:rPr>
          <w:tab/>
        </w:r>
        <w:r w:rsidR="0035694B">
          <w:rPr>
            <w:noProof/>
            <w:webHidden/>
          </w:rPr>
          <w:fldChar w:fldCharType="begin"/>
        </w:r>
        <w:r w:rsidR="0035694B">
          <w:rPr>
            <w:noProof/>
            <w:webHidden/>
          </w:rPr>
          <w:instrText xml:space="preserve"> PAGEREF _Toc12866012 \h </w:instrText>
        </w:r>
        <w:r w:rsidR="0035694B">
          <w:rPr>
            <w:noProof/>
            <w:webHidden/>
          </w:rPr>
        </w:r>
        <w:r w:rsidR="0035694B">
          <w:rPr>
            <w:noProof/>
            <w:webHidden/>
          </w:rPr>
          <w:fldChar w:fldCharType="separate"/>
        </w:r>
        <w:r w:rsidR="0035694B">
          <w:rPr>
            <w:noProof/>
            <w:webHidden/>
          </w:rPr>
          <w:t>24</w:t>
        </w:r>
        <w:r w:rsidR="0035694B">
          <w:rPr>
            <w:noProof/>
            <w:webHidden/>
          </w:rPr>
          <w:fldChar w:fldCharType="end"/>
        </w:r>
      </w:hyperlink>
    </w:p>
    <w:p w:rsidR="0035694B" w:rsidRDefault="007D079D">
      <w:pPr>
        <w:pStyle w:val="TOC1"/>
        <w:rPr>
          <w:rFonts w:asciiTheme="minorHAnsi" w:eastAsiaTheme="minorEastAsia" w:hAnsiTheme="minorHAnsi" w:cstheme="minorBidi"/>
          <w:b w:val="0"/>
          <w:bCs w:val="0"/>
          <w:caps w:val="0"/>
          <w:noProof/>
          <w:kern w:val="0"/>
          <w:sz w:val="22"/>
          <w:szCs w:val="22"/>
          <w:lang w:eastAsia="en-US"/>
        </w:rPr>
      </w:pPr>
      <w:hyperlink w:anchor="_Toc12866013" w:history="1">
        <w:r w:rsidR="0035694B" w:rsidRPr="00E20E49">
          <w:rPr>
            <w:rStyle w:val="Hyperlink"/>
            <w:noProof/>
          </w:rPr>
          <w:t>6.</w:t>
        </w:r>
        <w:r w:rsidR="0035694B">
          <w:rPr>
            <w:rFonts w:asciiTheme="minorHAnsi" w:eastAsiaTheme="minorEastAsia" w:hAnsiTheme="minorHAnsi" w:cstheme="minorBidi"/>
            <w:b w:val="0"/>
            <w:bCs w:val="0"/>
            <w:caps w:val="0"/>
            <w:noProof/>
            <w:kern w:val="0"/>
            <w:sz w:val="22"/>
            <w:szCs w:val="22"/>
            <w:lang w:eastAsia="en-US"/>
          </w:rPr>
          <w:tab/>
        </w:r>
        <w:r w:rsidR="0035694B" w:rsidRPr="00E20E49">
          <w:rPr>
            <w:rStyle w:val="Hyperlink"/>
            <w:noProof/>
          </w:rPr>
          <w:t>Other Considerations</w:t>
        </w:r>
        <w:r w:rsidR="0035694B">
          <w:rPr>
            <w:noProof/>
            <w:webHidden/>
          </w:rPr>
          <w:tab/>
        </w:r>
        <w:r w:rsidR="0035694B">
          <w:rPr>
            <w:noProof/>
            <w:webHidden/>
          </w:rPr>
          <w:fldChar w:fldCharType="begin"/>
        </w:r>
        <w:r w:rsidR="0035694B">
          <w:rPr>
            <w:noProof/>
            <w:webHidden/>
          </w:rPr>
          <w:instrText xml:space="preserve"> PAGEREF _Toc12866013 \h </w:instrText>
        </w:r>
        <w:r w:rsidR="0035694B">
          <w:rPr>
            <w:noProof/>
            <w:webHidden/>
          </w:rPr>
        </w:r>
        <w:r w:rsidR="0035694B">
          <w:rPr>
            <w:noProof/>
            <w:webHidden/>
          </w:rPr>
          <w:fldChar w:fldCharType="separate"/>
        </w:r>
        <w:r w:rsidR="0035694B">
          <w:rPr>
            <w:noProof/>
            <w:webHidden/>
          </w:rPr>
          <w:t>25</w:t>
        </w:r>
        <w:r w:rsidR="0035694B">
          <w:rPr>
            <w:noProof/>
            <w:webHidden/>
          </w:rPr>
          <w:fldChar w:fldCharType="end"/>
        </w:r>
      </w:hyperlink>
    </w:p>
    <w:p w:rsidR="008B625F" w:rsidDel="0035694B" w:rsidRDefault="008B625F">
      <w:pPr>
        <w:pStyle w:val="TOC1"/>
        <w:rPr>
          <w:del w:id="66" w:author="sanjai" w:date="2019-07-01T09:32:00Z"/>
          <w:rFonts w:asciiTheme="minorHAnsi" w:eastAsiaTheme="minorEastAsia" w:hAnsiTheme="minorHAnsi" w:cstheme="minorBidi"/>
          <w:b w:val="0"/>
          <w:bCs w:val="0"/>
          <w:caps w:val="0"/>
          <w:noProof/>
          <w:kern w:val="0"/>
          <w:sz w:val="22"/>
          <w:szCs w:val="22"/>
          <w:lang w:eastAsia="en-US"/>
        </w:rPr>
      </w:pPr>
      <w:del w:id="67" w:author="sanjai" w:date="2019-07-01T09:32:00Z">
        <w:r w:rsidRPr="0035694B" w:rsidDel="0035694B">
          <w:rPr>
            <w:rPrChange w:id="68" w:author="sanjai" w:date="2019-07-01T09:32:00Z">
              <w:rPr>
                <w:rStyle w:val="Hyperlink"/>
                <w:noProof/>
              </w:rPr>
            </w:rPrChange>
          </w:rPr>
          <w:delText>Revision History</w:delText>
        </w:r>
        <w:r w:rsidDel="0035694B">
          <w:rPr>
            <w:noProof/>
            <w:webHidden/>
          </w:rPr>
          <w:tab/>
          <w:delText>2</w:delText>
        </w:r>
      </w:del>
    </w:p>
    <w:p w:rsidR="008B625F" w:rsidDel="0035694B" w:rsidRDefault="008B625F">
      <w:pPr>
        <w:pStyle w:val="TOC1"/>
        <w:rPr>
          <w:del w:id="69" w:author="sanjai" w:date="2019-07-01T09:32:00Z"/>
          <w:rFonts w:asciiTheme="minorHAnsi" w:eastAsiaTheme="minorEastAsia" w:hAnsiTheme="minorHAnsi" w:cstheme="minorBidi"/>
          <w:b w:val="0"/>
          <w:bCs w:val="0"/>
          <w:caps w:val="0"/>
          <w:noProof/>
          <w:kern w:val="0"/>
          <w:sz w:val="22"/>
          <w:szCs w:val="22"/>
          <w:lang w:eastAsia="en-US"/>
        </w:rPr>
      </w:pPr>
      <w:del w:id="70" w:author="sanjai" w:date="2019-07-01T09:32:00Z">
        <w:r w:rsidRPr="0035694B" w:rsidDel="0035694B">
          <w:rPr>
            <w:rPrChange w:id="71" w:author="sanjai" w:date="2019-07-01T09:32:00Z">
              <w:rPr>
                <w:rStyle w:val="Hyperlink"/>
                <w:noProof/>
              </w:rPr>
            </w:rPrChange>
          </w:rPr>
          <w:delText>List of Tables</w:delText>
        </w:r>
        <w:r w:rsidDel="0035694B">
          <w:rPr>
            <w:noProof/>
            <w:webHidden/>
          </w:rPr>
          <w:tab/>
          <w:delText>5</w:delText>
        </w:r>
      </w:del>
    </w:p>
    <w:p w:rsidR="008B625F" w:rsidDel="0035694B" w:rsidRDefault="008B625F">
      <w:pPr>
        <w:pStyle w:val="TOC1"/>
        <w:rPr>
          <w:del w:id="72" w:author="sanjai" w:date="2019-07-01T09:32:00Z"/>
          <w:rFonts w:asciiTheme="minorHAnsi" w:eastAsiaTheme="minorEastAsia" w:hAnsiTheme="minorHAnsi" w:cstheme="minorBidi"/>
          <w:b w:val="0"/>
          <w:bCs w:val="0"/>
          <w:caps w:val="0"/>
          <w:noProof/>
          <w:kern w:val="0"/>
          <w:sz w:val="22"/>
          <w:szCs w:val="22"/>
          <w:lang w:eastAsia="en-US"/>
        </w:rPr>
      </w:pPr>
      <w:del w:id="73" w:author="sanjai" w:date="2019-07-01T09:32:00Z">
        <w:r w:rsidRPr="0035694B" w:rsidDel="0035694B">
          <w:rPr>
            <w:rPrChange w:id="74" w:author="sanjai" w:date="2019-07-01T09:32:00Z">
              <w:rPr>
                <w:rStyle w:val="Hyperlink"/>
                <w:noProof/>
              </w:rPr>
            </w:rPrChange>
          </w:rPr>
          <w:delText>List of Figures</w:delText>
        </w:r>
        <w:r w:rsidDel="0035694B">
          <w:rPr>
            <w:noProof/>
            <w:webHidden/>
          </w:rPr>
          <w:tab/>
          <w:delText>6</w:delText>
        </w:r>
      </w:del>
    </w:p>
    <w:p w:rsidR="008B625F" w:rsidDel="0035694B" w:rsidRDefault="008B625F">
      <w:pPr>
        <w:pStyle w:val="TOC1"/>
        <w:rPr>
          <w:del w:id="75" w:author="sanjai" w:date="2019-07-01T09:32:00Z"/>
          <w:rFonts w:asciiTheme="minorHAnsi" w:eastAsiaTheme="minorEastAsia" w:hAnsiTheme="minorHAnsi" w:cstheme="minorBidi"/>
          <w:b w:val="0"/>
          <w:bCs w:val="0"/>
          <w:caps w:val="0"/>
          <w:noProof/>
          <w:kern w:val="0"/>
          <w:sz w:val="22"/>
          <w:szCs w:val="22"/>
          <w:lang w:eastAsia="en-US"/>
        </w:rPr>
      </w:pPr>
      <w:del w:id="76" w:author="sanjai" w:date="2019-07-01T09:32:00Z">
        <w:r w:rsidRPr="0035694B" w:rsidDel="0035694B">
          <w:rPr>
            <w:rPrChange w:id="77" w:author="sanjai" w:date="2019-07-01T09:32:00Z">
              <w:rPr>
                <w:rStyle w:val="Hyperlink"/>
                <w:noProof/>
              </w:rPr>
            </w:rPrChange>
          </w:rPr>
          <w:delText>1.</w:delText>
        </w:r>
        <w:r w:rsidDel="0035694B">
          <w:rPr>
            <w:rFonts w:asciiTheme="minorHAnsi" w:eastAsiaTheme="minorEastAsia" w:hAnsiTheme="minorHAnsi" w:cstheme="minorBidi"/>
            <w:b w:val="0"/>
            <w:bCs w:val="0"/>
            <w:caps w:val="0"/>
            <w:noProof/>
            <w:kern w:val="0"/>
            <w:sz w:val="22"/>
            <w:szCs w:val="22"/>
            <w:lang w:eastAsia="en-US"/>
          </w:rPr>
          <w:tab/>
        </w:r>
        <w:r w:rsidRPr="0035694B" w:rsidDel="0035694B">
          <w:rPr>
            <w:rPrChange w:id="78" w:author="sanjai" w:date="2019-07-01T09:32:00Z">
              <w:rPr>
                <w:rStyle w:val="Hyperlink"/>
                <w:noProof/>
              </w:rPr>
            </w:rPrChange>
          </w:rPr>
          <w:delText>Overview</w:delText>
        </w:r>
        <w:r w:rsidDel="0035694B">
          <w:rPr>
            <w:noProof/>
            <w:webHidden/>
          </w:rPr>
          <w:tab/>
          <w:delText>7</w:delText>
        </w:r>
      </w:del>
    </w:p>
    <w:p w:rsidR="008B625F" w:rsidDel="0035694B" w:rsidRDefault="008B625F">
      <w:pPr>
        <w:pStyle w:val="TOC2"/>
        <w:tabs>
          <w:tab w:val="left" w:pos="960"/>
          <w:tab w:val="right" w:leader="dot" w:pos="10230"/>
        </w:tabs>
        <w:rPr>
          <w:del w:id="79" w:author="sanjai" w:date="2019-07-01T09:32:00Z"/>
          <w:rFonts w:asciiTheme="minorHAnsi" w:eastAsiaTheme="minorEastAsia" w:hAnsiTheme="minorHAnsi" w:cstheme="minorBidi"/>
          <w:smallCaps w:val="0"/>
          <w:noProof/>
          <w:kern w:val="0"/>
          <w:sz w:val="22"/>
          <w:szCs w:val="22"/>
          <w:lang w:eastAsia="en-US"/>
        </w:rPr>
      </w:pPr>
      <w:del w:id="80" w:author="sanjai" w:date="2019-07-01T09:32:00Z">
        <w:r w:rsidRPr="0035694B" w:rsidDel="0035694B">
          <w:rPr>
            <w:rPrChange w:id="81" w:author="sanjai" w:date="2019-07-01T09:32:00Z">
              <w:rPr>
                <w:rStyle w:val="Hyperlink"/>
                <w:noProof/>
              </w:rPr>
            </w:rPrChange>
          </w:rPr>
          <w:delText>1.1.</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82" w:author="sanjai" w:date="2019-07-01T09:32:00Z">
              <w:rPr>
                <w:rStyle w:val="Hyperlink"/>
                <w:noProof/>
              </w:rPr>
            </w:rPrChange>
          </w:rPr>
          <w:delText>Challenges</w:delText>
        </w:r>
        <w:r w:rsidDel="0035694B">
          <w:rPr>
            <w:noProof/>
            <w:webHidden/>
          </w:rPr>
          <w:tab/>
          <w:delText>8</w:delText>
        </w:r>
      </w:del>
    </w:p>
    <w:p w:rsidR="008B625F" w:rsidDel="0035694B" w:rsidRDefault="008B625F">
      <w:pPr>
        <w:pStyle w:val="TOC1"/>
        <w:rPr>
          <w:del w:id="83" w:author="sanjai" w:date="2019-07-01T09:32:00Z"/>
          <w:rFonts w:asciiTheme="minorHAnsi" w:eastAsiaTheme="minorEastAsia" w:hAnsiTheme="minorHAnsi" w:cstheme="minorBidi"/>
          <w:b w:val="0"/>
          <w:bCs w:val="0"/>
          <w:caps w:val="0"/>
          <w:noProof/>
          <w:kern w:val="0"/>
          <w:sz w:val="22"/>
          <w:szCs w:val="22"/>
          <w:lang w:eastAsia="en-US"/>
        </w:rPr>
      </w:pPr>
      <w:del w:id="84" w:author="sanjai" w:date="2019-07-01T09:32:00Z">
        <w:r w:rsidRPr="0035694B" w:rsidDel="0035694B">
          <w:rPr>
            <w:rPrChange w:id="85" w:author="sanjai" w:date="2019-07-01T09:32:00Z">
              <w:rPr>
                <w:rStyle w:val="Hyperlink"/>
                <w:noProof/>
              </w:rPr>
            </w:rPrChange>
          </w:rPr>
          <w:delText>2.</w:delText>
        </w:r>
        <w:r w:rsidDel="0035694B">
          <w:rPr>
            <w:rFonts w:asciiTheme="minorHAnsi" w:eastAsiaTheme="minorEastAsia" w:hAnsiTheme="minorHAnsi" w:cstheme="minorBidi"/>
            <w:b w:val="0"/>
            <w:bCs w:val="0"/>
            <w:caps w:val="0"/>
            <w:noProof/>
            <w:kern w:val="0"/>
            <w:sz w:val="22"/>
            <w:szCs w:val="22"/>
            <w:lang w:eastAsia="en-US"/>
          </w:rPr>
          <w:tab/>
        </w:r>
        <w:r w:rsidRPr="0035694B" w:rsidDel="0035694B">
          <w:rPr>
            <w:rPrChange w:id="86" w:author="sanjai" w:date="2019-07-01T09:32:00Z">
              <w:rPr>
                <w:rStyle w:val="Hyperlink"/>
                <w:noProof/>
              </w:rPr>
            </w:rPrChange>
          </w:rPr>
          <w:delText>Design Description</w:delText>
        </w:r>
        <w:r w:rsidDel="0035694B">
          <w:rPr>
            <w:noProof/>
            <w:webHidden/>
          </w:rPr>
          <w:tab/>
          <w:delText>9</w:delText>
        </w:r>
      </w:del>
    </w:p>
    <w:p w:rsidR="008B625F" w:rsidDel="0035694B" w:rsidRDefault="008B625F">
      <w:pPr>
        <w:pStyle w:val="TOC2"/>
        <w:tabs>
          <w:tab w:val="left" w:pos="960"/>
          <w:tab w:val="right" w:leader="dot" w:pos="10230"/>
        </w:tabs>
        <w:rPr>
          <w:del w:id="87" w:author="sanjai" w:date="2019-07-01T09:32:00Z"/>
          <w:rFonts w:asciiTheme="minorHAnsi" w:eastAsiaTheme="minorEastAsia" w:hAnsiTheme="minorHAnsi" w:cstheme="minorBidi"/>
          <w:smallCaps w:val="0"/>
          <w:noProof/>
          <w:kern w:val="0"/>
          <w:sz w:val="22"/>
          <w:szCs w:val="22"/>
          <w:lang w:eastAsia="en-US"/>
        </w:rPr>
      </w:pPr>
      <w:del w:id="88" w:author="sanjai" w:date="2019-07-01T09:32:00Z">
        <w:r w:rsidRPr="0035694B" w:rsidDel="0035694B">
          <w:rPr>
            <w:rPrChange w:id="89" w:author="sanjai" w:date="2019-07-01T09:32:00Z">
              <w:rPr>
                <w:rStyle w:val="Hyperlink"/>
                <w:noProof/>
              </w:rPr>
            </w:rPrChange>
          </w:rPr>
          <w:delText>2.1.</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90" w:author="sanjai" w:date="2019-07-01T09:32:00Z">
              <w:rPr>
                <w:rStyle w:val="Hyperlink"/>
                <w:noProof/>
              </w:rPr>
            </w:rPrChange>
          </w:rPr>
          <w:delText>Switching Mux &amp; Control</w:delText>
        </w:r>
        <w:r w:rsidDel="0035694B">
          <w:rPr>
            <w:noProof/>
            <w:webHidden/>
          </w:rPr>
          <w:tab/>
          <w:delText>11</w:delText>
        </w:r>
      </w:del>
    </w:p>
    <w:p w:rsidR="008B625F" w:rsidDel="0035694B" w:rsidRDefault="008B625F">
      <w:pPr>
        <w:pStyle w:val="TOC2"/>
        <w:tabs>
          <w:tab w:val="left" w:pos="960"/>
          <w:tab w:val="right" w:leader="dot" w:pos="10230"/>
        </w:tabs>
        <w:rPr>
          <w:del w:id="91" w:author="sanjai" w:date="2019-07-01T09:32:00Z"/>
          <w:rFonts w:asciiTheme="minorHAnsi" w:eastAsiaTheme="minorEastAsia" w:hAnsiTheme="minorHAnsi" w:cstheme="minorBidi"/>
          <w:smallCaps w:val="0"/>
          <w:noProof/>
          <w:kern w:val="0"/>
          <w:sz w:val="22"/>
          <w:szCs w:val="22"/>
          <w:lang w:eastAsia="en-US"/>
        </w:rPr>
      </w:pPr>
      <w:del w:id="92" w:author="sanjai" w:date="2019-07-01T09:32:00Z">
        <w:r w:rsidRPr="0035694B" w:rsidDel="0035694B">
          <w:rPr>
            <w:rPrChange w:id="93" w:author="sanjai" w:date="2019-07-01T09:32:00Z">
              <w:rPr>
                <w:rStyle w:val="Hyperlink"/>
                <w:noProof/>
              </w:rPr>
            </w:rPrChange>
          </w:rPr>
          <w:delText>2.2.</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94" w:author="sanjai" w:date="2019-07-01T09:32:00Z">
              <w:rPr>
                <w:rStyle w:val="Hyperlink"/>
                <w:noProof/>
              </w:rPr>
            </w:rPrChange>
          </w:rPr>
          <w:delText>Zeroing of O/P Data</w:delText>
        </w:r>
        <w:r w:rsidDel="0035694B">
          <w:rPr>
            <w:noProof/>
            <w:webHidden/>
          </w:rPr>
          <w:tab/>
          <w:delText>13</w:delText>
        </w:r>
      </w:del>
    </w:p>
    <w:p w:rsidR="008B625F" w:rsidDel="0035694B" w:rsidRDefault="008B625F">
      <w:pPr>
        <w:pStyle w:val="TOC2"/>
        <w:tabs>
          <w:tab w:val="left" w:pos="960"/>
          <w:tab w:val="right" w:leader="dot" w:pos="10230"/>
        </w:tabs>
        <w:rPr>
          <w:del w:id="95" w:author="sanjai" w:date="2019-07-01T09:32:00Z"/>
          <w:rFonts w:asciiTheme="minorHAnsi" w:eastAsiaTheme="minorEastAsia" w:hAnsiTheme="minorHAnsi" w:cstheme="minorBidi"/>
          <w:smallCaps w:val="0"/>
          <w:noProof/>
          <w:kern w:val="0"/>
          <w:sz w:val="22"/>
          <w:szCs w:val="22"/>
          <w:lang w:eastAsia="en-US"/>
        </w:rPr>
      </w:pPr>
      <w:del w:id="96" w:author="sanjai" w:date="2019-07-01T09:32:00Z">
        <w:r w:rsidRPr="0035694B" w:rsidDel="0035694B">
          <w:rPr>
            <w:rPrChange w:id="97" w:author="sanjai" w:date="2019-07-01T09:32:00Z">
              <w:rPr>
                <w:rStyle w:val="Hyperlink"/>
                <w:noProof/>
              </w:rPr>
            </w:rPrChange>
          </w:rPr>
          <w:delText>2.3.</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98" w:author="sanjai" w:date="2019-07-01T09:32:00Z">
              <w:rPr>
                <w:rStyle w:val="Hyperlink"/>
                <w:noProof/>
              </w:rPr>
            </w:rPrChange>
          </w:rPr>
          <w:delText>1 extension of move Data</w:delText>
        </w:r>
        <w:r w:rsidDel="0035694B">
          <w:rPr>
            <w:noProof/>
            <w:webHidden/>
          </w:rPr>
          <w:tab/>
          <w:delText>13</w:delText>
        </w:r>
      </w:del>
    </w:p>
    <w:p w:rsidR="008B625F" w:rsidDel="0035694B" w:rsidRDefault="008B625F">
      <w:pPr>
        <w:pStyle w:val="TOC2"/>
        <w:tabs>
          <w:tab w:val="left" w:pos="960"/>
          <w:tab w:val="right" w:leader="dot" w:pos="10230"/>
        </w:tabs>
        <w:rPr>
          <w:del w:id="99" w:author="sanjai" w:date="2019-07-01T09:32:00Z"/>
          <w:rFonts w:asciiTheme="minorHAnsi" w:eastAsiaTheme="minorEastAsia" w:hAnsiTheme="minorHAnsi" w:cstheme="minorBidi"/>
          <w:smallCaps w:val="0"/>
          <w:noProof/>
          <w:kern w:val="0"/>
          <w:sz w:val="22"/>
          <w:szCs w:val="22"/>
          <w:lang w:eastAsia="en-US"/>
        </w:rPr>
      </w:pPr>
      <w:del w:id="100" w:author="sanjai" w:date="2019-07-01T09:32:00Z">
        <w:r w:rsidRPr="0035694B" w:rsidDel="0035694B">
          <w:rPr>
            <w:rPrChange w:id="101" w:author="sanjai" w:date="2019-07-01T09:32:00Z">
              <w:rPr>
                <w:rStyle w:val="Hyperlink"/>
                <w:noProof/>
              </w:rPr>
            </w:rPrChange>
          </w:rPr>
          <w:delText>2.4.</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102" w:author="sanjai" w:date="2019-07-01T09:32:00Z">
              <w:rPr>
                <w:rStyle w:val="Hyperlink"/>
                <w:noProof/>
              </w:rPr>
            </w:rPrChange>
          </w:rPr>
          <w:delText>Write Byte Mask Control</w:delText>
        </w:r>
        <w:r w:rsidDel="0035694B">
          <w:rPr>
            <w:noProof/>
            <w:webHidden/>
          </w:rPr>
          <w:tab/>
          <w:delText>13</w:delText>
        </w:r>
      </w:del>
    </w:p>
    <w:p w:rsidR="008B625F" w:rsidDel="0035694B" w:rsidRDefault="008B625F">
      <w:pPr>
        <w:pStyle w:val="TOC2"/>
        <w:tabs>
          <w:tab w:val="left" w:pos="960"/>
          <w:tab w:val="right" w:leader="dot" w:pos="10230"/>
        </w:tabs>
        <w:rPr>
          <w:del w:id="103" w:author="sanjai" w:date="2019-07-01T09:32:00Z"/>
          <w:rFonts w:asciiTheme="minorHAnsi" w:eastAsiaTheme="minorEastAsia" w:hAnsiTheme="minorHAnsi" w:cstheme="minorBidi"/>
          <w:smallCaps w:val="0"/>
          <w:noProof/>
          <w:kern w:val="0"/>
          <w:sz w:val="22"/>
          <w:szCs w:val="22"/>
          <w:lang w:eastAsia="en-US"/>
        </w:rPr>
      </w:pPr>
      <w:del w:id="104" w:author="sanjai" w:date="2019-07-01T09:32:00Z">
        <w:r w:rsidRPr="0035694B" w:rsidDel="0035694B">
          <w:rPr>
            <w:rPrChange w:id="105" w:author="sanjai" w:date="2019-07-01T09:32:00Z">
              <w:rPr>
                <w:rStyle w:val="Hyperlink"/>
                <w:noProof/>
              </w:rPr>
            </w:rPrChange>
          </w:rPr>
          <w:delText>2.5.</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106" w:author="sanjai" w:date="2019-07-01T09:32:00Z">
              <w:rPr>
                <w:rStyle w:val="Hyperlink"/>
                <w:noProof/>
              </w:rPr>
            </w:rPrChange>
          </w:rPr>
          <w:delText>Instruction Flow</w:delText>
        </w:r>
        <w:r w:rsidDel="0035694B">
          <w:rPr>
            <w:noProof/>
            <w:webHidden/>
          </w:rPr>
          <w:tab/>
          <w:delText>14</w:delText>
        </w:r>
      </w:del>
    </w:p>
    <w:p w:rsidR="008B625F" w:rsidDel="0035694B" w:rsidRDefault="008B625F">
      <w:pPr>
        <w:pStyle w:val="TOC3"/>
        <w:tabs>
          <w:tab w:val="left" w:pos="1200"/>
          <w:tab w:val="right" w:leader="dot" w:pos="10230"/>
        </w:tabs>
        <w:rPr>
          <w:del w:id="107" w:author="sanjai" w:date="2019-07-01T09:32:00Z"/>
          <w:rFonts w:asciiTheme="minorHAnsi" w:eastAsiaTheme="minorEastAsia" w:hAnsiTheme="minorHAnsi" w:cstheme="minorBidi"/>
          <w:i w:val="0"/>
          <w:iCs w:val="0"/>
          <w:noProof/>
          <w:kern w:val="0"/>
          <w:sz w:val="22"/>
          <w:szCs w:val="22"/>
          <w:lang w:eastAsia="en-US"/>
        </w:rPr>
      </w:pPr>
      <w:del w:id="108" w:author="sanjai" w:date="2019-07-01T09:32:00Z">
        <w:r w:rsidRPr="0035694B" w:rsidDel="0035694B">
          <w:rPr>
            <w:rPrChange w:id="109" w:author="sanjai" w:date="2019-07-01T09:32:00Z">
              <w:rPr>
                <w:rStyle w:val="Hyperlink"/>
                <w:noProof/>
              </w:rPr>
            </w:rPrChange>
          </w:rPr>
          <w:delText>2.5.1.</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10" w:author="sanjai" w:date="2019-07-01T09:32:00Z">
              <w:rPr>
                <w:rStyle w:val="Hyperlink"/>
                <w:noProof/>
              </w:rPr>
            </w:rPrChange>
          </w:rPr>
          <w:delText>Integer Extract Instruction – vext</w:delText>
        </w:r>
        <w:r w:rsidDel="0035694B">
          <w:rPr>
            <w:noProof/>
            <w:webHidden/>
          </w:rPr>
          <w:tab/>
          <w:delText>14</w:delText>
        </w:r>
      </w:del>
    </w:p>
    <w:p w:rsidR="008B625F" w:rsidDel="0035694B" w:rsidRDefault="008B625F">
      <w:pPr>
        <w:pStyle w:val="TOC3"/>
        <w:tabs>
          <w:tab w:val="left" w:pos="1200"/>
          <w:tab w:val="right" w:leader="dot" w:pos="10230"/>
        </w:tabs>
        <w:rPr>
          <w:del w:id="111" w:author="sanjai" w:date="2019-07-01T09:32:00Z"/>
          <w:rFonts w:asciiTheme="minorHAnsi" w:eastAsiaTheme="minorEastAsia" w:hAnsiTheme="minorHAnsi" w:cstheme="minorBidi"/>
          <w:i w:val="0"/>
          <w:iCs w:val="0"/>
          <w:noProof/>
          <w:kern w:val="0"/>
          <w:sz w:val="22"/>
          <w:szCs w:val="22"/>
          <w:lang w:eastAsia="en-US"/>
        </w:rPr>
      </w:pPr>
      <w:del w:id="112" w:author="sanjai" w:date="2019-07-01T09:32:00Z">
        <w:r w:rsidRPr="0035694B" w:rsidDel="0035694B">
          <w:rPr>
            <w:rPrChange w:id="113" w:author="sanjai" w:date="2019-07-01T09:32:00Z">
              <w:rPr>
                <w:rStyle w:val="Hyperlink"/>
                <w:noProof/>
              </w:rPr>
            </w:rPrChange>
          </w:rPr>
          <w:delText>2.5.2.</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14" w:author="sanjai" w:date="2019-07-01T09:32:00Z">
              <w:rPr>
                <w:rStyle w:val="Hyperlink"/>
                <w:noProof/>
              </w:rPr>
            </w:rPrChange>
          </w:rPr>
          <w:delText>Integer Scalar Move Instruction - vmv.s.x</w:delText>
        </w:r>
        <w:r w:rsidDel="0035694B">
          <w:rPr>
            <w:noProof/>
            <w:webHidden/>
          </w:rPr>
          <w:tab/>
          <w:delText>14</w:delText>
        </w:r>
      </w:del>
    </w:p>
    <w:p w:rsidR="008B625F" w:rsidDel="0035694B" w:rsidRDefault="008B625F">
      <w:pPr>
        <w:pStyle w:val="TOC3"/>
        <w:tabs>
          <w:tab w:val="left" w:pos="1200"/>
          <w:tab w:val="right" w:leader="dot" w:pos="10230"/>
        </w:tabs>
        <w:rPr>
          <w:del w:id="115" w:author="sanjai" w:date="2019-07-01T09:32:00Z"/>
          <w:rFonts w:asciiTheme="minorHAnsi" w:eastAsiaTheme="minorEastAsia" w:hAnsiTheme="minorHAnsi" w:cstheme="minorBidi"/>
          <w:i w:val="0"/>
          <w:iCs w:val="0"/>
          <w:noProof/>
          <w:kern w:val="0"/>
          <w:sz w:val="22"/>
          <w:szCs w:val="22"/>
          <w:lang w:eastAsia="en-US"/>
        </w:rPr>
      </w:pPr>
      <w:del w:id="116" w:author="sanjai" w:date="2019-07-01T09:32:00Z">
        <w:r w:rsidRPr="0035694B" w:rsidDel="0035694B">
          <w:rPr>
            <w:rPrChange w:id="117" w:author="sanjai" w:date="2019-07-01T09:32:00Z">
              <w:rPr>
                <w:rStyle w:val="Hyperlink"/>
                <w:noProof/>
              </w:rPr>
            </w:rPrChange>
          </w:rPr>
          <w:delText>2.5.3.</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18" w:author="sanjai" w:date="2019-07-01T09:32:00Z">
              <w:rPr>
                <w:rStyle w:val="Hyperlink"/>
                <w:noProof/>
              </w:rPr>
            </w:rPrChange>
          </w:rPr>
          <w:delText>Floating point scalar move from VRF - vmove.f.s</w:delText>
        </w:r>
        <w:r w:rsidDel="0035694B">
          <w:rPr>
            <w:noProof/>
            <w:webHidden/>
          </w:rPr>
          <w:tab/>
          <w:delText>15</w:delText>
        </w:r>
      </w:del>
    </w:p>
    <w:p w:rsidR="008B625F" w:rsidDel="0035694B" w:rsidRDefault="008B625F">
      <w:pPr>
        <w:pStyle w:val="TOC3"/>
        <w:tabs>
          <w:tab w:val="left" w:pos="1200"/>
          <w:tab w:val="right" w:leader="dot" w:pos="10230"/>
        </w:tabs>
        <w:rPr>
          <w:del w:id="119" w:author="sanjai" w:date="2019-07-01T09:32:00Z"/>
          <w:rFonts w:asciiTheme="minorHAnsi" w:eastAsiaTheme="minorEastAsia" w:hAnsiTheme="minorHAnsi" w:cstheme="minorBidi"/>
          <w:i w:val="0"/>
          <w:iCs w:val="0"/>
          <w:noProof/>
          <w:kern w:val="0"/>
          <w:sz w:val="22"/>
          <w:szCs w:val="22"/>
          <w:lang w:eastAsia="en-US"/>
        </w:rPr>
      </w:pPr>
      <w:del w:id="120" w:author="sanjai" w:date="2019-07-01T09:32:00Z">
        <w:r w:rsidRPr="0035694B" w:rsidDel="0035694B">
          <w:rPr>
            <w:rPrChange w:id="121" w:author="sanjai" w:date="2019-07-01T09:32:00Z">
              <w:rPr>
                <w:rStyle w:val="Hyperlink"/>
                <w:noProof/>
              </w:rPr>
            </w:rPrChange>
          </w:rPr>
          <w:delText>2.5.4.</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22" w:author="sanjai" w:date="2019-07-01T09:32:00Z">
              <w:rPr>
                <w:rStyle w:val="Hyperlink"/>
                <w:noProof/>
              </w:rPr>
            </w:rPrChange>
          </w:rPr>
          <w:delText>Floating point scalar move to VRF - vmove.s.f</w:delText>
        </w:r>
        <w:r w:rsidDel="0035694B">
          <w:rPr>
            <w:noProof/>
            <w:webHidden/>
          </w:rPr>
          <w:tab/>
          <w:delText>15</w:delText>
        </w:r>
      </w:del>
    </w:p>
    <w:p w:rsidR="008B625F" w:rsidDel="0035694B" w:rsidRDefault="008B625F">
      <w:pPr>
        <w:pStyle w:val="TOC3"/>
        <w:tabs>
          <w:tab w:val="left" w:pos="1200"/>
          <w:tab w:val="right" w:leader="dot" w:pos="10230"/>
        </w:tabs>
        <w:rPr>
          <w:del w:id="123" w:author="sanjai" w:date="2019-07-01T09:32:00Z"/>
          <w:rFonts w:asciiTheme="minorHAnsi" w:eastAsiaTheme="minorEastAsia" w:hAnsiTheme="minorHAnsi" w:cstheme="minorBidi"/>
          <w:i w:val="0"/>
          <w:iCs w:val="0"/>
          <w:noProof/>
          <w:kern w:val="0"/>
          <w:sz w:val="22"/>
          <w:szCs w:val="22"/>
          <w:lang w:eastAsia="en-US"/>
        </w:rPr>
      </w:pPr>
      <w:del w:id="124" w:author="sanjai" w:date="2019-07-01T09:32:00Z">
        <w:r w:rsidRPr="0035694B" w:rsidDel="0035694B">
          <w:rPr>
            <w:rPrChange w:id="125" w:author="sanjai" w:date="2019-07-01T09:32:00Z">
              <w:rPr>
                <w:rStyle w:val="Hyperlink"/>
                <w:noProof/>
              </w:rPr>
            </w:rPrChange>
          </w:rPr>
          <w:delText>2.5.5.</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26" w:author="sanjai" w:date="2019-07-01T09:32:00Z">
              <w:rPr>
                <w:rStyle w:val="Hyperlink"/>
                <w:noProof/>
              </w:rPr>
            </w:rPrChange>
          </w:rPr>
          <w:delText>Vector Slideup Instruction – vslideup</w:delText>
        </w:r>
        <w:r w:rsidDel="0035694B">
          <w:rPr>
            <w:noProof/>
            <w:webHidden/>
          </w:rPr>
          <w:tab/>
          <w:delText>15</w:delText>
        </w:r>
      </w:del>
    </w:p>
    <w:p w:rsidR="008B625F" w:rsidDel="0035694B" w:rsidRDefault="008B625F">
      <w:pPr>
        <w:pStyle w:val="TOC3"/>
        <w:tabs>
          <w:tab w:val="left" w:pos="1200"/>
          <w:tab w:val="right" w:leader="dot" w:pos="10230"/>
        </w:tabs>
        <w:rPr>
          <w:del w:id="127" w:author="sanjai" w:date="2019-07-01T09:32:00Z"/>
          <w:rFonts w:asciiTheme="minorHAnsi" w:eastAsiaTheme="minorEastAsia" w:hAnsiTheme="minorHAnsi" w:cstheme="minorBidi"/>
          <w:i w:val="0"/>
          <w:iCs w:val="0"/>
          <w:noProof/>
          <w:kern w:val="0"/>
          <w:sz w:val="22"/>
          <w:szCs w:val="22"/>
          <w:lang w:eastAsia="en-US"/>
        </w:rPr>
      </w:pPr>
      <w:del w:id="128" w:author="sanjai" w:date="2019-07-01T09:32:00Z">
        <w:r w:rsidRPr="0035694B" w:rsidDel="0035694B">
          <w:rPr>
            <w:rPrChange w:id="129" w:author="sanjai" w:date="2019-07-01T09:32:00Z">
              <w:rPr>
                <w:rStyle w:val="Hyperlink"/>
                <w:noProof/>
              </w:rPr>
            </w:rPrChange>
          </w:rPr>
          <w:delText>2.5.6.</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30" w:author="sanjai" w:date="2019-07-01T09:32:00Z">
              <w:rPr>
                <w:rStyle w:val="Hyperlink"/>
                <w:noProof/>
              </w:rPr>
            </w:rPrChange>
          </w:rPr>
          <w:delText>Vector Slidedown Instruction – vslidedown</w:delText>
        </w:r>
        <w:r w:rsidDel="0035694B">
          <w:rPr>
            <w:noProof/>
            <w:webHidden/>
          </w:rPr>
          <w:tab/>
          <w:delText>16</w:delText>
        </w:r>
      </w:del>
    </w:p>
    <w:p w:rsidR="008B625F" w:rsidDel="0035694B" w:rsidRDefault="008B625F">
      <w:pPr>
        <w:pStyle w:val="TOC3"/>
        <w:tabs>
          <w:tab w:val="left" w:pos="1200"/>
          <w:tab w:val="right" w:leader="dot" w:pos="10230"/>
        </w:tabs>
        <w:rPr>
          <w:del w:id="131" w:author="sanjai" w:date="2019-07-01T09:32:00Z"/>
          <w:rFonts w:asciiTheme="minorHAnsi" w:eastAsiaTheme="minorEastAsia" w:hAnsiTheme="minorHAnsi" w:cstheme="minorBidi"/>
          <w:i w:val="0"/>
          <w:iCs w:val="0"/>
          <w:noProof/>
          <w:kern w:val="0"/>
          <w:sz w:val="22"/>
          <w:szCs w:val="22"/>
          <w:lang w:eastAsia="en-US"/>
        </w:rPr>
      </w:pPr>
      <w:del w:id="132" w:author="sanjai" w:date="2019-07-01T09:32:00Z">
        <w:r w:rsidRPr="0035694B" w:rsidDel="0035694B">
          <w:rPr>
            <w:rPrChange w:id="133" w:author="sanjai" w:date="2019-07-01T09:32:00Z">
              <w:rPr>
                <w:rStyle w:val="Hyperlink"/>
                <w:noProof/>
              </w:rPr>
            </w:rPrChange>
          </w:rPr>
          <w:delText>2.5.7.</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34" w:author="sanjai" w:date="2019-07-01T09:32:00Z">
              <w:rPr>
                <w:rStyle w:val="Hyperlink"/>
                <w:noProof/>
              </w:rPr>
            </w:rPrChange>
          </w:rPr>
          <w:delText>Slide1up</w:delText>
        </w:r>
        <w:r w:rsidDel="0035694B">
          <w:rPr>
            <w:noProof/>
            <w:webHidden/>
          </w:rPr>
          <w:tab/>
          <w:delText>17</w:delText>
        </w:r>
      </w:del>
    </w:p>
    <w:p w:rsidR="008B625F" w:rsidDel="0035694B" w:rsidRDefault="008B625F">
      <w:pPr>
        <w:pStyle w:val="TOC3"/>
        <w:tabs>
          <w:tab w:val="left" w:pos="1200"/>
          <w:tab w:val="right" w:leader="dot" w:pos="10230"/>
        </w:tabs>
        <w:rPr>
          <w:del w:id="135" w:author="sanjai" w:date="2019-07-01T09:32:00Z"/>
          <w:rFonts w:asciiTheme="minorHAnsi" w:eastAsiaTheme="minorEastAsia" w:hAnsiTheme="minorHAnsi" w:cstheme="minorBidi"/>
          <w:i w:val="0"/>
          <w:iCs w:val="0"/>
          <w:noProof/>
          <w:kern w:val="0"/>
          <w:sz w:val="22"/>
          <w:szCs w:val="22"/>
          <w:lang w:eastAsia="en-US"/>
        </w:rPr>
      </w:pPr>
      <w:del w:id="136" w:author="sanjai" w:date="2019-07-01T09:32:00Z">
        <w:r w:rsidRPr="0035694B" w:rsidDel="0035694B">
          <w:rPr>
            <w:rPrChange w:id="137" w:author="sanjai" w:date="2019-07-01T09:32:00Z">
              <w:rPr>
                <w:rStyle w:val="Hyperlink"/>
                <w:noProof/>
              </w:rPr>
            </w:rPrChange>
          </w:rPr>
          <w:delText>2.5.8.</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38" w:author="sanjai" w:date="2019-07-01T09:32:00Z">
              <w:rPr>
                <w:rStyle w:val="Hyperlink"/>
                <w:noProof/>
              </w:rPr>
            </w:rPrChange>
          </w:rPr>
          <w:delText>Slide1down</w:delText>
        </w:r>
        <w:r w:rsidDel="0035694B">
          <w:rPr>
            <w:noProof/>
            <w:webHidden/>
          </w:rPr>
          <w:tab/>
          <w:delText>18</w:delText>
        </w:r>
      </w:del>
    </w:p>
    <w:p w:rsidR="008B625F" w:rsidDel="0035694B" w:rsidRDefault="008B625F">
      <w:pPr>
        <w:pStyle w:val="TOC3"/>
        <w:tabs>
          <w:tab w:val="left" w:pos="1200"/>
          <w:tab w:val="right" w:leader="dot" w:pos="10230"/>
        </w:tabs>
        <w:rPr>
          <w:del w:id="139" w:author="sanjai" w:date="2019-07-01T09:32:00Z"/>
          <w:rFonts w:asciiTheme="minorHAnsi" w:eastAsiaTheme="minorEastAsia" w:hAnsiTheme="minorHAnsi" w:cstheme="minorBidi"/>
          <w:i w:val="0"/>
          <w:iCs w:val="0"/>
          <w:noProof/>
          <w:kern w:val="0"/>
          <w:sz w:val="22"/>
          <w:szCs w:val="22"/>
          <w:lang w:eastAsia="en-US"/>
        </w:rPr>
      </w:pPr>
      <w:del w:id="140" w:author="sanjai" w:date="2019-07-01T09:32:00Z">
        <w:r w:rsidRPr="0035694B" w:rsidDel="0035694B">
          <w:rPr>
            <w:rPrChange w:id="141" w:author="sanjai" w:date="2019-07-01T09:32:00Z">
              <w:rPr>
                <w:rStyle w:val="Hyperlink"/>
                <w:noProof/>
              </w:rPr>
            </w:rPrChange>
          </w:rPr>
          <w:delText>2.5.9.</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42" w:author="sanjai" w:date="2019-07-01T09:32:00Z">
              <w:rPr>
                <w:rStyle w:val="Hyperlink"/>
                <w:noProof/>
              </w:rPr>
            </w:rPrChange>
          </w:rPr>
          <w:delText>Vector Register Gather Instruction – vrgather</w:delText>
        </w:r>
        <w:r w:rsidDel="0035694B">
          <w:rPr>
            <w:noProof/>
            <w:webHidden/>
          </w:rPr>
          <w:tab/>
          <w:delText>19</w:delText>
        </w:r>
      </w:del>
    </w:p>
    <w:p w:rsidR="008B625F" w:rsidDel="0035694B" w:rsidRDefault="008B625F">
      <w:pPr>
        <w:pStyle w:val="TOC3"/>
        <w:tabs>
          <w:tab w:val="left" w:pos="1440"/>
          <w:tab w:val="right" w:leader="dot" w:pos="10230"/>
        </w:tabs>
        <w:rPr>
          <w:del w:id="143" w:author="sanjai" w:date="2019-07-01T09:32:00Z"/>
          <w:rFonts w:asciiTheme="minorHAnsi" w:eastAsiaTheme="minorEastAsia" w:hAnsiTheme="minorHAnsi" w:cstheme="minorBidi"/>
          <w:i w:val="0"/>
          <w:iCs w:val="0"/>
          <w:noProof/>
          <w:kern w:val="0"/>
          <w:sz w:val="22"/>
          <w:szCs w:val="22"/>
          <w:lang w:eastAsia="en-US"/>
        </w:rPr>
      </w:pPr>
      <w:del w:id="144" w:author="sanjai" w:date="2019-07-01T09:32:00Z">
        <w:r w:rsidRPr="0035694B" w:rsidDel="0035694B">
          <w:rPr>
            <w:rPrChange w:id="145" w:author="sanjai" w:date="2019-07-01T09:32:00Z">
              <w:rPr>
                <w:rStyle w:val="Hyperlink"/>
                <w:noProof/>
              </w:rPr>
            </w:rPrChange>
          </w:rPr>
          <w:delText>2.5.10.</w:delText>
        </w:r>
        <w:r w:rsidDel="0035694B">
          <w:rPr>
            <w:rFonts w:asciiTheme="minorHAnsi" w:eastAsiaTheme="minorEastAsia" w:hAnsiTheme="minorHAnsi" w:cstheme="minorBidi"/>
            <w:i w:val="0"/>
            <w:iCs w:val="0"/>
            <w:noProof/>
            <w:kern w:val="0"/>
            <w:sz w:val="22"/>
            <w:szCs w:val="22"/>
            <w:lang w:eastAsia="en-US"/>
          </w:rPr>
          <w:tab/>
        </w:r>
        <w:r w:rsidRPr="0035694B" w:rsidDel="0035694B">
          <w:rPr>
            <w:rPrChange w:id="146" w:author="sanjai" w:date="2019-07-01T09:32:00Z">
              <w:rPr>
                <w:rStyle w:val="Hyperlink"/>
                <w:noProof/>
              </w:rPr>
            </w:rPrChange>
          </w:rPr>
          <w:delText>Vector Compress Instruction</w:delText>
        </w:r>
        <w:r w:rsidDel="0035694B">
          <w:rPr>
            <w:noProof/>
            <w:webHidden/>
          </w:rPr>
          <w:tab/>
          <w:delText>20</w:delText>
        </w:r>
      </w:del>
    </w:p>
    <w:p w:rsidR="008B625F" w:rsidDel="0035694B" w:rsidRDefault="008B625F">
      <w:pPr>
        <w:pStyle w:val="TOC1"/>
        <w:rPr>
          <w:del w:id="147" w:author="sanjai" w:date="2019-07-01T09:32:00Z"/>
          <w:rFonts w:asciiTheme="minorHAnsi" w:eastAsiaTheme="minorEastAsia" w:hAnsiTheme="minorHAnsi" w:cstheme="minorBidi"/>
          <w:b w:val="0"/>
          <w:bCs w:val="0"/>
          <w:caps w:val="0"/>
          <w:noProof/>
          <w:kern w:val="0"/>
          <w:sz w:val="22"/>
          <w:szCs w:val="22"/>
          <w:lang w:eastAsia="en-US"/>
        </w:rPr>
      </w:pPr>
      <w:del w:id="148" w:author="sanjai" w:date="2019-07-01T09:32:00Z">
        <w:r w:rsidRPr="0035694B" w:rsidDel="0035694B">
          <w:rPr>
            <w:rPrChange w:id="149" w:author="sanjai" w:date="2019-07-01T09:32:00Z">
              <w:rPr>
                <w:rStyle w:val="Hyperlink"/>
                <w:noProof/>
              </w:rPr>
            </w:rPrChange>
          </w:rPr>
          <w:delText>3.</w:delText>
        </w:r>
        <w:r w:rsidDel="0035694B">
          <w:rPr>
            <w:rFonts w:asciiTheme="minorHAnsi" w:eastAsiaTheme="minorEastAsia" w:hAnsiTheme="minorHAnsi" w:cstheme="minorBidi"/>
            <w:b w:val="0"/>
            <w:bCs w:val="0"/>
            <w:caps w:val="0"/>
            <w:noProof/>
            <w:kern w:val="0"/>
            <w:sz w:val="22"/>
            <w:szCs w:val="22"/>
            <w:lang w:eastAsia="en-US"/>
          </w:rPr>
          <w:tab/>
        </w:r>
        <w:r w:rsidRPr="0035694B" w:rsidDel="0035694B">
          <w:rPr>
            <w:rPrChange w:id="150" w:author="sanjai" w:date="2019-07-01T09:32:00Z">
              <w:rPr>
                <w:rStyle w:val="Hyperlink"/>
                <w:noProof/>
              </w:rPr>
            </w:rPrChange>
          </w:rPr>
          <w:delText>Signal Description</w:delText>
        </w:r>
        <w:r w:rsidDel="0035694B">
          <w:rPr>
            <w:noProof/>
            <w:webHidden/>
          </w:rPr>
          <w:tab/>
          <w:delText>21</w:delText>
        </w:r>
      </w:del>
    </w:p>
    <w:p w:rsidR="008B625F" w:rsidDel="0035694B" w:rsidRDefault="008B625F">
      <w:pPr>
        <w:pStyle w:val="TOC2"/>
        <w:tabs>
          <w:tab w:val="left" w:pos="960"/>
          <w:tab w:val="right" w:leader="dot" w:pos="10230"/>
        </w:tabs>
        <w:rPr>
          <w:del w:id="151" w:author="sanjai" w:date="2019-07-01T09:32:00Z"/>
          <w:rFonts w:asciiTheme="minorHAnsi" w:eastAsiaTheme="minorEastAsia" w:hAnsiTheme="minorHAnsi" w:cstheme="minorBidi"/>
          <w:smallCaps w:val="0"/>
          <w:noProof/>
          <w:kern w:val="0"/>
          <w:sz w:val="22"/>
          <w:szCs w:val="22"/>
          <w:lang w:eastAsia="en-US"/>
        </w:rPr>
      </w:pPr>
      <w:del w:id="152" w:author="sanjai" w:date="2019-07-01T09:32:00Z">
        <w:r w:rsidRPr="0035694B" w:rsidDel="0035694B">
          <w:rPr>
            <w:rPrChange w:id="153" w:author="sanjai" w:date="2019-07-01T09:32:00Z">
              <w:rPr>
                <w:rStyle w:val="Hyperlink"/>
                <w:noProof/>
              </w:rPr>
            </w:rPrChange>
          </w:rPr>
          <w:delText>3.1.</w:delText>
        </w:r>
        <w:r w:rsidDel="0035694B">
          <w:rPr>
            <w:rFonts w:asciiTheme="minorHAnsi" w:eastAsiaTheme="minorEastAsia" w:hAnsiTheme="minorHAnsi" w:cstheme="minorBidi"/>
            <w:smallCaps w:val="0"/>
            <w:noProof/>
            <w:kern w:val="0"/>
            <w:sz w:val="22"/>
            <w:szCs w:val="22"/>
            <w:lang w:eastAsia="en-US"/>
          </w:rPr>
          <w:tab/>
        </w:r>
        <w:r w:rsidRPr="0035694B" w:rsidDel="0035694B">
          <w:rPr>
            <w:rPrChange w:id="154" w:author="sanjai" w:date="2019-07-01T09:32:00Z">
              <w:rPr>
                <w:rStyle w:val="Hyperlink"/>
                <w:noProof/>
              </w:rPr>
            </w:rPrChange>
          </w:rPr>
          <w:delText>Signal Definition</w:delText>
        </w:r>
        <w:r w:rsidDel="0035694B">
          <w:rPr>
            <w:noProof/>
            <w:webHidden/>
          </w:rPr>
          <w:tab/>
          <w:delText>21</w:delText>
        </w:r>
      </w:del>
    </w:p>
    <w:p w:rsidR="008B625F" w:rsidDel="0035694B" w:rsidRDefault="008B625F">
      <w:pPr>
        <w:pStyle w:val="TOC1"/>
        <w:rPr>
          <w:del w:id="155" w:author="sanjai" w:date="2019-07-01T09:32:00Z"/>
          <w:rFonts w:asciiTheme="minorHAnsi" w:eastAsiaTheme="minorEastAsia" w:hAnsiTheme="minorHAnsi" w:cstheme="minorBidi"/>
          <w:b w:val="0"/>
          <w:bCs w:val="0"/>
          <w:caps w:val="0"/>
          <w:noProof/>
          <w:kern w:val="0"/>
          <w:sz w:val="22"/>
          <w:szCs w:val="22"/>
          <w:lang w:eastAsia="en-US"/>
        </w:rPr>
      </w:pPr>
      <w:del w:id="156" w:author="sanjai" w:date="2019-07-01T09:32:00Z">
        <w:r w:rsidRPr="0035694B" w:rsidDel="0035694B">
          <w:rPr>
            <w:rPrChange w:id="157" w:author="sanjai" w:date="2019-07-01T09:32:00Z">
              <w:rPr>
                <w:rStyle w:val="Hyperlink"/>
                <w:noProof/>
              </w:rPr>
            </w:rPrChange>
          </w:rPr>
          <w:delText>4.</w:delText>
        </w:r>
        <w:r w:rsidDel="0035694B">
          <w:rPr>
            <w:rFonts w:asciiTheme="minorHAnsi" w:eastAsiaTheme="minorEastAsia" w:hAnsiTheme="minorHAnsi" w:cstheme="minorBidi"/>
            <w:b w:val="0"/>
            <w:bCs w:val="0"/>
            <w:caps w:val="0"/>
            <w:noProof/>
            <w:kern w:val="0"/>
            <w:sz w:val="22"/>
            <w:szCs w:val="22"/>
            <w:lang w:eastAsia="en-US"/>
          </w:rPr>
          <w:tab/>
        </w:r>
        <w:r w:rsidRPr="0035694B" w:rsidDel="0035694B">
          <w:rPr>
            <w:rPrChange w:id="158" w:author="sanjai" w:date="2019-07-01T09:32:00Z">
              <w:rPr>
                <w:rStyle w:val="Hyperlink"/>
                <w:noProof/>
              </w:rPr>
            </w:rPrChange>
          </w:rPr>
          <w:delText>Other Considerations</w:delText>
        </w:r>
        <w:r w:rsidDel="0035694B">
          <w:rPr>
            <w:noProof/>
            <w:webHidden/>
          </w:rPr>
          <w:tab/>
          <w:delText>23</w:delText>
        </w:r>
      </w:del>
    </w:p>
    <w:p w:rsidR="00C35F95" w:rsidRDefault="00013FC6" w:rsidP="00395A37">
      <w:pPr>
        <w:pStyle w:val="Index"/>
        <w:jc w:val="both"/>
        <w:rPr>
          <w:rFonts w:eastAsia="PMingLiU"/>
          <w:sz w:val="2"/>
          <w:szCs w:val="2"/>
        </w:rPr>
      </w:pPr>
      <w:r>
        <w:rPr>
          <w:rFonts w:eastAsia="PMingLiU"/>
          <w:sz w:val="2"/>
          <w:szCs w:val="2"/>
        </w:rPr>
        <w:fldChar w:fldCharType="end"/>
      </w:r>
    </w:p>
    <w:p w:rsidR="00013FC6" w:rsidRDefault="00013FC6" w:rsidP="00395A37">
      <w:pPr>
        <w:widowControl/>
        <w:snapToGrid/>
        <w:spacing w:line="240" w:lineRule="auto"/>
        <w:jc w:val="both"/>
        <w:rPr>
          <w:b/>
          <w:color w:val="333399"/>
          <w:sz w:val="32"/>
          <w:szCs w:val="32"/>
        </w:rPr>
      </w:pPr>
      <w:r>
        <w:br w:type="page"/>
      </w:r>
    </w:p>
    <w:p w:rsidR="00C35F95" w:rsidRDefault="00013FC6" w:rsidP="00395A37">
      <w:pPr>
        <w:pStyle w:val="Index"/>
        <w:jc w:val="both"/>
        <w:outlineLvl w:val="0"/>
      </w:pPr>
      <w:bookmarkStart w:id="159" w:name="_Toc12865989"/>
      <w:r>
        <w:lastRenderedPageBreak/>
        <w:t>List of Tables</w:t>
      </w:r>
      <w:bookmarkEnd w:id="159"/>
    </w:p>
    <w:p w:rsidR="00F47410" w:rsidRDefault="00013FC6">
      <w:pPr>
        <w:pStyle w:val="TableofFigures"/>
        <w:tabs>
          <w:tab w:val="right" w:leader="dot" w:pos="10230"/>
        </w:tabs>
        <w:rPr>
          <w:ins w:id="160" w:author="sanjai" w:date="2020-04-22T16:10:00Z"/>
          <w:rFonts w:asciiTheme="minorHAnsi" w:eastAsiaTheme="minorEastAsia" w:hAnsiTheme="minorHAnsi" w:cstheme="minorBidi"/>
          <w:smallCaps w:val="0"/>
          <w:noProof/>
          <w:kern w:val="0"/>
          <w:sz w:val="22"/>
          <w:szCs w:val="22"/>
          <w:lang w:eastAsia="en-US"/>
        </w:rPr>
      </w:pPr>
      <w:r>
        <w:fldChar w:fldCharType="begin"/>
      </w:r>
      <w:r>
        <w:rPr>
          <w:rStyle w:val="IndexLink"/>
        </w:rPr>
        <w:instrText>TOC \c "Table"</w:instrText>
      </w:r>
      <w:r>
        <w:rPr>
          <w:rStyle w:val="IndexLink"/>
        </w:rPr>
        <w:fldChar w:fldCharType="separate"/>
      </w:r>
      <w:ins w:id="161" w:author="sanjai" w:date="2020-04-22T16:10:00Z">
        <w:r w:rsidR="00F47410">
          <w:rPr>
            <w:noProof/>
          </w:rPr>
          <w:t>Table 1Instruction &amp; Shift Type</w:t>
        </w:r>
        <w:r w:rsidR="00F47410">
          <w:rPr>
            <w:noProof/>
          </w:rPr>
          <w:tab/>
        </w:r>
        <w:r w:rsidR="00F47410">
          <w:rPr>
            <w:noProof/>
          </w:rPr>
          <w:fldChar w:fldCharType="begin"/>
        </w:r>
        <w:r w:rsidR="00F47410">
          <w:rPr>
            <w:noProof/>
          </w:rPr>
          <w:instrText xml:space="preserve"> PAGEREF _Toc38464257 \h </w:instrText>
        </w:r>
      </w:ins>
      <w:r w:rsidR="00F47410">
        <w:rPr>
          <w:noProof/>
        </w:rPr>
      </w:r>
      <w:r w:rsidR="00F47410">
        <w:rPr>
          <w:noProof/>
        </w:rPr>
        <w:fldChar w:fldCharType="separate"/>
      </w:r>
      <w:ins w:id="162" w:author="sanjai" w:date="2020-04-22T16:10:00Z">
        <w:r w:rsidR="00F47410">
          <w:rPr>
            <w:noProof/>
          </w:rPr>
          <w:t>7</w:t>
        </w:r>
        <w:r w:rsidR="00F47410">
          <w:rPr>
            <w:noProof/>
          </w:rPr>
          <w:fldChar w:fldCharType="end"/>
        </w:r>
      </w:ins>
    </w:p>
    <w:p w:rsidR="00F47410" w:rsidRDefault="00F47410">
      <w:pPr>
        <w:pStyle w:val="TableofFigures"/>
        <w:tabs>
          <w:tab w:val="right" w:leader="dot" w:pos="10230"/>
        </w:tabs>
        <w:rPr>
          <w:ins w:id="163" w:author="sanjai" w:date="2020-04-22T16:10:00Z"/>
          <w:rFonts w:asciiTheme="minorHAnsi" w:eastAsiaTheme="minorEastAsia" w:hAnsiTheme="minorHAnsi" w:cstheme="minorBidi"/>
          <w:smallCaps w:val="0"/>
          <w:noProof/>
          <w:kern w:val="0"/>
          <w:sz w:val="22"/>
          <w:szCs w:val="22"/>
          <w:lang w:eastAsia="en-US"/>
        </w:rPr>
      </w:pPr>
      <w:ins w:id="164" w:author="sanjai" w:date="2020-04-22T16:10:00Z">
        <w:r>
          <w:rPr>
            <w:noProof/>
          </w:rPr>
          <w:t>Table 2 Instruction Overview</w:t>
        </w:r>
        <w:r>
          <w:rPr>
            <w:noProof/>
          </w:rPr>
          <w:tab/>
        </w:r>
        <w:r>
          <w:rPr>
            <w:noProof/>
          </w:rPr>
          <w:fldChar w:fldCharType="begin"/>
        </w:r>
        <w:r>
          <w:rPr>
            <w:noProof/>
          </w:rPr>
          <w:instrText xml:space="preserve"> PAGEREF _Toc38464258 \h </w:instrText>
        </w:r>
      </w:ins>
      <w:r>
        <w:rPr>
          <w:noProof/>
        </w:rPr>
      </w:r>
      <w:r>
        <w:rPr>
          <w:noProof/>
        </w:rPr>
        <w:fldChar w:fldCharType="separate"/>
      </w:r>
      <w:ins w:id="165" w:author="sanjai" w:date="2020-04-22T16:10:00Z">
        <w:r>
          <w:rPr>
            <w:noProof/>
          </w:rPr>
          <w:t>13</w:t>
        </w:r>
        <w:r>
          <w:rPr>
            <w:noProof/>
          </w:rPr>
          <w:fldChar w:fldCharType="end"/>
        </w:r>
      </w:ins>
    </w:p>
    <w:p w:rsidR="00F47410" w:rsidRDefault="00F47410">
      <w:pPr>
        <w:pStyle w:val="TableofFigures"/>
        <w:tabs>
          <w:tab w:val="right" w:leader="dot" w:pos="10230"/>
        </w:tabs>
        <w:rPr>
          <w:ins w:id="166" w:author="sanjai" w:date="2020-04-22T16:10:00Z"/>
          <w:rFonts w:asciiTheme="minorHAnsi" w:eastAsiaTheme="minorEastAsia" w:hAnsiTheme="minorHAnsi" w:cstheme="minorBidi"/>
          <w:smallCaps w:val="0"/>
          <w:noProof/>
          <w:kern w:val="0"/>
          <w:sz w:val="22"/>
          <w:szCs w:val="22"/>
          <w:lang w:eastAsia="en-US"/>
        </w:rPr>
      </w:pPr>
      <w:ins w:id="167" w:author="sanjai" w:date="2020-04-22T16:10:00Z">
        <w:r>
          <w:rPr>
            <w:noProof/>
          </w:rPr>
          <w:t>Table 3 VSEW &amp; Byte Shift Value</w:t>
        </w:r>
        <w:r>
          <w:rPr>
            <w:noProof/>
          </w:rPr>
          <w:tab/>
        </w:r>
        <w:r>
          <w:rPr>
            <w:noProof/>
          </w:rPr>
          <w:fldChar w:fldCharType="begin"/>
        </w:r>
        <w:r>
          <w:rPr>
            <w:noProof/>
          </w:rPr>
          <w:instrText xml:space="preserve"> PAGEREF _Toc38464259 \h </w:instrText>
        </w:r>
      </w:ins>
      <w:r>
        <w:rPr>
          <w:noProof/>
        </w:rPr>
      </w:r>
      <w:r>
        <w:rPr>
          <w:noProof/>
        </w:rPr>
        <w:fldChar w:fldCharType="separate"/>
      </w:r>
      <w:ins w:id="168" w:author="sanjai" w:date="2020-04-22T16:10:00Z">
        <w:r>
          <w:rPr>
            <w:noProof/>
          </w:rPr>
          <w:t>14</w:t>
        </w:r>
        <w:r>
          <w:rPr>
            <w:noProof/>
          </w:rPr>
          <w:fldChar w:fldCharType="end"/>
        </w:r>
      </w:ins>
    </w:p>
    <w:p w:rsidR="0035694B" w:rsidDel="00F47410" w:rsidRDefault="0035694B">
      <w:pPr>
        <w:pStyle w:val="TableofFigures"/>
        <w:tabs>
          <w:tab w:val="right" w:leader="dot" w:pos="10230"/>
        </w:tabs>
        <w:rPr>
          <w:del w:id="169" w:author="sanjai" w:date="2020-04-22T16:10:00Z"/>
          <w:rFonts w:asciiTheme="minorHAnsi" w:eastAsiaTheme="minorEastAsia" w:hAnsiTheme="minorHAnsi" w:cstheme="minorBidi"/>
          <w:smallCaps w:val="0"/>
          <w:noProof/>
          <w:kern w:val="0"/>
          <w:sz w:val="22"/>
          <w:szCs w:val="22"/>
          <w:lang w:eastAsia="en-US"/>
        </w:rPr>
      </w:pPr>
      <w:del w:id="170" w:author="sanjai" w:date="2020-04-22T16:10:00Z">
        <w:r w:rsidDel="00F47410">
          <w:rPr>
            <w:noProof/>
          </w:rPr>
          <w:delText>Table 1Instruction &amp; Shift Type</w:delText>
        </w:r>
        <w:r w:rsidDel="00F47410">
          <w:rPr>
            <w:noProof/>
          </w:rPr>
          <w:tab/>
          <w:delText>7</w:delText>
        </w:r>
      </w:del>
    </w:p>
    <w:p w:rsidR="0035694B" w:rsidDel="00F47410" w:rsidRDefault="0035694B">
      <w:pPr>
        <w:pStyle w:val="TableofFigures"/>
        <w:tabs>
          <w:tab w:val="right" w:leader="dot" w:pos="10230"/>
        </w:tabs>
        <w:rPr>
          <w:del w:id="171" w:author="sanjai" w:date="2020-04-22T16:10:00Z"/>
          <w:rFonts w:asciiTheme="minorHAnsi" w:eastAsiaTheme="minorEastAsia" w:hAnsiTheme="minorHAnsi" w:cstheme="minorBidi"/>
          <w:smallCaps w:val="0"/>
          <w:noProof/>
          <w:kern w:val="0"/>
          <w:sz w:val="22"/>
          <w:szCs w:val="22"/>
          <w:lang w:eastAsia="en-US"/>
        </w:rPr>
      </w:pPr>
      <w:del w:id="172" w:author="sanjai" w:date="2020-04-22T16:10:00Z">
        <w:r w:rsidDel="00F47410">
          <w:rPr>
            <w:noProof/>
          </w:rPr>
          <w:delText>Table 2 Instruction Overview</w:delText>
        </w:r>
        <w:r w:rsidDel="00F47410">
          <w:rPr>
            <w:noProof/>
          </w:rPr>
          <w:tab/>
          <w:delText>11</w:delText>
        </w:r>
      </w:del>
    </w:p>
    <w:p w:rsidR="0035694B" w:rsidDel="00F47410" w:rsidRDefault="0035694B">
      <w:pPr>
        <w:pStyle w:val="TableofFigures"/>
        <w:tabs>
          <w:tab w:val="right" w:leader="dot" w:pos="10230"/>
        </w:tabs>
        <w:rPr>
          <w:del w:id="173" w:author="sanjai" w:date="2020-04-22T16:10:00Z"/>
          <w:rFonts w:asciiTheme="minorHAnsi" w:eastAsiaTheme="minorEastAsia" w:hAnsiTheme="minorHAnsi" w:cstheme="minorBidi"/>
          <w:smallCaps w:val="0"/>
          <w:noProof/>
          <w:kern w:val="0"/>
          <w:sz w:val="22"/>
          <w:szCs w:val="22"/>
          <w:lang w:eastAsia="en-US"/>
        </w:rPr>
      </w:pPr>
      <w:del w:id="174" w:author="sanjai" w:date="2020-04-22T16:10:00Z">
        <w:r w:rsidDel="00F47410">
          <w:rPr>
            <w:noProof/>
          </w:rPr>
          <w:delText>Table 3 VSEW &amp; Byte Shift Value</w:delText>
        </w:r>
        <w:r w:rsidDel="00F47410">
          <w:rPr>
            <w:noProof/>
          </w:rPr>
          <w:tab/>
          <w:delText>12</w:delText>
        </w:r>
      </w:del>
    </w:p>
    <w:p w:rsidR="00C35F95" w:rsidRDefault="00013FC6" w:rsidP="00395A37">
      <w:pPr>
        <w:jc w:val="both"/>
      </w:pPr>
      <w:r>
        <w:fldChar w:fldCharType="end"/>
      </w:r>
    </w:p>
    <w:p w:rsidR="00013FC6" w:rsidRDefault="00013FC6" w:rsidP="00395A37">
      <w:pPr>
        <w:widowControl/>
        <w:snapToGrid/>
        <w:spacing w:line="240" w:lineRule="auto"/>
        <w:jc w:val="both"/>
        <w:rPr>
          <w:b/>
          <w:color w:val="333399"/>
          <w:sz w:val="32"/>
          <w:szCs w:val="32"/>
        </w:rPr>
      </w:pPr>
      <w:r>
        <w:br w:type="page"/>
      </w:r>
    </w:p>
    <w:p w:rsidR="00C35F95" w:rsidRDefault="00013FC6" w:rsidP="00395A37">
      <w:pPr>
        <w:pStyle w:val="Index"/>
        <w:jc w:val="both"/>
        <w:outlineLvl w:val="0"/>
      </w:pPr>
      <w:bookmarkStart w:id="175" w:name="_Toc12865990"/>
      <w:r>
        <w:lastRenderedPageBreak/>
        <w:t>List of Figures</w:t>
      </w:r>
      <w:bookmarkEnd w:id="175"/>
    </w:p>
    <w:p w:rsidR="00F47410" w:rsidRDefault="00013FC6">
      <w:pPr>
        <w:pStyle w:val="TableofFigures"/>
        <w:tabs>
          <w:tab w:val="right" w:leader="dot" w:pos="10230"/>
        </w:tabs>
        <w:rPr>
          <w:ins w:id="176" w:author="sanjai" w:date="2020-04-22T16:11:00Z"/>
          <w:rFonts w:asciiTheme="minorHAnsi" w:eastAsiaTheme="minorEastAsia" w:hAnsiTheme="minorHAnsi" w:cstheme="minorBidi"/>
          <w:smallCaps w:val="0"/>
          <w:noProof/>
          <w:kern w:val="0"/>
          <w:sz w:val="22"/>
          <w:szCs w:val="22"/>
          <w:lang w:eastAsia="en-US"/>
        </w:rPr>
      </w:pPr>
      <w:r>
        <w:fldChar w:fldCharType="begin"/>
      </w:r>
      <w:r>
        <w:rPr>
          <w:rFonts w:eastAsia="PMingLiU"/>
          <w:b/>
          <w:bCs/>
          <w:smallCaps w:val="0"/>
        </w:rPr>
        <w:instrText>TOC \c "Figure"</w:instrText>
      </w:r>
      <w:r>
        <w:rPr>
          <w:rFonts w:eastAsia="PMingLiU"/>
          <w:b/>
          <w:bCs/>
          <w:smallCaps w:val="0"/>
        </w:rPr>
        <w:fldChar w:fldCharType="separate"/>
      </w:r>
      <w:ins w:id="177" w:author="sanjai" w:date="2020-04-22T16:11:00Z">
        <w:r w:rsidR="00F47410">
          <w:rPr>
            <w:noProof/>
          </w:rPr>
          <w:t>Figure 1 Permute Block diagram</w:t>
        </w:r>
        <w:r w:rsidR="00F47410">
          <w:rPr>
            <w:noProof/>
          </w:rPr>
          <w:tab/>
        </w:r>
        <w:r w:rsidR="00F47410">
          <w:rPr>
            <w:noProof/>
          </w:rPr>
          <w:fldChar w:fldCharType="begin"/>
        </w:r>
        <w:r w:rsidR="00F47410">
          <w:rPr>
            <w:noProof/>
          </w:rPr>
          <w:instrText xml:space="preserve"> PAGEREF _Toc38464292 \h </w:instrText>
        </w:r>
      </w:ins>
      <w:r w:rsidR="00F47410">
        <w:rPr>
          <w:noProof/>
        </w:rPr>
      </w:r>
      <w:r w:rsidR="00F47410">
        <w:rPr>
          <w:noProof/>
        </w:rPr>
        <w:fldChar w:fldCharType="separate"/>
      </w:r>
      <w:ins w:id="178" w:author="sanjai" w:date="2020-04-22T16:11:00Z">
        <w:r w:rsidR="00F47410">
          <w:rPr>
            <w:noProof/>
          </w:rPr>
          <w:t>12</w:t>
        </w:r>
        <w:r w:rsidR="00F47410">
          <w:rPr>
            <w:noProof/>
          </w:rPr>
          <w:fldChar w:fldCharType="end"/>
        </w:r>
      </w:ins>
    </w:p>
    <w:p w:rsidR="0035694B" w:rsidDel="00F47410" w:rsidRDefault="0035694B">
      <w:pPr>
        <w:pStyle w:val="TableofFigures"/>
        <w:tabs>
          <w:tab w:val="right" w:leader="dot" w:pos="10230"/>
        </w:tabs>
        <w:rPr>
          <w:del w:id="179" w:author="sanjai" w:date="2020-04-22T16:11:00Z"/>
          <w:rFonts w:asciiTheme="minorHAnsi" w:eastAsiaTheme="minorEastAsia" w:hAnsiTheme="minorHAnsi" w:cstheme="minorBidi"/>
          <w:smallCaps w:val="0"/>
          <w:noProof/>
          <w:kern w:val="0"/>
          <w:sz w:val="22"/>
          <w:szCs w:val="22"/>
          <w:lang w:eastAsia="en-US"/>
        </w:rPr>
      </w:pPr>
      <w:del w:id="180" w:author="sanjai" w:date="2020-04-22T16:11:00Z">
        <w:r w:rsidDel="00F47410">
          <w:rPr>
            <w:noProof/>
          </w:rPr>
          <w:delText>Figure 1 Permute Block diagram</w:delText>
        </w:r>
        <w:r w:rsidDel="00F47410">
          <w:rPr>
            <w:noProof/>
          </w:rPr>
          <w:tab/>
          <w:delText>10</w:delText>
        </w:r>
      </w:del>
    </w:p>
    <w:p w:rsidR="0035694B" w:rsidDel="00F47410" w:rsidRDefault="0035694B">
      <w:pPr>
        <w:pStyle w:val="TableofFigures"/>
        <w:tabs>
          <w:tab w:val="right" w:leader="dot" w:pos="10230"/>
        </w:tabs>
        <w:rPr>
          <w:del w:id="181" w:author="sanjai" w:date="2020-04-22T16:11:00Z"/>
          <w:rFonts w:asciiTheme="minorHAnsi" w:eastAsiaTheme="minorEastAsia" w:hAnsiTheme="minorHAnsi" w:cstheme="minorBidi"/>
          <w:smallCaps w:val="0"/>
          <w:noProof/>
          <w:kern w:val="0"/>
          <w:sz w:val="22"/>
          <w:szCs w:val="22"/>
          <w:lang w:eastAsia="en-US"/>
        </w:rPr>
      </w:pPr>
      <w:del w:id="182" w:author="sanjai" w:date="2020-04-22T16:11:00Z">
        <w:r w:rsidDel="00F47410">
          <w:rPr>
            <w:noProof/>
          </w:rPr>
          <w:delText>Figure 2 vcompress implementation</w:delText>
        </w:r>
        <w:r w:rsidDel="00F47410">
          <w:rPr>
            <w:noProof/>
          </w:rPr>
          <w:tab/>
          <w:delText>13</w:delText>
        </w:r>
      </w:del>
    </w:p>
    <w:p w:rsidR="0035694B" w:rsidDel="00F47410" w:rsidRDefault="0035694B">
      <w:pPr>
        <w:pStyle w:val="TableofFigures"/>
        <w:tabs>
          <w:tab w:val="right" w:leader="dot" w:pos="10230"/>
        </w:tabs>
        <w:rPr>
          <w:del w:id="183" w:author="sanjai" w:date="2020-04-22T16:11:00Z"/>
          <w:rFonts w:asciiTheme="minorHAnsi" w:eastAsiaTheme="minorEastAsia" w:hAnsiTheme="minorHAnsi" w:cstheme="minorBidi"/>
          <w:smallCaps w:val="0"/>
          <w:noProof/>
          <w:kern w:val="0"/>
          <w:sz w:val="22"/>
          <w:szCs w:val="22"/>
          <w:lang w:eastAsia="en-US"/>
        </w:rPr>
      </w:pPr>
      <w:del w:id="184" w:author="sanjai" w:date="2020-04-22T16:11:00Z">
        <w:r w:rsidDel="00F47410">
          <w:rPr>
            <w:noProof/>
          </w:rPr>
          <w:delText>Figure 3 Slideup operation</w:delText>
        </w:r>
        <w:r w:rsidDel="00F47410">
          <w:rPr>
            <w:noProof/>
          </w:rPr>
          <w:tab/>
          <w:delText>16</w:delText>
        </w:r>
      </w:del>
    </w:p>
    <w:p w:rsidR="0035694B" w:rsidDel="00F47410" w:rsidRDefault="0035694B">
      <w:pPr>
        <w:pStyle w:val="TableofFigures"/>
        <w:tabs>
          <w:tab w:val="right" w:leader="dot" w:pos="10230"/>
        </w:tabs>
        <w:rPr>
          <w:del w:id="185" w:author="sanjai" w:date="2020-04-22T16:11:00Z"/>
          <w:rFonts w:asciiTheme="minorHAnsi" w:eastAsiaTheme="minorEastAsia" w:hAnsiTheme="minorHAnsi" w:cstheme="minorBidi"/>
          <w:smallCaps w:val="0"/>
          <w:noProof/>
          <w:kern w:val="0"/>
          <w:sz w:val="22"/>
          <w:szCs w:val="22"/>
          <w:lang w:eastAsia="en-US"/>
        </w:rPr>
      </w:pPr>
      <w:del w:id="186" w:author="sanjai" w:date="2020-04-22T16:11:00Z">
        <w:r w:rsidDel="00F47410">
          <w:rPr>
            <w:noProof/>
          </w:rPr>
          <w:delText>Figure 4 Slidedown operation</w:delText>
        </w:r>
        <w:r w:rsidDel="00F47410">
          <w:rPr>
            <w:noProof/>
          </w:rPr>
          <w:tab/>
          <w:delText>17</w:delText>
        </w:r>
      </w:del>
    </w:p>
    <w:p w:rsidR="0035694B" w:rsidDel="00F47410" w:rsidRDefault="0035694B">
      <w:pPr>
        <w:pStyle w:val="TableofFigures"/>
        <w:tabs>
          <w:tab w:val="right" w:leader="dot" w:pos="10230"/>
        </w:tabs>
        <w:rPr>
          <w:del w:id="187" w:author="sanjai" w:date="2020-04-22T16:11:00Z"/>
          <w:rFonts w:asciiTheme="minorHAnsi" w:eastAsiaTheme="minorEastAsia" w:hAnsiTheme="minorHAnsi" w:cstheme="minorBidi"/>
          <w:smallCaps w:val="0"/>
          <w:noProof/>
          <w:kern w:val="0"/>
          <w:sz w:val="22"/>
          <w:szCs w:val="22"/>
          <w:lang w:eastAsia="en-US"/>
        </w:rPr>
      </w:pPr>
      <w:del w:id="188" w:author="sanjai" w:date="2020-04-22T16:11:00Z">
        <w:r w:rsidDel="00F47410">
          <w:rPr>
            <w:noProof/>
          </w:rPr>
          <w:delText>Figure 5 Slide1up operation</w:delText>
        </w:r>
        <w:r w:rsidDel="00F47410">
          <w:rPr>
            <w:noProof/>
          </w:rPr>
          <w:tab/>
          <w:delText>18</w:delText>
        </w:r>
      </w:del>
    </w:p>
    <w:p w:rsidR="0035694B" w:rsidDel="00F47410" w:rsidRDefault="0035694B">
      <w:pPr>
        <w:pStyle w:val="TableofFigures"/>
        <w:tabs>
          <w:tab w:val="right" w:leader="dot" w:pos="10230"/>
        </w:tabs>
        <w:rPr>
          <w:del w:id="189" w:author="sanjai" w:date="2020-04-22T16:11:00Z"/>
          <w:rFonts w:asciiTheme="minorHAnsi" w:eastAsiaTheme="minorEastAsia" w:hAnsiTheme="minorHAnsi" w:cstheme="minorBidi"/>
          <w:smallCaps w:val="0"/>
          <w:noProof/>
          <w:kern w:val="0"/>
          <w:sz w:val="22"/>
          <w:szCs w:val="22"/>
          <w:lang w:eastAsia="en-US"/>
        </w:rPr>
      </w:pPr>
      <w:del w:id="190" w:author="sanjai" w:date="2020-04-22T16:11:00Z">
        <w:r w:rsidDel="00F47410">
          <w:rPr>
            <w:noProof/>
          </w:rPr>
          <w:delText>Figure 6 Slide1down operation</w:delText>
        </w:r>
        <w:r w:rsidDel="00F47410">
          <w:rPr>
            <w:noProof/>
          </w:rPr>
          <w:tab/>
          <w:delText>19</w:delText>
        </w:r>
      </w:del>
    </w:p>
    <w:p w:rsidR="00C35F95" w:rsidRDefault="00013FC6" w:rsidP="00395A37">
      <w:pPr>
        <w:jc w:val="both"/>
      </w:pPr>
      <w:r>
        <w:rPr>
          <w:rFonts w:ascii="Times New Roman" w:eastAsia="PMingLiU" w:hAnsi="Times New Roman" w:cs="Times New Roman"/>
          <w:b/>
          <w:bCs/>
          <w:smallCaps/>
          <w:sz w:val="20"/>
          <w:szCs w:val="20"/>
        </w:rPr>
        <w:fldChar w:fldCharType="end"/>
      </w:r>
    </w:p>
    <w:p w:rsidR="00013FC6" w:rsidRDefault="00013FC6" w:rsidP="00395A37">
      <w:pPr>
        <w:widowControl/>
        <w:snapToGrid/>
        <w:spacing w:line="240" w:lineRule="auto"/>
        <w:jc w:val="both"/>
        <w:rPr>
          <w:b/>
          <w:color w:val="333399"/>
          <w:sz w:val="32"/>
          <w:szCs w:val="32"/>
        </w:rPr>
      </w:pPr>
      <w:r>
        <w:rPr>
          <w:b/>
          <w:color w:val="333399"/>
          <w:sz w:val="32"/>
          <w:szCs w:val="32"/>
        </w:rPr>
        <w:br w:type="page"/>
      </w:r>
    </w:p>
    <w:p w:rsidR="00C35F95" w:rsidRDefault="00C35F95" w:rsidP="00395A37">
      <w:pPr>
        <w:jc w:val="both"/>
        <w:sectPr w:rsidR="00C35F95" w:rsidSect="009C5F07">
          <w:headerReference w:type="default" r:id="rId10"/>
          <w:footerReference w:type="default" r:id="rId11"/>
          <w:pgSz w:w="12240" w:h="15840"/>
          <w:pgMar w:top="284" w:right="1000" w:bottom="567" w:left="1000" w:header="0" w:footer="144" w:gutter="0"/>
          <w:cols w:space="720"/>
          <w:formProt w:val="0"/>
          <w:titlePg/>
          <w:docGrid w:linePitch="600" w:charSpace="32768"/>
        </w:sectPr>
      </w:pPr>
    </w:p>
    <w:p w:rsidR="00C35F95" w:rsidRDefault="00013FC6" w:rsidP="0035694B">
      <w:pPr>
        <w:pStyle w:val="Heading1"/>
        <w:jc w:val="both"/>
      </w:pPr>
      <w:bookmarkStart w:id="191" w:name="_Toc12865991"/>
      <w:r>
        <w:lastRenderedPageBreak/>
        <w:t>Overview</w:t>
      </w:r>
      <w:bookmarkEnd w:id="191"/>
    </w:p>
    <w:p w:rsidR="00B93EDA" w:rsidRDefault="00B93EDA" w:rsidP="00395A37">
      <w:pPr>
        <w:jc w:val="both"/>
      </w:pPr>
      <w:r>
        <w:t>This document requires the reader to have an overall knowledge of the permute instructions and the proposed micro-architecture detail.</w:t>
      </w:r>
    </w:p>
    <w:p w:rsidR="00B93EDA" w:rsidRDefault="00B93EDA" w:rsidP="00395A37">
      <w:pPr>
        <w:jc w:val="both"/>
      </w:pPr>
      <w:r>
        <w:t>Permute block handles the following instructions.</w:t>
      </w:r>
    </w:p>
    <w:p w:rsidR="00B93EDA" w:rsidRDefault="00B93EDA" w:rsidP="0049628F">
      <w:pPr>
        <w:pStyle w:val="ListParagraph"/>
        <w:widowControl/>
        <w:numPr>
          <w:ilvl w:val="0"/>
          <w:numId w:val="3"/>
        </w:numPr>
        <w:snapToGrid/>
        <w:spacing w:after="160" w:line="259" w:lineRule="auto"/>
        <w:contextualSpacing/>
        <w:jc w:val="both"/>
      </w:pPr>
      <w:del w:id="192" w:author="sanjai" w:date="2020-04-30T10:26:00Z">
        <w:r w:rsidDel="007D079D">
          <w:delText>vext</w:delText>
        </w:r>
      </w:del>
      <w:proofErr w:type="spellStart"/>
      <w:ins w:id="193" w:author="sanjai" w:date="2020-04-30T10:26:00Z">
        <w:r w:rsidR="007D079D">
          <w:t>vmv</w:t>
        </w:r>
      </w:ins>
      <w:proofErr w:type="spellEnd"/>
    </w:p>
    <w:p w:rsidR="00B93EDA" w:rsidRDefault="007D079D" w:rsidP="0049628F">
      <w:pPr>
        <w:pStyle w:val="ListParagraph"/>
        <w:widowControl/>
        <w:numPr>
          <w:ilvl w:val="0"/>
          <w:numId w:val="3"/>
        </w:numPr>
        <w:snapToGrid/>
        <w:spacing w:after="160" w:line="259" w:lineRule="auto"/>
        <w:contextualSpacing/>
        <w:jc w:val="both"/>
      </w:pPr>
      <w:proofErr w:type="spellStart"/>
      <w:ins w:id="194" w:author="sanjai" w:date="2020-04-30T10:26:00Z">
        <w:r>
          <w:t>vf</w:t>
        </w:r>
      </w:ins>
      <w:del w:id="195" w:author="sanjai" w:date="2020-04-30T10:26:00Z">
        <w:r w:rsidR="00B93EDA" w:rsidDel="007D079D">
          <w:delText>v</w:delText>
        </w:r>
      </w:del>
      <w:r w:rsidR="00B93EDA">
        <w:t>mv</w:t>
      </w:r>
      <w:proofErr w:type="spellEnd"/>
    </w:p>
    <w:p w:rsidR="00B93EDA" w:rsidRDefault="00B93EDA" w:rsidP="0049628F">
      <w:pPr>
        <w:pStyle w:val="ListParagraph"/>
        <w:widowControl/>
        <w:numPr>
          <w:ilvl w:val="0"/>
          <w:numId w:val="3"/>
        </w:numPr>
        <w:snapToGrid/>
        <w:spacing w:after="160" w:line="259" w:lineRule="auto"/>
        <w:contextualSpacing/>
        <w:jc w:val="both"/>
      </w:pPr>
      <w:proofErr w:type="spellStart"/>
      <w:r>
        <w:t>vslideup</w:t>
      </w:r>
      <w:proofErr w:type="spellEnd"/>
    </w:p>
    <w:p w:rsidR="00B93EDA" w:rsidRDefault="00B93EDA" w:rsidP="0049628F">
      <w:pPr>
        <w:pStyle w:val="ListParagraph"/>
        <w:widowControl/>
        <w:numPr>
          <w:ilvl w:val="0"/>
          <w:numId w:val="3"/>
        </w:numPr>
        <w:snapToGrid/>
        <w:spacing w:after="160" w:line="259" w:lineRule="auto"/>
        <w:contextualSpacing/>
        <w:jc w:val="both"/>
      </w:pPr>
      <w:proofErr w:type="spellStart"/>
      <w:r>
        <w:t>vslidedown</w:t>
      </w:r>
      <w:proofErr w:type="spellEnd"/>
    </w:p>
    <w:p w:rsidR="00B93EDA" w:rsidRDefault="00B93EDA" w:rsidP="0049628F">
      <w:pPr>
        <w:pStyle w:val="ListParagraph"/>
        <w:widowControl/>
        <w:numPr>
          <w:ilvl w:val="0"/>
          <w:numId w:val="3"/>
        </w:numPr>
        <w:snapToGrid/>
        <w:spacing w:after="160" w:line="259" w:lineRule="auto"/>
        <w:contextualSpacing/>
        <w:jc w:val="both"/>
      </w:pPr>
      <w:r>
        <w:t>vslide1up</w:t>
      </w:r>
    </w:p>
    <w:p w:rsidR="00B93EDA" w:rsidRDefault="00B93EDA" w:rsidP="0049628F">
      <w:pPr>
        <w:pStyle w:val="ListParagraph"/>
        <w:widowControl/>
        <w:numPr>
          <w:ilvl w:val="0"/>
          <w:numId w:val="3"/>
        </w:numPr>
        <w:snapToGrid/>
        <w:spacing w:after="160" w:line="259" w:lineRule="auto"/>
        <w:contextualSpacing/>
        <w:jc w:val="both"/>
      </w:pPr>
      <w:r>
        <w:t>vslide1</w:t>
      </w:r>
      <w:ins w:id="196" w:author="sanjai" w:date="2020-04-08T11:04:00Z">
        <w:r w:rsidR="00692691">
          <w:t>down</w:t>
        </w:r>
      </w:ins>
      <w:del w:id="197" w:author="sanjai" w:date="2020-04-08T11:04:00Z">
        <w:r w:rsidDel="00692691">
          <w:delText>up</w:delText>
        </w:r>
      </w:del>
    </w:p>
    <w:p w:rsidR="00B93EDA" w:rsidRDefault="00B93EDA" w:rsidP="0049628F">
      <w:pPr>
        <w:pStyle w:val="ListParagraph"/>
        <w:widowControl/>
        <w:numPr>
          <w:ilvl w:val="0"/>
          <w:numId w:val="3"/>
        </w:numPr>
        <w:snapToGrid/>
        <w:spacing w:after="160" w:line="259" w:lineRule="auto"/>
        <w:contextualSpacing/>
        <w:jc w:val="both"/>
      </w:pPr>
      <w:proofErr w:type="spellStart"/>
      <w:r>
        <w:t>vcompress</w:t>
      </w:r>
      <w:proofErr w:type="spellEnd"/>
    </w:p>
    <w:p w:rsidR="00B93EDA" w:rsidRDefault="00B93EDA" w:rsidP="0049628F">
      <w:pPr>
        <w:pStyle w:val="ListParagraph"/>
        <w:widowControl/>
        <w:numPr>
          <w:ilvl w:val="0"/>
          <w:numId w:val="3"/>
        </w:numPr>
        <w:snapToGrid/>
        <w:spacing w:after="160" w:line="259" w:lineRule="auto"/>
        <w:contextualSpacing/>
        <w:jc w:val="both"/>
      </w:pPr>
      <w:proofErr w:type="spellStart"/>
      <w:r>
        <w:t>vrgather</w:t>
      </w:r>
      <w:proofErr w:type="spellEnd"/>
    </w:p>
    <w:p w:rsidR="00586D07" w:rsidRDefault="00586D07" w:rsidP="00586D07">
      <w:pPr>
        <w:pStyle w:val="Caption"/>
        <w:keepNext/>
      </w:pPr>
      <w:bookmarkStart w:id="198" w:name="_Toc38464257"/>
      <w:r>
        <w:t xml:space="preserve">Table </w:t>
      </w:r>
      <w:fldSimple w:instr=" SEQ Table \* ARABIC ">
        <w:r>
          <w:rPr>
            <w:noProof/>
          </w:rPr>
          <w:t>1</w:t>
        </w:r>
      </w:fldSimple>
      <w:r>
        <w:t>Instruction &amp; Shift Type</w:t>
      </w:r>
      <w:bookmarkEnd w:id="198"/>
    </w:p>
    <w:tbl>
      <w:tblPr>
        <w:tblW w:w="0" w:type="auto"/>
        <w:jc w:val="center"/>
        <w:tblLook w:val="04A0" w:firstRow="1" w:lastRow="0" w:firstColumn="1" w:lastColumn="0" w:noHBand="0" w:noVBand="1"/>
        <w:tblPrChange w:id="199" w:author="sanjai" w:date="2020-04-30T10:27:00Z">
          <w:tblPr>
            <w:tblW w:w="0" w:type="auto"/>
            <w:jc w:val="center"/>
            <w:tblLook w:val="04A0" w:firstRow="1" w:lastRow="0" w:firstColumn="1" w:lastColumn="0" w:noHBand="0" w:noVBand="1"/>
          </w:tblPr>
        </w:tblPrChange>
      </w:tblPr>
      <w:tblGrid>
        <w:gridCol w:w="2311"/>
        <w:gridCol w:w="1147"/>
        <w:gridCol w:w="3286"/>
        <w:gridCol w:w="3496"/>
        <w:tblGridChange w:id="200">
          <w:tblGrid>
            <w:gridCol w:w="2018"/>
            <w:gridCol w:w="1811"/>
            <w:gridCol w:w="2826"/>
            <w:gridCol w:w="3575"/>
          </w:tblGrid>
        </w:tblGridChange>
      </w:tblGrid>
      <w:tr w:rsidR="00B93EDA" w:rsidTr="007D079D">
        <w:trPr>
          <w:jc w:val="center"/>
          <w:trPrChange w:id="201" w:author="sanjai" w:date="2020-04-30T10:27:00Z">
            <w:trPr>
              <w:jc w:val="center"/>
            </w:trPr>
          </w:trPrChange>
        </w:trPr>
        <w:tc>
          <w:tcPr>
            <w:tcW w:w="2338" w:type="dxa"/>
            <w:shd w:val="clear" w:color="auto" w:fill="4F81BD" w:themeFill="accent1"/>
            <w:vAlign w:val="center"/>
            <w:tcPrChange w:id="202" w:author="sanjai" w:date="2020-04-30T10:27:00Z">
              <w:tcPr>
                <w:tcW w:w="2018" w:type="dxa"/>
                <w:shd w:val="clear" w:color="auto" w:fill="4F81BD" w:themeFill="accent1"/>
                <w:vAlign w:val="center"/>
              </w:tcPr>
            </w:tcPrChange>
          </w:tcPr>
          <w:p w:rsidR="00B93EDA" w:rsidRPr="0016513D" w:rsidRDefault="00B93EDA" w:rsidP="007D079D">
            <w:pPr>
              <w:jc w:val="center"/>
              <w:rPr>
                <w:b/>
                <w:color w:val="FFFFFF" w:themeColor="background1"/>
                <w:szCs w:val="16"/>
                <w:rPrChange w:id="203" w:author="sanjai" w:date="2020-04-30T10:28:00Z">
                  <w:rPr>
                    <w:b/>
                    <w:color w:val="FFFFFF" w:themeColor="background1"/>
                    <w:sz w:val="16"/>
                    <w:szCs w:val="16"/>
                  </w:rPr>
                </w:rPrChange>
              </w:rPr>
              <w:pPrChange w:id="204" w:author="sanjai" w:date="2020-04-30T10:27:00Z">
                <w:pPr>
                  <w:jc w:val="center"/>
                </w:pPr>
              </w:pPrChange>
            </w:pPr>
            <w:r w:rsidRPr="0016513D">
              <w:rPr>
                <w:b/>
                <w:color w:val="FFFFFF" w:themeColor="background1"/>
                <w:szCs w:val="16"/>
                <w:rPrChange w:id="205" w:author="sanjai" w:date="2020-04-30T10:28:00Z">
                  <w:rPr>
                    <w:b/>
                    <w:color w:val="FFFFFF" w:themeColor="background1"/>
                    <w:sz w:val="16"/>
                    <w:szCs w:val="16"/>
                  </w:rPr>
                </w:rPrChange>
              </w:rPr>
              <w:t>Instruction</w:t>
            </w:r>
          </w:p>
        </w:tc>
        <w:tc>
          <w:tcPr>
            <w:tcW w:w="992" w:type="dxa"/>
            <w:shd w:val="clear" w:color="auto" w:fill="4F81BD" w:themeFill="accent1"/>
            <w:vAlign w:val="center"/>
            <w:tcPrChange w:id="206" w:author="sanjai" w:date="2020-04-30T10:27:00Z">
              <w:tcPr>
                <w:tcW w:w="1811" w:type="dxa"/>
                <w:shd w:val="clear" w:color="auto" w:fill="4F81BD" w:themeFill="accent1"/>
                <w:vAlign w:val="center"/>
              </w:tcPr>
            </w:tcPrChange>
          </w:tcPr>
          <w:p w:rsidR="00B93EDA" w:rsidRPr="0016513D" w:rsidRDefault="00B93EDA" w:rsidP="007D079D">
            <w:pPr>
              <w:jc w:val="center"/>
              <w:rPr>
                <w:b/>
                <w:color w:val="FFFFFF" w:themeColor="background1"/>
                <w:szCs w:val="16"/>
                <w:rPrChange w:id="207" w:author="sanjai" w:date="2020-04-30T10:28:00Z">
                  <w:rPr>
                    <w:b/>
                    <w:color w:val="FFFFFF" w:themeColor="background1"/>
                    <w:sz w:val="16"/>
                    <w:szCs w:val="16"/>
                  </w:rPr>
                </w:rPrChange>
              </w:rPr>
              <w:pPrChange w:id="208" w:author="sanjai" w:date="2020-04-30T10:27:00Z">
                <w:pPr>
                  <w:jc w:val="center"/>
                </w:pPr>
              </w:pPrChange>
            </w:pPr>
            <w:r w:rsidRPr="0016513D">
              <w:rPr>
                <w:b/>
                <w:color w:val="FFFFFF" w:themeColor="background1"/>
                <w:szCs w:val="16"/>
                <w:rPrChange w:id="209" w:author="sanjai" w:date="2020-04-30T10:28:00Z">
                  <w:rPr>
                    <w:b/>
                    <w:color w:val="FFFFFF" w:themeColor="background1"/>
                    <w:sz w:val="16"/>
                    <w:szCs w:val="16"/>
                  </w:rPr>
                </w:rPrChange>
              </w:rPr>
              <w:t>Shift type</w:t>
            </w:r>
          </w:p>
        </w:tc>
        <w:tc>
          <w:tcPr>
            <w:tcW w:w="3325" w:type="dxa"/>
            <w:shd w:val="clear" w:color="auto" w:fill="4F81BD" w:themeFill="accent1"/>
            <w:vAlign w:val="center"/>
            <w:tcPrChange w:id="210" w:author="sanjai" w:date="2020-04-30T10:27:00Z">
              <w:tcPr>
                <w:tcW w:w="2826" w:type="dxa"/>
                <w:shd w:val="clear" w:color="auto" w:fill="4F81BD" w:themeFill="accent1"/>
                <w:vAlign w:val="center"/>
              </w:tcPr>
            </w:tcPrChange>
          </w:tcPr>
          <w:p w:rsidR="00B93EDA" w:rsidRPr="0016513D" w:rsidRDefault="00B93EDA" w:rsidP="007D079D">
            <w:pPr>
              <w:jc w:val="center"/>
              <w:rPr>
                <w:b/>
                <w:color w:val="FFFFFF" w:themeColor="background1"/>
                <w:szCs w:val="16"/>
                <w:rPrChange w:id="211" w:author="sanjai" w:date="2020-04-30T10:28:00Z">
                  <w:rPr>
                    <w:b/>
                    <w:color w:val="FFFFFF" w:themeColor="background1"/>
                    <w:sz w:val="16"/>
                    <w:szCs w:val="16"/>
                  </w:rPr>
                </w:rPrChange>
              </w:rPr>
              <w:pPrChange w:id="212" w:author="sanjai" w:date="2020-04-30T10:27:00Z">
                <w:pPr>
                  <w:jc w:val="center"/>
                </w:pPr>
              </w:pPrChange>
            </w:pPr>
            <w:r w:rsidRPr="0016513D">
              <w:rPr>
                <w:b/>
                <w:color w:val="FFFFFF" w:themeColor="background1"/>
                <w:szCs w:val="16"/>
                <w:rPrChange w:id="213" w:author="sanjai" w:date="2020-04-30T10:28:00Z">
                  <w:rPr>
                    <w:b/>
                    <w:color w:val="FFFFFF" w:themeColor="background1"/>
                    <w:sz w:val="16"/>
                    <w:szCs w:val="16"/>
                  </w:rPr>
                </w:rPrChange>
              </w:rPr>
              <w:t>Shift Amount</w:t>
            </w:r>
          </w:p>
        </w:tc>
        <w:tc>
          <w:tcPr>
            <w:tcW w:w="3575" w:type="dxa"/>
            <w:shd w:val="clear" w:color="auto" w:fill="4F81BD" w:themeFill="accent1"/>
            <w:vAlign w:val="center"/>
            <w:tcPrChange w:id="214" w:author="sanjai" w:date="2020-04-30T10:27:00Z">
              <w:tcPr>
                <w:tcW w:w="3575" w:type="dxa"/>
                <w:shd w:val="clear" w:color="auto" w:fill="4F81BD" w:themeFill="accent1"/>
                <w:vAlign w:val="center"/>
              </w:tcPr>
            </w:tcPrChange>
          </w:tcPr>
          <w:p w:rsidR="00B93EDA" w:rsidRPr="0016513D" w:rsidRDefault="00B93EDA" w:rsidP="007D079D">
            <w:pPr>
              <w:jc w:val="center"/>
              <w:rPr>
                <w:b/>
                <w:color w:val="FFFFFF" w:themeColor="background1"/>
                <w:szCs w:val="16"/>
                <w:rPrChange w:id="215" w:author="sanjai" w:date="2020-04-30T10:28:00Z">
                  <w:rPr>
                    <w:b/>
                    <w:color w:val="FFFFFF" w:themeColor="background1"/>
                    <w:sz w:val="16"/>
                    <w:szCs w:val="16"/>
                  </w:rPr>
                </w:rPrChange>
              </w:rPr>
              <w:pPrChange w:id="216" w:author="sanjai" w:date="2020-04-30T10:27:00Z">
                <w:pPr>
                  <w:jc w:val="center"/>
                </w:pPr>
              </w:pPrChange>
            </w:pPr>
            <w:r w:rsidRPr="0016513D">
              <w:rPr>
                <w:b/>
                <w:color w:val="FFFFFF" w:themeColor="background1"/>
                <w:szCs w:val="16"/>
                <w:rPrChange w:id="217" w:author="sanjai" w:date="2020-04-30T10:28:00Z">
                  <w:rPr>
                    <w:b/>
                    <w:color w:val="FFFFFF" w:themeColor="background1"/>
                    <w:sz w:val="16"/>
                    <w:szCs w:val="16"/>
                  </w:rPr>
                </w:rPrChange>
              </w:rPr>
              <w:t>Comment</w:t>
            </w:r>
          </w:p>
        </w:tc>
      </w:tr>
      <w:tr w:rsidR="00B93EDA" w:rsidTr="007D079D">
        <w:trPr>
          <w:jc w:val="center"/>
          <w:trPrChange w:id="218" w:author="sanjai" w:date="2020-04-30T10:27:00Z">
            <w:trPr>
              <w:jc w:val="center"/>
            </w:trPr>
          </w:trPrChange>
        </w:trPr>
        <w:tc>
          <w:tcPr>
            <w:tcW w:w="2338" w:type="dxa"/>
            <w:vAlign w:val="center"/>
            <w:tcPrChange w:id="219" w:author="sanjai" w:date="2020-04-30T10:27:00Z">
              <w:tcPr>
                <w:tcW w:w="2018" w:type="dxa"/>
                <w:vAlign w:val="center"/>
              </w:tcPr>
            </w:tcPrChange>
          </w:tcPr>
          <w:p w:rsidR="007D079D" w:rsidRPr="0016513D" w:rsidRDefault="007D079D" w:rsidP="007D079D">
            <w:pPr>
              <w:jc w:val="center"/>
              <w:rPr>
                <w:szCs w:val="20"/>
                <w:rPrChange w:id="220" w:author="sanjai" w:date="2020-04-30T10:28:00Z">
                  <w:rPr>
                    <w:sz w:val="20"/>
                    <w:szCs w:val="20"/>
                  </w:rPr>
                </w:rPrChange>
              </w:rPr>
              <w:pPrChange w:id="221" w:author="sanjai" w:date="2020-04-30T10:27:00Z">
                <w:pPr>
                  <w:jc w:val="both"/>
                </w:pPr>
              </w:pPrChange>
            </w:pPr>
            <w:del w:id="222" w:author="sanjai" w:date="2020-04-30T10:26:00Z">
              <w:r w:rsidRPr="0016513D" w:rsidDel="007D079D">
                <w:rPr>
                  <w:szCs w:val="20"/>
                  <w:rPrChange w:id="223" w:author="sanjai" w:date="2020-04-30T10:28:00Z">
                    <w:rPr>
                      <w:sz w:val="20"/>
                      <w:szCs w:val="20"/>
                    </w:rPr>
                  </w:rPrChange>
                </w:rPr>
                <w:delText>V</w:delText>
              </w:r>
              <w:r w:rsidR="00B93EDA" w:rsidRPr="0016513D" w:rsidDel="007D079D">
                <w:rPr>
                  <w:szCs w:val="20"/>
                  <w:rPrChange w:id="224" w:author="sanjai" w:date="2020-04-30T10:28:00Z">
                    <w:rPr>
                      <w:sz w:val="20"/>
                      <w:szCs w:val="20"/>
                    </w:rPr>
                  </w:rPrChange>
                </w:rPr>
                <w:delText>extract</w:delText>
              </w:r>
            </w:del>
            <w:proofErr w:type="spellStart"/>
            <w:ins w:id="225" w:author="sanjai" w:date="2020-04-30T10:25:00Z">
              <w:r w:rsidRPr="0016513D">
                <w:rPr>
                  <w:szCs w:val="20"/>
                  <w:rPrChange w:id="226" w:author="sanjai" w:date="2020-04-30T10:28:00Z">
                    <w:rPr>
                      <w:sz w:val="20"/>
                      <w:szCs w:val="20"/>
                    </w:rPr>
                  </w:rPrChange>
                </w:rPr>
                <w:t>vmv</w:t>
              </w:r>
              <w:proofErr w:type="spellEnd"/>
              <w:r w:rsidRPr="0016513D">
                <w:rPr>
                  <w:szCs w:val="20"/>
                  <w:rPrChange w:id="227" w:author="sanjai" w:date="2020-04-30T10:28:00Z">
                    <w:rPr>
                      <w:sz w:val="20"/>
                      <w:szCs w:val="20"/>
                    </w:rPr>
                  </w:rPrChange>
                </w:rPr>
                <w:t xml:space="preserve"> scalar &lt;- vector</w:t>
              </w:r>
            </w:ins>
          </w:p>
        </w:tc>
        <w:tc>
          <w:tcPr>
            <w:tcW w:w="992" w:type="dxa"/>
            <w:vAlign w:val="center"/>
            <w:tcPrChange w:id="228" w:author="sanjai" w:date="2020-04-30T10:27:00Z">
              <w:tcPr>
                <w:tcW w:w="1811" w:type="dxa"/>
                <w:vAlign w:val="center"/>
              </w:tcPr>
            </w:tcPrChange>
          </w:tcPr>
          <w:p w:rsidR="00B93EDA" w:rsidRPr="0016513D" w:rsidRDefault="00B93EDA" w:rsidP="007D079D">
            <w:pPr>
              <w:jc w:val="center"/>
              <w:rPr>
                <w:szCs w:val="20"/>
                <w:rPrChange w:id="229" w:author="sanjai" w:date="2020-04-30T10:28:00Z">
                  <w:rPr>
                    <w:sz w:val="20"/>
                    <w:szCs w:val="20"/>
                  </w:rPr>
                </w:rPrChange>
              </w:rPr>
              <w:pPrChange w:id="230" w:author="sanjai" w:date="2020-04-30T10:27:00Z">
                <w:pPr>
                  <w:jc w:val="both"/>
                </w:pPr>
              </w:pPrChange>
            </w:pPr>
            <w:r w:rsidRPr="0016513D">
              <w:rPr>
                <w:szCs w:val="20"/>
                <w:rPrChange w:id="231" w:author="sanjai" w:date="2020-04-30T10:28:00Z">
                  <w:rPr>
                    <w:sz w:val="20"/>
                    <w:szCs w:val="20"/>
                  </w:rPr>
                </w:rPrChange>
              </w:rPr>
              <w:t>shift right</w:t>
            </w:r>
          </w:p>
        </w:tc>
        <w:tc>
          <w:tcPr>
            <w:tcW w:w="3325" w:type="dxa"/>
            <w:vAlign w:val="center"/>
            <w:tcPrChange w:id="232" w:author="sanjai" w:date="2020-04-30T10:27:00Z">
              <w:tcPr>
                <w:tcW w:w="2826" w:type="dxa"/>
                <w:vAlign w:val="center"/>
              </w:tcPr>
            </w:tcPrChange>
          </w:tcPr>
          <w:p w:rsidR="00B93EDA" w:rsidRPr="0016513D" w:rsidRDefault="00B93EDA" w:rsidP="007D079D">
            <w:pPr>
              <w:jc w:val="center"/>
              <w:rPr>
                <w:szCs w:val="20"/>
                <w:rPrChange w:id="233" w:author="sanjai" w:date="2020-04-30T10:28:00Z">
                  <w:rPr>
                    <w:sz w:val="20"/>
                    <w:szCs w:val="20"/>
                  </w:rPr>
                </w:rPrChange>
              </w:rPr>
              <w:pPrChange w:id="234" w:author="sanjai" w:date="2020-04-30T10:27:00Z">
                <w:pPr>
                  <w:jc w:val="both"/>
                </w:pPr>
              </w:pPrChange>
            </w:pPr>
            <w:r w:rsidRPr="0016513D">
              <w:rPr>
                <w:szCs w:val="20"/>
                <w:rPrChange w:id="235" w:author="sanjai" w:date="2020-04-30T10:28:00Z">
                  <w:rPr>
                    <w:sz w:val="20"/>
                    <w:szCs w:val="20"/>
                  </w:rPr>
                </w:rPrChange>
              </w:rPr>
              <w:t>Element is specified by a scalar register.</w:t>
            </w:r>
          </w:p>
        </w:tc>
        <w:tc>
          <w:tcPr>
            <w:tcW w:w="3575" w:type="dxa"/>
            <w:vAlign w:val="center"/>
            <w:tcPrChange w:id="236" w:author="sanjai" w:date="2020-04-30T10:27:00Z">
              <w:tcPr>
                <w:tcW w:w="3575" w:type="dxa"/>
                <w:vAlign w:val="center"/>
              </w:tcPr>
            </w:tcPrChange>
          </w:tcPr>
          <w:p w:rsidR="00B93EDA" w:rsidRPr="0016513D" w:rsidRDefault="00B93EDA" w:rsidP="007D079D">
            <w:pPr>
              <w:jc w:val="center"/>
              <w:rPr>
                <w:szCs w:val="20"/>
                <w:rPrChange w:id="237" w:author="sanjai" w:date="2020-04-30T10:28:00Z">
                  <w:rPr>
                    <w:sz w:val="20"/>
                    <w:szCs w:val="20"/>
                  </w:rPr>
                </w:rPrChange>
              </w:rPr>
              <w:pPrChange w:id="238" w:author="sanjai" w:date="2020-04-30T10:27:00Z">
                <w:pPr>
                  <w:jc w:val="both"/>
                </w:pPr>
              </w:pPrChange>
            </w:pPr>
            <w:r w:rsidRPr="0016513D">
              <w:rPr>
                <w:szCs w:val="20"/>
                <w:rPrChange w:id="239" w:author="sanjai" w:date="2020-04-30T10:28:00Z">
                  <w:rPr>
                    <w:sz w:val="20"/>
                    <w:szCs w:val="20"/>
                  </w:rPr>
                </w:rPrChange>
              </w:rPr>
              <w:t>O/P to integer scalar register file (Vicuna pipeline)</w:t>
            </w:r>
          </w:p>
        </w:tc>
      </w:tr>
      <w:tr w:rsidR="00B93EDA" w:rsidTr="007D079D">
        <w:trPr>
          <w:jc w:val="center"/>
          <w:trPrChange w:id="240" w:author="sanjai" w:date="2020-04-30T10:27:00Z">
            <w:trPr>
              <w:jc w:val="center"/>
            </w:trPr>
          </w:trPrChange>
        </w:trPr>
        <w:tc>
          <w:tcPr>
            <w:tcW w:w="2338" w:type="dxa"/>
            <w:vAlign w:val="center"/>
            <w:tcPrChange w:id="241" w:author="sanjai" w:date="2020-04-30T10:27:00Z">
              <w:tcPr>
                <w:tcW w:w="2018" w:type="dxa"/>
                <w:vAlign w:val="center"/>
              </w:tcPr>
            </w:tcPrChange>
          </w:tcPr>
          <w:p w:rsidR="00B93EDA" w:rsidRPr="0016513D" w:rsidRDefault="00B93EDA" w:rsidP="007D079D">
            <w:pPr>
              <w:jc w:val="center"/>
              <w:rPr>
                <w:szCs w:val="20"/>
                <w:rPrChange w:id="242" w:author="sanjai" w:date="2020-04-30T10:28:00Z">
                  <w:rPr>
                    <w:sz w:val="20"/>
                    <w:szCs w:val="20"/>
                  </w:rPr>
                </w:rPrChange>
              </w:rPr>
              <w:pPrChange w:id="243" w:author="sanjai" w:date="2020-04-30T10:27:00Z">
                <w:pPr>
                  <w:jc w:val="both"/>
                </w:pPr>
              </w:pPrChange>
            </w:pPr>
            <w:proofErr w:type="spellStart"/>
            <w:r w:rsidRPr="0016513D">
              <w:rPr>
                <w:szCs w:val="20"/>
                <w:rPrChange w:id="244" w:author="sanjai" w:date="2020-04-30T10:28:00Z">
                  <w:rPr>
                    <w:sz w:val="20"/>
                    <w:szCs w:val="20"/>
                  </w:rPr>
                </w:rPrChange>
              </w:rPr>
              <w:t>vmv</w:t>
            </w:r>
            <w:proofErr w:type="spellEnd"/>
            <w:r w:rsidRPr="0016513D">
              <w:rPr>
                <w:szCs w:val="20"/>
                <w:rPrChange w:id="245" w:author="sanjai" w:date="2020-04-30T10:28:00Z">
                  <w:rPr>
                    <w:sz w:val="20"/>
                    <w:szCs w:val="20"/>
                  </w:rPr>
                </w:rPrChange>
              </w:rPr>
              <w:t xml:space="preserve"> vector &lt;-  </w:t>
            </w:r>
            <w:proofErr w:type="spellStart"/>
            <w:r w:rsidRPr="0016513D">
              <w:rPr>
                <w:szCs w:val="20"/>
                <w:rPrChange w:id="246" w:author="sanjai" w:date="2020-04-30T10:28:00Z">
                  <w:rPr>
                    <w:sz w:val="20"/>
                    <w:szCs w:val="20"/>
                  </w:rPr>
                </w:rPrChange>
              </w:rPr>
              <w:t>Int</w:t>
            </w:r>
            <w:proofErr w:type="spellEnd"/>
            <w:r w:rsidRPr="0016513D">
              <w:rPr>
                <w:szCs w:val="20"/>
                <w:rPrChange w:id="247" w:author="sanjai" w:date="2020-04-30T10:28:00Z">
                  <w:rPr>
                    <w:sz w:val="20"/>
                    <w:szCs w:val="20"/>
                  </w:rPr>
                </w:rPrChange>
              </w:rPr>
              <w:t xml:space="preserve"> scalar</w:t>
            </w:r>
          </w:p>
        </w:tc>
        <w:tc>
          <w:tcPr>
            <w:tcW w:w="992" w:type="dxa"/>
            <w:vAlign w:val="center"/>
            <w:tcPrChange w:id="248" w:author="sanjai" w:date="2020-04-30T10:27:00Z">
              <w:tcPr>
                <w:tcW w:w="1811" w:type="dxa"/>
                <w:vAlign w:val="center"/>
              </w:tcPr>
            </w:tcPrChange>
          </w:tcPr>
          <w:p w:rsidR="00B93EDA" w:rsidRPr="0016513D" w:rsidRDefault="00B93EDA" w:rsidP="007D079D">
            <w:pPr>
              <w:jc w:val="center"/>
              <w:rPr>
                <w:szCs w:val="20"/>
                <w:rPrChange w:id="249" w:author="sanjai" w:date="2020-04-30T10:28:00Z">
                  <w:rPr>
                    <w:sz w:val="20"/>
                    <w:szCs w:val="20"/>
                  </w:rPr>
                </w:rPrChange>
              </w:rPr>
              <w:pPrChange w:id="250" w:author="sanjai" w:date="2020-04-30T10:27:00Z">
                <w:pPr>
                  <w:jc w:val="both"/>
                </w:pPr>
              </w:pPrChange>
            </w:pPr>
            <w:r w:rsidRPr="0016513D">
              <w:rPr>
                <w:szCs w:val="20"/>
                <w:rPrChange w:id="251" w:author="sanjai" w:date="2020-04-30T10:28:00Z">
                  <w:rPr>
                    <w:sz w:val="20"/>
                    <w:szCs w:val="20"/>
                  </w:rPr>
                </w:rPrChange>
              </w:rPr>
              <w:t>No shift</w:t>
            </w:r>
          </w:p>
        </w:tc>
        <w:tc>
          <w:tcPr>
            <w:tcW w:w="3325" w:type="dxa"/>
            <w:vAlign w:val="center"/>
            <w:tcPrChange w:id="252" w:author="sanjai" w:date="2020-04-30T10:27:00Z">
              <w:tcPr>
                <w:tcW w:w="2826" w:type="dxa"/>
                <w:vAlign w:val="center"/>
              </w:tcPr>
            </w:tcPrChange>
          </w:tcPr>
          <w:p w:rsidR="00B93EDA" w:rsidRPr="0016513D" w:rsidRDefault="00B93EDA" w:rsidP="007D079D">
            <w:pPr>
              <w:jc w:val="center"/>
              <w:rPr>
                <w:szCs w:val="20"/>
                <w:rPrChange w:id="253" w:author="sanjai" w:date="2020-04-30T10:28:00Z">
                  <w:rPr>
                    <w:sz w:val="20"/>
                    <w:szCs w:val="20"/>
                  </w:rPr>
                </w:rPrChange>
              </w:rPr>
              <w:pPrChange w:id="254" w:author="sanjai" w:date="2020-04-30T10:27:00Z">
                <w:pPr>
                  <w:jc w:val="both"/>
                </w:pPr>
              </w:pPrChange>
            </w:pPr>
            <w:r w:rsidRPr="0016513D">
              <w:rPr>
                <w:szCs w:val="20"/>
                <w:rPrChange w:id="255" w:author="sanjai" w:date="2020-04-30T10:28:00Z">
                  <w:rPr>
                    <w:sz w:val="20"/>
                    <w:szCs w:val="20"/>
                  </w:rPr>
                </w:rPrChange>
              </w:rPr>
              <w:t>NA</w:t>
            </w:r>
          </w:p>
        </w:tc>
        <w:tc>
          <w:tcPr>
            <w:tcW w:w="3575" w:type="dxa"/>
            <w:vAlign w:val="center"/>
            <w:tcPrChange w:id="256" w:author="sanjai" w:date="2020-04-30T10:27:00Z">
              <w:tcPr>
                <w:tcW w:w="3575" w:type="dxa"/>
                <w:vAlign w:val="center"/>
              </w:tcPr>
            </w:tcPrChange>
          </w:tcPr>
          <w:p w:rsidR="00B93EDA" w:rsidRPr="0016513D" w:rsidRDefault="00B93EDA" w:rsidP="007D079D">
            <w:pPr>
              <w:jc w:val="center"/>
              <w:rPr>
                <w:szCs w:val="20"/>
                <w:rPrChange w:id="257" w:author="sanjai" w:date="2020-04-30T10:28:00Z">
                  <w:rPr>
                    <w:sz w:val="20"/>
                    <w:szCs w:val="20"/>
                  </w:rPr>
                </w:rPrChange>
              </w:rPr>
              <w:pPrChange w:id="258" w:author="sanjai" w:date="2020-04-30T10:27:00Z">
                <w:pPr>
                  <w:jc w:val="both"/>
                </w:pPr>
              </w:pPrChange>
            </w:pPr>
            <w:r w:rsidRPr="0016513D">
              <w:rPr>
                <w:szCs w:val="20"/>
                <w:rPrChange w:id="259" w:author="sanjai" w:date="2020-04-30T10:28:00Z">
                  <w:rPr>
                    <w:sz w:val="20"/>
                    <w:szCs w:val="20"/>
                  </w:rPr>
                </w:rPrChange>
              </w:rPr>
              <w:t>Insert the single integer element to element 0 of the destination. Ignores LMUL. Byte zeroing operation should take care of the 0 extension.</w:t>
            </w:r>
          </w:p>
        </w:tc>
      </w:tr>
      <w:tr w:rsidR="00B93EDA" w:rsidTr="007D079D">
        <w:trPr>
          <w:jc w:val="center"/>
          <w:trPrChange w:id="260" w:author="sanjai" w:date="2020-04-30T10:27:00Z">
            <w:trPr>
              <w:jc w:val="center"/>
            </w:trPr>
          </w:trPrChange>
        </w:trPr>
        <w:tc>
          <w:tcPr>
            <w:tcW w:w="2338" w:type="dxa"/>
            <w:vAlign w:val="center"/>
            <w:tcPrChange w:id="261" w:author="sanjai" w:date="2020-04-30T10:27:00Z">
              <w:tcPr>
                <w:tcW w:w="2018" w:type="dxa"/>
                <w:vAlign w:val="center"/>
              </w:tcPr>
            </w:tcPrChange>
          </w:tcPr>
          <w:p w:rsidR="00B93EDA" w:rsidRPr="0016513D" w:rsidRDefault="00B93EDA" w:rsidP="007D079D">
            <w:pPr>
              <w:jc w:val="center"/>
              <w:rPr>
                <w:szCs w:val="20"/>
                <w:rPrChange w:id="262" w:author="sanjai" w:date="2020-04-30T10:28:00Z">
                  <w:rPr>
                    <w:sz w:val="20"/>
                    <w:szCs w:val="20"/>
                  </w:rPr>
                </w:rPrChange>
              </w:rPr>
              <w:pPrChange w:id="263" w:author="sanjai" w:date="2020-04-30T10:27:00Z">
                <w:pPr>
                  <w:jc w:val="both"/>
                </w:pPr>
              </w:pPrChange>
            </w:pPr>
            <w:proofErr w:type="spellStart"/>
            <w:r w:rsidRPr="0016513D">
              <w:rPr>
                <w:szCs w:val="20"/>
                <w:rPrChange w:id="264" w:author="sanjai" w:date="2020-04-30T10:28:00Z">
                  <w:rPr>
                    <w:sz w:val="20"/>
                    <w:szCs w:val="20"/>
                  </w:rPr>
                </w:rPrChange>
              </w:rPr>
              <w:t>vfmv</w:t>
            </w:r>
            <w:proofErr w:type="spellEnd"/>
            <w:r w:rsidRPr="0016513D">
              <w:rPr>
                <w:szCs w:val="20"/>
                <w:rPrChange w:id="265" w:author="sanjai" w:date="2020-04-30T10:28:00Z">
                  <w:rPr>
                    <w:sz w:val="20"/>
                    <w:szCs w:val="20"/>
                  </w:rPr>
                </w:rPrChange>
              </w:rPr>
              <w:t xml:space="preserve">  vector &lt;- </w:t>
            </w:r>
            <w:proofErr w:type="spellStart"/>
            <w:r w:rsidRPr="0016513D">
              <w:rPr>
                <w:szCs w:val="20"/>
                <w:rPrChange w:id="266" w:author="sanjai" w:date="2020-04-30T10:28:00Z">
                  <w:rPr>
                    <w:sz w:val="20"/>
                    <w:szCs w:val="20"/>
                  </w:rPr>
                </w:rPrChange>
              </w:rPr>
              <w:t>fp</w:t>
            </w:r>
            <w:proofErr w:type="spellEnd"/>
            <w:r w:rsidRPr="0016513D">
              <w:rPr>
                <w:szCs w:val="20"/>
                <w:rPrChange w:id="267" w:author="sanjai" w:date="2020-04-30T10:28:00Z">
                  <w:rPr>
                    <w:sz w:val="20"/>
                    <w:szCs w:val="20"/>
                  </w:rPr>
                </w:rPrChange>
              </w:rPr>
              <w:t xml:space="preserve"> scalar</w:t>
            </w:r>
          </w:p>
        </w:tc>
        <w:tc>
          <w:tcPr>
            <w:tcW w:w="992" w:type="dxa"/>
            <w:vAlign w:val="center"/>
            <w:tcPrChange w:id="268" w:author="sanjai" w:date="2020-04-30T10:27:00Z">
              <w:tcPr>
                <w:tcW w:w="1811" w:type="dxa"/>
                <w:vAlign w:val="center"/>
              </w:tcPr>
            </w:tcPrChange>
          </w:tcPr>
          <w:p w:rsidR="00B93EDA" w:rsidRPr="0016513D" w:rsidRDefault="00B93EDA" w:rsidP="007D079D">
            <w:pPr>
              <w:jc w:val="center"/>
              <w:rPr>
                <w:szCs w:val="20"/>
                <w:rPrChange w:id="269" w:author="sanjai" w:date="2020-04-30T10:28:00Z">
                  <w:rPr>
                    <w:sz w:val="20"/>
                    <w:szCs w:val="20"/>
                  </w:rPr>
                </w:rPrChange>
              </w:rPr>
              <w:pPrChange w:id="270" w:author="sanjai" w:date="2020-04-30T10:27:00Z">
                <w:pPr>
                  <w:jc w:val="both"/>
                </w:pPr>
              </w:pPrChange>
            </w:pPr>
            <w:r w:rsidRPr="0016513D">
              <w:rPr>
                <w:szCs w:val="20"/>
                <w:rPrChange w:id="271" w:author="sanjai" w:date="2020-04-30T10:28:00Z">
                  <w:rPr>
                    <w:sz w:val="20"/>
                    <w:szCs w:val="20"/>
                  </w:rPr>
                </w:rPrChange>
              </w:rPr>
              <w:t>No shift</w:t>
            </w:r>
          </w:p>
        </w:tc>
        <w:tc>
          <w:tcPr>
            <w:tcW w:w="3325" w:type="dxa"/>
            <w:vAlign w:val="center"/>
            <w:tcPrChange w:id="272" w:author="sanjai" w:date="2020-04-30T10:27:00Z">
              <w:tcPr>
                <w:tcW w:w="2826" w:type="dxa"/>
                <w:vAlign w:val="center"/>
              </w:tcPr>
            </w:tcPrChange>
          </w:tcPr>
          <w:p w:rsidR="00B93EDA" w:rsidRPr="0016513D" w:rsidRDefault="00B93EDA" w:rsidP="007D079D">
            <w:pPr>
              <w:jc w:val="center"/>
              <w:rPr>
                <w:szCs w:val="20"/>
                <w:rPrChange w:id="273" w:author="sanjai" w:date="2020-04-30T10:28:00Z">
                  <w:rPr>
                    <w:sz w:val="20"/>
                    <w:szCs w:val="20"/>
                  </w:rPr>
                </w:rPrChange>
              </w:rPr>
              <w:pPrChange w:id="274" w:author="sanjai" w:date="2020-04-30T10:27:00Z">
                <w:pPr>
                  <w:jc w:val="both"/>
                </w:pPr>
              </w:pPrChange>
            </w:pPr>
            <w:r w:rsidRPr="0016513D">
              <w:rPr>
                <w:szCs w:val="20"/>
                <w:rPrChange w:id="275" w:author="sanjai" w:date="2020-04-30T10:28:00Z">
                  <w:rPr>
                    <w:sz w:val="20"/>
                    <w:szCs w:val="20"/>
                  </w:rPr>
                </w:rPrChange>
              </w:rPr>
              <w:t>NA</w:t>
            </w:r>
          </w:p>
        </w:tc>
        <w:tc>
          <w:tcPr>
            <w:tcW w:w="3575" w:type="dxa"/>
            <w:vAlign w:val="center"/>
            <w:tcPrChange w:id="276" w:author="sanjai" w:date="2020-04-30T10:27:00Z">
              <w:tcPr>
                <w:tcW w:w="3575" w:type="dxa"/>
                <w:vAlign w:val="center"/>
              </w:tcPr>
            </w:tcPrChange>
          </w:tcPr>
          <w:p w:rsidR="00B93EDA" w:rsidRPr="0016513D" w:rsidRDefault="00B93EDA" w:rsidP="007D079D">
            <w:pPr>
              <w:jc w:val="center"/>
              <w:rPr>
                <w:szCs w:val="20"/>
                <w:rPrChange w:id="277" w:author="sanjai" w:date="2020-04-30T10:28:00Z">
                  <w:rPr>
                    <w:sz w:val="20"/>
                    <w:szCs w:val="20"/>
                  </w:rPr>
                </w:rPrChange>
              </w:rPr>
              <w:pPrChange w:id="278" w:author="sanjai" w:date="2020-04-30T10:27:00Z">
                <w:pPr>
                  <w:jc w:val="both"/>
                </w:pPr>
              </w:pPrChange>
            </w:pPr>
            <w:r w:rsidRPr="0016513D">
              <w:rPr>
                <w:szCs w:val="20"/>
                <w:rPrChange w:id="279" w:author="sanjai" w:date="2020-04-30T10:28:00Z">
                  <w:rPr>
                    <w:sz w:val="20"/>
                    <w:szCs w:val="20"/>
                  </w:rPr>
                </w:rPrChange>
              </w:rPr>
              <w:t xml:space="preserve">Insert a single </w:t>
            </w:r>
            <w:proofErr w:type="spellStart"/>
            <w:r w:rsidRPr="0016513D">
              <w:rPr>
                <w:szCs w:val="20"/>
                <w:rPrChange w:id="280" w:author="sanjai" w:date="2020-04-30T10:28:00Z">
                  <w:rPr>
                    <w:sz w:val="20"/>
                    <w:szCs w:val="20"/>
                  </w:rPr>
                </w:rPrChange>
              </w:rPr>
              <w:t>fp</w:t>
            </w:r>
            <w:proofErr w:type="spellEnd"/>
            <w:r w:rsidRPr="0016513D">
              <w:rPr>
                <w:szCs w:val="20"/>
                <w:rPrChange w:id="281" w:author="sanjai" w:date="2020-04-30T10:28:00Z">
                  <w:rPr>
                    <w:sz w:val="20"/>
                    <w:szCs w:val="20"/>
                  </w:rPr>
                </w:rPrChange>
              </w:rPr>
              <w:t xml:space="preserve"> element to element 0 of the destination</w:t>
            </w:r>
          </w:p>
        </w:tc>
      </w:tr>
      <w:tr w:rsidR="00B93EDA" w:rsidTr="007D079D">
        <w:trPr>
          <w:jc w:val="center"/>
          <w:trPrChange w:id="282" w:author="sanjai" w:date="2020-04-30T10:27:00Z">
            <w:trPr>
              <w:jc w:val="center"/>
            </w:trPr>
          </w:trPrChange>
        </w:trPr>
        <w:tc>
          <w:tcPr>
            <w:tcW w:w="2338" w:type="dxa"/>
            <w:vAlign w:val="center"/>
            <w:tcPrChange w:id="283" w:author="sanjai" w:date="2020-04-30T10:27:00Z">
              <w:tcPr>
                <w:tcW w:w="2018" w:type="dxa"/>
                <w:vAlign w:val="center"/>
              </w:tcPr>
            </w:tcPrChange>
          </w:tcPr>
          <w:p w:rsidR="00B93EDA" w:rsidRPr="0016513D" w:rsidRDefault="00B93EDA" w:rsidP="007D079D">
            <w:pPr>
              <w:jc w:val="center"/>
              <w:rPr>
                <w:szCs w:val="20"/>
                <w:rPrChange w:id="284" w:author="sanjai" w:date="2020-04-30T10:28:00Z">
                  <w:rPr>
                    <w:sz w:val="20"/>
                    <w:szCs w:val="20"/>
                  </w:rPr>
                </w:rPrChange>
              </w:rPr>
              <w:pPrChange w:id="285" w:author="sanjai" w:date="2020-04-30T10:27:00Z">
                <w:pPr>
                  <w:jc w:val="both"/>
                </w:pPr>
              </w:pPrChange>
            </w:pPr>
            <w:proofErr w:type="spellStart"/>
            <w:r w:rsidRPr="0016513D">
              <w:rPr>
                <w:szCs w:val="20"/>
                <w:rPrChange w:id="286" w:author="sanjai" w:date="2020-04-30T10:28:00Z">
                  <w:rPr>
                    <w:sz w:val="20"/>
                    <w:szCs w:val="20"/>
                  </w:rPr>
                </w:rPrChange>
              </w:rPr>
              <w:t>vfmv</w:t>
            </w:r>
            <w:proofErr w:type="spellEnd"/>
            <w:r w:rsidRPr="0016513D">
              <w:rPr>
                <w:szCs w:val="20"/>
                <w:rPrChange w:id="287" w:author="sanjai" w:date="2020-04-30T10:28:00Z">
                  <w:rPr>
                    <w:sz w:val="20"/>
                    <w:szCs w:val="20"/>
                  </w:rPr>
                </w:rPrChange>
              </w:rPr>
              <w:t xml:space="preserve">  </w:t>
            </w:r>
            <w:proofErr w:type="spellStart"/>
            <w:r w:rsidRPr="0016513D">
              <w:rPr>
                <w:szCs w:val="20"/>
                <w:rPrChange w:id="288" w:author="sanjai" w:date="2020-04-30T10:28:00Z">
                  <w:rPr>
                    <w:sz w:val="20"/>
                    <w:szCs w:val="20"/>
                  </w:rPr>
                </w:rPrChange>
              </w:rPr>
              <w:t>fp</w:t>
            </w:r>
            <w:proofErr w:type="spellEnd"/>
            <w:r w:rsidRPr="0016513D">
              <w:rPr>
                <w:szCs w:val="20"/>
                <w:rPrChange w:id="289" w:author="sanjai" w:date="2020-04-30T10:28:00Z">
                  <w:rPr>
                    <w:sz w:val="20"/>
                    <w:szCs w:val="20"/>
                  </w:rPr>
                </w:rPrChange>
              </w:rPr>
              <w:t xml:space="preserve"> scalar &lt;- vector</w:t>
            </w:r>
          </w:p>
        </w:tc>
        <w:tc>
          <w:tcPr>
            <w:tcW w:w="992" w:type="dxa"/>
            <w:vAlign w:val="center"/>
            <w:tcPrChange w:id="290" w:author="sanjai" w:date="2020-04-30T10:27:00Z">
              <w:tcPr>
                <w:tcW w:w="1811" w:type="dxa"/>
                <w:vAlign w:val="center"/>
              </w:tcPr>
            </w:tcPrChange>
          </w:tcPr>
          <w:p w:rsidR="00B93EDA" w:rsidRPr="0016513D" w:rsidRDefault="00B93EDA" w:rsidP="007D079D">
            <w:pPr>
              <w:jc w:val="center"/>
              <w:rPr>
                <w:szCs w:val="20"/>
                <w:rPrChange w:id="291" w:author="sanjai" w:date="2020-04-30T10:28:00Z">
                  <w:rPr>
                    <w:sz w:val="20"/>
                    <w:szCs w:val="20"/>
                  </w:rPr>
                </w:rPrChange>
              </w:rPr>
              <w:pPrChange w:id="292" w:author="sanjai" w:date="2020-04-30T10:27:00Z">
                <w:pPr>
                  <w:jc w:val="both"/>
                </w:pPr>
              </w:pPrChange>
            </w:pPr>
            <w:r w:rsidRPr="0016513D">
              <w:rPr>
                <w:szCs w:val="20"/>
                <w:rPrChange w:id="293" w:author="sanjai" w:date="2020-04-30T10:28:00Z">
                  <w:rPr>
                    <w:sz w:val="20"/>
                    <w:szCs w:val="20"/>
                  </w:rPr>
                </w:rPrChange>
              </w:rPr>
              <w:t>shift right</w:t>
            </w:r>
          </w:p>
        </w:tc>
        <w:tc>
          <w:tcPr>
            <w:tcW w:w="3325" w:type="dxa"/>
            <w:vAlign w:val="center"/>
            <w:tcPrChange w:id="294" w:author="sanjai" w:date="2020-04-30T10:27:00Z">
              <w:tcPr>
                <w:tcW w:w="2826" w:type="dxa"/>
                <w:vAlign w:val="center"/>
              </w:tcPr>
            </w:tcPrChange>
          </w:tcPr>
          <w:p w:rsidR="00B93EDA" w:rsidRPr="0016513D" w:rsidRDefault="00B93EDA" w:rsidP="007D079D">
            <w:pPr>
              <w:jc w:val="center"/>
              <w:rPr>
                <w:szCs w:val="20"/>
                <w:rPrChange w:id="295" w:author="sanjai" w:date="2020-04-30T10:28:00Z">
                  <w:rPr>
                    <w:sz w:val="20"/>
                    <w:szCs w:val="20"/>
                  </w:rPr>
                </w:rPrChange>
              </w:rPr>
              <w:pPrChange w:id="296" w:author="sanjai" w:date="2020-04-30T10:27:00Z">
                <w:pPr>
                  <w:jc w:val="both"/>
                </w:pPr>
              </w:pPrChange>
            </w:pPr>
            <w:r w:rsidRPr="0016513D">
              <w:rPr>
                <w:szCs w:val="20"/>
                <w:rPrChange w:id="297" w:author="sanjai" w:date="2020-04-30T10:28:00Z">
                  <w:rPr>
                    <w:sz w:val="20"/>
                    <w:szCs w:val="20"/>
                  </w:rPr>
                </w:rPrChange>
              </w:rPr>
              <w:t>Element is specified by the integer scalar register.</w:t>
            </w:r>
          </w:p>
        </w:tc>
        <w:tc>
          <w:tcPr>
            <w:tcW w:w="3575" w:type="dxa"/>
            <w:vAlign w:val="center"/>
            <w:tcPrChange w:id="298" w:author="sanjai" w:date="2020-04-30T10:27:00Z">
              <w:tcPr>
                <w:tcW w:w="3575" w:type="dxa"/>
                <w:vAlign w:val="center"/>
              </w:tcPr>
            </w:tcPrChange>
          </w:tcPr>
          <w:p w:rsidR="00B93EDA" w:rsidRPr="0016513D" w:rsidRDefault="00B93EDA" w:rsidP="007D079D">
            <w:pPr>
              <w:jc w:val="center"/>
              <w:rPr>
                <w:szCs w:val="20"/>
                <w:rPrChange w:id="299" w:author="sanjai" w:date="2020-04-30T10:28:00Z">
                  <w:rPr>
                    <w:sz w:val="20"/>
                    <w:szCs w:val="20"/>
                  </w:rPr>
                </w:rPrChange>
              </w:rPr>
              <w:pPrChange w:id="300" w:author="sanjai" w:date="2020-04-30T10:27:00Z">
                <w:pPr>
                  <w:jc w:val="both"/>
                </w:pPr>
              </w:pPrChange>
            </w:pPr>
            <w:r w:rsidRPr="0016513D">
              <w:rPr>
                <w:szCs w:val="20"/>
                <w:rPrChange w:id="301" w:author="sanjai" w:date="2020-04-30T10:28:00Z">
                  <w:rPr>
                    <w:sz w:val="20"/>
                    <w:szCs w:val="20"/>
                  </w:rPr>
                </w:rPrChange>
              </w:rPr>
              <w:t xml:space="preserve">O/P to </w:t>
            </w:r>
            <w:proofErr w:type="spellStart"/>
            <w:r w:rsidRPr="0016513D">
              <w:rPr>
                <w:szCs w:val="20"/>
                <w:rPrChange w:id="302" w:author="sanjai" w:date="2020-04-30T10:28:00Z">
                  <w:rPr>
                    <w:sz w:val="20"/>
                    <w:szCs w:val="20"/>
                  </w:rPr>
                </w:rPrChange>
              </w:rPr>
              <w:t>fp</w:t>
            </w:r>
            <w:proofErr w:type="spellEnd"/>
            <w:r w:rsidRPr="0016513D">
              <w:rPr>
                <w:szCs w:val="20"/>
                <w:rPrChange w:id="303" w:author="sanjai" w:date="2020-04-30T10:28:00Z">
                  <w:rPr>
                    <w:sz w:val="20"/>
                    <w:szCs w:val="20"/>
                  </w:rPr>
                </w:rPrChange>
              </w:rPr>
              <w:t xml:space="preserve"> scalar register file (Vicuna pipeline)</w:t>
            </w:r>
          </w:p>
        </w:tc>
      </w:tr>
      <w:tr w:rsidR="00B93EDA" w:rsidTr="007D079D">
        <w:trPr>
          <w:jc w:val="center"/>
          <w:trPrChange w:id="304" w:author="sanjai" w:date="2020-04-30T10:27:00Z">
            <w:trPr>
              <w:jc w:val="center"/>
            </w:trPr>
          </w:trPrChange>
        </w:trPr>
        <w:tc>
          <w:tcPr>
            <w:tcW w:w="2338" w:type="dxa"/>
            <w:vAlign w:val="center"/>
            <w:tcPrChange w:id="305" w:author="sanjai" w:date="2020-04-30T10:27:00Z">
              <w:tcPr>
                <w:tcW w:w="2018" w:type="dxa"/>
                <w:vAlign w:val="center"/>
              </w:tcPr>
            </w:tcPrChange>
          </w:tcPr>
          <w:p w:rsidR="00B93EDA" w:rsidRPr="0016513D" w:rsidRDefault="00B93EDA" w:rsidP="007D079D">
            <w:pPr>
              <w:jc w:val="center"/>
              <w:rPr>
                <w:szCs w:val="20"/>
                <w:rPrChange w:id="306" w:author="sanjai" w:date="2020-04-30T10:28:00Z">
                  <w:rPr>
                    <w:sz w:val="20"/>
                    <w:szCs w:val="20"/>
                  </w:rPr>
                </w:rPrChange>
              </w:rPr>
              <w:pPrChange w:id="307" w:author="sanjai" w:date="2020-04-30T10:27:00Z">
                <w:pPr>
                  <w:jc w:val="both"/>
                </w:pPr>
              </w:pPrChange>
            </w:pPr>
            <w:proofErr w:type="spellStart"/>
            <w:r w:rsidRPr="0016513D">
              <w:rPr>
                <w:szCs w:val="20"/>
                <w:rPrChange w:id="308" w:author="sanjai" w:date="2020-04-30T10:28:00Z">
                  <w:rPr>
                    <w:sz w:val="20"/>
                    <w:szCs w:val="20"/>
                  </w:rPr>
                </w:rPrChange>
              </w:rPr>
              <w:t>vslidedown</w:t>
            </w:r>
            <w:proofErr w:type="spellEnd"/>
          </w:p>
        </w:tc>
        <w:tc>
          <w:tcPr>
            <w:tcW w:w="992" w:type="dxa"/>
            <w:vAlign w:val="center"/>
            <w:tcPrChange w:id="309" w:author="sanjai" w:date="2020-04-30T10:27:00Z">
              <w:tcPr>
                <w:tcW w:w="1811" w:type="dxa"/>
                <w:vAlign w:val="center"/>
              </w:tcPr>
            </w:tcPrChange>
          </w:tcPr>
          <w:p w:rsidR="00B93EDA" w:rsidRPr="0016513D" w:rsidRDefault="00B93EDA" w:rsidP="007D079D">
            <w:pPr>
              <w:jc w:val="center"/>
              <w:rPr>
                <w:szCs w:val="20"/>
                <w:rPrChange w:id="310" w:author="sanjai" w:date="2020-04-30T10:28:00Z">
                  <w:rPr>
                    <w:sz w:val="20"/>
                    <w:szCs w:val="20"/>
                  </w:rPr>
                </w:rPrChange>
              </w:rPr>
              <w:pPrChange w:id="311" w:author="sanjai" w:date="2020-04-30T10:27:00Z">
                <w:pPr>
                  <w:jc w:val="both"/>
                </w:pPr>
              </w:pPrChange>
            </w:pPr>
            <w:r w:rsidRPr="0016513D">
              <w:rPr>
                <w:szCs w:val="20"/>
                <w:rPrChange w:id="312" w:author="sanjai" w:date="2020-04-30T10:28:00Z">
                  <w:rPr>
                    <w:sz w:val="20"/>
                    <w:szCs w:val="20"/>
                  </w:rPr>
                </w:rPrChange>
              </w:rPr>
              <w:t>shift right</w:t>
            </w:r>
          </w:p>
        </w:tc>
        <w:tc>
          <w:tcPr>
            <w:tcW w:w="3325" w:type="dxa"/>
            <w:vAlign w:val="center"/>
            <w:tcPrChange w:id="313" w:author="sanjai" w:date="2020-04-30T10:27:00Z">
              <w:tcPr>
                <w:tcW w:w="2826" w:type="dxa"/>
                <w:vAlign w:val="center"/>
              </w:tcPr>
            </w:tcPrChange>
          </w:tcPr>
          <w:p w:rsidR="00B93EDA" w:rsidRPr="0016513D" w:rsidRDefault="00B93EDA" w:rsidP="007D079D">
            <w:pPr>
              <w:jc w:val="center"/>
              <w:rPr>
                <w:szCs w:val="20"/>
                <w:rPrChange w:id="314" w:author="sanjai" w:date="2020-04-30T10:28:00Z">
                  <w:rPr>
                    <w:sz w:val="20"/>
                    <w:szCs w:val="20"/>
                  </w:rPr>
                </w:rPrChange>
              </w:rPr>
              <w:pPrChange w:id="315" w:author="sanjai" w:date="2020-04-30T10:27:00Z">
                <w:pPr>
                  <w:jc w:val="both"/>
                </w:pPr>
              </w:pPrChange>
            </w:pPr>
            <w:r w:rsidRPr="0016513D">
              <w:rPr>
                <w:szCs w:val="20"/>
                <w:rPrChange w:id="316" w:author="sanjai" w:date="2020-04-30T10:28:00Z">
                  <w:rPr>
                    <w:sz w:val="20"/>
                    <w:szCs w:val="20"/>
                  </w:rPr>
                </w:rPrChange>
              </w:rPr>
              <w:t>element shift specified by a scalar register/immediate value</w:t>
            </w:r>
          </w:p>
        </w:tc>
        <w:tc>
          <w:tcPr>
            <w:tcW w:w="3575" w:type="dxa"/>
            <w:vAlign w:val="center"/>
            <w:tcPrChange w:id="317" w:author="sanjai" w:date="2020-04-30T10:27:00Z">
              <w:tcPr>
                <w:tcW w:w="3575" w:type="dxa"/>
                <w:vAlign w:val="center"/>
              </w:tcPr>
            </w:tcPrChange>
          </w:tcPr>
          <w:p w:rsidR="00B93EDA" w:rsidRPr="0016513D" w:rsidRDefault="00B93EDA" w:rsidP="007D079D">
            <w:pPr>
              <w:jc w:val="center"/>
              <w:rPr>
                <w:szCs w:val="20"/>
                <w:rPrChange w:id="318" w:author="sanjai" w:date="2020-04-30T10:28:00Z">
                  <w:rPr>
                    <w:sz w:val="20"/>
                    <w:szCs w:val="20"/>
                  </w:rPr>
                </w:rPrChange>
              </w:rPr>
              <w:pPrChange w:id="319" w:author="sanjai" w:date="2020-04-30T10:27:00Z">
                <w:pPr>
                  <w:jc w:val="both"/>
                </w:pPr>
              </w:pPrChange>
            </w:pPr>
          </w:p>
        </w:tc>
      </w:tr>
      <w:tr w:rsidR="00B93EDA" w:rsidTr="007D079D">
        <w:trPr>
          <w:jc w:val="center"/>
          <w:trPrChange w:id="320" w:author="sanjai" w:date="2020-04-30T10:27:00Z">
            <w:trPr>
              <w:jc w:val="center"/>
            </w:trPr>
          </w:trPrChange>
        </w:trPr>
        <w:tc>
          <w:tcPr>
            <w:tcW w:w="2338" w:type="dxa"/>
            <w:vAlign w:val="center"/>
            <w:tcPrChange w:id="321" w:author="sanjai" w:date="2020-04-30T10:27:00Z">
              <w:tcPr>
                <w:tcW w:w="2018" w:type="dxa"/>
                <w:vAlign w:val="center"/>
              </w:tcPr>
            </w:tcPrChange>
          </w:tcPr>
          <w:p w:rsidR="00B93EDA" w:rsidRPr="0016513D" w:rsidRDefault="00B93EDA" w:rsidP="007D079D">
            <w:pPr>
              <w:jc w:val="center"/>
              <w:rPr>
                <w:szCs w:val="20"/>
                <w:rPrChange w:id="322" w:author="sanjai" w:date="2020-04-30T10:28:00Z">
                  <w:rPr>
                    <w:sz w:val="20"/>
                    <w:szCs w:val="20"/>
                  </w:rPr>
                </w:rPrChange>
              </w:rPr>
              <w:pPrChange w:id="323" w:author="sanjai" w:date="2020-04-30T10:27:00Z">
                <w:pPr>
                  <w:jc w:val="both"/>
                </w:pPr>
              </w:pPrChange>
            </w:pPr>
            <w:r w:rsidRPr="0016513D">
              <w:rPr>
                <w:szCs w:val="20"/>
                <w:rPrChange w:id="324" w:author="sanjai" w:date="2020-04-30T10:28:00Z">
                  <w:rPr>
                    <w:sz w:val="20"/>
                    <w:szCs w:val="20"/>
                  </w:rPr>
                </w:rPrChange>
              </w:rPr>
              <w:t>vslide1down</w:t>
            </w:r>
          </w:p>
        </w:tc>
        <w:tc>
          <w:tcPr>
            <w:tcW w:w="992" w:type="dxa"/>
            <w:vAlign w:val="center"/>
            <w:tcPrChange w:id="325" w:author="sanjai" w:date="2020-04-30T10:27:00Z">
              <w:tcPr>
                <w:tcW w:w="1811" w:type="dxa"/>
                <w:vAlign w:val="center"/>
              </w:tcPr>
            </w:tcPrChange>
          </w:tcPr>
          <w:p w:rsidR="00B93EDA" w:rsidRPr="0016513D" w:rsidRDefault="00B93EDA" w:rsidP="007D079D">
            <w:pPr>
              <w:jc w:val="center"/>
              <w:rPr>
                <w:szCs w:val="20"/>
                <w:rPrChange w:id="326" w:author="sanjai" w:date="2020-04-30T10:28:00Z">
                  <w:rPr>
                    <w:sz w:val="20"/>
                    <w:szCs w:val="20"/>
                  </w:rPr>
                </w:rPrChange>
              </w:rPr>
              <w:pPrChange w:id="327" w:author="sanjai" w:date="2020-04-30T10:27:00Z">
                <w:pPr>
                  <w:jc w:val="both"/>
                </w:pPr>
              </w:pPrChange>
            </w:pPr>
            <w:r w:rsidRPr="0016513D">
              <w:rPr>
                <w:szCs w:val="20"/>
                <w:rPrChange w:id="328" w:author="sanjai" w:date="2020-04-30T10:28:00Z">
                  <w:rPr>
                    <w:sz w:val="20"/>
                    <w:szCs w:val="20"/>
                  </w:rPr>
                </w:rPrChange>
              </w:rPr>
              <w:t>shift right</w:t>
            </w:r>
          </w:p>
        </w:tc>
        <w:tc>
          <w:tcPr>
            <w:tcW w:w="3325" w:type="dxa"/>
            <w:vAlign w:val="center"/>
            <w:tcPrChange w:id="329" w:author="sanjai" w:date="2020-04-30T10:27:00Z">
              <w:tcPr>
                <w:tcW w:w="2826" w:type="dxa"/>
                <w:vAlign w:val="center"/>
              </w:tcPr>
            </w:tcPrChange>
          </w:tcPr>
          <w:p w:rsidR="00B93EDA" w:rsidRPr="0016513D" w:rsidRDefault="00B93EDA" w:rsidP="007D079D">
            <w:pPr>
              <w:jc w:val="center"/>
              <w:rPr>
                <w:szCs w:val="20"/>
                <w:rPrChange w:id="330" w:author="sanjai" w:date="2020-04-30T10:28:00Z">
                  <w:rPr>
                    <w:sz w:val="20"/>
                    <w:szCs w:val="20"/>
                  </w:rPr>
                </w:rPrChange>
              </w:rPr>
              <w:pPrChange w:id="331" w:author="sanjai" w:date="2020-04-30T10:27:00Z">
                <w:pPr>
                  <w:jc w:val="both"/>
                </w:pPr>
              </w:pPrChange>
            </w:pPr>
            <w:r w:rsidRPr="0016513D">
              <w:rPr>
                <w:szCs w:val="20"/>
                <w:rPrChange w:id="332" w:author="sanjai" w:date="2020-04-30T10:28:00Z">
                  <w:rPr>
                    <w:sz w:val="20"/>
                    <w:szCs w:val="20"/>
                  </w:rPr>
                </w:rPrChange>
              </w:rPr>
              <w:t xml:space="preserve">1 element. Move 1 element from rs1 scalar register to </w:t>
            </w:r>
            <w:r w:rsidRPr="0016513D">
              <w:rPr>
                <w:szCs w:val="20"/>
                <w:rPrChange w:id="333" w:author="sanjai" w:date="2020-04-30T10:28:00Z">
                  <w:rPr>
                    <w:sz w:val="20"/>
                    <w:szCs w:val="20"/>
                  </w:rPr>
                </w:rPrChange>
              </w:rPr>
              <w:lastRenderedPageBreak/>
              <w:t>the most significant position (vl-1) of the vector register.</w:t>
            </w:r>
          </w:p>
        </w:tc>
        <w:tc>
          <w:tcPr>
            <w:tcW w:w="3575" w:type="dxa"/>
            <w:vAlign w:val="center"/>
            <w:tcPrChange w:id="334" w:author="sanjai" w:date="2020-04-30T10:27:00Z">
              <w:tcPr>
                <w:tcW w:w="3575" w:type="dxa"/>
                <w:vAlign w:val="center"/>
              </w:tcPr>
            </w:tcPrChange>
          </w:tcPr>
          <w:p w:rsidR="00B93EDA" w:rsidRPr="0016513D" w:rsidRDefault="00B93EDA" w:rsidP="007D079D">
            <w:pPr>
              <w:jc w:val="center"/>
              <w:rPr>
                <w:szCs w:val="20"/>
                <w:rPrChange w:id="335" w:author="sanjai" w:date="2020-04-30T10:28:00Z">
                  <w:rPr>
                    <w:sz w:val="20"/>
                    <w:szCs w:val="20"/>
                  </w:rPr>
                </w:rPrChange>
              </w:rPr>
              <w:pPrChange w:id="336" w:author="sanjai" w:date="2020-04-30T10:27:00Z">
                <w:pPr>
                  <w:jc w:val="both"/>
                </w:pPr>
              </w:pPrChange>
            </w:pPr>
          </w:p>
        </w:tc>
      </w:tr>
      <w:tr w:rsidR="00B93EDA" w:rsidTr="007D079D">
        <w:trPr>
          <w:jc w:val="center"/>
          <w:trPrChange w:id="337" w:author="sanjai" w:date="2020-04-30T10:27:00Z">
            <w:trPr>
              <w:jc w:val="center"/>
            </w:trPr>
          </w:trPrChange>
        </w:trPr>
        <w:tc>
          <w:tcPr>
            <w:tcW w:w="2338" w:type="dxa"/>
            <w:vAlign w:val="center"/>
            <w:tcPrChange w:id="338" w:author="sanjai" w:date="2020-04-30T10:27:00Z">
              <w:tcPr>
                <w:tcW w:w="2018" w:type="dxa"/>
                <w:vAlign w:val="center"/>
              </w:tcPr>
            </w:tcPrChange>
          </w:tcPr>
          <w:p w:rsidR="00B93EDA" w:rsidRPr="0016513D" w:rsidRDefault="00B93EDA" w:rsidP="007D079D">
            <w:pPr>
              <w:jc w:val="center"/>
              <w:rPr>
                <w:szCs w:val="20"/>
                <w:rPrChange w:id="339" w:author="sanjai" w:date="2020-04-30T10:28:00Z">
                  <w:rPr>
                    <w:sz w:val="20"/>
                    <w:szCs w:val="20"/>
                  </w:rPr>
                </w:rPrChange>
              </w:rPr>
              <w:pPrChange w:id="340" w:author="sanjai" w:date="2020-04-30T10:27:00Z">
                <w:pPr>
                  <w:jc w:val="both"/>
                </w:pPr>
              </w:pPrChange>
            </w:pPr>
            <w:proofErr w:type="spellStart"/>
            <w:r w:rsidRPr="0016513D">
              <w:rPr>
                <w:szCs w:val="20"/>
                <w:rPrChange w:id="341" w:author="sanjai" w:date="2020-04-30T10:28:00Z">
                  <w:rPr>
                    <w:sz w:val="20"/>
                    <w:szCs w:val="20"/>
                  </w:rPr>
                </w:rPrChange>
              </w:rPr>
              <w:lastRenderedPageBreak/>
              <w:t>vslideup</w:t>
            </w:r>
            <w:proofErr w:type="spellEnd"/>
          </w:p>
        </w:tc>
        <w:tc>
          <w:tcPr>
            <w:tcW w:w="992" w:type="dxa"/>
            <w:vAlign w:val="center"/>
            <w:tcPrChange w:id="342" w:author="sanjai" w:date="2020-04-30T10:27:00Z">
              <w:tcPr>
                <w:tcW w:w="1811" w:type="dxa"/>
                <w:vAlign w:val="center"/>
              </w:tcPr>
            </w:tcPrChange>
          </w:tcPr>
          <w:p w:rsidR="00B93EDA" w:rsidRPr="0016513D" w:rsidRDefault="00B93EDA" w:rsidP="007D079D">
            <w:pPr>
              <w:jc w:val="center"/>
              <w:rPr>
                <w:szCs w:val="20"/>
                <w:rPrChange w:id="343" w:author="sanjai" w:date="2020-04-30T10:28:00Z">
                  <w:rPr>
                    <w:sz w:val="20"/>
                    <w:szCs w:val="20"/>
                  </w:rPr>
                </w:rPrChange>
              </w:rPr>
              <w:pPrChange w:id="344" w:author="sanjai" w:date="2020-04-30T10:27:00Z">
                <w:pPr>
                  <w:jc w:val="both"/>
                </w:pPr>
              </w:pPrChange>
            </w:pPr>
            <w:r w:rsidRPr="0016513D">
              <w:rPr>
                <w:szCs w:val="20"/>
                <w:rPrChange w:id="345" w:author="sanjai" w:date="2020-04-30T10:28:00Z">
                  <w:rPr>
                    <w:sz w:val="20"/>
                    <w:szCs w:val="20"/>
                  </w:rPr>
                </w:rPrChange>
              </w:rPr>
              <w:t>shift left</w:t>
            </w:r>
          </w:p>
        </w:tc>
        <w:tc>
          <w:tcPr>
            <w:tcW w:w="3325" w:type="dxa"/>
            <w:vAlign w:val="center"/>
            <w:tcPrChange w:id="346" w:author="sanjai" w:date="2020-04-30T10:27:00Z">
              <w:tcPr>
                <w:tcW w:w="2826" w:type="dxa"/>
                <w:vAlign w:val="center"/>
              </w:tcPr>
            </w:tcPrChange>
          </w:tcPr>
          <w:p w:rsidR="00B93EDA" w:rsidRPr="0016513D" w:rsidRDefault="00B93EDA" w:rsidP="007D079D">
            <w:pPr>
              <w:jc w:val="center"/>
              <w:rPr>
                <w:szCs w:val="20"/>
                <w:rPrChange w:id="347" w:author="sanjai" w:date="2020-04-30T10:28:00Z">
                  <w:rPr>
                    <w:sz w:val="20"/>
                    <w:szCs w:val="20"/>
                  </w:rPr>
                </w:rPrChange>
              </w:rPr>
              <w:pPrChange w:id="348" w:author="sanjai" w:date="2020-04-30T10:27:00Z">
                <w:pPr>
                  <w:jc w:val="both"/>
                </w:pPr>
              </w:pPrChange>
            </w:pPr>
            <w:r w:rsidRPr="0016513D">
              <w:rPr>
                <w:szCs w:val="20"/>
                <w:rPrChange w:id="349" w:author="sanjai" w:date="2020-04-30T10:28:00Z">
                  <w:rPr>
                    <w:sz w:val="20"/>
                    <w:szCs w:val="20"/>
                  </w:rPr>
                </w:rPrChange>
              </w:rPr>
              <w:t>element shift specified by a scalar register/immediate value</w:t>
            </w:r>
          </w:p>
        </w:tc>
        <w:tc>
          <w:tcPr>
            <w:tcW w:w="3575" w:type="dxa"/>
            <w:vAlign w:val="center"/>
            <w:tcPrChange w:id="350" w:author="sanjai" w:date="2020-04-30T10:27:00Z">
              <w:tcPr>
                <w:tcW w:w="3575" w:type="dxa"/>
                <w:vAlign w:val="center"/>
              </w:tcPr>
            </w:tcPrChange>
          </w:tcPr>
          <w:p w:rsidR="00B93EDA" w:rsidRPr="0016513D" w:rsidRDefault="00B93EDA" w:rsidP="007D079D">
            <w:pPr>
              <w:jc w:val="center"/>
              <w:rPr>
                <w:szCs w:val="20"/>
                <w:rPrChange w:id="351" w:author="sanjai" w:date="2020-04-30T10:28:00Z">
                  <w:rPr>
                    <w:sz w:val="20"/>
                    <w:szCs w:val="20"/>
                  </w:rPr>
                </w:rPrChange>
              </w:rPr>
              <w:pPrChange w:id="352" w:author="sanjai" w:date="2020-04-30T10:27:00Z">
                <w:pPr>
                  <w:jc w:val="both"/>
                </w:pPr>
              </w:pPrChange>
            </w:pPr>
          </w:p>
        </w:tc>
      </w:tr>
      <w:tr w:rsidR="00B93EDA" w:rsidTr="007D079D">
        <w:trPr>
          <w:jc w:val="center"/>
          <w:trPrChange w:id="353" w:author="sanjai" w:date="2020-04-30T10:27:00Z">
            <w:trPr>
              <w:jc w:val="center"/>
            </w:trPr>
          </w:trPrChange>
        </w:trPr>
        <w:tc>
          <w:tcPr>
            <w:tcW w:w="2338" w:type="dxa"/>
            <w:vAlign w:val="center"/>
            <w:tcPrChange w:id="354" w:author="sanjai" w:date="2020-04-30T10:27:00Z">
              <w:tcPr>
                <w:tcW w:w="2018" w:type="dxa"/>
                <w:vAlign w:val="center"/>
              </w:tcPr>
            </w:tcPrChange>
          </w:tcPr>
          <w:p w:rsidR="00B93EDA" w:rsidRPr="0016513D" w:rsidRDefault="00B93EDA" w:rsidP="007D079D">
            <w:pPr>
              <w:jc w:val="center"/>
              <w:rPr>
                <w:szCs w:val="20"/>
                <w:rPrChange w:id="355" w:author="sanjai" w:date="2020-04-30T10:28:00Z">
                  <w:rPr>
                    <w:sz w:val="20"/>
                    <w:szCs w:val="20"/>
                  </w:rPr>
                </w:rPrChange>
              </w:rPr>
              <w:pPrChange w:id="356" w:author="sanjai" w:date="2020-04-30T10:27:00Z">
                <w:pPr>
                  <w:jc w:val="both"/>
                </w:pPr>
              </w:pPrChange>
            </w:pPr>
            <w:r w:rsidRPr="0016513D">
              <w:rPr>
                <w:szCs w:val="20"/>
                <w:rPrChange w:id="357" w:author="sanjai" w:date="2020-04-30T10:28:00Z">
                  <w:rPr>
                    <w:sz w:val="20"/>
                    <w:szCs w:val="20"/>
                  </w:rPr>
                </w:rPrChange>
              </w:rPr>
              <w:t>vslide1up</w:t>
            </w:r>
          </w:p>
        </w:tc>
        <w:tc>
          <w:tcPr>
            <w:tcW w:w="992" w:type="dxa"/>
            <w:vAlign w:val="center"/>
            <w:tcPrChange w:id="358" w:author="sanjai" w:date="2020-04-30T10:27:00Z">
              <w:tcPr>
                <w:tcW w:w="1811" w:type="dxa"/>
                <w:vAlign w:val="center"/>
              </w:tcPr>
            </w:tcPrChange>
          </w:tcPr>
          <w:p w:rsidR="00B93EDA" w:rsidRPr="0016513D" w:rsidRDefault="00B93EDA" w:rsidP="007D079D">
            <w:pPr>
              <w:jc w:val="center"/>
              <w:rPr>
                <w:szCs w:val="20"/>
                <w:rPrChange w:id="359" w:author="sanjai" w:date="2020-04-30T10:28:00Z">
                  <w:rPr>
                    <w:sz w:val="20"/>
                    <w:szCs w:val="20"/>
                  </w:rPr>
                </w:rPrChange>
              </w:rPr>
              <w:pPrChange w:id="360" w:author="sanjai" w:date="2020-04-30T10:27:00Z">
                <w:pPr>
                  <w:jc w:val="both"/>
                </w:pPr>
              </w:pPrChange>
            </w:pPr>
            <w:r w:rsidRPr="0016513D">
              <w:rPr>
                <w:szCs w:val="20"/>
                <w:rPrChange w:id="361" w:author="sanjai" w:date="2020-04-30T10:28:00Z">
                  <w:rPr>
                    <w:sz w:val="20"/>
                    <w:szCs w:val="20"/>
                  </w:rPr>
                </w:rPrChange>
              </w:rPr>
              <w:t>shift left</w:t>
            </w:r>
          </w:p>
        </w:tc>
        <w:tc>
          <w:tcPr>
            <w:tcW w:w="3325" w:type="dxa"/>
            <w:vAlign w:val="center"/>
            <w:tcPrChange w:id="362" w:author="sanjai" w:date="2020-04-30T10:27:00Z">
              <w:tcPr>
                <w:tcW w:w="2826" w:type="dxa"/>
                <w:vAlign w:val="center"/>
              </w:tcPr>
            </w:tcPrChange>
          </w:tcPr>
          <w:p w:rsidR="00B93EDA" w:rsidRPr="0016513D" w:rsidRDefault="00B93EDA" w:rsidP="007D079D">
            <w:pPr>
              <w:jc w:val="center"/>
              <w:rPr>
                <w:szCs w:val="20"/>
                <w:rPrChange w:id="363" w:author="sanjai" w:date="2020-04-30T10:28:00Z">
                  <w:rPr>
                    <w:sz w:val="20"/>
                    <w:szCs w:val="20"/>
                  </w:rPr>
                </w:rPrChange>
              </w:rPr>
              <w:pPrChange w:id="364" w:author="sanjai" w:date="2020-04-30T10:27:00Z">
                <w:pPr>
                  <w:jc w:val="both"/>
                </w:pPr>
              </w:pPrChange>
            </w:pPr>
            <w:r w:rsidRPr="0016513D">
              <w:rPr>
                <w:szCs w:val="20"/>
                <w:rPrChange w:id="365" w:author="sanjai" w:date="2020-04-30T10:28:00Z">
                  <w:rPr>
                    <w:sz w:val="20"/>
                    <w:szCs w:val="20"/>
                  </w:rPr>
                </w:rPrChange>
              </w:rPr>
              <w:t>1 element. Move 1 element from rs1 scalar register to the least significant element position of the vector register.</w:t>
            </w:r>
          </w:p>
        </w:tc>
        <w:tc>
          <w:tcPr>
            <w:tcW w:w="3575" w:type="dxa"/>
            <w:vAlign w:val="center"/>
            <w:tcPrChange w:id="366" w:author="sanjai" w:date="2020-04-30T10:27:00Z">
              <w:tcPr>
                <w:tcW w:w="3575" w:type="dxa"/>
                <w:vAlign w:val="center"/>
              </w:tcPr>
            </w:tcPrChange>
          </w:tcPr>
          <w:p w:rsidR="00B93EDA" w:rsidRPr="0016513D" w:rsidRDefault="00B93EDA" w:rsidP="007D079D">
            <w:pPr>
              <w:jc w:val="center"/>
              <w:rPr>
                <w:szCs w:val="20"/>
                <w:rPrChange w:id="367" w:author="sanjai" w:date="2020-04-30T10:28:00Z">
                  <w:rPr>
                    <w:sz w:val="20"/>
                    <w:szCs w:val="20"/>
                  </w:rPr>
                </w:rPrChange>
              </w:rPr>
              <w:pPrChange w:id="368" w:author="sanjai" w:date="2020-04-30T10:27:00Z">
                <w:pPr>
                  <w:jc w:val="both"/>
                </w:pPr>
              </w:pPrChange>
            </w:pPr>
          </w:p>
        </w:tc>
      </w:tr>
      <w:tr w:rsidR="00B93EDA" w:rsidTr="007D079D">
        <w:trPr>
          <w:jc w:val="center"/>
          <w:trPrChange w:id="369" w:author="sanjai" w:date="2020-04-30T10:27:00Z">
            <w:trPr>
              <w:jc w:val="center"/>
            </w:trPr>
          </w:trPrChange>
        </w:trPr>
        <w:tc>
          <w:tcPr>
            <w:tcW w:w="2338" w:type="dxa"/>
            <w:vAlign w:val="center"/>
            <w:tcPrChange w:id="370" w:author="sanjai" w:date="2020-04-30T10:27:00Z">
              <w:tcPr>
                <w:tcW w:w="2018" w:type="dxa"/>
                <w:vAlign w:val="center"/>
              </w:tcPr>
            </w:tcPrChange>
          </w:tcPr>
          <w:p w:rsidR="00B93EDA" w:rsidRPr="0016513D" w:rsidRDefault="00B93EDA" w:rsidP="007D079D">
            <w:pPr>
              <w:jc w:val="center"/>
              <w:rPr>
                <w:szCs w:val="20"/>
                <w:rPrChange w:id="371" w:author="sanjai" w:date="2020-04-30T10:28:00Z">
                  <w:rPr>
                    <w:sz w:val="20"/>
                    <w:szCs w:val="20"/>
                  </w:rPr>
                </w:rPrChange>
              </w:rPr>
              <w:pPrChange w:id="372" w:author="sanjai" w:date="2020-04-30T10:27:00Z">
                <w:pPr>
                  <w:jc w:val="both"/>
                </w:pPr>
              </w:pPrChange>
            </w:pPr>
            <w:proofErr w:type="spellStart"/>
            <w:r w:rsidRPr="0016513D">
              <w:rPr>
                <w:szCs w:val="20"/>
                <w:rPrChange w:id="373" w:author="sanjai" w:date="2020-04-30T10:28:00Z">
                  <w:rPr>
                    <w:sz w:val="20"/>
                    <w:szCs w:val="20"/>
                  </w:rPr>
                </w:rPrChange>
              </w:rPr>
              <w:t>vcompress</w:t>
            </w:r>
            <w:proofErr w:type="spellEnd"/>
          </w:p>
        </w:tc>
        <w:tc>
          <w:tcPr>
            <w:tcW w:w="992" w:type="dxa"/>
            <w:vAlign w:val="center"/>
            <w:tcPrChange w:id="374" w:author="sanjai" w:date="2020-04-30T10:27:00Z">
              <w:tcPr>
                <w:tcW w:w="1811" w:type="dxa"/>
                <w:vAlign w:val="center"/>
              </w:tcPr>
            </w:tcPrChange>
          </w:tcPr>
          <w:p w:rsidR="00B93EDA" w:rsidRPr="0016513D" w:rsidRDefault="00B93EDA" w:rsidP="007D079D">
            <w:pPr>
              <w:jc w:val="center"/>
              <w:rPr>
                <w:szCs w:val="20"/>
                <w:rPrChange w:id="375" w:author="sanjai" w:date="2020-04-30T10:28:00Z">
                  <w:rPr>
                    <w:sz w:val="20"/>
                    <w:szCs w:val="20"/>
                  </w:rPr>
                </w:rPrChange>
              </w:rPr>
              <w:pPrChange w:id="376" w:author="sanjai" w:date="2020-04-30T10:27:00Z">
                <w:pPr>
                  <w:jc w:val="both"/>
                </w:pPr>
              </w:pPrChange>
            </w:pPr>
            <w:r w:rsidRPr="0016513D">
              <w:rPr>
                <w:szCs w:val="20"/>
                <w:rPrChange w:id="377" w:author="sanjai" w:date="2020-04-30T10:28:00Z">
                  <w:rPr>
                    <w:sz w:val="20"/>
                    <w:szCs w:val="20"/>
                  </w:rPr>
                </w:rPrChange>
              </w:rPr>
              <w:t>shift right</w:t>
            </w:r>
          </w:p>
        </w:tc>
        <w:tc>
          <w:tcPr>
            <w:tcW w:w="3325" w:type="dxa"/>
            <w:vAlign w:val="center"/>
            <w:tcPrChange w:id="378" w:author="sanjai" w:date="2020-04-30T10:27:00Z">
              <w:tcPr>
                <w:tcW w:w="2826" w:type="dxa"/>
                <w:vAlign w:val="center"/>
              </w:tcPr>
            </w:tcPrChange>
          </w:tcPr>
          <w:p w:rsidR="00B93EDA" w:rsidRPr="0016513D" w:rsidRDefault="00692691" w:rsidP="007D079D">
            <w:pPr>
              <w:jc w:val="center"/>
              <w:rPr>
                <w:szCs w:val="20"/>
                <w:rPrChange w:id="379" w:author="sanjai" w:date="2020-04-30T10:28:00Z">
                  <w:rPr>
                    <w:sz w:val="20"/>
                    <w:szCs w:val="20"/>
                  </w:rPr>
                </w:rPrChange>
              </w:rPr>
              <w:pPrChange w:id="380" w:author="sanjai" w:date="2020-04-30T10:27:00Z">
                <w:pPr>
                  <w:jc w:val="both"/>
                </w:pPr>
              </w:pPrChange>
            </w:pPr>
            <w:ins w:id="381" w:author="sanjai" w:date="2020-04-08T11:05:00Z">
              <w:r w:rsidRPr="0016513D">
                <w:rPr>
                  <w:szCs w:val="20"/>
                  <w:rPrChange w:id="382" w:author="sanjai" w:date="2020-04-30T10:28:00Z">
                    <w:rPr>
                      <w:sz w:val="20"/>
                      <w:szCs w:val="20"/>
                    </w:rPr>
                  </w:rPrChange>
                </w:rPr>
                <w:t>E</w:t>
              </w:r>
            </w:ins>
            <w:del w:id="383" w:author="sanjai" w:date="2020-04-08T11:05:00Z">
              <w:r w:rsidR="00B93EDA" w:rsidRPr="0016513D" w:rsidDel="00692691">
                <w:rPr>
                  <w:szCs w:val="20"/>
                  <w:rPrChange w:id="384" w:author="sanjai" w:date="2020-04-30T10:28:00Z">
                    <w:rPr>
                      <w:sz w:val="20"/>
                      <w:szCs w:val="20"/>
                    </w:rPr>
                  </w:rPrChange>
                </w:rPr>
                <w:delText>e</w:delText>
              </w:r>
            </w:del>
            <w:r w:rsidR="00B93EDA" w:rsidRPr="0016513D">
              <w:rPr>
                <w:szCs w:val="20"/>
                <w:rPrChange w:id="385" w:author="sanjai" w:date="2020-04-30T10:28:00Z">
                  <w:rPr>
                    <w:sz w:val="20"/>
                    <w:szCs w:val="20"/>
                  </w:rPr>
                </w:rPrChange>
              </w:rPr>
              <w:t>ach element experiences different shift amount. Shift amount depends on the “mask” register.</w:t>
            </w:r>
          </w:p>
        </w:tc>
        <w:tc>
          <w:tcPr>
            <w:tcW w:w="3575" w:type="dxa"/>
            <w:vAlign w:val="center"/>
            <w:tcPrChange w:id="386" w:author="sanjai" w:date="2020-04-30T10:27:00Z">
              <w:tcPr>
                <w:tcW w:w="3575" w:type="dxa"/>
                <w:vAlign w:val="center"/>
              </w:tcPr>
            </w:tcPrChange>
          </w:tcPr>
          <w:p w:rsidR="00B93EDA" w:rsidRPr="0016513D" w:rsidRDefault="00B93EDA" w:rsidP="007D079D">
            <w:pPr>
              <w:jc w:val="center"/>
              <w:rPr>
                <w:szCs w:val="20"/>
                <w:rPrChange w:id="387" w:author="sanjai" w:date="2020-04-30T10:28:00Z">
                  <w:rPr>
                    <w:sz w:val="20"/>
                    <w:szCs w:val="20"/>
                  </w:rPr>
                </w:rPrChange>
              </w:rPr>
              <w:pPrChange w:id="388" w:author="sanjai" w:date="2020-04-30T10:27:00Z">
                <w:pPr>
                  <w:jc w:val="both"/>
                </w:pPr>
              </w:pPrChange>
            </w:pPr>
          </w:p>
        </w:tc>
      </w:tr>
      <w:tr w:rsidR="00B93EDA" w:rsidTr="007D079D">
        <w:trPr>
          <w:jc w:val="center"/>
          <w:trPrChange w:id="389" w:author="sanjai" w:date="2020-04-30T10:27:00Z">
            <w:trPr>
              <w:jc w:val="center"/>
            </w:trPr>
          </w:trPrChange>
        </w:trPr>
        <w:tc>
          <w:tcPr>
            <w:tcW w:w="2338" w:type="dxa"/>
            <w:vAlign w:val="center"/>
            <w:tcPrChange w:id="390" w:author="sanjai" w:date="2020-04-30T10:27:00Z">
              <w:tcPr>
                <w:tcW w:w="2018" w:type="dxa"/>
                <w:vAlign w:val="center"/>
              </w:tcPr>
            </w:tcPrChange>
          </w:tcPr>
          <w:p w:rsidR="00B93EDA" w:rsidRPr="0016513D" w:rsidRDefault="00B93EDA" w:rsidP="007D079D">
            <w:pPr>
              <w:jc w:val="center"/>
              <w:rPr>
                <w:szCs w:val="20"/>
                <w:rPrChange w:id="391" w:author="sanjai" w:date="2020-04-30T10:28:00Z">
                  <w:rPr>
                    <w:sz w:val="20"/>
                    <w:szCs w:val="20"/>
                  </w:rPr>
                </w:rPrChange>
              </w:rPr>
              <w:pPrChange w:id="392" w:author="sanjai" w:date="2020-04-30T10:27:00Z">
                <w:pPr>
                  <w:jc w:val="both"/>
                </w:pPr>
              </w:pPrChange>
            </w:pPr>
            <w:proofErr w:type="spellStart"/>
            <w:r w:rsidRPr="0016513D">
              <w:rPr>
                <w:szCs w:val="20"/>
                <w:rPrChange w:id="393" w:author="sanjai" w:date="2020-04-30T10:28:00Z">
                  <w:rPr>
                    <w:sz w:val="20"/>
                    <w:szCs w:val="20"/>
                  </w:rPr>
                </w:rPrChange>
              </w:rPr>
              <w:t>vrgather</w:t>
            </w:r>
            <w:proofErr w:type="spellEnd"/>
          </w:p>
        </w:tc>
        <w:tc>
          <w:tcPr>
            <w:tcW w:w="992" w:type="dxa"/>
            <w:vAlign w:val="center"/>
            <w:tcPrChange w:id="394" w:author="sanjai" w:date="2020-04-30T10:27:00Z">
              <w:tcPr>
                <w:tcW w:w="1811" w:type="dxa"/>
                <w:vAlign w:val="center"/>
              </w:tcPr>
            </w:tcPrChange>
          </w:tcPr>
          <w:p w:rsidR="00B93EDA" w:rsidRPr="0016513D" w:rsidRDefault="00B93EDA" w:rsidP="007D079D">
            <w:pPr>
              <w:jc w:val="center"/>
              <w:rPr>
                <w:szCs w:val="20"/>
                <w:rPrChange w:id="395" w:author="sanjai" w:date="2020-04-30T10:28:00Z">
                  <w:rPr>
                    <w:sz w:val="20"/>
                    <w:szCs w:val="20"/>
                  </w:rPr>
                </w:rPrChange>
              </w:rPr>
              <w:pPrChange w:id="396" w:author="sanjai" w:date="2020-04-30T10:27:00Z">
                <w:pPr>
                  <w:jc w:val="both"/>
                </w:pPr>
              </w:pPrChange>
            </w:pPr>
            <w:r w:rsidRPr="0016513D">
              <w:rPr>
                <w:szCs w:val="20"/>
                <w:rPrChange w:id="397" w:author="sanjai" w:date="2020-04-30T10:28:00Z">
                  <w:rPr>
                    <w:sz w:val="20"/>
                    <w:szCs w:val="20"/>
                  </w:rPr>
                </w:rPrChange>
              </w:rPr>
              <w:t>shift left &amp; right (indexed based)</w:t>
            </w:r>
          </w:p>
        </w:tc>
        <w:tc>
          <w:tcPr>
            <w:tcW w:w="3325" w:type="dxa"/>
            <w:vAlign w:val="center"/>
            <w:tcPrChange w:id="398" w:author="sanjai" w:date="2020-04-30T10:27:00Z">
              <w:tcPr>
                <w:tcW w:w="2826" w:type="dxa"/>
                <w:vAlign w:val="center"/>
              </w:tcPr>
            </w:tcPrChange>
          </w:tcPr>
          <w:p w:rsidR="00B93EDA" w:rsidRPr="0016513D" w:rsidRDefault="00B93EDA" w:rsidP="007D079D">
            <w:pPr>
              <w:jc w:val="center"/>
              <w:rPr>
                <w:szCs w:val="20"/>
                <w:rPrChange w:id="399" w:author="sanjai" w:date="2020-04-30T10:28:00Z">
                  <w:rPr>
                    <w:sz w:val="20"/>
                    <w:szCs w:val="20"/>
                  </w:rPr>
                </w:rPrChange>
              </w:rPr>
              <w:pPrChange w:id="400" w:author="sanjai" w:date="2020-04-30T10:27:00Z">
                <w:pPr>
                  <w:jc w:val="both"/>
                </w:pPr>
              </w:pPrChange>
            </w:pPr>
            <w:r w:rsidRPr="0016513D">
              <w:rPr>
                <w:szCs w:val="20"/>
                <w:rPrChange w:id="401" w:author="sanjai" w:date="2020-04-30T10:28:00Z">
                  <w:rPr>
                    <w:sz w:val="20"/>
                    <w:szCs w:val="20"/>
                  </w:rPr>
                </w:rPrChange>
              </w:rPr>
              <w:t>individual element shift (right or left – determined by index value)</w:t>
            </w:r>
          </w:p>
        </w:tc>
        <w:tc>
          <w:tcPr>
            <w:tcW w:w="3575" w:type="dxa"/>
            <w:vAlign w:val="center"/>
            <w:tcPrChange w:id="402" w:author="sanjai" w:date="2020-04-30T10:27:00Z">
              <w:tcPr>
                <w:tcW w:w="3575" w:type="dxa"/>
                <w:vAlign w:val="center"/>
              </w:tcPr>
            </w:tcPrChange>
          </w:tcPr>
          <w:p w:rsidR="00B93EDA" w:rsidRPr="0016513D" w:rsidRDefault="00B93EDA" w:rsidP="007D079D">
            <w:pPr>
              <w:jc w:val="center"/>
              <w:rPr>
                <w:szCs w:val="20"/>
                <w:rPrChange w:id="403" w:author="sanjai" w:date="2020-04-30T10:28:00Z">
                  <w:rPr>
                    <w:sz w:val="20"/>
                    <w:szCs w:val="20"/>
                  </w:rPr>
                </w:rPrChange>
              </w:rPr>
              <w:pPrChange w:id="404" w:author="sanjai" w:date="2020-04-30T10:27:00Z">
                <w:pPr>
                  <w:jc w:val="both"/>
                </w:pPr>
              </w:pPrChange>
            </w:pPr>
          </w:p>
        </w:tc>
      </w:tr>
    </w:tbl>
    <w:p w:rsidR="00B93EDA" w:rsidRDefault="00B93EDA" w:rsidP="00395A37">
      <w:pPr>
        <w:jc w:val="both"/>
        <w:rPr>
          <w:rFonts w:eastAsiaTheme="minorEastAsia"/>
        </w:rPr>
      </w:pPr>
    </w:p>
    <w:p w:rsidR="00B93EDA" w:rsidRDefault="00B93EDA">
      <w:pPr>
        <w:pStyle w:val="Heading2"/>
      </w:pPr>
      <w:bookmarkStart w:id="405" w:name="_Toc12865992"/>
      <w:r>
        <w:t>Challenges</w:t>
      </w:r>
      <w:bookmarkEnd w:id="405"/>
    </w:p>
    <w:p w:rsidR="00B93EDA" w:rsidRDefault="00B93EDA" w:rsidP="0049628F">
      <w:pPr>
        <w:pStyle w:val="ListParagraph"/>
        <w:widowControl/>
        <w:numPr>
          <w:ilvl w:val="0"/>
          <w:numId w:val="4"/>
        </w:numPr>
        <w:snapToGrid/>
        <w:spacing w:after="160" w:line="259" w:lineRule="auto"/>
        <w:contextualSpacing/>
        <w:jc w:val="both"/>
      </w:pPr>
      <w:r>
        <w:t>Physical design implementation due to the magnitude of the wire and their routing pose a major convergence issue. This also means frequency scaling will be an issue i.e., scaling to Vicuna pipeline will be difficult.</w:t>
      </w:r>
    </w:p>
    <w:p w:rsidR="00B93EDA" w:rsidRDefault="00B93EDA" w:rsidP="0049628F">
      <w:pPr>
        <w:pStyle w:val="ListParagraph"/>
        <w:widowControl/>
        <w:numPr>
          <w:ilvl w:val="0"/>
          <w:numId w:val="4"/>
        </w:numPr>
        <w:snapToGrid/>
        <w:spacing w:after="160" w:line="259" w:lineRule="auto"/>
        <w:contextualSpacing/>
        <w:jc w:val="both"/>
      </w:pPr>
      <w:r>
        <w:t>Reusing a fixed DP for all permute instruction will be ideal. However, the performance should not be affected.</w:t>
      </w:r>
    </w:p>
    <w:p w:rsidR="00B93EDA" w:rsidRDefault="00B93EDA" w:rsidP="0049628F">
      <w:pPr>
        <w:pStyle w:val="ListParagraph"/>
        <w:widowControl/>
        <w:numPr>
          <w:ilvl w:val="0"/>
          <w:numId w:val="4"/>
        </w:numPr>
        <w:snapToGrid/>
        <w:spacing w:after="160" w:line="259" w:lineRule="auto"/>
        <w:contextualSpacing/>
        <w:jc w:val="both"/>
      </w:pPr>
      <w:r>
        <w:t>Reusing a fixed DP may not be efficient for a given particular operation. A carefully crafted design with appropriate tradeoff is a challenge.</w:t>
      </w:r>
    </w:p>
    <w:p w:rsidR="00B93EDA" w:rsidRPr="00BB526F" w:rsidRDefault="00B93EDA" w:rsidP="0049628F">
      <w:pPr>
        <w:pStyle w:val="ListParagraph"/>
        <w:widowControl/>
        <w:numPr>
          <w:ilvl w:val="0"/>
          <w:numId w:val="4"/>
        </w:numPr>
        <w:snapToGrid/>
        <w:spacing w:after="160" w:line="259" w:lineRule="auto"/>
        <w:contextualSpacing/>
        <w:jc w:val="both"/>
      </w:pPr>
      <w:r>
        <w:t>The micro-architecture should not only be frequency scalable but provide good configurability with minimizing the impact to configure rest of the VPU.</w:t>
      </w:r>
    </w:p>
    <w:p w:rsidR="00B93EDA" w:rsidRDefault="00B93EDA" w:rsidP="000955DB">
      <w:pPr>
        <w:pStyle w:val="Heading1"/>
        <w:jc w:val="both"/>
      </w:pPr>
      <w:bookmarkStart w:id="406" w:name="_Toc12865993"/>
      <w:r>
        <w:lastRenderedPageBreak/>
        <w:t xml:space="preserve">Design </w:t>
      </w:r>
      <w:r w:rsidR="00F46ECB">
        <w:t>Description</w:t>
      </w:r>
      <w:bookmarkEnd w:id="406"/>
    </w:p>
    <w:p w:rsidR="00B93EDA" w:rsidRDefault="00B93EDA" w:rsidP="00395A37">
      <w:pPr>
        <w:jc w:val="both"/>
      </w:pPr>
      <w:r>
        <w:t xml:space="preserve">The permute </w:t>
      </w:r>
      <w:proofErr w:type="spellStart"/>
      <w:r>
        <w:t>datapath</w:t>
      </w:r>
      <w:proofErr w:type="spellEnd"/>
      <w:r>
        <w:t xml:space="preserve"> has a set of </w:t>
      </w:r>
      <w:proofErr w:type="spellStart"/>
      <w:r>
        <w:t>muxes</w:t>
      </w:r>
      <w:proofErr w:type="spellEnd"/>
      <w:r>
        <w:t xml:space="preserve"> stitched together to perform various shift operations required by the Vector Extension ISA.</w:t>
      </w:r>
    </w:p>
    <w:p w:rsidR="00B93EDA" w:rsidRDefault="00B93EDA">
      <w:pPr>
        <w:pStyle w:val="ListParagraph"/>
        <w:widowControl/>
        <w:numPr>
          <w:ilvl w:val="0"/>
          <w:numId w:val="4"/>
        </w:numPr>
        <w:snapToGrid/>
        <w:spacing w:after="160" w:line="259" w:lineRule="auto"/>
        <w:contextualSpacing/>
        <w:jc w:val="both"/>
      </w:pPr>
      <w:r>
        <w:t>Permute block is a one block and is independent of the number of lanes configured in VPU.</w:t>
      </w:r>
    </w:p>
    <w:p w:rsidR="00B93EDA" w:rsidRDefault="00B93EDA">
      <w:pPr>
        <w:pStyle w:val="ListParagraph"/>
        <w:widowControl/>
        <w:numPr>
          <w:ilvl w:val="1"/>
          <w:numId w:val="4"/>
        </w:numPr>
        <w:snapToGrid/>
        <w:spacing w:after="160" w:line="259" w:lineRule="auto"/>
        <w:contextualSpacing/>
        <w:jc w:val="both"/>
      </w:pPr>
      <w:r>
        <w:t>It is not a per lane block since it involves data crossing the lanes.</w:t>
      </w:r>
    </w:p>
    <w:p w:rsidR="00B93EDA" w:rsidRDefault="00B93EDA">
      <w:pPr>
        <w:pStyle w:val="ListParagraph"/>
        <w:widowControl/>
        <w:numPr>
          <w:ilvl w:val="0"/>
          <w:numId w:val="4"/>
        </w:numPr>
        <w:snapToGrid/>
        <w:spacing w:after="160" w:line="259" w:lineRule="auto"/>
        <w:contextualSpacing/>
        <w:jc w:val="both"/>
      </w:pPr>
      <w:r>
        <w:t xml:space="preserve">The maximum </w:t>
      </w:r>
      <w:proofErr w:type="spellStart"/>
      <w:r>
        <w:t>datapath</w:t>
      </w:r>
      <w:proofErr w:type="spellEnd"/>
      <w:r>
        <w:t xml:space="preserve"> width supported is 512b(64B).</w:t>
      </w:r>
    </w:p>
    <w:p w:rsidR="00DA6A97" w:rsidRDefault="00DA6A97">
      <w:pPr>
        <w:pStyle w:val="ListParagraph"/>
        <w:widowControl/>
        <w:numPr>
          <w:ilvl w:val="0"/>
          <w:numId w:val="4"/>
        </w:numPr>
        <w:snapToGrid/>
        <w:spacing w:after="160" w:line="259" w:lineRule="auto"/>
        <w:contextualSpacing/>
        <w:jc w:val="both"/>
      </w:pPr>
      <w:r>
        <w:t>The switching mux is spread across 2 cycles (</w:t>
      </w:r>
      <w:del w:id="407" w:author="sanjai" w:date="2020-04-08T11:20:00Z">
        <w:r w:rsidDel="007B79B8">
          <w:delText>v3/vp1</w:delText>
        </w:r>
      </w:del>
      <w:ins w:id="408" w:author="sanjai" w:date="2020-04-08T11:20:00Z">
        <w:r w:rsidR="007B79B8">
          <w:t>ve1</w:t>
        </w:r>
      </w:ins>
      <w:r>
        <w:t xml:space="preserve">, </w:t>
      </w:r>
      <w:del w:id="409" w:author="sanjai" w:date="2020-04-08T11:21:00Z">
        <w:r w:rsidDel="007B79B8">
          <w:delText>v4/vp2</w:delText>
        </w:r>
      </w:del>
      <w:ins w:id="410" w:author="sanjai" w:date="2020-04-08T11:21:00Z">
        <w:r w:rsidR="007B79B8">
          <w:t>ve2</w:t>
        </w:r>
      </w:ins>
      <w:r>
        <w:t>) to accommodate timing.</w:t>
      </w:r>
    </w:p>
    <w:p w:rsidR="00D45E1C" w:rsidRDefault="00D45E1C">
      <w:pPr>
        <w:pStyle w:val="ListParagraph"/>
        <w:widowControl/>
        <w:numPr>
          <w:ilvl w:val="1"/>
          <w:numId w:val="4"/>
        </w:numPr>
        <w:snapToGrid/>
        <w:spacing w:after="160" w:line="259" w:lineRule="auto"/>
        <w:contextualSpacing/>
        <w:jc w:val="both"/>
        <w:rPr>
          <w:ins w:id="411" w:author="sanjai" w:date="2020-04-08T11:19:00Z"/>
        </w:rPr>
      </w:pPr>
      <w:r>
        <w:t xml:space="preserve">Note: The split implies holding of intermediate data. For 64:1 mux, the number of registers required to hold the pipe data is 16B * 8b * </w:t>
      </w:r>
      <w:del w:id="412" w:author="sanjai" w:date="2020-04-09T16:40:00Z">
        <w:r w:rsidDel="004E0D0E">
          <w:delText xml:space="preserve">64Elements </w:delText>
        </w:r>
      </w:del>
      <w:ins w:id="413" w:author="sanjai" w:date="2020-04-09T16:40:00Z">
        <w:r w:rsidR="004E0D0E">
          <w:t>64Element(Bytes)</w:t>
        </w:r>
      </w:ins>
      <w:r>
        <w:t xml:space="preserve">= </w:t>
      </w:r>
      <w:r w:rsidRPr="00D45E1C">
        <w:rPr>
          <w:color w:val="FF0000"/>
        </w:rPr>
        <w:t>8192</w:t>
      </w:r>
      <w:r>
        <w:rPr>
          <w:color w:val="FF0000"/>
        </w:rPr>
        <w:t xml:space="preserve"> (8K)</w:t>
      </w:r>
      <w:r>
        <w:t>.</w:t>
      </w:r>
    </w:p>
    <w:p w:rsidR="007B79B8" w:rsidRDefault="007B79B8">
      <w:pPr>
        <w:pStyle w:val="BlockText"/>
        <w:jc w:val="both"/>
        <w:pPrChange w:id="414" w:author="sanjai" w:date="2020-04-17T14:51:00Z">
          <w:pPr>
            <w:pStyle w:val="ListParagraph"/>
            <w:widowControl/>
            <w:numPr>
              <w:ilvl w:val="1"/>
              <w:numId w:val="4"/>
            </w:numPr>
            <w:snapToGrid/>
            <w:spacing w:after="160" w:line="259" w:lineRule="auto"/>
            <w:ind w:left="1440" w:hanging="360"/>
            <w:contextualSpacing/>
            <w:jc w:val="both"/>
          </w:pPr>
        </w:pPrChange>
      </w:pPr>
      <w:ins w:id="415" w:author="sanjai" w:date="2020-04-08T11:19:00Z">
        <w:r>
          <w:t>Current implementation default split is 8:1 mux followed by 8:1 mux.</w:t>
        </w:r>
      </w:ins>
      <w:ins w:id="416" w:author="sanjai" w:date="2020-04-09T16:41:00Z">
        <w:r w:rsidR="004E0D0E">
          <w:t xml:space="preserve"> The total size of the pipe register is 8B * 8b * 64</w:t>
        </w:r>
      </w:ins>
      <w:ins w:id="417" w:author="sanjai" w:date="2020-04-09T16:42:00Z">
        <w:r w:rsidR="004E0D0E">
          <w:t>Elements(</w:t>
        </w:r>
      </w:ins>
      <w:ins w:id="418" w:author="sanjai" w:date="2020-04-09T16:41:00Z">
        <w:r w:rsidR="004E0D0E">
          <w:t>Bytes</w:t>
        </w:r>
      </w:ins>
      <w:ins w:id="419" w:author="sanjai" w:date="2020-04-09T16:42:00Z">
        <w:r w:rsidR="004E0D0E">
          <w:t>)</w:t>
        </w:r>
      </w:ins>
      <w:ins w:id="420" w:author="sanjai" w:date="2020-04-09T16:41:00Z">
        <w:r w:rsidR="004E0D0E">
          <w:t xml:space="preserve"> =</w:t>
        </w:r>
      </w:ins>
      <w:ins w:id="421" w:author="sanjai" w:date="2020-04-09T16:42:00Z">
        <w:r w:rsidR="004E0D0E">
          <w:t xml:space="preserve"> 4096(4K) flop.</w:t>
        </w:r>
      </w:ins>
    </w:p>
    <w:p w:rsidR="00B93EDA" w:rsidRDefault="00B93EDA">
      <w:pPr>
        <w:pStyle w:val="ListParagraph"/>
        <w:widowControl/>
        <w:numPr>
          <w:ilvl w:val="0"/>
          <w:numId w:val="4"/>
        </w:numPr>
        <w:snapToGrid/>
        <w:spacing w:after="160" w:line="259" w:lineRule="auto"/>
        <w:contextualSpacing/>
        <w:jc w:val="both"/>
      </w:pPr>
      <w:r>
        <w:t>Issue unit is expected to issue appropriate uop to account for the difference in the DP width.</w:t>
      </w:r>
    </w:p>
    <w:p w:rsidR="00B93EDA" w:rsidRDefault="00B93EDA">
      <w:pPr>
        <w:pStyle w:val="ListParagraph"/>
        <w:widowControl/>
        <w:numPr>
          <w:ilvl w:val="0"/>
          <w:numId w:val="4"/>
        </w:numPr>
        <w:snapToGrid/>
        <w:spacing w:after="160" w:line="259" w:lineRule="auto"/>
        <w:contextualSpacing/>
        <w:jc w:val="both"/>
      </w:pPr>
      <w:r>
        <w:t xml:space="preserve">Issue unit is expected not to issue </w:t>
      </w:r>
      <w:proofErr w:type="spellStart"/>
      <w:r>
        <w:t>exceptioning</w:t>
      </w:r>
      <w:proofErr w:type="spellEnd"/>
      <w:r>
        <w:t xml:space="preserve"> instructions.</w:t>
      </w:r>
    </w:p>
    <w:p w:rsidR="00005DFC" w:rsidRDefault="00B93EDA">
      <w:pPr>
        <w:pStyle w:val="ListParagraph"/>
        <w:widowControl/>
        <w:numPr>
          <w:ilvl w:val="0"/>
          <w:numId w:val="4"/>
        </w:numPr>
        <w:snapToGrid/>
        <w:spacing w:after="160" w:line="259" w:lineRule="auto"/>
        <w:contextualSpacing/>
        <w:jc w:val="both"/>
        <w:rPr>
          <w:ins w:id="422" w:author="sanjai" w:date="2020-04-15T15:55:00Z"/>
        </w:rPr>
      </w:pPr>
      <w:r>
        <w:t xml:space="preserve">Try using the DP that may be required for implementing </w:t>
      </w:r>
      <w:proofErr w:type="spellStart"/>
      <w:r>
        <w:t>vrgather</w:t>
      </w:r>
      <w:proofErr w:type="spellEnd"/>
      <w:r>
        <w:t xml:space="preserve"> instruction for other instructions as well there by minimizing the area.</w:t>
      </w:r>
    </w:p>
    <w:p w:rsidR="00F5632D" w:rsidRDefault="00F5632D">
      <w:pPr>
        <w:pStyle w:val="Heading2"/>
        <w:jc w:val="both"/>
        <w:rPr>
          <w:ins w:id="423" w:author="sanjai" w:date="2020-04-15T15:55:00Z"/>
        </w:rPr>
        <w:pPrChange w:id="424" w:author="sanjai" w:date="2020-04-17T14:51:00Z">
          <w:pPr>
            <w:pStyle w:val="ListParagraph"/>
            <w:widowControl/>
            <w:numPr>
              <w:numId w:val="4"/>
            </w:numPr>
            <w:snapToGrid/>
            <w:spacing w:after="160" w:line="259" w:lineRule="auto"/>
            <w:ind w:left="720" w:hanging="360"/>
            <w:contextualSpacing/>
            <w:jc w:val="both"/>
          </w:pPr>
        </w:pPrChange>
      </w:pPr>
      <w:ins w:id="425" w:author="sanjai" w:date="2020-04-15T15:55:00Z">
        <w:r>
          <w:t>Pipe stages:</w:t>
        </w:r>
      </w:ins>
    </w:p>
    <w:p w:rsidR="00F5632D" w:rsidRDefault="00F5632D">
      <w:pPr>
        <w:pStyle w:val="ListParagraph"/>
        <w:widowControl/>
        <w:numPr>
          <w:ilvl w:val="0"/>
          <w:numId w:val="4"/>
        </w:numPr>
        <w:snapToGrid/>
        <w:spacing w:after="160" w:line="259" w:lineRule="auto"/>
        <w:contextualSpacing/>
        <w:jc w:val="both"/>
        <w:rPr>
          <w:ins w:id="426" w:author="sanjai" w:date="2020-04-15T16:22:00Z"/>
        </w:rPr>
      </w:pPr>
      <w:ins w:id="427" w:author="sanjai" w:date="2020-04-15T15:56:00Z">
        <w:r>
          <w:t xml:space="preserve">The main </w:t>
        </w:r>
      </w:ins>
      <w:ins w:id="428" w:author="sanjai" w:date="2020-04-15T16:21:00Z">
        <w:r w:rsidR="00320818">
          <w:t>permute pipeline has 3 stage – ve1, ve2, ve3 in addition to v2.</w:t>
        </w:r>
      </w:ins>
    </w:p>
    <w:p w:rsidR="00320818" w:rsidRDefault="00320818">
      <w:pPr>
        <w:pStyle w:val="ListParagraph"/>
        <w:widowControl/>
        <w:numPr>
          <w:ilvl w:val="0"/>
          <w:numId w:val="4"/>
        </w:numPr>
        <w:snapToGrid/>
        <w:spacing w:after="160" w:line="259" w:lineRule="auto"/>
        <w:contextualSpacing/>
        <w:jc w:val="both"/>
        <w:rPr>
          <w:ins w:id="429" w:author="sanjai" w:date="2020-04-15T16:23:00Z"/>
        </w:rPr>
      </w:pPr>
      <w:ins w:id="430" w:author="sanjai" w:date="2020-04-15T16:22:00Z">
        <w:r>
          <w:t xml:space="preserve">Compress pipeline has 2 stages </w:t>
        </w:r>
      </w:ins>
      <w:ins w:id="431" w:author="sanjai" w:date="2020-04-15T16:23:00Z">
        <w:r>
          <w:t>–</w:t>
        </w:r>
      </w:ins>
      <w:ins w:id="432" w:author="sanjai" w:date="2020-04-15T16:22:00Z">
        <w:r>
          <w:t xml:space="preserve"> ve1</w:t>
        </w:r>
      </w:ins>
      <w:ins w:id="433" w:author="sanjai" w:date="2020-04-15T16:23:00Z">
        <w:r>
          <w:t>c &amp; ve2c in addition to v2.</w:t>
        </w:r>
      </w:ins>
    </w:p>
    <w:p w:rsidR="00320818" w:rsidRDefault="00320818">
      <w:pPr>
        <w:pStyle w:val="ListParagraph"/>
        <w:widowControl/>
        <w:numPr>
          <w:ilvl w:val="0"/>
          <w:numId w:val="4"/>
        </w:numPr>
        <w:snapToGrid/>
        <w:spacing w:after="160" w:line="259" w:lineRule="auto"/>
        <w:contextualSpacing/>
        <w:jc w:val="both"/>
        <w:rPr>
          <w:ins w:id="434" w:author="sanjai" w:date="2020-04-15T16:33:00Z"/>
        </w:rPr>
      </w:pPr>
      <w:ins w:id="435" w:author="sanjai" w:date="2020-04-15T16:23:00Z">
        <w:r>
          <w:t>Compress pipeline’s ve2c overlaps with ve1 of the main pipeline.</w:t>
        </w:r>
      </w:ins>
    </w:p>
    <w:p w:rsidR="00CB4A52" w:rsidRDefault="00CB4A52">
      <w:pPr>
        <w:pStyle w:val="ListParagraph"/>
        <w:widowControl/>
        <w:numPr>
          <w:ilvl w:val="0"/>
          <w:numId w:val="4"/>
        </w:numPr>
        <w:snapToGrid/>
        <w:spacing w:after="160" w:line="259" w:lineRule="auto"/>
        <w:contextualSpacing/>
        <w:jc w:val="both"/>
        <w:rPr>
          <w:ins w:id="436" w:author="sanjai" w:date="2020-04-15T16:40:00Z"/>
        </w:rPr>
      </w:pPr>
      <w:ins w:id="437" w:author="sanjai" w:date="2020-04-15T16:33:00Z">
        <w:r>
          <w:t xml:space="preserve">Pipe control involves “run” signal which says advance from the current </w:t>
        </w:r>
        <w:proofErr w:type="spellStart"/>
        <w:r>
          <w:t>pipestage</w:t>
        </w:r>
        <w:proofErr w:type="spellEnd"/>
        <w:r>
          <w:t xml:space="preserve"> to the next </w:t>
        </w:r>
        <w:proofErr w:type="spellStart"/>
        <w:r>
          <w:t>pipestage</w:t>
        </w:r>
        <w:proofErr w:type="spellEnd"/>
        <w:r>
          <w:t>.</w:t>
        </w:r>
      </w:ins>
    </w:p>
    <w:p w:rsidR="00963DDD" w:rsidRDefault="00963DDD">
      <w:pPr>
        <w:pStyle w:val="ListParagraph"/>
        <w:widowControl/>
        <w:numPr>
          <w:ilvl w:val="0"/>
          <w:numId w:val="4"/>
        </w:numPr>
        <w:snapToGrid/>
        <w:spacing w:after="160" w:line="259" w:lineRule="auto"/>
        <w:contextualSpacing/>
        <w:jc w:val="both"/>
        <w:rPr>
          <w:ins w:id="438" w:author="sanjai" w:date="2020-04-15T16:33:00Z"/>
        </w:rPr>
      </w:pPr>
      <w:ins w:id="439" w:author="sanjai" w:date="2020-04-15T16:40:00Z">
        <w:r>
          <w:t xml:space="preserve">Refer to </w:t>
        </w:r>
      </w:ins>
      <w:ins w:id="440" w:author="sanjai" w:date="2020-04-15T16:41:00Z">
        <w:r w:rsidRPr="00E00C71">
          <w:rPr>
            <w:color w:val="1F497D" w:themeColor="text2"/>
            <w:rPrChange w:id="441" w:author="sanjai" w:date="2020-04-17T14:51:00Z">
              <w:rPr/>
            </w:rPrChange>
          </w:rPr>
          <w:fldChar w:fldCharType="begin"/>
        </w:r>
        <w:r w:rsidRPr="00E00C71">
          <w:rPr>
            <w:color w:val="1F497D" w:themeColor="text2"/>
            <w:rPrChange w:id="442" w:author="sanjai" w:date="2020-04-17T14:51:00Z">
              <w:rPr/>
            </w:rPrChange>
          </w:rPr>
          <w:instrText xml:space="preserve"> REF _Ref37861327 \h </w:instrText>
        </w:r>
      </w:ins>
      <w:r w:rsidR="00E00C71" w:rsidRPr="00E00C71">
        <w:rPr>
          <w:color w:val="1F497D" w:themeColor="text2"/>
          <w:rPrChange w:id="443" w:author="sanjai" w:date="2020-04-17T14:51:00Z">
            <w:rPr/>
          </w:rPrChange>
        </w:rPr>
        <w:instrText xml:space="preserve"> \* MERGEFORMAT </w:instrText>
      </w:r>
      <w:r w:rsidRPr="00E00C71">
        <w:rPr>
          <w:color w:val="1F497D" w:themeColor="text2"/>
          <w:rPrChange w:id="444" w:author="sanjai" w:date="2020-04-17T14:51:00Z">
            <w:rPr>
              <w:color w:val="1F497D" w:themeColor="text2"/>
            </w:rPr>
          </w:rPrChange>
        </w:rPr>
      </w:r>
      <w:r w:rsidRPr="00E00C71">
        <w:rPr>
          <w:color w:val="1F497D" w:themeColor="text2"/>
          <w:rPrChange w:id="445" w:author="sanjai" w:date="2020-04-17T14:51:00Z">
            <w:rPr/>
          </w:rPrChange>
        </w:rPr>
        <w:fldChar w:fldCharType="separate"/>
      </w:r>
      <w:ins w:id="446" w:author="sanjai" w:date="2020-04-15T16:41:00Z">
        <w:r w:rsidRPr="00E00C71">
          <w:rPr>
            <w:color w:val="1F497D" w:themeColor="text2"/>
            <w:rPrChange w:id="447" w:author="sanjai" w:date="2020-04-17T14:51:00Z">
              <w:rPr/>
            </w:rPrChange>
          </w:rPr>
          <w:t xml:space="preserve">Figure </w:t>
        </w:r>
        <w:r w:rsidRPr="00E00C71">
          <w:rPr>
            <w:noProof/>
            <w:color w:val="1F497D" w:themeColor="text2"/>
            <w:rPrChange w:id="448" w:author="sanjai" w:date="2020-04-17T14:51:00Z">
              <w:rPr>
                <w:noProof/>
              </w:rPr>
            </w:rPrChange>
          </w:rPr>
          <w:t>1</w:t>
        </w:r>
        <w:r w:rsidRPr="00E00C71">
          <w:rPr>
            <w:color w:val="1F497D" w:themeColor="text2"/>
            <w:rPrChange w:id="449" w:author="sanjai" w:date="2020-04-17T14:51:00Z">
              <w:rPr/>
            </w:rPrChange>
          </w:rPr>
          <w:t xml:space="preserve"> Permute Block diagram</w:t>
        </w:r>
        <w:r w:rsidRPr="00E00C71">
          <w:rPr>
            <w:color w:val="1F497D" w:themeColor="text2"/>
            <w:rPrChange w:id="450" w:author="sanjai" w:date="2020-04-17T14:51:00Z">
              <w:rPr/>
            </w:rPrChange>
          </w:rPr>
          <w:fldChar w:fldCharType="end"/>
        </w:r>
      </w:ins>
      <w:ins w:id="451" w:author="sanjai" w:date="2020-04-15T16:44:00Z">
        <w:r>
          <w:t>.</w:t>
        </w:r>
      </w:ins>
    </w:p>
    <w:p w:rsidR="00320818" w:rsidRDefault="00320818">
      <w:pPr>
        <w:widowControl/>
        <w:snapToGrid/>
        <w:spacing w:after="160" w:line="259" w:lineRule="auto"/>
        <w:ind w:left="360"/>
        <w:contextualSpacing/>
        <w:jc w:val="both"/>
        <w:rPr>
          <w:ins w:id="452" w:author="sanjai" w:date="2020-04-15T16:24:00Z"/>
        </w:rPr>
        <w:pPrChange w:id="453" w:author="sanjai" w:date="2020-04-17T14:51:00Z">
          <w:pPr>
            <w:pStyle w:val="ListParagraph"/>
            <w:widowControl/>
            <w:numPr>
              <w:numId w:val="4"/>
            </w:numPr>
            <w:snapToGrid/>
            <w:spacing w:after="160" w:line="259" w:lineRule="auto"/>
            <w:ind w:left="720" w:hanging="360"/>
            <w:contextualSpacing/>
            <w:jc w:val="both"/>
          </w:pPr>
        </w:pPrChange>
      </w:pPr>
    </w:p>
    <w:p w:rsidR="009A7E2B" w:rsidRDefault="00320818">
      <w:pPr>
        <w:pStyle w:val="Heading3"/>
        <w:jc w:val="both"/>
        <w:rPr>
          <w:ins w:id="454" w:author="sanjai" w:date="2020-04-15T16:26:00Z"/>
        </w:rPr>
        <w:pPrChange w:id="455" w:author="sanjai" w:date="2020-04-17T14:51:00Z">
          <w:pPr>
            <w:pStyle w:val="ListParagraph"/>
            <w:widowControl/>
            <w:numPr>
              <w:numId w:val="4"/>
            </w:numPr>
            <w:snapToGrid/>
            <w:spacing w:after="160" w:line="259" w:lineRule="auto"/>
            <w:ind w:left="720" w:hanging="360"/>
            <w:contextualSpacing/>
            <w:jc w:val="both"/>
          </w:pPr>
        </w:pPrChange>
      </w:pPr>
      <w:ins w:id="456" w:author="sanjai" w:date="2020-04-15T16:24:00Z">
        <w:r>
          <w:t>V2 stage</w:t>
        </w:r>
      </w:ins>
    </w:p>
    <w:p w:rsidR="003F2A9F" w:rsidRDefault="003F2A9F">
      <w:pPr>
        <w:pStyle w:val="ListParagraph"/>
        <w:numPr>
          <w:ilvl w:val="0"/>
          <w:numId w:val="4"/>
        </w:numPr>
        <w:jc w:val="both"/>
        <w:rPr>
          <w:ins w:id="457" w:author="sanjai" w:date="2020-04-15T16:28:00Z"/>
        </w:rPr>
        <w:pPrChange w:id="458" w:author="sanjai" w:date="2020-04-17T14:51:00Z">
          <w:pPr>
            <w:pStyle w:val="ListParagraph"/>
            <w:widowControl/>
            <w:numPr>
              <w:numId w:val="4"/>
            </w:numPr>
            <w:snapToGrid/>
            <w:spacing w:after="160" w:line="259" w:lineRule="auto"/>
            <w:ind w:left="720" w:hanging="360"/>
            <w:contextualSpacing/>
            <w:jc w:val="both"/>
          </w:pPr>
        </w:pPrChange>
      </w:pPr>
      <w:ins w:id="459" w:author="sanjai" w:date="2020-04-15T16:28:00Z">
        <w:r>
          <w:t xml:space="preserve">This stage has very less logic due to timing reasons. </w:t>
        </w:r>
      </w:ins>
    </w:p>
    <w:p w:rsidR="009A7E2B" w:rsidRDefault="003F2A9F">
      <w:pPr>
        <w:pStyle w:val="ListParagraph"/>
        <w:numPr>
          <w:ilvl w:val="0"/>
          <w:numId w:val="4"/>
        </w:numPr>
        <w:jc w:val="both"/>
        <w:rPr>
          <w:ins w:id="460" w:author="sanjai" w:date="2020-04-15T16:28:00Z"/>
        </w:rPr>
        <w:pPrChange w:id="461" w:author="sanjai" w:date="2020-04-17T14:51:00Z">
          <w:pPr>
            <w:pStyle w:val="ListParagraph"/>
            <w:widowControl/>
            <w:numPr>
              <w:numId w:val="4"/>
            </w:numPr>
            <w:snapToGrid/>
            <w:spacing w:after="160" w:line="259" w:lineRule="auto"/>
            <w:ind w:left="720" w:hanging="360"/>
            <w:contextualSpacing/>
            <w:jc w:val="both"/>
          </w:pPr>
        </w:pPrChange>
      </w:pPr>
      <w:ins w:id="462" w:author="sanjai" w:date="2020-04-15T16:29:00Z">
        <w:r>
          <w:t xml:space="preserve">Data </w:t>
        </w:r>
      </w:ins>
      <w:proofErr w:type="spellStart"/>
      <w:ins w:id="463" w:author="sanjai" w:date="2020-04-15T16:28:00Z">
        <w:r>
          <w:t>muxes</w:t>
        </w:r>
      </w:ins>
      <w:proofErr w:type="spellEnd"/>
      <w:ins w:id="464" w:author="sanjai" w:date="2020-04-15T16:29:00Z">
        <w:r>
          <w:t xml:space="preserve"> selects appropriate data source for use</w:t>
        </w:r>
      </w:ins>
      <w:ins w:id="465" w:author="sanjai" w:date="2020-04-15T16:28:00Z">
        <w:r>
          <w:t>.</w:t>
        </w:r>
      </w:ins>
    </w:p>
    <w:p w:rsidR="003F2A9F" w:rsidRDefault="00CB4A52">
      <w:pPr>
        <w:pStyle w:val="ListParagraph"/>
        <w:numPr>
          <w:ilvl w:val="0"/>
          <w:numId w:val="4"/>
        </w:numPr>
        <w:jc w:val="both"/>
        <w:rPr>
          <w:ins w:id="466" w:author="sanjai" w:date="2020-04-15T16:34:00Z"/>
        </w:rPr>
        <w:pPrChange w:id="467" w:author="sanjai" w:date="2020-04-17T14:51:00Z">
          <w:pPr>
            <w:pStyle w:val="ListParagraph"/>
            <w:widowControl/>
            <w:numPr>
              <w:numId w:val="4"/>
            </w:numPr>
            <w:snapToGrid/>
            <w:spacing w:after="160" w:line="259" w:lineRule="auto"/>
            <w:ind w:left="720" w:hanging="360"/>
            <w:contextualSpacing/>
            <w:jc w:val="both"/>
          </w:pPr>
        </w:pPrChange>
      </w:pPr>
      <w:ins w:id="468" w:author="sanjai" w:date="2020-04-15T16:30:00Z">
        <w:r>
          <w:t xml:space="preserve">Minor opcode decoding, </w:t>
        </w:r>
      </w:ins>
      <w:ins w:id="469" w:author="sanjai" w:date="2020-04-15T16:31:00Z">
        <w:r>
          <w:t xml:space="preserve">shift amount selection according the uop type are among other </w:t>
        </w:r>
        <w:proofErr w:type="spellStart"/>
        <w:r>
          <w:t>misc</w:t>
        </w:r>
        <w:proofErr w:type="spellEnd"/>
        <w:r>
          <w:t xml:space="preserve"> logic in v2 stage.</w:t>
        </w:r>
      </w:ins>
    </w:p>
    <w:p w:rsidR="00CB4A52" w:rsidRPr="009A7E2B" w:rsidRDefault="00CB4A52">
      <w:pPr>
        <w:pStyle w:val="ListParagraph"/>
        <w:numPr>
          <w:ilvl w:val="0"/>
          <w:numId w:val="4"/>
        </w:numPr>
        <w:jc w:val="both"/>
        <w:rPr>
          <w:ins w:id="470" w:author="sanjai" w:date="2020-04-15T16:25:00Z"/>
        </w:rPr>
        <w:pPrChange w:id="471" w:author="sanjai" w:date="2020-04-17T14:51:00Z">
          <w:pPr>
            <w:pStyle w:val="ListParagraph"/>
            <w:widowControl/>
            <w:numPr>
              <w:numId w:val="4"/>
            </w:numPr>
            <w:snapToGrid/>
            <w:spacing w:after="160" w:line="259" w:lineRule="auto"/>
            <w:ind w:left="720" w:hanging="360"/>
            <w:contextualSpacing/>
            <w:jc w:val="both"/>
          </w:pPr>
        </w:pPrChange>
      </w:pPr>
      <w:ins w:id="472" w:author="sanjai" w:date="2020-04-15T16:34:00Z">
        <w:r>
          <w:t xml:space="preserve">For power saving reasons, there are 2 run signals in the v2 stage. One involves compress only run signal and the other involving </w:t>
        </w:r>
      </w:ins>
      <w:ins w:id="473" w:author="sanjai" w:date="2020-04-15T16:35:00Z">
        <w:r>
          <w:t xml:space="preserve">no compress related information that needs to be </w:t>
        </w:r>
        <w:proofErr w:type="spellStart"/>
        <w:r>
          <w:t>clk</w:t>
        </w:r>
        <w:proofErr w:type="spellEnd"/>
        <w:r>
          <w:t xml:space="preserve"> gated from v2 to ve1 stage.</w:t>
        </w:r>
      </w:ins>
    </w:p>
    <w:p w:rsidR="00320818" w:rsidRDefault="00320818">
      <w:pPr>
        <w:pStyle w:val="Heading3"/>
        <w:jc w:val="both"/>
        <w:rPr>
          <w:ins w:id="474" w:author="sanjai" w:date="2020-04-15T16:35:00Z"/>
        </w:rPr>
        <w:pPrChange w:id="475" w:author="sanjai" w:date="2020-04-17T14:51:00Z">
          <w:pPr>
            <w:pStyle w:val="ListParagraph"/>
            <w:widowControl/>
            <w:numPr>
              <w:numId w:val="4"/>
            </w:numPr>
            <w:snapToGrid/>
            <w:spacing w:after="160" w:line="259" w:lineRule="auto"/>
            <w:ind w:left="720" w:hanging="360"/>
            <w:contextualSpacing/>
            <w:jc w:val="both"/>
          </w:pPr>
        </w:pPrChange>
      </w:pPr>
      <w:ins w:id="476" w:author="sanjai" w:date="2020-04-15T16:25:00Z">
        <w:r>
          <w:lastRenderedPageBreak/>
          <w:t>VE1 stage</w:t>
        </w:r>
      </w:ins>
    </w:p>
    <w:p w:rsidR="00CB4A52" w:rsidRDefault="00CB4A52">
      <w:pPr>
        <w:pStyle w:val="ListParagraph"/>
        <w:numPr>
          <w:ilvl w:val="0"/>
          <w:numId w:val="4"/>
        </w:numPr>
        <w:jc w:val="both"/>
        <w:rPr>
          <w:ins w:id="477" w:author="sanjai" w:date="2020-04-15T16:44:00Z"/>
        </w:rPr>
        <w:pPrChange w:id="478" w:author="sanjai" w:date="2020-04-17T14:51:00Z">
          <w:pPr>
            <w:pStyle w:val="ListParagraph"/>
            <w:widowControl/>
            <w:numPr>
              <w:numId w:val="4"/>
            </w:numPr>
            <w:snapToGrid/>
            <w:spacing w:after="160" w:line="259" w:lineRule="auto"/>
            <w:ind w:left="720" w:hanging="360"/>
            <w:contextualSpacing/>
            <w:jc w:val="both"/>
          </w:pPr>
        </w:pPrChange>
      </w:pPr>
      <w:ins w:id="479" w:author="sanjai" w:date="2020-04-15T16:36:00Z">
        <w:r>
          <w:t xml:space="preserve">This is the first of the 2 </w:t>
        </w:r>
      </w:ins>
      <w:ins w:id="480" w:author="sanjai" w:date="2020-04-15T16:37:00Z">
        <w:r>
          <w:t xml:space="preserve">stage </w:t>
        </w:r>
      </w:ins>
      <w:proofErr w:type="spellStart"/>
      <w:ins w:id="481" w:author="sanjai" w:date="2020-04-15T16:36:00Z">
        <w:r>
          <w:t>muxing</w:t>
        </w:r>
        <w:proofErr w:type="spellEnd"/>
        <w:r>
          <w:t>.</w:t>
        </w:r>
      </w:ins>
    </w:p>
    <w:p w:rsidR="00963DDD" w:rsidRDefault="00963DDD">
      <w:pPr>
        <w:pStyle w:val="ListParagraph"/>
        <w:numPr>
          <w:ilvl w:val="0"/>
          <w:numId w:val="4"/>
        </w:numPr>
        <w:jc w:val="both"/>
        <w:rPr>
          <w:ins w:id="482" w:author="sanjai" w:date="2020-04-15T16:44:00Z"/>
        </w:rPr>
        <w:pPrChange w:id="483" w:author="sanjai" w:date="2020-04-17T14:51:00Z">
          <w:pPr>
            <w:pStyle w:val="ListParagraph"/>
            <w:widowControl/>
            <w:numPr>
              <w:numId w:val="4"/>
            </w:numPr>
            <w:snapToGrid/>
            <w:spacing w:after="160" w:line="259" w:lineRule="auto"/>
            <w:ind w:left="720" w:hanging="360"/>
            <w:contextualSpacing/>
            <w:jc w:val="both"/>
          </w:pPr>
        </w:pPrChange>
      </w:pPr>
      <w:ins w:id="484" w:author="sanjai" w:date="2020-04-15T16:44:00Z">
        <w:r>
          <w:t>Switching mux control is adjusted to accommodate compress instruction’</w:t>
        </w:r>
        <w:r w:rsidR="006B1E91">
          <w:t>s.</w:t>
        </w:r>
      </w:ins>
    </w:p>
    <w:p w:rsidR="006B1E91" w:rsidRDefault="006B1E91">
      <w:pPr>
        <w:pStyle w:val="ListParagraph"/>
        <w:numPr>
          <w:ilvl w:val="0"/>
          <w:numId w:val="4"/>
        </w:numPr>
        <w:jc w:val="both"/>
        <w:rPr>
          <w:ins w:id="485" w:author="sanjai" w:date="2020-04-15T17:28:00Z"/>
        </w:rPr>
        <w:pPrChange w:id="486" w:author="sanjai" w:date="2020-04-17T14:51:00Z">
          <w:pPr>
            <w:pStyle w:val="ListParagraph"/>
            <w:widowControl/>
            <w:numPr>
              <w:numId w:val="4"/>
            </w:numPr>
            <w:snapToGrid/>
            <w:spacing w:after="160" w:line="259" w:lineRule="auto"/>
            <w:ind w:left="720" w:hanging="360"/>
            <w:contextualSpacing/>
            <w:jc w:val="both"/>
          </w:pPr>
        </w:pPrChange>
      </w:pPr>
      <w:ins w:id="487" w:author="sanjai" w:date="2020-04-15T17:28:00Z">
        <w:r>
          <w:t>Since the DP is byte organiz</w:t>
        </w:r>
        <w:r w:rsidR="00366094">
          <w:t xml:space="preserve">ed, the selection provided by the VRF register </w:t>
        </w:r>
        <w:proofErr w:type="gramStart"/>
        <w:r w:rsidR="00366094">
          <w:t>for .</w:t>
        </w:r>
        <w:proofErr w:type="spellStart"/>
        <w:r w:rsidR="00366094">
          <w:t>vv</w:t>
        </w:r>
        <w:proofErr w:type="spellEnd"/>
        <w:proofErr w:type="gramEnd"/>
        <w:r w:rsidR="00366094">
          <w:t xml:space="preserve"> type instruction, needs following adjustments.</w:t>
        </w:r>
      </w:ins>
    </w:p>
    <w:p w:rsidR="00366094" w:rsidRDefault="00366094">
      <w:pPr>
        <w:pStyle w:val="ListParagraph"/>
        <w:numPr>
          <w:ilvl w:val="1"/>
          <w:numId w:val="4"/>
        </w:numPr>
        <w:jc w:val="both"/>
        <w:rPr>
          <w:ins w:id="488" w:author="sanjai" w:date="2020-04-15T17:34:00Z"/>
        </w:rPr>
        <w:pPrChange w:id="489" w:author="sanjai" w:date="2020-04-17T14:51:00Z">
          <w:pPr>
            <w:pStyle w:val="ListParagraph"/>
            <w:widowControl/>
            <w:numPr>
              <w:numId w:val="4"/>
            </w:numPr>
            <w:snapToGrid/>
            <w:spacing w:after="160" w:line="259" w:lineRule="auto"/>
            <w:ind w:left="720" w:hanging="360"/>
            <w:contextualSpacing/>
            <w:jc w:val="both"/>
          </w:pPr>
        </w:pPrChange>
      </w:pPr>
      <w:ins w:id="490" w:author="sanjai" w:date="2020-04-15T17:33:00Z">
        <w:r>
          <w:t xml:space="preserve">The selection control for each byte in an element is repeated with the same </w:t>
        </w:r>
      </w:ins>
      <w:ins w:id="491" w:author="sanjai" w:date="2020-04-15T17:34:00Z">
        <w:r>
          <w:t xml:space="preserve">selection </w:t>
        </w:r>
      </w:ins>
      <w:ins w:id="492" w:author="sanjai" w:date="2020-04-15T17:33:00Z">
        <w:r>
          <w:t>information</w:t>
        </w:r>
      </w:ins>
      <w:ins w:id="493" w:author="sanjai" w:date="2020-04-15T17:34:00Z">
        <w:r>
          <w:t xml:space="preserve"> provided by the VRF register.</w:t>
        </w:r>
      </w:ins>
    </w:p>
    <w:p w:rsidR="00366094" w:rsidRDefault="00366094">
      <w:pPr>
        <w:pStyle w:val="ListParagraph"/>
        <w:numPr>
          <w:ilvl w:val="1"/>
          <w:numId w:val="4"/>
        </w:numPr>
        <w:jc w:val="both"/>
        <w:rPr>
          <w:ins w:id="494" w:author="sanjai" w:date="2020-04-15T17:37:00Z"/>
        </w:rPr>
        <w:pPrChange w:id="495" w:author="sanjai" w:date="2020-04-17T14:51:00Z">
          <w:pPr>
            <w:pStyle w:val="ListParagraph"/>
            <w:widowControl/>
            <w:numPr>
              <w:numId w:val="4"/>
            </w:numPr>
            <w:snapToGrid/>
            <w:spacing w:after="160" w:line="259" w:lineRule="auto"/>
            <w:ind w:left="720" w:hanging="360"/>
            <w:contextualSpacing/>
            <w:jc w:val="both"/>
          </w:pPr>
        </w:pPrChange>
      </w:pPr>
      <w:ins w:id="496" w:author="sanjai" w:date="2020-04-15T17:34:00Z">
        <w:r>
          <w:t>The lower bits of this selection bits needs adjustment for the byte index within the element.</w:t>
        </w:r>
      </w:ins>
    </w:p>
    <w:p w:rsidR="00366094" w:rsidRDefault="00366094">
      <w:pPr>
        <w:pStyle w:val="ListParagraph"/>
        <w:numPr>
          <w:ilvl w:val="0"/>
          <w:numId w:val="4"/>
        </w:numPr>
        <w:jc w:val="both"/>
        <w:rPr>
          <w:ins w:id="497" w:author="sanjai" w:date="2020-04-15T17:37:00Z"/>
        </w:rPr>
        <w:pPrChange w:id="498" w:author="sanjai" w:date="2020-04-17T14:51:00Z">
          <w:pPr>
            <w:pStyle w:val="ListParagraph"/>
            <w:widowControl/>
            <w:numPr>
              <w:numId w:val="4"/>
            </w:numPr>
            <w:snapToGrid/>
            <w:spacing w:after="160" w:line="259" w:lineRule="auto"/>
            <w:ind w:left="720" w:hanging="360"/>
            <w:contextualSpacing/>
            <w:jc w:val="both"/>
          </w:pPr>
        </w:pPrChange>
      </w:pPr>
      <w:ins w:id="499" w:author="sanjai" w:date="2020-04-15T17:37:00Z">
        <w:r>
          <w:t xml:space="preserve">In order to keep the DP and control logic simple, rather than manipulating the mux </w:t>
        </w:r>
      </w:ins>
      <w:ins w:id="500" w:author="sanjai" w:date="2020-04-15T17:38:00Z">
        <w:r>
          <w:t>selection</w:t>
        </w:r>
      </w:ins>
      <w:ins w:id="501" w:author="sanjai" w:date="2020-04-15T17:37:00Z">
        <w:r>
          <w:t xml:space="preserve">, a zero mask for the VRF is generated according to the instruction need. This </w:t>
        </w:r>
      </w:ins>
      <w:ins w:id="502" w:author="sanjai" w:date="2020-04-15T17:38:00Z">
        <w:r>
          <w:t>zero-</w:t>
        </w:r>
      </w:ins>
      <w:ins w:id="503" w:author="sanjai" w:date="2020-04-15T17:37:00Z">
        <w:r>
          <w:t>mask generation is required for the following</w:t>
        </w:r>
      </w:ins>
    </w:p>
    <w:p w:rsidR="00366094" w:rsidRDefault="00366094">
      <w:pPr>
        <w:pStyle w:val="ListParagraph"/>
        <w:numPr>
          <w:ilvl w:val="1"/>
          <w:numId w:val="4"/>
        </w:numPr>
        <w:jc w:val="both"/>
        <w:rPr>
          <w:ins w:id="504" w:author="sanjai" w:date="2020-04-15T17:39:00Z"/>
        </w:rPr>
        <w:pPrChange w:id="505" w:author="sanjai" w:date="2020-04-17T14:51:00Z">
          <w:pPr>
            <w:pStyle w:val="ListParagraph"/>
            <w:widowControl/>
            <w:numPr>
              <w:numId w:val="4"/>
            </w:numPr>
            <w:snapToGrid/>
            <w:spacing w:after="160" w:line="259" w:lineRule="auto"/>
            <w:ind w:left="720" w:hanging="360"/>
            <w:contextualSpacing/>
            <w:jc w:val="both"/>
          </w:pPr>
        </w:pPrChange>
      </w:pPr>
      <w:proofErr w:type="spellStart"/>
      <w:proofErr w:type="gramStart"/>
      <w:ins w:id="506" w:author="sanjai" w:date="2020-04-15T17:39:00Z">
        <w:r>
          <w:t>vrgather.vv</w:t>
        </w:r>
        <w:proofErr w:type="spellEnd"/>
        <w:proofErr w:type="gramEnd"/>
        <w:r>
          <w:t xml:space="preserve"> instruction</w:t>
        </w:r>
      </w:ins>
      <w:ins w:id="507" w:author="sanjai" w:date="2020-04-15T17:41:00Z">
        <w:r>
          <w:t>:</w:t>
        </w:r>
      </w:ins>
      <w:ins w:id="508" w:author="sanjai" w:date="2020-04-15T17:39:00Z">
        <w:r>
          <w:t xml:space="preserve"> to </w:t>
        </w:r>
      </w:ins>
      <w:ins w:id="509" w:author="sanjai" w:date="2020-04-15T17:40:00Z">
        <w:r>
          <w:t>zero</w:t>
        </w:r>
      </w:ins>
      <w:ins w:id="510" w:author="sanjai" w:date="2020-04-15T17:39:00Z">
        <w:r>
          <w:t>-out the data when the index is out of range.</w:t>
        </w:r>
      </w:ins>
    </w:p>
    <w:p w:rsidR="00366094" w:rsidRDefault="00366094">
      <w:pPr>
        <w:pStyle w:val="ListParagraph"/>
        <w:numPr>
          <w:ilvl w:val="1"/>
          <w:numId w:val="4"/>
        </w:numPr>
        <w:jc w:val="both"/>
        <w:rPr>
          <w:ins w:id="511" w:author="sanjai" w:date="2020-04-15T17:41:00Z"/>
        </w:rPr>
        <w:pPrChange w:id="512" w:author="sanjai" w:date="2020-04-17T14:51:00Z">
          <w:pPr>
            <w:pStyle w:val="ListParagraph"/>
            <w:widowControl/>
            <w:numPr>
              <w:numId w:val="4"/>
            </w:numPr>
            <w:snapToGrid/>
            <w:spacing w:after="160" w:line="259" w:lineRule="auto"/>
            <w:ind w:left="720" w:hanging="360"/>
            <w:contextualSpacing/>
            <w:jc w:val="both"/>
          </w:pPr>
        </w:pPrChange>
      </w:pPr>
      <w:proofErr w:type="spellStart"/>
      <w:proofErr w:type="gramStart"/>
      <w:ins w:id="513" w:author="sanjai" w:date="2020-04-15T17:40:00Z">
        <w:r>
          <w:t>vrgather.v</w:t>
        </w:r>
      </w:ins>
      <w:ins w:id="514" w:author="sanjai" w:date="2020-04-15T17:41:00Z">
        <w:r>
          <w:t>x</w:t>
        </w:r>
        <w:proofErr w:type="spellEnd"/>
        <w:proofErr w:type="gramEnd"/>
        <w:r>
          <w:t xml:space="preserve"> instruction: to zero-out the data when the index value is out of range.</w:t>
        </w:r>
      </w:ins>
    </w:p>
    <w:p w:rsidR="00366094" w:rsidRDefault="00366094">
      <w:pPr>
        <w:pStyle w:val="ListParagraph"/>
        <w:numPr>
          <w:ilvl w:val="1"/>
          <w:numId w:val="4"/>
        </w:numPr>
        <w:jc w:val="both"/>
        <w:rPr>
          <w:ins w:id="515" w:author="sanjai" w:date="2020-04-15T17:50:00Z"/>
        </w:rPr>
        <w:pPrChange w:id="516" w:author="sanjai" w:date="2020-04-17T14:51:00Z">
          <w:pPr>
            <w:pStyle w:val="ListParagraph"/>
            <w:widowControl/>
            <w:numPr>
              <w:numId w:val="4"/>
            </w:numPr>
            <w:snapToGrid/>
            <w:spacing w:after="160" w:line="259" w:lineRule="auto"/>
            <w:ind w:left="720" w:hanging="360"/>
            <w:contextualSpacing/>
            <w:jc w:val="both"/>
          </w:pPr>
        </w:pPrChange>
      </w:pPr>
      <w:proofErr w:type="spellStart"/>
      <w:ins w:id="517" w:author="sanjai" w:date="2020-04-15T17:41:00Z">
        <w:r>
          <w:t>slidedown</w:t>
        </w:r>
        <w:proofErr w:type="spellEnd"/>
        <w:r>
          <w:t xml:space="preserve"> instruction:</w:t>
        </w:r>
      </w:ins>
      <w:ins w:id="518" w:author="sanjai" w:date="2020-04-15T17:42:00Z">
        <w:r w:rsidR="00A81C06">
          <w:t xml:space="preserve"> to zero-out the elements vl-1 to </w:t>
        </w:r>
        <w:proofErr w:type="spellStart"/>
        <w:r w:rsidR="00A81C06">
          <w:t>maxvlen</w:t>
        </w:r>
        <w:proofErr w:type="spellEnd"/>
        <w:r w:rsidR="00A81C06">
          <w:t>-slide/shift amount.</w:t>
        </w:r>
      </w:ins>
    </w:p>
    <w:p w:rsidR="00813269" w:rsidRDefault="00813269">
      <w:pPr>
        <w:pStyle w:val="ListParagraph"/>
        <w:numPr>
          <w:ilvl w:val="0"/>
          <w:numId w:val="4"/>
        </w:numPr>
        <w:jc w:val="both"/>
        <w:rPr>
          <w:ins w:id="519" w:author="sanjai" w:date="2020-04-15T17:55:00Z"/>
        </w:rPr>
        <w:pPrChange w:id="520" w:author="sanjai" w:date="2020-04-17T14:51:00Z">
          <w:pPr>
            <w:pStyle w:val="ListParagraph"/>
            <w:widowControl/>
            <w:numPr>
              <w:numId w:val="4"/>
            </w:numPr>
            <w:snapToGrid/>
            <w:spacing w:after="160" w:line="259" w:lineRule="auto"/>
            <w:ind w:left="720" w:hanging="360"/>
            <w:contextualSpacing/>
            <w:jc w:val="both"/>
          </w:pPr>
        </w:pPrChange>
      </w:pPr>
      <w:ins w:id="521" w:author="sanjai" w:date="2020-04-15T17:52:00Z">
        <w:r>
          <w:t xml:space="preserve">slide1up/down instruction requires that the scalar data from </w:t>
        </w:r>
        <w:proofErr w:type="spellStart"/>
        <w:r>
          <w:t>xrf</w:t>
        </w:r>
        <w:proofErr w:type="spellEnd"/>
        <w:r>
          <w:t xml:space="preserve"> needs to be inserted in the VRF </w:t>
        </w:r>
        <w:proofErr w:type="spellStart"/>
        <w:r>
          <w:t>wr</w:t>
        </w:r>
        <w:proofErr w:type="spellEnd"/>
        <w:r>
          <w:t xml:space="preserve"> data. The shift amount of this scalar data, its conditioning for sign-extension and </w:t>
        </w:r>
      </w:ins>
      <w:ins w:id="522" w:author="sanjai" w:date="2020-04-15T17:53:00Z">
        <w:r w:rsidR="00A01543">
          <w:t>mux insertion control is done in this ve1 stage.</w:t>
        </w:r>
      </w:ins>
    </w:p>
    <w:p w:rsidR="00A01543" w:rsidRDefault="00A01543">
      <w:pPr>
        <w:pStyle w:val="ListParagraph"/>
        <w:numPr>
          <w:ilvl w:val="0"/>
          <w:numId w:val="4"/>
        </w:numPr>
        <w:jc w:val="both"/>
        <w:rPr>
          <w:ins w:id="523" w:author="sanjai" w:date="2020-04-15T17:55:00Z"/>
        </w:rPr>
        <w:pPrChange w:id="524" w:author="sanjai" w:date="2020-04-17T14:51:00Z">
          <w:pPr>
            <w:pStyle w:val="ListParagraph"/>
            <w:numPr>
              <w:numId w:val="4"/>
            </w:numPr>
            <w:ind w:left="720" w:hanging="360"/>
          </w:pPr>
        </w:pPrChange>
      </w:pPr>
      <w:ins w:id="525" w:author="sanjai" w:date="2020-04-15T17:55:00Z">
        <w:r>
          <w:t xml:space="preserve">Adjustment to the VRF </w:t>
        </w:r>
        <w:proofErr w:type="spellStart"/>
        <w:r>
          <w:t>wr</w:t>
        </w:r>
        <w:proofErr w:type="spellEnd"/>
        <w:r>
          <w:t xml:space="preserve"> mask:</w:t>
        </w:r>
      </w:ins>
    </w:p>
    <w:p w:rsidR="00A01543" w:rsidRDefault="00A01543">
      <w:pPr>
        <w:pStyle w:val="ListParagraph"/>
        <w:numPr>
          <w:ilvl w:val="1"/>
          <w:numId w:val="4"/>
        </w:numPr>
        <w:jc w:val="both"/>
        <w:rPr>
          <w:ins w:id="526" w:author="sanjai" w:date="2020-04-15T17:55:00Z"/>
        </w:rPr>
        <w:pPrChange w:id="527" w:author="sanjai" w:date="2020-04-17T14:51:00Z">
          <w:pPr>
            <w:pStyle w:val="ListParagraph"/>
            <w:numPr>
              <w:numId w:val="4"/>
            </w:numPr>
            <w:ind w:left="720" w:hanging="360"/>
          </w:pPr>
        </w:pPrChange>
      </w:pPr>
      <w:ins w:id="528" w:author="sanjai" w:date="2020-04-15T17:55:00Z">
        <w:r>
          <w:t xml:space="preserve">For </w:t>
        </w:r>
        <w:proofErr w:type="spellStart"/>
        <w:r>
          <w:t>slideup</w:t>
        </w:r>
        <w:proofErr w:type="spellEnd"/>
        <w:r>
          <w:t xml:space="preserve"> instruction, per the ISA, the elements from 0 to shift_amount-1 should not be affected. For this reason, a special VRF </w:t>
        </w:r>
        <w:proofErr w:type="spellStart"/>
        <w:r>
          <w:t>wr</w:t>
        </w:r>
        <w:proofErr w:type="spellEnd"/>
        <w:r>
          <w:t xml:space="preserve"> mask is generated which will be “ANDED” with the </w:t>
        </w:r>
        <w:proofErr w:type="spellStart"/>
        <w:r>
          <w:t>vrf</w:t>
        </w:r>
        <w:proofErr w:type="spellEnd"/>
        <w:r>
          <w:t xml:space="preserve"> mask provided by the frontend.</w:t>
        </w:r>
      </w:ins>
    </w:p>
    <w:p w:rsidR="00A01543" w:rsidRDefault="00A01543">
      <w:pPr>
        <w:pStyle w:val="ListParagraph"/>
        <w:numPr>
          <w:ilvl w:val="1"/>
          <w:numId w:val="4"/>
        </w:numPr>
        <w:jc w:val="both"/>
        <w:rPr>
          <w:ins w:id="529" w:author="sanjai" w:date="2020-04-15T17:56:00Z"/>
        </w:rPr>
        <w:pPrChange w:id="530" w:author="sanjai" w:date="2020-04-17T14:51:00Z">
          <w:pPr>
            <w:pStyle w:val="ListParagraph"/>
            <w:widowControl/>
            <w:numPr>
              <w:numId w:val="4"/>
            </w:numPr>
            <w:snapToGrid/>
            <w:spacing w:after="160" w:line="259" w:lineRule="auto"/>
            <w:ind w:left="720" w:hanging="360"/>
            <w:contextualSpacing/>
            <w:jc w:val="both"/>
          </w:pPr>
        </w:pPrChange>
      </w:pPr>
      <w:proofErr w:type="spellStart"/>
      <w:ins w:id="531" w:author="sanjai" w:date="2020-04-15T17:56:00Z">
        <w:r>
          <w:t>vmv</w:t>
        </w:r>
        <w:proofErr w:type="spellEnd"/>
        <w:r>
          <w:t xml:space="preserve"> instruction related </w:t>
        </w:r>
        <w:proofErr w:type="spellStart"/>
        <w:r>
          <w:t>wr</w:t>
        </w:r>
        <w:proofErr w:type="spellEnd"/>
        <w:r>
          <w:t xml:space="preserve"> mask generation.</w:t>
        </w:r>
      </w:ins>
    </w:p>
    <w:p w:rsidR="00A01543" w:rsidRDefault="00A01543">
      <w:pPr>
        <w:pStyle w:val="ListParagraph"/>
        <w:numPr>
          <w:ilvl w:val="1"/>
          <w:numId w:val="4"/>
        </w:numPr>
        <w:jc w:val="both"/>
        <w:rPr>
          <w:ins w:id="532" w:author="sanjai" w:date="2020-04-15T17:57:00Z"/>
        </w:rPr>
        <w:pPrChange w:id="533" w:author="sanjai" w:date="2020-04-17T14:51:00Z">
          <w:pPr>
            <w:pStyle w:val="ListParagraph"/>
            <w:widowControl/>
            <w:numPr>
              <w:numId w:val="4"/>
            </w:numPr>
            <w:snapToGrid/>
            <w:spacing w:after="160" w:line="259" w:lineRule="auto"/>
            <w:ind w:left="720" w:hanging="360"/>
            <w:contextualSpacing/>
            <w:jc w:val="both"/>
          </w:pPr>
        </w:pPrChange>
      </w:pPr>
      <w:ins w:id="534" w:author="sanjai" w:date="2020-04-15T17:57:00Z">
        <w:r>
          <w:t>Compress instruction related.</w:t>
        </w:r>
      </w:ins>
    </w:p>
    <w:p w:rsidR="00A01543" w:rsidRDefault="00A01543">
      <w:pPr>
        <w:pStyle w:val="ListParagraph"/>
        <w:numPr>
          <w:ilvl w:val="1"/>
          <w:numId w:val="4"/>
        </w:numPr>
        <w:jc w:val="both"/>
        <w:rPr>
          <w:ins w:id="535" w:author="sanjai" w:date="2020-04-15T16:25:00Z"/>
        </w:rPr>
        <w:pPrChange w:id="536" w:author="sanjai" w:date="2020-04-17T14:51:00Z">
          <w:pPr>
            <w:pStyle w:val="ListParagraph"/>
            <w:widowControl/>
            <w:numPr>
              <w:numId w:val="4"/>
            </w:numPr>
            <w:snapToGrid/>
            <w:spacing w:after="160" w:line="259" w:lineRule="auto"/>
            <w:ind w:left="720" w:hanging="360"/>
            <w:contextualSpacing/>
            <w:jc w:val="both"/>
          </w:pPr>
        </w:pPrChange>
      </w:pPr>
      <w:ins w:id="537" w:author="sanjai" w:date="2020-04-15T17:58:00Z">
        <w:r>
          <w:t xml:space="preserve">For </w:t>
        </w:r>
      </w:ins>
      <w:proofErr w:type="spellStart"/>
      <w:ins w:id="538" w:author="sanjai" w:date="2020-04-15T17:57:00Z">
        <w:r>
          <w:t>vrgather</w:t>
        </w:r>
        <w:proofErr w:type="spellEnd"/>
        <w:r>
          <w:t xml:space="preserve"> </w:t>
        </w:r>
      </w:ins>
      <w:ins w:id="539" w:author="sanjai" w:date="2020-04-15T17:58:00Z">
        <w:r>
          <w:t xml:space="preserve">instruction different source registers in the register group </w:t>
        </w:r>
      </w:ins>
      <w:ins w:id="540" w:author="sanjai" w:date="2020-04-15T17:57:00Z">
        <w:r>
          <w:t xml:space="preserve">is iterated </w:t>
        </w:r>
      </w:ins>
      <w:ins w:id="541" w:author="sanjai" w:date="2020-04-15T17:58:00Z">
        <w:r>
          <w:t xml:space="preserve">for each of the destination register in the register group. This requires special </w:t>
        </w:r>
        <w:proofErr w:type="spellStart"/>
        <w:r>
          <w:t>wr</w:t>
        </w:r>
        <w:proofErr w:type="spellEnd"/>
        <w:r>
          <w:t xml:space="preserve"> mask generation depending on the index value for each element.</w:t>
        </w:r>
      </w:ins>
      <w:ins w:id="542" w:author="sanjai" w:date="2020-04-15T17:59:00Z">
        <w:r>
          <w:t xml:space="preserve"> Another mask to enable zer</w:t>
        </w:r>
      </w:ins>
      <w:ins w:id="543" w:author="sanjai" w:date="2020-04-15T18:00:00Z">
        <w:r>
          <w:t>o-</w:t>
        </w:r>
        <w:proofErr w:type="spellStart"/>
        <w:r>
          <w:t>ing</w:t>
        </w:r>
        <w:proofErr w:type="spellEnd"/>
        <w:r>
          <w:t xml:space="preserve"> of data when the index is out of range is also generated.</w:t>
        </w:r>
      </w:ins>
    </w:p>
    <w:p w:rsidR="00320818" w:rsidRDefault="00320818">
      <w:pPr>
        <w:pStyle w:val="Heading3"/>
        <w:jc w:val="both"/>
        <w:rPr>
          <w:ins w:id="544" w:author="sanjai" w:date="2020-04-17T14:35:00Z"/>
        </w:rPr>
        <w:pPrChange w:id="545" w:author="sanjai" w:date="2020-04-17T14:51:00Z">
          <w:pPr>
            <w:pStyle w:val="ListParagraph"/>
            <w:widowControl/>
            <w:numPr>
              <w:numId w:val="4"/>
            </w:numPr>
            <w:snapToGrid/>
            <w:spacing w:after="160" w:line="259" w:lineRule="auto"/>
            <w:ind w:left="720" w:hanging="360"/>
            <w:contextualSpacing/>
            <w:jc w:val="both"/>
          </w:pPr>
        </w:pPrChange>
      </w:pPr>
      <w:ins w:id="546" w:author="sanjai" w:date="2020-04-15T16:25:00Z">
        <w:r>
          <w:t>VE2 stage</w:t>
        </w:r>
      </w:ins>
    </w:p>
    <w:p w:rsidR="00C07B43" w:rsidRDefault="00C07B43">
      <w:pPr>
        <w:pStyle w:val="ListParagraph"/>
        <w:numPr>
          <w:ilvl w:val="0"/>
          <w:numId w:val="4"/>
        </w:numPr>
        <w:jc w:val="both"/>
        <w:rPr>
          <w:ins w:id="547" w:author="sanjai" w:date="2020-04-17T14:37:00Z"/>
        </w:rPr>
        <w:pPrChange w:id="548" w:author="sanjai" w:date="2020-04-17T14:51:00Z">
          <w:pPr>
            <w:pStyle w:val="ListParagraph"/>
            <w:widowControl/>
            <w:numPr>
              <w:numId w:val="4"/>
            </w:numPr>
            <w:snapToGrid/>
            <w:spacing w:after="160" w:line="259" w:lineRule="auto"/>
            <w:ind w:left="720" w:hanging="360"/>
            <w:contextualSpacing/>
            <w:jc w:val="both"/>
          </w:pPr>
        </w:pPrChange>
      </w:pPr>
      <w:ins w:id="549" w:author="sanjai" w:date="2020-04-17T14:36:00Z">
        <w:r>
          <w:t xml:space="preserve">The data switching </w:t>
        </w:r>
      </w:ins>
      <w:ins w:id="550" w:author="sanjai" w:date="2020-04-17T14:37:00Z">
        <w:r>
          <w:t>mux continues</w:t>
        </w:r>
      </w:ins>
      <w:ins w:id="551" w:author="sanjai" w:date="2020-04-17T14:36:00Z">
        <w:r>
          <w:t xml:space="preserve"> in this stage to get the final data for </w:t>
        </w:r>
      </w:ins>
      <w:ins w:id="552" w:author="sanjai" w:date="2020-04-17T14:37:00Z">
        <w:r>
          <w:t xml:space="preserve">instructions independent of LMUL or for </w:t>
        </w:r>
      </w:ins>
      <w:ins w:id="553" w:author="sanjai" w:date="2020-04-17T14:36:00Z">
        <w:r>
          <w:t>LMUL=1</w:t>
        </w:r>
      </w:ins>
      <w:ins w:id="554" w:author="sanjai" w:date="2020-04-17T14:37:00Z">
        <w:r>
          <w:t>.</w:t>
        </w:r>
      </w:ins>
    </w:p>
    <w:p w:rsidR="00C07B43" w:rsidRDefault="00C07B43">
      <w:pPr>
        <w:pStyle w:val="ListParagraph"/>
        <w:numPr>
          <w:ilvl w:val="0"/>
          <w:numId w:val="4"/>
        </w:numPr>
        <w:jc w:val="both"/>
        <w:rPr>
          <w:ins w:id="555" w:author="sanjai" w:date="2020-04-15T16:25:00Z"/>
        </w:rPr>
        <w:pPrChange w:id="556" w:author="sanjai" w:date="2020-04-17T14:51:00Z">
          <w:pPr>
            <w:pStyle w:val="ListParagraph"/>
            <w:widowControl/>
            <w:numPr>
              <w:numId w:val="4"/>
            </w:numPr>
            <w:snapToGrid/>
            <w:spacing w:after="160" w:line="259" w:lineRule="auto"/>
            <w:ind w:left="720" w:hanging="360"/>
            <w:contextualSpacing/>
            <w:jc w:val="both"/>
          </w:pPr>
        </w:pPrChange>
      </w:pPr>
      <w:ins w:id="557" w:author="sanjai" w:date="2020-04-17T14:37:00Z">
        <w:r>
          <w:lastRenderedPageBreak/>
          <w:t>Zero-</w:t>
        </w:r>
        <w:proofErr w:type="spellStart"/>
        <w:r>
          <w:t>ing</w:t>
        </w:r>
        <w:proofErr w:type="spellEnd"/>
        <w:r>
          <w:t xml:space="preserve"> of the final data, sign-extension of the data is performed in this stage.</w:t>
        </w:r>
      </w:ins>
    </w:p>
    <w:p w:rsidR="00320818" w:rsidRDefault="00320818">
      <w:pPr>
        <w:pStyle w:val="Heading3"/>
        <w:jc w:val="both"/>
        <w:rPr>
          <w:ins w:id="558" w:author="sanjai" w:date="2020-04-17T14:38:00Z"/>
        </w:rPr>
        <w:pPrChange w:id="559" w:author="sanjai" w:date="2020-04-17T14:51:00Z">
          <w:pPr>
            <w:pStyle w:val="ListParagraph"/>
            <w:widowControl/>
            <w:numPr>
              <w:numId w:val="4"/>
            </w:numPr>
            <w:snapToGrid/>
            <w:spacing w:after="160" w:line="259" w:lineRule="auto"/>
            <w:ind w:left="720" w:hanging="360"/>
            <w:contextualSpacing/>
            <w:jc w:val="both"/>
          </w:pPr>
        </w:pPrChange>
      </w:pPr>
      <w:ins w:id="560" w:author="sanjai" w:date="2020-04-15T16:25:00Z">
        <w:r>
          <w:t>VE3 stage</w:t>
        </w:r>
      </w:ins>
    </w:p>
    <w:p w:rsidR="00C07B43" w:rsidRDefault="00C07B43">
      <w:pPr>
        <w:pStyle w:val="ListParagraph"/>
        <w:numPr>
          <w:ilvl w:val="0"/>
          <w:numId w:val="4"/>
        </w:numPr>
        <w:jc w:val="both"/>
        <w:rPr>
          <w:ins w:id="561" w:author="sanjai" w:date="2020-04-17T14:38:00Z"/>
        </w:rPr>
        <w:pPrChange w:id="562" w:author="sanjai" w:date="2020-04-17T14:51:00Z">
          <w:pPr>
            <w:pStyle w:val="ListParagraph"/>
            <w:widowControl/>
            <w:numPr>
              <w:numId w:val="4"/>
            </w:numPr>
            <w:snapToGrid/>
            <w:spacing w:after="160" w:line="259" w:lineRule="auto"/>
            <w:ind w:left="720" w:hanging="360"/>
            <w:contextualSpacing/>
            <w:jc w:val="both"/>
          </w:pPr>
        </w:pPrChange>
      </w:pPr>
      <w:ins w:id="563" w:author="sanjai" w:date="2020-04-17T14:38:00Z">
        <w:r>
          <w:t>This stage serves to accumulate data for slide, gather, compress instructions.</w:t>
        </w:r>
      </w:ins>
    </w:p>
    <w:p w:rsidR="00C07B43" w:rsidRDefault="00C07B43">
      <w:pPr>
        <w:pStyle w:val="ListParagraph"/>
        <w:numPr>
          <w:ilvl w:val="0"/>
          <w:numId w:val="4"/>
        </w:numPr>
        <w:jc w:val="both"/>
        <w:rPr>
          <w:ins w:id="564" w:author="sanjai" w:date="2020-04-17T14:42:00Z"/>
        </w:rPr>
        <w:pPrChange w:id="565" w:author="sanjai" w:date="2020-04-17T14:51:00Z">
          <w:pPr>
            <w:pStyle w:val="ListParagraph"/>
            <w:widowControl/>
            <w:numPr>
              <w:numId w:val="4"/>
            </w:numPr>
            <w:snapToGrid/>
            <w:spacing w:after="160" w:line="259" w:lineRule="auto"/>
            <w:ind w:left="720" w:hanging="360"/>
            <w:contextualSpacing/>
            <w:jc w:val="both"/>
          </w:pPr>
        </w:pPrChange>
      </w:pPr>
      <w:ins w:id="566" w:author="sanjai" w:date="2020-04-17T14:39:00Z">
        <w:r>
          <w:t xml:space="preserve">For LMUL&gt;1, the data source registers are read only once </w:t>
        </w:r>
      </w:ins>
      <w:ins w:id="567" w:author="sanjai" w:date="2020-04-17T14:41:00Z">
        <w:r>
          <w:t xml:space="preserve">(slide, gather instructions) </w:t>
        </w:r>
      </w:ins>
      <w:ins w:id="568" w:author="sanjai" w:date="2020-04-17T14:39:00Z">
        <w:r>
          <w:t>and presented to permute block. The data from a given source register may serve as data for 1 or 2 destination register within the register group. This stage serves as means to hold on to the data for use with the</w:t>
        </w:r>
      </w:ins>
      <w:ins w:id="569" w:author="sanjai" w:date="2020-04-17T14:41:00Z">
        <w:r>
          <w:t xml:space="preserve"> next uop for slide instruction. </w:t>
        </w:r>
      </w:ins>
    </w:p>
    <w:p w:rsidR="00C07B43" w:rsidRDefault="00C07B43">
      <w:pPr>
        <w:pStyle w:val="ListParagraph"/>
        <w:numPr>
          <w:ilvl w:val="0"/>
          <w:numId w:val="4"/>
        </w:numPr>
        <w:jc w:val="both"/>
        <w:rPr>
          <w:ins w:id="570" w:author="sanjai" w:date="2020-04-17T14:43:00Z"/>
        </w:rPr>
        <w:pPrChange w:id="571" w:author="sanjai" w:date="2020-04-17T14:51:00Z">
          <w:pPr>
            <w:pStyle w:val="ListParagraph"/>
            <w:widowControl/>
            <w:numPr>
              <w:numId w:val="4"/>
            </w:numPr>
            <w:snapToGrid/>
            <w:spacing w:after="160" w:line="259" w:lineRule="auto"/>
            <w:ind w:left="720" w:hanging="360"/>
            <w:contextualSpacing/>
            <w:jc w:val="both"/>
          </w:pPr>
        </w:pPrChange>
      </w:pPr>
      <w:ins w:id="572" w:author="sanjai" w:date="2020-04-17T14:42:00Z">
        <w:r>
          <w:t xml:space="preserve">This stage also accumulates the data for a given destination register in a register group for </w:t>
        </w:r>
        <w:proofErr w:type="spellStart"/>
        <w:r>
          <w:t>vrgather</w:t>
        </w:r>
        <w:proofErr w:type="spellEnd"/>
        <w:r>
          <w:t xml:space="preserve"> instruction in order to avoid multiple writes to VRF.</w:t>
        </w:r>
      </w:ins>
    </w:p>
    <w:p w:rsidR="00C07B43" w:rsidRDefault="00C07B43">
      <w:pPr>
        <w:pStyle w:val="ListParagraph"/>
        <w:numPr>
          <w:ilvl w:val="0"/>
          <w:numId w:val="4"/>
        </w:numPr>
        <w:jc w:val="both"/>
        <w:rPr>
          <w:ins w:id="573" w:author="sanjai" w:date="2020-04-17T14:45:00Z"/>
        </w:rPr>
        <w:pPrChange w:id="574" w:author="sanjai" w:date="2020-04-17T14:51:00Z">
          <w:pPr>
            <w:pStyle w:val="ListParagraph"/>
            <w:widowControl/>
            <w:numPr>
              <w:numId w:val="4"/>
            </w:numPr>
            <w:snapToGrid/>
            <w:spacing w:after="160" w:line="259" w:lineRule="auto"/>
            <w:ind w:left="720" w:hanging="360"/>
            <w:contextualSpacing/>
            <w:jc w:val="both"/>
          </w:pPr>
        </w:pPrChange>
      </w:pPr>
      <w:ins w:id="575" w:author="sanjai" w:date="2020-04-17T14:43:00Z">
        <w:r>
          <w:t xml:space="preserve">For compress instructions with LMUL&gt;1, this stage accumulates merges the data from various source register. Upon assembling a full dataset </w:t>
        </w:r>
      </w:ins>
      <w:ins w:id="576" w:author="sanjai" w:date="2020-04-17T14:44:00Z">
        <w:r>
          <w:t>for a</w:t>
        </w:r>
      </w:ins>
      <w:ins w:id="577" w:author="sanjai" w:date="2020-04-17T14:43:00Z">
        <w:r>
          <w:t xml:space="preserve"> compress instruction, the data is evicted or written to VRF. Since the mask bits are not known earlier, the </w:t>
        </w:r>
      </w:ins>
      <w:ins w:id="578" w:author="sanjai" w:date="2020-04-17T14:45:00Z">
        <w:r w:rsidR="006523D5">
          <w:t>latency of the instruction cannot be predetermined. The frontend scoreboard keeps the register group busy until the entire sequence of uop for a compress instruction completes execution.</w:t>
        </w:r>
      </w:ins>
    </w:p>
    <w:p w:rsidR="006523D5" w:rsidRDefault="006523D5">
      <w:pPr>
        <w:pStyle w:val="ListParagraph"/>
        <w:numPr>
          <w:ilvl w:val="0"/>
          <w:numId w:val="4"/>
        </w:numPr>
        <w:jc w:val="both"/>
        <w:pPrChange w:id="579" w:author="sanjai" w:date="2020-04-17T14:51:00Z">
          <w:pPr>
            <w:pStyle w:val="ListParagraph"/>
            <w:widowControl/>
            <w:numPr>
              <w:numId w:val="4"/>
            </w:numPr>
            <w:snapToGrid/>
            <w:spacing w:after="160" w:line="259" w:lineRule="auto"/>
            <w:ind w:left="720" w:hanging="360"/>
            <w:contextualSpacing/>
            <w:jc w:val="both"/>
          </w:pPr>
        </w:pPrChange>
      </w:pPr>
      <w:ins w:id="580" w:author="sanjai" w:date="2020-04-17T14:47:00Z">
        <w:r>
          <w:t xml:space="preserve">For compress instruction it is possible that the last uop may trigger 2 writes to VRF. Assume 63 bytes in the accumulator register in VE3 stage. Further assume 2 bytes </w:t>
        </w:r>
      </w:ins>
      <w:ins w:id="581" w:author="sanjai" w:date="2020-04-17T14:48:00Z">
        <w:r>
          <w:t>are to be merged by the last uop to the accumulator. This will result in 65 by</w:t>
        </w:r>
      </w:ins>
      <w:ins w:id="582" w:author="sanjai" w:date="2020-04-17T14:49:00Z">
        <w:r>
          <w:t>t</w:t>
        </w:r>
      </w:ins>
      <w:ins w:id="583" w:author="sanjai" w:date="2020-04-17T14:48:00Z">
        <w:r>
          <w:t xml:space="preserve">es of data. For this reason, the logic merges one byte to the accumulator, writes the data to VRF. </w:t>
        </w:r>
      </w:ins>
      <w:ins w:id="584" w:author="sanjai" w:date="2020-04-17T14:49:00Z">
        <w:r>
          <w:t xml:space="preserve">In the </w:t>
        </w:r>
      </w:ins>
      <w:ins w:id="585" w:author="sanjai" w:date="2020-04-17T14:48:00Z">
        <w:r>
          <w:t>subsequent cycle</w:t>
        </w:r>
      </w:ins>
      <w:ins w:id="586" w:author="sanjai" w:date="2020-04-17T14:49:00Z">
        <w:r>
          <w:t>, the left over byte is written back to the VRF.</w:t>
        </w:r>
      </w:ins>
      <w:ins w:id="587" w:author="sanjai" w:date="2020-04-17T14:50:00Z">
        <w:r w:rsidR="00E00C71">
          <w:t xml:space="preserve"> The example is shown for VLEN=64bytes.</w:t>
        </w:r>
      </w:ins>
    </w:p>
    <w:p w:rsidR="00D45E1C" w:rsidRDefault="00D45E1C" w:rsidP="00D45E1C">
      <w:pPr>
        <w:widowControl/>
        <w:snapToGrid/>
        <w:spacing w:after="160" w:line="259" w:lineRule="auto"/>
        <w:contextualSpacing/>
        <w:jc w:val="both"/>
      </w:pPr>
    </w:p>
    <w:p w:rsidR="00005DFC" w:rsidRDefault="00005DFC" w:rsidP="00395A37">
      <w:pPr>
        <w:widowControl/>
        <w:snapToGrid/>
        <w:spacing w:line="240" w:lineRule="auto"/>
        <w:jc w:val="both"/>
      </w:pPr>
      <w:r>
        <w:br w:type="page"/>
      </w:r>
    </w:p>
    <w:p w:rsidR="00E41895" w:rsidRDefault="00005DFC" w:rsidP="00E41895">
      <w:pPr>
        <w:keepNext/>
        <w:jc w:val="both"/>
      </w:pPr>
      <w:r>
        <w:rPr>
          <w:rFonts w:eastAsiaTheme="minorEastAsia"/>
          <w:noProof/>
          <w:lang w:eastAsia="en-US"/>
        </w:rPr>
        <w:lastRenderedPageBreak/>
        <w:drawing>
          <wp:inline distT="0" distB="0" distL="0" distR="0" wp14:anchorId="1924D2EF" wp14:editId="34BCD51F">
            <wp:extent cx="6185829" cy="7439025"/>
            <wp:effectExtent l="0" t="0" r="5715"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ermuteBlockDiagram.png"/>
                    <pic:cNvPicPr/>
                  </pic:nvPicPr>
                  <pic:blipFill>
                    <a:blip r:embed="rId12">
                      <a:extLst>
                        <a:ext uri="{28A0092B-C50C-407E-A947-70E740481C1C}">
                          <a14:useLocalDpi xmlns:a14="http://schemas.microsoft.com/office/drawing/2010/main" val="0"/>
                        </a:ext>
                      </a:extLst>
                    </a:blip>
                    <a:stretch>
                      <a:fillRect/>
                    </a:stretch>
                  </pic:blipFill>
                  <pic:spPr>
                    <a:xfrm>
                      <a:off x="0" y="0"/>
                      <a:ext cx="6185829" cy="7439025"/>
                    </a:xfrm>
                    <a:prstGeom prst="rect">
                      <a:avLst/>
                    </a:prstGeom>
                  </pic:spPr>
                </pic:pic>
              </a:graphicData>
            </a:graphic>
          </wp:inline>
        </w:drawing>
      </w:r>
    </w:p>
    <w:p w:rsidR="00B93EDA" w:rsidRDefault="00E41895" w:rsidP="00E41895">
      <w:pPr>
        <w:pStyle w:val="Caption"/>
        <w:jc w:val="both"/>
        <w:rPr>
          <w:rFonts w:eastAsiaTheme="minorEastAsia"/>
        </w:rPr>
      </w:pPr>
      <w:bookmarkStart w:id="588" w:name="_Ref37861327"/>
      <w:bookmarkStart w:id="589" w:name="_Toc38464292"/>
      <w:r>
        <w:t xml:space="preserve">Figure </w:t>
      </w:r>
      <w:fldSimple w:instr=" SEQ Figure \* ARABIC ">
        <w:r w:rsidR="00365F57">
          <w:rPr>
            <w:noProof/>
          </w:rPr>
          <w:t>1</w:t>
        </w:r>
      </w:fldSimple>
      <w:r>
        <w:t xml:space="preserve"> Permute Block diagram</w:t>
      </w:r>
      <w:bookmarkEnd w:id="588"/>
      <w:bookmarkEnd w:id="589"/>
    </w:p>
    <w:p w:rsidR="00EE1E3B" w:rsidRDefault="00EE1E3B" w:rsidP="00395A37">
      <w:pPr>
        <w:pStyle w:val="BlockText"/>
        <w:jc w:val="both"/>
      </w:pPr>
    </w:p>
    <w:p w:rsidR="00EE1E3B" w:rsidRDefault="00EE1E3B" w:rsidP="000955DB">
      <w:pPr>
        <w:pStyle w:val="Heading2"/>
        <w:jc w:val="both"/>
      </w:pPr>
      <w:bookmarkStart w:id="590" w:name="_Toc12865994"/>
      <w:r>
        <w:lastRenderedPageBreak/>
        <w:t>Switching Mux &amp; Control</w:t>
      </w:r>
      <w:bookmarkEnd w:id="590"/>
    </w:p>
    <w:p w:rsidR="00A62C7A" w:rsidRDefault="00A62C7A" w:rsidP="00395A37">
      <w:pPr>
        <w:jc w:val="both"/>
      </w:pPr>
    </w:p>
    <w:p w:rsidR="00EE1E3B" w:rsidRDefault="00EE1E3B" w:rsidP="00395A37">
      <w:pPr>
        <w:jc w:val="both"/>
      </w:pPr>
      <w:r>
        <w:t xml:space="preserve">A simple routing of the index value for </w:t>
      </w:r>
      <w:proofErr w:type="spellStart"/>
      <w:r>
        <w:t>vrgather</w:t>
      </w:r>
      <w:proofErr w:type="spellEnd"/>
      <w:r>
        <w:t xml:space="preserve"> instruction would make the mux select control a little complicated for other instructions using the same </w:t>
      </w:r>
      <w:proofErr w:type="spellStart"/>
      <w:r>
        <w:t>datapath</w:t>
      </w:r>
      <w:proofErr w:type="spellEnd"/>
      <w:r>
        <w:t xml:space="preserve">. </w:t>
      </w:r>
      <w:r w:rsidR="00A62C7A">
        <w:t>However</w:t>
      </w:r>
      <w:r w:rsidR="00CD42A0">
        <w:t>,</w:t>
      </w:r>
      <w:r w:rsidR="00A62C7A">
        <w:t xml:space="preserve"> since the shift control information for most of the other instructions are known in v1 &amp; v2, there is sufficient time to derive the control logic for the mux. </w:t>
      </w:r>
      <w:r>
        <w:t xml:space="preserve">The following table provides an idea of the mux control logic design. A </w:t>
      </w:r>
      <w:r w:rsidR="00524B2E">
        <w:t>512-bit</w:t>
      </w:r>
      <w:r>
        <w:t xml:space="preserve"> data input is considered and hence there are </w:t>
      </w:r>
      <w:r w:rsidR="00524B2E">
        <w:t>64-byte</w:t>
      </w:r>
      <w:r>
        <w:t xml:space="preserve"> elements that are possible. The value of </w:t>
      </w:r>
      <w:r w:rsidR="00A62C7A">
        <w:t>64</w:t>
      </w:r>
      <w:r>
        <w:t xml:space="preserve"> in the following represents the number of </w:t>
      </w:r>
      <w:r w:rsidR="00A62C7A">
        <w:t xml:space="preserve">the smallest </w:t>
      </w:r>
      <w:r>
        <w:t>elements</w:t>
      </w:r>
      <w:r w:rsidR="00A62C7A">
        <w:t>.</w:t>
      </w:r>
    </w:p>
    <w:p w:rsidR="00CD42A0" w:rsidRDefault="00CD42A0" w:rsidP="00395A37">
      <w:pPr>
        <w:jc w:val="both"/>
      </w:pPr>
    </w:p>
    <w:p w:rsidR="00E41895" w:rsidRDefault="00E41895" w:rsidP="00E41895">
      <w:pPr>
        <w:pStyle w:val="Caption"/>
        <w:keepNext/>
      </w:pPr>
      <w:bookmarkStart w:id="591" w:name="_Toc38464258"/>
      <w:r>
        <w:t xml:space="preserve">Table </w:t>
      </w:r>
      <w:fldSimple w:instr=" SEQ Table \* ARABIC ">
        <w:r w:rsidR="00586D07">
          <w:rPr>
            <w:noProof/>
          </w:rPr>
          <w:t>2</w:t>
        </w:r>
      </w:fldSimple>
      <w:r>
        <w:t xml:space="preserve"> Instruction Overview</w:t>
      </w:r>
      <w:bookmarkEnd w:id="5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592" w:author="sanjai" w:date="2020-04-08T11:25:00Z">
          <w:tblPr>
            <w:tblW w:w="0" w:type="auto"/>
            <w:tblLook w:val="04A0" w:firstRow="1" w:lastRow="0" w:firstColumn="1" w:lastColumn="0" w:noHBand="0" w:noVBand="1"/>
          </w:tblPr>
        </w:tblPrChange>
      </w:tblPr>
      <w:tblGrid>
        <w:gridCol w:w="1487"/>
        <w:gridCol w:w="1600"/>
        <w:gridCol w:w="4870"/>
        <w:gridCol w:w="2273"/>
        <w:tblGridChange w:id="593">
          <w:tblGrid>
            <w:gridCol w:w="1488"/>
            <w:gridCol w:w="1598"/>
            <w:gridCol w:w="4878"/>
            <w:gridCol w:w="2276"/>
          </w:tblGrid>
        </w:tblGridChange>
      </w:tblGrid>
      <w:tr w:rsidR="00EE1E3B" w:rsidRPr="00EE1E3B" w:rsidTr="007B79B8">
        <w:trPr>
          <w:trHeight w:val="660"/>
          <w:trPrChange w:id="594" w:author="sanjai" w:date="2020-04-08T11:25:00Z">
            <w:trPr>
              <w:trHeight w:val="660"/>
            </w:trPr>
          </w:trPrChange>
        </w:trPr>
        <w:tc>
          <w:tcPr>
            <w:tcW w:w="1387" w:type="dxa"/>
            <w:shd w:val="clear" w:color="auto" w:fill="4F81BD" w:themeFill="accent1"/>
            <w:vAlign w:val="center"/>
            <w:tcPrChange w:id="595" w:author="sanjai" w:date="2020-04-08T11:25:00Z">
              <w:tcPr>
                <w:tcW w:w="1387" w:type="dxa"/>
                <w:vAlign w:val="center"/>
              </w:tcPr>
            </w:tcPrChange>
          </w:tcPr>
          <w:p w:rsidR="00EE1E3B" w:rsidRPr="00764D30" w:rsidRDefault="00EE1E3B">
            <w:pPr>
              <w:jc w:val="center"/>
              <w:rPr>
                <w:b/>
                <w:bCs/>
                <w:sz w:val="20"/>
                <w:szCs w:val="20"/>
              </w:rPr>
              <w:pPrChange w:id="596" w:author="sanjai" w:date="2020-04-08T11:25:00Z">
                <w:pPr>
                  <w:jc w:val="both"/>
                </w:pPr>
              </w:pPrChange>
            </w:pPr>
            <w:r w:rsidRPr="007B79B8">
              <w:rPr>
                <w:b/>
                <w:sz w:val="20"/>
                <w:szCs w:val="20"/>
                <w:rPrChange w:id="597" w:author="sanjai" w:date="2020-04-08T11:24:00Z">
                  <w:rPr>
                    <w:sz w:val="20"/>
                    <w:szCs w:val="20"/>
                  </w:rPr>
                </w:rPrChange>
              </w:rPr>
              <w:t>Instruction</w:t>
            </w:r>
          </w:p>
        </w:tc>
        <w:tc>
          <w:tcPr>
            <w:tcW w:w="1608" w:type="dxa"/>
            <w:shd w:val="clear" w:color="auto" w:fill="4F81BD" w:themeFill="accent1"/>
            <w:vAlign w:val="center"/>
            <w:tcPrChange w:id="598" w:author="sanjai" w:date="2020-04-08T11:25:00Z">
              <w:tcPr>
                <w:tcW w:w="1608" w:type="dxa"/>
                <w:vAlign w:val="center"/>
              </w:tcPr>
            </w:tcPrChange>
          </w:tcPr>
          <w:p w:rsidR="00EE1E3B" w:rsidRPr="00764D30" w:rsidRDefault="00EE1E3B">
            <w:pPr>
              <w:jc w:val="center"/>
              <w:rPr>
                <w:b/>
                <w:bCs/>
                <w:sz w:val="20"/>
                <w:szCs w:val="20"/>
              </w:rPr>
              <w:pPrChange w:id="599" w:author="sanjai" w:date="2020-04-08T11:25:00Z">
                <w:pPr>
                  <w:jc w:val="both"/>
                </w:pPr>
              </w:pPrChange>
            </w:pPr>
            <w:r w:rsidRPr="007B79B8">
              <w:rPr>
                <w:b/>
                <w:sz w:val="20"/>
                <w:szCs w:val="20"/>
                <w:rPrChange w:id="600" w:author="sanjai" w:date="2020-04-08T11:24:00Z">
                  <w:rPr>
                    <w:sz w:val="20"/>
                    <w:szCs w:val="20"/>
                  </w:rPr>
                </w:rPrChange>
              </w:rPr>
              <w:t>Operation</w:t>
            </w:r>
          </w:p>
        </w:tc>
        <w:tc>
          <w:tcPr>
            <w:tcW w:w="4935" w:type="dxa"/>
            <w:shd w:val="clear" w:color="auto" w:fill="4F81BD" w:themeFill="accent1"/>
            <w:vAlign w:val="center"/>
            <w:tcPrChange w:id="601" w:author="sanjai" w:date="2020-04-08T11:25:00Z">
              <w:tcPr>
                <w:tcW w:w="4935" w:type="dxa"/>
                <w:vAlign w:val="center"/>
              </w:tcPr>
            </w:tcPrChange>
          </w:tcPr>
          <w:p w:rsidR="00EE1E3B" w:rsidRPr="007B79B8" w:rsidRDefault="00EE1E3B">
            <w:pPr>
              <w:jc w:val="center"/>
              <w:rPr>
                <w:b/>
                <w:sz w:val="20"/>
                <w:szCs w:val="20"/>
                <w:rPrChange w:id="602" w:author="sanjai" w:date="2020-04-08T11:24:00Z">
                  <w:rPr>
                    <w:sz w:val="20"/>
                    <w:szCs w:val="20"/>
                  </w:rPr>
                </w:rPrChange>
              </w:rPr>
              <w:pPrChange w:id="603" w:author="sanjai" w:date="2020-04-08T11:25:00Z">
                <w:pPr>
                  <w:jc w:val="both"/>
                </w:pPr>
              </w:pPrChange>
            </w:pPr>
            <w:r w:rsidRPr="007B79B8">
              <w:rPr>
                <w:b/>
                <w:sz w:val="20"/>
                <w:szCs w:val="20"/>
                <w:rPrChange w:id="604" w:author="sanjai" w:date="2020-04-08T11:24:00Z">
                  <w:rPr>
                    <w:sz w:val="20"/>
                    <w:szCs w:val="20"/>
                  </w:rPr>
                </w:rPrChange>
              </w:rPr>
              <w:t>Mux select/control/index value</w:t>
            </w:r>
          </w:p>
        </w:tc>
        <w:tc>
          <w:tcPr>
            <w:tcW w:w="2300" w:type="dxa"/>
            <w:shd w:val="clear" w:color="auto" w:fill="4F81BD" w:themeFill="accent1"/>
            <w:vAlign w:val="center"/>
            <w:tcPrChange w:id="605" w:author="sanjai" w:date="2020-04-08T11:25:00Z">
              <w:tcPr>
                <w:tcW w:w="2300" w:type="dxa"/>
                <w:vAlign w:val="center"/>
              </w:tcPr>
            </w:tcPrChange>
          </w:tcPr>
          <w:p w:rsidR="00EE1E3B" w:rsidRPr="007B79B8" w:rsidRDefault="00EE1E3B">
            <w:pPr>
              <w:jc w:val="center"/>
              <w:rPr>
                <w:b/>
                <w:sz w:val="20"/>
                <w:szCs w:val="20"/>
                <w:rPrChange w:id="606" w:author="sanjai" w:date="2020-04-08T11:24:00Z">
                  <w:rPr>
                    <w:sz w:val="20"/>
                    <w:szCs w:val="20"/>
                  </w:rPr>
                </w:rPrChange>
              </w:rPr>
              <w:pPrChange w:id="607" w:author="sanjai" w:date="2020-04-08T11:25:00Z">
                <w:pPr>
                  <w:jc w:val="both"/>
                </w:pPr>
              </w:pPrChange>
            </w:pPr>
            <w:r w:rsidRPr="007B79B8">
              <w:rPr>
                <w:b/>
                <w:sz w:val="20"/>
                <w:szCs w:val="20"/>
                <w:rPrChange w:id="608" w:author="sanjai" w:date="2020-04-08T11:24:00Z">
                  <w:rPr>
                    <w:sz w:val="20"/>
                    <w:szCs w:val="20"/>
                  </w:rPr>
                </w:rPrChange>
              </w:rPr>
              <w:t>Comment</w:t>
            </w:r>
          </w:p>
        </w:tc>
      </w:tr>
      <w:tr w:rsidR="00EE1E3B" w:rsidRPr="00EE1E3B" w:rsidTr="007B79B8">
        <w:trPr>
          <w:trHeight w:val="660"/>
          <w:trPrChange w:id="609" w:author="sanjai" w:date="2020-04-08T11:24:00Z">
            <w:trPr>
              <w:trHeight w:val="660"/>
            </w:trPr>
          </w:trPrChange>
        </w:trPr>
        <w:tc>
          <w:tcPr>
            <w:tcW w:w="1387" w:type="dxa"/>
            <w:vAlign w:val="center"/>
            <w:tcPrChange w:id="610" w:author="sanjai" w:date="2020-04-08T11:24:00Z">
              <w:tcPr>
                <w:tcW w:w="1387" w:type="dxa"/>
                <w:vAlign w:val="center"/>
              </w:tcPr>
            </w:tcPrChange>
          </w:tcPr>
          <w:p w:rsidR="00EE1E3B" w:rsidRPr="00CD42A0" w:rsidRDefault="00EE1E3B" w:rsidP="00395A37">
            <w:pPr>
              <w:jc w:val="both"/>
              <w:rPr>
                <w:b/>
                <w:sz w:val="20"/>
                <w:szCs w:val="20"/>
              </w:rPr>
            </w:pPr>
            <w:proofErr w:type="spellStart"/>
            <w:r w:rsidRPr="00CD42A0">
              <w:rPr>
                <w:b/>
                <w:sz w:val="20"/>
                <w:szCs w:val="20"/>
              </w:rPr>
              <w:t>vslidedown</w:t>
            </w:r>
            <w:proofErr w:type="spellEnd"/>
          </w:p>
        </w:tc>
        <w:tc>
          <w:tcPr>
            <w:tcW w:w="1608" w:type="dxa"/>
            <w:vAlign w:val="center"/>
            <w:tcPrChange w:id="611" w:author="sanjai" w:date="2020-04-08T11:24:00Z">
              <w:tcPr>
                <w:tcW w:w="1608" w:type="dxa"/>
                <w:vAlign w:val="center"/>
              </w:tcPr>
            </w:tcPrChange>
          </w:tcPr>
          <w:p w:rsidR="00EE1E3B" w:rsidRPr="00CD42A0" w:rsidRDefault="00EE1E3B" w:rsidP="00395A37">
            <w:pPr>
              <w:jc w:val="both"/>
              <w:rPr>
                <w:sz w:val="20"/>
                <w:szCs w:val="20"/>
              </w:rPr>
            </w:pPr>
            <w:r w:rsidRPr="00CD42A0">
              <w:rPr>
                <w:sz w:val="20"/>
                <w:szCs w:val="20"/>
              </w:rPr>
              <w:t>Shift Right</w:t>
            </w:r>
          </w:p>
        </w:tc>
        <w:tc>
          <w:tcPr>
            <w:tcW w:w="4935" w:type="dxa"/>
            <w:vAlign w:val="center"/>
            <w:tcPrChange w:id="612" w:author="sanjai" w:date="2020-04-08T11:24:00Z">
              <w:tcPr>
                <w:tcW w:w="4935" w:type="dxa"/>
                <w:vAlign w:val="center"/>
              </w:tcPr>
            </w:tcPrChange>
          </w:tcPr>
          <w:p w:rsidR="00EE1E3B" w:rsidRPr="00CD42A0" w:rsidRDefault="00524B2E" w:rsidP="00395A37">
            <w:pPr>
              <w:jc w:val="both"/>
              <w:rPr>
                <w:sz w:val="20"/>
                <w:szCs w:val="20"/>
              </w:rPr>
            </w:pPr>
            <w:r w:rsidRPr="00CD42A0">
              <w:rPr>
                <w:sz w:val="20"/>
                <w:szCs w:val="20"/>
              </w:rPr>
              <w:t xml:space="preserve">Element index </w:t>
            </w:r>
            <w:r w:rsidR="00E17680">
              <w:rPr>
                <w:sz w:val="20"/>
                <w:szCs w:val="20"/>
              </w:rPr>
              <w:t>+</w:t>
            </w:r>
            <w:r w:rsidRPr="00CD42A0">
              <w:rPr>
                <w:sz w:val="20"/>
                <w:szCs w:val="20"/>
              </w:rPr>
              <w:t xml:space="preserve"> offset</w:t>
            </w:r>
          </w:p>
        </w:tc>
        <w:tc>
          <w:tcPr>
            <w:tcW w:w="2300" w:type="dxa"/>
            <w:vAlign w:val="center"/>
            <w:tcPrChange w:id="613" w:author="sanjai" w:date="2020-04-08T11:24:00Z">
              <w:tcPr>
                <w:tcW w:w="2300" w:type="dxa"/>
                <w:vAlign w:val="center"/>
              </w:tcPr>
            </w:tcPrChange>
          </w:tcPr>
          <w:p w:rsidR="00EE1E3B" w:rsidRPr="00CD42A0" w:rsidRDefault="00EE1E3B" w:rsidP="00395A37">
            <w:pPr>
              <w:jc w:val="both"/>
              <w:rPr>
                <w:sz w:val="20"/>
                <w:szCs w:val="20"/>
              </w:rPr>
            </w:pPr>
          </w:p>
        </w:tc>
      </w:tr>
      <w:tr w:rsidR="00EE1E3B" w:rsidRPr="00EE1E3B" w:rsidTr="007B79B8">
        <w:trPr>
          <w:trHeight w:val="690"/>
          <w:trPrChange w:id="614" w:author="sanjai" w:date="2020-04-08T11:24:00Z">
            <w:trPr>
              <w:trHeight w:val="690"/>
            </w:trPr>
          </w:trPrChange>
        </w:trPr>
        <w:tc>
          <w:tcPr>
            <w:tcW w:w="1387" w:type="dxa"/>
            <w:vAlign w:val="center"/>
            <w:tcPrChange w:id="615" w:author="sanjai" w:date="2020-04-08T11:24:00Z">
              <w:tcPr>
                <w:tcW w:w="1387" w:type="dxa"/>
                <w:vAlign w:val="center"/>
              </w:tcPr>
            </w:tcPrChange>
          </w:tcPr>
          <w:p w:rsidR="00EE1E3B" w:rsidRPr="00CD42A0" w:rsidRDefault="00EE1E3B" w:rsidP="00395A37">
            <w:pPr>
              <w:jc w:val="both"/>
              <w:rPr>
                <w:b/>
                <w:sz w:val="20"/>
                <w:szCs w:val="20"/>
              </w:rPr>
            </w:pPr>
            <w:r w:rsidRPr="00CD42A0">
              <w:rPr>
                <w:b/>
                <w:sz w:val="20"/>
                <w:szCs w:val="20"/>
              </w:rPr>
              <w:t>vslide1down</w:t>
            </w:r>
          </w:p>
        </w:tc>
        <w:tc>
          <w:tcPr>
            <w:tcW w:w="1608" w:type="dxa"/>
            <w:vAlign w:val="center"/>
            <w:tcPrChange w:id="616" w:author="sanjai" w:date="2020-04-08T11:24:00Z">
              <w:tcPr>
                <w:tcW w:w="1608" w:type="dxa"/>
                <w:vAlign w:val="center"/>
              </w:tcPr>
            </w:tcPrChange>
          </w:tcPr>
          <w:p w:rsidR="00EE1E3B" w:rsidRPr="00CD42A0" w:rsidRDefault="00EE1E3B" w:rsidP="00395A37">
            <w:pPr>
              <w:jc w:val="both"/>
              <w:rPr>
                <w:sz w:val="20"/>
                <w:szCs w:val="20"/>
              </w:rPr>
            </w:pPr>
            <w:r w:rsidRPr="00CD42A0">
              <w:rPr>
                <w:sz w:val="20"/>
                <w:szCs w:val="20"/>
              </w:rPr>
              <w:t>Shift Right</w:t>
            </w:r>
          </w:p>
        </w:tc>
        <w:tc>
          <w:tcPr>
            <w:tcW w:w="4935" w:type="dxa"/>
            <w:vAlign w:val="center"/>
            <w:tcPrChange w:id="617" w:author="sanjai" w:date="2020-04-08T11:24:00Z">
              <w:tcPr>
                <w:tcW w:w="4935" w:type="dxa"/>
                <w:vAlign w:val="center"/>
              </w:tcPr>
            </w:tcPrChange>
          </w:tcPr>
          <w:p w:rsidR="00EE1E3B" w:rsidRPr="00CD42A0" w:rsidRDefault="00524B2E" w:rsidP="00395A37">
            <w:pPr>
              <w:jc w:val="both"/>
              <w:rPr>
                <w:sz w:val="20"/>
                <w:szCs w:val="20"/>
              </w:rPr>
            </w:pPr>
            <w:r w:rsidRPr="00CD42A0">
              <w:rPr>
                <w:sz w:val="20"/>
                <w:szCs w:val="20"/>
              </w:rPr>
              <w:t xml:space="preserve">Element index </w:t>
            </w:r>
            <w:r w:rsidR="00E17680">
              <w:rPr>
                <w:sz w:val="20"/>
                <w:szCs w:val="20"/>
              </w:rPr>
              <w:t>+</w:t>
            </w:r>
            <w:r w:rsidRPr="00CD42A0">
              <w:rPr>
                <w:sz w:val="20"/>
                <w:szCs w:val="20"/>
              </w:rPr>
              <w:t xml:space="preserve"> 1</w:t>
            </w:r>
          </w:p>
        </w:tc>
        <w:tc>
          <w:tcPr>
            <w:tcW w:w="2300" w:type="dxa"/>
            <w:vAlign w:val="center"/>
            <w:tcPrChange w:id="618" w:author="sanjai" w:date="2020-04-08T11:24:00Z">
              <w:tcPr>
                <w:tcW w:w="2300" w:type="dxa"/>
                <w:vAlign w:val="center"/>
              </w:tcPr>
            </w:tcPrChange>
          </w:tcPr>
          <w:p w:rsidR="00EE1E3B" w:rsidRPr="00CD42A0" w:rsidRDefault="00EE1E3B" w:rsidP="00395A37">
            <w:pPr>
              <w:jc w:val="both"/>
              <w:rPr>
                <w:sz w:val="20"/>
                <w:szCs w:val="20"/>
              </w:rPr>
            </w:pPr>
          </w:p>
        </w:tc>
      </w:tr>
      <w:tr w:rsidR="00524B2E" w:rsidRPr="00EE1E3B" w:rsidTr="007B79B8">
        <w:trPr>
          <w:trHeight w:val="660"/>
          <w:trPrChange w:id="619" w:author="sanjai" w:date="2020-04-08T11:24:00Z">
            <w:trPr>
              <w:trHeight w:val="660"/>
            </w:trPr>
          </w:trPrChange>
        </w:trPr>
        <w:tc>
          <w:tcPr>
            <w:tcW w:w="1387" w:type="dxa"/>
            <w:vAlign w:val="center"/>
            <w:tcPrChange w:id="620" w:author="sanjai" w:date="2020-04-08T11:24:00Z">
              <w:tcPr>
                <w:tcW w:w="1387" w:type="dxa"/>
                <w:vAlign w:val="center"/>
              </w:tcPr>
            </w:tcPrChange>
          </w:tcPr>
          <w:p w:rsidR="00524B2E" w:rsidRPr="00CD42A0" w:rsidRDefault="00524B2E" w:rsidP="00395A37">
            <w:pPr>
              <w:jc w:val="both"/>
              <w:rPr>
                <w:b/>
                <w:sz w:val="20"/>
                <w:szCs w:val="20"/>
              </w:rPr>
            </w:pPr>
            <w:proofErr w:type="spellStart"/>
            <w:r w:rsidRPr="00CD42A0">
              <w:rPr>
                <w:b/>
                <w:sz w:val="20"/>
                <w:szCs w:val="20"/>
              </w:rPr>
              <w:t>vslideup</w:t>
            </w:r>
            <w:proofErr w:type="spellEnd"/>
          </w:p>
        </w:tc>
        <w:tc>
          <w:tcPr>
            <w:tcW w:w="1608" w:type="dxa"/>
            <w:vAlign w:val="center"/>
            <w:tcPrChange w:id="621" w:author="sanjai" w:date="2020-04-08T11:24:00Z">
              <w:tcPr>
                <w:tcW w:w="1608" w:type="dxa"/>
                <w:vAlign w:val="center"/>
              </w:tcPr>
            </w:tcPrChange>
          </w:tcPr>
          <w:p w:rsidR="00524B2E" w:rsidRPr="00CD42A0" w:rsidRDefault="00524B2E" w:rsidP="00395A37">
            <w:pPr>
              <w:jc w:val="both"/>
              <w:rPr>
                <w:sz w:val="20"/>
                <w:szCs w:val="20"/>
              </w:rPr>
            </w:pPr>
            <w:r w:rsidRPr="00CD42A0">
              <w:rPr>
                <w:sz w:val="20"/>
                <w:szCs w:val="20"/>
              </w:rPr>
              <w:t>Shift Left</w:t>
            </w:r>
          </w:p>
        </w:tc>
        <w:tc>
          <w:tcPr>
            <w:tcW w:w="4935" w:type="dxa"/>
            <w:vAlign w:val="center"/>
            <w:tcPrChange w:id="622" w:author="sanjai" w:date="2020-04-08T11:24:00Z">
              <w:tcPr>
                <w:tcW w:w="4935" w:type="dxa"/>
                <w:vAlign w:val="center"/>
              </w:tcPr>
            </w:tcPrChange>
          </w:tcPr>
          <w:p w:rsidR="00524B2E" w:rsidRPr="00CD42A0" w:rsidRDefault="00524B2E" w:rsidP="00395A37">
            <w:pPr>
              <w:jc w:val="both"/>
              <w:rPr>
                <w:sz w:val="20"/>
                <w:szCs w:val="20"/>
              </w:rPr>
            </w:pPr>
            <w:r w:rsidRPr="00CD42A0">
              <w:rPr>
                <w:sz w:val="20"/>
                <w:szCs w:val="20"/>
              </w:rPr>
              <w:t xml:space="preserve">Element index </w:t>
            </w:r>
            <w:r w:rsidR="00E17680">
              <w:rPr>
                <w:sz w:val="20"/>
                <w:szCs w:val="20"/>
              </w:rPr>
              <w:t>-</w:t>
            </w:r>
            <w:r w:rsidRPr="00CD42A0">
              <w:rPr>
                <w:sz w:val="20"/>
                <w:szCs w:val="20"/>
              </w:rPr>
              <w:t xml:space="preserve"> offset</w:t>
            </w:r>
          </w:p>
        </w:tc>
        <w:tc>
          <w:tcPr>
            <w:tcW w:w="2300" w:type="dxa"/>
            <w:vAlign w:val="center"/>
            <w:tcPrChange w:id="623" w:author="sanjai" w:date="2020-04-08T11:24:00Z">
              <w:tcPr>
                <w:tcW w:w="2300" w:type="dxa"/>
                <w:vAlign w:val="center"/>
              </w:tcPr>
            </w:tcPrChange>
          </w:tcPr>
          <w:p w:rsidR="00524B2E" w:rsidRPr="00CD42A0" w:rsidRDefault="00524B2E" w:rsidP="00395A37">
            <w:pPr>
              <w:jc w:val="both"/>
              <w:rPr>
                <w:sz w:val="20"/>
                <w:szCs w:val="20"/>
              </w:rPr>
            </w:pPr>
          </w:p>
        </w:tc>
      </w:tr>
      <w:tr w:rsidR="00524B2E" w:rsidRPr="00EE1E3B" w:rsidTr="007B79B8">
        <w:trPr>
          <w:trHeight w:val="660"/>
          <w:trPrChange w:id="624" w:author="sanjai" w:date="2020-04-08T11:24:00Z">
            <w:trPr>
              <w:trHeight w:val="660"/>
            </w:trPr>
          </w:trPrChange>
        </w:trPr>
        <w:tc>
          <w:tcPr>
            <w:tcW w:w="1387" w:type="dxa"/>
            <w:vAlign w:val="center"/>
            <w:tcPrChange w:id="625" w:author="sanjai" w:date="2020-04-08T11:24:00Z">
              <w:tcPr>
                <w:tcW w:w="1387" w:type="dxa"/>
                <w:vAlign w:val="center"/>
              </w:tcPr>
            </w:tcPrChange>
          </w:tcPr>
          <w:p w:rsidR="00524B2E" w:rsidRPr="00CD42A0" w:rsidRDefault="00524B2E" w:rsidP="00395A37">
            <w:pPr>
              <w:jc w:val="both"/>
              <w:rPr>
                <w:b/>
                <w:sz w:val="20"/>
                <w:szCs w:val="20"/>
              </w:rPr>
            </w:pPr>
            <w:r w:rsidRPr="00CD42A0">
              <w:rPr>
                <w:b/>
                <w:sz w:val="20"/>
                <w:szCs w:val="20"/>
              </w:rPr>
              <w:t>vslide1up</w:t>
            </w:r>
          </w:p>
        </w:tc>
        <w:tc>
          <w:tcPr>
            <w:tcW w:w="1608" w:type="dxa"/>
            <w:vAlign w:val="center"/>
            <w:tcPrChange w:id="626" w:author="sanjai" w:date="2020-04-08T11:24:00Z">
              <w:tcPr>
                <w:tcW w:w="1608" w:type="dxa"/>
                <w:vAlign w:val="center"/>
              </w:tcPr>
            </w:tcPrChange>
          </w:tcPr>
          <w:p w:rsidR="00524B2E" w:rsidRPr="00CD42A0" w:rsidRDefault="00524B2E" w:rsidP="00395A37">
            <w:pPr>
              <w:jc w:val="both"/>
              <w:rPr>
                <w:sz w:val="20"/>
                <w:szCs w:val="20"/>
              </w:rPr>
            </w:pPr>
            <w:r w:rsidRPr="00CD42A0">
              <w:rPr>
                <w:sz w:val="20"/>
                <w:szCs w:val="20"/>
              </w:rPr>
              <w:t>Shift Left</w:t>
            </w:r>
          </w:p>
        </w:tc>
        <w:tc>
          <w:tcPr>
            <w:tcW w:w="4935" w:type="dxa"/>
            <w:vAlign w:val="center"/>
            <w:tcPrChange w:id="627" w:author="sanjai" w:date="2020-04-08T11:24:00Z">
              <w:tcPr>
                <w:tcW w:w="4935" w:type="dxa"/>
                <w:vAlign w:val="center"/>
              </w:tcPr>
            </w:tcPrChange>
          </w:tcPr>
          <w:p w:rsidR="00524B2E" w:rsidRPr="00CD42A0" w:rsidRDefault="00524B2E" w:rsidP="00395A37">
            <w:pPr>
              <w:jc w:val="both"/>
              <w:rPr>
                <w:sz w:val="20"/>
                <w:szCs w:val="20"/>
              </w:rPr>
            </w:pPr>
            <w:r w:rsidRPr="00CD42A0">
              <w:rPr>
                <w:sz w:val="20"/>
                <w:szCs w:val="20"/>
              </w:rPr>
              <w:t xml:space="preserve">Element index </w:t>
            </w:r>
            <w:r w:rsidR="00E17680">
              <w:rPr>
                <w:sz w:val="20"/>
                <w:szCs w:val="20"/>
              </w:rPr>
              <w:t>-</w:t>
            </w:r>
            <w:r w:rsidRPr="00CD42A0">
              <w:rPr>
                <w:sz w:val="20"/>
                <w:szCs w:val="20"/>
              </w:rPr>
              <w:t xml:space="preserve"> 1</w:t>
            </w:r>
          </w:p>
        </w:tc>
        <w:tc>
          <w:tcPr>
            <w:tcW w:w="2300" w:type="dxa"/>
            <w:vAlign w:val="center"/>
            <w:tcPrChange w:id="628" w:author="sanjai" w:date="2020-04-08T11:24:00Z">
              <w:tcPr>
                <w:tcW w:w="2300" w:type="dxa"/>
                <w:vAlign w:val="center"/>
              </w:tcPr>
            </w:tcPrChange>
          </w:tcPr>
          <w:p w:rsidR="00524B2E" w:rsidRPr="00CD42A0" w:rsidRDefault="00524B2E" w:rsidP="00395A37">
            <w:pPr>
              <w:jc w:val="both"/>
              <w:rPr>
                <w:sz w:val="20"/>
                <w:szCs w:val="20"/>
              </w:rPr>
            </w:pPr>
          </w:p>
        </w:tc>
      </w:tr>
      <w:tr w:rsidR="00524B2E" w:rsidRPr="00EE1E3B" w:rsidTr="007B79B8">
        <w:trPr>
          <w:trHeight w:val="660"/>
          <w:trPrChange w:id="629" w:author="sanjai" w:date="2020-04-08T11:24:00Z">
            <w:trPr>
              <w:trHeight w:val="660"/>
            </w:trPr>
          </w:trPrChange>
        </w:trPr>
        <w:tc>
          <w:tcPr>
            <w:tcW w:w="1387" w:type="dxa"/>
            <w:vAlign w:val="center"/>
            <w:tcPrChange w:id="630" w:author="sanjai" w:date="2020-04-08T11:24:00Z">
              <w:tcPr>
                <w:tcW w:w="1387" w:type="dxa"/>
                <w:vAlign w:val="center"/>
              </w:tcPr>
            </w:tcPrChange>
          </w:tcPr>
          <w:p w:rsidR="00524B2E" w:rsidRPr="00CD42A0" w:rsidRDefault="00524B2E" w:rsidP="00395A37">
            <w:pPr>
              <w:jc w:val="both"/>
              <w:rPr>
                <w:b/>
                <w:sz w:val="20"/>
                <w:szCs w:val="20"/>
              </w:rPr>
            </w:pPr>
            <w:proofErr w:type="spellStart"/>
            <w:r w:rsidRPr="00CD42A0">
              <w:rPr>
                <w:b/>
                <w:sz w:val="20"/>
                <w:szCs w:val="20"/>
              </w:rPr>
              <w:t>vcompress</w:t>
            </w:r>
            <w:proofErr w:type="spellEnd"/>
          </w:p>
        </w:tc>
        <w:tc>
          <w:tcPr>
            <w:tcW w:w="1608" w:type="dxa"/>
            <w:vAlign w:val="center"/>
            <w:tcPrChange w:id="631" w:author="sanjai" w:date="2020-04-08T11:24:00Z">
              <w:tcPr>
                <w:tcW w:w="1608" w:type="dxa"/>
                <w:vAlign w:val="center"/>
              </w:tcPr>
            </w:tcPrChange>
          </w:tcPr>
          <w:p w:rsidR="00524B2E" w:rsidRPr="00CD42A0" w:rsidRDefault="00524B2E" w:rsidP="00395A37">
            <w:pPr>
              <w:jc w:val="both"/>
              <w:rPr>
                <w:sz w:val="20"/>
                <w:szCs w:val="20"/>
              </w:rPr>
            </w:pPr>
            <w:r w:rsidRPr="00CD42A0">
              <w:rPr>
                <w:sz w:val="20"/>
                <w:szCs w:val="20"/>
              </w:rPr>
              <w:t>Shift Right</w:t>
            </w:r>
          </w:p>
        </w:tc>
        <w:tc>
          <w:tcPr>
            <w:tcW w:w="4935" w:type="dxa"/>
            <w:vAlign w:val="center"/>
            <w:tcPrChange w:id="632" w:author="sanjai" w:date="2020-04-08T11:24:00Z">
              <w:tcPr>
                <w:tcW w:w="4935" w:type="dxa"/>
                <w:vAlign w:val="center"/>
              </w:tcPr>
            </w:tcPrChange>
          </w:tcPr>
          <w:p w:rsidR="00524B2E" w:rsidRPr="00CD42A0" w:rsidRDefault="007B79B8" w:rsidP="00395A37">
            <w:pPr>
              <w:jc w:val="both"/>
              <w:rPr>
                <w:sz w:val="20"/>
                <w:szCs w:val="20"/>
              </w:rPr>
            </w:pPr>
            <w:ins w:id="633" w:author="sanjai" w:date="2020-04-08T11:23:00Z">
              <w:r>
                <w:rPr>
                  <w:sz w:val="20"/>
                  <w:szCs w:val="20"/>
                </w:rPr>
                <w:t>E</w:t>
              </w:r>
            </w:ins>
            <w:del w:id="634" w:author="sanjai" w:date="2020-04-08T11:23:00Z">
              <w:r w:rsidR="00524B2E" w:rsidRPr="00CD42A0" w:rsidDel="007B79B8">
                <w:rPr>
                  <w:sz w:val="20"/>
                  <w:szCs w:val="20"/>
                </w:rPr>
                <w:delText>e</w:delText>
              </w:r>
            </w:del>
            <w:r w:rsidR="00524B2E" w:rsidRPr="00CD42A0">
              <w:rPr>
                <w:sz w:val="20"/>
                <w:szCs w:val="20"/>
              </w:rPr>
              <w:t>ach mux’s select signal may vary.</w:t>
            </w:r>
          </w:p>
          <w:p w:rsidR="00524B2E" w:rsidRPr="00CD42A0" w:rsidRDefault="00524B2E" w:rsidP="00395A37">
            <w:pPr>
              <w:jc w:val="both"/>
              <w:rPr>
                <w:sz w:val="20"/>
                <w:szCs w:val="20"/>
              </w:rPr>
            </w:pPr>
            <w:del w:id="635" w:author="sanjai" w:date="2020-04-08T11:23:00Z">
              <w:r w:rsidRPr="00CD42A0" w:rsidDel="007B79B8">
                <w:rPr>
                  <w:sz w:val="20"/>
                  <w:szCs w:val="20"/>
                </w:rPr>
                <w:delText xml:space="preserve">control signal may be generated by a combination of </w:delText>
              </w:r>
            </w:del>
            <w:del w:id="636" w:author="sanjai" w:date="2019-06-19T16:01:00Z">
              <w:r w:rsidRPr="00CD42A0" w:rsidDel="00E70E56">
                <w:rPr>
                  <w:sz w:val="20"/>
                  <w:szCs w:val="20"/>
                </w:rPr>
                <w:delText>vmioata</w:delText>
              </w:r>
            </w:del>
            <w:del w:id="637" w:author="sanjai" w:date="2020-04-08T11:23:00Z">
              <w:r w:rsidR="00314775" w:rsidDel="007B79B8">
                <w:rPr>
                  <w:sz w:val="20"/>
                  <w:szCs w:val="20"/>
                </w:rPr>
                <w:delText>, vmfirst</w:delText>
              </w:r>
              <w:r w:rsidRPr="00CD42A0" w:rsidDel="007B79B8">
                <w:rPr>
                  <w:sz w:val="20"/>
                  <w:szCs w:val="20"/>
                </w:rPr>
                <w:delText xml:space="preserve"> instruction</w:delText>
              </w:r>
              <w:r w:rsidR="00314775" w:rsidDel="007B79B8">
                <w:rPr>
                  <w:sz w:val="20"/>
                  <w:szCs w:val="20"/>
                </w:rPr>
                <w:delText>s</w:delText>
              </w:r>
              <w:r w:rsidRPr="00CD42A0" w:rsidDel="007B79B8">
                <w:rPr>
                  <w:sz w:val="20"/>
                  <w:szCs w:val="20"/>
                </w:rPr>
                <w:delText xml:space="preserve"> and additional logic</w:delText>
              </w:r>
            </w:del>
            <w:ins w:id="638" w:author="sanjai" w:date="2020-04-08T11:23:00Z">
              <w:r w:rsidR="007B79B8">
                <w:rPr>
                  <w:sz w:val="20"/>
                  <w:szCs w:val="20"/>
                </w:rPr>
                <w:t>Dedicated logic generates the switching mux control based on the mask register</w:t>
              </w:r>
            </w:ins>
            <w:r w:rsidRPr="00CD42A0">
              <w:rPr>
                <w:sz w:val="20"/>
                <w:szCs w:val="20"/>
              </w:rPr>
              <w:t>.</w:t>
            </w:r>
          </w:p>
        </w:tc>
        <w:tc>
          <w:tcPr>
            <w:tcW w:w="2300" w:type="dxa"/>
            <w:vAlign w:val="center"/>
            <w:tcPrChange w:id="639" w:author="sanjai" w:date="2020-04-08T11:24:00Z">
              <w:tcPr>
                <w:tcW w:w="2300" w:type="dxa"/>
                <w:vAlign w:val="center"/>
              </w:tcPr>
            </w:tcPrChange>
          </w:tcPr>
          <w:p w:rsidR="00524B2E" w:rsidRPr="00CD42A0" w:rsidRDefault="00314775" w:rsidP="00395A37">
            <w:pPr>
              <w:jc w:val="both"/>
              <w:rPr>
                <w:sz w:val="20"/>
                <w:szCs w:val="20"/>
              </w:rPr>
            </w:pPr>
            <w:r>
              <w:rPr>
                <w:sz w:val="20"/>
                <w:szCs w:val="20"/>
              </w:rPr>
              <w:t>explained in later section.</w:t>
            </w:r>
          </w:p>
        </w:tc>
      </w:tr>
      <w:tr w:rsidR="00524B2E" w:rsidRPr="00EE1E3B" w:rsidTr="007B79B8">
        <w:trPr>
          <w:trHeight w:val="660"/>
          <w:trPrChange w:id="640" w:author="sanjai" w:date="2020-04-08T11:24:00Z">
            <w:trPr>
              <w:trHeight w:val="660"/>
            </w:trPr>
          </w:trPrChange>
        </w:trPr>
        <w:tc>
          <w:tcPr>
            <w:tcW w:w="1387" w:type="dxa"/>
            <w:vAlign w:val="center"/>
            <w:tcPrChange w:id="641" w:author="sanjai" w:date="2020-04-08T11:24:00Z">
              <w:tcPr>
                <w:tcW w:w="1387" w:type="dxa"/>
                <w:vAlign w:val="center"/>
              </w:tcPr>
            </w:tcPrChange>
          </w:tcPr>
          <w:p w:rsidR="00524B2E" w:rsidRPr="00CD42A0" w:rsidRDefault="00524B2E" w:rsidP="00395A37">
            <w:pPr>
              <w:jc w:val="both"/>
              <w:rPr>
                <w:b/>
                <w:sz w:val="20"/>
                <w:szCs w:val="20"/>
              </w:rPr>
            </w:pPr>
            <w:proofErr w:type="spellStart"/>
            <w:r w:rsidRPr="00CD42A0">
              <w:rPr>
                <w:b/>
                <w:sz w:val="20"/>
                <w:szCs w:val="20"/>
              </w:rPr>
              <w:t>vrgather</w:t>
            </w:r>
            <w:proofErr w:type="spellEnd"/>
          </w:p>
        </w:tc>
        <w:tc>
          <w:tcPr>
            <w:tcW w:w="1608" w:type="dxa"/>
            <w:vAlign w:val="center"/>
            <w:tcPrChange w:id="642" w:author="sanjai" w:date="2020-04-08T11:24:00Z">
              <w:tcPr>
                <w:tcW w:w="1608" w:type="dxa"/>
                <w:vAlign w:val="center"/>
              </w:tcPr>
            </w:tcPrChange>
          </w:tcPr>
          <w:p w:rsidR="00524B2E" w:rsidRPr="00CD42A0" w:rsidRDefault="00524B2E" w:rsidP="00395A37">
            <w:pPr>
              <w:jc w:val="both"/>
              <w:rPr>
                <w:sz w:val="20"/>
                <w:szCs w:val="20"/>
              </w:rPr>
            </w:pPr>
            <w:r w:rsidRPr="00CD42A0">
              <w:rPr>
                <w:sz w:val="20"/>
                <w:szCs w:val="20"/>
              </w:rPr>
              <w:t>Indexing</w:t>
            </w:r>
          </w:p>
        </w:tc>
        <w:tc>
          <w:tcPr>
            <w:tcW w:w="4935" w:type="dxa"/>
            <w:vAlign w:val="center"/>
            <w:tcPrChange w:id="643" w:author="sanjai" w:date="2020-04-08T11:24:00Z">
              <w:tcPr>
                <w:tcW w:w="4935" w:type="dxa"/>
                <w:vAlign w:val="center"/>
              </w:tcPr>
            </w:tcPrChange>
          </w:tcPr>
          <w:p w:rsidR="00524B2E" w:rsidRPr="00CD42A0" w:rsidRDefault="006525B2" w:rsidP="00395A37">
            <w:pPr>
              <w:jc w:val="both"/>
              <w:rPr>
                <w:sz w:val="20"/>
                <w:szCs w:val="20"/>
              </w:rPr>
            </w:pPr>
            <w:r w:rsidRPr="00CD42A0">
              <w:rPr>
                <w:sz w:val="20"/>
                <w:szCs w:val="20"/>
              </w:rPr>
              <w:t>Element index as in the vector register</w:t>
            </w:r>
          </w:p>
        </w:tc>
        <w:tc>
          <w:tcPr>
            <w:tcW w:w="2300" w:type="dxa"/>
            <w:vAlign w:val="center"/>
            <w:tcPrChange w:id="644" w:author="sanjai" w:date="2020-04-08T11:24:00Z">
              <w:tcPr>
                <w:tcW w:w="2300" w:type="dxa"/>
                <w:vAlign w:val="center"/>
              </w:tcPr>
            </w:tcPrChange>
          </w:tcPr>
          <w:p w:rsidR="00524B2E" w:rsidRPr="00CD42A0" w:rsidRDefault="00524B2E" w:rsidP="00395A37">
            <w:pPr>
              <w:jc w:val="both"/>
              <w:rPr>
                <w:sz w:val="20"/>
                <w:szCs w:val="20"/>
              </w:rPr>
            </w:pPr>
          </w:p>
        </w:tc>
      </w:tr>
      <w:tr w:rsidR="006525B2" w:rsidRPr="00EE1E3B" w:rsidTr="007B79B8">
        <w:trPr>
          <w:trHeight w:val="660"/>
          <w:trPrChange w:id="645" w:author="sanjai" w:date="2020-04-08T11:24:00Z">
            <w:trPr>
              <w:trHeight w:val="660"/>
            </w:trPr>
          </w:trPrChange>
        </w:trPr>
        <w:tc>
          <w:tcPr>
            <w:tcW w:w="1387" w:type="dxa"/>
            <w:vAlign w:val="center"/>
            <w:tcPrChange w:id="646" w:author="sanjai" w:date="2020-04-08T11:24:00Z">
              <w:tcPr>
                <w:tcW w:w="1387" w:type="dxa"/>
                <w:vAlign w:val="center"/>
              </w:tcPr>
            </w:tcPrChange>
          </w:tcPr>
          <w:p w:rsidR="006525B2" w:rsidRPr="00CD42A0" w:rsidRDefault="006525B2" w:rsidP="00395A37">
            <w:pPr>
              <w:jc w:val="both"/>
              <w:rPr>
                <w:b/>
                <w:sz w:val="20"/>
                <w:szCs w:val="20"/>
              </w:rPr>
            </w:pPr>
            <w:proofErr w:type="spellStart"/>
            <w:r w:rsidRPr="00CD42A0">
              <w:rPr>
                <w:b/>
                <w:sz w:val="20"/>
                <w:szCs w:val="20"/>
              </w:rPr>
              <w:t>vextract</w:t>
            </w:r>
            <w:proofErr w:type="spellEnd"/>
          </w:p>
        </w:tc>
        <w:tc>
          <w:tcPr>
            <w:tcW w:w="1608" w:type="dxa"/>
            <w:vAlign w:val="center"/>
            <w:tcPrChange w:id="647" w:author="sanjai" w:date="2020-04-08T11:24:00Z">
              <w:tcPr>
                <w:tcW w:w="1608" w:type="dxa"/>
                <w:vAlign w:val="center"/>
              </w:tcPr>
            </w:tcPrChange>
          </w:tcPr>
          <w:p w:rsidR="006525B2" w:rsidRPr="00CD42A0" w:rsidRDefault="006525B2" w:rsidP="00314775">
            <w:pPr>
              <w:rPr>
                <w:sz w:val="20"/>
                <w:szCs w:val="20"/>
              </w:rPr>
            </w:pPr>
            <w:r w:rsidRPr="00CD42A0">
              <w:rPr>
                <w:sz w:val="20"/>
                <w:szCs w:val="20"/>
              </w:rPr>
              <w:t>Variable Shift Right</w:t>
            </w:r>
          </w:p>
        </w:tc>
        <w:tc>
          <w:tcPr>
            <w:tcW w:w="4935" w:type="dxa"/>
            <w:vAlign w:val="center"/>
            <w:tcPrChange w:id="648" w:author="sanjai" w:date="2020-04-08T11:24:00Z">
              <w:tcPr>
                <w:tcW w:w="4935" w:type="dxa"/>
                <w:vAlign w:val="center"/>
              </w:tcPr>
            </w:tcPrChange>
          </w:tcPr>
          <w:p w:rsidR="006525B2" w:rsidRPr="00CD42A0" w:rsidRDefault="006525B2" w:rsidP="00395A37">
            <w:pPr>
              <w:jc w:val="both"/>
              <w:rPr>
                <w:sz w:val="20"/>
                <w:szCs w:val="20"/>
              </w:rPr>
            </w:pPr>
            <w:r w:rsidRPr="00CD42A0">
              <w:rPr>
                <w:sz w:val="20"/>
                <w:szCs w:val="20"/>
              </w:rPr>
              <w:t xml:space="preserve">Element index </w:t>
            </w:r>
            <w:r w:rsidR="00314775">
              <w:rPr>
                <w:sz w:val="20"/>
                <w:szCs w:val="20"/>
              </w:rPr>
              <w:t>(w/ byte offset adjustment)</w:t>
            </w:r>
          </w:p>
        </w:tc>
        <w:tc>
          <w:tcPr>
            <w:tcW w:w="2300" w:type="dxa"/>
            <w:vAlign w:val="center"/>
            <w:tcPrChange w:id="649" w:author="sanjai" w:date="2020-04-08T11:24:00Z">
              <w:tcPr>
                <w:tcW w:w="2300" w:type="dxa"/>
                <w:vAlign w:val="center"/>
              </w:tcPr>
            </w:tcPrChange>
          </w:tcPr>
          <w:p w:rsidR="006525B2" w:rsidRPr="00CD42A0" w:rsidRDefault="00314775" w:rsidP="00395A37">
            <w:pPr>
              <w:jc w:val="both"/>
              <w:rPr>
                <w:sz w:val="20"/>
                <w:szCs w:val="20"/>
              </w:rPr>
            </w:pPr>
            <w:r>
              <w:rPr>
                <w:sz w:val="20"/>
                <w:szCs w:val="20"/>
              </w:rPr>
              <w:t>explained in later section.</w:t>
            </w:r>
          </w:p>
        </w:tc>
      </w:tr>
    </w:tbl>
    <w:p w:rsidR="00EE1E3B" w:rsidRDefault="00EE1E3B" w:rsidP="00395A37">
      <w:pPr>
        <w:jc w:val="both"/>
      </w:pPr>
    </w:p>
    <w:p w:rsidR="00CD42A0" w:rsidRDefault="00CD42A0" w:rsidP="0049628F">
      <w:pPr>
        <w:pStyle w:val="ListParagraph"/>
        <w:widowControl/>
        <w:numPr>
          <w:ilvl w:val="0"/>
          <w:numId w:val="5"/>
        </w:numPr>
        <w:snapToGrid/>
        <w:spacing w:after="160" w:line="259" w:lineRule="auto"/>
        <w:contextualSpacing/>
        <w:jc w:val="both"/>
      </w:pPr>
      <w:r>
        <w:t>Translate the element shift/index to byte shift.</w:t>
      </w:r>
    </w:p>
    <w:p w:rsidR="00CD42A0" w:rsidRDefault="00CD42A0" w:rsidP="0049628F">
      <w:pPr>
        <w:pStyle w:val="ListParagraph"/>
        <w:widowControl/>
        <w:numPr>
          <w:ilvl w:val="1"/>
          <w:numId w:val="5"/>
        </w:numPr>
        <w:snapToGrid/>
        <w:spacing w:after="160" w:line="259" w:lineRule="auto"/>
        <w:contextualSpacing/>
        <w:jc w:val="both"/>
      </w:pPr>
      <w:r>
        <w:t>In the above table the offset/</w:t>
      </w:r>
      <w:proofErr w:type="spellStart"/>
      <w:r>
        <w:t>idx</w:t>
      </w:r>
      <w:proofErr w:type="spellEnd"/>
      <w:r>
        <w:t xml:space="preserve"> is actually </w:t>
      </w:r>
      <w:r w:rsidRPr="00C92F5C">
        <w:rPr>
          <w:b/>
          <w:color w:val="C00000"/>
        </w:rPr>
        <w:t xml:space="preserve">(instruction </w:t>
      </w:r>
      <w:r>
        <w:rPr>
          <w:b/>
          <w:color w:val="C00000"/>
        </w:rPr>
        <w:t xml:space="preserve">expressed </w:t>
      </w:r>
      <w:r w:rsidRPr="00C92F5C">
        <w:rPr>
          <w:b/>
          <w:color w:val="C00000"/>
        </w:rPr>
        <w:t>offset</w:t>
      </w:r>
      <w:r w:rsidRPr="001E6C0F">
        <w:rPr>
          <w:b/>
          <w:color w:val="000000" w:themeColor="text1"/>
        </w:rPr>
        <w:t xml:space="preserve"> </w:t>
      </w:r>
      <w:r w:rsidRPr="00C92F5C">
        <w:rPr>
          <w:b/>
          <w:color w:val="C00000"/>
        </w:rPr>
        <w:t xml:space="preserve">&lt;&lt; </w:t>
      </w:r>
      <w:proofErr w:type="spellStart"/>
      <w:r w:rsidRPr="00C92F5C">
        <w:rPr>
          <w:b/>
          <w:color w:val="C00000"/>
        </w:rPr>
        <w:t>vsew</w:t>
      </w:r>
      <w:proofErr w:type="spellEnd"/>
      <w:r w:rsidRPr="00C92F5C">
        <w:rPr>
          <w:b/>
          <w:color w:val="C00000"/>
        </w:rPr>
        <w:t>)</w:t>
      </w:r>
      <w:r>
        <w:t>.</w:t>
      </w:r>
    </w:p>
    <w:p w:rsidR="00CD42A0" w:rsidRDefault="00CD42A0" w:rsidP="00395A37">
      <w:pPr>
        <w:widowControl/>
        <w:snapToGrid/>
        <w:spacing w:after="160" w:line="259" w:lineRule="auto"/>
        <w:contextualSpacing/>
        <w:jc w:val="both"/>
      </w:pPr>
    </w:p>
    <w:p w:rsidR="00CD42A0" w:rsidRDefault="00CD42A0" w:rsidP="00395A37">
      <w:pPr>
        <w:widowControl/>
        <w:snapToGrid/>
        <w:spacing w:after="160" w:line="259" w:lineRule="auto"/>
        <w:contextualSpacing/>
        <w:jc w:val="both"/>
      </w:pPr>
    </w:p>
    <w:p w:rsidR="00CD42A0" w:rsidRDefault="00CD42A0" w:rsidP="00395A37">
      <w:pPr>
        <w:widowControl/>
        <w:snapToGrid/>
        <w:spacing w:after="160" w:line="259" w:lineRule="auto"/>
        <w:contextualSpacing/>
        <w:jc w:val="both"/>
      </w:pPr>
    </w:p>
    <w:p w:rsidR="00CD42A0" w:rsidRDefault="00CD42A0" w:rsidP="00395A37">
      <w:pPr>
        <w:widowControl/>
        <w:snapToGrid/>
        <w:spacing w:after="160" w:line="259" w:lineRule="auto"/>
        <w:contextualSpacing/>
        <w:jc w:val="both"/>
      </w:pPr>
    </w:p>
    <w:p w:rsidR="00E41895" w:rsidRDefault="00E41895" w:rsidP="00E41895">
      <w:pPr>
        <w:pStyle w:val="Caption"/>
        <w:keepNext/>
      </w:pPr>
      <w:bookmarkStart w:id="650" w:name="_Toc38464259"/>
      <w:r>
        <w:lastRenderedPageBreak/>
        <w:t xml:space="preserve">Table </w:t>
      </w:r>
      <w:fldSimple w:instr=" SEQ Table \* ARABIC ">
        <w:r w:rsidR="00586D07">
          <w:rPr>
            <w:noProof/>
          </w:rPr>
          <w:t>3</w:t>
        </w:r>
      </w:fldSimple>
      <w:r>
        <w:t xml:space="preserve"> VSEW &amp; Byte Shift Value</w:t>
      </w:r>
      <w:bookmarkEnd w:id="650"/>
    </w:p>
    <w:tbl>
      <w:tblPr>
        <w:tblW w:w="9734" w:type="dxa"/>
        <w:jc w:val="center"/>
        <w:tblLook w:val="04A0" w:firstRow="1" w:lastRow="0" w:firstColumn="1" w:lastColumn="0" w:noHBand="0" w:noVBand="1"/>
      </w:tblPr>
      <w:tblGrid>
        <w:gridCol w:w="979"/>
        <w:gridCol w:w="767"/>
        <w:gridCol w:w="979"/>
        <w:gridCol w:w="872"/>
        <w:gridCol w:w="767"/>
        <w:gridCol w:w="767"/>
        <w:gridCol w:w="766"/>
        <w:gridCol w:w="766"/>
        <w:gridCol w:w="766"/>
        <w:gridCol w:w="766"/>
        <w:gridCol w:w="766"/>
        <w:gridCol w:w="766"/>
        <w:gridCol w:w="7"/>
      </w:tblGrid>
      <w:tr w:rsidR="00CD42A0" w:rsidRPr="00953CD6" w:rsidTr="00E41895">
        <w:trPr>
          <w:trHeight w:val="505"/>
          <w:jc w:val="center"/>
        </w:trPr>
        <w:tc>
          <w:tcPr>
            <w:tcW w:w="3597" w:type="dxa"/>
            <w:gridSpan w:val="4"/>
            <w:vMerge w:val="restart"/>
            <w:tcBorders>
              <w:top w:val="single" w:sz="4" w:space="0" w:color="auto"/>
              <w:left w:val="single" w:sz="4" w:space="0" w:color="auto"/>
              <w:right w:val="single" w:sz="4" w:space="0" w:color="auto"/>
            </w:tcBorders>
            <w:shd w:val="clear" w:color="auto" w:fill="E36C0A" w:themeFill="accent6" w:themeFillShade="BF"/>
            <w:noWrap/>
            <w:vAlign w:val="center"/>
          </w:tcPr>
          <w:p w:rsidR="00CD42A0" w:rsidRPr="00953CD6" w:rsidRDefault="00CD42A0" w:rsidP="00B5451C">
            <w:pPr>
              <w:jc w:val="center"/>
              <w:rPr>
                <w:szCs w:val="24"/>
              </w:rPr>
            </w:pPr>
            <w:proofErr w:type="spellStart"/>
            <w:r>
              <w:rPr>
                <w:rFonts w:hAnsi="Calibri"/>
                <w:color w:val="FFFFFF" w:themeColor="light1"/>
              </w:rPr>
              <w:t>vsew</w:t>
            </w:r>
            <w:proofErr w:type="spellEnd"/>
            <w:r>
              <w:rPr>
                <w:rFonts w:hAnsi="Calibri"/>
                <w:color w:val="FFFFFF" w:themeColor="light1"/>
              </w:rPr>
              <w:t xml:space="preserve"> setting</w:t>
            </w:r>
          </w:p>
        </w:tc>
        <w:tc>
          <w:tcPr>
            <w:tcW w:w="6137" w:type="dxa"/>
            <w:gridSpan w:val="9"/>
            <w:vMerge w:val="restart"/>
            <w:tcBorders>
              <w:top w:val="single" w:sz="4" w:space="0" w:color="auto"/>
              <w:left w:val="nil"/>
              <w:right w:val="single" w:sz="4" w:space="0" w:color="auto"/>
            </w:tcBorders>
            <w:shd w:val="clear" w:color="auto" w:fill="C0504D" w:themeFill="accent2"/>
            <w:noWrap/>
            <w:vAlign w:val="center"/>
          </w:tcPr>
          <w:p w:rsidR="00CD42A0" w:rsidRPr="00FB3348" w:rsidRDefault="00CD42A0" w:rsidP="00B5451C">
            <w:pPr>
              <w:jc w:val="center"/>
            </w:pPr>
            <w:r>
              <w:rPr>
                <w:rFonts w:hAnsi="Calibri"/>
                <w:color w:val="FFFFFF" w:themeColor="light1"/>
              </w:rPr>
              <w:t xml:space="preserve">Byte shift for element index for various </w:t>
            </w:r>
            <w:proofErr w:type="spellStart"/>
            <w:r>
              <w:rPr>
                <w:rFonts w:hAnsi="Calibri"/>
                <w:color w:val="FFFFFF" w:themeColor="light1"/>
              </w:rPr>
              <w:t>vsew</w:t>
            </w:r>
            <w:proofErr w:type="spellEnd"/>
            <w:r>
              <w:rPr>
                <w:rFonts w:hAnsi="Calibri"/>
                <w:color w:val="FFFFFF" w:themeColor="light1"/>
              </w:rPr>
              <w:t xml:space="preserve"> setting. Converting element shift to byte shift.</w:t>
            </w:r>
          </w:p>
        </w:tc>
      </w:tr>
      <w:tr w:rsidR="00CD42A0" w:rsidRPr="00953CD6" w:rsidTr="00E41895">
        <w:trPr>
          <w:trHeight w:val="318"/>
          <w:jc w:val="center"/>
        </w:trPr>
        <w:tc>
          <w:tcPr>
            <w:tcW w:w="3597" w:type="dxa"/>
            <w:gridSpan w:val="4"/>
            <w:vMerge/>
            <w:tcBorders>
              <w:left w:val="single" w:sz="4" w:space="0" w:color="auto"/>
              <w:right w:val="single" w:sz="4" w:space="0" w:color="auto"/>
            </w:tcBorders>
            <w:shd w:val="clear" w:color="auto" w:fill="E36C0A" w:themeFill="accent6" w:themeFillShade="BF"/>
            <w:noWrap/>
            <w:vAlign w:val="bottom"/>
          </w:tcPr>
          <w:p w:rsidR="00CD42A0" w:rsidRPr="00953CD6" w:rsidRDefault="00CD42A0" w:rsidP="00395A37">
            <w:pPr>
              <w:spacing w:line="240" w:lineRule="auto"/>
              <w:jc w:val="both"/>
              <w:rPr>
                <w:rFonts w:ascii="Calibri" w:eastAsia="Times New Roman" w:hAnsi="Calibri" w:cs="Times New Roman"/>
                <w:color w:val="000000"/>
              </w:rPr>
            </w:pPr>
          </w:p>
        </w:tc>
        <w:tc>
          <w:tcPr>
            <w:tcW w:w="6137" w:type="dxa"/>
            <w:gridSpan w:val="9"/>
            <w:vMerge/>
            <w:tcBorders>
              <w:left w:val="nil"/>
              <w:right w:val="single" w:sz="4" w:space="0" w:color="auto"/>
            </w:tcBorders>
            <w:shd w:val="clear" w:color="auto" w:fill="C0504D" w:themeFill="accent2"/>
            <w:noWrap/>
            <w:vAlign w:val="bottom"/>
          </w:tcPr>
          <w:p w:rsidR="00CD42A0" w:rsidRPr="00953CD6" w:rsidRDefault="00CD42A0" w:rsidP="00395A37">
            <w:pPr>
              <w:spacing w:line="240" w:lineRule="auto"/>
              <w:jc w:val="both"/>
              <w:rPr>
                <w:rFonts w:ascii="Calibri" w:eastAsia="Times New Roman" w:hAnsi="Calibri" w:cs="Times New Roman"/>
                <w:color w:val="000000"/>
              </w:rPr>
            </w:pPr>
          </w:p>
        </w:tc>
      </w:tr>
      <w:tr w:rsidR="00CD42A0" w:rsidRPr="00953CD6" w:rsidTr="00E41895">
        <w:trPr>
          <w:trHeight w:val="318"/>
          <w:jc w:val="center"/>
        </w:trPr>
        <w:tc>
          <w:tcPr>
            <w:tcW w:w="3597" w:type="dxa"/>
            <w:gridSpan w:val="4"/>
            <w:vMerge/>
            <w:tcBorders>
              <w:left w:val="single" w:sz="4" w:space="0" w:color="auto"/>
              <w:bottom w:val="single" w:sz="4" w:space="0" w:color="auto"/>
              <w:right w:val="single" w:sz="4" w:space="0" w:color="auto"/>
            </w:tcBorders>
            <w:shd w:val="clear" w:color="auto" w:fill="E36C0A" w:themeFill="accent6" w:themeFillShade="BF"/>
            <w:noWrap/>
            <w:vAlign w:val="bottom"/>
          </w:tcPr>
          <w:p w:rsidR="00CD42A0" w:rsidRPr="00953CD6" w:rsidRDefault="00CD42A0" w:rsidP="00395A37">
            <w:pPr>
              <w:spacing w:line="240" w:lineRule="auto"/>
              <w:jc w:val="both"/>
              <w:rPr>
                <w:rFonts w:ascii="Calibri" w:eastAsia="Times New Roman" w:hAnsi="Calibri" w:cs="Times New Roman"/>
                <w:color w:val="000000"/>
              </w:rPr>
            </w:pPr>
          </w:p>
        </w:tc>
        <w:tc>
          <w:tcPr>
            <w:tcW w:w="6137" w:type="dxa"/>
            <w:gridSpan w:val="9"/>
            <w:vMerge/>
            <w:tcBorders>
              <w:left w:val="nil"/>
              <w:bottom w:val="single" w:sz="4" w:space="0" w:color="auto"/>
              <w:right w:val="single" w:sz="4" w:space="0" w:color="auto"/>
            </w:tcBorders>
            <w:shd w:val="clear" w:color="auto" w:fill="C0504D" w:themeFill="accent2"/>
            <w:noWrap/>
            <w:vAlign w:val="bottom"/>
          </w:tcPr>
          <w:p w:rsidR="00CD42A0" w:rsidRPr="00953CD6" w:rsidRDefault="00CD42A0" w:rsidP="00395A37">
            <w:pPr>
              <w:spacing w:line="240" w:lineRule="auto"/>
              <w:jc w:val="both"/>
              <w:rPr>
                <w:rFonts w:ascii="Calibri" w:eastAsia="Times New Roman" w:hAnsi="Calibri" w:cs="Times New Roman"/>
                <w:color w:val="000000"/>
              </w:rPr>
            </w:pPr>
          </w:p>
        </w:tc>
      </w:tr>
      <w:tr w:rsidR="00CD42A0" w:rsidRPr="00953CD6" w:rsidTr="00E41895">
        <w:trPr>
          <w:gridAfter w:val="1"/>
          <w:wAfter w:w="7" w:type="dxa"/>
          <w:trHeight w:val="387"/>
          <w:jc w:val="center"/>
        </w:trPr>
        <w:tc>
          <w:tcPr>
            <w:tcW w:w="979"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proofErr w:type="spellStart"/>
            <w:r w:rsidRPr="00953CD6">
              <w:rPr>
                <w:rFonts w:ascii="Calibri" w:eastAsia="Times New Roman" w:hAnsi="Calibri" w:cs="Times New Roman"/>
                <w:color w:val="000000"/>
              </w:rPr>
              <w:t>vsew</w:t>
            </w:r>
            <w:proofErr w:type="spellEnd"/>
            <w:r w:rsidRPr="00953CD6">
              <w:rPr>
                <w:rFonts w:ascii="Calibri" w:eastAsia="Times New Roman" w:hAnsi="Calibri" w:cs="Times New Roman"/>
                <w:color w:val="000000"/>
              </w:rPr>
              <w:t>(b)</w:t>
            </w:r>
          </w:p>
        </w:tc>
        <w:tc>
          <w:tcPr>
            <w:tcW w:w="767"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SEW</w:t>
            </w:r>
          </w:p>
        </w:tc>
        <w:tc>
          <w:tcPr>
            <w:tcW w:w="979"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proofErr w:type="spellStart"/>
            <w:r w:rsidRPr="00953CD6">
              <w:rPr>
                <w:rFonts w:ascii="Calibri" w:eastAsia="Times New Roman" w:hAnsi="Calibri" w:cs="Times New Roman"/>
                <w:color w:val="000000"/>
              </w:rPr>
              <w:t>vsew</w:t>
            </w:r>
            <w:proofErr w:type="spellEnd"/>
            <w:r w:rsidRPr="00953CD6">
              <w:rPr>
                <w:rFonts w:ascii="Calibri" w:eastAsia="Times New Roman" w:hAnsi="Calibri" w:cs="Times New Roman"/>
                <w:color w:val="000000"/>
              </w:rPr>
              <w:t>(d)</w:t>
            </w:r>
          </w:p>
        </w:tc>
        <w:tc>
          <w:tcPr>
            <w:tcW w:w="872"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SEW/8</w:t>
            </w:r>
          </w:p>
        </w:tc>
        <w:tc>
          <w:tcPr>
            <w:tcW w:w="767"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5</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w:t>
            </w:r>
          </w:p>
        </w:tc>
        <w:tc>
          <w:tcPr>
            <w:tcW w:w="766" w:type="dxa"/>
            <w:tcBorders>
              <w:top w:val="single" w:sz="4" w:space="0" w:color="auto"/>
              <w:left w:val="nil"/>
              <w:bottom w:val="single" w:sz="4" w:space="0" w:color="auto"/>
              <w:right w:val="single" w:sz="4" w:space="0" w:color="auto"/>
            </w:tcBorders>
            <w:shd w:val="clear" w:color="000000" w:fill="4472C4"/>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5</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11</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48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80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96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101</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256</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5</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96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160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192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110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512</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192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256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320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384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640</w:t>
            </w:r>
          </w:p>
        </w:tc>
      </w:tr>
      <w:tr w:rsidR="00CD42A0" w:rsidRPr="00953CD6" w:rsidTr="00E41895">
        <w:trPr>
          <w:gridAfter w:val="1"/>
          <w:wAfter w:w="7" w:type="dxa"/>
          <w:trHeight w:val="318"/>
          <w:jc w:val="center"/>
        </w:trPr>
        <w:tc>
          <w:tcPr>
            <w:tcW w:w="979" w:type="dxa"/>
            <w:tcBorders>
              <w:top w:val="nil"/>
              <w:left w:val="single" w:sz="4" w:space="0" w:color="auto"/>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111</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1024</w:t>
            </w:r>
          </w:p>
        </w:tc>
        <w:tc>
          <w:tcPr>
            <w:tcW w:w="979"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7</w:t>
            </w:r>
          </w:p>
        </w:tc>
        <w:tc>
          <w:tcPr>
            <w:tcW w:w="872"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0</w:t>
            </w:r>
          </w:p>
        </w:tc>
        <w:tc>
          <w:tcPr>
            <w:tcW w:w="767"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256</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384</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512</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640</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768</w:t>
            </w:r>
          </w:p>
        </w:tc>
        <w:tc>
          <w:tcPr>
            <w:tcW w:w="766" w:type="dxa"/>
            <w:tcBorders>
              <w:top w:val="nil"/>
              <w:left w:val="nil"/>
              <w:bottom w:val="single" w:sz="4" w:space="0" w:color="auto"/>
              <w:right w:val="single" w:sz="4" w:space="0" w:color="auto"/>
            </w:tcBorders>
            <w:shd w:val="clear" w:color="auto" w:fill="auto"/>
            <w:noWrap/>
            <w:vAlign w:val="center"/>
            <w:hideMark/>
          </w:tcPr>
          <w:p w:rsidR="00CD42A0" w:rsidRPr="00953CD6" w:rsidRDefault="00CD42A0" w:rsidP="00395A37">
            <w:pPr>
              <w:spacing w:line="240" w:lineRule="auto"/>
              <w:jc w:val="both"/>
              <w:rPr>
                <w:rFonts w:ascii="Calibri" w:eastAsia="Times New Roman" w:hAnsi="Calibri" w:cs="Times New Roman"/>
                <w:color w:val="000000"/>
              </w:rPr>
            </w:pPr>
            <w:r w:rsidRPr="00953CD6">
              <w:rPr>
                <w:rFonts w:ascii="Calibri" w:eastAsia="Times New Roman" w:hAnsi="Calibri" w:cs="Times New Roman"/>
                <w:color w:val="000000"/>
              </w:rPr>
              <w:t>1280</w:t>
            </w:r>
          </w:p>
        </w:tc>
      </w:tr>
    </w:tbl>
    <w:p w:rsidR="00CD42A0" w:rsidRDefault="00CD42A0" w:rsidP="00395A37">
      <w:pPr>
        <w:widowControl/>
        <w:snapToGrid/>
        <w:spacing w:after="160" w:line="259" w:lineRule="auto"/>
        <w:contextualSpacing/>
        <w:jc w:val="both"/>
      </w:pPr>
    </w:p>
    <w:p w:rsidR="00CD42A0" w:rsidRDefault="00CD42A0" w:rsidP="0049628F">
      <w:pPr>
        <w:pStyle w:val="ListParagraph"/>
        <w:widowControl/>
        <w:numPr>
          <w:ilvl w:val="0"/>
          <w:numId w:val="5"/>
        </w:numPr>
        <w:snapToGrid/>
        <w:spacing w:after="160" w:line="259" w:lineRule="auto"/>
        <w:contextualSpacing/>
        <w:jc w:val="both"/>
      </w:pPr>
      <w:proofErr w:type="spellStart"/>
      <w:r>
        <w:t>vcompress</w:t>
      </w:r>
      <w:proofErr w:type="spellEnd"/>
      <w:r>
        <w:t xml:space="preserve"> related control signal.</w:t>
      </w:r>
    </w:p>
    <w:p w:rsidR="00CD42A0" w:rsidRDefault="00CD42A0" w:rsidP="0049628F">
      <w:pPr>
        <w:pStyle w:val="ListParagraph"/>
        <w:widowControl/>
        <w:numPr>
          <w:ilvl w:val="1"/>
          <w:numId w:val="5"/>
        </w:numPr>
        <w:snapToGrid/>
        <w:spacing w:after="160" w:line="259" w:lineRule="auto"/>
        <w:contextualSpacing/>
        <w:jc w:val="both"/>
      </w:pPr>
      <w:del w:id="651" w:author="sanjai" w:date="2020-04-08T11:27:00Z">
        <w:r w:rsidDel="007B79B8">
          <w:delText xml:space="preserve">Option 1: </w:delText>
        </w:r>
      </w:del>
      <w:r>
        <w:t>Logic to detect the 1/0 and appropriately generate the mux control/index values.</w:t>
      </w:r>
    </w:p>
    <w:p w:rsidR="00CD42A0" w:rsidDel="007B79B8" w:rsidRDefault="00CD42A0" w:rsidP="0049628F">
      <w:pPr>
        <w:pStyle w:val="ListParagraph"/>
        <w:widowControl/>
        <w:numPr>
          <w:ilvl w:val="1"/>
          <w:numId w:val="5"/>
        </w:numPr>
        <w:snapToGrid/>
        <w:spacing w:after="160" w:line="259" w:lineRule="auto"/>
        <w:contextualSpacing/>
        <w:jc w:val="both"/>
        <w:rPr>
          <w:del w:id="652" w:author="sanjai" w:date="2020-04-08T11:27:00Z"/>
        </w:rPr>
      </w:pPr>
      <w:del w:id="653" w:author="sanjai" w:date="2020-04-08T11:27:00Z">
        <w:r w:rsidDel="007B79B8">
          <w:delText>Option 2:</w:delText>
        </w:r>
        <w:r w:rsidR="00DB1353" w:rsidDel="007B79B8">
          <w:delText xml:space="preserve"> (subject to further discussion)</w:delText>
        </w:r>
      </w:del>
    </w:p>
    <w:p w:rsidR="00EA7581" w:rsidDel="007B79B8" w:rsidRDefault="00EA7581" w:rsidP="0049628F">
      <w:pPr>
        <w:pStyle w:val="ListParagraph"/>
        <w:widowControl/>
        <w:numPr>
          <w:ilvl w:val="2"/>
          <w:numId w:val="5"/>
        </w:numPr>
        <w:snapToGrid/>
        <w:spacing w:after="160" w:line="259" w:lineRule="auto"/>
        <w:contextualSpacing/>
        <w:jc w:val="both"/>
        <w:rPr>
          <w:del w:id="654" w:author="sanjai" w:date="2020-04-08T11:27:00Z"/>
        </w:rPr>
      </w:pPr>
      <w:del w:id="655" w:author="sanjai" w:date="2020-04-08T11:27:00Z">
        <w:r w:rsidDel="007B79B8">
          <w:delText>Construct the index register value similar to vrgather instruction using the following</w:delText>
        </w:r>
        <w:r w:rsidR="00DB1353" w:rsidDel="007B79B8">
          <w:delText>. It should be noted that this flow is compressing the index values which is less expensive compared to the data.</w:delText>
        </w:r>
      </w:del>
    </w:p>
    <w:p w:rsidR="00EA7581" w:rsidDel="007B79B8" w:rsidRDefault="00EA7581" w:rsidP="0049628F">
      <w:pPr>
        <w:pStyle w:val="ListParagraph"/>
        <w:widowControl/>
        <w:numPr>
          <w:ilvl w:val="3"/>
          <w:numId w:val="5"/>
        </w:numPr>
        <w:snapToGrid/>
        <w:spacing w:after="160" w:line="259" w:lineRule="auto"/>
        <w:contextualSpacing/>
        <w:jc w:val="both"/>
        <w:rPr>
          <w:del w:id="656" w:author="sanjai" w:date="2020-04-08T11:27:00Z"/>
        </w:rPr>
      </w:pPr>
      <w:del w:id="657" w:author="sanjai" w:date="2020-04-08T11:27:00Z">
        <w:r w:rsidDel="007B79B8">
          <w:delText xml:space="preserve">Use of </w:delText>
        </w:r>
      </w:del>
      <w:del w:id="658" w:author="sanjai" w:date="2019-06-19T16:01:00Z">
        <w:r w:rsidDel="00E70E56">
          <w:delText>vmioata</w:delText>
        </w:r>
      </w:del>
      <w:del w:id="659" w:author="sanjai" w:date="2020-04-08T11:27:00Z">
        <w:r w:rsidDel="007B79B8">
          <w:delText xml:space="preserve"> instruction</w:delText>
        </w:r>
      </w:del>
    </w:p>
    <w:p w:rsidR="00EA7581" w:rsidDel="007B79B8" w:rsidRDefault="00EA7581" w:rsidP="0049628F">
      <w:pPr>
        <w:pStyle w:val="ListParagraph"/>
        <w:widowControl/>
        <w:numPr>
          <w:ilvl w:val="3"/>
          <w:numId w:val="5"/>
        </w:numPr>
        <w:snapToGrid/>
        <w:spacing w:after="160" w:line="259" w:lineRule="auto"/>
        <w:contextualSpacing/>
        <w:jc w:val="both"/>
        <w:rPr>
          <w:del w:id="660" w:author="sanjai" w:date="2020-04-08T11:27:00Z"/>
        </w:rPr>
      </w:pPr>
      <w:del w:id="661" w:author="sanjai" w:date="2020-04-08T11:27:00Z">
        <w:r w:rsidDel="007B79B8">
          <w:delText>Vmfirst logic for shift control of the index values</w:delText>
        </w:r>
      </w:del>
    </w:p>
    <w:p w:rsidR="00EA7581" w:rsidDel="007B79B8" w:rsidRDefault="00EA7581" w:rsidP="0049628F">
      <w:pPr>
        <w:pStyle w:val="ListParagraph"/>
        <w:widowControl/>
        <w:numPr>
          <w:ilvl w:val="2"/>
          <w:numId w:val="5"/>
        </w:numPr>
        <w:snapToGrid/>
        <w:spacing w:after="160" w:line="259" w:lineRule="auto"/>
        <w:contextualSpacing/>
        <w:jc w:val="both"/>
        <w:rPr>
          <w:del w:id="662" w:author="sanjai" w:date="2020-04-08T11:27:00Z"/>
        </w:rPr>
      </w:pPr>
      <w:del w:id="663" w:author="sanjai" w:date="2020-04-08T11:27:00Z">
        <w:r w:rsidDel="007B79B8">
          <w:delText>Pass this index register to permute block for the actual data shifting.</w:delText>
        </w:r>
      </w:del>
    </w:p>
    <w:p w:rsidR="00CD42A0" w:rsidDel="007B79B8" w:rsidRDefault="00DB1353" w:rsidP="0049628F">
      <w:pPr>
        <w:pStyle w:val="ListParagraph"/>
        <w:widowControl/>
        <w:numPr>
          <w:ilvl w:val="2"/>
          <w:numId w:val="5"/>
        </w:numPr>
        <w:snapToGrid/>
        <w:spacing w:after="160" w:line="259" w:lineRule="auto"/>
        <w:contextualSpacing/>
        <w:jc w:val="both"/>
        <w:rPr>
          <w:del w:id="664" w:author="sanjai" w:date="2020-04-08T11:27:00Z"/>
        </w:rPr>
      </w:pPr>
      <w:del w:id="665" w:author="sanjai" w:date="2020-04-08T11:27:00Z">
        <w:r w:rsidDel="007B79B8">
          <w:delText>Illustration</w:delText>
        </w:r>
        <w:r w:rsidR="00CD42A0" w:rsidDel="007B79B8">
          <w:delText>:</w:delText>
        </w:r>
        <w:r w:rsidR="00EA7581" w:rsidDel="007B79B8">
          <w:delText xml:space="preserve"> </w:delText>
        </w:r>
      </w:del>
    </w:p>
    <w:tbl>
      <w:tblPr>
        <w:tblW w:w="10232" w:type="dxa"/>
        <w:jc w:val="center"/>
        <w:tblLayout w:type="fixed"/>
        <w:tblLook w:val="04A0" w:firstRow="1" w:lastRow="0" w:firstColumn="1" w:lastColumn="0" w:noHBand="0" w:noVBand="1"/>
      </w:tblPr>
      <w:tblGrid>
        <w:gridCol w:w="2515"/>
        <w:gridCol w:w="274"/>
        <w:gridCol w:w="374"/>
        <w:gridCol w:w="374"/>
        <w:gridCol w:w="374"/>
        <w:gridCol w:w="374"/>
        <w:gridCol w:w="374"/>
        <w:gridCol w:w="374"/>
        <w:gridCol w:w="374"/>
        <w:gridCol w:w="4825"/>
      </w:tblGrid>
      <w:tr w:rsidR="00297D57" w:rsidDel="007B79B8" w:rsidTr="00297D57">
        <w:trPr>
          <w:trHeight w:val="231"/>
          <w:jc w:val="center"/>
          <w:del w:id="666" w:author="sanjai" w:date="2020-04-08T11:27:00Z"/>
        </w:trPr>
        <w:tc>
          <w:tcPr>
            <w:tcW w:w="2515" w:type="dxa"/>
            <w:shd w:val="clear" w:color="auto" w:fill="8064A2" w:themeFill="accent4"/>
            <w:vAlign w:val="center"/>
          </w:tcPr>
          <w:p w:rsidR="00CD42A0" w:rsidDel="007B79B8" w:rsidRDefault="00CD42A0" w:rsidP="00395A37">
            <w:pPr>
              <w:jc w:val="both"/>
              <w:rPr>
                <w:del w:id="667" w:author="sanjai" w:date="2020-04-08T11:27:00Z"/>
              </w:rPr>
            </w:pPr>
            <w:del w:id="668" w:author="sanjai" w:date="2020-04-08T11:27:00Z">
              <w:r w:rsidDel="007B79B8">
                <w:delText>Element/Bit Position</w:delText>
              </w:r>
            </w:del>
          </w:p>
        </w:tc>
        <w:tc>
          <w:tcPr>
            <w:tcW w:w="274" w:type="dxa"/>
            <w:shd w:val="clear" w:color="auto" w:fill="FFC000"/>
            <w:vAlign w:val="center"/>
          </w:tcPr>
          <w:p w:rsidR="00CD42A0" w:rsidDel="007B79B8" w:rsidRDefault="00CD42A0" w:rsidP="00395A37">
            <w:pPr>
              <w:jc w:val="both"/>
              <w:rPr>
                <w:del w:id="669" w:author="sanjai" w:date="2020-04-08T11:27:00Z"/>
              </w:rPr>
            </w:pPr>
            <w:del w:id="670" w:author="sanjai" w:date="2020-04-08T11:27:00Z">
              <w:r w:rsidRPr="00EA4C8B" w:rsidDel="007B79B8">
                <w:delText>7</w:delText>
              </w:r>
            </w:del>
          </w:p>
        </w:tc>
        <w:tc>
          <w:tcPr>
            <w:tcW w:w="374" w:type="dxa"/>
            <w:shd w:val="clear" w:color="auto" w:fill="FFC000"/>
            <w:vAlign w:val="center"/>
          </w:tcPr>
          <w:p w:rsidR="00CD42A0" w:rsidDel="007B79B8" w:rsidRDefault="00CD42A0" w:rsidP="00395A37">
            <w:pPr>
              <w:jc w:val="both"/>
              <w:rPr>
                <w:del w:id="671" w:author="sanjai" w:date="2020-04-08T11:27:00Z"/>
              </w:rPr>
            </w:pPr>
            <w:del w:id="672" w:author="sanjai" w:date="2020-04-08T11:27:00Z">
              <w:r w:rsidDel="007B79B8">
                <w:delText>6</w:delText>
              </w:r>
            </w:del>
          </w:p>
        </w:tc>
        <w:tc>
          <w:tcPr>
            <w:tcW w:w="374" w:type="dxa"/>
            <w:shd w:val="clear" w:color="auto" w:fill="FFC000"/>
            <w:vAlign w:val="center"/>
          </w:tcPr>
          <w:p w:rsidR="00CD42A0" w:rsidDel="007B79B8" w:rsidRDefault="00CD42A0" w:rsidP="00395A37">
            <w:pPr>
              <w:jc w:val="both"/>
              <w:rPr>
                <w:del w:id="673" w:author="sanjai" w:date="2020-04-08T11:27:00Z"/>
              </w:rPr>
            </w:pPr>
            <w:del w:id="674" w:author="sanjai" w:date="2020-04-08T11:27:00Z">
              <w:r w:rsidDel="007B79B8">
                <w:delText>5</w:delText>
              </w:r>
            </w:del>
          </w:p>
        </w:tc>
        <w:tc>
          <w:tcPr>
            <w:tcW w:w="374" w:type="dxa"/>
            <w:shd w:val="clear" w:color="auto" w:fill="FFC000"/>
            <w:vAlign w:val="center"/>
          </w:tcPr>
          <w:p w:rsidR="00CD42A0" w:rsidDel="007B79B8" w:rsidRDefault="00CD42A0" w:rsidP="00395A37">
            <w:pPr>
              <w:jc w:val="both"/>
              <w:rPr>
                <w:del w:id="675" w:author="sanjai" w:date="2020-04-08T11:27:00Z"/>
              </w:rPr>
            </w:pPr>
            <w:del w:id="676" w:author="sanjai" w:date="2020-04-08T11:27:00Z">
              <w:r w:rsidDel="007B79B8">
                <w:delText>4</w:delText>
              </w:r>
            </w:del>
          </w:p>
        </w:tc>
        <w:tc>
          <w:tcPr>
            <w:tcW w:w="374" w:type="dxa"/>
            <w:shd w:val="clear" w:color="auto" w:fill="FFC000"/>
            <w:vAlign w:val="center"/>
          </w:tcPr>
          <w:p w:rsidR="00CD42A0" w:rsidDel="007B79B8" w:rsidRDefault="00CD42A0" w:rsidP="00395A37">
            <w:pPr>
              <w:jc w:val="both"/>
              <w:rPr>
                <w:del w:id="677" w:author="sanjai" w:date="2020-04-08T11:27:00Z"/>
              </w:rPr>
            </w:pPr>
            <w:del w:id="678" w:author="sanjai" w:date="2020-04-08T11:27:00Z">
              <w:r w:rsidDel="007B79B8">
                <w:delText>3</w:delText>
              </w:r>
            </w:del>
          </w:p>
        </w:tc>
        <w:tc>
          <w:tcPr>
            <w:tcW w:w="374" w:type="dxa"/>
            <w:shd w:val="clear" w:color="auto" w:fill="FFC000"/>
            <w:vAlign w:val="center"/>
          </w:tcPr>
          <w:p w:rsidR="00CD42A0" w:rsidDel="007B79B8" w:rsidRDefault="00CD42A0" w:rsidP="00395A37">
            <w:pPr>
              <w:jc w:val="both"/>
              <w:rPr>
                <w:del w:id="679" w:author="sanjai" w:date="2020-04-08T11:27:00Z"/>
              </w:rPr>
            </w:pPr>
            <w:del w:id="680" w:author="sanjai" w:date="2020-04-08T11:27:00Z">
              <w:r w:rsidDel="007B79B8">
                <w:delText>2</w:delText>
              </w:r>
            </w:del>
          </w:p>
        </w:tc>
        <w:tc>
          <w:tcPr>
            <w:tcW w:w="374" w:type="dxa"/>
            <w:shd w:val="clear" w:color="auto" w:fill="FFC000"/>
            <w:vAlign w:val="center"/>
          </w:tcPr>
          <w:p w:rsidR="00CD42A0" w:rsidDel="007B79B8" w:rsidRDefault="00CD42A0" w:rsidP="00395A37">
            <w:pPr>
              <w:jc w:val="both"/>
              <w:rPr>
                <w:del w:id="681" w:author="sanjai" w:date="2020-04-08T11:27:00Z"/>
              </w:rPr>
            </w:pPr>
            <w:del w:id="682" w:author="sanjai" w:date="2020-04-08T11:27:00Z">
              <w:r w:rsidDel="007B79B8">
                <w:delText>1</w:delText>
              </w:r>
            </w:del>
          </w:p>
        </w:tc>
        <w:tc>
          <w:tcPr>
            <w:tcW w:w="374" w:type="dxa"/>
            <w:shd w:val="clear" w:color="auto" w:fill="FFC000"/>
            <w:vAlign w:val="center"/>
          </w:tcPr>
          <w:p w:rsidR="00CD42A0" w:rsidDel="007B79B8" w:rsidRDefault="00CD42A0" w:rsidP="00395A37">
            <w:pPr>
              <w:jc w:val="both"/>
              <w:rPr>
                <w:del w:id="683" w:author="sanjai" w:date="2020-04-08T11:27:00Z"/>
              </w:rPr>
            </w:pPr>
            <w:del w:id="684" w:author="sanjai" w:date="2020-04-08T11:27:00Z">
              <w:r w:rsidDel="007B79B8">
                <w:delText>0</w:delText>
              </w:r>
            </w:del>
          </w:p>
        </w:tc>
        <w:tc>
          <w:tcPr>
            <w:tcW w:w="4825" w:type="dxa"/>
            <w:shd w:val="clear" w:color="auto" w:fill="FFC000"/>
            <w:vAlign w:val="center"/>
          </w:tcPr>
          <w:p w:rsidR="00CD42A0" w:rsidDel="007B79B8" w:rsidRDefault="00CD42A0" w:rsidP="00395A37">
            <w:pPr>
              <w:jc w:val="both"/>
              <w:rPr>
                <w:del w:id="685" w:author="sanjai" w:date="2020-04-08T11:27:00Z"/>
              </w:rPr>
            </w:pPr>
            <w:del w:id="686" w:author="sanjai" w:date="2020-04-08T11:27:00Z">
              <w:r w:rsidDel="007B79B8">
                <w:delText>Comment</w:delText>
              </w:r>
            </w:del>
          </w:p>
        </w:tc>
      </w:tr>
      <w:tr w:rsidR="00CD42A0" w:rsidDel="007B79B8" w:rsidTr="00297D57">
        <w:trPr>
          <w:trHeight w:val="231"/>
          <w:jc w:val="center"/>
          <w:del w:id="687" w:author="sanjai" w:date="2020-04-08T11:27:00Z"/>
        </w:trPr>
        <w:tc>
          <w:tcPr>
            <w:tcW w:w="2515" w:type="dxa"/>
            <w:shd w:val="clear" w:color="auto" w:fill="8064A2" w:themeFill="accent4"/>
            <w:vAlign w:val="center"/>
          </w:tcPr>
          <w:p w:rsidR="00CD42A0" w:rsidDel="007B79B8" w:rsidRDefault="005F02C1" w:rsidP="00395A37">
            <w:pPr>
              <w:jc w:val="both"/>
              <w:rPr>
                <w:del w:id="688" w:author="sanjai" w:date="2020-04-08T11:27:00Z"/>
              </w:rPr>
            </w:pPr>
            <w:del w:id="689" w:author="sanjai" w:date="2020-04-08T11:27:00Z">
              <w:r w:rsidDel="007B79B8">
                <w:delText>Element Mask</w:delText>
              </w:r>
            </w:del>
          </w:p>
        </w:tc>
        <w:tc>
          <w:tcPr>
            <w:tcW w:w="274" w:type="dxa"/>
            <w:vAlign w:val="center"/>
          </w:tcPr>
          <w:p w:rsidR="00CD42A0" w:rsidDel="007B79B8" w:rsidRDefault="00CD42A0" w:rsidP="00395A37">
            <w:pPr>
              <w:jc w:val="both"/>
              <w:rPr>
                <w:del w:id="690" w:author="sanjai" w:date="2020-04-08T11:27:00Z"/>
              </w:rPr>
            </w:pPr>
            <w:del w:id="691" w:author="sanjai" w:date="2020-04-08T11:27:00Z">
              <w:r w:rsidDel="007B79B8">
                <w:delText>0</w:delText>
              </w:r>
            </w:del>
          </w:p>
        </w:tc>
        <w:tc>
          <w:tcPr>
            <w:tcW w:w="374" w:type="dxa"/>
            <w:vAlign w:val="center"/>
          </w:tcPr>
          <w:p w:rsidR="00CD42A0" w:rsidDel="007B79B8" w:rsidRDefault="00CD42A0" w:rsidP="00395A37">
            <w:pPr>
              <w:jc w:val="both"/>
              <w:rPr>
                <w:del w:id="692" w:author="sanjai" w:date="2020-04-08T11:27:00Z"/>
              </w:rPr>
            </w:pPr>
            <w:del w:id="693" w:author="sanjai" w:date="2020-04-08T11:27:00Z">
              <w:r w:rsidDel="007B79B8">
                <w:delText>1</w:delText>
              </w:r>
            </w:del>
          </w:p>
        </w:tc>
        <w:tc>
          <w:tcPr>
            <w:tcW w:w="374" w:type="dxa"/>
            <w:vAlign w:val="center"/>
          </w:tcPr>
          <w:p w:rsidR="00CD42A0" w:rsidDel="007B79B8" w:rsidRDefault="00CD42A0" w:rsidP="00395A37">
            <w:pPr>
              <w:jc w:val="both"/>
              <w:rPr>
                <w:del w:id="694" w:author="sanjai" w:date="2020-04-08T11:27:00Z"/>
              </w:rPr>
            </w:pPr>
            <w:del w:id="695" w:author="sanjai" w:date="2020-04-08T11:27:00Z">
              <w:r w:rsidDel="007B79B8">
                <w:delText>0</w:delText>
              </w:r>
            </w:del>
          </w:p>
        </w:tc>
        <w:tc>
          <w:tcPr>
            <w:tcW w:w="374" w:type="dxa"/>
            <w:vAlign w:val="center"/>
          </w:tcPr>
          <w:p w:rsidR="00CD42A0" w:rsidDel="007B79B8" w:rsidRDefault="00CD42A0" w:rsidP="00395A37">
            <w:pPr>
              <w:jc w:val="both"/>
              <w:rPr>
                <w:del w:id="696" w:author="sanjai" w:date="2020-04-08T11:27:00Z"/>
              </w:rPr>
            </w:pPr>
            <w:del w:id="697" w:author="sanjai" w:date="2020-04-08T11:27:00Z">
              <w:r w:rsidDel="007B79B8">
                <w:delText>0</w:delText>
              </w:r>
            </w:del>
          </w:p>
        </w:tc>
        <w:tc>
          <w:tcPr>
            <w:tcW w:w="374" w:type="dxa"/>
            <w:vAlign w:val="center"/>
          </w:tcPr>
          <w:p w:rsidR="00CD42A0" w:rsidDel="007B79B8" w:rsidRDefault="00CD42A0" w:rsidP="00395A37">
            <w:pPr>
              <w:jc w:val="both"/>
              <w:rPr>
                <w:del w:id="698" w:author="sanjai" w:date="2020-04-08T11:27:00Z"/>
              </w:rPr>
            </w:pPr>
            <w:del w:id="699" w:author="sanjai" w:date="2020-04-08T11:27:00Z">
              <w:r w:rsidDel="007B79B8">
                <w:delText>0</w:delText>
              </w:r>
            </w:del>
          </w:p>
        </w:tc>
        <w:tc>
          <w:tcPr>
            <w:tcW w:w="374" w:type="dxa"/>
            <w:vAlign w:val="center"/>
          </w:tcPr>
          <w:p w:rsidR="00CD42A0" w:rsidDel="007B79B8" w:rsidRDefault="00CD42A0" w:rsidP="00395A37">
            <w:pPr>
              <w:jc w:val="both"/>
              <w:rPr>
                <w:del w:id="700" w:author="sanjai" w:date="2020-04-08T11:27:00Z"/>
              </w:rPr>
            </w:pPr>
            <w:del w:id="701" w:author="sanjai" w:date="2020-04-08T11:27:00Z">
              <w:r w:rsidDel="007B79B8">
                <w:delText>1</w:delText>
              </w:r>
            </w:del>
          </w:p>
        </w:tc>
        <w:tc>
          <w:tcPr>
            <w:tcW w:w="374" w:type="dxa"/>
            <w:vAlign w:val="center"/>
          </w:tcPr>
          <w:p w:rsidR="00CD42A0" w:rsidDel="007B79B8" w:rsidRDefault="00CD42A0" w:rsidP="00395A37">
            <w:pPr>
              <w:jc w:val="both"/>
              <w:rPr>
                <w:del w:id="702" w:author="sanjai" w:date="2020-04-08T11:27:00Z"/>
              </w:rPr>
            </w:pPr>
            <w:del w:id="703" w:author="sanjai" w:date="2020-04-08T11:27:00Z">
              <w:r w:rsidDel="007B79B8">
                <w:delText>1</w:delText>
              </w:r>
            </w:del>
          </w:p>
        </w:tc>
        <w:tc>
          <w:tcPr>
            <w:tcW w:w="374" w:type="dxa"/>
            <w:vAlign w:val="center"/>
          </w:tcPr>
          <w:p w:rsidR="00CD42A0" w:rsidDel="007B79B8" w:rsidRDefault="00CD42A0" w:rsidP="00395A37">
            <w:pPr>
              <w:jc w:val="both"/>
              <w:rPr>
                <w:del w:id="704" w:author="sanjai" w:date="2020-04-08T11:27:00Z"/>
              </w:rPr>
            </w:pPr>
            <w:del w:id="705" w:author="sanjai" w:date="2020-04-08T11:27:00Z">
              <w:r w:rsidDel="007B79B8">
                <w:delText>0</w:delText>
              </w:r>
            </w:del>
          </w:p>
        </w:tc>
        <w:tc>
          <w:tcPr>
            <w:tcW w:w="4825" w:type="dxa"/>
          </w:tcPr>
          <w:p w:rsidR="00CD42A0" w:rsidDel="007B79B8" w:rsidRDefault="00CD42A0" w:rsidP="00395A37">
            <w:pPr>
              <w:jc w:val="both"/>
              <w:rPr>
                <w:del w:id="706" w:author="sanjai" w:date="2020-04-08T11:27:00Z"/>
              </w:rPr>
            </w:pPr>
          </w:p>
        </w:tc>
      </w:tr>
      <w:tr w:rsidR="00CD42A0" w:rsidDel="007B79B8" w:rsidTr="00297D57">
        <w:trPr>
          <w:trHeight w:val="241"/>
          <w:jc w:val="center"/>
          <w:del w:id="707" w:author="sanjai" w:date="2020-04-08T11:27:00Z"/>
        </w:trPr>
        <w:tc>
          <w:tcPr>
            <w:tcW w:w="2515" w:type="dxa"/>
            <w:shd w:val="clear" w:color="auto" w:fill="8064A2" w:themeFill="accent4"/>
            <w:vAlign w:val="center"/>
          </w:tcPr>
          <w:p w:rsidR="00CD42A0" w:rsidDel="007B79B8" w:rsidRDefault="00C61CBD" w:rsidP="00395A37">
            <w:pPr>
              <w:jc w:val="both"/>
              <w:rPr>
                <w:del w:id="708" w:author="sanjai" w:date="2020-04-08T11:27:00Z"/>
              </w:rPr>
            </w:pPr>
            <w:del w:id="709" w:author="sanjai" w:date="2020-04-08T11:27:00Z">
              <w:r w:rsidDel="007B79B8">
                <w:delText xml:space="preserve">X= </w:delText>
              </w:r>
              <w:r w:rsidR="00461CEE" w:rsidDel="007B79B8">
                <w:delText>viota</w:delText>
              </w:r>
              <w:r w:rsidR="003D3556" w:rsidDel="007B79B8">
                <w:delText xml:space="preserve"> o/p</w:delText>
              </w:r>
            </w:del>
          </w:p>
        </w:tc>
        <w:tc>
          <w:tcPr>
            <w:tcW w:w="274" w:type="dxa"/>
            <w:vAlign w:val="center"/>
          </w:tcPr>
          <w:p w:rsidR="00CD42A0" w:rsidDel="007B79B8" w:rsidRDefault="00CD42A0" w:rsidP="00395A37">
            <w:pPr>
              <w:jc w:val="both"/>
              <w:rPr>
                <w:del w:id="710" w:author="sanjai" w:date="2020-04-08T11:27:00Z"/>
              </w:rPr>
            </w:pPr>
            <w:del w:id="711" w:author="sanjai" w:date="2020-04-08T11:27:00Z">
              <w:r w:rsidDel="007B79B8">
                <w:delText>3</w:delText>
              </w:r>
            </w:del>
          </w:p>
        </w:tc>
        <w:tc>
          <w:tcPr>
            <w:tcW w:w="374" w:type="dxa"/>
            <w:shd w:val="clear" w:color="auto" w:fill="92D050"/>
            <w:vAlign w:val="center"/>
          </w:tcPr>
          <w:p w:rsidR="00CD42A0" w:rsidDel="007B79B8" w:rsidRDefault="00CD42A0" w:rsidP="00395A37">
            <w:pPr>
              <w:jc w:val="both"/>
              <w:rPr>
                <w:del w:id="712" w:author="sanjai" w:date="2020-04-08T11:27:00Z"/>
              </w:rPr>
            </w:pPr>
            <w:del w:id="713" w:author="sanjai" w:date="2020-04-08T11:27:00Z">
              <w:r w:rsidDel="007B79B8">
                <w:delText>2</w:delText>
              </w:r>
            </w:del>
          </w:p>
        </w:tc>
        <w:tc>
          <w:tcPr>
            <w:tcW w:w="374" w:type="dxa"/>
            <w:vAlign w:val="center"/>
          </w:tcPr>
          <w:p w:rsidR="00CD42A0" w:rsidDel="007B79B8" w:rsidRDefault="00CD42A0" w:rsidP="00395A37">
            <w:pPr>
              <w:jc w:val="both"/>
              <w:rPr>
                <w:del w:id="714" w:author="sanjai" w:date="2020-04-08T11:27:00Z"/>
              </w:rPr>
            </w:pPr>
            <w:del w:id="715" w:author="sanjai" w:date="2020-04-08T11:27:00Z">
              <w:r w:rsidDel="007B79B8">
                <w:delText>2</w:delText>
              </w:r>
            </w:del>
          </w:p>
        </w:tc>
        <w:tc>
          <w:tcPr>
            <w:tcW w:w="374" w:type="dxa"/>
            <w:vAlign w:val="center"/>
          </w:tcPr>
          <w:p w:rsidR="00CD42A0" w:rsidDel="007B79B8" w:rsidRDefault="00CD42A0" w:rsidP="00395A37">
            <w:pPr>
              <w:jc w:val="both"/>
              <w:rPr>
                <w:del w:id="716" w:author="sanjai" w:date="2020-04-08T11:27:00Z"/>
              </w:rPr>
            </w:pPr>
            <w:del w:id="717" w:author="sanjai" w:date="2020-04-08T11:27:00Z">
              <w:r w:rsidDel="007B79B8">
                <w:delText>2</w:delText>
              </w:r>
            </w:del>
          </w:p>
        </w:tc>
        <w:tc>
          <w:tcPr>
            <w:tcW w:w="374" w:type="dxa"/>
            <w:vAlign w:val="center"/>
          </w:tcPr>
          <w:p w:rsidR="00CD42A0" w:rsidDel="007B79B8" w:rsidRDefault="00CD42A0" w:rsidP="00395A37">
            <w:pPr>
              <w:jc w:val="both"/>
              <w:rPr>
                <w:del w:id="718" w:author="sanjai" w:date="2020-04-08T11:27:00Z"/>
              </w:rPr>
            </w:pPr>
            <w:del w:id="719" w:author="sanjai" w:date="2020-04-08T11:27:00Z">
              <w:r w:rsidDel="007B79B8">
                <w:delText>2</w:delText>
              </w:r>
            </w:del>
          </w:p>
        </w:tc>
        <w:tc>
          <w:tcPr>
            <w:tcW w:w="374" w:type="dxa"/>
            <w:shd w:val="clear" w:color="auto" w:fill="92D050"/>
            <w:vAlign w:val="center"/>
          </w:tcPr>
          <w:p w:rsidR="00CD42A0" w:rsidDel="007B79B8" w:rsidRDefault="00CD42A0" w:rsidP="00395A37">
            <w:pPr>
              <w:jc w:val="both"/>
              <w:rPr>
                <w:del w:id="720" w:author="sanjai" w:date="2020-04-08T11:27:00Z"/>
              </w:rPr>
            </w:pPr>
            <w:del w:id="721" w:author="sanjai" w:date="2020-04-08T11:27:00Z">
              <w:r w:rsidDel="007B79B8">
                <w:delText>1</w:delText>
              </w:r>
            </w:del>
          </w:p>
        </w:tc>
        <w:tc>
          <w:tcPr>
            <w:tcW w:w="374" w:type="dxa"/>
            <w:shd w:val="clear" w:color="auto" w:fill="92D050"/>
            <w:vAlign w:val="center"/>
          </w:tcPr>
          <w:p w:rsidR="00CD42A0" w:rsidDel="007B79B8" w:rsidRDefault="00CD42A0" w:rsidP="00395A37">
            <w:pPr>
              <w:jc w:val="both"/>
              <w:rPr>
                <w:del w:id="722" w:author="sanjai" w:date="2020-04-08T11:27:00Z"/>
              </w:rPr>
            </w:pPr>
            <w:del w:id="723" w:author="sanjai" w:date="2020-04-08T11:27:00Z">
              <w:r w:rsidDel="007B79B8">
                <w:delText>0</w:delText>
              </w:r>
            </w:del>
          </w:p>
        </w:tc>
        <w:tc>
          <w:tcPr>
            <w:tcW w:w="374" w:type="dxa"/>
            <w:vAlign w:val="center"/>
          </w:tcPr>
          <w:p w:rsidR="00CD42A0" w:rsidDel="007B79B8" w:rsidRDefault="00CD42A0" w:rsidP="00395A37">
            <w:pPr>
              <w:jc w:val="both"/>
              <w:rPr>
                <w:del w:id="724" w:author="sanjai" w:date="2020-04-08T11:27:00Z"/>
              </w:rPr>
            </w:pPr>
            <w:del w:id="725" w:author="sanjai" w:date="2020-04-08T11:27:00Z">
              <w:r w:rsidDel="007B79B8">
                <w:delText>0</w:delText>
              </w:r>
            </w:del>
          </w:p>
        </w:tc>
        <w:tc>
          <w:tcPr>
            <w:tcW w:w="4825" w:type="dxa"/>
          </w:tcPr>
          <w:p w:rsidR="00CD42A0" w:rsidDel="007B79B8" w:rsidRDefault="00CD42A0" w:rsidP="00297D57">
            <w:pPr>
              <w:pStyle w:val="NoSpacing"/>
              <w:rPr>
                <w:del w:id="726" w:author="sanjai" w:date="2020-04-08T11:27:00Z"/>
              </w:rPr>
            </w:pPr>
            <w:del w:id="727" w:author="sanjai" w:date="2020-04-08T11:27:00Z">
              <w:r w:rsidDel="007B79B8">
                <w:delText>Valid ones are highlighted. Represents the destination element mux number</w:delText>
              </w:r>
            </w:del>
          </w:p>
        </w:tc>
      </w:tr>
    </w:tbl>
    <w:p w:rsidR="003D3556" w:rsidDel="007B79B8" w:rsidRDefault="003D3556" w:rsidP="004B1934">
      <w:pPr>
        <w:pStyle w:val="BodyText2"/>
        <w:rPr>
          <w:del w:id="728" w:author="sanjai" w:date="2020-04-08T11:27:00Z"/>
        </w:rPr>
      </w:pPr>
    </w:p>
    <w:p w:rsidR="005F02C1" w:rsidRPr="00DB1353" w:rsidDel="007B79B8" w:rsidRDefault="005F02C1" w:rsidP="005F02C1">
      <w:pPr>
        <w:pStyle w:val="NoSpacing"/>
        <w:rPr>
          <w:del w:id="729" w:author="sanjai" w:date="2020-04-08T11:27:00Z"/>
          <w:b/>
          <w:bCs/>
        </w:rPr>
      </w:pPr>
      <w:del w:id="730" w:author="sanjai" w:date="2020-04-08T11:27:00Z">
        <w:r w:rsidRPr="00DB1353" w:rsidDel="007B79B8">
          <w:rPr>
            <w:b/>
            <w:bCs/>
          </w:rPr>
          <w:delText>First level pseudo code:</w:delText>
        </w:r>
      </w:del>
    </w:p>
    <w:p w:rsidR="00C61CBD" w:rsidDel="007B79B8" w:rsidRDefault="00C61CBD" w:rsidP="005F02C1">
      <w:pPr>
        <w:pStyle w:val="NoSpacing"/>
        <w:rPr>
          <w:del w:id="731" w:author="sanjai" w:date="2020-04-08T11:27:00Z"/>
        </w:rPr>
      </w:pPr>
      <w:del w:id="732" w:author="sanjai" w:date="2020-04-08T11:27:00Z">
        <w:r w:rsidDel="007B79B8">
          <w:delText>for(i=0;i&lt;64;i++) // 64 elements DP</w:delText>
        </w:r>
      </w:del>
    </w:p>
    <w:p w:rsidR="00C61CBD" w:rsidDel="007B79B8" w:rsidRDefault="005F02C1" w:rsidP="005F02C1">
      <w:pPr>
        <w:pStyle w:val="NoSpacing"/>
        <w:rPr>
          <w:del w:id="733" w:author="sanjai" w:date="2020-04-08T11:27:00Z"/>
        </w:rPr>
      </w:pPr>
      <w:del w:id="734" w:author="sanjai" w:date="2020-04-08T11:27:00Z">
        <w:r w:rsidDel="007B79B8">
          <w:delText xml:space="preserve">  </w:delText>
        </w:r>
        <w:r w:rsidR="00C61CBD" w:rsidDel="007B79B8">
          <w:delText>vgather_idx_reg[i] = 0</w:delText>
        </w:r>
      </w:del>
    </w:p>
    <w:p w:rsidR="00C61CBD" w:rsidDel="007B79B8" w:rsidRDefault="005F02C1" w:rsidP="005F02C1">
      <w:pPr>
        <w:pStyle w:val="NoSpacing"/>
        <w:rPr>
          <w:del w:id="735" w:author="sanjai" w:date="2020-04-08T11:27:00Z"/>
        </w:rPr>
      </w:pPr>
      <w:del w:id="736" w:author="sanjai" w:date="2020-04-08T11:27:00Z">
        <w:r w:rsidDel="007B79B8">
          <w:delText xml:space="preserve">  </w:delText>
        </w:r>
        <w:r w:rsidR="00C61CBD" w:rsidDel="007B79B8">
          <w:delText>for(j=</w:delText>
        </w:r>
        <w:r w:rsidDel="007B79B8">
          <w:delText>0;j&lt;64;j++)</w:delText>
        </w:r>
      </w:del>
    </w:p>
    <w:p w:rsidR="005F02C1" w:rsidDel="007B79B8" w:rsidRDefault="005F02C1" w:rsidP="005F02C1">
      <w:pPr>
        <w:pStyle w:val="NoSpacing"/>
        <w:rPr>
          <w:del w:id="737" w:author="sanjai" w:date="2020-04-08T11:27:00Z"/>
        </w:rPr>
      </w:pPr>
      <w:del w:id="738" w:author="sanjai" w:date="2020-04-08T11:27:00Z">
        <w:r w:rsidDel="007B79B8">
          <w:delText xml:space="preserve">    if(X[j]==i) &amp;&amp; (element mask[j] == 1) vgather_idx_reg[i] = vgather_idx_reg[i] | i;</w:delText>
        </w:r>
      </w:del>
    </w:p>
    <w:p w:rsidR="00DB1353" w:rsidDel="007B79B8" w:rsidRDefault="00DB1353" w:rsidP="005F02C1">
      <w:pPr>
        <w:pStyle w:val="NoSpacing"/>
        <w:rPr>
          <w:del w:id="739" w:author="sanjai" w:date="2020-04-08T11:27:00Z"/>
        </w:rPr>
      </w:pPr>
    </w:p>
    <w:p w:rsidR="00DB1353" w:rsidDel="007B79B8" w:rsidRDefault="00DB1353" w:rsidP="005F02C1">
      <w:pPr>
        <w:pStyle w:val="NoSpacing"/>
        <w:rPr>
          <w:del w:id="740" w:author="sanjai" w:date="2020-04-08T11:27:00Z"/>
        </w:rPr>
      </w:pPr>
      <w:del w:id="741" w:author="sanjai" w:date="2020-04-08T11:27:00Z">
        <w:r w:rsidDel="007B79B8">
          <w:delText>The earlier proposed idea is to deal with 16 element mask at a time in the logic.</w:delText>
        </w:r>
      </w:del>
    </w:p>
    <w:p w:rsidR="00E41895" w:rsidDel="007B79B8" w:rsidRDefault="00DB1353" w:rsidP="00E41895">
      <w:pPr>
        <w:pStyle w:val="NoSpacing"/>
        <w:keepNext/>
        <w:rPr>
          <w:del w:id="742" w:author="sanjai" w:date="2020-04-08T11:27:00Z"/>
        </w:rPr>
      </w:pPr>
      <w:del w:id="743" w:author="sanjai" w:date="2020-04-08T11:27:00Z">
        <w:r w:rsidRPr="00DB1353" w:rsidDel="007B79B8">
          <w:rPr>
            <w:noProof/>
            <w:lang w:eastAsia="en-US"/>
          </w:rPr>
          <w:drawing>
            <wp:inline distT="0" distB="0" distL="0" distR="0" wp14:anchorId="4B48C5E0" wp14:editId="41DC0462">
              <wp:extent cx="6502400" cy="332486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6502400" cy="3324860"/>
                      </a:xfrm>
                      <a:prstGeom prst="rect">
                        <a:avLst/>
                      </a:prstGeom>
                    </pic:spPr>
                  </pic:pic>
                </a:graphicData>
              </a:graphic>
            </wp:inline>
          </w:drawing>
        </w:r>
      </w:del>
    </w:p>
    <w:p w:rsidR="004B1934" w:rsidDel="007B79B8" w:rsidRDefault="00E41895" w:rsidP="002721A8">
      <w:pPr>
        <w:pStyle w:val="Caption"/>
        <w:rPr>
          <w:del w:id="744" w:author="sanjai" w:date="2020-04-08T11:27:00Z"/>
        </w:rPr>
      </w:pPr>
      <w:del w:id="745" w:author="sanjai" w:date="2020-04-08T11:27:00Z">
        <w:r w:rsidDel="007B79B8">
          <w:delText xml:space="preserve">Figure </w:delText>
        </w:r>
        <w:r w:rsidR="0013324D" w:rsidDel="007B79B8">
          <w:fldChar w:fldCharType="begin"/>
        </w:r>
        <w:r w:rsidR="0013324D" w:rsidDel="007B79B8">
          <w:delInstrText xml:space="preserve"> SEQ Figure \* ARABIC </w:delInstrText>
        </w:r>
        <w:r w:rsidR="0013324D" w:rsidDel="007B79B8">
          <w:fldChar w:fldCharType="separate"/>
        </w:r>
        <w:r w:rsidR="00365F57" w:rsidDel="007B79B8">
          <w:rPr>
            <w:noProof/>
          </w:rPr>
          <w:delText>2</w:delText>
        </w:r>
        <w:r w:rsidR="0013324D" w:rsidDel="007B79B8">
          <w:rPr>
            <w:noProof/>
          </w:rPr>
          <w:fldChar w:fldCharType="end"/>
        </w:r>
        <w:r w:rsidDel="007B79B8">
          <w:delText xml:space="preserve"> vcompress implementation</w:delText>
        </w:r>
      </w:del>
    </w:p>
    <w:p w:rsidR="007C5B5C" w:rsidRPr="00E41895" w:rsidRDefault="007C5B5C">
      <w:pPr>
        <w:pStyle w:val="Heading2"/>
      </w:pPr>
      <w:bookmarkStart w:id="746" w:name="_Toc12865995"/>
      <w:r w:rsidRPr="00E41895">
        <w:t>Zeroing of O/P Data</w:t>
      </w:r>
      <w:bookmarkEnd w:id="746"/>
    </w:p>
    <w:p w:rsidR="007C5B5C" w:rsidRDefault="007C5B5C" w:rsidP="00395A37">
      <w:pPr>
        <w:jc w:val="both"/>
      </w:pPr>
      <w:r>
        <w:t>Zeroing of the data is required for the following</w:t>
      </w:r>
    </w:p>
    <w:p w:rsidR="007C5B5C" w:rsidDel="00440E72" w:rsidRDefault="007C5B5C" w:rsidP="0049628F">
      <w:pPr>
        <w:pStyle w:val="ListParagraph"/>
        <w:widowControl/>
        <w:numPr>
          <w:ilvl w:val="0"/>
          <w:numId w:val="7"/>
        </w:numPr>
        <w:snapToGrid/>
        <w:spacing w:after="160" w:line="259" w:lineRule="auto"/>
        <w:contextualSpacing/>
        <w:jc w:val="both"/>
        <w:rPr>
          <w:del w:id="747" w:author="sanjai" w:date="2020-04-08T12:41:00Z"/>
        </w:rPr>
      </w:pPr>
      <w:del w:id="748" w:author="sanjai" w:date="2020-04-08T12:41:00Z">
        <w:r w:rsidDel="00440E72">
          <w:delText>Instructions that may require vl -&gt; VLMAX.</w:delText>
        </w:r>
      </w:del>
    </w:p>
    <w:p w:rsidR="007C5B5C" w:rsidRDefault="007C5B5C" w:rsidP="0049628F">
      <w:pPr>
        <w:pStyle w:val="ListParagraph"/>
        <w:widowControl/>
        <w:numPr>
          <w:ilvl w:val="0"/>
          <w:numId w:val="6"/>
        </w:numPr>
        <w:snapToGrid/>
        <w:spacing w:after="160" w:line="259" w:lineRule="auto"/>
        <w:contextualSpacing/>
        <w:jc w:val="both"/>
      </w:pPr>
      <w:r>
        <w:t>Extract: If SEW &lt; XLEN, the value is zero-extended to XLEN.</w:t>
      </w:r>
    </w:p>
    <w:p w:rsidR="007C5B5C" w:rsidRDefault="007C5B5C" w:rsidP="0049628F">
      <w:pPr>
        <w:pStyle w:val="ListParagraph"/>
        <w:widowControl/>
        <w:numPr>
          <w:ilvl w:val="0"/>
          <w:numId w:val="6"/>
        </w:numPr>
        <w:snapToGrid/>
        <w:spacing w:after="160" w:line="259" w:lineRule="auto"/>
        <w:contextualSpacing/>
        <w:jc w:val="both"/>
      </w:pPr>
      <w:r>
        <w:t xml:space="preserve">Extract: </w:t>
      </w:r>
      <w:r w:rsidRPr="00E36F87">
        <w:t>x[rs1] ≥ VLEN/SEW</w:t>
      </w:r>
      <w:r>
        <w:t xml:space="preserve"> (index is out of range), zero is returned.</w:t>
      </w:r>
    </w:p>
    <w:p w:rsidR="007C5B5C" w:rsidRDefault="007C5B5C" w:rsidP="0049628F">
      <w:pPr>
        <w:pStyle w:val="ListParagraph"/>
        <w:widowControl/>
        <w:numPr>
          <w:ilvl w:val="0"/>
          <w:numId w:val="6"/>
        </w:numPr>
        <w:snapToGrid/>
        <w:spacing w:after="160" w:line="259" w:lineRule="auto"/>
        <w:contextualSpacing/>
        <w:jc w:val="both"/>
      </w:pPr>
      <w:r>
        <w:t xml:space="preserve">Move to vector: Zero out other element - </w:t>
      </w:r>
      <w:r w:rsidRPr="00007E59">
        <w:t>0 &lt; index &lt; VLEN/SEW</w:t>
      </w:r>
      <w:r>
        <w:t>.</w:t>
      </w:r>
    </w:p>
    <w:p w:rsidR="007C5B5C" w:rsidRDefault="007C5B5C" w:rsidP="0049628F">
      <w:pPr>
        <w:pStyle w:val="ListParagraph"/>
        <w:widowControl/>
        <w:numPr>
          <w:ilvl w:val="0"/>
          <w:numId w:val="6"/>
        </w:numPr>
        <w:snapToGrid/>
        <w:spacing w:after="160" w:line="259" w:lineRule="auto"/>
        <w:contextualSpacing/>
        <w:jc w:val="both"/>
      </w:pPr>
      <w:r>
        <w:t>Move to vector: Zero extension for SEW&gt;XLEN.</w:t>
      </w:r>
    </w:p>
    <w:p w:rsidR="007C5B5C" w:rsidRDefault="007C5B5C" w:rsidP="0049628F">
      <w:pPr>
        <w:pStyle w:val="ListParagraph"/>
        <w:widowControl/>
        <w:numPr>
          <w:ilvl w:val="0"/>
          <w:numId w:val="6"/>
        </w:numPr>
        <w:snapToGrid/>
        <w:spacing w:after="160" w:line="259" w:lineRule="auto"/>
        <w:contextualSpacing/>
        <w:jc w:val="both"/>
        <w:rPr>
          <w:ins w:id="749" w:author="sanjai" w:date="2019-06-17T12:03:00Z"/>
        </w:rPr>
      </w:pPr>
      <w:r>
        <w:t>Gather: Index out of bound results in 0</w:t>
      </w:r>
      <w:ins w:id="750" w:author="sanjai" w:date="2020-04-08T12:42:00Z">
        <w:r w:rsidR="00440E72">
          <w:t>-</w:t>
        </w:r>
      </w:ins>
      <w:r>
        <w:t>ing of the data.</w:t>
      </w:r>
    </w:p>
    <w:p w:rsidR="00283BE4" w:rsidRDefault="00283BE4" w:rsidP="0049628F">
      <w:pPr>
        <w:pStyle w:val="ListParagraph"/>
        <w:widowControl/>
        <w:numPr>
          <w:ilvl w:val="0"/>
          <w:numId w:val="6"/>
        </w:numPr>
        <w:snapToGrid/>
        <w:spacing w:after="160" w:line="259" w:lineRule="auto"/>
        <w:contextualSpacing/>
        <w:jc w:val="both"/>
      </w:pPr>
      <w:ins w:id="751" w:author="sanjai" w:date="2019-06-17T12:03:00Z">
        <w:r>
          <w:t>Gather: EDIV to be accounted for 0</w:t>
        </w:r>
      </w:ins>
      <w:ins w:id="752" w:author="sanjai" w:date="2020-04-08T12:42:00Z">
        <w:r w:rsidR="00440E72">
          <w:t>-</w:t>
        </w:r>
      </w:ins>
      <w:ins w:id="753" w:author="sanjai" w:date="2019-06-17T12:03:00Z">
        <w:r>
          <w:t>ing of sub</w:t>
        </w:r>
      </w:ins>
      <w:ins w:id="754" w:author="sanjai" w:date="2019-06-17T12:04:00Z">
        <w:r>
          <w:t>-</w:t>
        </w:r>
      </w:ins>
      <w:ins w:id="755" w:author="sanjai" w:date="2019-06-17T12:03:00Z">
        <w:r>
          <w:t>element.</w:t>
        </w:r>
      </w:ins>
      <w:ins w:id="756" w:author="sanjai" w:date="2019-06-19T15:58:00Z">
        <w:r w:rsidR="008250E2">
          <w:t xml:space="preserve"> Not required for FB. So </w:t>
        </w:r>
      </w:ins>
      <w:ins w:id="757" w:author="sanjai" w:date="2019-06-19T15:59:00Z">
        <w:r w:rsidR="008250E2">
          <w:t xml:space="preserve">it is </w:t>
        </w:r>
      </w:ins>
      <w:ins w:id="758" w:author="sanjai" w:date="2019-06-19T15:58:00Z">
        <w:r w:rsidR="008250E2">
          <w:t>not implemented.</w:t>
        </w:r>
      </w:ins>
    </w:p>
    <w:p w:rsidR="007C5B5C" w:rsidRDefault="007C5B5C" w:rsidP="0049628F">
      <w:pPr>
        <w:pStyle w:val="ListParagraph"/>
        <w:widowControl/>
        <w:numPr>
          <w:ilvl w:val="0"/>
          <w:numId w:val="6"/>
        </w:numPr>
        <w:snapToGrid/>
        <w:spacing w:after="160" w:line="259" w:lineRule="auto"/>
        <w:contextualSpacing/>
        <w:jc w:val="both"/>
      </w:pPr>
      <w:proofErr w:type="spellStart"/>
      <w:r>
        <w:t>Slidedown</w:t>
      </w:r>
      <w:proofErr w:type="spellEnd"/>
      <w:r>
        <w:t xml:space="preserve">: </w:t>
      </w:r>
      <w:proofErr w:type="spellStart"/>
      <w:r>
        <w:t>vl</w:t>
      </w:r>
      <w:proofErr w:type="spellEnd"/>
      <w:r>
        <w:t xml:space="preserve">-offset to </w:t>
      </w:r>
      <w:proofErr w:type="spellStart"/>
      <w:r>
        <w:t>vl</w:t>
      </w:r>
      <w:proofErr w:type="spellEnd"/>
      <w:r>
        <w:t xml:space="preserve"> elements will be 0</w:t>
      </w:r>
      <w:ins w:id="759" w:author="sanjai" w:date="2020-04-08T11:28:00Z">
        <w:r w:rsidR="007B79B8">
          <w:t>-</w:t>
        </w:r>
      </w:ins>
      <w:r>
        <w:t>ed out.</w:t>
      </w:r>
    </w:p>
    <w:p w:rsidR="007C5B5C" w:rsidRDefault="007C5B5C" w:rsidP="000955DB">
      <w:pPr>
        <w:pStyle w:val="Heading2"/>
      </w:pPr>
      <w:bookmarkStart w:id="760" w:name="_Toc12865996"/>
      <w:r>
        <w:t xml:space="preserve">1 extension of </w:t>
      </w:r>
      <w:r w:rsidR="004362E2">
        <w:t>move</w:t>
      </w:r>
      <w:r>
        <w:t xml:space="preserve"> Data</w:t>
      </w:r>
      <w:bookmarkEnd w:id="760"/>
    </w:p>
    <w:p w:rsidR="004362E2" w:rsidRDefault="004362E2" w:rsidP="004362E2">
      <w:pPr>
        <w:widowControl/>
        <w:snapToGrid/>
        <w:spacing w:after="160" w:line="259" w:lineRule="auto"/>
        <w:contextualSpacing/>
        <w:jc w:val="both"/>
      </w:pPr>
      <w:r>
        <w:t>The following instructions requires 1</w:t>
      </w:r>
      <w:ins w:id="761" w:author="sanjai" w:date="2020-04-09T16:35:00Z">
        <w:r w:rsidR="000F4B18">
          <w:t>/sign</w:t>
        </w:r>
      </w:ins>
      <w:r>
        <w:t xml:space="preserve"> extension for the data that is being moved </w:t>
      </w:r>
      <w:ins w:id="762" w:author="sanjai" w:date="2020-04-09T16:36:00Z">
        <w:r w:rsidR="000F4B18">
          <w:t>from</w:t>
        </w:r>
      </w:ins>
      <w:del w:id="763" w:author="sanjai" w:date="2020-04-09T16:35:00Z">
        <w:r w:rsidDel="000F4B18">
          <w:delText>between FPR &amp;</w:delText>
        </w:r>
      </w:del>
      <w:r>
        <w:t xml:space="preserve"> </w:t>
      </w:r>
      <w:ins w:id="764" w:author="sanjai" w:date="2020-04-09T16:36:00Z">
        <w:r w:rsidR="000F4B18">
          <w:t xml:space="preserve">XRF/FRF to </w:t>
        </w:r>
      </w:ins>
      <w:r>
        <w:t>VRF.</w:t>
      </w:r>
    </w:p>
    <w:p w:rsidR="007C5B5C" w:rsidRDefault="007C5B5C" w:rsidP="0049628F">
      <w:pPr>
        <w:pStyle w:val="ListParagraph"/>
        <w:widowControl/>
        <w:numPr>
          <w:ilvl w:val="0"/>
          <w:numId w:val="9"/>
        </w:numPr>
        <w:snapToGrid/>
        <w:spacing w:after="160" w:line="259" w:lineRule="auto"/>
        <w:contextualSpacing/>
        <w:jc w:val="both"/>
      </w:pPr>
      <w:proofErr w:type="spellStart"/>
      <w:r>
        <w:t>v</w:t>
      </w:r>
      <w:del w:id="765" w:author="sanjai" w:date="2020-04-09T16:36:00Z">
        <w:r w:rsidDel="000F4B18">
          <w:delText>f</w:delText>
        </w:r>
      </w:del>
      <w:r>
        <w:t>mv.</w:t>
      </w:r>
      <w:ins w:id="766" w:author="sanjai" w:date="2020-04-09T16:36:00Z">
        <w:r w:rsidR="000F4B18">
          <w:t>s</w:t>
        </w:r>
      </w:ins>
      <w:del w:id="767" w:author="sanjai" w:date="2020-04-09T16:36:00Z">
        <w:r w:rsidDel="000F4B18">
          <w:delText>f</w:delText>
        </w:r>
      </w:del>
      <w:r>
        <w:t>.</w:t>
      </w:r>
      <w:ins w:id="768" w:author="sanjai" w:date="2020-04-09T16:36:00Z">
        <w:r w:rsidR="000F4B18">
          <w:t>x</w:t>
        </w:r>
      </w:ins>
      <w:proofErr w:type="spellEnd"/>
      <w:del w:id="769" w:author="sanjai" w:date="2020-04-09T16:36:00Z">
        <w:r w:rsidDel="000F4B18">
          <w:delText>s</w:delText>
        </w:r>
      </w:del>
      <w:r>
        <w:t xml:space="preserve">: </w:t>
      </w:r>
      <w:ins w:id="770" w:author="sanjai" w:date="2020-04-09T16:36:00Z">
        <w:r w:rsidR="000F4B18">
          <w:t>sign</w:t>
        </w:r>
      </w:ins>
      <w:del w:id="771" w:author="sanjai" w:date="2020-04-09T16:36:00Z">
        <w:r w:rsidDel="000F4B18">
          <w:delText>1</w:delText>
        </w:r>
      </w:del>
      <w:r>
        <w:t xml:space="preserve"> extend for </w:t>
      </w:r>
      <w:r w:rsidRPr="00232486">
        <w:t>SEW &lt; FLEN</w:t>
      </w:r>
    </w:p>
    <w:p w:rsidR="007C5B5C" w:rsidRPr="00E84E1B" w:rsidRDefault="007C5B5C" w:rsidP="0049628F">
      <w:pPr>
        <w:pStyle w:val="ListParagraph"/>
        <w:widowControl/>
        <w:numPr>
          <w:ilvl w:val="0"/>
          <w:numId w:val="9"/>
        </w:numPr>
        <w:snapToGrid/>
        <w:spacing w:after="160" w:line="259" w:lineRule="auto"/>
        <w:contextualSpacing/>
        <w:jc w:val="both"/>
      </w:pPr>
      <w:proofErr w:type="spellStart"/>
      <w:r>
        <w:t>vfmv.s.f</w:t>
      </w:r>
      <w:proofErr w:type="spellEnd"/>
      <w:r>
        <w:t xml:space="preserve">: </w:t>
      </w:r>
      <w:ins w:id="772" w:author="sanjai" w:date="2020-04-09T16:36:00Z">
        <w:r w:rsidR="000F4B18">
          <w:t>one</w:t>
        </w:r>
      </w:ins>
      <w:del w:id="773" w:author="sanjai" w:date="2020-04-09T16:36:00Z">
        <w:r w:rsidDel="000F4B18">
          <w:delText>1</w:delText>
        </w:r>
      </w:del>
      <w:r>
        <w:t xml:space="preserve"> extend for SEW &gt; </w:t>
      </w:r>
      <w:ins w:id="774" w:author="sanjai" w:date="2020-04-09T15:01:00Z">
        <w:r w:rsidR="00232DAB">
          <w:t>F</w:t>
        </w:r>
      </w:ins>
      <w:del w:id="775" w:author="sanjai" w:date="2020-04-09T15:01:00Z">
        <w:r w:rsidDel="00232DAB">
          <w:delText>X</w:delText>
        </w:r>
      </w:del>
      <w:r>
        <w:t>LEN</w:t>
      </w:r>
    </w:p>
    <w:p w:rsidR="007C5B5C" w:rsidRDefault="007C5B5C" w:rsidP="000955DB">
      <w:pPr>
        <w:pStyle w:val="Heading2"/>
      </w:pPr>
      <w:bookmarkStart w:id="776" w:name="_Toc12865997"/>
      <w:r>
        <w:t>Write Byte Mask Control</w:t>
      </w:r>
      <w:bookmarkEnd w:id="776"/>
    </w:p>
    <w:p w:rsidR="004362E2" w:rsidRDefault="004362E2" w:rsidP="004362E2">
      <w:pPr>
        <w:widowControl/>
        <w:snapToGrid/>
        <w:spacing w:after="160" w:line="259" w:lineRule="auto"/>
        <w:contextualSpacing/>
        <w:jc w:val="both"/>
      </w:pPr>
      <w:r>
        <w:t>The shifted data through switching mux may require further conditioning before being written to the VRF or sent to scalar register file.</w:t>
      </w:r>
    </w:p>
    <w:p w:rsidR="007C5B5C" w:rsidDel="000F4B18" w:rsidRDefault="007C5B5C" w:rsidP="0049628F">
      <w:pPr>
        <w:pStyle w:val="ListParagraph"/>
        <w:widowControl/>
        <w:numPr>
          <w:ilvl w:val="0"/>
          <w:numId w:val="8"/>
        </w:numPr>
        <w:snapToGrid/>
        <w:spacing w:after="160" w:line="259" w:lineRule="auto"/>
        <w:contextualSpacing/>
        <w:jc w:val="both"/>
        <w:rPr>
          <w:del w:id="777" w:author="sanjai" w:date="2020-04-09T16:37:00Z"/>
        </w:rPr>
      </w:pPr>
      <w:del w:id="778" w:author="sanjai" w:date="2020-04-09T16:37:00Z">
        <w:r w:rsidDel="000F4B18">
          <w:lastRenderedPageBreak/>
          <w:delText>All the bytes less the VSTART value is unchanged and hence byte mask corresponding to these elements are 0.</w:delText>
        </w:r>
      </w:del>
    </w:p>
    <w:p w:rsidR="007C5B5C" w:rsidRDefault="007C5B5C" w:rsidP="0049628F">
      <w:pPr>
        <w:pStyle w:val="ListParagraph"/>
        <w:widowControl/>
        <w:numPr>
          <w:ilvl w:val="0"/>
          <w:numId w:val="8"/>
        </w:numPr>
        <w:snapToGrid/>
        <w:spacing w:after="160" w:line="259" w:lineRule="auto"/>
        <w:contextualSpacing/>
        <w:jc w:val="both"/>
      </w:pPr>
      <w:r>
        <w:t>All the bytes in the Inactive element will result in write byte mask value of 0.</w:t>
      </w:r>
    </w:p>
    <w:p w:rsidR="007C5B5C" w:rsidDel="00440E72" w:rsidRDefault="007C5B5C" w:rsidP="0049628F">
      <w:pPr>
        <w:pStyle w:val="ListParagraph"/>
        <w:widowControl/>
        <w:numPr>
          <w:ilvl w:val="0"/>
          <w:numId w:val="8"/>
        </w:numPr>
        <w:snapToGrid/>
        <w:spacing w:after="160" w:line="259" w:lineRule="auto"/>
        <w:contextualSpacing/>
        <w:jc w:val="both"/>
        <w:rPr>
          <w:del w:id="779" w:author="sanjai" w:date="2020-04-08T12:44:00Z"/>
        </w:rPr>
      </w:pPr>
      <w:del w:id="780" w:author="sanjai" w:date="2020-04-08T12:44:00Z">
        <w:r w:rsidDel="00440E72">
          <w:delText>Tail element bytes control value is 1 when 0ing of the data is required.</w:delText>
        </w:r>
      </w:del>
    </w:p>
    <w:p w:rsidR="00CD42A0" w:rsidRDefault="007C5B5C" w:rsidP="0049628F">
      <w:pPr>
        <w:pStyle w:val="ListParagraph"/>
        <w:widowControl/>
        <w:numPr>
          <w:ilvl w:val="0"/>
          <w:numId w:val="8"/>
        </w:numPr>
        <w:snapToGrid/>
        <w:spacing w:after="160" w:line="259" w:lineRule="auto"/>
        <w:contextualSpacing/>
        <w:jc w:val="both"/>
        <w:rPr>
          <w:ins w:id="781" w:author="sanjai" w:date="2020-04-08T12:44:00Z"/>
        </w:rPr>
      </w:pPr>
      <w:proofErr w:type="spellStart"/>
      <w:r>
        <w:t>Slideup</w:t>
      </w:r>
      <w:proofErr w:type="spellEnd"/>
      <w:r>
        <w:t xml:space="preserve">: </w:t>
      </w:r>
      <w:r w:rsidRPr="00B21774">
        <w:t xml:space="preserve">0 &lt; </w:t>
      </w:r>
      <w:proofErr w:type="spellStart"/>
      <w:r w:rsidRPr="00B21774">
        <w:t>i</w:t>
      </w:r>
      <w:proofErr w:type="spellEnd"/>
      <w:r w:rsidRPr="00B21774">
        <w:t xml:space="preserve"> &lt; </w:t>
      </w:r>
      <w:proofErr w:type="gramStart"/>
      <w:r w:rsidRPr="00B21774">
        <w:t>max(</w:t>
      </w:r>
      <w:proofErr w:type="spellStart"/>
      <w:proofErr w:type="gramEnd"/>
      <w:r w:rsidRPr="00B21774">
        <w:t>vstart</w:t>
      </w:r>
      <w:proofErr w:type="spellEnd"/>
      <w:r w:rsidRPr="00B21774">
        <w:t>, OFFSET) Unchanged</w:t>
      </w:r>
    </w:p>
    <w:p w:rsidR="00440E72" w:rsidRDefault="00440E72" w:rsidP="0049628F">
      <w:pPr>
        <w:pStyle w:val="ListParagraph"/>
        <w:widowControl/>
        <w:numPr>
          <w:ilvl w:val="0"/>
          <w:numId w:val="8"/>
        </w:numPr>
        <w:snapToGrid/>
        <w:spacing w:after="160" w:line="259" w:lineRule="auto"/>
        <w:contextualSpacing/>
        <w:jc w:val="both"/>
      </w:pPr>
      <w:ins w:id="782" w:author="sanjai" w:date="2020-04-08T12:44:00Z">
        <w:r>
          <w:t xml:space="preserve">Compress </w:t>
        </w:r>
      </w:ins>
      <w:ins w:id="783" w:author="sanjai" w:date="2020-04-08T12:45:00Z">
        <w:r>
          <w:t xml:space="preserve">instruction needs to generate the appropriate </w:t>
        </w:r>
        <w:proofErr w:type="spellStart"/>
        <w:r>
          <w:t>wr</w:t>
        </w:r>
        <w:proofErr w:type="spellEnd"/>
        <w:r>
          <w:t xml:space="preserve"> mask. This depends on the valid input mask bits.</w:t>
        </w:r>
      </w:ins>
    </w:p>
    <w:p w:rsidR="007C5B5C" w:rsidRDefault="007C5B5C" w:rsidP="000955DB">
      <w:pPr>
        <w:pStyle w:val="Heading2"/>
        <w:jc w:val="both"/>
      </w:pPr>
      <w:bookmarkStart w:id="784" w:name="_Toc12865998"/>
      <w:r>
        <w:t>Instruction Flow</w:t>
      </w:r>
      <w:bookmarkEnd w:id="784"/>
    </w:p>
    <w:p w:rsidR="007C5B5C" w:rsidRDefault="007C5B5C" w:rsidP="0049628F">
      <w:pPr>
        <w:pStyle w:val="ListParagraph"/>
        <w:widowControl/>
        <w:numPr>
          <w:ilvl w:val="0"/>
          <w:numId w:val="10"/>
        </w:numPr>
        <w:snapToGrid/>
        <w:spacing w:after="160" w:line="259" w:lineRule="auto"/>
        <w:contextualSpacing/>
        <w:jc w:val="both"/>
      </w:pPr>
      <w:r>
        <w:t xml:space="preserve">If </w:t>
      </w:r>
      <w:proofErr w:type="spellStart"/>
      <w:r>
        <w:t>vl</w:t>
      </w:r>
      <w:proofErr w:type="spellEnd"/>
      <w:r>
        <w:t xml:space="preserve">=0 then </w:t>
      </w:r>
      <w:proofErr w:type="spellStart"/>
      <w:proofErr w:type="gramStart"/>
      <w:r>
        <w:t>vslide</w:t>
      </w:r>
      <w:proofErr w:type="spellEnd"/>
      <w:r>
        <w:t>[</w:t>
      </w:r>
      <w:proofErr w:type="gramEnd"/>
      <w:r>
        <w:t>1]up/down instructions are not issued to the block since the destination registers are unchanged.</w:t>
      </w:r>
    </w:p>
    <w:p w:rsidR="007C5B5C" w:rsidRDefault="007C5B5C" w:rsidP="0049628F">
      <w:pPr>
        <w:pStyle w:val="ListParagraph"/>
        <w:widowControl/>
        <w:numPr>
          <w:ilvl w:val="0"/>
          <w:numId w:val="10"/>
        </w:numPr>
        <w:snapToGrid/>
        <w:spacing w:after="160" w:line="259" w:lineRule="auto"/>
        <w:contextualSpacing/>
        <w:jc w:val="both"/>
      </w:pPr>
      <w:r>
        <w:t>Overlapping register condition is not accounted in the permute block. Illegal instruction exception is raised by the issue unit and the instruction is not seen by the vector functional blocks.</w:t>
      </w:r>
    </w:p>
    <w:p w:rsidR="007C5B5C" w:rsidRDefault="007C5B5C" w:rsidP="0049628F">
      <w:pPr>
        <w:pStyle w:val="ListParagraph"/>
        <w:widowControl/>
        <w:numPr>
          <w:ilvl w:val="0"/>
          <w:numId w:val="10"/>
        </w:numPr>
        <w:snapToGrid/>
        <w:spacing w:after="160" w:line="259" w:lineRule="auto"/>
        <w:contextualSpacing/>
        <w:jc w:val="both"/>
        <w:rPr>
          <w:ins w:id="785" w:author="sanjai" w:date="2020-04-08T12:46:00Z"/>
        </w:rPr>
      </w:pPr>
      <w:r>
        <w:t xml:space="preserve">No </w:t>
      </w:r>
      <w:proofErr w:type="spellStart"/>
      <w:r>
        <w:t>exceptioning</w:t>
      </w:r>
      <w:proofErr w:type="spellEnd"/>
      <w:r>
        <w:t xml:space="preserve"> instruction is issued by the issue block to permute block.</w:t>
      </w:r>
    </w:p>
    <w:p w:rsidR="00440E72" w:rsidRDefault="00440E72" w:rsidP="0049628F">
      <w:pPr>
        <w:pStyle w:val="ListParagraph"/>
        <w:widowControl/>
        <w:numPr>
          <w:ilvl w:val="0"/>
          <w:numId w:val="10"/>
        </w:numPr>
        <w:snapToGrid/>
        <w:spacing w:after="160" w:line="259" w:lineRule="auto"/>
        <w:contextualSpacing/>
        <w:jc w:val="both"/>
      </w:pPr>
      <w:ins w:id="786" w:author="sanjai" w:date="2020-04-08T12:46:00Z">
        <w:r>
          <w:t>There is no pipe</w:t>
        </w:r>
      </w:ins>
      <w:ins w:id="787" w:author="sanjai" w:date="2020-04-20T10:55:00Z">
        <w:r w:rsidR="00402645">
          <w:t>-</w:t>
        </w:r>
      </w:ins>
      <w:ins w:id="788" w:author="sanjai" w:date="2020-04-08T12:46:00Z">
        <w:r>
          <w:t xml:space="preserve">stalls in the permute block. </w:t>
        </w:r>
      </w:ins>
      <w:ins w:id="789" w:author="sanjai" w:date="2020-04-20T10:55:00Z">
        <w:r w:rsidR="00402645">
          <w:t xml:space="preserve">Neither it is a good idea to manipulate the permute ready signal (to the frontend) for this purpose. </w:t>
        </w:r>
      </w:ins>
      <w:ins w:id="790" w:author="sanjai" w:date="2020-04-08T12:46:00Z">
        <w:r>
          <w:t xml:space="preserve">A </w:t>
        </w:r>
      </w:ins>
      <w:ins w:id="791" w:author="sanjai" w:date="2020-04-08T12:47:00Z">
        <w:r>
          <w:t>3 cycle latency uop cannot be followed immediately by a 2 cycle latency uop. The issue unit is expected to take of this avoidance.</w:t>
        </w:r>
      </w:ins>
      <w:ins w:id="792" w:author="sanjai" w:date="2020-04-20T10:56:00Z">
        <w:r w:rsidR="00402645">
          <w:t xml:space="preserve">  Note: Similarly, a 2 cycle latency uop cannot be immediately followed by a one cycle latency uop.</w:t>
        </w:r>
      </w:ins>
    </w:p>
    <w:p w:rsidR="004362E2" w:rsidRDefault="00FE734B">
      <w:pPr>
        <w:pStyle w:val="Heading3"/>
      </w:pPr>
      <w:bookmarkStart w:id="793" w:name="_Toc12865999"/>
      <w:r>
        <w:t xml:space="preserve">Integer Extract Instruction </w:t>
      </w:r>
      <w:r w:rsidR="006E1807">
        <w:t>–</w:t>
      </w:r>
      <w:r>
        <w:t xml:space="preserve"> </w:t>
      </w:r>
      <w:del w:id="794" w:author="sanjai" w:date="2020-04-09T13:01:00Z">
        <w:r w:rsidR="004362E2" w:rsidDel="0065721E">
          <w:delText>vext</w:delText>
        </w:r>
      </w:del>
      <w:bookmarkEnd w:id="793"/>
      <w:proofErr w:type="spellStart"/>
      <w:ins w:id="795" w:author="sanjai" w:date="2020-04-09T12:59:00Z">
        <w:r w:rsidR="0065721E">
          <w:t>vmv.x.s</w:t>
        </w:r>
      </w:ins>
      <w:proofErr w:type="spellEnd"/>
    </w:p>
    <w:p w:rsidR="004362E2" w:rsidDel="0065721E" w:rsidRDefault="0065721E">
      <w:pPr>
        <w:pStyle w:val="BodyText"/>
        <w:numPr>
          <w:ilvl w:val="0"/>
          <w:numId w:val="11"/>
        </w:numPr>
        <w:jc w:val="both"/>
        <w:rPr>
          <w:del w:id="796" w:author="sanjai" w:date="2020-04-09T13:01:00Z"/>
        </w:rPr>
        <w:pPrChange w:id="797" w:author="sanjai" w:date="2020-04-20T13:32:00Z">
          <w:pPr>
            <w:pStyle w:val="BodyText"/>
            <w:numPr>
              <w:numId w:val="11"/>
            </w:numPr>
            <w:ind w:left="1324" w:hanging="360"/>
          </w:pPr>
        </w:pPrChange>
      </w:pPr>
      <w:ins w:id="798" w:author="sanjai" w:date="2020-04-09T13:01:00Z">
        <w:r>
          <w:t>Element 0 of the source vector register is returned to integer register file</w:t>
        </w:r>
      </w:ins>
      <w:del w:id="799" w:author="sanjai" w:date="2020-04-09T13:01:00Z">
        <w:r w:rsidR="004362E2" w:rsidDel="0065721E">
          <w:delText>Element ID is converted to byte shift control.</w:delText>
        </w:r>
      </w:del>
    </w:p>
    <w:p w:rsidR="004362E2" w:rsidDel="0065721E" w:rsidRDefault="004362E2">
      <w:pPr>
        <w:pStyle w:val="BodyText"/>
        <w:numPr>
          <w:ilvl w:val="0"/>
          <w:numId w:val="11"/>
        </w:numPr>
        <w:jc w:val="both"/>
        <w:rPr>
          <w:del w:id="800" w:author="sanjai" w:date="2020-04-09T13:01:00Z"/>
        </w:rPr>
        <w:pPrChange w:id="801" w:author="sanjai" w:date="2020-04-20T13:32:00Z">
          <w:pPr>
            <w:pStyle w:val="BodyText"/>
            <w:numPr>
              <w:numId w:val="11"/>
            </w:numPr>
            <w:ind w:left="1324" w:hanging="360"/>
          </w:pPr>
        </w:pPrChange>
      </w:pPr>
      <w:del w:id="802" w:author="sanjai" w:date="2020-04-09T13:01:00Z">
        <w:r w:rsidDel="0065721E">
          <w:delText>Zero mask is appropriately set. Only the lower most element is enabled.</w:delText>
        </w:r>
      </w:del>
    </w:p>
    <w:p w:rsidR="0016279F" w:rsidRDefault="0016279F">
      <w:pPr>
        <w:pStyle w:val="BodyText"/>
        <w:numPr>
          <w:ilvl w:val="0"/>
          <w:numId w:val="11"/>
        </w:numPr>
        <w:jc w:val="both"/>
        <w:pPrChange w:id="803" w:author="sanjai" w:date="2020-04-20T13:32:00Z">
          <w:pPr>
            <w:pStyle w:val="BodyText"/>
            <w:numPr>
              <w:numId w:val="11"/>
            </w:numPr>
            <w:ind w:left="1324" w:hanging="360"/>
          </w:pPr>
        </w:pPrChange>
      </w:pPr>
      <w:del w:id="804" w:author="sanjai" w:date="2020-04-09T13:01:00Z">
        <w:r w:rsidDel="0065721E">
          <w:delText>Zero is returned if the indexed element is out of bound</w:delText>
        </w:r>
      </w:del>
      <w:r>
        <w:t>.</w:t>
      </w:r>
    </w:p>
    <w:p w:rsidR="00FE734B" w:rsidDel="0065721E" w:rsidRDefault="0065721E">
      <w:pPr>
        <w:pStyle w:val="BodyText"/>
        <w:numPr>
          <w:ilvl w:val="0"/>
          <w:numId w:val="11"/>
        </w:numPr>
        <w:jc w:val="both"/>
        <w:rPr>
          <w:del w:id="805" w:author="sanjai" w:date="2020-04-09T13:02:00Z"/>
        </w:rPr>
        <w:pPrChange w:id="806" w:author="sanjai" w:date="2020-04-20T13:32:00Z">
          <w:pPr>
            <w:pStyle w:val="BodyText"/>
            <w:numPr>
              <w:numId w:val="11"/>
            </w:numPr>
            <w:ind w:left="1324" w:hanging="360"/>
          </w:pPr>
        </w:pPrChange>
      </w:pPr>
      <w:ins w:id="807" w:author="sanjai" w:date="2020-04-09T13:03:00Z">
        <w:r>
          <w:t>Ignores LMUL value</w:t>
        </w:r>
      </w:ins>
      <w:del w:id="808" w:author="sanjai" w:date="2020-04-09T13:02:00Z">
        <w:r w:rsidR="00FE734B" w:rsidDel="0065721E">
          <w:delText>O/P Data is sent to integer register file.</w:delText>
        </w:r>
      </w:del>
    </w:p>
    <w:p w:rsidR="004362E2" w:rsidDel="0065721E" w:rsidRDefault="00D53FFD">
      <w:pPr>
        <w:pStyle w:val="BodyText"/>
        <w:numPr>
          <w:ilvl w:val="0"/>
          <w:numId w:val="11"/>
        </w:numPr>
        <w:jc w:val="both"/>
        <w:rPr>
          <w:del w:id="809" w:author="sanjai" w:date="2020-04-09T13:02:00Z"/>
        </w:rPr>
        <w:pPrChange w:id="810" w:author="sanjai" w:date="2020-04-20T13:32:00Z">
          <w:pPr>
            <w:pStyle w:val="BodyText"/>
            <w:numPr>
              <w:numId w:val="11"/>
            </w:numPr>
            <w:ind w:left="1324" w:hanging="360"/>
          </w:pPr>
        </w:pPrChange>
      </w:pPr>
      <w:del w:id="811" w:author="sanjai" w:date="2020-04-09T13:02:00Z">
        <w:r w:rsidDel="0065721E">
          <w:delText>Ignore</w:delText>
        </w:r>
        <w:r w:rsidR="00FE734B" w:rsidDel="0065721E">
          <w:delText>s</w:delText>
        </w:r>
        <w:r w:rsidDel="0065721E">
          <w:delText xml:space="preserve"> LMUL and vector register group.</w:delText>
        </w:r>
      </w:del>
    </w:p>
    <w:p w:rsidR="00FE734B" w:rsidRDefault="00D53FFD">
      <w:pPr>
        <w:pStyle w:val="BodyText"/>
        <w:numPr>
          <w:ilvl w:val="0"/>
          <w:numId w:val="11"/>
        </w:numPr>
        <w:jc w:val="both"/>
        <w:rPr>
          <w:ins w:id="812" w:author="sanjai" w:date="2020-04-20T09:47:00Z"/>
        </w:rPr>
        <w:pPrChange w:id="813" w:author="sanjai" w:date="2020-04-20T13:32:00Z">
          <w:pPr>
            <w:pStyle w:val="BodyText"/>
            <w:numPr>
              <w:numId w:val="11"/>
            </w:numPr>
            <w:ind w:left="1324" w:hanging="360"/>
          </w:pPr>
        </w:pPrChange>
      </w:pPr>
      <w:del w:id="814" w:author="sanjai" w:date="2020-04-09T13:02:00Z">
        <w:r w:rsidDel="0065721E">
          <w:delText>For VLEN &gt; (SWPL &amp; #Lanes), the issue unit is expected to send the correct</w:delText>
        </w:r>
        <w:r w:rsidR="00FE734B" w:rsidDel="0065721E">
          <w:delText xml:space="preserve"> register portion to permute block</w:delText>
        </w:r>
      </w:del>
      <w:r w:rsidR="00FE734B">
        <w:t>.</w:t>
      </w:r>
    </w:p>
    <w:p w:rsidR="0060269B" w:rsidRDefault="0060269B">
      <w:pPr>
        <w:pStyle w:val="BodyText"/>
        <w:numPr>
          <w:ilvl w:val="0"/>
          <w:numId w:val="11"/>
        </w:numPr>
        <w:jc w:val="both"/>
        <w:rPr>
          <w:ins w:id="815" w:author="sanjai" w:date="2020-04-09T13:03:00Z"/>
        </w:rPr>
        <w:pPrChange w:id="816" w:author="sanjai" w:date="2020-04-20T13:32:00Z">
          <w:pPr>
            <w:pStyle w:val="BodyText"/>
            <w:numPr>
              <w:numId w:val="11"/>
            </w:numPr>
            <w:ind w:left="1324" w:hanging="360"/>
          </w:pPr>
        </w:pPrChange>
      </w:pPr>
      <w:ins w:id="817" w:author="sanjai" w:date="2020-04-20T09:47:00Z">
        <w:r>
          <w:t>The switching mux select control signals is set to extract the element 0 (byte/</w:t>
        </w:r>
        <w:proofErr w:type="spellStart"/>
        <w:r>
          <w:t>hword</w:t>
        </w:r>
        <w:proofErr w:type="spellEnd"/>
        <w:r>
          <w:t>/word)</w:t>
        </w:r>
      </w:ins>
    </w:p>
    <w:p w:rsidR="0065721E" w:rsidRDefault="0065721E">
      <w:pPr>
        <w:pStyle w:val="BodyText"/>
        <w:numPr>
          <w:ilvl w:val="0"/>
          <w:numId w:val="11"/>
        </w:numPr>
        <w:jc w:val="both"/>
        <w:rPr>
          <w:ins w:id="818" w:author="sanjai" w:date="2020-04-20T09:48:00Z"/>
        </w:rPr>
        <w:pPrChange w:id="819" w:author="sanjai" w:date="2020-04-20T13:32:00Z">
          <w:pPr>
            <w:pStyle w:val="BodyText"/>
            <w:numPr>
              <w:numId w:val="11"/>
            </w:numPr>
            <w:ind w:left="1324" w:hanging="360"/>
          </w:pPr>
        </w:pPrChange>
      </w:pPr>
      <w:ins w:id="820" w:author="sanjai" w:date="2020-04-09T13:08:00Z">
        <w:r>
          <w:t>Frontend is taking care of the sign extension as may be required.</w:t>
        </w:r>
      </w:ins>
    </w:p>
    <w:p w:rsidR="0060269B" w:rsidRDefault="0060269B">
      <w:pPr>
        <w:pStyle w:val="BodyText"/>
        <w:numPr>
          <w:ilvl w:val="0"/>
          <w:numId w:val="11"/>
        </w:numPr>
        <w:jc w:val="both"/>
        <w:rPr>
          <w:ins w:id="821" w:author="sanjai" w:date="2020-04-20T09:50:00Z"/>
        </w:rPr>
        <w:pPrChange w:id="822" w:author="sanjai" w:date="2020-04-20T13:32:00Z">
          <w:pPr>
            <w:pStyle w:val="BodyText"/>
            <w:numPr>
              <w:numId w:val="11"/>
            </w:numPr>
            <w:ind w:left="1324" w:hanging="360"/>
          </w:pPr>
        </w:pPrChange>
      </w:pPr>
      <w:ins w:id="823" w:author="sanjai" w:date="2020-04-20T09:48:00Z">
        <w:r>
          <w:t xml:space="preserve">Though there is no shift/slide operation associated with this instruction, the </w:t>
        </w:r>
        <w:proofErr w:type="spellStart"/>
        <w:r>
          <w:t>Datapath</w:t>
        </w:r>
        <w:proofErr w:type="spellEnd"/>
        <w:r>
          <w:t xml:space="preserve"> used for the </w:t>
        </w:r>
        <w:proofErr w:type="spellStart"/>
        <w:r>
          <w:t>vrgather</w:t>
        </w:r>
      </w:ins>
      <w:proofErr w:type="spellEnd"/>
      <w:ins w:id="824" w:author="sanjai" w:date="2020-04-20T09:49:00Z">
        <w:r>
          <w:t xml:space="preserve">/slide </w:t>
        </w:r>
      </w:ins>
      <w:ins w:id="825" w:author="sanjai" w:date="2020-04-20T09:48:00Z">
        <w:r>
          <w:t>is reused</w:t>
        </w:r>
      </w:ins>
      <w:ins w:id="826" w:author="sanjai" w:date="2020-04-20T09:49:00Z">
        <w:r>
          <w:t xml:space="preserve"> to avoid unnecessary hardware addition</w:t>
        </w:r>
      </w:ins>
      <w:ins w:id="827" w:author="sanjai" w:date="2020-04-20T09:50:00Z">
        <w:r>
          <w:t xml:space="preserve">. </w:t>
        </w:r>
      </w:ins>
    </w:p>
    <w:p w:rsidR="0060269B" w:rsidRDefault="0060269B">
      <w:pPr>
        <w:pStyle w:val="BodyText"/>
        <w:numPr>
          <w:ilvl w:val="0"/>
          <w:numId w:val="11"/>
        </w:numPr>
        <w:jc w:val="both"/>
        <w:rPr>
          <w:ins w:id="828" w:author="sanjai" w:date="2020-04-20T09:51:00Z"/>
        </w:rPr>
        <w:pPrChange w:id="829" w:author="sanjai" w:date="2020-04-20T13:32:00Z">
          <w:pPr>
            <w:pStyle w:val="BodyText"/>
            <w:numPr>
              <w:numId w:val="11"/>
            </w:numPr>
            <w:ind w:left="1324" w:hanging="360"/>
          </w:pPr>
        </w:pPrChange>
      </w:pPr>
      <w:ins w:id="830" w:author="sanjai" w:date="2020-04-20T09:50:00Z">
        <w:r>
          <w:t>Though this instruction may be made to complete in 1 cycle, in order to avoid various conflicts, the instruction is forced to have 2 cycle laten</w:t>
        </w:r>
      </w:ins>
      <w:ins w:id="831" w:author="sanjai" w:date="2020-04-20T10:56:00Z">
        <w:r w:rsidR="00C5559A">
          <w:t>c</w:t>
        </w:r>
      </w:ins>
      <w:ins w:id="832" w:author="sanjai" w:date="2020-04-20T09:50:00Z">
        <w:r>
          <w:t>y.</w:t>
        </w:r>
      </w:ins>
    </w:p>
    <w:p w:rsidR="0060269B" w:rsidDel="0060269B" w:rsidRDefault="0060269B">
      <w:pPr>
        <w:pStyle w:val="BodyText"/>
        <w:numPr>
          <w:ilvl w:val="1"/>
          <w:numId w:val="11"/>
        </w:numPr>
        <w:jc w:val="both"/>
        <w:rPr>
          <w:del w:id="833" w:author="sanjai" w:date="2020-04-20T09:55:00Z"/>
        </w:rPr>
        <w:pPrChange w:id="834" w:author="sanjai" w:date="2020-04-20T13:32:00Z">
          <w:pPr>
            <w:pStyle w:val="BodyText"/>
            <w:numPr>
              <w:numId w:val="11"/>
            </w:numPr>
            <w:ind w:left="1324" w:hanging="360"/>
          </w:pPr>
        </w:pPrChange>
      </w:pPr>
    </w:p>
    <w:p w:rsidR="00FE734B" w:rsidRDefault="00FE734B">
      <w:pPr>
        <w:pStyle w:val="Heading3"/>
        <w:jc w:val="both"/>
        <w:pPrChange w:id="835" w:author="sanjai" w:date="2020-04-20T13:32:00Z">
          <w:pPr>
            <w:pStyle w:val="Heading3"/>
          </w:pPr>
        </w:pPrChange>
      </w:pPr>
      <w:bookmarkStart w:id="836" w:name="_Toc12866000"/>
      <w:r>
        <w:t xml:space="preserve">Integer Scalar Move Instruction - </w:t>
      </w:r>
      <w:proofErr w:type="spellStart"/>
      <w:r w:rsidRPr="00FE734B">
        <w:t>vmv.s.x</w:t>
      </w:r>
      <w:bookmarkEnd w:id="836"/>
      <w:proofErr w:type="spellEnd"/>
    </w:p>
    <w:p w:rsidR="00F24BA5" w:rsidRDefault="00F24BA5">
      <w:pPr>
        <w:pStyle w:val="BodyText"/>
        <w:numPr>
          <w:ilvl w:val="0"/>
          <w:numId w:val="12"/>
        </w:numPr>
        <w:jc w:val="both"/>
        <w:pPrChange w:id="837" w:author="sanjai" w:date="2020-04-20T13:32:00Z">
          <w:pPr>
            <w:pStyle w:val="BodyText"/>
            <w:numPr>
              <w:numId w:val="12"/>
            </w:numPr>
            <w:ind w:left="842" w:hanging="360"/>
          </w:pPr>
        </w:pPrChange>
      </w:pPr>
      <w:r>
        <w:t xml:space="preserve">Data is inserted to the </w:t>
      </w:r>
      <w:r w:rsidR="00D6227A">
        <w:t>element [</w:t>
      </w:r>
      <w:r>
        <w:t>0] of the destination register.</w:t>
      </w:r>
    </w:p>
    <w:p w:rsidR="00F24BA5" w:rsidRDefault="00BF13BB">
      <w:pPr>
        <w:pStyle w:val="BodyText"/>
        <w:numPr>
          <w:ilvl w:val="0"/>
          <w:numId w:val="12"/>
        </w:numPr>
        <w:jc w:val="both"/>
        <w:rPr>
          <w:ins w:id="838" w:author="sanjai" w:date="2020-04-20T10:02:00Z"/>
        </w:rPr>
        <w:pPrChange w:id="839" w:author="sanjai" w:date="2020-04-20T13:32:00Z">
          <w:pPr>
            <w:pStyle w:val="BodyText"/>
            <w:numPr>
              <w:numId w:val="12"/>
            </w:numPr>
            <w:ind w:left="842" w:hanging="360"/>
          </w:pPr>
        </w:pPrChange>
      </w:pPr>
      <w:ins w:id="840" w:author="sanjai" w:date="2020-04-20T09:56:00Z">
        <w:r>
          <w:t xml:space="preserve">The main switching mux used for the </w:t>
        </w:r>
        <w:proofErr w:type="spellStart"/>
        <w:r>
          <w:t>vrgather</w:t>
        </w:r>
        <w:proofErr w:type="spellEnd"/>
        <w:r>
          <w:t xml:space="preserve"> instruction is not used for this </w:t>
        </w:r>
      </w:ins>
      <w:ins w:id="841" w:author="sanjai" w:date="2020-04-20T09:57:00Z">
        <w:r>
          <w:t>instruction</w:t>
        </w:r>
      </w:ins>
      <w:del w:id="842" w:author="sanjai" w:date="2020-04-20T09:56:00Z">
        <w:r w:rsidR="00F24BA5" w:rsidDel="00BF13BB">
          <w:delText>No data switching is performed i.e., all the switching mux receives select=0</w:delText>
        </w:r>
      </w:del>
      <w:r w:rsidR="00F24BA5">
        <w:t>.</w:t>
      </w:r>
      <w:ins w:id="843" w:author="sanjai" w:date="2020-04-20T09:57:00Z">
        <w:r>
          <w:t xml:space="preserve"> However, the o/p of the switching mux goes through another level of </w:t>
        </w:r>
        <w:proofErr w:type="spellStart"/>
        <w:r>
          <w:t>muxing</w:t>
        </w:r>
        <w:proofErr w:type="spellEnd"/>
        <w:r>
          <w:t xml:space="preserve"> for scalar </w:t>
        </w:r>
        <w:r>
          <w:lastRenderedPageBreak/>
          <w:t>register data insertion. This level of mux is used for this instruction.</w:t>
        </w:r>
      </w:ins>
    </w:p>
    <w:p w:rsidR="00BF13BB" w:rsidRDefault="00BF13BB">
      <w:pPr>
        <w:pStyle w:val="BodyText"/>
        <w:numPr>
          <w:ilvl w:val="0"/>
          <w:numId w:val="12"/>
        </w:numPr>
        <w:jc w:val="both"/>
        <w:pPrChange w:id="844" w:author="sanjai" w:date="2020-04-20T13:32:00Z">
          <w:pPr>
            <w:pStyle w:val="BodyText"/>
            <w:numPr>
              <w:numId w:val="12"/>
            </w:numPr>
            <w:ind w:left="842" w:hanging="360"/>
          </w:pPr>
        </w:pPrChange>
      </w:pPr>
      <w:ins w:id="845" w:author="sanjai" w:date="2020-04-20T10:02:00Z">
        <w:r>
          <w:t xml:space="preserve">The scalar data insertion mux involves, sign-extension and shift </w:t>
        </w:r>
      </w:ins>
      <w:ins w:id="846" w:author="sanjai" w:date="2020-04-20T10:03:00Z">
        <w:r>
          <w:t>operation</w:t>
        </w:r>
      </w:ins>
      <w:ins w:id="847" w:author="sanjai" w:date="2020-04-20T10:02:00Z">
        <w:r>
          <w:t xml:space="preserve">. However, there is no shift associated with this instruction. The shift operation is required for </w:t>
        </w:r>
        <w:proofErr w:type="spellStart"/>
        <w:r>
          <w:t>slide</w:t>
        </w:r>
      </w:ins>
      <w:ins w:id="848" w:author="sanjai" w:date="2020-04-20T10:04:00Z">
        <w:r>
          <w:t>down</w:t>
        </w:r>
      </w:ins>
      <w:proofErr w:type="spellEnd"/>
      <w:ins w:id="849" w:author="sanjai" w:date="2020-04-20T10:02:00Z">
        <w:r>
          <w:t xml:space="preserve"> instruction</w:t>
        </w:r>
      </w:ins>
      <w:ins w:id="850" w:author="sanjai" w:date="2020-04-20T10:04:00Z">
        <w:r>
          <w:t>.</w:t>
        </w:r>
      </w:ins>
    </w:p>
    <w:p w:rsidR="00F24BA5" w:rsidRDefault="00F24BA5">
      <w:pPr>
        <w:pStyle w:val="BodyText"/>
        <w:numPr>
          <w:ilvl w:val="0"/>
          <w:numId w:val="12"/>
        </w:numPr>
        <w:jc w:val="both"/>
        <w:pPrChange w:id="851" w:author="sanjai" w:date="2020-04-20T13:32:00Z">
          <w:pPr>
            <w:pStyle w:val="BodyText"/>
            <w:numPr>
              <w:numId w:val="12"/>
            </w:numPr>
            <w:ind w:left="842" w:hanging="360"/>
          </w:pPr>
        </w:pPrChange>
      </w:pPr>
      <w:r>
        <w:t>Zero mask is appropriately set. Only the lower most element is enabled.</w:t>
      </w:r>
    </w:p>
    <w:p w:rsidR="00F24BA5" w:rsidRDefault="00F24BA5">
      <w:pPr>
        <w:pStyle w:val="BodyText"/>
        <w:numPr>
          <w:ilvl w:val="0"/>
          <w:numId w:val="12"/>
        </w:numPr>
        <w:jc w:val="both"/>
        <w:pPrChange w:id="852" w:author="sanjai" w:date="2020-04-20T13:32:00Z">
          <w:pPr>
            <w:pStyle w:val="BodyText"/>
            <w:numPr>
              <w:numId w:val="12"/>
            </w:numPr>
            <w:ind w:left="842" w:hanging="360"/>
          </w:pPr>
        </w:pPrChange>
      </w:pPr>
      <w:proofErr w:type="spellStart"/>
      <w:r>
        <w:t>Wr</w:t>
      </w:r>
      <w:proofErr w:type="spellEnd"/>
      <w:r>
        <w:t xml:space="preserve"> Byte Mask enables all the elements.</w:t>
      </w:r>
    </w:p>
    <w:p w:rsidR="00F24BA5" w:rsidRDefault="00F24BA5">
      <w:pPr>
        <w:pStyle w:val="BodyText"/>
        <w:numPr>
          <w:ilvl w:val="0"/>
          <w:numId w:val="12"/>
        </w:numPr>
        <w:jc w:val="both"/>
        <w:pPrChange w:id="853" w:author="sanjai" w:date="2020-04-20T13:32:00Z">
          <w:pPr>
            <w:pStyle w:val="BodyText"/>
            <w:numPr>
              <w:numId w:val="12"/>
            </w:numPr>
            <w:ind w:left="842" w:hanging="360"/>
          </w:pPr>
        </w:pPrChange>
      </w:pPr>
      <w:r>
        <w:t xml:space="preserve">For </w:t>
      </w:r>
      <w:proofErr w:type="spellStart"/>
      <w:r>
        <w:t>vl</w:t>
      </w:r>
      <w:proofErr w:type="spellEnd"/>
      <w:r>
        <w:t>=0, issue unit is not expected to issue the instruction to permute block.</w:t>
      </w:r>
    </w:p>
    <w:p w:rsidR="00F24BA5" w:rsidRPr="00FE734B" w:rsidDel="00FC52BB" w:rsidRDefault="00F24BA5">
      <w:pPr>
        <w:pStyle w:val="BodyText"/>
        <w:numPr>
          <w:ilvl w:val="0"/>
          <w:numId w:val="12"/>
        </w:numPr>
        <w:jc w:val="both"/>
        <w:rPr>
          <w:del w:id="854" w:author="sanjai" w:date="2020-04-09T13:09:00Z"/>
        </w:rPr>
        <w:pPrChange w:id="855" w:author="sanjai" w:date="2020-04-20T13:32:00Z">
          <w:pPr>
            <w:pStyle w:val="BodyText"/>
            <w:numPr>
              <w:numId w:val="12"/>
            </w:numPr>
            <w:ind w:left="842" w:hanging="360"/>
          </w:pPr>
        </w:pPrChange>
      </w:pPr>
      <w:del w:id="856" w:author="sanjai" w:date="2020-04-09T13:09:00Z">
        <w:r w:rsidDel="00FC52BB">
          <w:delText>For VLEN &gt; (SWPL &amp; #Lanes</w:delText>
        </w:r>
        <w:r w:rsidR="00D6227A" w:rsidDel="00FC52BB">
          <w:delText>), issue</w:delText>
        </w:r>
        <w:r w:rsidDel="00FC52BB">
          <w:delText xml:space="preserve"> unit is expected to send multiple commands for zeroing out the data purpose.</w:delText>
        </w:r>
      </w:del>
    </w:p>
    <w:p w:rsidR="00D53FFD" w:rsidRDefault="002A41DE">
      <w:pPr>
        <w:pStyle w:val="Heading3"/>
        <w:jc w:val="both"/>
        <w:pPrChange w:id="857" w:author="sanjai" w:date="2020-04-20T13:32:00Z">
          <w:pPr>
            <w:pStyle w:val="Heading3"/>
          </w:pPr>
        </w:pPrChange>
      </w:pPr>
      <w:bookmarkStart w:id="858" w:name="_Toc12866001"/>
      <w:r>
        <w:t>Floating point scalar move</w:t>
      </w:r>
      <w:r w:rsidR="00F61B7B">
        <w:t xml:space="preserve"> from VRF</w:t>
      </w:r>
      <w:r>
        <w:t xml:space="preserve"> </w:t>
      </w:r>
      <w:del w:id="859" w:author="sanjai" w:date="2020-04-09T13:10:00Z">
        <w:r w:rsidDel="00FC52BB">
          <w:delText>-</w:delText>
        </w:r>
      </w:del>
      <w:ins w:id="860" w:author="sanjai" w:date="2020-04-09T13:10:00Z">
        <w:r w:rsidR="00FC52BB">
          <w:t>–</w:t>
        </w:r>
      </w:ins>
      <w:r>
        <w:t xml:space="preserve"> </w:t>
      </w:r>
      <w:del w:id="861" w:author="sanjai" w:date="2020-04-09T13:09:00Z">
        <w:r w:rsidR="00D53FFD" w:rsidDel="00FC52BB">
          <w:delText>vmove</w:delText>
        </w:r>
      </w:del>
      <w:proofErr w:type="spellStart"/>
      <w:ins w:id="862" w:author="sanjai" w:date="2020-04-09T13:09:00Z">
        <w:r w:rsidR="00FC52BB">
          <w:t>vmv</w:t>
        </w:r>
      </w:ins>
      <w:r w:rsidR="00D53FFD">
        <w:t>.f.s</w:t>
      </w:r>
      <w:bookmarkEnd w:id="858"/>
      <w:proofErr w:type="spellEnd"/>
    </w:p>
    <w:p w:rsidR="00FE734B" w:rsidRDefault="00FE734B">
      <w:pPr>
        <w:pStyle w:val="BodyText"/>
        <w:numPr>
          <w:ilvl w:val="0"/>
          <w:numId w:val="12"/>
        </w:numPr>
        <w:jc w:val="both"/>
        <w:pPrChange w:id="863" w:author="sanjai" w:date="2020-04-20T13:32:00Z">
          <w:pPr>
            <w:pStyle w:val="BodyText"/>
            <w:numPr>
              <w:numId w:val="12"/>
            </w:numPr>
            <w:ind w:left="842" w:hanging="360"/>
          </w:pPr>
        </w:pPrChange>
      </w:pPr>
      <w:r>
        <w:t>Element</w:t>
      </w:r>
      <w:del w:id="864" w:author="sanjai" w:date="2020-04-09T13:11:00Z">
        <w:r w:rsidDel="00FC52BB">
          <w:delText xml:space="preserve"> </w:delText>
        </w:r>
      </w:del>
      <w:ins w:id="865" w:author="sanjai" w:date="2020-04-09T13:11:00Z">
        <w:r w:rsidR="00FC52BB">
          <w:t xml:space="preserve"> 0 of vs2 data is extracted and provided to the frontend</w:t>
        </w:r>
      </w:ins>
      <w:del w:id="866" w:author="sanjai" w:date="2020-04-09T13:11:00Z">
        <w:r w:rsidDel="00FC52BB">
          <w:delText>ID is converted to byte shift control</w:delText>
        </w:r>
      </w:del>
      <w:r>
        <w:t>.</w:t>
      </w:r>
    </w:p>
    <w:p w:rsidR="00FE734B" w:rsidDel="00FC52BB" w:rsidRDefault="00FE734B">
      <w:pPr>
        <w:pStyle w:val="BodyText"/>
        <w:numPr>
          <w:ilvl w:val="0"/>
          <w:numId w:val="12"/>
        </w:numPr>
        <w:jc w:val="both"/>
        <w:rPr>
          <w:del w:id="867" w:author="sanjai" w:date="2020-04-09T13:12:00Z"/>
        </w:rPr>
        <w:pPrChange w:id="868" w:author="sanjai" w:date="2020-04-20T13:32:00Z">
          <w:pPr>
            <w:pStyle w:val="BodyText"/>
            <w:numPr>
              <w:numId w:val="12"/>
            </w:numPr>
            <w:ind w:left="842" w:hanging="360"/>
          </w:pPr>
        </w:pPrChange>
      </w:pPr>
      <w:del w:id="869" w:author="sanjai" w:date="2020-04-09T13:12:00Z">
        <w:r w:rsidDel="00FC52BB">
          <w:delText>Zero mask is appropriately set. Only the lower most element is enabled.</w:delText>
        </w:r>
      </w:del>
    </w:p>
    <w:p w:rsidR="0016279F" w:rsidDel="00FC52BB" w:rsidRDefault="0016279F">
      <w:pPr>
        <w:pStyle w:val="BodyText"/>
        <w:numPr>
          <w:ilvl w:val="0"/>
          <w:numId w:val="12"/>
        </w:numPr>
        <w:jc w:val="both"/>
        <w:rPr>
          <w:del w:id="870" w:author="sanjai" w:date="2020-04-09T13:12:00Z"/>
        </w:rPr>
        <w:pPrChange w:id="871" w:author="sanjai" w:date="2020-04-20T13:32:00Z">
          <w:pPr>
            <w:pStyle w:val="BodyText"/>
            <w:numPr>
              <w:numId w:val="12"/>
            </w:numPr>
            <w:ind w:left="842" w:hanging="360"/>
          </w:pPr>
        </w:pPrChange>
      </w:pPr>
      <w:del w:id="872" w:author="sanjai" w:date="2020-04-09T13:12:00Z">
        <w:r w:rsidDel="00FC52BB">
          <w:delText>Zero is returned if the indexed element is out of bound.</w:delText>
        </w:r>
      </w:del>
    </w:p>
    <w:p w:rsidR="00D53FFD" w:rsidDel="00FC52BB" w:rsidRDefault="00D53FFD">
      <w:pPr>
        <w:pStyle w:val="BodyText"/>
        <w:numPr>
          <w:ilvl w:val="0"/>
          <w:numId w:val="12"/>
        </w:numPr>
        <w:jc w:val="both"/>
        <w:rPr>
          <w:del w:id="873" w:author="sanjai" w:date="2020-04-09T13:15:00Z"/>
        </w:rPr>
        <w:pPrChange w:id="874" w:author="sanjai" w:date="2020-04-20T13:32:00Z">
          <w:pPr>
            <w:pStyle w:val="BodyText"/>
            <w:numPr>
              <w:numId w:val="12"/>
            </w:numPr>
            <w:ind w:left="842" w:hanging="360"/>
          </w:pPr>
        </w:pPrChange>
      </w:pPr>
      <w:del w:id="875" w:author="sanjai" w:date="2020-04-09T13:15:00Z">
        <w:r w:rsidDel="00FC52BB">
          <w:delText>Th</w:delText>
        </w:r>
        <w:r w:rsidR="00FE734B" w:rsidDel="00FC52BB">
          <w:delText>e output</w:delText>
        </w:r>
        <w:r w:rsidDel="00FC52BB">
          <w:delText xml:space="preserve"> data is</w:delText>
        </w:r>
        <w:r w:rsidR="00FE734B" w:rsidDel="00FC52BB">
          <w:delText xml:space="preserve"> 1 extended as necessary before</w:delText>
        </w:r>
        <w:r w:rsidDel="00FC52BB">
          <w:delText xml:space="preserve"> sent to FPR.</w:delText>
        </w:r>
      </w:del>
    </w:p>
    <w:p w:rsidR="00FE734B" w:rsidRDefault="00FE734B">
      <w:pPr>
        <w:pStyle w:val="BodyText"/>
        <w:numPr>
          <w:ilvl w:val="0"/>
          <w:numId w:val="12"/>
        </w:numPr>
        <w:jc w:val="both"/>
        <w:rPr>
          <w:ins w:id="876" w:author="sanjai" w:date="2020-04-20T11:08:00Z"/>
        </w:rPr>
        <w:pPrChange w:id="877" w:author="sanjai" w:date="2020-04-20T13:32:00Z">
          <w:pPr>
            <w:pStyle w:val="BodyText"/>
            <w:numPr>
              <w:numId w:val="12"/>
            </w:numPr>
            <w:ind w:left="842" w:hanging="360"/>
          </w:pPr>
        </w:pPrChange>
      </w:pPr>
      <w:r>
        <w:t>Ignores LMUL and vector register group.</w:t>
      </w:r>
    </w:p>
    <w:p w:rsidR="009F1B9C" w:rsidRDefault="009F1B9C">
      <w:pPr>
        <w:pStyle w:val="BodyText"/>
        <w:numPr>
          <w:ilvl w:val="0"/>
          <w:numId w:val="12"/>
        </w:numPr>
        <w:jc w:val="both"/>
        <w:rPr>
          <w:ins w:id="878" w:author="sanjai" w:date="2020-04-20T11:08:00Z"/>
        </w:rPr>
        <w:pPrChange w:id="879" w:author="sanjai" w:date="2020-04-20T13:32:00Z">
          <w:pPr>
            <w:pStyle w:val="BodyText"/>
            <w:numPr>
              <w:numId w:val="12"/>
            </w:numPr>
            <w:ind w:left="842" w:hanging="360"/>
          </w:pPr>
        </w:pPrChange>
      </w:pPr>
      <w:ins w:id="880" w:author="sanjai" w:date="2020-04-20T11:08:00Z">
        <w:r>
          <w:t xml:space="preserve">The operation is similar to that of </w:t>
        </w:r>
        <w:proofErr w:type="spellStart"/>
        <w:r>
          <w:t>vmv.x.s</w:t>
        </w:r>
        <w:proofErr w:type="spellEnd"/>
        <w:r>
          <w:t>.</w:t>
        </w:r>
      </w:ins>
    </w:p>
    <w:p w:rsidR="009F1B9C" w:rsidRDefault="009F1B9C">
      <w:pPr>
        <w:pStyle w:val="BodyText"/>
        <w:numPr>
          <w:ilvl w:val="0"/>
          <w:numId w:val="12"/>
        </w:numPr>
        <w:jc w:val="both"/>
        <w:pPrChange w:id="881" w:author="sanjai" w:date="2020-04-20T13:32:00Z">
          <w:pPr>
            <w:pStyle w:val="BodyText"/>
            <w:numPr>
              <w:numId w:val="12"/>
            </w:numPr>
            <w:ind w:left="842" w:hanging="360"/>
          </w:pPr>
        </w:pPrChange>
      </w:pPr>
      <w:ins w:id="882" w:author="sanjai" w:date="2020-04-20T11:08:00Z">
        <w:r>
          <w:t>Data 1-ext is performed on the extracted data when SEW &lt; FLEN.</w:t>
        </w:r>
      </w:ins>
    </w:p>
    <w:p w:rsidR="00FE734B" w:rsidDel="00FC52BB" w:rsidRDefault="00FE734B">
      <w:pPr>
        <w:pStyle w:val="BodyText"/>
        <w:numPr>
          <w:ilvl w:val="0"/>
          <w:numId w:val="12"/>
        </w:numPr>
        <w:jc w:val="both"/>
        <w:rPr>
          <w:del w:id="883" w:author="sanjai" w:date="2020-04-09T13:15:00Z"/>
        </w:rPr>
        <w:pPrChange w:id="884" w:author="sanjai" w:date="2020-04-20T13:32:00Z">
          <w:pPr>
            <w:pStyle w:val="BodyText"/>
            <w:numPr>
              <w:numId w:val="12"/>
            </w:numPr>
            <w:ind w:left="842" w:hanging="360"/>
          </w:pPr>
        </w:pPrChange>
      </w:pPr>
      <w:del w:id="885" w:author="sanjai" w:date="2020-04-09T13:15:00Z">
        <w:r w:rsidDel="00FC52BB">
          <w:delText>For VLEN &gt; (SWPL &amp; #Lanes), the issue unit is expected to send the correct register portion to permute block.</w:delText>
        </w:r>
      </w:del>
    </w:p>
    <w:p w:rsidR="00D53FFD" w:rsidRDefault="00F61B7B">
      <w:pPr>
        <w:pStyle w:val="Heading3"/>
        <w:jc w:val="both"/>
        <w:pPrChange w:id="886" w:author="sanjai" w:date="2020-04-20T13:32:00Z">
          <w:pPr>
            <w:pStyle w:val="Heading3"/>
          </w:pPr>
        </w:pPrChange>
      </w:pPr>
      <w:bookmarkStart w:id="887" w:name="_Toc12866002"/>
      <w:r>
        <w:t xml:space="preserve">Floating point scalar move to VRF - </w:t>
      </w:r>
      <w:del w:id="888" w:author="sanjai" w:date="2020-04-09T13:16:00Z">
        <w:r w:rsidR="00D53FFD" w:rsidDel="00FC52BB">
          <w:delText>vmove</w:delText>
        </w:r>
      </w:del>
      <w:proofErr w:type="spellStart"/>
      <w:ins w:id="889" w:author="sanjai" w:date="2020-04-09T13:16:00Z">
        <w:r w:rsidR="00FC52BB">
          <w:t>vmv</w:t>
        </w:r>
      </w:ins>
      <w:r w:rsidR="00D53FFD">
        <w:t>.s.f</w:t>
      </w:r>
      <w:bookmarkEnd w:id="887"/>
      <w:proofErr w:type="spellEnd"/>
    </w:p>
    <w:p w:rsidR="00D53FFD" w:rsidRDefault="00D53FFD">
      <w:pPr>
        <w:pStyle w:val="BodyText"/>
        <w:numPr>
          <w:ilvl w:val="0"/>
          <w:numId w:val="12"/>
        </w:numPr>
        <w:jc w:val="both"/>
        <w:pPrChange w:id="890" w:author="sanjai" w:date="2020-04-20T13:32:00Z">
          <w:pPr>
            <w:pStyle w:val="BodyText"/>
            <w:numPr>
              <w:numId w:val="12"/>
            </w:numPr>
            <w:ind w:left="842" w:hanging="360"/>
          </w:pPr>
        </w:pPrChange>
      </w:pPr>
      <w:r>
        <w:t>The input data is conditioned for 1 extension</w:t>
      </w:r>
      <w:ins w:id="891" w:author="sanjai" w:date="2020-04-09T13:17:00Z">
        <w:r w:rsidR="00FC52BB">
          <w:t xml:space="preserve"> (</w:t>
        </w:r>
        <w:proofErr w:type="spellStart"/>
        <w:r w:rsidR="00FC52BB">
          <w:t>NaN</w:t>
        </w:r>
        <w:proofErr w:type="spellEnd"/>
        <w:r w:rsidR="00FC52BB">
          <w:t>-boxing)</w:t>
        </w:r>
      </w:ins>
      <w:r>
        <w:t>.</w:t>
      </w:r>
    </w:p>
    <w:p w:rsidR="00D53FFD" w:rsidRDefault="00D53FFD">
      <w:pPr>
        <w:pStyle w:val="BodyText"/>
        <w:numPr>
          <w:ilvl w:val="0"/>
          <w:numId w:val="12"/>
        </w:numPr>
        <w:jc w:val="both"/>
        <w:pPrChange w:id="892" w:author="sanjai" w:date="2020-04-20T13:32:00Z">
          <w:pPr>
            <w:pStyle w:val="BodyText"/>
            <w:numPr>
              <w:numId w:val="12"/>
            </w:numPr>
            <w:ind w:left="842" w:hanging="360"/>
          </w:pPr>
        </w:pPrChange>
      </w:pPr>
      <w:r>
        <w:t xml:space="preserve">Data is inserted to the </w:t>
      </w:r>
      <w:del w:id="893" w:author="sanjai" w:date="2020-04-09T13:18:00Z">
        <w:r w:rsidDel="00FC52BB">
          <w:delText>element[</w:delText>
        </w:r>
      </w:del>
      <w:ins w:id="894" w:author="sanjai" w:date="2020-04-09T13:18:00Z">
        <w:r w:rsidR="00FC52BB">
          <w:t>element [</w:t>
        </w:r>
      </w:ins>
      <w:r>
        <w:t>0] of the destination register.</w:t>
      </w:r>
    </w:p>
    <w:p w:rsidR="00D53FFD" w:rsidRDefault="009F1B9C">
      <w:pPr>
        <w:pStyle w:val="BodyText"/>
        <w:numPr>
          <w:ilvl w:val="0"/>
          <w:numId w:val="12"/>
        </w:numPr>
        <w:jc w:val="both"/>
        <w:pPrChange w:id="895" w:author="sanjai" w:date="2020-04-20T13:32:00Z">
          <w:pPr>
            <w:pStyle w:val="BodyText"/>
            <w:numPr>
              <w:numId w:val="12"/>
            </w:numPr>
            <w:ind w:left="842" w:hanging="360"/>
          </w:pPr>
        </w:pPrChange>
      </w:pPr>
      <w:ins w:id="896" w:author="sanjai" w:date="2020-04-20T11:10:00Z">
        <w:r>
          <w:t>Switching mux is not used for this instruction</w:t>
        </w:r>
      </w:ins>
      <w:del w:id="897" w:author="sanjai" w:date="2020-04-20T11:10:00Z">
        <w:r w:rsidR="00FE734B" w:rsidDel="009F1B9C">
          <w:delText>No data switching is performed i.e., all the switching mux receives select=0</w:delText>
        </w:r>
      </w:del>
      <w:r w:rsidR="00FE734B">
        <w:t>.</w:t>
      </w:r>
      <w:ins w:id="898" w:author="sanjai" w:date="2020-04-20T11:10:00Z">
        <w:r>
          <w:t xml:space="preserve"> Instead the insertion mux is used for inserting the scalar floating-point data to element 0 of the vector data.</w:t>
        </w:r>
      </w:ins>
    </w:p>
    <w:p w:rsidR="00FE734B" w:rsidRDefault="00FE734B">
      <w:pPr>
        <w:pStyle w:val="BodyText"/>
        <w:numPr>
          <w:ilvl w:val="0"/>
          <w:numId w:val="12"/>
        </w:numPr>
        <w:jc w:val="both"/>
        <w:rPr>
          <w:ins w:id="899" w:author="sanjai" w:date="2020-04-09T13:18:00Z"/>
        </w:rPr>
        <w:pPrChange w:id="900" w:author="sanjai" w:date="2020-04-20T13:32:00Z">
          <w:pPr>
            <w:pStyle w:val="BodyText"/>
            <w:numPr>
              <w:numId w:val="12"/>
            </w:numPr>
            <w:ind w:left="842" w:hanging="360"/>
          </w:pPr>
        </w:pPrChange>
      </w:pPr>
      <w:r>
        <w:t>Zero mask is appropriately set. Only the lower most element is enabled.</w:t>
      </w:r>
    </w:p>
    <w:p w:rsidR="00FC52BB" w:rsidRDefault="00FC52BB">
      <w:pPr>
        <w:pStyle w:val="BodyText"/>
        <w:numPr>
          <w:ilvl w:val="0"/>
          <w:numId w:val="12"/>
        </w:numPr>
        <w:jc w:val="both"/>
        <w:pPrChange w:id="901" w:author="sanjai" w:date="2020-04-20T13:32:00Z">
          <w:pPr>
            <w:pStyle w:val="BodyText"/>
            <w:numPr>
              <w:numId w:val="12"/>
            </w:numPr>
            <w:ind w:left="842" w:hanging="360"/>
          </w:pPr>
        </w:pPrChange>
      </w:pPr>
      <w:proofErr w:type="spellStart"/>
      <w:ins w:id="902" w:author="sanjai" w:date="2020-04-09T13:18:00Z">
        <w:r>
          <w:t>Wr</w:t>
        </w:r>
        <w:proofErr w:type="spellEnd"/>
        <w:r>
          <w:t xml:space="preserve"> mask enables only the element 0</w:t>
        </w:r>
      </w:ins>
    </w:p>
    <w:p w:rsidR="00FE734B" w:rsidDel="00FC52BB" w:rsidRDefault="00FE734B">
      <w:pPr>
        <w:pStyle w:val="BodyText"/>
        <w:numPr>
          <w:ilvl w:val="0"/>
          <w:numId w:val="12"/>
        </w:numPr>
        <w:jc w:val="both"/>
        <w:rPr>
          <w:del w:id="903" w:author="sanjai" w:date="2020-04-09T13:18:00Z"/>
        </w:rPr>
        <w:pPrChange w:id="904" w:author="sanjai" w:date="2020-04-20T13:32:00Z">
          <w:pPr>
            <w:pStyle w:val="BodyText"/>
            <w:numPr>
              <w:numId w:val="12"/>
            </w:numPr>
            <w:ind w:left="842" w:hanging="360"/>
          </w:pPr>
        </w:pPrChange>
      </w:pPr>
      <w:del w:id="905" w:author="sanjai" w:date="2020-04-09T13:18:00Z">
        <w:r w:rsidDel="00FC52BB">
          <w:delText>Wr Byte Mask enables all the elements</w:delText>
        </w:r>
        <w:r w:rsidR="00B6228A" w:rsidDel="00FC52BB">
          <w:delText xml:space="preserve"> (to fill 0s)</w:delText>
        </w:r>
        <w:r w:rsidDel="00FC52BB">
          <w:delText>.</w:delText>
        </w:r>
      </w:del>
    </w:p>
    <w:p w:rsidR="00B6228A" w:rsidRPr="00FE734B" w:rsidDel="00FC52BB" w:rsidRDefault="00B6228A">
      <w:pPr>
        <w:pStyle w:val="BodyText"/>
        <w:numPr>
          <w:ilvl w:val="0"/>
          <w:numId w:val="12"/>
        </w:numPr>
        <w:jc w:val="both"/>
        <w:rPr>
          <w:del w:id="906" w:author="sanjai" w:date="2020-04-09T13:18:00Z"/>
        </w:rPr>
        <w:pPrChange w:id="907" w:author="sanjai" w:date="2020-04-20T13:32:00Z">
          <w:pPr>
            <w:pStyle w:val="BodyText"/>
            <w:numPr>
              <w:numId w:val="12"/>
            </w:numPr>
            <w:ind w:left="842" w:hanging="360"/>
          </w:pPr>
        </w:pPrChange>
      </w:pPr>
      <w:del w:id="908" w:author="sanjai" w:date="2020-04-09T13:18:00Z">
        <w:r w:rsidDel="00FC52BB">
          <w:delText>For VLEN &gt; (SWPL &amp; #Lanes), issue unit is expected to send multiple commands for zeroing out the data purpose.</w:delText>
        </w:r>
      </w:del>
    </w:p>
    <w:p w:rsidR="00B6228A" w:rsidRDefault="00EA18A6">
      <w:pPr>
        <w:pStyle w:val="BodyText"/>
        <w:numPr>
          <w:ilvl w:val="0"/>
          <w:numId w:val="12"/>
        </w:numPr>
        <w:jc w:val="both"/>
        <w:pPrChange w:id="909" w:author="sanjai" w:date="2020-04-20T13:32:00Z">
          <w:pPr>
            <w:pStyle w:val="BodyText"/>
            <w:numPr>
              <w:numId w:val="12"/>
            </w:numPr>
            <w:ind w:left="842" w:hanging="360"/>
          </w:pPr>
        </w:pPrChange>
      </w:pPr>
      <w:r>
        <w:t xml:space="preserve">For </w:t>
      </w:r>
      <w:proofErr w:type="spellStart"/>
      <w:r>
        <w:t>vl</w:t>
      </w:r>
      <w:proofErr w:type="spellEnd"/>
      <w:r>
        <w:t>=0, issue unit is not expected to issue the instruction to permute block.</w:t>
      </w:r>
    </w:p>
    <w:p w:rsidR="00F61B7B" w:rsidRDefault="00F61B7B">
      <w:pPr>
        <w:pStyle w:val="Heading3"/>
        <w:jc w:val="both"/>
        <w:pPrChange w:id="910" w:author="sanjai" w:date="2020-04-20T13:32:00Z">
          <w:pPr>
            <w:pStyle w:val="Heading3"/>
          </w:pPr>
        </w:pPrChange>
      </w:pPr>
      <w:bookmarkStart w:id="911" w:name="_Toc12866003"/>
      <w:r>
        <w:t xml:space="preserve">Vector </w:t>
      </w:r>
      <w:proofErr w:type="spellStart"/>
      <w:r>
        <w:t>Slideup</w:t>
      </w:r>
      <w:proofErr w:type="spellEnd"/>
      <w:r>
        <w:t xml:space="preserve"> Instruction</w:t>
      </w:r>
      <w:r w:rsidR="00AE23B5">
        <w:t xml:space="preserve"> </w:t>
      </w:r>
      <w:r w:rsidR="009C5451">
        <w:t>–</w:t>
      </w:r>
      <w:r w:rsidR="00AE23B5">
        <w:t xml:space="preserve"> </w:t>
      </w:r>
      <w:proofErr w:type="spellStart"/>
      <w:r w:rsidR="00AE23B5">
        <w:t>vslideup</w:t>
      </w:r>
      <w:bookmarkEnd w:id="911"/>
      <w:proofErr w:type="spellEnd"/>
    </w:p>
    <w:p w:rsidR="00163F3D" w:rsidRDefault="00163F3D">
      <w:pPr>
        <w:pStyle w:val="BodyText"/>
        <w:numPr>
          <w:ilvl w:val="0"/>
          <w:numId w:val="12"/>
        </w:numPr>
        <w:jc w:val="both"/>
        <w:pPrChange w:id="912" w:author="sanjai" w:date="2020-04-20T13:32:00Z">
          <w:pPr>
            <w:pStyle w:val="BodyText"/>
            <w:numPr>
              <w:numId w:val="12"/>
            </w:numPr>
            <w:ind w:left="842" w:hanging="360"/>
          </w:pPr>
        </w:pPrChange>
      </w:pPr>
      <w:r>
        <w:t>Left shift the data by offset amount.</w:t>
      </w:r>
    </w:p>
    <w:p w:rsidR="00163F3D" w:rsidRDefault="00163F3D">
      <w:pPr>
        <w:pStyle w:val="BodyText"/>
        <w:numPr>
          <w:ilvl w:val="0"/>
          <w:numId w:val="12"/>
        </w:numPr>
        <w:jc w:val="both"/>
        <w:pPrChange w:id="913" w:author="sanjai" w:date="2020-04-20T13:32:00Z">
          <w:pPr>
            <w:pStyle w:val="BodyText"/>
            <w:numPr>
              <w:numId w:val="12"/>
            </w:numPr>
            <w:ind w:left="842" w:hanging="360"/>
          </w:pPr>
        </w:pPrChange>
      </w:pPr>
      <w:r>
        <w:t>Convert the element mask to equivalent byte mask.</w:t>
      </w:r>
    </w:p>
    <w:p w:rsidR="00163F3D" w:rsidRDefault="00163F3D">
      <w:pPr>
        <w:pStyle w:val="BodyText"/>
        <w:numPr>
          <w:ilvl w:val="0"/>
          <w:numId w:val="12"/>
        </w:numPr>
        <w:jc w:val="both"/>
        <w:pPrChange w:id="914" w:author="sanjai" w:date="2020-04-20T13:32:00Z">
          <w:pPr>
            <w:pStyle w:val="BodyText"/>
            <w:numPr>
              <w:numId w:val="12"/>
            </w:numPr>
            <w:ind w:left="842" w:hanging="360"/>
          </w:pPr>
        </w:pPrChange>
      </w:pPr>
      <w:proofErr w:type="spellStart"/>
      <w:r>
        <w:t>Wr</w:t>
      </w:r>
      <w:proofErr w:type="spellEnd"/>
      <w:r>
        <w:t xml:space="preserve"> Byte Mask </w:t>
      </w:r>
      <w:del w:id="915" w:author="sanjai" w:date="2020-04-20T11:36:00Z">
        <w:r w:rsidDel="003927AA">
          <w:delText xml:space="preserve">needs </w:delText>
        </w:r>
      </w:del>
      <w:ins w:id="916" w:author="sanjai" w:date="2020-04-20T11:36:00Z">
        <w:r w:rsidR="003927AA">
          <w:t xml:space="preserve">is adjusted </w:t>
        </w:r>
      </w:ins>
      <w:ins w:id="917" w:author="sanjai" w:date="2020-04-20T11:37:00Z">
        <w:r w:rsidR="003927AA">
          <w:t xml:space="preserve">so that </w:t>
        </w:r>
      </w:ins>
      <w:del w:id="918" w:author="sanjai" w:date="2020-04-20T11:37:00Z">
        <w:r w:rsidDel="003927AA">
          <w:delText xml:space="preserve">to account for not changing the </w:delText>
        </w:r>
      </w:del>
      <w:r>
        <w:t>elements from 0 to max(</w:t>
      </w:r>
      <w:proofErr w:type="spellStart"/>
      <w:r>
        <w:t>vstart</w:t>
      </w:r>
      <w:proofErr w:type="spellEnd"/>
      <w:r>
        <w:t>, offset)</w:t>
      </w:r>
      <w:ins w:id="919" w:author="sanjai" w:date="2020-04-20T11:37:00Z">
        <w:r w:rsidR="003927AA">
          <w:t xml:space="preserve"> is unchanged.</w:t>
        </w:r>
      </w:ins>
      <w:del w:id="920" w:author="sanjai" w:date="2020-04-20T11:37:00Z">
        <w:r w:rsidDel="003927AA">
          <w:delText>.</w:delText>
        </w:r>
      </w:del>
    </w:p>
    <w:p w:rsidR="00163F3D" w:rsidRDefault="007B466B">
      <w:pPr>
        <w:pStyle w:val="BodyText"/>
        <w:numPr>
          <w:ilvl w:val="0"/>
          <w:numId w:val="12"/>
        </w:numPr>
        <w:jc w:val="both"/>
        <w:rPr>
          <w:ins w:id="921" w:author="sanjai" w:date="2020-04-20T11:38:00Z"/>
        </w:rPr>
        <w:pPrChange w:id="922" w:author="sanjai" w:date="2020-04-20T13:32:00Z">
          <w:pPr>
            <w:pStyle w:val="BodyText"/>
            <w:numPr>
              <w:numId w:val="12"/>
            </w:numPr>
            <w:ind w:left="842" w:hanging="360"/>
          </w:pPr>
        </w:pPrChange>
      </w:pPr>
      <w:r>
        <w:t xml:space="preserve">Shift value of each byte is determined by </w:t>
      </w:r>
      <w:del w:id="923" w:author="sanjai" w:date="2020-04-20T11:40:00Z">
        <w:r w:rsidDel="00F92E97">
          <w:delText xml:space="preserve"> </w:delText>
        </w:r>
      </w:del>
      <w:ins w:id="924" w:author="sanjai" w:date="2020-04-20T11:39:00Z">
        <w:r w:rsidR="003927AA">
          <w:t xml:space="preserve">destination </w:t>
        </w:r>
      </w:ins>
      <w:proofErr w:type="spellStart"/>
      <w:r>
        <w:t>ByteID</w:t>
      </w:r>
      <w:proofErr w:type="spellEnd"/>
      <w:r>
        <w:t xml:space="preserve"> </w:t>
      </w:r>
      <w:r w:rsidR="005F45B3">
        <w:t>-</w:t>
      </w:r>
      <w:r>
        <w:t xml:space="preserve"> Offset.</w:t>
      </w:r>
    </w:p>
    <w:p w:rsidR="003927AA" w:rsidDel="00F92E97" w:rsidRDefault="003927AA">
      <w:pPr>
        <w:pStyle w:val="BodyText"/>
        <w:numPr>
          <w:ilvl w:val="1"/>
          <w:numId w:val="12"/>
        </w:numPr>
        <w:jc w:val="both"/>
        <w:rPr>
          <w:del w:id="925" w:author="sanjai" w:date="2020-04-20T11:42:00Z"/>
        </w:rPr>
        <w:pPrChange w:id="926" w:author="sanjai" w:date="2020-04-20T13:32:00Z">
          <w:pPr>
            <w:pStyle w:val="ListParagraph"/>
            <w:widowControl/>
            <w:numPr>
              <w:numId w:val="14"/>
            </w:numPr>
            <w:snapToGrid/>
            <w:spacing w:after="160" w:line="259" w:lineRule="auto"/>
            <w:ind w:left="1324" w:hanging="360"/>
            <w:contextualSpacing/>
            <w:jc w:val="both"/>
          </w:pPr>
        </w:pPrChange>
      </w:pPr>
      <w:ins w:id="927" w:author="sanjai" w:date="2020-04-20T11:38:00Z">
        <w:r>
          <w:lastRenderedPageBreak/>
          <w:t xml:space="preserve">For </w:t>
        </w:r>
        <w:proofErr w:type="spellStart"/>
        <w:r>
          <w:t>e.g</w:t>
        </w:r>
        <w:proofErr w:type="spellEnd"/>
        <w:r>
          <w:t xml:space="preserve">, assume VLEN=64B, </w:t>
        </w:r>
        <w:proofErr w:type="spellStart"/>
        <w:r>
          <w:t>lmul</w:t>
        </w:r>
        <w:proofErr w:type="spellEnd"/>
        <w:r>
          <w:t>=1, slide amount is 2. The o/p byte 4 wi</w:t>
        </w:r>
        <w:r w:rsidR="00F92E97">
          <w:t xml:space="preserve">ll receive data from </w:t>
        </w:r>
        <w:proofErr w:type="spellStart"/>
        <w:r w:rsidR="00F92E97">
          <w:t>i</w:t>
        </w:r>
        <w:proofErr w:type="spellEnd"/>
        <w:r w:rsidR="00F92E97">
          <w:t xml:space="preserve">/p byte 2. Likewise, </w:t>
        </w:r>
      </w:ins>
      <w:ins w:id="928" w:author="sanjai" w:date="2020-04-20T11:40:00Z">
        <w:r w:rsidR="00F92E97">
          <w:t xml:space="preserve">destination </w:t>
        </w:r>
      </w:ins>
      <w:ins w:id="929" w:author="sanjai" w:date="2020-04-20T11:38:00Z">
        <w:r w:rsidR="00F92E97">
          <w:t>byte 63 will receive the data from</w:t>
        </w:r>
      </w:ins>
      <w:ins w:id="930" w:author="sanjai" w:date="2020-04-20T11:40:00Z">
        <w:r w:rsidR="00F92E97">
          <w:t xml:space="preserve"> input bye 61.</w:t>
        </w:r>
      </w:ins>
    </w:p>
    <w:p w:rsidR="00F92E97" w:rsidRDefault="00F92E97">
      <w:pPr>
        <w:pStyle w:val="BodyText"/>
        <w:numPr>
          <w:ilvl w:val="1"/>
          <w:numId w:val="12"/>
        </w:numPr>
        <w:jc w:val="both"/>
        <w:rPr>
          <w:ins w:id="931" w:author="sanjai" w:date="2020-04-20T11:42:00Z"/>
        </w:rPr>
        <w:pPrChange w:id="932" w:author="sanjai" w:date="2020-04-20T13:32:00Z">
          <w:pPr>
            <w:pStyle w:val="BodyText"/>
            <w:numPr>
              <w:numId w:val="12"/>
            </w:numPr>
            <w:ind w:left="842" w:hanging="360"/>
          </w:pPr>
        </w:pPrChange>
      </w:pPr>
    </w:p>
    <w:p w:rsidR="00F92E97" w:rsidRDefault="00F92E97">
      <w:pPr>
        <w:pStyle w:val="BodyText"/>
        <w:numPr>
          <w:ilvl w:val="0"/>
          <w:numId w:val="12"/>
        </w:numPr>
        <w:jc w:val="both"/>
        <w:rPr>
          <w:ins w:id="933" w:author="sanjai" w:date="2020-04-20T11:42:00Z"/>
        </w:rPr>
        <w:pPrChange w:id="934" w:author="sanjai" w:date="2020-04-20T13:32:00Z">
          <w:pPr>
            <w:pStyle w:val="ListParagraph"/>
            <w:widowControl/>
            <w:numPr>
              <w:numId w:val="14"/>
            </w:numPr>
            <w:snapToGrid/>
            <w:spacing w:after="160" w:line="259" w:lineRule="auto"/>
            <w:ind w:left="1324" w:hanging="360"/>
            <w:contextualSpacing/>
            <w:jc w:val="both"/>
          </w:pPr>
        </w:pPrChange>
      </w:pPr>
      <w:ins w:id="935" w:author="sanjai" w:date="2020-04-20T11:42:00Z">
        <w:r>
          <w:t xml:space="preserve">Insert mux is not used for </w:t>
        </w:r>
        <w:proofErr w:type="spellStart"/>
        <w:r>
          <w:t>slideup</w:t>
        </w:r>
        <w:proofErr w:type="spellEnd"/>
        <w:r>
          <w:t xml:space="preserve"> operation since there is no scalar data insertion involved. </w:t>
        </w:r>
      </w:ins>
    </w:p>
    <w:p w:rsidR="000F4B18" w:rsidRDefault="007B466B">
      <w:pPr>
        <w:pStyle w:val="BodyText"/>
        <w:numPr>
          <w:ilvl w:val="0"/>
          <w:numId w:val="12"/>
        </w:numPr>
        <w:jc w:val="both"/>
        <w:rPr>
          <w:ins w:id="936" w:author="sanjai" w:date="2020-04-20T11:43:00Z"/>
        </w:rPr>
        <w:pPrChange w:id="937" w:author="sanjai" w:date="2020-04-20T13:32:00Z">
          <w:pPr>
            <w:pStyle w:val="ListParagraph"/>
            <w:widowControl/>
            <w:numPr>
              <w:numId w:val="14"/>
            </w:numPr>
            <w:snapToGrid/>
            <w:spacing w:after="160" w:line="259" w:lineRule="auto"/>
            <w:ind w:left="1324" w:hanging="360"/>
            <w:contextualSpacing/>
            <w:jc w:val="both"/>
          </w:pPr>
        </w:pPrChange>
      </w:pPr>
      <w:r>
        <w:t xml:space="preserve">When LMUL&gt;1 or VLEN &gt; (SWPL &amp; #Lanes), the shift control for the switching mux needs some additional check. </w:t>
      </w:r>
    </w:p>
    <w:p w:rsidR="00775F84" w:rsidRDefault="00F92E97">
      <w:pPr>
        <w:pStyle w:val="BodyText"/>
        <w:numPr>
          <w:ilvl w:val="0"/>
          <w:numId w:val="12"/>
        </w:numPr>
        <w:jc w:val="both"/>
        <w:rPr>
          <w:ins w:id="938" w:author="sanjai" w:date="2020-04-20T13:25:00Z"/>
        </w:rPr>
      </w:pPr>
      <w:ins w:id="939" w:author="sanjai" w:date="2020-04-20T11:43:00Z">
        <w:r>
          <w:t xml:space="preserve">Take an example of VLEN=64B, </w:t>
        </w:r>
        <w:proofErr w:type="spellStart"/>
        <w:r>
          <w:t>lmul</w:t>
        </w:r>
        <w:proofErr w:type="spellEnd"/>
        <w:r>
          <w:t xml:space="preserve">=2 and slide amount is 2. Byte 62 for register 0 of the source register group </w:t>
        </w:r>
      </w:ins>
      <w:ins w:id="940" w:author="sanjai" w:date="2020-04-20T11:44:00Z">
        <w:r>
          <w:t>should</w:t>
        </w:r>
      </w:ins>
      <w:ins w:id="941" w:author="sanjai" w:date="2020-04-20T11:43:00Z">
        <w:r>
          <w:t xml:space="preserve"> find itself in Byte 0 of register 1 of the destination group. The source registers are read only one time. So it is important to </w:t>
        </w:r>
      </w:ins>
      <w:ins w:id="942" w:author="sanjai" w:date="2020-04-20T11:45:00Z">
        <w:r>
          <w:t>register</w:t>
        </w:r>
      </w:ins>
      <w:ins w:id="943" w:author="sanjai" w:date="2020-04-20T11:43:00Z">
        <w:r>
          <w:t xml:space="preserve"> the data to be </w:t>
        </w:r>
      </w:ins>
      <w:ins w:id="944" w:author="sanjai" w:date="2020-04-20T11:45:00Z">
        <w:r>
          <w:t>written from one source register offset to a different destination register offset. The accumulator register in ve3 stage is used for this purpose.</w:t>
        </w:r>
      </w:ins>
    </w:p>
    <w:p w:rsidR="00A0428C" w:rsidRDefault="00A0428C">
      <w:pPr>
        <w:pStyle w:val="BodyText"/>
        <w:numPr>
          <w:ilvl w:val="0"/>
          <w:numId w:val="12"/>
        </w:numPr>
        <w:jc w:val="both"/>
        <w:rPr>
          <w:ins w:id="945" w:author="sanjai" w:date="2020-04-20T13:26:00Z"/>
        </w:rPr>
      </w:pPr>
      <w:ins w:id="946" w:author="sanjai" w:date="2020-04-20T13:25:00Z">
        <w:r>
          <w:t xml:space="preserve">When slide/shift amount is greater than the size of VLEN, the </w:t>
        </w:r>
      </w:ins>
      <w:ins w:id="947" w:author="sanjai" w:date="2020-04-20T13:26:00Z">
        <w:r>
          <w:t xml:space="preserve">frontend determines the initial destination register that needs to be written in the </w:t>
        </w:r>
        <w:proofErr w:type="spellStart"/>
        <w:r>
          <w:t>lmul</w:t>
        </w:r>
        <w:proofErr w:type="spellEnd"/>
        <w:r>
          <w:t xml:space="preserve"> register group.</w:t>
        </w:r>
      </w:ins>
    </w:p>
    <w:p w:rsidR="001B0EFD" w:rsidRDefault="001B0EFD">
      <w:pPr>
        <w:pStyle w:val="BodyText"/>
        <w:numPr>
          <w:ilvl w:val="1"/>
          <w:numId w:val="12"/>
        </w:numPr>
        <w:jc w:val="both"/>
        <w:rPr>
          <w:ins w:id="948" w:author="sanjai" w:date="2020-04-20T13:27:00Z"/>
        </w:rPr>
        <w:pPrChange w:id="949" w:author="sanjai" w:date="2020-04-20T13:32:00Z">
          <w:pPr>
            <w:pStyle w:val="BodyText"/>
            <w:numPr>
              <w:numId w:val="12"/>
            </w:numPr>
            <w:ind w:left="842" w:hanging="360"/>
            <w:jc w:val="both"/>
          </w:pPr>
        </w:pPrChange>
      </w:pPr>
      <w:ins w:id="950" w:author="sanjai" w:date="2020-04-20T13:26:00Z">
        <w:r>
          <w:t xml:space="preserve">For </w:t>
        </w:r>
        <w:proofErr w:type="spellStart"/>
        <w:r>
          <w:t>e.g</w:t>
        </w:r>
        <w:proofErr w:type="spellEnd"/>
        <w:r>
          <w:t xml:space="preserve">, for </w:t>
        </w:r>
        <w:proofErr w:type="spellStart"/>
        <w:r>
          <w:t>lmul</w:t>
        </w:r>
        <w:proofErr w:type="spellEnd"/>
        <w:r>
          <w:t xml:space="preserve">=2, sew=8b, shift/slide amount=64, the source register 0 in the </w:t>
        </w:r>
        <w:proofErr w:type="spellStart"/>
        <w:r>
          <w:t>lmul</w:t>
        </w:r>
        <w:proofErr w:type="spellEnd"/>
        <w:r>
          <w:t xml:space="preserve"> register group is written to destination register </w:t>
        </w:r>
      </w:ins>
      <w:ins w:id="951" w:author="sanjai" w:date="2020-04-20T13:27:00Z">
        <w:r>
          <w:t xml:space="preserve">offset 1 in the </w:t>
        </w:r>
        <w:proofErr w:type="spellStart"/>
        <w:r>
          <w:t>lmul</w:t>
        </w:r>
        <w:proofErr w:type="spellEnd"/>
        <w:r>
          <w:t xml:space="preserve"> register grou</w:t>
        </w:r>
        <w:r w:rsidR="001507A5">
          <w:t>p.</w:t>
        </w:r>
      </w:ins>
    </w:p>
    <w:p w:rsidR="001507A5" w:rsidRDefault="001507A5">
      <w:pPr>
        <w:pStyle w:val="BodyText"/>
        <w:numPr>
          <w:ilvl w:val="1"/>
          <w:numId w:val="12"/>
        </w:numPr>
        <w:jc w:val="both"/>
        <w:rPr>
          <w:ins w:id="952" w:author="sanjai" w:date="2020-04-20T13:33:00Z"/>
        </w:rPr>
        <w:pPrChange w:id="953" w:author="sanjai" w:date="2020-04-20T13:32:00Z">
          <w:pPr>
            <w:pStyle w:val="BodyText"/>
            <w:numPr>
              <w:numId w:val="12"/>
            </w:numPr>
            <w:ind w:left="842" w:hanging="360"/>
            <w:jc w:val="both"/>
          </w:pPr>
        </w:pPrChange>
      </w:pPr>
      <w:ins w:id="954" w:author="sanjai" w:date="2020-04-20T13:33:00Z">
        <w:r>
          <w:t xml:space="preserve">The number of uop varies from 0 to a maximum of LMUL which depends on the slide/shift </w:t>
        </w:r>
      </w:ins>
      <w:ins w:id="955" w:author="sanjai" w:date="2020-04-20T13:34:00Z">
        <w:r>
          <w:t>amount</w:t>
        </w:r>
      </w:ins>
      <w:ins w:id="956" w:author="sanjai" w:date="2020-04-20T13:33:00Z">
        <w:r>
          <w:t>.</w:t>
        </w:r>
      </w:ins>
    </w:p>
    <w:p w:rsidR="001507A5" w:rsidRDefault="001507A5">
      <w:pPr>
        <w:pStyle w:val="BodyText"/>
        <w:numPr>
          <w:ilvl w:val="1"/>
          <w:numId w:val="12"/>
        </w:numPr>
        <w:jc w:val="both"/>
        <w:rPr>
          <w:ins w:id="957" w:author="sanjai" w:date="2020-04-20T13:34:00Z"/>
        </w:rPr>
        <w:pPrChange w:id="958" w:author="sanjai" w:date="2020-04-20T13:32:00Z">
          <w:pPr>
            <w:pStyle w:val="BodyText"/>
            <w:numPr>
              <w:numId w:val="12"/>
            </w:numPr>
            <w:ind w:left="842" w:hanging="360"/>
            <w:jc w:val="both"/>
          </w:pPr>
        </w:pPrChange>
      </w:pPr>
      <w:ins w:id="959" w:author="sanjai" w:date="2020-04-20T13:34:00Z">
        <w:r>
          <w:t>When shift amount &gt; (LMUL * VLEN</w:t>
        </w:r>
        <w:r w:rsidR="00AE0BD6">
          <w:t>), there is no</w:t>
        </w:r>
        <w:r>
          <w:t xml:space="preserve"> uop issued to permute block.</w:t>
        </w:r>
      </w:ins>
    </w:p>
    <w:p w:rsidR="001507A5" w:rsidRDefault="00AE0BD6">
      <w:pPr>
        <w:pStyle w:val="BodyText"/>
        <w:numPr>
          <w:ilvl w:val="1"/>
          <w:numId w:val="12"/>
        </w:numPr>
        <w:jc w:val="both"/>
        <w:rPr>
          <w:ins w:id="960" w:author="sanjai" w:date="2020-04-20T12:56:00Z"/>
        </w:rPr>
        <w:pPrChange w:id="961" w:author="sanjai" w:date="2020-04-20T13:32:00Z">
          <w:pPr>
            <w:pStyle w:val="BodyText"/>
            <w:numPr>
              <w:numId w:val="12"/>
            </w:numPr>
            <w:ind w:left="842" w:hanging="360"/>
            <w:jc w:val="both"/>
          </w:pPr>
        </w:pPrChange>
      </w:pPr>
      <w:ins w:id="962" w:author="sanjai" w:date="2020-04-20T13:44:00Z">
        <w:r>
          <w:t xml:space="preserve">When shift amount &lt; (LMUL * VLEN), the number of uop issued to permute block is </w:t>
        </w:r>
      </w:ins>
      <w:ins w:id="963" w:author="sanjai" w:date="2020-04-20T13:47:00Z">
        <w:r w:rsidR="00512465">
          <w:t>from 1 to LMUL depending on the shift/slide amount.</w:t>
        </w:r>
      </w:ins>
    </w:p>
    <w:p w:rsidR="00775F84" w:rsidRDefault="00775F84">
      <w:pPr>
        <w:widowControl/>
        <w:snapToGrid/>
        <w:spacing w:line="240" w:lineRule="auto"/>
        <w:jc w:val="both"/>
        <w:rPr>
          <w:ins w:id="964" w:author="sanjai" w:date="2020-04-20T12:56:00Z"/>
        </w:rPr>
        <w:pPrChange w:id="965" w:author="sanjai" w:date="2020-04-20T13:32:00Z">
          <w:pPr>
            <w:widowControl/>
            <w:snapToGrid/>
            <w:spacing w:line="240" w:lineRule="auto"/>
          </w:pPr>
        </w:pPrChange>
      </w:pPr>
      <w:ins w:id="966" w:author="sanjai" w:date="2020-04-20T12:56:00Z">
        <w:r>
          <w:br w:type="page"/>
        </w:r>
      </w:ins>
    </w:p>
    <w:p w:rsidR="00775F84" w:rsidRPr="00E04399" w:rsidRDefault="00775F84">
      <w:pPr>
        <w:pStyle w:val="BodyText"/>
        <w:jc w:val="center"/>
        <w:rPr>
          <w:ins w:id="967" w:author="sanjai" w:date="2020-04-20T12:54:00Z"/>
          <w:b/>
          <w:rPrChange w:id="968" w:author="sanjai" w:date="2020-04-20T13:32:00Z">
            <w:rPr>
              <w:ins w:id="969" w:author="sanjai" w:date="2020-04-20T12:54:00Z"/>
            </w:rPr>
          </w:rPrChange>
        </w:rPr>
        <w:pPrChange w:id="970" w:author="sanjai" w:date="2020-04-20T13:32:00Z">
          <w:pPr>
            <w:pStyle w:val="ListParagraph"/>
            <w:widowControl/>
            <w:numPr>
              <w:numId w:val="14"/>
            </w:numPr>
            <w:snapToGrid/>
            <w:spacing w:after="160" w:line="259" w:lineRule="auto"/>
            <w:ind w:left="1324" w:hanging="360"/>
            <w:contextualSpacing/>
            <w:jc w:val="both"/>
          </w:pPr>
        </w:pPrChange>
      </w:pPr>
      <w:proofErr w:type="spellStart"/>
      <w:ins w:id="971" w:author="sanjai" w:date="2020-04-20T12:57:00Z">
        <w:r w:rsidRPr="00E04399">
          <w:rPr>
            <w:b/>
            <w:rPrChange w:id="972" w:author="sanjai" w:date="2020-04-20T13:32:00Z">
              <w:rPr/>
            </w:rPrChange>
          </w:rPr>
          <w:lastRenderedPageBreak/>
          <w:t>Slideup</w:t>
        </w:r>
        <w:proofErr w:type="spellEnd"/>
        <w:r w:rsidRPr="00E04399">
          <w:rPr>
            <w:b/>
            <w:rPrChange w:id="973" w:author="sanjai" w:date="2020-04-20T13:32:00Z">
              <w:rPr/>
            </w:rPrChange>
          </w:rPr>
          <w:t xml:space="preserve"> Illustration</w:t>
        </w:r>
      </w:ins>
    </w:p>
    <w:p w:rsidR="00775F84" w:rsidRDefault="00A0428C">
      <w:pPr>
        <w:pStyle w:val="BodyText"/>
        <w:jc w:val="center"/>
        <w:rPr>
          <w:ins w:id="974" w:author="sanjai" w:date="2020-04-09T16:38:00Z"/>
        </w:rPr>
        <w:pPrChange w:id="975" w:author="sanjai" w:date="2020-04-20T13:32:00Z">
          <w:pPr>
            <w:pStyle w:val="ListParagraph"/>
            <w:widowControl/>
            <w:numPr>
              <w:numId w:val="14"/>
            </w:numPr>
            <w:snapToGrid/>
            <w:spacing w:after="160" w:line="259" w:lineRule="auto"/>
            <w:ind w:left="1324" w:hanging="360"/>
            <w:contextualSpacing/>
            <w:jc w:val="both"/>
          </w:pPr>
        </w:pPrChange>
      </w:pPr>
      <w:ins w:id="976" w:author="sanjai" w:date="2020-04-20T13:20:00Z">
        <w:r>
          <w:rPr>
            <w:noProof/>
            <w:lang w:eastAsia="en-US"/>
          </w:rPr>
          <w:drawing>
            <wp:inline distT="0" distB="0" distL="0" distR="0" wp14:anchorId="30A0ED8F" wp14:editId="28C64524">
              <wp:extent cx="5054600" cy="406194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2510" cy="4068301"/>
                      </a:xfrm>
                      <a:prstGeom prst="rect">
                        <a:avLst/>
                      </a:prstGeom>
                    </pic:spPr>
                  </pic:pic>
                </a:graphicData>
              </a:graphic>
            </wp:inline>
          </w:drawing>
        </w:r>
      </w:ins>
    </w:p>
    <w:p w:rsidR="00775F84" w:rsidRDefault="00775F84">
      <w:pPr>
        <w:widowControl/>
        <w:snapToGrid/>
        <w:spacing w:line="240" w:lineRule="auto"/>
        <w:jc w:val="both"/>
        <w:rPr>
          <w:ins w:id="977" w:author="sanjai" w:date="2020-04-20T12:59:00Z"/>
          <w:rFonts w:ascii="Lucida Sans Unicode" w:eastAsia="PMingLiU" w:hAnsi="Lucida Sans Unicode" w:cs="Lucida Sans Unicode"/>
          <w:b/>
          <w:kern w:val="0"/>
          <w:szCs w:val="24"/>
        </w:rPr>
        <w:pPrChange w:id="978" w:author="sanjai" w:date="2020-04-20T13:32:00Z">
          <w:pPr>
            <w:widowControl/>
            <w:snapToGrid/>
            <w:spacing w:line="240" w:lineRule="auto"/>
          </w:pPr>
        </w:pPrChange>
      </w:pPr>
      <w:ins w:id="979" w:author="sanjai" w:date="2020-04-20T12:59:00Z">
        <w:r>
          <w:br w:type="page"/>
        </w:r>
      </w:ins>
    </w:p>
    <w:p w:rsidR="007B466B" w:rsidDel="000F4B18" w:rsidRDefault="007B466B">
      <w:pPr>
        <w:pStyle w:val="BodyText"/>
        <w:numPr>
          <w:ilvl w:val="0"/>
          <w:numId w:val="12"/>
        </w:numPr>
        <w:jc w:val="both"/>
        <w:rPr>
          <w:del w:id="980" w:author="sanjai" w:date="2020-04-09T16:38:00Z"/>
        </w:rPr>
        <w:pPrChange w:id="981" w:author="sanjai" w:date="2020-04-20T13:32:00Z">
          <w:pPr>
            <w:pStyle w:val="BodyText"/>
            <w:numPr>
              <w:numId w:val="12"/>
            </w:numPr>
            <w:ind w:left="842" w:hanging="360"/>
          </w:pPr>
        </w:pPrChange>
      </w:pPr>
      <w:del w:id="982" w:author="sanjai" w:date="2020-04-09T16:38:00Z">
        <w:r w:rsidDel="000F4B18">
          <w:lastRenderedPageBreak/>
          <w:delText>This is illustrated below.</w:delText>
        </w:r>
        <w:r w:rsidR="00D82032" w:rsidDel="000F4B18">
          <w:delText xml:space="preserve"> A grey box indicates no update to that element.</w:delText>
        </w:r>
      </w:del>
    </w:p>
    <w:p w:rsidR="007B466B" w:rsidDel="000F4B18" w:rsidRDefault="00E17680">
      <w:pPr>
        <w:pStyle w:val="BodyText"/>
        <w:numPr>
          <w:ilvl w:val="0"/>
          <w:numId w:val="12"/>
        </w:numPr>
        <w:jc w:val="both"/>
        <w:rPr>
          <w:del w:id="983" w:author="sanjai" w:date="2020-04-09T16:38:00Z"/>
        </w:rPr>
        <w:pPrChange w:id="984" w:author="sanjai" w:date="2020-04-20T13:32:00Z">
          <w:pPr>
            <w:pStyle w:val="BodyText"/>
            <w:keepNext/>
          </w:pPr>
        </w:pPrChange>
      </w:pPr>
      <w:del w:id="985" w:author="sanjai" w:date="2020-04-09T15:00:00Z">
        <w:r w:rsidRPr="00E17680" w:rsidDel="00232DAB">
          <w:rPr>
            <w:noProof/>
            <w:lang w:eastAsia="en-US"/>
          </w:rPr>
          <w:drawing>
            <wp:inline distT="0" distB="0" distL="0" distR="0" wp14:anchorId="595746C6" wp14:editId="04430BD3">
              <wp:extent cx="6010910" cy="515239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910" cy="5152390"/>
                      </a:xfrm>
                      <a:prstGeom prst="rect">
                        <a:avLst/>
                      </a:prstGeom>
                      <a:noFill/>
                      <a:ln>
                        <a:noFill/>
                      </a:ln>
                    </pic:spPr>
                  </pic:pic>
                </a:graphicData>
              </a:graphic>
            </wp:inline>
          </w:drawing>
        </w:r>
      </w:del>
    </w:p>
    <w:p w:rsidR="007B466B" w:rsidRPr="007B466B" w:rsidDel="000F4B18" w:rsidRDefault="007B466B">
      <w:pPr>
        <w:pStyle w:val="BodyText"/>
        <w:numPr>
          <w:ilvl w:val="0"/>
          <w:numId w:val="12"/>
        </w:numPr>
        <w:jc w:val="both"/>
        <w:rPr>
          <w:del w:id="986" w:author="sanjai" w:date="2020-04-09T16:38:00Z"/>
        </w:rPr>
        <w:pPrChange w:id="987" w:author="sanjai" w:date="2020-04-20T13:32:00Z">
          <w:pPr>
            <w:pStyle w:val="Caption"/>
          </w:pPr>
        </w:pPrChange>
      </w:pPr>
      <w:del w:id="988" w:author="sanjai" w:date="2020-04-09T16:38:00Z">
        <w:r w:rsidDel="000F4B18">
          <w:delText xml:space="preserve">Figure </w:delText>
        </w:r>
        <w:r w:rsidR="0013324D" w:rsidDel="000F4B18">
          <w:fldChar w:fldCharType="begin"/>
        </w:r>
        <w:r w:rsidR="0013324D" w:rsidDel="000F4B18">
          <w:delInstrText xml:space="preserve"> SEQ Figure \* ARABIC </w:delInstrText>
        </w:r>
        <w:r w:rsidR="0013324D" w:rsidDel="000F4B18">
          <w:fldChar w:fldCharType="separate"/>
        </w:r>
        <w:r w:rsidR="00365F57" w:rsidDel="000F4B18">
          <w:rPr>
            <w:noProof/>
          </w:rPr>
          <w:delText>3</w:delText>
        </w:r>
        <w:r w:rsidR="0013324D" w:rsidDel="000F4B18">
          <w:rPr>
            <w:noProof/>
          </w:rPr>
          <w:fldChar w:fldCharType="end"/>
        </w:r>
        <w:r w:rsidDel="000F4B18">
          <w:delText xml:space="preserve"> Slideup operation</w:delText>
        </w:r>
      </w:del>
    </w:p>
    <w:p w:rsidR="000E1F09" w:rsidDel="000F4B18" w:rsidRDefault="006A6F23">
      <w:pPr>
        <w:pStyle w:val="BodyText"/>
        <w:numPr>
          <w:ilvl w:val="0"/>
          <w:numId w:val="12"/>
        </w:numPr>
        <w:jc w:val="both"/>
        <w:rPr>
          <w:del w:id="989" w:author="sanjai" w:date="2020-04-09T16:38:00Z"/>
        </w:rPr>
        <w:pPrChange w:id="990" w:author="sanjai" w:date="2020-04-20T13:32:00Z">
          <w:pPr>
            <w:pStyle w:val="ListParagraph"/>
            <w:widowControl/>
            <w:numPr>
              <w:numId w:val="14"/>
            </w:numPr>
            <w:snapToGrid/>
            <w:spacing w:after="160" w:line="259" w:lineRule="auto"/>
            <w:ind w:left="1324" w:hanging="360"/>
            <w:contextualSpacing/>
            <w:jc w:val="both"/>
          </w:pPr>
        </w:pPrChange>
      </w:pPr>
      <w:del w:id="991" w:author="sanjai" w:date="2020-04-09T16:38:00Z">
        <w:r w:rsidDel="000F4B18">
          <w:delText xml:space="preserve">For the reason of shift control determination, </w:delText>
        </w:r>
        <w:r w:rsidR="00CB0633" w:rsidDel="000F4B18">
          <w:delText xml:space="preserve">it is necessary to know the context of overall shifting operation. This information is passed to permute </w:delText>
        </w:r>
        <w:r w:rsidR="005555EC" w:rsidDel="000F4B18">
          <w:delText>unit</w:delText>
        </w:r>
        <w:r w:rsidR="00CB0633" w:rsidDel="000F4B18">
          <w:delText xml:space="preserve"> from issue unit.</w:delText>
        </w:r>
      </w:del>
    </w:p>
    <w:p w:rsidR="004B13EE" w:rsidRDefault="004B13EE">
      <w:pPr>
        <w:pStyle w:val="Heading3"/>
        <w:jc w:val="both"/>
        <w:pPrChange w:id="992" w:author="sanjai" w:date="2020-04-20T13:32:00Z">
          <w:pPr>
            <w:pStyle w:val="Heading3"/>
          </w:pPr>
        </w:pPrChange>
      </w:pPr>
      <w:bookmarkStart w:id="993" w:name="_Toc12866004"/>
      <w:r>
        <w:t xml:space="preserve">Vector </w:t>
      </w:r>
      <w:proofErr w:type="spellStart"/>
      <w:r>
        <w:t>Slidedown</w:t>
      </w:r>
      <w:proofErr w:type="spellEnd"/>
      <w:r>
        <w:t xml:space="preserve"> Instruction – </w:t>
      </w:r>
      <w:proofErr w:type="spellStart"/>
      <w:r>
        <w:t>vslidedown</w:t>
      </w:r>
      <w:bookmarkEnd w:id="993"/>
      <w:proofErr w:type="spellEnd"/>
    </w:p>
    <w:p w:rsidR="00E17680" w:rsidRDefault="00E17680">
      <w:pPr>
        <w:pStyle w:val="BodyText"/>
        <w:numPr>
          <w:ilvl w:val="0"/>
          <w:numId w:val="12"/>
        </w:numPr>
        <w:jc w:val="both"/>
        <w:pPrChange w:id="994" w:author="sanjai" w:date="2020-04-20T13:32:00Z">
          <w:pPr>
            <w:pStyle w:val="BodyText"/>
            <w:numPr>
              <w:numId w:val="12"/>
            </w:numPr>
            <w:ind w:left="842" w:hanging="360"/>
          </w:pPr>
        </w:pPrChange>
      </w:pPr>
      <w:r>
        <w:t>Right shift the data by offset amount.</w:t>
      </w:r>
      <w:ins w:id="995" w:author="sanjai" w:date="2020-04-20T13:47:00Z">
        <w:r w:rsidR="00365FE3">
          <w:t xml:space="preserve"> Similar to </w:t>
        </w:r>
        <w:proofErr w:type="spellStart"/>
        <w:r w:rsidR="00365FE3">
          <w:t>slideup</w:t>
        </w:r>
        <w:proofErr w:type="spellEnd"/>
        <w:r w:rsidR="00365FE3">
          <w:t xml:space="preserve"> instruction the switching mux performs the </w:t>
        </w:r>
      </w:ins>
      <w:ins w:id="996" w:author="sanjai" w:date="2020-04-20T14:22:00Z">
        <w:r w:rsidR="00767EAF">
          <w:t>rotate operation.</w:t>
        </w:r>
      </w:ins>
    </w:p>
    <w:p w:rsidR="00E17680" w:rsidDel="00767EAF" w:rsidRDefault="00E17680">
      <w:pPr>
        <w:pStyle w:val="BodyText"/>
        <w:numPr>
          <w:ilvl w:val="0"/>
          <w:numId w:val="12"/>
        </w:numPr>
        <w:jc w:val="both"/>
        <w:rPr>
          <w:del w:id="997" w:author="sanjai" w:date="2020-04-20T14:22:00Z"/>
        </w:rPr>
        <w:pPrChange w:id="998" w:author="sanjai" w:date="2020-04-20T13:32:00Z">
          <w:pPr>
            <w:pStyle w:val="BodyText"/>
            <w:numPr>
              <w:numId w:val="12"/>
            </w:numPr>
            <w:ind w:left="842" w:hanging="360"/>
          </w:pPr>
        </w:pPrChange>
      </w:pPr>
      <w:del w:id="999" w:author="sanjai" w:date="2020-04-20T14:22:00Z">
        <w:r w:rsidDel="00767EAF">
          <w:delText>Convert the element mask to equivalent byte mask.</w:delText>
        </w:r>
      </w:del>
    </w:p>
    <w:p w:rsidR="00E17680" w:rsidRDefault="00E17680">
      <w:pPr>
        <w:pStyle w:val="BodyText"/>
        <w:numPr>
          <w:ilvl w:val="0"/>
          <w:numId w:val="12"/>
        </w:numPr>
        <w:jc w:val="both"/>
        <w:pPrChange w:id="1000" w:author="sanjai" w:date="2020-04-20T13:32:00Z">
          <w:pPr>
            <w:pStyle w:val="BodyText"/>
            <w:numPr>
              <w:numId w:val="12"/>
            </w:numPr>
            <w:ind w:left="842" w:hanging="360"/>
          </w:pPr>
        </w:pPrChange>
      </w:pPr>
      <w:proofErr w:type="spellStart"/>
      <w:r>
        <w:t>Wr</w:t>
      </w:r>
      <w:proofErr w:type="spellEnd"/>
      <w:r>
        <w:t xml:space="preserve"> Byte Mask needs to account for not changing the elements from 0 to </w:t>
      </w:r>
      <w:proofErr w:type="spellStart"/>
      <w:r>
        <w:t>vstart</w:t>
      </w:r>
      <w:proofErr w:type="spellEnd"/>
      <w:r>
        <w:t>.</w:t>
      </w:r>
      <w:ins w:id="1001" w:author="sanjai" w:date="2020-04-20T14:22:00Z">
        <w:r w:rsidR="00767EAF">
          <w:t xml:space="preserve"> For now, </w:t>
        </w:r>
        <w:proofErr w:type="spellStart"/>
        <w:r w:rsidR="00767EAF">
          <w:t>vstart</w:t>
        </w:r>
        <w:proofErr w:type="spellEnd"/>
        <w:r w:rsidR="00767EAF">
          <w:t>=0.</w:t>
        </w:r>
      </w:ins>
    </w:p>
    <w:p w:rsidR="00E17680" w:rsidRDefault="00E17680">
      <w:pPr>
        <w:pStyle w:val="BodyText"/>
        <w:numPr>
          <w:ilvl w:val="0"/>
          <w:numId w:val="12"/>
        </w:numPr>
        <w:jc w:val="both"/>
        <w:rPr>
          <w:ins w:id="1002" w:author="sanjai" w:date="2020-04-20T15:25:00Z"/>
        </w:rPr>
        <w:pPrChange w:id="1003" w:author="sanjai" w:date="2020-04-20T13:32:00Z">
          <w:pPr>
            <w:pStyle w:val="BodyText"/>
            <w:numPr>
              <w:numId w:val="12"/>
            </w:numPr>
            <w:ind w:left="842" w:hanging="360"/>
          </w:pPr>
        </w:pPrChange>
      </w:pPr>
      <w:r>
        <w:t xml:space="preserve">Shift value of each byte is determined by </w:t>
      </w:r>
      <w:proofErr w:type="spellStart"/>
      <w:r>
        <w:t>ByteID</w:t>
      </w:r>
      <w:proofErr w:type="spellEnd"/>
      <w:r>
        <w:t xml:space="preserve"> </w:t>
      </w:r>
      <w:r w:rsidR="00357ACB">
        <w:t>+</w:t>
      </w:r>
      <w:r>
        <w:t xml:space="preserve"> Offset.</w:t>
      </w:r>
    </w:p>
    <w:p w:rsidR="00E07D09" w:rsidDel="00E07D09" w:rsidRDefault="00E07D09">
      <w:pPr>
        <w:pStyle w:val="BodyText"/>
        <w:numPr>
          <w:ilvl w:val="1"/>
          <w:numId w:val="12"/>
        </w:numPr>
        <w:jc w:val="both"/>
        <w:rPr>
          <w:del w:id="1004" w:author="sanjai" w:date="2020-04-20T15:32:00Z"/>
        </w:rPr>
        <w:pPrChange w:id="1005" w:author="sanjai" w:date="2020-04-20T15:25:00Z">
          <w:pPr>
            <w:pStyle w:val="BodyText"/>
            <w:numPr>
              <w:numId w:val="12"/>
            </w:numPr>
            <w:ind w:left="842" w:hanging="360"/>
          </w:pPr>
        </w:pPrChange>
      </w:pPr>
      <w:ins w:id="1006" w:author="sanjai" w:date="2020-04-20T15:25:00Z">
        <w:r>
          <w:t xml:space="preserve">For </w:t>
        </w:r>
        <w:proofErr w:type="spellStart"/>
        <w:r>
          <w:t>e.g</w:t>
        </w:r>
        <w:proofErr w:type="spellEnd"/>
        <w:r>
          <w:t xml:space="preserve">, assume </w:t>
        </w:r>
        <w:proofErr w:type="spellStart"/>
        <w:r>
          <w:t>lmul</w:t>
        </w:r>
        <w:proofErr w:type="spellEnd"/>
        <w:r>
          <w:t>=1, sew=8, VLEN=64B, and a slide/shift amount</w:t>
        </w:r>
      </w:ins>
      <w:ins w:id="1007" w:author="sanjai" w:date="2020-04-20T15:28:00Z">
        <w:r>
          <w:t xml:space="preserve"> (offset)</w:t>
        </w:r>
      </w:ins>
      <w:ins w:id="1008" w:author="sanjai" w:date="2020-04-20T15:25:00Z">
        <w:r>
          <w:t xml:space="preserve"> = 2. Source byte 63 is moved to </w:t>
        </w:r>
      </w:ins>
      <w:ins w:id="1009" w:author="sanjai" w:date="2020-04-20T15:26:00Z">
        <w:r>
          <w:t>destination</w:t>
        </w:r>
      </w:ins>
      <w:ins w:id="1010" w:author="sanjai" w:date="2020-04-20T15:25:00Z">
        <w:r>
          <w:t xml:space="preserve"> </w:t>
        </w:r>
      </w:ins>
      <w:ins w:id="1011" w:author="sanjai" w:date="2020-04-20T15:26:00Z">
        <w:r>
          <w:t xml:space="preserve">byte 61. </w:t>
        </w:r>
        <w:proofErr w:type="gramStart"/>
        <w:r>
          <w:t>Likewise</w:t>
        </w:r>
        <w:proofErr w:type="gramEnd"/>
        <w:r>
          <w:t xml:space="preserve"> byte 0 of the source register is moved to destination register byte 0. </w:t>
        </w:r>
        <w:proofErr w:type="spellStart"/>
        <w:r>
          <w:t>Dest</w:t>
        </w:r>
        <w:proofErr w:type="spellEnd"/>
        <w:r>
          <w:t xml:space="preserve"> byte</w:t>
        </w:r>
      </w:ins>
      <w:ins w:id="1012" w:author="sanjai" w:date="2020-04-20T15:27:00Z">
        <w:r>
          <w:t>[x]</w:t>
        </w:r>
      </w:ins>
      <w:ins w:id="1013" w:author="sanjai" w:date="2020-04-20T15:26:00Z">
        <w:r>
          <w:t xml:space="preserve"> = Source byte[</w:t>
        </w:r>
      </w:ins>
      <w:ins w:id="1014" w:author="sanjai" w:date="2020-04-20T15:27:00Z">
        <w:r>
          <w:t>x + offset]</w:t>
        </w:r>
      </w:ins>
    </w:p>
    <w:p w:rsidR="00E07D09" w:rsidRDefault="00E17680">
      <w:pPr>
        <w:pStyle w:val="BodyText"/>
        <w:numPr>
          <w:ilvl w:val="1"/>
          <w:numId w:val="12"/>
        </w:numPr>
        <w:jc w:val="both"/>
        <w:rPr>
          <w:ins w:id="1015" w:author="sanjai" w:date="2020-04-20T15:31:00Z"/>
        </w:rPr>
        <w:pPrChange w:id="1016" w:author="sanjai" w:date="2020-04-20T15:32:00Z">
          <w:pPr>
            <w:pStyle w:val="Heading3"/>
          </w:pPr>
        </w:pPrChange>
      </w:pPr>
      <w:del w:id="1017" w:author="sanjai" w:date="2020-04-20T15:32:00Z">
        <w:r w:rsidDel="00E07D09">
          <w:delText xml:space="preserve">When LMUL&gt;1 or VLEN &gt; (SWPL &amp; #Lanes), the shift control for the switching mux needs some additional check. </w:delText>
        </w:r>
      </w:del>
    </w:p>
    <w:p w:rsidR="00E17680" w:rsidDel="000F4B18" w:rsidRDefault="00E17680">
      <w:pPr>
        <w:pStyle w:val="Heading3"/>
        <w:rPr>
          <w:del w:id="1018" w:author="sanjai" w:date="2020-04-09T16:39:00Z"/>
        </w:rPr>
        <w:pPrChange w:id="1019" w:author="sanjai" w:date="2020-04-20T15:32:00Z">
          <w:pPr>
            <w:pStyle w:val="BodyText"/>
            <w:numPr>
              <w:numId w:val="12"/>
            </w:numPr>
            <w:ind w:left="842" w:hanging="360"/>
          </w:pPr>
        </w:pPrChange>
      </w:pPr>
      <w:del w:id="1020" w:author="sanjai" w:date="2020-04-09T16:39:00Z">
        <w:r w:rsidDel="000F4B18">
          <w:delText>This is illustrated below.</w:delText>
        </w:r>
      </w:del>
    </w:p>
    <w:p w:rsidR="00C8035A" w:rsidDel="000F4B18" w:rsidRDefault="00C8035A">
      <w:pPr>
        <w:pStyle w:val="Heading3"/>
        <w:rPr>
          <w:del w:id="1021" w:author="sanjai" w:date="2020-04-09T16:39:00Z"/>
        </w:rPr>
        <w:pPrChange w:id="1022" w:author="sanjai" w:date="2020-04-20T15:32:00Z">
          <w:pPr>
            <w:pStyle w:val="BodyText"/>
            <w:keepNext/>
          </w:pPr>
        </w:pPrChange>
      </w:pPr>
      <w:del w:id="1023" w:author="sanjai" w:date="2020-04-09T15:00:00Z">
        <w:r w:rsidRPr="00C8035A" w:rsidDel="00232DAB">
          <w:rPr>
            <w:noProof/>
            <w:lang w:eastAsia="en-US"/>
          </w:rPr>
          <w:drawing>
            <wp:inline distT="0" distB="0" distL="0" distR="0" wp14:anchorId="1B2954BA" wp14:editId="1BA42A74">
              <wp:extent cx="6010910" cy="515239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0910" cy="5152390"/>
                      </a:xfrm>
                      <a:prstGeom prst="rect">
                        <a:avLst/>
                      </a:prstGeom>
                      <a:noFill/>
                      <a:ln>
                        <a:noFill/>
                      </a:ln>
                    </pic:spPr>
                  </pic:pic>
                </a:graphicData>
              </a:graphic>
            </wp:inline>
          </w:drawing>
        </w:r>
      </w:del>
    </w:p>
    <w:p w:rsidR="00054656" w:rsidDel="000F4B18" w:rsidRDefault="00C8035A">
      <w:pPr>
        <w:pStyle w:val="Heading3"/>
        <w:rPr>
          <w:del w:id="1024" w:author="sanjai" w:date="2020-04-09T16:39:00Z"/>
        </w:rPr>
        <w:pPrChange w:id="1025" w:author="sanjai" w:date="2020-04-20T15:32:00Z">
          <w:pPr>
            <w:pStyle w:val="Caption"/>
          </w:pPr>
        </w:pPrChange>
      </w:pPr>
      <w:del w:id="1026" w:author="sanjai" w:date="2020-04-09T16:39:00Z">
        <w:r w:rsidDel="000F4B18">
          <w:delText xml:space="preserve">Figure </w:delText>
        </w:r>
        <w:r w:rsidR="0013324D" w:rsidDel="000F4B18">
          <w:fldChar w:fldCharType="begin"/>
        </w:r>
        <w:r w:rsidR="0013324D" w:rsidDel="000F4B18">
          <w:delInstrText xml:space="preserve"> SEQ Figure \* ARABIC </w:delInstrText>
        </w:r>
        <w:r w:rsidR="0013324D" w:rsidDel="000F4B18">
          <w:fldChar w:fldCharType="separate"/>
        </w:r>
        <w:r w:rsidR="00365F57" w:rsidDel="000F4B18">
          <w:rPr>
            <w:noProof/>
          </w:rPr>
          <w:delText>4</w:delText>
        </w:r>
        <w:r w:rsidR="0013324D" w:rsidDel="000F4B18">
          <w:rPr>
            <w:noProof/>
          </w:rPr>
          <w:fldChar w:fldCharType="end"/>
        </w:r>
        <w:r w:rsidDel="000F4B18">
          <w:delText xml:space="preserve"> Slidedown operation</w:delText>
        </w:r>
      </w:del>
    </w:p>
    <w:p w:rsidR="004362E2" w:rsidRDefault="00054656">
      <w:pPr>
        <w:pStyle w:val="Heading3"/>
      </w:pPr>
      <w:bookmarkStart w:id="1027" w:name="_Toc12866005"/>
      <w:r>
        <w:t>Slide1up</w:t>
      </w:r>
      <w:bookmarkEnd w:id="1027"/>
    </w:p>
    <w:p w:rsidR="00054656" w:rsidDel="000F4B18" w:rsidRDefault="00054656">
      <w:pPr>
        <w:pStyle w:val="BodyText"/>
        <w:numPr>
          <w:ilvl w:val="0"/>
          <w:numId w:val="15"/>
        </w:numPr>
        <w:jc w:val="both"/>
        <w:rPr>
          <w:del w:id="1028" w:author="sanjai" w:date="2020-04-09T16:39:00Z"/>
        </w:rPr>
        <w:pPrChange w:id="1029" w:author="sanjai" w:date="2020-04-20T13:32:00Z">
          <w:pPr>
            <w:pStyle w:val="BodyText"/>
            <w:numPr>
              <w:numId w:val="15"/>
            </w:numPr>
            <w:ind w:left="1080" w:hanging="360"/>
          </w:pPr>
        </w:pPrChange>
      </w:pPr>
      <w:r>
        <w:t xml:space="preserve">Same as </w:t>
      </w:r>
      <w:proofErr w:type="spellStart"/>
      <w:r>
        <w:t>slideup</w:t>
      </w:r>
      <w:proofErr w:type="spellEnd"/>
      <w:r>
        <w:t xml:space="preserve"> except that offset is 1 and scalar element input data is inserted in element 0 of the destination.</w:t>
      </w:r>
    </w:p>
    <w:p w:rsidR="00365F57" w:rsidRDefault="00365F57">
      <w:pPr>
        <w:pStyle w:val="BodyText"/>
        <w:numPr>
          <w:ilvl w:val="0"/>
          <w:numId w:val="15"/>
        </w:numPr>
        <w:jc w:val="both"/>
        <w:pPrChange w:id="1030" w:author="sanjai" w:date="2020-04-20T13:32:00Z">
          <w:pPr>
            <w:pStyle w:val="BodyText"/>
            <w:keepNext/>
          </w:pPr>
        </w:pPrChange>
      </w:pPr>
      <w:del w:id="1031" w:author="sanjai" w:date="2020-04-09T15:00:00Z">
        <w:r w:rsidRPr="00365F57" w:rsidDel="00232DAB">
          <w:rPr>
            <w:noProof/>
            <w:lang w:eastAsia="en-US"/>
          </w:rPr>
          <w:drawing>
            <wp:inline distT="0" distB="0" distL="0" distR="0" wp14:anchorId="03FD778A" wp14:editId="2DDFA2FB">
              <wp:extent cx="5232773" cy="4485392"/>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6983" cy="4497572"/>
                      </a:xfrm>
                      <a:prstGeom prst="rect">
                        <a:avLst/>
                      </a:prstGeom>
                      <a:noFill/>
                      <a:ln>
                        <a:noFill/>
                      </a:ln>
                    </pic:spPr>
                  </pic:pic>
                </a:graphicData>
              </a:graphic>
            </wp:inline>
          </w:drawing>
        </w:r>
      </w:del>
    </w:p>
    <w:p w:rsidR="00054656" w:rsidDel="000F4B18" w:rsidRDefault="00365F57">
      <w:pPr>
        <w:pStyle w:val="Caption"/>
        <w:jc w:val="both"/>
        <w:rPr>
          <w:del w:id="1032" w:author="sanjai" w:date="2020-04-09T16:39:00Z"/>
        </w:rPr>
        <w:pPrChange w:id="1033" w:author="sanjai" w:date="2020-04-20T13:32:00Z">
          <w:pPr>
            <w:pStyle w:val="Caption"/>
          </w:pPr>
        </w:pPrChange>
      </w:pPr>
      <w:del w:id="1034" w:author="sanjai" w:date="2020-04-09T16:39:00Z">
        <w:r w:rsidDel="000F4B18">
          <w:delText xml:space="preserve">Figure </w:delText>
        </w:r>
        <w:r w:rsidR="0013324D" w:rsidDel="000F4B18">
          <w:fldChar w:fldCharType="begin"/>
        </w:r>
        <w:r w:rsidR="0013324D" w:rsidDel="000F4B18">
          <w:delInstrText xml:space="preserve"> SEQ Figure \* ARABIC </w:delInstrText>
        </w:r>
        <w:r w:rsidR="0013324D" w:rsidDel="000F4B18">
          <w:fldChar w:fldCharType="separate"/>
        </w:r>
        <w:r w:rsidDel="000F4B18">
          <w:rPr>
            <w:noProof/>
          </w:rPr>
          <w:delText>5</w:delText>
        </w:r>
        <w:r w:rsidR="0013324D" w:rsidDel="000F4B18">
          <w:rPr>
            <w:noProof/>
          </w:rPr>
          <w:fldChar w:fldCharType="end"/>
        </w:r>
        <w:r w:rsidDel="000F4B18">
          <w:delText xml:space="preserve"> Slide1up operation</w:delText>
        </w:r>
      </w:del>
    </w:p>
    <w:p w:rsidR="00054656" w:rsidRDefault="00054656">
      <w:pPr>
        <w:pStyle w:val="Heading3"/>
        <w:jc w:val="both"/>
        <w:pPrChange w:id="1035" w:author="sanjai" w:date="2020-04-20T13:32:00Z">
          <w:pPr>
            <w:pStyle w:val="Heading3"/>
          </w:pPr>
        </w:pPrChange>
      </w:pPr>
      <w:bookmarkStart w:id="1036" w:name="_Toc12866006"/>
      <w:r>
        <w:t>Slide1down</w:t>
      </w:r>
      <w:bookmarkEnd w:id="1036"/>
    </w:p>
    <w:p w:rsidR="00054656" w:rsidRDefault="00054656">
      <w:pPr>
        <w:pStyle w:val="BodyText"/>
        <w:numPr>
          <w:ilvl w:val="0"/>
          <w:numId w:val="15"/>
        </w:numPr>
        <w:jc w:val="both"/>
        <w:rPr>
          <w:ins w:id="1037" w:author="sanjai" w:date="2020-04-20T13:21:00Z"/>
        </w:rPr>
        <w:pPrChange w:id="1038" w:author="sanjai" w:date="2020-04-20T13:32:00Z">
          <w:pPr>
            <w:pStyle w:val="BodyText"/>
            <w:numPr>
              <w:numId w:val="15"/>
            </w:numPr>
            <w:ind w:left="1080" w:hanging="360"/>
          </w:pPr>
        </w:pPrChange>
      </w:pPr>
      <w:r>
        <w:t xml:space="preserve">Same as slide1down except that offset is 1 and scalar element input data is inserted in element </w:t>
      </w:r>
      <w:r w:rsidR="002067BC">
        <w:t>(</w:t>
      </w:r>
      <w:r>
        <w:t>vl-1</w:t>
      </w:r>
      <w:r w:rsidR="002067BC">
        <w:t>)</w:t>
      </w:r>
      <w:r>
        <w:t xml:space="preserve"> of the destination.</w:t>
      </w:r>
    </w:p>
    <w:p w:rsidR="00E07D09" w:rsidRDefault="00A0428C">
      <w:pPr>
        <w:pStyle w:val="BodyText"/>
        <w:numPr>
          <w:ilvl w:val="0"/>
          <w:numId w:val="15"/>
        </w:numPr>
        <w:jc w:val="both"/>
        <w:pPrChange w:id="1039" w:author="sanjai" w:date="2020-04-20T15:33:00Z">
          <w:pPr>
            <w:pStyle w:val="BodyText"/>
            <w:numPr>
              <w:numId w:val="15"/>
            </w:numPr>
            <w:ind w:left="1080" w:hanging="360"/>
          </w:pPr>
        </w:pPrChange>
      </w:pPr>
      <w:ins w:id="1040" w:author="sanjai" w:date="2020-04-20T13:21:00Z">
        <w:r>
          <w:t xml:space="preserve">The scalar data is inserted to the VRF data after the switching mux only for destination register offset of 0 in the </w:t>
        </w:r>
      </w:ins>
      <w:proofErr w:type="spellStart"/>
      <w:ins w:id="1041" w:author="sanjai" w:date="2020-04-20T13:25:00Z">
        <w:r>
          <w:t>lmul</w:t>
        </w:r>
        <w:proofErr w:type="spellEnd"/>
        <w:r>
          <w:t xml:space="preserve"> register group.</w:t>
        </w:r>
      </w:ins>
    </w:p>
    <w:p w:rsidR="00365F57" w:rsidDel="009F1B9C" w:rsidRDefault="00591E5C">
      <w:pPr>
        <w:pStyle w:val="BodyText"/>
        <w:keepNext/>
        <w:ind w:left="720"/>
        <w:jc w:val="both"/>
        <w:rPr>
          <w:del w:id="1042" w:author="sanjai" w:date="2020-04-20T11:11:00Z"/>
        </w:rPr>
        <w:pPrChange w:id="1043" w:author="sanjai" w:date="2020-04-20T13:32:00Z">
          <w:pPr>
            <w:pStyle w:val="BodyText"/>
            <w:keepNext/>
            <w:ind w:left="720"/>
          </w:pPr>
        </w:pPrChange>
      </w:pPr>
      <w:del w:id="1044" w:author="sanjai" w:date="2020-04-09T15:00:00Z">
        <w:r w:rsidRPr="00591E5C" w:rsidDel="00232DAB">
          <w:rPr>
            <w:noProof/>
            <w:lang w:eastAsia="en-US"/>
          </w:rPr>
          <w:drawing>
            <wp:anchor distT="0" distB="0" distL="114300" distR="114300" simplePos="0" relativeHeight="83890856" behindDoc="0" locked="0" layoutInCell="1" allowOverlap="1" wp14:anchorId="5E48E5B6" wp14:editId="2DA172C0">
              <wp:simplePos x="0" y="0"/>
              <wp:positionH relativeFrom="column">
                <wp:align>left</wp:align>
              </wp:positionH>
              <wp:positionV relativeFrom="paragraph">
                <wp:align>top</wp:align>
              </wp:positionV>
              <wp:extent cx="5232774" cy="4485392"/>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2774" cy="4485392"/>
                      </a:xfrm>
                      <a:prstGeom prst="rect">
                        <a:avLst/>
                      </a:prstGeom>
                      <a:noFill/>
                      <a:ln>
                        <a:noFill/>
                      </a:ln>
                    </pic:spPr>
                  </pic:pic>
                </a:graphicData>
              </a:graphic>
            </wp:anchor>
          </w:drawing>
        </w:r>
      </w:del>
    </w:p>
    <w:p w:rsidR="00591E5C" w:rsidDel="009F1B9C" w:rsidRDefault="00365F57">
      <w:pPr>
        <w:pStyle w:val="BodyText"/>
        <w:keepNext/>
        <w:ind w:left="720"/>
        <w:jc w:val="both"/>
        <w:rPr>
          <w:del w:id="1045" w:author="sanjai" w:date="2020-04-20T11:12:00Z"/>
        </w:rPr>
        <w:pPrChange w:id="1046" w:author="sanjai" w:date="2020-04-20T13:32:00Z">
          <w:pPr>
            <w:pStyle w:val="Caption"/>
          </w:pPr>
        </w:pPrChange>
      </w:pPr>
      <w:del w:id="1047" w:author="sanjai" w:date="2020-04-20T11:11:00Z">
        <w:r w:rsidDel="009F1B9C">
          <w:delText xml:space="preserve">Figure </w:delText>
        </w:r>
      </w:del>
      <w:del w:id="1048" w:author="sanjai" w:date="2020-04-20T11:12:00Z">
        <w:r w:rsidR="00A2589A" w:rsidDel="009F1B9C">
          <w:fldChar w:fldCharType="begin"/>
        </w:r>
        <w:r w:rsidR="00A2589A" w:rsidDel="009F1B9C">
          <w:delInstrText xml:space="preserve"> SEQ Figure \* ARABIC </w:delInstrText>
        </w:r>
        <w:r w:rsidR="00A2589A" w:rsidDel="009F1B9C">
          <w:fldChar w:fldCharType="separate"/>
        </w:r>
        <w:r w:rsidDel="009F1B9C">
          <w:rPr>
            <w:noProof/>
          </w:rPr>
          <w:delText>6</w:delText>
        </w:r>
        <w:r w:rsidR="00A2589A" w:rsidDel="009F1B9C">
          <w:rPr>
            <w:noProof/>
          </w:rPr>
          <w:fldChar w:fldCharType="end"/>
        </w:r>
        <w:r w:rsidDel="009F1B9C">
          <w:delText xml:space="preserve"> Slide1down operation</w:delText>
        </w:r>
      </w:del>
    </w:p>
    <w:p w:rsidR="00054656" w:rsidRDefault="00830199">
      <w:pPr>
        <w:pStyle w:val="Heading3"/>
        <w:jc w:val="both"/>
        <w:pPrChange w:id="1049" w:author="sanjai" w:date="2020-04-20T13:32:00Z">
          <w:pPr>
            <w:pStyle w:val="Heading3"/>
          </w:pPr>
        </w:pPrChange>
      </w:pPr>
      <w:bookmarkStart w:id="1050" w:name="_Toc12866007"/>
      <w:r>
        <w:t xml:space="preserve">Vector Register </w:t>
      </w:r>
      <w:r w:rsidRPr="00830199">
        <w:t>Gather</w:t>
      </w:r>
      <w:r>
        <w:t xml:space="preserve"> Instruction – </w:t>
      </w:r>
      <w:proofErr w:type="spellStart"/>
      <w:r>
        <w:t>vrgather</w:t>
      </w:r>
      <w:bookmarkEnd w:id="1050"/>
      <w:proofErr w:type="spellEnd"/>
    </w:p>
    <w:p w:rsidR="00830199" w:rsidRDefault="00830199">
      <w:pPr>
        <w:pStyle w:val="BodyText"/>
        <w:numPr>
          <w:ilvl w:val="0"/>
          <w:numId w:val="15"/>
        </w:numPr>
        <w:jc w:val="both"/>
        <w:pPrChange w:id="1051" w:author="sanjai" w:date="2020-04-20T13:32:00Z">
          <w:pPr>
            <w:pStyle w:val="BodyText"/>
            <w:numPr>
              <w:numId w:val="15"/>
            </w:numPr>
            <w:ind w:left="1080" w:hanging="360"/>
          </w:pPr>
        </w:pPrChange>
      </w:pPr>
      <w:r>
        <w:t>Data for Out of bound index is zero. The zeroing logic will account for this. No special attention is required for the switching mux control</w:t>
      </w:r>
      <w:r w:rsidR="00BB3E89">
        <w:t xml:space="preserve"> for this reason</w:t>
      </w:r>
      <w:r>
        <w:t>.</w:t>
      </w:r>
    </w:p>
    <w:p w:rsidR="00830199" w:rsidRDefault="00830199">
      <w:pPr>
        <w:pStyle w:val="BodyText"/>
        <w:numPr>
          <w:ilvl w:val="0"/>
          <w:numId w:val="15"/>
        </w:numPr>
        <w:jc w:val="both"/>
        <w:pPrChange w:id="1052" w:author="sanjai" w:date="2020-04-20T13:32:00Z">
          <w:pPr>
            <w:pStyle w:val="BodyText"/>
            <w:numPr>
              <w:numId w:val="15"/>
            </w:numPr>
            <w:ind w:left="1080" w:hanging="360"/>
          </w:pPr>
        </w:pPrChange>
      </w:pPr>
      <w:r>
        <w:t>Since the DP is primarily set for byte shifting, for SEW &gt;</w:t>
      </w:r>
      <w:r w:rsidR="00BB3E89">
        <w:t xml:space="preserve"> </w:t>
      </w:r>
      <w:r>
        <w:t xml:space="preserve">8, </w:t>
      </w:r>
      <w:r w:rsidR="00BB3E89">
        <w:t>byte id within an element will serve as the byte offset for the switching mux control.</w:t>
      </w:r>
      <w:r w:rsidR="00925D4C">
        <w:t xml:space="preserve"> This change to the incoming index value may be performed in </w:t>
      </w:r>
      <w:del w:id="1053" w:author="sanjai" w:date="2020-04-09T13:30:00Z">
        <w:r w:rsidR="00925D4C" w:rsidDel="00863ABD">
          <w:delText>V3/VP1 stage</w:delText>
        </w:r>
      </w:del>
      <w:ins w:id="1054" w:author="sanjai" w:date="2020-04-09T13:30:00Z">
        <w:r w:rsidR="00863ABD">
          <w:t>ve1</w:t>
        </w:r>
      </w:ins>
      <w:r w:rsidR="00925D4C">
        <w:t xml:space="preserve">, since the byte shifting within an element takes place in </w:t>
      </w:r>
      <w:del w:id="1055" w:author="sanjai" w:date="2020-04-09T13:31:00Z">
        <w:r w:rsidR="00925D4C" w:rsidDel="00863ABD">
          <w:delText>V4/VP2</w:delText>
        </w:r>
      </w:del>
      <w:ins w:id="1056" w:author="sanjai" w:date="2020-04-09T13:31:00Z">
        <w:r w:rsidR="00863ABD">
          <w:t>ve3</w:t>
        </w:r>
      </w:ins>
      <w:r w:rsidR="00925D4C">
        <w:t xml:space="preserve"> stage.</w:t>
      </w:r>
    </w:p>
    <w:p w:rsidR="00921152" w:rsidRDefault="00921152">
      <w:pPr>
        <w:pStyle w:val="BodyText"/>
        <w:numPr>
          <w:ilvl w:val="0"/>
          <w:numId w:val="15"/>
        </w:numPr>
        <w:jc w:val="both"/>
        <w:pPrChange w:id="1057" w:author="sanjai" w:date="2020-04-20T13:32:00Z">
          <w:pPr>
            <w:pStyle w:val="BodyText"/>
            <w:numPr>
              <w:numId w:val="15"/>
            </w:numPr>
            <w:ind w:left="1080" w:hanging="360"/>
          </w:pPr>
        </w:pPrChange>
      </w:pPr>
      <w:r>
        <w:t xml:space="preserve">In case of LMUL &gt;1, each of the </w:t>
      </w:r>
      <w:r w:rsidR="00734CCB">
        <w:t>destination register (in the group) will be iterated through all of the input registers (in the group).</w:t>
      </w:r>
    </w:p>
    <w:p w:rsidR="009C496C" w:rsidRDefault="009C496C">
      <w:pPr>
        <w:pStyle w:val="BodyText"/>
        <w:numPr>
          <w:ilvl w:val="0"/>
          <w:numId w:val="15"/>
        </w:numPr>
        <w:jc w:val="both"/>
        <w:rPr>
          <w:ins w:id="1058" w:author="sanjai" w:date="2019-06-17T13:01:00Z"/>
        </w:rPr>
        <w:pPrChange w:id="1059" w:author="sanjai" w:date="2020-04-20T13:32:00Z">
          <w:pPr>
            <w:pStyle w:val="BodyText"/>
            <w:numPr>
              <w:numId w:val="15"/>
            </w:numPr>
            <w:ind w:left="1080" w:hanging="360"/>
          </w:pPr>
        </w:pPrChange>
      </w:pPr>
      <w:r>
        <w:lastRenderedPageBreak/>
        <w:t>Non-zero EDIV implies the indexing is within the sub</w:t>
      </w:r>
      <w:ins w:id="1060" w:author="sanjai" w:date="2019-06-13T18:31:00Z">
        <w:r w:rsidR="00B01A62">
          <w:t>-</w:t>
        </w:r>
      </w:ins>
      <w:r>
        <w:t>elements of a given element</w:t>
      </w:r>
      <w:ins w:id="1061" w:author="sanjai" w:date="2019-06-17T12:05:00Z">
        <w:r w:rsidR="00283BE4">
          <w:t>. Index adjustment is required and will depend on SEW value.</w:t>
        </w:r>
      </w:ins>
      <w:ins w:id="1062" w:author="sanjai" w:date="2019-06-19T15:59:00Z">
        <w:r w:rsidR="008250E2">
          <w:t xml:space="preserve"> Since FB does not require this support for permute block, the plan is not to implement this feature.</w:t>
        </w:r>
      </w:ins>
    </w:p>
    <w:p w:rsidR="00127CA5" w:rsidRDefault="00127CA5">
      <w:pPr>
        <w:pStyle w:val="BodyText"/>
        <w:numPr>
          <w:ilvl w:val="0"/>
          <w:numId w:val="15"/>
        </w:numPr>
        <w:jc w:val="both"/>
        <w:pPrChange w:id="1063" w:author="sanjai" w:date="2020-04-20T13:32:00Z">
          <w:pPr>
            <w:pStyle w:val="BodyText"/>
            <w:numPr>
              <w:numId w:val="15"/>
            </w:numPr>
            <w:ind w:left="1080" w:hanging="360"/>
          </w:pPr>
        </w:pPrChange>
      </w:pPr>
      <w:ins w:id="1064" w:author="sanjai" w:date="2019-06-17T13:01:00Z">
        <w:r>
          <w:t xml:space="preserve">Since Non-zero EDIV value implies </w:t>
        </w:r>
      </w:ins>
      <w:ins w:id="1065" w:author="sanjai" w:date="2019-06-17T13:02:00Z">
        <w:r>
          <w:t>indexing</w:t>
        </w:r>
      </w:ins>
      <w:ins w:id="1066" w:author="sanjai" w:date="2019-06-17T13:01:00Z">
        <w:r>
          <w:t xml:space="preserve"> of sub-elements within an element, issue unit need not iterate all source register slices for one destination register slice. This is a performance optimization.</w:t>
        </w:r>
      </w:ins>
    </w:p>
    <w:p w:rsidR="008B304A" w:rsidRDefault="008B304A">
      <w:pPr>
        <w:pStyle w:val="Heading3"/>
        <w:jc w:val="both"/>
        <w:pPrChange w:id="1067" w:author="sanjai" w:date="2020-04-20T13:32:00Z">
          <w:pPr>
            <w:pStyle w:val="Heading3"/>
          </w:pPr>
        </w:pPrChange>
      </w:pPr>
      <w:bookmarkStart w:id="1068" w:name="_Toc12866008"/>
      <w:r>
        <w:t>Vector Compress Instruction</w:t>
      </w:r>
      <w:bookmarkEnd w:id="1068"/>
    </w:p>
    <w:p w:rsidR="001463F3" w:rsidRDefault="001463F3">
      <w:pPr>
        <w:pStyle w:val="BodyText"/>
        <w:numPr>
          <w:ilvl w:val="0"/>
          <w:numId w:val="15"/>
        </w:numPr>
        <w:jc w:val="both"/>
        <w:rPr>
          <w:ins w:id="1069" w:author="sanjai" w:date="2020-04-20T15:34:00Z"/>
        </w:rPr>
        <w:pPrChange w:id="1070" w:author="sanjai" w:date="2020-04-20T13:32:00Z">
          <w:pPr>
            <w:pStyle w:val="BodyText"/>
            <w:numPr>
              <w:numId w:val="15"/>
            </w:numPr>
            <w:ind w:left="1080" w:hanging="360"/>
          </w:pPr>
        </w:pPrChange>
      </w:pPr>
      <w:r>
        <w:t xml:space="preserve">The permute block treats this like a </w:t>
      </w:r>
      <w:proofErr w:type="spellStart"/>
      <w:r>
        <w:t>vrgather</w:t>
      </w:r>
      <w:proofErr w:type="spellEnd"/>
      <w:r>
        <w:t xml:space="preserve"> instruction with </w:t>
      </w:r>
      <w:del w:id="1071" w:author="sanjai" w:date="2020-04-20T15:34:00Z">
        <w:r w:rsidDel="0070742F">
          <w:delText xml:space="preserve">vmask </w:delText>
        </w:r>
      </w:del>
      <w:proofErr w:type="spellStart"/>
      <w:ins w:id="1072" w:author="sanjai" w:date="2020-04-20T15:34:00Z">
        <w:r w:rsidR="0070742F">
          <w:t>vcompress</w:t>
        </w:r>
        <w:proofErr w:type="spellEnd"/>
        <w:r w:rsidR="0070742F">
          <w:t xml:space="preserve"> </w:t>
        </w:r>
      </w:ins>
      <w:r>
        <w:t>block supplying the required index values for the switching mux.</w:t>
      </w:r>
    </w:p>
    <w:p w:rsidR="0070742F" w:rsidRDefault="0070742F">
      <w:pPr>
        <w:pStyle w:val="BodyText"/>
        <w:numPr>
          <w:ilvl w:val="0"/>
          <w:numId w:val="15"/>
        </w:numPr>
        <w:jc w:val="both"/>
        <w:rPr>
          <w:ins w:id="1073" w:author="sanjai" w:date="2020-04-20T15:35:00Z"/>
        </w:rPr>
        <w:pPrChange w:id="1074" w:author="sanjai" w:date="2020-04-20T13:32:00Z">
          <w:pPr>
            <w:pStyle w:val="BodyText"/>
            <w:numPr>
              <w:numId w:val="15"/>
            </w:numPr>
            <w:ind w:left="1080" w:hanging="360"/>
          </w:pPr>
        </w:pPrChange>
      </w:pPr>
      <w:ins w:id="1075" w:author="sanjai" w:date="2020-04-20T15:34:00Z">
        <w:r>
          <w:t xml:space="preserve">The pipe flow for </w:t>
        </w:r>
        <w:proofErr w:type="spellStart"/>
        <w:r>
          <w:t>vcompress</w:t>
        </w:r>
        <w:proofErr w:type="spellEnd"/>
        <w:r>
          <w:t xml:space="preserve"> </w:t>
        </w:r>
      </w:ins>
      <w:ins w:id="1076" w:author="sanjai" w:date="2020-04-20T15:35:00Z">
        <w:r>
          <w:t>instruction</w:t>
        </w:r>
      </w:ins>
      <w:ins w:id="1077" w:author="sanjai" w:date="2020-04-20T15:34:00Z">
        <w:r>
          <w:t xml:space="preserve"> </w:t>
        </w:r>
      </w:ins>
      <w:ins w:id="1078" w:author="sanjai" w:date="2020-04-20T15:35:00Z">
        <w:r>
          <w:t>is as follows.</w:t>
        </w:r>
      </w:ins>
      <w:ins w:id="1079" w:author="sanjai" w:date="2020-04-20T15:36:00Z">
        <w:r>
          <w:t xml:space="preserve"> </w:t>
        </w:r>
      </w:ins>
    </w:p>
    <w:tbl>
      <w:tblPr>
        <w:tblW w:w="7420" w:type="dxa"/>
        <w:jc w:val="center"/>
        <w:tblLook w:val="04A0" w:firstRow="1" w:lastRow="0" w:firstColumn="1" w:lastColumn="0" w:noHBand="0" w:noVBand="1"/>
        <w:tblPrChange w:id="1080" w:author="sanjai" w:date="2020-04-20T15:35:00Z">
          <w:tblPr>
            <w:tblW w:w="7420" w:type="dxa"/>
            <w:tblLook w:val="04A0" w:firstRow="1" w:lastRow="0" w:firstColumn="1" w:lastColumn="0" w:noHBand="0" w:noVBand="1"/>
          </w:tblPr>
        </w:tblPrChange>
      </w:tblPr>
      <w:tblGrid>
        <w:gridCol w:w="2620"/>
        <w:gridCol w:w="960"/>
        <w:gridCol w:w="960"/>
        <w:gridCol w:w="960"/>
        <w:gridCol w:w="960"/>
        <w:gridCol w:w="960"/>
        <w:tblGridChange w:id="1081">
          <w:tblGrid>
            <w:gridCol w:w="2620"/>
            <w:gridCol w:w="960"/>
            <w:gridCol w:w="960"/>
            <w:gridCol w:w="960"/>
            <w:gridCol w:w="960"/>
            <w:gridCol w:w="960"/>
          </w:tblGrid>
        </w:tblGridChange>
      </w:tblGrid>
      <w:tr w:rsidR="0070742F" w:rsidRPr="0070742F" w:rsidTr="0070742F">
        <w:trPr>
          <w:trHeight w:val="290"/>
          <w:jc w:val="center"/>
          <w:ins w:id="1082" w:author="sanjai" w:date="2020-04-20T15:35:00Z"/>
          <w:trPrChange w:id="1083" w:author="sanjai" w:date="2020-04-20T15:35:00Z">
            <w:trPr>
              <w:trHeight w:val="290"/>
            </w:trPr>
          </w:trPrChange>
        </w:trPr>
        <w:tc>
          <w:tcPr>
            <w:tcW w:w="2620" w:type="dxa"/>
            <w:tcBorders>
              <w:top w:val="nil"/>
              <w:left w:val="nil"/>
              <w:bottom w:val="nil"/>
              <w:right w:val="nil"/>
            </w:tcBorders>
            <w:shd w:val="clear" w:color="auto" w:fill="auto"/>
            <w:noWrap/>
            <w:vAlign w:val="bottom"/>
            <w:hideMark/>
            <w:tcPrChange w:id="1084" w:author="sanjai" w:date="2020-04-20T15:35:00Z">
              <w:tcPr>
                <w:tcW w:w="262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85" w:author="sanjai" w:date="2020-04-20T15:35:00Z"/>
                <w:rFonts w:ascii="Calibri" w:eastAsia="Times New Roman" w:hAnsi="Calibri"/>
                <w:color w:val="000000"/>
                <w:kern w:val="0"/>
                <w:sz w:val="22"/>
                <w:lang w:eastAsia="en-US"/>
              </w:rPr>
            </w:pPr>
            <w:proofErr w:type="spellStart"/>
            <w:ins w:id="1086" w:author="sanjai" w:date="2020-04-20T15:35:00Z">
              <w:r w:rsidRPr="0070742F">
                <w:rPr>
                  <w:rFonts w:ascii="Calibri" w:eastAsia="Times New Roman" w:hAnsi="Calibri"/>
                  <w:color w:val="000000"/>
                  <w:kern w:val="0"/>
                  <w:sz w:val="22"/>
                  <w:lang w:eastAsia="en-US"/>
                </w:rPr>
                <w:t>lmul</w:t>
              </w:r>
              <w:proofErr w:type="spellEnd"/>
              <w:r w:rsidRPr="0070742F">
                <w:rPr>
                  <w:rFonts w:ascii="Calibri" w:eastAsia="Times New Roman" w:hAnsi="Calibri"/>
                  <w:color w:val="000000"/>
                  <w:kern w:val="0"/>
                  <w:sz w:val="22"/>
                  <w:lang w:eastAsia="en-US"/>
                </w:rPr>
                <w:t>=1</w:t>
              </w:r>
            </w:ins>
          </w:p>
        </w:tc>
        <w:tc>
          <w:tcPr>
            <w:tcW w:w="960" w:type="dxa"/>
            <w:tcBorders>
              <w:top w:val="nil"/>
              <w:left w:val="nil"/>
              <w:bottom w:val="nil"/>
              <w:right w:val="nil"/>
            </w:tcBorders>
            <w:shd w:val="clear" w:color="auto" w:fill="auto"/>
            <w:noWrap/>
            <w:vAlign w:val="bottom"/>
            <w:hideMark/>
            <w:tcPrChange w:id="1087" w:author="sanjai" w:date="2020-04-20T15:35:00Z">
              <w:tcPr>
                <w:tcW w:w="96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88" w:author="sanjai" w:date="2020-04-20T15:35:00Z"/>
                <w:rFonts w:ascii="Calibri" w:eastAsia="Times New Roman" w:hAnsi="Calibri"/>
                <w:color w:val="000000"/>
                <w:kern w:val="0"/>
                <w:sz w:val="22"/>
                <w:lang w:eastAsia="en-US"/>
              </w:rPr>
            </w:pPr>
          </w:p>
        </w:tc>
        <w:tc>
          <w:tcPr>
            <w:tcW w:w="960" w:type="dxa"/>
            <w:tcBorders>
              <w:top w:val="nil"/>
              <w:left w:val="nil"/>
              <w:bottom w:val="nil"/>
              <w:right w:val="nil"/>
            </w:tcBorders>
            <w:shd w:val="clear" w:color="auto" w:fill="auto"/>
            <w:noWrap/>
            <w:vAlign w:val="bottom"/>
            <w:hideMark/>
            <w:tcPrChange w:id="1089" w:author="sanjai" w:date="2020-04-20T15:35:00Z">
              <w:tcPr>
                <w:tcW w:w="96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90" w:author="sanjai" w:date="2020-04-20T15:35:00Z"/>
                <w:rFonts w:ascii="Times New Roman" w:eastAsia="Times New Roman" w:hAnsi="Times New Roman" w:cs="Times New Roman"/>
                <w:kern w:val="0"/>
                <w:sz w:val="20"/>
                <w:szCs w:val="20"/>
                <w:lang w:eastAsia="en-US"/>
              </w:rPr>
            </w:pPr>
          </w:p>
        </w:tc>
        <w:tc>
          <w:tcPr>
            <w:tcW w:w="960" w:type="dxa"/>
            <w:tcBorders>
              <w:top w:val="nil"/>
              <w:left w:val="nil"/>
              <w:bottom w:val="nil"/>
              <w:right w:val="nil"/>
            </w:tcBorders>
            <w:shd w:val="clear" w:color="auto" w:fill="auto"/>
            <w:noWrap/>
            <w:vAlign w:val="bottom"/>
            <w:hideMark/>
            <w:tcPrChange w:id="1091" w:author="sanjai" w:date="2020-04-20T15:35:00Z">
              <w:tcPr>
                <w:tcW w:w="96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92" w:author="sanjai" w:date="2020-04-20T15:35:00Z"/>
                <w:rFonts w:ascii="Times New Roman" w:eastAsia="Times New Roman" w:hAnsi="Times New Roman" w:cs="Times New Roman"/>
                <w:kern w:val="0"/>
                <w:sz w:val="20"/>
                <w:szCs w:val="20"/>
                <w:lang w:eastAsia="en-US"/>
              </w:rPr>
            </w:pPr>
          </w:p>
        </w:tc>
        <w:tc>
          <w:tcPr>
            <w:tcW w:w="960" w:type="dxa"/>
            <w:tcBorders>
              <w:top w:val="nil"/>
              <w:left w:val="nil"/>
              <w:bottom w:val="nil"/>
              <w:right w:val="nil"/>
            </w:tcBorders>
            <w:shd w:val="clear" w:color="auto" w:fill="auto"/>
            <w:noWrap/>
            <w:vAlign w:val="bottom"/>
            <w:hideMark/>
            <w:tcPrChange w:id="1093" w:author="sanjai" w:date="2020-04-20T15:35:00Z">
              <w:tcPr>
                <w:tcW w:w="96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94" w:author="sanjai" w:date="2020-04-20T15:35:00Z"/>
                <w:rFonts w:ascii="Times New Roman" w:eastAsia="Times New Roman" w:hAnsi="Times New Roman" w:cs="Times New Roman"/>
                <w:kern w:val="0"/>
                <w:sz w:val="20"/>
                <w:szCs w:val="20"/>
                <w:lang w:eastAsia="en-US"/>
              </w:rPr>
            </w:pPr>
          </w:p>
        </w:tc>
        <w:tc>
          <w:tcPr>
            <w:tcW w:w="960" w:type="dxa"/>
            <w:tcBorders>
              <w:top w:val="nil"/>
              <w:left w:val="nil"/>
              <w:bottom w:val="nil"/>
              <w:right w:val="nil"/>
            </w:tcBorders>
            <w:shd w:val="clear" w:color="auto" w:fill="auto"/>
            <w:noWrap/>
            <w:vAlign w:val="bottom"/>
            <w:hideMark/>
            <w:tcPrChange w:id="1095" w:author="sanjai" w:date="2020-04-20T15:35:00Z">
              <w:tcPr>
                <w:tcW w:w="960" w:type="dxa"/>
                <w:tcBorders>
                  <w:top w:val="nil"/>
                  <w:left w:val="nil"/>
                  <w:bottom w:val="nil"/>
                  <w:right w:val="nil"/>
                </w:tcBorders>
                <w:shd w:val="clear" w:color="auto" w:fill="auto"/>
                <w:noWrap/>
                <w:vAlign w:val="bottom"/>
                <w:hideMark/>
              </w:tcPr>
            </w:tcPrChange>
          </w:tcPr>
          <w:p w:rsidR="0070742F" w:rsidRPr="0070742F" w:rsidRDefault="0070742F" w:rsidP="0070742F">
            <w:pPr>
              <w:widowControl/>
              <w:snapToGrid/>
              <w:spacing w:line="240" w:lineRule="auto"/>
              <w:rPr>
                <w:ins w:id="1096" w:author="sanjai" w:date="2020-04-20T15:35:00Z"/>
                <w:rFonts w:ascii="Times New Roman" w:eastAsia="Times New Roman" w:hAnsi="Times New Roman" w:cs="Times New Roman"/>
                <w:kern w:val="0"/>
                <w:sz w:val="20"/>
                <w:szCs w:val="20"/>
                <w:lang w:eastAsia="en-US"/>
              </w:rPr>
            </w:pPr>
          </w:p>
        </w:tc>
      </w:tr>
      <w:tr w:rsidR="0070742F" w:rsidRPr="0070742F" w:rsidTr="0070742F">
        <w:trPr>
          <w:trHeight w:val="290"/>
          <w:jc w:val="center"/>
          <w:ins w:id="1097" w:author="sanjai" w:date="2020-04-20T15:35:00Z"/>
          <w:trPrChange w:id="1098" w:author="sanjai" w:date="2020-04-20T15:35:00Z">
            <w:trPr>
              <w:trHeight w:val="290"/>
            </w:trPr>
          </w:trPrChange>
        </w:trPr>
        <w:tc>
          <w:tcPr>
            <w:tcW w:w="26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Change w:id="1099" w:author="sanjai" w:date="2020-04-20T15:35:00Z">
              <w:tcPr>
                <w:tcW w:w="26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tcPrChange>
          </w:tcPr>
          <w:p w:rsidR="0070742F" w:rsidRPr="0070742F" w:rsidRDefault="0070742F" w:rsidP="0070742F">
            <w:pPr>
              <w:widowControl/>
              <w:snapToGrid/>
              <w:spacing w:line="240" w:lineRule="auto"/>
              <w:jc w:val="center"/>
              <w:rPr>
                <w:ins w:id="1100" w:author="sanjai" w:date="2020-04-20T15:35:00Z"/>
                <w:rFonts w:ascii="Calibri" w:eastAsia="Times New Roman" w:hAnsi="Calibri"/>
                <w:color w:val="000000"/>
                <w:kern w:val="0"/>
                <w:sz w:val="22"/>
                <w:lang w:eastAsia="en-US"/>
              </w:rPr>
            </w:pPr>
            <w:ins w:id="1101" w:author="sanjai" w:date="2020-04-20T15:35:00Z">
              <w:r w:rsidRPr="0070742F">
                <w:rPr>
                  <w:rFonts w:ascii="Calibri" w:eastAsia="Times New Roman" w:hAnsi="Calibri"/>
                  <w:color w:val="000000"/>
                  <w:kern w:val="0"/>
                  <w:sz w:val="22"/>
                  <w:lang w:eastAsia="en-US"/>
                </w:rPr>
                <w:t> </w:t>
              </w:r>
            </w:ins>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Change w:id="1102" w:author="sanjai" w:date="2020-04-20T15:35:00Z">
              <w:tcPr>
                <w:tcW w:w="96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70742F" w:rsidRPr="0070742F" w:rsidRDefault="0070742F" w:rsidP="0070742F">
            <w:pPr>
              <w:widowControl/>
              <w:snapToGrid/>
              <w:spacing w:line="240" w:lineRule="auto"/>
              <w:jc w:val="center"/>
              <w:rPr>
                <w:ins w:id="1103" w:author="sanjai" w:date="2020-04-20T15:35:00Z"/>
                <w:rFonts w:ascii="Calibri" w:eastAsia="Times New Roman" w:hAnsi="Calibri"/>
                <w:color w:val="000000"/>
                <w:kern w:val="0"/>
                <w:sz w:val="22"/>
                <w:lang w:eastAsia="en-US"/>
              </w:rPr>
            </w:pPr>
            <w:ins w:id="1104" w:author="sanjai" w:date="2020-04-20T15:35:00Z">
              <w:r w:rsidRPr="0070742F">
                <w:rPr>
                  <w:rFonts w:ascii="Calibri" w:eastAsia="Times New Roman" w:hAnsi="Calibri"/>
                  <w:color w:val="000000"/>
                  <w:kern w:val="0"/>
                  <w:sz w:val="22"/>
                  <w:lang w:eastAsia="en-US"/>
                </w:rPr>
                <w:t>1</w:t>
              </w:r>
            </w:ins>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Change w:id="1105" w:author="sanjai" w:date="2020-04-20T15:35:00Z">
              <w:tcPr>
                <w:tcW w:w="96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70742F" w:rsidRPr="0070742F" w:rsidRDefault="0070742F" w:rsidP="0070742F">
            <w:pPr>
              <w:widowControl/>
              <w:snapToGrid/>
              <w:spacing w:line="240" w:lineRule="auto"/>
              <w:jc w:val="center"/>
              <w:rPr>
                <w:ins w:id="1106" w:author="sanjai" w:date="2020-04-20T15:35:00Z"/>
                <w:rFonts w:ascii="Calibri" w:eastAsia="Times New Roman" w:hAnsi="Calibri"/>
                <w:color w:val="000000"/>
                <w:kern w:val="0"/>
                <w:sz w:val="22"/>
                <w:lang w:eastAsia="en-US"/>
              </w:rPr>
            </w:pPr>
            <w:ins w:id="1107" w:author="sanjai" w:date="2020-04-20T15:35:00Z">
              <w:r w:rsidRPr="0070742F">
                <w:rPr>
                  <w:rFonts w:ascii="Calibri" w:eastAsia="Times New Roman" w:hAnsi="Calibri"/>
                  <w:color w:val="000000"/>
                  <w:kern w:val="0"/>
                  <w:sz w:val="22"/>
                  <w:lang w:eastAsia="en-US"/>
                </w:rPr>
                <w:t>2</w:t>
              </w:r>
            </w:ins>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Change w:id="1108" w:author="sanjai" w:date="2020-04-20T15:35:00Z">
              <w:tcPr>
                <w:tcW w:w="96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70742F" w:rsidRPr="0070742F" w:rsidRDefault="0070742F" w:rsidP="0070742F">
            <w:pPr>
              <w:widowControl/>
              <w:snapToGrid/>
              <w:spacing w:line="240" w:lineRule="auto"/>
              <w:jc w:val="center"/>
              <w:rPr>
                <w:ins w:id="1109" w:author="sanjai" w:date="2020-04-20T15:35:00Z"/>
                <w:rFonts w:ascii="Calibri" w:eastAsia="Times New Roman" w:hAnsi="Calibri"/>
                <w:color w:val="000000"/>
                <w:kern w:val="0"/>
                <w:sz w:val="22"/>
                <w:lang w:eastAsia="en-US"/>
              </w:rPr>
            </w:pPr>
            <w:ins w:id="1110" w:author="sanjai" w:date="2020-04-20T15:35:00Z">
              <w:r w:rsidRPr="0070742F">
                <w:rPr>
                  <w:rFonts w:ascii="Calibri" w:eastAsia="Times New Roman" w:hAnsi="Calibri"/>
                  <w:color w:val="000000"/>
                  <w:kern w:val="0"/>
                  <w:sz w:val="22"/>
                  <w:lang w:eastAsia="en-US"/>
                </w:rPr>
                <w:t>3</w:t>
              </w:r>
            </w:ins>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Change w:id="1111" w:author="sanjai" w:date="2020-04-20T15:35:00Z">
              <w:tcPr>
                <w:tcW w:w="96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70742F" w:rsidRPr="0070742F" w:rsidRDefault="0070742F" w:rsidP="0070742F">
            <w:pPr>
              <w:widowControl/>
              <w:snapToGrid/>
              <w:spacing w:line="240" w:lineRule="auto"/>
              <w:jc w:val="center"/>
              <w:rPr>
                <w:ins w:id="1112" w:author="sanjai" w:date="2020-04-20T15:35:00Z"/>
                <w:rFonts w:ascii="Calibri" w:eastAsia="Times New Roman" w:hAnsi="Calibri"/>
                <w:color w:val="000000"/>
                <w:kern w:val="0"/>
                <w:sz w:val="22"/>
                <w:lang w:eastAsia="en-US"/>
              </w:rPr>
            </w:pPr>
            <w:ins w:id="1113" w:author="sanjai" w:date="2020-04-20T15:35:00Z">
              <w:r w:rsidRPr="0070742F">
                <w:rPr>
                  <w:rFonts w:ascii="Calibri" w:eastAsia="Times New Roman" w:hAnsi="Calibri"/>
                  <w:color w:val="000000"/>
                  <w:kern w:val="0"/>
                  <w:sz w:val="22"/>
                  <w:lang w:eastAsia="en-US"/>
                </w:rPr>
                <w:t>4</w:t>
              </w:r>
            </w:ins>
          </w:p>
        </w:tc>
        <w:tc>
          <w:tcPr>
            <w:tcW w:w="960" w:type="dxa"/>
            <w:tcBorders>
              <w:top w:val="single" w:sz="4" w:space="0" w:color="auto"/>
              <w:left w:val="nil"/>
              <w:bottom w:val="single" w:sz="4" w:space="0" w:color="auto"/>
              <w:right w:val="single" w:sz="4" w:space="0" w:color="auto"/>
            </w:tcBorders>
            <w:shd w:val="clear" w:color="000000" w:fill="DBDBDB"/>
            <w:noWrap/>
            <w:vAlign w:val="center"/>
            <w:hideMark/>
            <w:tcPrChange w:id="1114" w:author="sanjai" w:date="2020-04-20T15:35:00Z">
              <w:tcPr>
                <w:tcW w:w="96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70742F" w:rsidRPr="0070742F" w:rsidRDefault="0070742F" w:rsidP="0070742F">
            <w:pPr>
              <w:widowControl/>
              <w:snapToGrid/>
              <w:spacing w:line="240" w:lineRule="auto"/>
              <w:jc w:val="center"/>
              <w:rPr>
                <w:ins w:id="1115" w:author="sanjai" w:date="2020-04-20T15:35:00Z"/>
                <w:rFonts w:ascii="Calibri" w:eastAsia="Times New Roman" w:hAnsi="Calibri"/>
                <w:color w:val="000000"/>
                <w:kern w:val="0"/>
                <w:sz w:val="22"/>
                <w:lang w:eastAsia="en-US"/>
              </w:rPr>
            </w:pPr>
            <w:ins w:id="1116" w:author="sanjai" w:date="2020-04-20T15:35:00Z">
              <w:r w:rsidRPr="0070742F">
                <w:rPr>
                  <w:rFonts w:ascii="Calibri" w:eastAsia="Times New Roman" w:hAnsi="Calibri"/>
                  <w:color w:val="000000"/>
                  <w:kern w:val="0"/>
                  <w:sz w:val="22"/>
                  <w:lang w:eastAsia="en-US"/>
                </w:rPr>
                <w:t>5</w:t>
              </w:r>
            </w:ins>
          </w:p>
        </w:tc>
      </w:tr>
      <w:tr w:rsidR="0070742F" w:rsidRPr="0070742F" w:rsidTr="0070742F">
        <w:trPr>
          <w:trHeight w:val="290"/>
          <w:jc w:val="center"/>
          <w:ins w:id="1117" w:author="sanjai" w:date="2020-04-20T15:35:00Z"/>
          <w:trPrChange w:id="1118" w:author="sanjai" w:date="2020-04-20T15:35:00Z">
            <w:trPr>
              <w:trHeight w:val="290"/>
            </w:trPr>
          </w:trPrChange>
        </w:trPr>
        <w:tc>
          <w:tcPr>
            <w:tcW w:w="2620" w:type="dxa"/>
            <w:tcBorders>
              <w:top w:val="nil"/>
              <w:left w:val="single" w:sz="4" w:space="0" w:color="auto"/>
              <w:bottom w:val="single" w:sz="4" w:space="0" w:color="auto"/>
              <w:right w:val="single" w:sz="4" w:space="0" w:color="auto"/>
            </w:tcBorders>
            <w:shd w:val="clear" w:color="000000" w:fill="A9D08E"/>
            <w:noWrap/>
            <w:vAlign w:val="center"/>
            <w:hideMark/>
            <w:tcPrChange w:id="1119" w:author="sanjai" w:date="2020-04-20T15:35:00Z">
              <w:tcPr>
                <w:tcW w:w="262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70742F" w:rsidRPr="0070742F" w:rsidRDefault="0070742F" w:rsidP="0070742F">
            <w:pPr>
              <w:widowControl/>
              <w:snapToGrid/>
              <w:spacing w:line="240" w:lineRule="auto"/>
              <w:jc w:val="center"/>
              <w:rPr>
                <w:ins w:id="1120" w:author="sanjai" w:date="2020-04-20T15:35:00Z"/>
                <w:rFonts w:ascii="Calibri" w:eastAsia="Times New Roman" w:hAnsi="Calibri"/>
                <w:color w:val="000000"/>
                <w:kern w:val="0"/>
                <w:sz w:val="22"/>
                <w:lang w:eastAsia="en-US"/>
              </w:rPr>
            </w:pPr>
            <w:ins w:id="1121" w:author="sanjai" w:date="2020-04-20T15:35:00Z">
              <w:r w:rsidRPr="0070742F">
                <w:rPr>
                  <w:rFonts w:ascii="Calibri" w:eastAsia="Times New Roman" w:hAnsi="Calibri"/>
                  <w:color w:val="000000"/>
                  <w:kern w:val="0"/>
                  <w:sz w:val="22"/>
                  <w:lang w:eastAsia="en-US"/>
                </w:rPr>
                <w:t>compress_0</w:t>
              </w:r>
            </w:ins>
          </w:p>
        </w:tc>
        <w:tc>
          <w:tcPr>
            <w:tcW w:w="960" w:type="dxa"/>
            <w:tcBorders>
              <w:top w:val="nil"/>
              <w:left w:val="nil"/>
              <w:bottom w:val="single" w:sz="4" w:space="0" w:color="auto"/>
              <w:right w:val="single" w:sz="4" w:space="0" w:color="auto"/>
            </w:tcBorders>
            <w:shd w:val="clear" w:color="auto" w:fill="auto"/>
            <w:noWrap/>
            <w:vAlign w:val="center"/>
            <w:hideMark/>
            <w:tcPrChange w:id="1122" w:author="sanjai" w:date="2020-04-20T15:35:00Z">
              <w:tcPr>
                <w:tcW w:w="960" w:type="dxa"/>
                <w:tcBorders>
                  <w:top w:val="nil"/>
                  <w:left w:val="nil"/>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23" w:author="sanjai" w:date="2020-04-20T15:35:00Z"/>
                <w:rFonts w:ascii="Calibri" w:eastAsia="Times New Roman" w:hAnsi="Calibri"/>
                <w:color w:val="000000"/>
                <w:kern w:val="0"/>
                <w:sz w:val="22"/>
                <w:lang w:eastAsia="en-US"/>
              </w:rPr>
            </w:pPr>
            <w:proofErr w:type="spellStart"/>
            <w:ins w:id="1124" w:author="sanjai" w:date="2020-04-20T15:35:00Z">
              <w:r w:rsidRPr="0070742F">
                <w:rPr>
                  <w:rFonts w:ascii="Calibri" w:eastAsia="Times New Roman" w:hAnsi="Calibri"/>
                  <w:color w:val="000000"/>
                  <w:kern w:val="0"/>
                  <w:sz w:val="22"/>
                  <w:lang w:eastAsia="en-US"/>
                </w:rPr>
                <w:t>preshift</w:t>
              </w:r>
              <w:proofErr w:type="spellEnd"/>
            </w:ins>
          </w:p>
        </w:tc>
        <w:tc>
          <w:tcPr>
            <w:tcW w:w="960" w:type="dxa"/>
            <w:tcBorders>
              <w:top w:val="nil"/>
              <w:left w:val="nil"/>
              <w:bottom w:val="nil"/>
              <w:right w:val="nil"/>
            </w:tcBorders>
            <w:shd w:val="clear" w:color="auto" w:fill="auto"/>
            <w:noWrap/>
            <w:vAlign w:val="center"/>
            <w:hideMark/>
            <w:tcPrChange w:id="1125" w:author="sanjai" w:date="2020-04-20T15:35:00Z">
              <w:tcPr>
                <w:tcW w:w="960" w:type="dxa"/>
                <w:tcBorders>
                  <w:top w:val="nil"/>
                  <w:left w:val="nil"/>
                  <w:bottom w:val="nil"/>
                  <w:right w:val="nil"/>
                </w:tcBorders>
                <w:shd w:val="clear" w:color="auto" w:fill="auto"/>
                <w:noWrap/>
                <w:vAlign w:val="center"/>
                <w:hideMark/>
              </w:tcPr>
            </w:tcPrChange>
          </w:tcPr>
          <w:p w:rsidR="0070742F" w:rsidRPr="0070742F" w:rsidRDefault="0070742F" w:rsidP="0070742F">
            <w:pPr>
              <w:widowControl/>
              <w:snapToGrid/>
              <w:spacing w:line="240" w:lineRule="auto"/>
              <w:jc w:val="center"/>
              <w:rPr>
                <w:ins w:id="1126" w:author="sanjai" w:date="2020-04-20T15:35:00Z"/>
                <w:rFonts w:ascii="Calibri" w:eastAsia="Times New Roman" w:hAnsi="Calibri"/>
                <w:color w:val="000000"/>
                <w:kern w:val="0"/>
                <w:sz w:val="22"/>
                <w:lang w:eastAsia="en-US"/>
              </w:rPr>
            </w:pPr>
            <w:ins w:id="1127" w:author="sanjai" w:date="2020-04-20T15:35:00Z">
              <w:r w:rsidRPr="0070742F">
                <w:rPr>
                  <w:rFonts w:ascii="Calibri" w:eastAsia="Times New Roman" w:hAnsi="Calibri"/>
                  <w:color w:val="000000"/>
                  <w:kern w:val="0"/>
                  <w:sz w:val="22"/>
                  <w:lang w:eastAsia="en-US"/>
                </w:rPr>
                <w:t>v2</w:t>
              </w:r>
            </w:ins>
          </w:p>
        </w:tc>
        <w:tc>
          <w:tcPr>
            <w:tcW w:w="960" w:type="dxa"/>
            <w:tcBorders>
              <w:top w:val="nil"/>
              <w:left w:val="single" w:sz="4" w:space="0" w:color="auto"/>
              <w:bottom w:val="single" w:sz="4" w:space="0" w:color="auto"/>
              <w:right w:val="single" w:sz="4" w:space="0" w:color="auto"/>
            </w:tcBorders>
            <w:shd w:val="clear" w:color="auto" w:fill="auto"/>
            <w:noWrap/>
            <w:vAlign w:val="center"/>
            <w:hideMark/>
            <w:tcPrChange w:id="1128" w:author="sanjai" w:date="2020-04-20T15:35:00Z">
              <w:tcPr>
                <w:tcW w:w="960" w:type="dxa"/>
                <w:tcBorders>
                  <w:top w:val="nil"/>
                  <w:left w:val="single" w:sz="4" w:space="0" w:color="auto"/>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29" w:author="sanjai" w:date="2020-04-20T15:35:00Z"/>
                <w:rFonts w:ascii="Calibri" w:eastAsia="Times New Roman" w:hAnsi="Calibri"/>
                <w:color w:val="000000"/>
                <w:kern w:val="0"/>
                <w:sz w:val="22"/>
                <w:lang w:eastAsia="en-US"/>
              </w:rPr>
            </w:pPr>
            <w:ins w:id="1130" w:author="sanjai" w:date="2020-04-20T15:35:00Z">
              <w:r w:rsidRPr="0070742F">
                <w:rPr>
                  <w:rFonts w:ascii="Calibri" w:eastAsia="Times New Roman" w:hAnsi="Calibri"/>
                  <w:color w:val="000000"/>
                  <w:kern w:val="0"/>
                  <w:sz w:val="22"/>
                  <w:lang w:eastAsia="en-US"/>
                </w:rPr>
                <w:t>ve1c</w:t>
              </w:r>
            </w:ins>
          </w:p>
        </w:tc>
        <w:tc>
          <w:tcPr>
            <w:tcW w:w="960" w:type="dxa"/>
            <w:tcBorders>
              <w:top w:val="nil"/>
              <w:left w:val="nil"/>
              <w:bottom w:val="single" w:sz="4" w:space="0" w:color="auto"/>
              <w:right w:val="single" w:sz="4" w:space="0" w:color="auto"/>
            </w:tcBorders>
            <w:shd w:val="clear" w:color="auto" w:fill="auto"/>
            <w:noWrap/>
            <w:vAlign w:val="center"/>
            <w:hideMark/>
            <w:tcPrChange w:id="1131" w:author="sanjai" w:date="2020-04-20T15:35:00Z">
              <w:tcPr>
                <w:tcW w:w="960" w:type="dxa"/>
                <w:tcBorders>
                  <w:top w:val="nil"/>
                  <w:left w:val="nil"/>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32" w:author="sanjai" w:date="2020-04-20T15:35:00Z"/>
                <w:rFonts w:ascii="Calibri" w:eastAsia="Times New Roman" w:hAnsi="Calibri"/>
                <w:color w:val="000000"/>
                <w:kern w:val="0"/>
                <w:sz w:val="22"/>
                <w:lang w:eastAsia="en-US"/>
              </w:rPr>
            </w:pPr>
            <w:ins w:id="1133" w:author="sanjai" w:date="2020-04-20T15:35:00Z">
              <w:r w:rsidRPr="0070742F">
                <w:rPr>
                  <w:rFonts w:ascii="Calibri" w:eastAsia="Times New Roman" w:hAnsi="Calibri"/>
                  <w:color w:val="000000"/>
                  <w:kern w:val="0"/>
                  <w:sz w:val="22"/>
                  <w:lang w:eastAsia="en-US"/>
                </w:rPr>
                <w:t>ve2c</w:t>
              </w:r>
            </w:ins>
          </w:p>
        </w:tc>
        <w:tc>
          <w:tcPr>
            <w:tcW w:w="960" w:type="dxa"/>
            <w:tcBorders>
              <w:top w:val="nil"/>
              <w:left w:val="nil"/>
              <w:bottom w:val="single" w:sz="4" w:space="0" w:color="auto"/>
              <w:right w:val="single" w:sz="4" w:space="0" w:color="auto"/>
            </w:tcBorders>
            <w:shd w:val="clear" w:color="auto" w:fill="auto"/>
            <w:noWrap/>
            <w:vAlign w:val="bottom"/>
            <w:hideMark/>
            <w:tcPrChange w:id="1134" w:author="sanjai" w:date="2020-04-20T15:35:00Z">
              <w:tcPr>
                <w:tcW w:w="960" w:type="dxa"/>
                <w:tcBorders>
                  <w:top w:val="nil"/>
                  <w:left w:val="nil"/>
                  <w:bottom w:val="single" w:sz="4" w:space="0" w:color="auto"/>
                  <w:right w:val="single" w:sz="4" w:space="0" w:color="auto"/>
                </w:tcBorders>
                <w:shd w:val="clear" w:color="auto" w:fill="auto"/>
                <w:noWrap/>
                <w:vAlign w:val="bottom"/>
                <w:hideMark/>
              </w:tcPr>
            </w:tcPrChange>
          </w:tcPr>
          <w:p w:rsidR="0070742F" w:rsidRPr="0070742F" w:rsidRDefault="0070742F" w:rsidP="0070742F">
            <w:pPr>
              <w:widowControl/>
              <w:snapToGrid/>
              <w:spacing w:line="240" w:lineRule="auto"/>
              <w:rPr>
                <w:ins w:id="1135" w:author="sanjai" w:date="2020-04-20T15:35:00Z"/>
                <w:rFonts w:ascii="Calibri" w:eastAsia="Times New Roman" w:hAnsi="Calibri"/>
                <w:color w:val="000000"/>
                <w:kern w:val="0"/>
                <w:sz w:val="22"/>
                <w:lang w:eastAsia="en-US"/>
              </w:rPr>
            </w:pPr>
            <w:ins w:id="1136" w:author="sanjai" w:date="2020-04-20T15:35:00Z">
              <w:r w:rsidRPr="0070742F">
                <w:rPr>
                  <w:rFonts w:ascii="Calibri" w:eastAsia="Times New Roman" w:hAnsi="Calibri"/>
                  <w:color w:val="000000"/>
                  <w:kern w:val="0"/>
                  <w:sz w:val="22"/>
                  <w:lang w:eastAsia="en-US"/>
                </w:rPr>
                <w:t> </w:t>
              </w:r>
            </w:ins>
          </w:p>
        </w:tc>
      </w:tr>
      <w:tr w:rsidR="0070742F" w:rsidRPr="0070742F" w:rsidTr="0070742F">
        <w:trPr>
          <w:trHeight w:val="290"/>
          <w:jc w:val="center"/>
          <w:ins w:id="1137" w:author="sanjai" w:date="2020-04-20T15:35:00Z"/>
          <w:trPrChange w:id="1138" w:author="sanjai" w:date="2020-04-20T15:35:00Z">
            <w:trPr>
              <w:trHeight w:val="290"/>
            </w:trPr>
          </w:trPrChange>
        </w:trPr>
        <w:tc>
          <w:tcPr>
            <w:tcW w:w="2620" w:type="dxa"/>
            <w:tcBorders>
              <w:top w:val="nil"/>
              <w:left w:val="single" w:sz="4" w:space="0" w:color="auto"/>
              <w:bottom w:val="single" w:sz="4" w:space="0" w:color="auto"/>
              <w:right w:val="single" w:sz="4" w:space="0" w:color="auto"/>
            </w:tcBorders>
            <w:shd w:val="clear" w:color="000000" w:fill="FFFF00"/>
            <w:noWrap/>
            <w:vAlign w:val="center"/>
            <w:hideMark/>
            <w:tcPrChange w:id="1139" w:author="sanjai" w:date="2020-04-20T15:35:00Z">
              <w:tcPr>
                <w:tcW w:w="262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70742F" w:rsidRPr="0070742F" w:rsidRDefault="0070742F" w:rsidP="0070742F">
            <w:pPr>
              <w:widowControl/>
              <w:snapToGrid/>
              <w:spacing w:line="240" w:lineRule="auto"/>
              <w:jc w:val="right"/>
              <w:rPr>
                <w:ins w:id="1140" w:author="sanjai" w:date="2020-04-20T15:35:00Z"/>
                <w:rFonts w:ascii="Calibri" w:eastAsia="Times New Roman" w:hAnsi="Calibri"/>
                <w:color w:val="000000"/>
                <w:kern w:val="0"/>
                <w:sz w:val="22"/>
                <w:lang w:eastAsia="en-US"/>
              </w:rPr>
            </w:pPr>
            <w:ins w:id="1141" w:author="sanjai" w:date="2020-04-20T15:35:00Z">
              <w:r w:rsidRPr="0070742F">
                <w:rPr>
                  <w:rFonts w:ascii="Calibri" w:eastAsia="Times New Roman" w:hAnsi="Calibri"/>
                  <w:color w:val="000000"/>
                  <w:kern w:val="0"/>
                  <w:sz w:val="22"/>
                  <w:lang w:eastAsia="en-US"/>
                </w:rPr>
                <w:t>(PSEUDO)gather_0</w:t>
              </w:r>
            </w:ins>
          </w:p>
        </w:tc>
        <w:tc>
          <w:tcPr>
            <w:tcW w:w="960" w:type="dxa"/>
            <w:tcBorders>
              <w:top w:val="nil"/>
              <w:left w:val="nil"/>
              <w:bottom w:val="single" w:sz="4" w:space="0" w:color="auto"/>
              <w:right w:val="single" w:sz="4" w:space="0" w:color="auto"/>
            </w:tcBorders>
            <w:shd w:val="clear" w:color="auto" w:fill="auto"/>
            <w:noWrap/>
            <w:vAlign w:val="center"/>
            <w:hideMark/>
            <w:tcPrChange w:id="1142" w:author="sanjai" w:date="2020-04-20T15:35:00Z">
              <w:tcPr>
                <w:tcW w:w="960" w:type="dxa"/>
                <w:tcBorders>
                  <w:top w:val="nil"/>
                  <w:left w:val="nil"/>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43" w:author="sanjai" w:date="2020-04-20T15:35:00Z"/>
                <w:rFonts w:ascii="Calibri" w:eastAsia="Times New Roman" w:hAnsi="Calibri"/>
                <w:color w:val="000000"/>
                <w:kern w:val="0"/>
                <w:sz w:val="22"/>
                <w:lang w:eastAsia="en-US"/>
              </w:rPr>
            </w:pPr>
            <w:ins w:id="1144" w:author="sanjai" w:date="2020-04-20T15:35:00Z">
              <w:r w:rsidRPr="0070742F">
                <w:rPr>
                  <w:rFonts w:ascii="Calibri" w:eastAsia="Times New Roman" w:hAnsi="Calibri"/>
                  <w:color w:val="000000"/>
                  <w:kern w:val="0"/>
                  <w:sz w:val="22"/>
                  <w:lang w:eastAsia="en-US"/>
                </w:rPr>
                <w:t> </w:t>
              </w:r>
            </w:ins>
          </w:p>
        </w:tc>
        <w:tc>
          <w:tcPr>
            <w:tcW w:w="960" w:type="dxa"/>
            <w:tcBorders>
              <w:top w:val="single" w:sz="4" w:space="0" w:color="auto"/>
              <w:left w:val="nil"/>
              <w:bottom w:val="single" w:sz="4" w:space="0" w:color="auto"/>
              <w:right w:val="single" w:sz="4" w:space="0" w:color="auto"/>
            </w:tcBorders>
            <w:shd w:val="clear" w:color="auto" w:fill="auto"/>
            <w:noWrap/>
            <w:vAlign w:val="center"/>
            <w:hideMark/>
            <w:tcPrChange w:id="1145" w:author="sanjai" w:date="2020-04-20T15:35:00Z">
              <w:tcPr>
                <w:tcW w:w="960" w:type="dxa"/>
                <w:tcBorders>
                  <w:top w:val="single" w:sz="4" w:space="0" w:color="auto"/>
                  <w:left w:val="nil"/>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46" w:author="sanjai" w:date="2020-04-20T15:35:00Z"/>
                <w:rFonts w:ascii="Calibri" w:eastAsia="Times New Roman" w:hAnsi="Calibri"/>
                <w:color w:val="000000"/>
                <w:kern w:val="0"/>
                <w:sz w:val="22"/>
                <w:lang w:eastAsia="en-US"/>
              </w:rPr>
            </w:pPr>
            <w:ins w:id="1147" w:author="sanjai" w:date="2020-04-20T15:35:00Z">
              <w:r w:rsidRPr="0070742F">
                <w:rPr>
                  <w:rFonts w:ascii="Calibri" w:eastAsia="Times New Roman" w:hAnsi="Calibri"/>
                  <w:color w:val="000000"/>
                  <w:kern w:val="0"/>
                  <w:sz w:val="22"/>
                  <w:lang w:eastAsia="en-US"/>
                </w:rPr>
                <w:t> </w:t>
              </w:r>
            </w:ins>
          </w:p>
        </w:tc>
        <w:tc>
          <w:tcPr>
            <w:tcW w:w="960" w:type="dxa"/>
            <w:tcBorders>
              <w:top w:val="nil"/>
              <w:left w:val="nil"/>
              <w:bottom w:val="single" w:sz="4" w:space="0" w:color="auto"/>
              <w:right w:val="single" w:sz="4" w:space="0" w:color="auto"/>
            </w:tcBorders>
            <w:shd w:val="clear" w:color="auto" w:fill="auto"/>
            <w:noWrap/>
            <w:vAlign w:val="bottom"/>
            <w:hideMark/>
            <w:tcPrChange w:id="1148" w:author="sanjai" w:date="2020-04-20T15:35:00Z">
              <w:tcPr>
                <w:tcW w:w="960" w:type="dxa"/>
                <w:tcBorders>
                  <w:top w:val="nil"/>
                  <w:left w:val="nil"/>
                  <w:bottom w:val="single" w:sz="4" w:space="0" w:color="auto"/>
                  <w:right w:val="single" w:sz="4" w:space="0" w:color="auto"/>
                </w:tcBorders>
                <w:shd w:val="clear" w:color="auto" w:fill="auto"/>
                <w:noWrap/>
                <w:vAlign w:val="bottom"/>
                <w:hideMark/>
              </w:tcPr>
            </w:tcPrChange>
          </w:tcPr>
          <w:p w:rsidR="0070742F" w:rsidRPr="0070742F" w:rsidRDefault="0070742F" w:rsidP="0070742F">
            <w:pPr>
              <w:widowControl/>
              <w:snapToGrid/>
              <w:spacing w:line="240" w:lineRule="auto"/>
              <w:rPr>
                <w:ins w:id="1149" w:author="sanjai" w:date="2020-04-20T15:35:00Z"/>
                <w:rFonts w:ascii="Calibri" w:eastAsia="Times New Roman" w:hAnsi="Calibri"/>
                <w:color w:val="000000"/>
                <w:kern w:val="0"/>
                <w:sz w:val="22"/>
                <w:lang w:eastAsia="en-US"/>
              </w:rPr>
            </w:pPr>
            <w:ins w:id="1150" w:author="sanjai" w:date="2020-04-20T15:35:00Z">
              <w:r w:rsidRPr="0070742F">
                <w:rPr>
                  <w:rFonts w:ascii="Calibri" w:eastAsia="Times New Roman" w:hAnsi="Calibri"/>
                  <w:color w:val="000000"/>
                  <w:kern w:val="0"/>
                  <w:sz w:val="22"/>
                  <w:lang w:eastAsia="en-US"/>
                </w:rPr>
                <w:t> </w:t>
              </w:r>
            </w:ins>
          </w:p>
        </w:tc>
        <w:tc>
          <w:tcPr>
            <w:tcW w:w="960" w:type="dxa"/>
            <w:tcBorders>
              <w:top w:val="nil"/>
              <w:left w:val="nil"/>
              <w:bottom w:val="single" w:sz="4" w:space="0" w:color="auto"/>
              <w:right w:val="single" w:sz="4" w:space="0" w:color="auto"/>
            </w:tcBorders>
            <w:shd w:val="clear" w:color="auto" w:fill="auto"/>
            <w:noWrap/>
            <w:vAlign w:val="center"/>
            <w:hideMark/>
            <w:tcPrChange w:id="1151" w:author="sanjai" w:date="2020-04-20T15:35:00Z">
              <w:tcPr>
                <w:tcW w:w="960" w:type="dxa"/>
                <w:tcBorders>
                  <w:top w:val="nil"/>
                  <w:left w:val="nil"/>
                  <w:bottom w:val="single" w:sz="4" w:space="0" w:color="auto"/>
                  <w:right w:val="single" w:sz="4" w:space="0" w:color="auto"/>
                </w:tcBorders>
                <w:shd w:val="clear" w:color="auto" w:fill="auto"/>
                <w:noWrap/>
                <w:vAlign w:val="center"/>
                <w:hideMark/>
              </w:tcPr>
            </w:tcPrChange>
          </w:tcPr>
          <w:p w:rsidR="0070742F" w:rsidRPr="0070742F" w:rsidRDefault="0070742F" w:rsidP="0070742F">
            <w:pPr>
              <w:widowControl/>
              <w:snapToGrid/>
              <w:spacing w:line="240" w:lineRule="auto"/>
              <w:jc w:val="center"/>
              <w:rPr>
                <w:ins w:id="1152" w:author="sanjai" w:date="2020-04-20T15:35:00Z"/>
                <w:rFonts w:ascii="Calibri" w:eastAsia="Times New Roman" w:hAnsi="Calibri"/>
                <w:color w:val="000000"/>
                <w:kern w:val="0"/>
                <w:sz w:val="22"/>
                <w:lang w:eastAsia="en-US"/>
              </w:rPr>
            </w:pPr>
            <w:ins w:id="1153" w:author="sanjai" w:date="2020-04-20T15:35:00Z">
              <w:r w:rsidRPr="0070742F">
                <w:rPr>
                  <w:rFonts w:ascii="Calibri" w:eastAsia="Times New Roman" w:hAnsi="Calibri"/>
                  <w:color w:val="000000"/>
                  <w:kern w:val="0"/>
                  <w:sz w:val="22"/>
                  <w:lang w:eastAsia="en-US"/>
                </w:rPr>
                <w:t>ve1</w:t>
              </w:r>
            </w:ins>
          </w:p>
        </w:tc>
        <w:tc>
          <w:tcPr>
            <w:tcW w:w="960" w:type="dxa"/>
            <w:tcBorders>
              <w:top w:val="nil"/>
              <w:left w:val="nil"/>
              <w:bottom w:val="single" w:sz="4" w:space="0" w:color="auto"/>
              <w:right w:val="single" w:sz="4" w:space="0" w:color="auto"/>
            </w:tcBorders>
            <w:shd w:val="clear" w:color="000000" w:fill="ED7D31"/>
            <w:noWrap/>
            <w:vAlign w:val="center"/>
            <w:hideMark/>
            <w:tcPrChange w:id="1154" w:author="sanjai" w:date="2020-04-20T15:35:00Z">
              <w:tcPr>
                <w:tcW w:w="960" w:type="dxa"/>
                <w:tcBorders>
                  <w:top w:val="nil"/>
                  <w:left w:val="nil"/>
                  <w:bottom w:val="single" w:sz="4" w:space="0" w:color="auto"/>
                  <w:right w:val="single" w:sz="4" w:space="0" w:color="auto"/>
                </w:tcBorders>
                <w:shd w:val="clear" w:color="000000" w:fill="ED7D31"/>
                <w:noWrap/>
                <w:vAlign w:val="center"/>
                <w:hideMark/>
              </w:tcPr>
            </w:tcPrChange>
          </w:tcPr>
          <w:p w:rsidR="0070742F" w:rsidRPr="0070742F" w:rsidRDefault="0070742F" w:rsidP="0070742F">
            <w:pPr>
              <w:widowControl/>
              <w:snapToGrid/>
              <w:spacing w:line="240" w:lineRule="auto"/>
              <w:jc w:val="center"/>
              <w:rPr>
                <w:ins w:id="1155" w:author="sanjai" w:date="2020-04-20T15:35:00Z"/>
                <w:rFonts w:ascii="Calibri" w:eastAsia="Times New Roman" w:hAnsi="Calibri"/>
                <w:color w:val="000000"/>
                <w:kern w:val="0"/>
                <w:sz w:val="22"/>
                <w:lang w:eastAsia="en-US"/>
              </w:rPr>
            </w:pPr>
            <w:ins w:id="1156" w:author="sanjai" w:date="2020-04-20T15:35:00Z">
              <w:r w:rsidRPr="0070742F">
                <w:rPr>
                  <w:rFonts w:ascii="Calibri" w:eastAsia="Times New Roman" w:hAnsi="Calibri"/>
                  <w:color w:val="000000"/>
                  <w:kern w:val="0"/>
                  <w:sz w:val="22"/>
                  <w:lang w:eastAsia="en-US"/>
                </w:rPr>
                <w:t>ve2</w:t>
              </w:r>
            </w:ins>
          </w:p>
        </w:tc>
      </w:tr>
    </w:tbl>
    <w:p w:rsidR="0070742F" w:rsidDel="0070742F" w:rsidRDefault="0070742F">
      <w:pPr>
        <w:pStyle w:val="BodyText"/>
        <w:numPr>
          <w:ilvl w:val="0"/>
          <w:numId w:val="15"/>
        </w:numPr>
        <w:jc w:val="both"/>
        <w:rPr>
          <w:del w:id="1157" w:author="sanjai" w:date="2020-04-20T15:35:00Z"/>
        </w:rPr>
        <w:pPrChange w:id="1158" w:author="sanjai" w:date="2020-04-20T13:32:00Z">
          <w:pPr>
            <w:pStyle w:val="BodyText"/>
            <w:numPr>
              <w:numId w:val="15"/>
            </w:numPr>
            <w:ind w:left="1080" w:hanging="360"/>
          </w:pPr>
        </w:pPrChange>
      </w:pPr>
    </w:p>
    <w:p w:rsidR="003621C5" w:rsidDel="00863ABD" w:rsidRDefault="003621C5" w:rsidP="003621C5">
      <w:pPr>
        <w:pStyle w:val="BodyText"/>
        <w:numPr>
          <w:ilvl w:val="0"/>
          <w:numId w:val="15"/>
        </w:numPr>
        <w:rPr>
          <w:del w:id="1159" w:author="sanjai" w:date="2020-04-09T13:31:00Z"/>
        </w:rPr>
      </w:pPr>
      <w:del w:id="1160" w:author="sanjai" w:date="2020-04-09T13:31:00Z">
        <w:r w:rsidDel="00863ABD">
          <w:delText>Flow: vmioata</w:delText>
        </w:r>
      </w:del>
      <w:ins w:id="1161" w:author="sanjai" w:date="2019-06-19T16:01:00Z">
        <w:del w:id="1162" w:author="sanjai" w:date="2020-04-09T13:31:00Z">
          <w:r w:rsidR="00E70E56" w:rsidDel="00863ABD">
            <w:delText>viota</w:delText>
          </w:r>
        </w:del>
      </w:ins>
      <w:del w:id="1163" w:author="sanjai" w:date="2020-04-09T13:31:00Z">
        <w:r w:rsidDel="00863ABD">
          <w:delText xml:space="preserve"> -&gt; vmfirst -&gt; vrgather index -&gt; vcompress destination register</w:delText>
        </w:r>
      </w:del>
    </w:p>
    <w:p w:rsidR="003621C5" w:rsidDel="00863ABD" w:rsidRDefault="003621C5" w:rsidP="003621C5">
      <w:pPr>
        <w:pStyle w:val="BodyText"/>
        <w:numPr>
          <w:ilvl w:val="0"/>
          <w:numId w:val="15"/>
        </w:numPr>
        <w:rPr>
          <w:del w:id="1164" w:author="sanjai" w:date="2020-04-09T13:31:00Z"/>
        </w:rPr>
      </w:pPr>
      <w:del w:id="1165" w:author="sanjai" w:date="2020-04-09T13:31:00Z">
        <w:r w:rsidDel="00863ABD">
          <w:delText>Refer to the</w:delText>
        </w:r>
        <w:r w:rsidR="00B66E7C" w:rsidDel="00863ABD">
          <w:delText xml:space="preserve"> Figure vcompress implementation.</w:delText>
        </w:r>
        <w:r w:rsidDel="00863ABD">
          <w:delText xml:space="preserve"> </w:delText>
        </w:r>
      </w:del>
    </w:p>
    <w:p w:rsidR="00791361" w:rsidRPr="00791361" w:rsidDel="00863ABD" w:rsidRDefault="00791361" w:rsidP="003621C5">
      <w:pPr>
        <w:pStyle w:val="BodyText"/>
        <w:rPr>
          <w:del w:id="1166" w:author="sanjai" w:date="2020-04-09T13:31:00Z"/>
          <w:b/>
          <w:bCs/>
        </w:rPr>
      </w:pPr>
      <w:del w:id="1167" w:author="sanjai" w:date="2020-04-09T13:31:00Z">
        <w:r w:rsidRPr="00791361" w:rsidDel="00863ABD">
          <w:rPr>
            <w:b/>
            <w:bCs/>
          </w:rPr>
          <w:delText>From Thang:</w:delText>
        </w:r>
      </w:del>
    </w:p>
    <w:p w:rsidR="003621C5" w:rsidRPr="006710DB" w:rsidDel="00863ABD" w:rsidRDefault="003621C5" w:rsidP="00791361">
      <w:pPr>
        <w:pStyle w:val="BodyText"/>
        <w:jc w:val="both"/>
        <w:rPr>
          <w:del w:id="1168" w:author="sanjai" w:date="2020-04-09T13:31:00Z"/>
          <w:i/>
          <w:iCs/>
        </w:rPr>
      </w:pPr>
      <w:del w:id="1169" w:author="sanjai" w:date="2020-04-09T13:31:00Z">
        <w:r w:rsidRPr="006710DB" w:rsidDel="00863ABD">
          <w:rPr>
            <w:i/>
            <w:iCs/>
          </w:rPr>
          <w:delText>Note that all 16-element are processes in parallel. If the vmioata</w:delText>
        </w:r>
      </w:del>
      <w:ins w:id="1170" w:author="sanjai" w:date="2019-06-19T16:01:00Z">
        <w:del w:id="1171" w:author="sanjai" w:date="2020-04-09T13:31:00Z">
          <w:r w:rsidR="00E70E56" w:rsidDel="00863ABD">
            <w:rPr>
              <w:i/>
              <w:iCs/>
            </w:rPr>
            <w:delText>viota</w:delText>
          </w:r>
        </w:del>
      </w:ins>
      <w:del w:id="1172" w:author="sanjai" w:date="2020-04-09T13:31:00Z">
        <w:r w:rsidRPr="006710DB" w:rsidDel="00863ABD">
          <w:rPr>
            <w:i/>
            <w:iCs/>
          </w:rPr>
          <w:delText xml:space="preserve"> is 2 cycles for 64B, then the second half is 1 cycle later. The carry-out of the NOR gates propagate to the next 16, next 16, and next 16 in sequential order. The whole thing can be pipelined:</w:delText>
        </w:r>
      </w:del>
    </w:p>
    <w:tbl>
      <w:tblPr>
        <w:tblW w:w="10158" w:type="dxa"/>
        <w:tblLook w:val="04A0" w:firstRow="1" w:lastRow="0" w:firstColumn="1" w:lastColumn="0" w:noHBand="0" w:noVBand="1"/>
      </w:tblPr>
      <w:tblGrid>
        <w:gridCol w:w="1568"/>
        <w:gridCol w:w="2365"/>
        <w:gridCol w:w="2035"/>
        <w:gridCol w:w="2035"/>
        <w:gridCol w:w="2155"/>
      </w:tblGrid>
      <w:tr w:rsidR="00791361" w:rsidRPr="00791361" w:rsidDel="00863ABD" w:rsidTr="006710DB">
        <w:trPr>
          <w:trHeight w:val="311"/>
          <w:del w:id="1173"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4472C4" w:fill="4472C4"/>
            <w:noWrap/>
            <w:hideMark/>
          </w:tcPr>
          <w:p w:rsidR="00791361" w:rsidRPr="00791361" w:rsidDel="00863ABD" w:rsidRDefault="00791361" w:rsidP="00791361">
            <w:pPr>
              <w:widowControl/>
              <w:snapToGrid/>
              <w:spacing w:line="240" w:lineRule="auto"/>
              <w:jc w:val="center"/>
              <w:rPr>
                <w:del w:id="1174" w:author="sanjai" w:date="2020-04-09T13:31:00Z"/>
                <w:rFonts w:ascii="Calibri" w:eastAsia="Times New Roman" w:hAnsi="Calibri"/>
                <w:b/>
                <w:bCs/>
                <w:color w:val="FFFFFF"/>
                <w:kern w:val="0"/>
                <w:sz w:val="22"/>
                <w:lang w:eastAsia="en-US"/>
              </w:rPr>
            </w:pPr>
            <w:del w:id="1175" w:author="sanjai" w:date="2020-04-09T13:31:00Z">
              <w:r w:rsidRPr="00791361" w:rsidDel="00863ABD">
                <w:rPr>
                  <w:rFonts w:ascii="Calibri" w:eastAsia="Times New Roman" w:hAnsi="Calibri"/>
                  <w:b/>
                  <w:bCs/>
                  <w:color w:val="FFFFFF"/>
                  <w:kern w:val="0"/>
                  <w:sz w:val="22"/>
                  <w:lang w:eastAsia="en-US"/>
                </w:rPr>
                <w:delText>First 16</w:delText>
              </w:r>
            </w:del>
          </w:p>
        </w:tc>
        <w:tc>
          <w:tcPr>
            <w:tcW w:w="2365" w:type="dxa"/>
            <w:tcBorders>
              <w:top w:val="single" w:sz="4" w:space="0" w:color="auto"/>
              <w:left w:val="single" w:sz="4" w:space="0" w:color="auto"/>
              <w:bottom w:val="single" w:sz="4" w:space="0" w:color="auto"/>
              <w:right w:val="single" w:sz="4" w:space="0" w:color="auto"/>
            </w:tcBorders>
            <w:shd w:val="clear" w:color="4472C4" w:fill="4472C4"/>
            <w:noWrap/>
            <w:hideMark/>
          </w:tcPr>
          <w:p w:rsidR="00791361" w:rsidRPr="00791361" w:rsidDel="00863ABD" w:rsidRDefault="00791361" w:rsidP="00791361">
            <w:pPr>
              <w:widowControl/>
              <w:snapToGrid/>
              <w:spacing w:line="240" w:lineRule="auto"/>
              <w:jc w:val="center"/>
              <w:rPr>
                <w:del w:id="1176" w:author="sanjai" w:date="2020-04-09T13:31:00Z"/>
                <w:rFonts w:ascii="Calibri" w:eastAsia="Times New Roman" w:hAnsi="Calibri"/>
                <w:b/>
                <w:bCs/>
                <w:color w:val="FFFFFF"/>
                <w:kern w:val="0"/>
                <w:sz w:val="22"/>
                <w:lang w:eastAsia="en-US"/>
              </w:rPr>
            </w:pPr>
            <w:del w:id="1177" w:author="sanjai" w:date="2020-04-09T13:31:00Z">
              <w:r w:rsidRPr="00791361" w:rsidDel="00863ABD">
                <w:rPr>
                  <w:rFonts w:ascii="Calibri" w:eastAsia="Times New Roman" w:hAnsi="Calibri"/>
                  <w:b/>
                  <w:bCs/>
                  <w:color w:val="FFFFFF"/>
                  <w:kern w:val="0"/>
                  <w:sz w:val="22"/>
                  <w:lang w:eastAsia="en-US"/>
                </w:rPr>
                <w:delText>Second 16</w:delText>
              </w:r>
            </w:del>
          </w:p>
        </w:tc>
        <w:tc>
          <w:tcPr>
            <w:tcW w:w="2035" w:type="dxa"/>
            <w:tcBorders>
              <w:top w:val="single" w:sz="4" w:space="0" w:color="auto"/>
              <w:left w:val="single" w:sz="4" w:space="0" w:color="auto"/>
              <w:bottom w:val="single" w:sz="4" w:space="0" w:color="auto"/>
              <w:right w:val="single" w:sz="4" w:space="0" w:color="auto"/>
            </w:tcBorders>
            <w:shd w:val="clear" w:color="4472C4" w:fill="4472C4"/>
            <w:noWrap/>
            <w:hideMark/>
          </w:tcPr>
          <w:p w:rsidR="00791361" w:rsidRPr="00791361" w:rsidDel="00863ABD" w:rsidRDefault="00791361" w:rsidP="00791361">
            <w:pPr>
              <w:widowControl/>
              <w:snapToGrid/>
              <w:spacing w:line="240" w:lineRule="auto"/>
              <w:jc w:val="center"/>
              <w:rPr>
                <w:del w:id="1178" w:author="sanjai" w:date="2020-04-09T13:31:00Z"/>
                <w:rFonts w:ascii="Calibri" w:eastAsia="Times New Roman" w:hAnsi="Calibri"/>
                <w:b/>
                <w:bCs/>
                <w:color w:val="FFFFFF"/>
                <w:kern w:val="0"/>
                <w:sz w:val="22"/>
                <w:lang w:eastAsia="en-US"/>
              </w:rPr>
            </w:pPr>
            <w:del w:id="1179" w:author="sanjai" w:date="2020-04-09T13:31:00Z">
              <w:r w:rsidRPr="00791361" w:rsidDel="00863ABD">
                <w:rPr>
                  <w:rFonts w:ascii="Calibri" w:eastAsia="Times New Roman" w:hAnsi="Calibri"/>
                  <w:b/>
                  <w:bCs/>
                  <w:color w:val="FFFFFF"/>
                  <w:kern w:val="0"/>
                  <w:sz w:val="22"/>
                  <w:lang w:eastAsia="en-US"/>
                </w:rPr>
                <w:delText>Third 16</w:delText>
              </w:r>
            </w:del>
          </w:p>
        </w:tc>
        <w:tc>
          <w:tcPr>
            <w:tcW w:w="2035" w:type="dxa"/>
            <w:tcBorders>
              <w:top w:val="single" w:sz="4" w:space="0" w:color="auto"/>
              <w:left w:val="single" w:sz="4" w:space="0" w:color="auto"/>
              <w:bottom w:val="single" w:sz="4" w:space="0" w:color="auto"/>
              <w:right w:val="single" w:sz="4" w:space="0" w:color="auto"/>
            </w:tcBorders>
            <w:shd w:val="clear" w:color="4472C4" w:fill="4472C4"/>
            <w:noWrap/>
            <w:hideMark/>
          </w:tcPr>
          <w:p w:rsidR="00791361" w:rsidRPr="00791361" w:rsidDel="00863ABD" w:rsidRDefault="00791361" w:rsidP="00791361">
            <w:pPr>
              <w:widowControl/>
              <w:snapToGrid/>
              <w:spacing w:line="240" w:lineRule="auto"/>
              <w:jc w:val="center"/>
              <w:rPr>
                <w:del w:id="1180" w:author="sanjai" w:date="2020-04-09T13:31:00Z"/>
                <w:rFonts w:ascii="Calibri" w:eastAsia="Times New Roman" w:hAnsi="Calibri"/>
                <w:b/>
                <w:bCs/>
                <w:color w:val="FFFFFF"/>
                <w:kern w:val="0"/>
                <w:sz w:val="22"/>
                <w:lang w:eastAsia="en-US"/>
              </w:rPr>
            </w:pPr>
            <w:del w:id="1181" w:author="sanjai" w:date="2020-04-09T13:31:00Z">
              <w:r w:rsidRPr="00791361" w:rsidDel="00863ABD">
                <w:rPr>
                  <w:rFonts w:ascii="Calibri" w:eastAsia="Times New Roman" w:hAnsi="Calibri"/>
                  <w:b/>
                  <w:bCs/>
                  <w:color w:val="FFFFFF"/>
                  <w:kern w:val="0"/>
                  <w:sz w:val="22"/>
                  <w:lang w:eastAsia="en-US"/>
                </w:rPr>
                <w:delText>Fourth 16</w:delText>
              </w:r>
            </w:del>
          </w:p>
        </w:tc>
        <w:tc>
          <w:tcPr>
            <w:tcW w:w="2155" w:type="dxa"/>
            <w:tcBorders>
              <w:top w:val="single" w:sz="4" w:space="0" w:color="auto"/>
              <w:left w:val="single" w:sz="4" w:space="0" w:color="auto"/>
              <w:bottom w:val="single" w:sz="4" w:space="0" w:color="auto"/>
              <w:right w:val="single" w:sz="4" w:space="0" w:color="auto"/>
            </w:tcBorders>
            <w:shd w:val="clear" w:color="4472C4" w:fill="4472C4"/>
            <w:noWrap/>
            <w:hideMark/>
          </w:tcPr>
          <w:p w:rsidR="00791361" w:rsidRPr="00791361" w:rsidDel="00863ABD" w:rsidRDefault="00791361" w:rsidP="00791361">
            <w:pPr>
              <w:widowControl/>
              <w:snapToGrid/>
              <w:spacing w:line="240" w:lineRule="auto"/>
              <w:jc w:val="center"/>
              <w:rPr>
                <w:del w:id="1182" w:author="sanjai" w:date="2020-04-09T13:31:00Z"/>
                <w:rFonts w:ascii="Calibri" w:eastAsia="Times New Roman" w:hAnsi="Calibri"/>
                <w:b/>
                <w:bCs/>
                <w:color w:val="FFFFFF"/>
                <w:kern w:val="0"/>
                <w:sz w:val="22"/>
                <w:lang w:eastAsia="en-US"/>
              </w:rPr>
            </w:pPr>
            <w:del w:id="1183" w:author="sanjai" w:date="2020-04-09T13:31:00Z">
              <w:r w:rsidRPr="00791361" w:rsidDel="00863ABD">
                <w:rPr>
                  <w:rFonts w:ascii="Calibri" w:eastAsia="Times New Roman" w:hAnsi="Calibri"/>
                  <w:b/>
                  <w:bCs/>
                  <w:color w:val="FFFFFF"/>
                  <w:kern w:val="0"/>
                  <w:sz w:val="22"/>
                  <w:lang w:eastAsia="en-US"/>
                </w:rPr>
                <w:delText>Fifth 16</w:delText>
              </w:r>
            </w:del>
          </w:p>
        </w:tc>
      </w:tr>
      <w:tr w:rsidR="00791361" w:rsidRPr="00791361" w:rsidDel="00863ABD" w:rsidTr="006710DB">
        <w:trPr>
          <w:trHeight w:val="311"/>
          <w:del w:id="1184"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461CEE" w:rsidP="00791361">
            <w:pPr>
              <w:widowControl/>
              <w:snapToGrid/>
              <w:spacing w:line="240" w:lineRule="auto"/>
              <w:rPr>
                <w:del w:id="1185" w:author="sanjai" w:date="2020-04-09T13:31:00Z"/>
                <w:rFonts w:ascii="Calibri" w:eastAsia="Times New Roman" w:hAnsi="Calibri"/>
                <w:color w:val="000000"/>
                <w:kern w:val="0"/>
                <w:sz w:val="22"/>
                <w:lang w:eastAsia="en-US"/>
              </w:rPr>
            </w:pPr>
            <w:del w:id="1186" w:author="sanjai" w:date="2020-04-09T13:31:00Z">
              <w:r w:rsidDel="00863ABD">
                <w:rPr>
                  <w:rFonts w:ascii="Calibri" w:eastAsia="Times New Roman" w:hAnsi="Calibri"/>
                  <w:color w:val="000000"/>
                  <w:kern w:val="0"/>
                  <w:sz w:val="22"/>
                  <w:lang w:eastAsia="en-US"/>
                </w:rPr>
                <w:delText>viota</w:delText>
              </w:r>
            </w:del>
          </w:p>
        </w:tc>
        <w:tc>
          <w:tcPr>
            <w:tcW w:w="236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461CEE" w:rsidP="00791361">
            <w:pPr>
              <w:widowControl/>
              <w:snapToGrid/>
              <w:spacing w:line="240" w:lineRule="auto"/>
              <w:rPr>
                <w:del w:id="1187" w:author="sanjai" w:date="2020-04-09T13:31:00Z"/>
                <w:rFonts w:ascii="Calibri" w:eastAsia="Times New Roman" w:hAnsi="Calibri"/>
                <w:color w:val="000000"/>
                <w:kern w:val="0"/>
                <w:sz w:val="22"/>
                <w:lang w:eastAsia="en-US"/>
              </w:rPr>
            </w:pPr>
            <w:del w:id="1188" w:author="sanjai" w:date="2020-04-09T13:31:00Z">
              <w:r w:rsidDel="00863ABD">
                <w:rPr>
                  <w:rFonts w:ascii="Calibri" w:eastAsia="Times New Roman" w:hAnsi="Calibri"/>
                  <w:color w:val="000000"/>
                  <w:kern w:val="0"/>
                  <w:sz w:val="22"/>
                  <w:lang w:eastAsia="en-US"/>
                </w:rPr>
                <w:delText>viota</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189" w:author="sanjai" w:date="2020-04-09T13:31:00Z"/>
                <w:rFonts w:ascii="Calibri" w:eastAsia="Times New Roman" w:hAnsi="Calibri"/>
                <w:color w:val="000000"/>
                <w:kern w:val="0"/>
                <w:sz w:val="22"/>
                <w:lang w:eastAsia="en-US"/>
              </w:rPr>
            </w:pPr>
            <w:del w:id="1190" w:author="sanjai" w:date="2020-04-09T13:31:00Z">
              <w:r w:rsidRPr="00791361" w:rsidDel="00863ABD">
                <w:rPr>
                  <w:rFonts w:ascii="Calibri" w:eastAsia="Times New Roman" w:hAnsi="Calibri"/>
                  <w:color w:val="000000"/>
                  <w:kern w:val="0"/>
                  <w:sz w:val="22"/>
                  <w:lang w:eastAsia="en-US"/>
                </w:rPr>
                <w:delText> </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191" w:author="sanjai" w:date="2020-04-09T13:31:00Z"/>
                <w:rFonts w:ascii="Calibri" w:eastAsia="Times New Roman" w:hAnsi="Calibri"/>
                <w:color w:val="000000"/>
                <w:kern w:val="0"/>
                <w:sz w:val="22"/>
                <w:lang w:eastAsia="en-US"/>
              </w:rPr>
            </w:pPr>
            <w:del w:id="1192" w:author="sanjai" w:date="2020-04-09T13:31:00Z">
              <w:r w:rsidRPr="00791361" w:rsidDel="00863ABD">
                <w:rPr>
                  <w:rFonts w:ascii="Calibri" w:eastAsia="Times New Roman" w:hAnsi="Calibri"/>
                  <w:color w:val="000000"/>
                  <w:kern w:val="0"/>
                  <w:sz w:val="22"/>
                  <w:lang w:eastAsia="en-US"/>
                </w:rPr>
                <w:delText> </w:delText>
              </w:r>
            </w:del>
          </w:p>
        </w:tc>
        <w:tc>
          <w:tcPr>
            <w:tcW w:w="215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193" w:author="sanjai" w:date="2020-04-09T13:31:00Z"/>
                <w:rFonts w:ascii="Calibri" w:eastAsia="Times New Roman" w:hAnsi="Calibri"/>
                <w:color w:val="000000"/>
                <w:kern w:val="0"/>
                <w:sz w:val="22"/>
                <w:lang w:eastAsia="en-US"/>
              </w:rPr>
            </w:pPr>
            <w:del w:id="1194" w:author="sanjai" w:date="2020-04-09T13:31:00Z">
              <w:r w:rsidRPr="00791361" w:rsidDel="00863ABD">
                <w:rPr>
                  <w:rFonts w:ascii="Calibri" w:eastAsia="Times New Roman" w:hAnsi="Calibri"/>
                  <w:color w:val="000000"/>
                  <w:kern w:val="0"/>
                  <w:sz w:val="22"/>
                  <w:lang w:eastAsia="en-US"/>
                </w:rPr>
                <w:delText> </w:delText>
              </w:r>
            </w:del>
          </w:p>
        </w:tc>
      </w:tr>
      <w:tr w:rsidR="00791361" w:rsidRPr="00791361" w:rsidDel="00863ABD" w:rsidTr="006710DB">
        <w:trPr>
          <w:trHeight w:val="311"/>
          <w:del w:id="1195"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196" w:author="sanjai" w:date="2020-04-09T13:31:00Z"/>
                <w:rFonts w:ascii="Calibri" w:eastAsia="Times New Roman" w:hAnsi="Calibri"/>
                <w:color w:val="000000"/>
                <w:kern w:val="0"/>
                <w:sz w:val="22"/>
                <w:lang w:eastAsia="en-US"/>
              </w:rPr>
            </w:pPr>
            <w:del w:id="1197" w:author="sanjai" w:date="2020-04-09T13:31:00Z">
              <w:r w:rsidRPr="00791361" w:rsidDel="00863ABD">
                <w:rPr>
                  <w:rFonts w:ascii="Calibri" w:eastAsia="Times New Roman" w:hAnsi="Calibri"/>
                  <w:color w:val="000000"/>
                  <w:kern w:val="0"/>
                  <w:sz w:val="22"/>
                  <w:lang w:eastAsia="en-US"/>
                </w:rPr>
                <w:delText>Parallel mfirst</w:delText>
              </w:r>
            </w:del>
          </w:p>
        </w:tc>
        <w:tc>
          <w:tcPr>
            <w:tcW w:w="236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198" w:author="sanjai" w:date="2020-04-09T13:31:00Z"/>
                <w:rFonts w:ascii="Calibri" w:eastAsia="Times New Roman" w:hAnsi="Calibri"/>
                <w:color w:val="000000"/>
                <w:kern w:val="0"/>
                <w:sz w:val="22"/>
                <w:lang w:eastAsia="en-US"/>
              </w:rPr>
            </w:pPr>
            <w:del w:id="1199" w:author="sanjai" w:date="2020-04-09T13:31:00Z">
              <w:r w:rsidRPr="00791361" w:rsidDel="00863ABD">
                <w:rPr>
                  <w:rFonts w:ascii="Calibri" w:eastAsia="Times New Roman" w:hAnsi="Calibri"/>
                  <w:color w:val="000000"/>
                  <w:kern w:val="0"/>
                  <w:sz w:val="22"/>
                  <w:lang w:eastAsia="en-US"/>
                </w:rPr>
                <w:delText>Parallel mfirst</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00" w:author="sanjai" w:date="2020-04-09T13:31:00Z"/>
                <w:rFonts w:ascii="Calibri" w:eastAsia="Times New Roman" w:hAnsi="Calibri"/>
                <w:color w:val="000000"/>
                <w:kern w:val="0"/>
                <w:sz w:val="22"/>
                <w:lang w:eastAsia="en-US"/>
              </w:rPr>
            </w:pPr>
            <w:del w:id="1201" w:author="sanjai" w:date="2020-04-09T13:31:00Z">
              <w:r w:rsidRPr="00791361" w:rsidDel="00863ABD">
                <w:rPr>
                  <w:rFonts w:ascii="Calibri" w:eastAsia="Times New Roman" w:hAnsi="Calibri"/>
                  <w:color w:val="000000"/>
                  <w:kern w:val="0"/>
                  <w:sz w:val="22"/>
                  <w:lang w:eastAsia="en-US"/>
                </w:rPr>
                <w:delText xml:space="preserve"> </w:delText>
              </w:r>
              <w:r w:rsidR="00461CEE" w:rsidDel="00863ABD">
                <w:rPr>
                  <w:rFonts w:ascii="Calibri" w:eastAsia="Times New Roman" w:hAnsi="Calibri"/>
                  <w:color w:val="000000"/>
                  <w:kern w:val="0"/>
                  <w:sz w:val="22"/>
                  <w:lang w:eastAsia="en-US"/>
                </w:rPr>
                <w:delText>viota</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461CEE" w:rsidP="00791361">
            <w:pPr>
              <w:widowControl/>
              <w:snapToGrid/>
              <w:spacing w:line="240" w:lineRule="auto"/>
              <w:rPr>
                <w:del w:id="1202" w:author="sanjai" w:date="2020-04-09T13:31:00Z"/>
                <w:rFonts w:ascii="Calibri" w:eastAsia="Times New Roman" w:hAnsi="Calibri"/>
                <w:color w:val="000000"/>
                <w:kern w:val="0"/>
                <w:sz w:val="22"/>
                <w:lang w:eastAsia="en-US"/>
              </w:rPr>
            </w:pPr>
            <w:del w:id="1203" w:author="sanjai" w:date="2020-04-09T13:31:00Z">
              <w:r w:rsidDel="00863ABD">
                <w:rPr>
                  <w:rFonts w:ascii="Calibri" w:eastAsia="Times New Roman" w:hAnsi="Calibri"/>
                  <w:color w:val="000000"/>
                  <w:kern w:val="0"/>
                  <w:sz w:val="22"/>
                  <w:lang w:eastAsia="en-US"/>
                </w:rPr>
                <w:delText>viota</w:delText>
              </w:r>
            </w:del>
          </w:p>
        </w:tc>
        <w:tc>
          <w:tcPr>
            <w:tcW w:w="215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04" w:author="sanjai" w:date="2020-04-09T13:31:00Z"/>
                <w:rFonts w:ascii="Calibri" w:eastAsia="Times New Roman" w:hAnsi="Calibri"/>
                <w:color w:val="000000"/>
                <w:kern w:val="0"/>
                <w:sz w:val="22"/>
                <w:lang w:eastAsia="en-US"/>
              </w:rPr>
            </w:pPr>
            <w:del w:id="1205" w:author="sanjai" w:date="2020-04-09T13:31:00Z">
              <w:r w:rsidRPr="00791361" w:rsidDel="00863ABD">
                <w:rPr>
                  <w:rFonts w:ascii="Calibri" w:eastAsia="Times New Roman" w:hAnsi="Calibri"/>
                  <w:color w:val="000000"/>
                  <w:kern w:val="0"/>
                  <w:sz w:val="22"/>
                  <w:lang w:eastAsia="en-US"/>
                </w:rPr>
                <w:delText> </w:delText>
              </w:r>
            </w:del>
          </w:p>
        </w:tc>
      </w:tr>
      <w:tr w:rsidR="00791361" w:rsidRPr="00791361" w:rsidDel="00863ABD" w:rsidTr="006710DB">
        <w:trPr>
          <w:trHeight w:val="311"/>
          <w:del w:id="1206"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07" w:author="sanjai" w:date="2020-04-09T13:31:00Z"/>
                <w:rFonts w:ascii="Calibri" w:eastAsia="Times New Roman" w:hAnsi="Calibri"/>
                <w:color w:val="000000"/>
                <w:kern w:val="0"/>
                <w:sz w:val="22"/>
                <w:lang w:eastAsia="en-US"/>
              </w:rPr>
            </w:pPr>
            <w:del w:id="1208" w:author="sanjai" w:date="2020-04-09T13:31:00Z">
              <w:r w:rsidRPr="00791361" w:rsidDel="00863ABD">
                <w:rPr>
                  <w:rFonts w:ascii="Calibri" w:eastAsia="Times New Roman" w:hAnsi="Calibri"/>
                  <w:color w:val="000000"/>
                  <w:kern w:val="0"/>
                  <w:sz w:val="22"/>
                  <w:lang w:eastAsia="en-US"/>
                </w:rPr>
                <w:delText>vrgather 1</w:delText>
              </w:r>
            </w:del>
          </w:p>
        </w:tc>
        <w:tc>
          <w:tcPr>
            <w:tcW w:w="236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09" w:author="sanjai" w:date="2020-04-09T13:31:00Z"/>
                <w:rFonts w:ascii="Calibri" w:eastAsia="Times New Roman" w:hAnsi="Calibri"/>
                <w:color w:val="000000"/>
                <w:kern w:val="0"/>
                <w:sz w:val="22"/>
                <w:lang w:eastAsia="en-US"/>
              </w:rPr>
            </w:pPr>
            <w:del w:id="1210" w:author="sanjai" w:date="2020-04-09T13:31:00Z">
              <w:r w:rsidRPr="00791361" w:rsidDel="00863ABD">
                <w:rPr>
                  <w:rFonts w:ascii="Calibri" w:eastAsia="Times New Roman" w:hAnsi="Calibri"/>
                  <w:color w:val="000000"/>
                  <w:kern w:val="0"/>
                  <w:sz w:val="22"/>
                  <w:lang w:eastAsia="en-US"/>
                </w:rPr>
                <w:delText>Shift by NOR mfirst</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11" w:author="sanjai" w:date="2020-04-09T13:31:00Z"/>
                <w:rFonts w:ascii="Calibri" w:eastAsia="Times New Roman" w:hAnsi="Calibri"/>
                <w:color w:val="000000"/>
                <w:kern w:val="0"/>
                <w:sz w:val="22"/>
                <w:lang w:eastAsia="en-US"/>
              </w:rPr>
            </w:pPr>
            <w:del w:id="1212" w:author="sanjai" w:date="2020-04-09T13:31:00Z">
              <w:r w:rsidRPr="00791361" w:rsidDel="00863ABD">
                <w:rPr>
                  <w:rFonts w:ascii="Calibri" w:eastAsia="Times New Roman" w:hAnsi="Calibri"/>
                  <w:color w:val="000000"/>
                  <w:kern w:val="0"/>
                  <w:sz w:val="22"/>
                  <w:lang w:eastAsia="en-US"/>
                </w:rPr>
                <w:delText>Parallel mfirst</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13" w:author="sanjai" w:date="2020-04-09T13:31:00Z"/>
                <w:rFonts w:ascii="Calibri" w:eastAsia="Times New Roman" w:hAnsi="Calibri"/>
                <w:color w:val="000000"/>
                <w:kern w:val="0"/>
                <w:sz w:val="22"/>
                <w:lang w:eastAsia="en-US"/>
              </w:rPr>
            </w:pPr>
            <w:del w:id="1214" w:author="sanjai" w:date="2020-04-09T13:31:00Z">
              <w:r w:rsidRPr="00791361" w:rsidDel="00863ABD">
                <w:rPr>
                  <w:rFonts w:ascii="Calibri" w:eastAsia="Times New Roman" w:hAnsi="Calibri"/>
                  <w:color w:val="000000"/>
                  <w:kern w:val="0"/>
                  <w:sz w:val="22"/>
                  <w:lang w:eastAsia="en-US"/>
                </w:rPr>
                <w:delText>Parallel mfirst</w:delText>
              </w:r>
            </w:del>
          </w:p>
        </w:tc>
        <w:tc>
          <w:tcPr>
            <w:tcW w:w="215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461CEE" w:rsidP="00791361">
            <w:pPr>
              <w:widowControl/>
              <w:snapToGrid/>
              <w:spacing w:line="240" w:lineRule="auto"/>
              <w:rPr>
                <w:del w:id="1215" w:author="sanjai" w:date="2020-04-09T13:31:00Z"/>
                <w:rFonts w:ascii="Calibri" w:eastAsia="Times New Roman" w:hAnsi="Calibri"/>
                <w:color w:val="000000"/>
                <w:kern w:val="0"/>
                <w:sz w:val="22"/>
                <w:lang w:eastAsia="en-US"/>
              </w:rPr>
            </w:pPr>
            <w:del w:id="1216" w:author="sanjai" w:date="2020-04-09T13:31:00Z">
              <w:r w:rsidDel="00863ABD">
                <w:rPr>
                  <w:rFonts w:ascii="Calibri" w:eastAsia="Times New Roman" w:hAnsi="Calibri"/>
                  <w:color w:val="000000"/>
                  <w:kern w:val="0"/>
                  <w:sz w:val="22"/>
                  <w:lang w:eastAsia="en-US"/>
                </w:rPr>
                <w:delText>viota</w:delText>
              </w:r>
            </w:del>
          </w:p>
        </w:tc>
      </w:tr>
      <w:tr w:rsidR="00791361" w:rsidRPr="00791361" w:rsidDel="00863ABD" w:rsidTr="006710DB">
        <w:trPr>
          <w:trHeight w:val="311"/>
          <w:del w:id="1217"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18" w:author="sanjai" w:date="2020-04-09T13:31:00Z"/>
                <w:rFonts w:ascii="Calibri" w:eastAsia="Times New Roman" w:hAnsi="Calibri"/>
                <w:color w:val="000000"/>
                <w:kern w:val="0"/>
                <w:sz w:val="22"/>
                <w:lang w:eastAsia="en-US"/>
              </w:rPr>
            </w:pPr>
            <w:del w:id="1219" w:author="sanjai" w:date="2020-04-09T13:31:00Z">
              <w:r w:rsidRPr="00791361" w:rsidDel="00863ABD">
                <w:rPr>
                  <w:rFonts w:ascii="Calibri" w:eastAsia="Times New Roman" w:hAnsi="Calibri"/>
                  <w:color w:val="000000"/>
                  <w:kern w:val="0"/>
                  <w:sz w:val="22"/>
                  <w:lang w:eastAsia="en-US"/>
                </w:rPr>
                <w:delText>vrgather 2</w:delText>
              </w:r>
            </w:del>
          </w:p>
        </w:tc>
        <w:tc>
          <w:tcPr>
            <w:tcW w:w="236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20" w:author="sanjai" w:date="2020-04-09T13:31:00Z"/>
                <w:rFonts w:ascii="Calibri" w:eastAsia="Times New Roman" w:hAnsi="Calibri"/>
                <w:color w:val="000000"/>
                <w:kern w:val="0"/>
                <w:sz w:val="22"/>
                <w:lang w:eastAsia="en-US"/>
              </w:rPr>
            </w:pPr>
            <w:del w:id="1221" w:author="sanjai" w:date="2020-04-09T13:31:00Z">
              <w:r w:rsidRPr="00791361" w:rsidDel="00863ABD">
                <w:rPr>
                  <w:rFonts w:ascii="Calibri" w:eastAsia="Times New Roman" w:hAnsi="Calibri"/>
                  <w:color w:val="000000"/>
                  <w:kern w:val="0"/>
                  <w:sz w:val="22"/>
                  <w:lang w:eastAsia="en-US"/>
                </w:rPr>
                <w:delText>vrgather 1</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22" w:author="sanjai" w:date="2020-04-09T13:31:00Z"/>
                <w:rFonts w:ascii="Calibri" w:eastAsia="Times New Roman" w:hAnsi="Calibri"/>
                <w:color w:val="000000"/>
                <w:kern w:val="0"/>
                <w:sz w:val="22"/>
                <w:lang w:eastAsia="en-US"/>
              </w:rPr>
            </w:pPr>
            <w:del w:id="1223" w:author="sanjai" w:date="2020-04-09T13:31:00Z">
              <w:r w:rsidRPr="00791361" w:rsidDel="00863ABD">
                <w:rPr>
                  <w:rFonts w:ascii="Calibri" w:eastAsia="Times New Roman" w:hAnsi="Calibri"/>
                  <w:color w:val="000000"/>
                  <w:kern w:val="0"/>
                  <w:sz w:val="22"/>
                  <w:lang w:eastAsia="en-US"/>
                </w:rPr>
                <w:delText>Shift by NOR mfirst</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24" w:author="sanjai" w:date="2020-04-09T13:31:00Z"/>
                <w:rFonts w:ascii="Calibri" w:eastAsia="Times New Roman" w:hAnsi="Calibri"/>
                <w:color w:val="000000"/>
                <w:kern w:val="0"/>
                <w:sz w:val="22"/>
                <w:lang w:eastAsia="en-US"/>
              </w:rPr>
            </w:pPr>
            <w:del w:id="1225" w:author="sanjai" w:date="2020-04-09T13:31:00Z">
              <w:r w:rsidRPr="00791361" w:rsidDel="00863ABD">
                <w:rPr>
                  <w:rFonts w:ascii="Calibri" w:eastAsia="Times New Roman" w:hAnsi="Calibri"/>
                  <w:color w:val="000000"/>
                  <w:kern w:val="0"/>
                  <w:sz w:val="22"/>
                  <w:lang w:eastAsia="en-US"/>
                </w:rPr>
                <w:delText>Shift by NOR mfirst</w:delText>
              </w:r>
            </w:del>
          </w:p>
        </w:tc>
        <w:tc>
          <w:tcPr>
            <w:tcW w:w="215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26" w:author="sanjai" w:date="2020-04-09T13:31:00Z"/>
                <w:rFonts w:ascii="Calibri" w:eastAsia="Times New Roman" w:hAnsi="Calibri"/>
                <w:color w:val="000000"/>
                <w:kern w:val="0"/>
                <w:sz w:val="22"/>
                <w:lang w:eastAsia="en-US"/>
              </w:rPr>
            </w:pPr>
            <w:del w:id="1227" w:author="sanjai" w:date="2020-04-09T13:31:00Z">
              <w:r w:rsidRPr="00791361" w:rsidDel="00863ABD">
                <w:rPr>
                  <w:rFonts w:ascii="Calibri" w:eastAsia="Times New Roman" w:hAnsi="Calibri"/>
                  <w:color w:val="000000"/>
                  <w:kern w:val="0"/>
                  <w:sz w:val="22"/>
                  <w:lang w:eastAsia="en-US"/>
                </w:rPr>
                <w:delText>Parallel mfirst</w:delText>
              </w:r>
            </w:del>
          </w:p>
        </w:tc>
      </w:tr>
      <w:tr w:rsidR="00791361" w:rsidRPr="00791361" w:rsidDel="00863ABD" w:rsidTr="006710DB">
        <w:trPr>
          <w:trHeight w:val="311"/>
          <w:del w:id="1228"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29" w:author="sanjai" w:date="2020-04-09T13:31:00Z"/>
                <w:rFonts w:ascii="Calibri" w:eastAsia="Times New Roman" w:hAnsi="Calibri"/>
                <w:color w:val="000000"/>
                <w:kern w:val="0"/>
                <w:sz w:val="22"/>
                <w:lang w:eastAsia="en-US"/>
              </w:rPr>
            </w:pPr>
            <w:del w:id="1230" w:author="sanjai" w:date="2020-04-09T13:31:00Z">
              <w:r w:rsidRPr="00791361" w:rsidDel="00863ABD">
                <w:rPr>
                  <w:rFonts w:ascii="Calibri" w:eastAsia="Times New Roman" w:hAnsi="Calibri"/>
                  <w:color w:val="000000"/>
                  <w:kern w:val="0"/>
                  <w:sz w:val="22"/>
                  <w:lang w:eastAsia="en-US"/>
                </w:rPr>
                <w:delText>                      </w:delText>
              </w:r>
            </w:del>
          </w:p>
        </w:tc>
        <w:tc>
          <w:tcPr>
            <w:tcW w:w="236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31" w:author="sanjai" w:date="2020-04-09T13:31:00Z"/>
                <w:rFonts w:ascii="Calibri" w:eastAsia="Times New Roman" w:hAnsi="Calibri"/>
                <w:color w:val="000000"/>
                <w:kern w:val="0"/>
                <w:sz w:val="22"/>
                <w:lang w:eastAsia="en-US"/>
              </w:rPr>
            </w:pPr>
            <w:del w:id="1232" w:author="sanjai" w:date="2020-04-09T13:31:00Z">
              <w:r w:rsidRPr="00791361" w:rsidDel="00863ABD">
                <w:rPr>
                  <w:rFonts w:ascii="Calibri" w:eastAsia="Times New Roman" w:hAnsi="Calibri"/>
                  <w:color w:val="000000"/>
                  <w:kern w:val="0"/>
                  <w:sz w:val="22"/>
                  <w:lang w:eastAsia="en-US"/>
                </w:rPr>
                <w:delText>vrgather 2</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33" w:author="sanjai" w:date="2020-04-09T13:31:00Z"/>
                <w:rFonts w:ascii="Calibri" w:eastAsia="Times New Roman" w:hAnsi="Calibri"/>
                <w:color w:val="000000"/>
                <w:kern w:val="0"/>
                <w:sz w:val="22"/>
                <w:lang w:eastAsia="en-US"/>
              </w:rPr>
            </w:pPr>
            <w:del w:id="1234" w:author="sanjai" w:date="2020-04-09T13:31:00Z">
              <w:r w:rsidRPr="00791361" w:rsidDel="00863ABD">
                <w:rPr>
                  <w:rFonts w:ascii="Calibri" w:eastAsia="Times New Roman" w:hAnsi="Calibri"/>
                  <w:color w:val="000000"/>
                  <w:kern w:val="0"/>
                  <w:sz w:val="22"/>
                  <w:lang w:eastAsia="en-US"/>
                </w:rPr>
                <w:delText>vrgather 1</w:delText>
              </w:r>
            </w:del>
          </w:p>
        </w:tc>
        <w:tc>
          <w:tcPr>
            <w:tcW w:w="203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35" w:author="sanjai" w:date="2020-04-09T13:31:00Z"/>
                <w:rFonts w:ascii="Calibri" w:eastAsia="Times New Roman" w:hAnsi="Calibri"/>
                <w:color w:val="000000"/>
                <w:kern w:val="0"/>
                <w:sz w:val="22"/>
                <w:lang w:eastAsia="en-US"/>
              </w:rPr>
            </w:pPr>
            <w:del w:id="1236" w:author="sanjai" w:date="2020-04-09T13:31:00Z">
              <w:r w:rsidRPr="00791361" w:rsidDel="00863ABD">
                <w:rPr>
                  <w:rFonts w:ascii="Calibri" w:eastAsia="Times New Roman" w:hAnsi="Calibri"/>
                  <w:color w:val="000000"/>
                  <w:kern w:val="0"/>
                  <w:sz w:val="22"/>
                  <w:lang w:eastAsia="en-US"/>
                </w:rPr>
                <w:delText>vrgather 1</w:delText>
              </w:r>
            </w:del>
          </w:p>
        </w:tc>
        <w:tc>
          <w:tcPr>
            <w:tcW w:w="2155" w:type="dxa"/>
            <w:tcBorders>
              <w:top w:val="single" w:sz="4" w:space="0" w:color="auto"/>
              <w:left w:val="single" w:sz="4" w:space="0" w:color="auto"/>
              <w:bottom w:val="single" w:sz="4" w:space="0" w:color="auto"/>
              <w:right w:val="single" w:sz="4" w:space="0" w:color="auto"/>
            </w:tcBorders>
            <w:shd w:val="clear" w:color="D9E1F2" w:fill="D9E1F2"/>
            <w:noWrap/>
            <w:hideMark/>
          </w:tcPr>
          <w:p w:rsidR="00791361" w:rsidRPr="00791361" w:rsidDel="00863ABD" w:rsidRDefault="00791361" w:rsidP="00791361">
            <w:pPr>
              <w:widowControl/>
              <w:snapToGrid/>
              <w:spacing w:line="240" w:lineRule="auto"/>
              <w:rPr>
                <w:del w:id="1237" w:author="sanjai" w:date="2020-04-09T13:31:00Z"/>
                <w:rFonts w:ascii="Calibri" w:eastAsia="Times New Roman" w:hAnsi="Calibri"/>
                <w:color w:val="000000"/>
                <w:kern w:val="0"/>
                <w:sz w:val="22"/>
                <w:lang w:eastAsia="en-US"/>
              </w:rPr>
            </w:pPr>
            <w:del w:id="1238" w:author="sanjai" w:date="2020-04-09T13:31:00Z">
              <w:r w:rsidRPr="00791361" w:rsidDel="00863ABD">
                <w:rPr>
                  <w:rFonts w:ascii="Calibri" w:eastAsia="Times New Roman" w:hAnsi="Calibri"/>
                  <w:color w:val="000000"/>
                  <w:kern w:val="0"/>
                  <w:sz w:val="22"/>
                  <w:lang w:eastAsia="en-US"/>
                </w:rPr>
                <w:delText>Shift by NOR mfirst</w:delText>
              </w:r>
            </w:del>
          </w:p>
        </w:tc>
      </w:tr>
      <w:tr w:rsidR="00791361" w:rsidRPr="00791361" w:rsidDel="00863ABD" w:rsidTr="006710DB">
        <w:trPr>
          <w:trHeight w:val="716"/>
          <w:del w:id="1239" w:author="sanjai" w:date="2020-04-09T13:31:00Z"/>
        </w:trPr>
        <w:tc>
          <w:tcPr>
            <w:tcW w:w="1568"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40" w:author="sanjai" w:date="2020-04-09T13:31:00Z"/>
                <w:rFonts w:ascii="Calibri" w:eastAsia="Times New Roman" w:hAnsi="Calibri"/>
                <w:color w:val="000000"/>
                <w:kern w:val="0"/>
                <w:sz w:val="22"/>
                <w:lang w:eastAsia="en-US"/>
              </w:rPr>
            </w:pPr>
            <w:del w:id="1241" w:author="sanjai" w:date="2020-04-09T13:31:00Z">
              <w:r w:rsidRPr="00791361" w:rsidDel="00863ABD">
                <w:rPr>
                  <w:rFonts w:ascii="Calibri" w:eastAsia="Times New Roman" w:hAnsi="Calibri"/>
                  <w:color w:val="000000"/>
                  <w:kern w:val="0"/>
                  <w:sz w:val="22"/>
                  <w:lang w:eastAsia="en-US"/>
                </w:rPr>
                <w:delText>                      </w:delText>
              </w:r>
            </w:del>
          </w:p>
        </w:tc>
        <w:tc>
          <w:tcPr>
            <w:tcW w:w="236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42" w:author="sanjai" w:date="2020-04-09T13:31:00Z"/>
                <w:rFonts w:ascii="Calibri" w:eastAsia="Times New Roman" w:hAnsi="Calibri"/>
                <w:color w:val="000000"/>
                <w:kern w:val="0"/>
                <w:sz w:val="22"/>
                <w:lang w:eastAsia="en-US"/>
              </w:rPr>
            </w:pPr>
            <w:del w:id="1243" w:author="sanjai" w:date="2020-04-09T13:31:00Z">
              <w:r w:rsidRPr="00791361" w:rsidDel="00863ABD">
                <w:rPr>
                  <w:rFonts w:ascii="Calibri" w:eastAsia="Times New Roman" w:hAnsi="Calibri"/>
                  <w:color w:val="000000"/>
                  <w:kern w:val="0"/>
                  <w:sz w:val="22"/>
                  <w:lang w:eastAsia="en-US"/>
                </w:rPr>
                <w:delText>                                         </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44" w:author="sanjai" w:date="2020-04-09T13:31:00Z"/>
                <w:rFonts w:ascii="Calibri" w:eastAsia="Times New Roman" w:hAnsi="Calibri"/>
                <w:color w:val="000000"/>
                <w:kern w:val="0"/>
                <w:sz w:val="22"/>
                <w:lang w:eastAsia="en-US"/>
              </w:rPr>
            </w:pPr>
            <w:del w:id="1245" w:author="sanjai" w:date="2020-04-09T13:31:00Z">
              <w:r w:rsidRPr="00791361" w:rsidDel="00863ABD">
                <w:rPr>
                  <w:rFonts w:ascii="Calibri" w:eastAsia="Times New Roman" w:hAnsi="Calibri"/>
                  <w:color w:val="000000"/>
                  <w:kern w:val="0"/>
                  <w:sz w:val="22"/>
                  <w:lang w:eastAsia="en-US"/>
                </w:rPr>
                <w:delText xml:space="preserve">vrgather </w:delText>
              </w:r>
              <w:r w:rsidR="006710DB" w:rsidDel="00863ABD">
                <w:rPr>
                  <w:rFonts w:ascii="Calibri" w:eastAsia="Times New Roman" w:hAnsi="Calibri"/>
                  <w:color w:val="000000"/>
                  <w:kern w:val="0"/>
                  <w:sz w:val="22"/>
                  <w:lang w:eastAsia="en-US"/>
                </w:rPr>
                <w:delText>2</w:delText>
              </w:r>
            </w:del>
          </w:p>
        </w:tc>
        <w:tc>
          <w:tcPr>
            <w:tcW w:w="2035" w:type="dxa"/>
            <w:tcBorders>
              <w:top w:val="single" w:sz="4" w:space="0" w:color="auto"/>
              <w:left w:val="single" w:sz="4" w:space="0" w:color="auto"/>
              <w:bottom w:val="single" w:sz="4" w:space="0" w:color="auto"/>
              <w:right w:val="single" w:sz="4" w:space="0" w:color="auto"/>
            </w:tcBorders>
            <w:shd w:val="clear" w:color="auto" w:fill="auto"/>
            <w:noWrap/>
            <w:hideMark/>
          </w:tcPr>
          <w:p w:rsidR="00791361" w:rsidRPr="00791361" w:rsidDel="00863ABD" w:rsidRDefault="00791361" w:rsidP="00791361">
            <w:pPr>
              <w:widowControl/>
              <w:snapToGrid/>
              <w:spacing w:line="240" w:lineRule="auto"/>
              <w:rPr>
                <w:del w:id="1246" w:author="sanjai" w:date="2020-04-09T13:31:00Z"/>
                <w:rFonts w:ascii="Calibri" w:eastAsia="Times New Roman" w:hAnsi="Calibri"/>
                <w:color w:val="000000"/>
                <w:kern w:val="0"/>
                <w:sz w:val="22"/>
                <w:lang w:eastAsia="en-US"/>
              </w:rPr>
            </w:pPr>
            <w:del w:id="1247" w:author="sanjai" w:date="2020-04-09T13:31:00Z">
              <w:r w:rsidRPr="00791361" w:rsidDel="00863ABD">
                <w:rPr>
                  <w:rFonts w:ascii="Calibri" w:eastAsia="Times New Roman" w:hAnsi="Calibri"/>
                  <w:color w:val="000000"/>
                  <w:kern w:val="0"/>
                  <w:sz w:val="22"/>
                  <w:lang w:eastAsia="en-US"/>
                </w:rPr>
                <w:delText>vrgather 2</w:delText>
              </w:r>
            </w:del>
          </w:p>
        </w:tc>
        <w:tc>
          <w:tcPr>
            <w:tcW w:w="2155" w:type="dxa"/>
            <w:tcBorders>
              <w:top w:val="single" w:sz="4" w:space="0" w:color="auto"/>
              <w:left w:val="single" w:sz="4" w:space="0" w:color="auto"/>
              <w:bottom w:val="single" w:sz="4" w:space="0" w:color="auto"/>
              <w:right w:val="single" w:sz="4" w:space="0" w:color="auto"/>
            </w:tcBorders>
            <w:shd w:val="clear" w:color="auto" w:fill="auto"/>
            <w:hideMark/>
          </w:tcPr>
          <w:p w:rsidR="00791361" w:rsidDel="00863ABD" w:rsidRDefault="006710DB" w:rsidP="00791361">
            <w:pPr>
              <w:widowControl/>
              <w:snapToGrid/>
              <w:spacing w:line="240" w:lineRule="auto"/>
              <w:rPr>
                <w:del w:id="1248" w:author="sanjai" w:date="2020-04-09T13:31:00Z"/>
                <w:rFonts w:ascii="Calibri" w:eastAsia="Calibri" w:hAnsi="Calibri"/>
                <w:color w:val="000000"/>
                <w:kern w:val="0"/>
                <w:sz w:val="22"/>
                <w:lang w:eastAsia="en-US"/>
              </w:rPr>
            </w:pPr>
            <w:del w:id="1249" w:author="sanjai" w:date="2020-04-09T13:31:00Z">
              <w:r w:rsidDel="00863ABD">
                <w:rPr>
                  <w:rFonts w:ascii="Calibri" w:eastAsia="Calibri" w:hAnsi="Calibri"/>
                  <w:color w:val="000000"/>
                  <w:kern w:val="0"/>
                  <w:sz w:val="22"/>
                  <w:lang w:eastAsia="en-US"/>
                </w:rPr>
                <w:delText>v</w:delText>
              </w:r>
              <w:r w:rsidR="00791361" w:rsidRPr="00791361" w:rsidDel="00863ABD">
                <w:rPr>
                  <w:rFonts w:ascii="Calibri" w:eastAsia="Calibri" w:hAnsi="Calibri"/>
                  <w:color w:val="000000"/>
                  <w:kern w:val="0"/>
                  <w:sz w:val="22"/>
                  <w:lang w:eastAsia="en-US"/>
                </w:rPr>
                <w:delText>rgather1</w:delText>
              </w:r>
              <w:r w:rsidR="00791361" w:rsidRPr="00791361" w:rsidDel="00863ABD">
                <w:rPr>
                  <w:rFonts w:ascii="Calibri" w:eastAsia="Calibri" w:hAnsi="Calibri"/>
                  <w:color w:val="000000"/>
                  <w:kern w:val="0"/>
                  <w:sz w:val="22"/>
                  <w:lang w:eastAsia="en-US"/>
                </w:rPr>
                <w:br/>
                <w:delText xml:space="preserve">(twice or combine </w:delText>
              </w:r>
            </w:del>
          </w:p>
          <w:p w:rsidR="00791361" w:rsidRPr="00791361" w:rsidDel="00863ABD" w:rsidRDefault="00791361" w:rsidP="00791361">
            <w:pPr>
              <w:widowControl/>
              <w:snapToGrid/>
              <w:spacing w:line="240" w:lineRule="auto"/>
              <w:rPr>
                <w:del w:id="1250" w:author="sanjai" w:date="2020-04-09T13:31:00Z"/>
                <w:rFonts w:ascii="Calibri" w:eastAsia="Times New Roman" w:hAnsi="Calibri"/>
                <w:color w:val="000000"/>
                <w:kern w:val="0"/>
                <w:sz w:val="22"/>
                <w:lang w:eastAsia="en-US"/>
              </w:rPr>
            </w:pPr>
            <w:del w:id="1251" w:author="sanjai" w:date="2020-04-09T13:31:00Z">
              <w:r w:rsidRPr="00791361" w:rsidDel="00863ABD">
                <w:rPr>
                  <w:rFonts w:ascii="Calibri" w:eastAsia="Calibri" w:hAnsi="Calibri"/>
                  <w:color w:val="000000"/>
                  <w:kern w:val="0"/>
                  <w:sz w:val="22"/>
                  <w:lang w:eastAsia="en-US"/>
                </w:rPr>
                <w:delText>with next 16)</w:delText>
              </w:r>
            </w:del>
          </w:p>
        </w:tc>
      </w:tr>
    </w:tbl>
    <w:p w:rsidR="003621C5" w:rsidDel="0070742F" w:rsidRDefault="003621C5">
      <w:pPr>
        <w:rPr>
          <w:del w:id="1252" w:author="sanjai" w:date="2020-04-09T13:31:00Z"/>
        </w:rPr>
        <w:pPrChange w:id="1253" w:author="sanjai" w:date="2020-04-20T15:40:00Z">
          <w:pPr>
            <w:jc w:val="both"/>
          </w:pPr>
        </w:pPrChange>
      </w:pPr>
    </w:p>
    <w:p w:rsidR="0070742F" w:rsidRDefault="0070742F">
      <w:pPr>
        <w:rPr>
          <w:ins w:id="1254" w:author="sanjai" w:date="2020-04-20T15:40:00Z"/>
        </w:rPr>
        <w:pPrChange w:id="1255" w:author="sanjai" w:date="2020-04-20T15:40:00Z">
          <w:pPr>
            <w:jc w:val="both"/>
          </w:pPr>
        </w:pPrChange>
      </w:pPr>
    </w:p>
    <w:p w:rsidR="003621C5" w:rsidRPr="0070742F" w:rsidDel="00863ABD" w:rsidRDefault="003621C5">
      <w:pPr>
        <w:rPr>
          <w:del w:id="1256" w:author="sanjai" w:date="2020-04-09T13:31:00Z"/>
          <w:i/>
          <w:iCs/>
          <w:rPrChange w:id="1257" w:author="sanjai" w:date="2020-04-20T15:37:00Z">
            <w:rPr>
              <w:del w:id="1258" w:author="sanjai" w:date="2020-04-09T13:31:00Z"/>
            </w:rPr>
          </w:rPrChange>
        </w:rPr>
        <w:pPrChange w:id="1259" w:author="sanjai" w:date="2020-04-20T15:40:00Z">
          <w:pPr>
            <w:pStyle w:val="BodyText"/>
          </w:pPr>
        </w:pPrChange>
      </w:pPr>
      <w:del w:id="1260" w:author="sanjai" w:date="2020-04-09T13:31:00Z">
        <w:r w:rsidRPr="0070742F" w:rsidDel="00863ABD">
          <w:rPr>
            <w:i/>
            <w:iCs/>
            <w:rPrChange w:id="1261" w:author="sanjai" w:date="2020-04-20T15:37:00Z">
              <w:rPr/>
            </w:rPrChange>
          </w:rPr>
          <w:delText>The third and fourth 16-element can actually be done together or 1 per cycle</w:delText>
        </w:r>
      </w:del>
    </w:p>
    <w:p w:rsidR="003621C5" w:rsidRPr="0070742F" w:rsidDel="00863ABD" w:rsidRDefault="003621C5">
      <w:pPr>
        <w:rPr>
          <w:del w:id="1262" w:author="sanjai" w:date="2020-04-09T13:31:00Z"/>
        </w:rPr>
        <w:pPrChange w:id="1263" w:author="sanjai" w:date="2020-04-20T15:40:00Z">
          <w:pPr>
            <w:pStyle w:val="BodyText"/>
            <w:jc w:val="both"/>
          </w:pPr>
        </w:pPrChange>
      </w:pPr>
      <w:del w:id="1264" w:author="sanjai" w:date="2020-04-09T13:31:00Z">
        <w:r w:rsidRPr="0070742F" w:rsidDel="00863ABD">
          <w:delText>For LMUL=2 or VLEN=2*datawidth, the NOR mfirst is carry-out to the next 64B. In the second 64B, it is possible that the 16-element can produce index for the first 64B and next 64B. You can combine the left over from the first 64B destination element with the next 64B destination elements</w:delText>
        </w:r>
        <w:r w:rsidR="006710DB" w:rsidRPr="0070742F" w:rsidDel="00863ABD">
          <w:delText>.</w:delText>
        </w:r>
      </w:del>
    </w:p>
    <w:p w:rsidR="003E036F" w:rsidRPr="0070742F" w:rsidDel="0070742F" w:rsidRDefault="0070742F">
      <w:pPr>
        <w:rPr>
          <w:del w:id="1265" w:author="sanjai" w:date="2020-04-20T15:36:00Z"/>
          <w:rFonts w:eastAsia="PMingLiU"/>
          <w:rPrChange w:id="1266" w:author="sanjai" w:date="2020-04-20T15:38:00Z">
            <w:rPr>
              <w:del w:id="1267" w:author="sanjai" w:date="2020-04-20T15:36:00Z"/>
            </w:rPr>
          </w:rPrChange>
        </w:rPr>
        <w:pPrChange w:id="1268" w:author="sanjai" w:date="2020-04-20T15:40:00Z">
          <w:pPr>
            <w:jc w:val="both"/>
          </w:pPr>
        </w:pPrChange>
      </w:pPr>
      <w:bookmarkStart w:id="1269" w:name="_Toc7702706"/>
      <w:bookmarkStart w:id="1270" w:name="_Toc7702839"/>
      <w:bookmarkStart w:id="1271" w:name="_Toc7702707"/>
      <w:bookmarkStart w:id="1272" w:name="_Toc7702840"/>
      <w:bookmarkStart w:id="1273" w:name="_Toc7702708"/>
      <w:bookmarkStart w:id="1274" w:name="_Toc7702841"/>
      <w:bookmarkEnd w:id="1269"/>
      <w:bookmarkEnd w:id="1270"/>
      <w:bookmarkEnd w:id="1271"/>
      <w:bookmarkEnd w:id="1272"/>
      <w:bookmarkEnd w:id="1273"/>
      <w:bookmarkEnd w:id="1274"/>
      <w:ins w:id="1275" w:author="sanjai" w:date="2020-04-20T15:36:00Z">
        <w:r>
          <w:t xml:space="preserve">Pipe stages ve1c and ve2c is associated with compress instruction only &amp; also the </w:t>
        </w:r>
      </w:ins>
      <w:ins w:id="1276" w:author="sanjai" w:date="2020-04-20T15:37:00Z">
        <w:r>
          <w:t xml:space="preserve">compress mask </w:t>
        </w:r>
      </w:ins>
      <w:ins w:id="1277" w:author="sanjai" w:date="2020-04-20T15:36:00Z">
        <w:r>
          <w:t xml:space="preserve">operand </w:t>
        </w:r>
      </w:ins>
      <w:ins w:id="1278" w:author="sanjai" w:date="2020-04-20T15:37:00Z">
        <w:r>
          <w:t>goes through pre-shift operation for mask conditioning befor</w:t>
        </w:r>
      </w:ins>
      <w:ins w:id="1279" w:author="sanjai" w:date="2020-04-20T15:38:00Z">
        <w:r>
          <w:t>e the data is made valid to the compress instruction uop.</w:t>
        </w:r>
      </w:ins>
    </w:p>
    <w:p w:rsidR="0070742F" w:rsidRDefault="0070742F">
      <w:pPr>
        <w:rPr>
          <w:ins w:id="1280" w:author="sanjai" w:date="2020-04-20T15:39:00Z"/>
          <w:rFonts w:eastAsia="PMingLiU"/>
        </w:rPr>
        <w:pPrChange w:id="1281" w:author="sanjai" w:date="2020-04-20T15:40:00Z">
          <w:pPr>
            <w:jc w:val="both"/>
          </w:pPr>
        </w:pPrChange>
      </w:pPr>
    </w:p>
    <w:p w:rsidR="0070742F" w:rsidRDefault="0070742F">
      <w:pPr>
        <w:pStyle w:val="ListParagraph"/>
        <w:numPr>
          <w:ilvl w:val="0"/>
          <w:numId w:val="15"/>
        </w:numPr>
        <w:rPr>
          <w:ins w:id="1282" w:author="sanjai" w:date="2020-04-20T15:43:00Z"/>
          <w:rFonts w:eastAsia="PMingLiU"/>
        </w:rPr>
        <w:pPrChange w:id="1283" w:author="sanjai" w:date="2020-04-20T15:39:00Z">
          <w:pPr>
            <w:jc w:val="both"/>
          </w:pPr>
        </w:pPrChange>
      </w:pPr>
      <w:ins w:id="1284" w:author="sanjai" w:date="2020-04-20T15:41:00Z">
        <w:r>
          <w:rPr>
            <w:rFonts w:eastAsia="PMingLiU"/>
          </w:rPr>
          <w:t xml:space="preserve">The </w:t>
        </w:r>
        <w:proofErr w:type="spellStart"/>
        <w:r>
          <w:rPr>
            <w:rFonts w:eastAsia="PMingLiU"/>
          </w:rPr>
          <w:t>pipestages</w:t>
        </w:r>
        <w:proofErr w:type="spellEnd"/>
        <w:r>
          <w:rPr>
            <w:rFonts w:eastAsia="PMingLiU"/>
          </w:rPr>
          <w:t xml:space="preserve"> v2, ve1c &amp; ve2c accepts this preconditioned mask register value and provide</w:t>
        </w:r>
      </w:ins>
      <w:ins w:id="1285" w:author="sanjai" w:date="2020-04-20T15:42:00Z">
        <w:r>
          <w:rPr>
            <w:rFonts w:eastAsia="PMingLiU"/>
          </w:rPr>
          <w:t>s</w:t>
        </w:r>
      </w:ins>
      <w:ins w:id="1286" w:author="sanjai" w:date="2020-04-20T15:41:00Z">
        <w:r>
          <w:rPr>
            <w:rFonts w:eastAsia="PMingLiU"/>
          </w:rPr>
          <w:t xml:space="preserve"> the switching mux logic with the </w:t>
        </w:r>
      </w:ins>
      <w:ins w:id="1287" w:author="sanjai" w:date="2020-04-20T15:42:00Z">
        <w:r>
          <w:rPr>
            <w:rFonts w:eastAsia="PMingLiU"/>
          </w:rPr>
          <w:t>mux select values. Ve2</w:t>
        </w:r>
      </w:ins>
      <w:ins w:id="1288" w:author="sanjai" w:date="2020-04-20T15:43:00Z">
        <w:r>
          <w:rPr>
            <w:rFonts w:eastAsia="PMingLiU"/>
          </w:rPr>
          <w:t xml:space="preserve">c overlaps with ve1 </w:t>
        </w:r>
        <w:proofErr w:type="spellStart"/>
        <w:r>
          <w:rPr>
            <w:rFonts w:eastAsia="PMingLiU"/>
          </w:rPr>
          <w:t>pipestage</w:t>
        </w:r>
        <w:proofErr w:type="spellEnd"/>
        <w:r>
          <w:rPr>
            <w:rFonts w:eastAsia="PMingLiU"/>
          </w:rPr>
          <w:t xml:space="preserve"> of the permute block.</w:t>
        </w:r>
      </w:ins>
    </w:p>
    <w:p w:rsidR="0070742F" w:rsidRDefault="0070742F">
      <w:pPr>
        <w:pStyle w:val="ListParagraph"/>
        <w:numPr>
          <w:ilvl w:val="0"/>
          <w:numId w:val="15"/>
        </w:numPr>
        <w:rPr>
          <w:ins w:id="1289" w:author="sanjai" w:date="2020-04-20T15:43:00Z"/>
          <w:rFonts w:eastAsia="PMingLiU"/>
        </w:rPr>
        <w:pPrChange w:id="1290" w:author="sanjai" w:date="2020-04-20T15:39:00Z">
          <w:pPr>
            <w:jc w:val="both"/>
          </w:pPr>
        </w:pPrChange>
      </w:pPr>
      <w:ins w:id="1291" w:author="sanjai" w:date="2020-04-20T15:43:00Z">
        <w:r>
          <w:rPr>
            <w:rFonts w:eastAsia="PMingLiU"/>
          </w:rPr>
          <w:t>The input operand is switched according to the mux control value received from the compress module.</w:t>
        </w:r>
      </w:ins>
    </w:p>
    <w:p w:rsidR="0070742F" w:rsidRPr="0070742F" w:rsidRDefault="0070742F">
      <w:pPr>
        <w:pStyle w:val="ListParagraph"/>
        <w:numPr>
          <w:ilvl w:val="0"/>
          <w:numId w:val="15"/>
        </w:numPr>
        <w:rPr>
          <w:ins w:id="1292" w:author="sanjai" w:date="2020-04-20T15:39:00Z"/>
          <w:rFonts w:eastAsia="PMingLiU"/>
          <w:rPrChange w:id="1293" w:author="sanjai" w:date="2020-04-20T15:39:00Z">
            <w:rPr>
              <w:ins w:id="1294" w:author="sanjai" w:date="2020-04-20T15:39:00Z"/>
            </w:rPr>
          </w:rPrChange>
        </w:rPr>
        <w:pPrChange w:id="1295" w:author="sanjai" w:date="2020-04-20T15:39:00Z">
          <w:pPr>
            <w:jc w:val="both"/>
          </w:pPr>
        </w:pPrChange>
      </w:pPr>
      <w:ins w:id="1296" w:author="sanjai" w:date="2020-04-20T15:44:00Z">
        <w:r>
          <w:rPr>
            <w:rFonts w:eastAsia="PMingLiU"/>
          </w:rPr>
          <w:t>For LMUL&gt;1, the compressed data must be accumulated until VLEN bytes of data and is written back to VRF</w:t>
        </w:r>
      </w:ins>
      <w:ins w:id="1297" w:author="sanjai" w:date="2020-04-20T15:45:00Z">
        <w:r>
          <w:rPr>
            <w:rFonts w:eastAsia="PMingLiU"/>
          </w:rPr>
          <w:t xml:space="preserve">. </w:t>
        </w:r>
      </w:ins>
      <w:ins w:id="1298" w:author="sanjai" w:date="2020-04-20T15:46:00Z">
        <w:r>
          <w:rPr>
            <w:rFonts w:eastAsia="PMingLiU"/>
          </w:rPr>
          <w:t>Any left-over</w:t>
        </w:r>
      </w:ins>
      <w:ins w:id="1299" w:author="sanjai" w:date="2020-04-20T15:45:00Z">
        <w:r>
          <w:rPr>
            <w:rFonts w:eastAsia="PMingLiU"/>
          </w:rPr>
          <w:t xml:space="preserve"> accumulated data in ve3 stage is written back to VRF</w:t>
        </w:r>
      </w:ins>
      <w:ins w:id="1300" w:author="sanjai" w:date="2020-04-20T15:46:00Z">
        <w:r w:rsidR="00AE1FC4">
          <w:rPr>
            <w:rFonts w:eastAsia="PMingLiU"/>
          </w:rPr>
          <w:t xml:space="preserve"> though it may not contain entire VLEN bytes of data.</w:t>
        </w:r>
      </w:ins>
    </w:p>
    <w:p w:rsidR="0070742F" w:rsidRPr="00AE1FC4" w:rsidRDefault="00AE1FC4">
      <w:pPr>
        <w:pStyle w:val="ListParagraph"/>
        <w:numPr>
          <w:ilvl w:val="0"/>
          <w:numId w:val="15"/>
        </w:numPr>
        <w:rPr>
          <w:ins w:id="1301" w:author="sanjai" w:date="2020-04-20T15:38:00Z"/>
          <w:rFonts w:eastAsia="PMingLiU"/>
          <w:rPrChange w:id="1302" w:author="sanjai" w:date="2020-04-20T15:55:00Z">
            <w:rPr>
              <w:ins w:id="1303" w:author="sanjai" w:date="2020-04-20T15:38:00Z"/>
            </w:rPr>
          </w:rPrChange>
        </w:rPr>
        <w:pPrChange w:id="1304" w:author="sanjai" w:date="2020-04-20T15:55:00Z">
          <w:pPr>
            <w:jc w:val="both"/>
          </w:pPr>
        </w:pPrChange>
      </w:pPr>
      <w:ins w:id="1305" w:author="sanjai" w:date="2020-04-20T15:55:00Z">
        <w:r>
          <w:rPr>
            <w:rFonts w:eastAsia="PMingLiU"/>
          </w:rPr>
          <w:t xml:space="preserve">During the end of instruction accumulator </w:t>
        </w:r>
        <w:proofErr w:type="spellStart"/>
        <w:r>
          <w:rPr>
            <w:rFonts w:eastAsia="PMingLiU"/>
          </w:rPr>
          <w:t>writeback</w:t>
        </w:r>
        <w:proofErr w:type="spellEnd"/>
        <w:r>
          <w:rPr>
            <w:rFonts w:eastAsia="PMingLiU"/>
          </w:rPr>
          <w:t xml:space="preserve"> when LMUL&gt;1, there is a possibility that there </w:t>
        </w:r>
      </w:ins>
      <w:ins w:id="1306" w:author="sanjai" w:date="2020-04-20T15:56:00Z">
        <w:r>
          <w:rPr>
            <w:rFonts w:eastAsia="PMingLiU"/>
          </w:rPr>
          <w:t xml:space="preserve">are no valid bytes. In this case, the VRF </w:t>
        </w:r>
        <w:proofErr w:type="spellStart"/>
        <w:r>
          <w:rPr>
            <w:rFonts w:eastAsia="PMingLiU"/>
          </w:rPr>
          <w:t>wr</w:t>
        </w:r>
        <w:proofErr w:type="spellEnd"/>
        <w:r>
          <w:rPr>
            <w:rFonts w:eastAsia="PMingLiU"/>
          </w:rPr>
          <w:t xml:space="preserve"> mask is set to 0.</w:t>
        </w:r>
      </w:ins>
    </w:p>
    <w:p w:rsidR="00C35F95" w:rsidRPr="0070742F" w:rsidRDefault="00013FC6">
      <w:pPr>
        <w:pStyle w:val="ListParagraph"/>
        <w:numPr>
          <w:ilvl w:val="0"/>
          <w:numId w:val="15"/>
        </w:numPr>
        <w:rPr>
          <w:rFonts w:eastAsia="PMingLiU"/>
        </w:rPr>
        <w:pPrChange w:id="1307" w:author="sanjai" w:date="2020-04-20T15:37:00Z">
          <w:pPr>
            <w:jc w:val="both"/>
          </w:pPr>
        </w:pPrChange>
      </w:pPr>
      <w:r>
        <w:br w:type="page"/>
      </w:r>
    </w:p>
    <w:p w:rsidR="005847DA" w:rsidRDefault="005847DA">
      <w:pPr>
        <w:pStyle w:val="Heading1"/>
        <w:pPrChange w:id="1308" w:author="sanjai" w:date="2019-06-27T17:08:00Z">
          <w:pPr>
            <w:pStyle w:val="Heading1"/>
            <w:jc w:val="both"/>
          </w:pPr>
        </w:pPrChange>
      </w:pPr>
      <w:bookmarkStart w:id="1309" w:name="_Toc12866009"/>
      <w:r>
        <w:lastRenderedPageBreak/>
        <w:t>Signal Description</w:t>
      </w:r>
      <w:bookmarkEnd w:id="1309"/>
    </w:p>
    <w:tbl>
      <w:tblPr>
        <w:tblW w:w="10280" w:type="dxa"/>
        <w:tblLook w:val="04A0" w:firstRow="1" w:lastRow="0" w:firstColumn="1" w:lastColumn="0" w:noHBand="0" w:noVBand="1"/>
      </w:tblPr>
      <w:tblGrid>
        <w:gridCol w:w="940"/>
        <w:gridCol w:w="2320"/>
        <w:gridCol w:w="2200"/>
        <w:gridCol w:w="386"/>
        <w:gridCol w:w="4540"/>
      </w:tblGrid>
      <w:tr w:rsidR="00764D30" w:rsidRPr="00764D30" w:rsidTr="00764D30">
        <w:trPr>
          <w:trHeight w:val="290"/>
          <w:ins w:id="1310"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11" w:author="sanjai" w:date="2020-04-09T12:10:00Z"/>
                <w:rFonts w:ascii="Calibri" w:eastAsia="Times New Roman" w:hAnsi="Calibri"/>
                <w:color w:val="000000"/>
                <w:kern w:val="0"/>
                <w:sz w:val="22"/>
                <w:lang w:eastAsia="en-US"/>
              </w:rPr>
            </w:pPr>
            <w:bookmarkStart w:id="1312" w:name="_Toc7702717"/>
            <w:bookmarkStart w:id="1313" w:name="_Toc7702850"/>
            <w:bookmarkStart w:id="1314" w:name="_Toc12866010"/>
            <w:bookmarkEnd w:id="1312"/>
            <w:bookmarkEnd w:id="1313"/>
            <w:ins w:id="131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16"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17" w:author="sanjai" w:date="2020-04-09T12:10:00Z"/>
                <w:rFonts w:ascii="Calibri" w:eastAsia="Times New Roman" w:hAnsi="Calibri"/>
                <w:color w:val="000000"/>
                <w:kern w:val="0"/>
                <w:sz w:val="22"/>
                <w:lang w:eastAsia="en-US"/>
              </w:rPr>
            </w:pPr>
            <w:proofErr w:type="spellStart"/>
            <w:ins w:id="1318" w:author="sanjai" w:date="2020-04-09T12:10:00Z">
              <w:r w:rsidRPr="00764D30">
                <w:rPr>
                  <w:rFonts w:ascii="Calibri" w:eastAsia="Times New Roman" w:hAnsi="Calibri"/>
                  <w:color w:val="000000"/>
                  <w:kern w:val="0"/>
                  <w:sz w:val="22"/>
                  <w:lang w:eastAsia="en-US"/>
                </w:rPr>
                <w:t>clk</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19" w:author="sanjai" w:date="2020-04-09T12:10:00Z"/>
                <w:rFonts w:ascii="Calibri" w:eastAsia="Times New Roman" w:hAnsi="Calibri"/>
                <w:color w:val="000000"/>
                <w:kern w:val="0"/>
                <w:sz w:val="22"/>
                <w:lang w:eastAsia="en-US"/>
              </w:rPr>
            </w:pPr>
            <w:ins w:id="132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21" w:author="sanjai" w:date="2020-04-09T12:10:00Z"/>
                <w:rFonts w:ascii="Calibri" w:eastAsia="Times New Roman" w:hAnsi="Calibri"/>
                <w:color w:val="000000"/>
                <w:kern w:val="0"/>
                <w:sz w:val="22"/>
                <w:lang w:eastAsia="en-US"/>
              </w:rPr>
            </w:pPr>
            <w:ins w:id="1322" w:author="sanjai" w:date="2020-04-09T12:10:00Z">
              <w:r w:rsidRPr="00764D30">
                <w:rPr>
                  <w:rFonts w:ascii="Calibri" w:eastAsia="Times New Roman" w:hAnsi="Calibri"/>
                  <w:color w:val="000000"/>
                  <w:kern w:val="0"/>
                  <w:sz w:val="22"/>
                  <w:lang w:eastAsia="en-US"/>
                </w:rPr>
                <w:t>clock</w:t>
              </w:r>
            </w:ins>
          </w:p>
        </w:tc>
      </w:tr>
      <w:tr w:rsidR="00764D30" w:rsidRPr="00764D30" w:rsidTr="00764D30">
        <w:trPr>
          <w:trHeight w:val="290"/>
          <w:ins w:id="132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24" w:author="sanjai" w:date="2020-04-09T12:10:00Z"/>
                <w:rFonts w:ascii="Calibri" w:eastAsia="Times New Roman" w:hAnsi="Calibri"/>
                <w:color w:val="000000"/>
                <w:kern w:val="0"/>
                <w:sz w:val="22"/>
                <w:lang w:eastAsia="en-US"/>
              </w:rPr>
            </w:pPr>
            <w:ins w:id="132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26"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27" w:author="sanjai" w:date="2020-04-09T12:10:00Z"/>
                <w:rFonts w:ascii="Calibri" w:eastAsia="Times New Roman" w:hAnsi="Calibri"/>
                <w:color w:val="000000"/>
                <w:kern w:val="0"/>
                <w:sz w:val="22"/>
                <w:lang w:eastAsia="en-US"/>
              </w:rPr>
            </w:pPr>
            <w:proofErr w:type="spellStart"/>
            <w:ins w:id="1328" w:author="sanjai" w:date="2020-04-09T12:10:00Z">
              <w:r w:rsidRPr="00764D30">
                <w:rPr>
                  <w:rFonts w:ascii="Calibri" w:eastAsia="Times New Roman" w:hAnsi="Calibri"/>
                  <w:color w:val="000000"/>
                  <w:kern w:val="0"/>
                  <w:sz w:val="22"/>
                  <w:lang w:eastAsia="en-US"/>
                </w:rPr>
                <w:t>rstn</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29" w:author="sanjai" w:date="2020-04-09T12:10:00Z"/>
                <w:rFonts w:ascii="Calibri" w:eastAsia="Times New Roman" w:hAnsi="Calibri"/>
                <w:color w:val="000000"/>
                <w:kern w:val="0"/>
                <w:sz w:val="22"/>
                <w:lang w:eastAsia="en-US"/>
              </w:rPr>
            </w:pPr>
            <w:ins w:id="133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31" w:author="sanjai" w:date="2020-04-09T12:10:00Z"/>
                <w:rFonts w:ascii="Calibri" w:eastAsia="Times New Roman" w:hAnsi="Calibri"/>
                <w:color w:val="000000"/>
                <w:kern w:val="0"/>
                <w:sz w:val="22"/>
                <w:lang w:eastAsia="en-US"/>
              </w:rPr>
            </w:pPr>
            <w:ins w:id="1332" w:author="sanjai" w:date="2020-04-09T12:10:00Z">
              <w:r w:rsidRPr="00764D30">
                <w:rPr>
                  <w:rFonts w:ascii="Calibri" w:eastAsia="Times New Roman" w:hAnsi="Calibri"/>
                  <w:color w:val="000000"/>
                  <w:kern w:val="0"/>
                  <w:sz w:val="22"/>
                  <w:lang w:eastAsia="en-US"/>
                </w:rPr>
                <w:t>active low reset signal</w:t>
              </w:r>
            </w:ins>
          </w:p>
        </w:tc>
      </w:tr>
      <w:tr w:rsidR="00764D30" w:rsidRPr="00764D30" w:rsidTr="00764D30">
        <w:trPr>
          <w:trHeight w:val="290"/>
          <w:ins w:id="133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34" w:author="sanjai" w:date="2020-04-09T12:10:00Z"/>
                <w:rFonts w:ascii="Calibri" w:eastAsia="Times New Roman" w:hAnsi="Calibri"/>
                <w:color w:val="000000"/>
                <w:kern w:val="0"/>
                <w:sz w:val="22"/>
                <w:lang w:eastAsia="en-US"/>
              </w:rPr>
            </w:pPr>
            <w:ins w:id="133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36"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37" w:author="sanjai" w:date="2020-04-09T12:10:00Z"/>
                <w:rFonts w:ascii="Calibri" w:eastAsia="Times New Roman" w:hAnsi="Calibri"/>
                <w:color w:val="000000"/>
                <w:kern w:val="0"/>
                <w:sz w:val="22"/>
                <w:lang w:eastAsia="en-US"/>
              </w:rPr>
            </w:pPr>
            <w:proofErr w:type="spellStart"/>
            <w:ins w:id="1338" w:author="sanjai" w:date="2020-04-09T12:10:00Z">
              <w:r w:rsidRPr="00764D30">
                <w:rPr>
                  <w:rFonts w:ascii="Calibri" w:eastAsia="Times New Roman" w:hAnsi="Calibri"/>
                  <w:color w:val="000000"/>
                  <w:kern w:val="0"/>
                  <w:sz w:val="22"/>
                  <w:lang w:eastAsia="en-US"/>
                </w:rPr>
                <w:t>viper_valid</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39" w:author="sanjai" w:date="2020-04-09T12:10:00Z"/>
                <w:rFonts w:ascii="Calibri" w:eastAsia="Times New Roman" w:hAnsi="Calibri"/>
                <w:color w:val="000000"/>
                <w:kern w:val="0"/>
                <w:sz w:val="22"/>
                <w:lang w:eastAsia="en-US"/>
              </w:rPr>
            </w:pPr>
            <w:ins w:id="134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41" w:author="sanjai" w:date="2020-04-09T12:10:00Z"/>
                <w:rFonts w:ascii="Calibri" w:eastAsia="Times New Roman" w:hAnsi="Calibri"/>
                <w:color w:val="000000"/>
                <w:kern w:val="0"/>
                <w:sz w:val="22"/>
                <w:lang w:eastAsia="en-US"/>
              </w:rPr>
            </w:pPr>
            <w:ins w:id="1342" w:author="sanjai" w:date="2020-04-09T12:10:00Z">
              <w:r w:rsidRPr="00764D30">
                <w:rPr>
                  <w:rFonts w:ascii="Calibri" w:eastAsia="Times New Roman" w:hAnsi="Calibri"/>
                  <w:color w:val="000000"/>
                  <w:kern w:val="0"/>
                  <w:sz w:val="22"/>
                  <w:lang w:eastAsia="en-US"/>
                </w:rPr>
                <w:t>permute instruction packet valid</w:t>
              </w:r>
            </w:ins>
          </w:p>
        </w:tc>
      </w:tr>
      <w:tr w:rsidR="00764D30" w:rsidRPr="00764D30" w:rsidTr="00764D30">
        <w:trPr>
          <w:trHeight w:val="290"/>
          <w:ins w:id="134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44" w:author="sanjai" w:date="2020-04-09T12:10:00Z"/>
                <w:rFonts w:ascii="Calibri" w:eastAsia="Times New Roman" w:hAnsi="Calibri"/>
                <w:color w:val="000000"/>
                <w:kern w:val="0"/>
                <w:sz w:val="22"/>
                <w:lang w:eastAsia="en-US"/>
              </w:rPr>
            </w:pPr>
            <w:ins w:id="134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46" w:author="sanjai" w:date="2020-04-09T12:10:00Z"/>
                <w:rFonts w:ascii="Calibri" w:eastAsia="Times New Roman" w:hAnsi="Calibri"/>
                <w:color w:val="000000"/>
                <w:kern w:val="0"/>
                <w:sz w:val="22"/>
                <w:lang w:eastAsia="en-US"/>
              </w:rPr>
            </w:pPr>
            <w:ins w:id="1347" w:author="sanjai" w:date="2020-04-09T12:10:00Z">
              <w:r w:rsidRPr="00764D30">
                <w:rPr>
                  <w:rFonts w:ascii="Calibri" w:eastAsia="Times New Roman" w:hAnsi="Calibri"/>
                  <w:color w:val="000000"/>
                  <w:kern w:val="0"/>
                  <w:sz w:val="22"/>
                  <w:lang w:eastAsia="en-US"/>
                </w:rPr>
                <w:t>[`EX_CTRL_RANGE]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48" w:author="sanjai" w:date="2020-04-09T12:10:00Z"/>
                <w:rFonts w:ascii="Calibri" w:eastAsia="Times New Roman" w:hAnsi="Calibri"/>
                <w:color w:val="000000"/>
                <w:kern w:val="0"/>
                <w:sz w:val="22"/>
                <w:lang w:eastAsia="en-US"/>
              </w:rPr>
            </w:pPr>
            <w:proofErr w:type="spellStart"/>
            <w:ins w:id="1349" w:author="sanjai" w:date="2020-04-09T12:10:00Z">
              <w:r w:rsidRPr="00764D30">
                <w:rPr>
                  <w:rFonts w:ascii="Calibri" w:eastAsia="Times New Roman" w:hAnsi="Calibri"/>
                  <w:color w:val="000000"/>
                  <w:kern w:val="0"/>
                  <w:sz w:val="22"/>
                  <w:lang w:eastAsia="en-US"/>
                </w:rPr>
                <w:t>viper_ex_ctrl</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50" w:author="sanjai" w:date="2020-04-09T12:10:00Z"/>
                <w:rFonts w:ascii="Calibri" w:eastAsia="Times New Roman" w:hAnsi="Calibri"/>
                <w:color w:val="000000"/>
                <w:kern w:val="0"/>
                <w:sz w:val="22"/>
                <w:lang w:eastAsia="en-US"/>
              </w:rPr>
            </w:pPr>
            <w:ins w:id="1351"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52" w:author="sanjai" w:date="2020-04-09T12:10:00Z"/>
                <w:rFonts w:ascii="Calibri" w:eastAsia="Times New Roman" w:hAnsi="Calibri"/>
                <w:color w:val="000000"/>
                <w:kern w:val="0"/>
                <w:sz w:val="22"/>
                <w:lang w:eastAsia="en-US"/>
              </w:rPr>
            </w:pPr>
            <w:ins w:id="1353" w:author="sanjai" w:date="2020-04-09T12:10:00Z">
              <w:r w:rsidRPr="00764D30">
                <w:rPr>
                  <w:rFonts w:ascii="Calibri" w:eastAsia="Times New Roman" w:hAnsi="Calibri"/>
                  <w:color w:val="000000"/>
                  <w:kern w:val="0"/>
                  <w:sz w:val="22"/>
                  <w:lang w:eastAsia="en-US"/>
                </w:rPr>
                <w:t>opcode</w:t>
              </w:r>
            </w:ins>
          </w:p>
        </w:tc>
      </w:tr>
      <w:tr w:rsidR="00764D30" w:rsidRPr="00764D30" w:rsidTr="00764D30">
        <w:trPr>
          <w:trHeight w:val="290"/>
          <w:ins w:id="1354"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55" w:author="sanjai" w:date="2020-04-09T12:10:00Z"/>
                <w:rFonts w:ascii="Calibri" w:eastAsia="Times New Roman" w:hAnsi="Calibri"/>
                <w:color w:val="000000"/>
                <w:kern w:val="0"/>
                <w:sz w:val="22"/>
                <w:lang w:eastAsia="en-US"/>
              </w:rPr>
            </w:pPr>
            <w:ins w:id="1356"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57" w:author="sanjai" w:date="2020-04-09T12:10:00Z"/>
                <w:rFonts w:ascii="Calibri" w:eastAsia="Times New Roman" w:hAnsi="Calibri"/>
                <w:color w:val="000000"/>
                <w:kern w:val="0"/>
                <w:sz w:val="22"/>
                <w:lang w:eastAsia="en-US"/>
              </w:rPr>
            </w:pPr>
            <w:ins w:id="1358" w:author="sanjai" w:date="2020-04-09T12:10:00Z">
              <w:r w:rsidRPr="00764D30">
                <w:rPr>
                  <w:rFonts w:ascii="Calibri" w:eastAsia="Times New Roman" w:hAnsi="Calibri"/>
                  <w:color w:val="000000"/>
                  <w:kern w:val="0"/>
                  <w:sz w:val="22"/>
                  <w:lang w:eastAsia="en-US"/>
                </w:rPr>
                <w:t>[1:0]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59" w:author="sanjai" w:date="2020-04-09T12:10:00Z"/>
                <w:rFonts w:ascii="Calibri" w:eastAsia="Times New Roman" w:hAnsi="Calibri"/>
                <w:color w:val="000000"/>
                <w:kern w:val="0"/>
                <w:sz w:val="22"/>
                <w:lang w:eastAsia="en-US"/>
              </w:rPr>
            </w:pPr>
            <w:proofErr w:type="spellStart"/>
            <w:ins w:id="1360" w:author="sanjai" w:date="2020-04-09T12:10:00Z">
              <w:r w:rsidRPr="00764D30">
                <w:rPr>
                  <w:rFonts w:ascii="Calibri" w:eastAsia="Times New Roman" w:hAnsi="Calibri"/>
                  <w:color w:val="000000"/>
                  <w:kern w:val="0"/>
                  <w:sz w:val="22"/>
                  <w:lang w:eastAsia="en-US"/>
                </w:rPr>
                <w:t>viper_vtype_lmul</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61" w:author="sanjai" w:date="2020-04-09T12:10:00Z"/>
                <w:rFonts w:ascii="Calibri" w:eastAsia="Times New Roman" w:hAnsi="Calibri"/>
                <w:color w:val="000000"/>
                <w:kern w:val="0"/>
                <w:sz w:val="22"/>
                <w:lang w:eastAsia="en-US"/>
              </w:rPr>
            </w:pPr>
            <w:ins w:id="1362"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63" w:author="sanjai" w:date="2020-04-09T12:10:00Z"/>
                <w:rFonts w:ascii="Calibri" w:eastAsia="Times New Roman" w:hAnsi="Calibri"/>
                <w:color w:val="000000"/>
                <w:kern w:val="0"/>
                <w:sz w:val="22"/>
                <w:lang w:eastAsia="en-US"/>
              </w:rPr>
            </w:pPr>
            <w:ins w:id="1364" w:author="sanjai" w:date="2020-04-09T12:10:00Z">
              <w:r w:rsidRPr="00764D30">
                <w:rPr>
                  <w:rFonts w:ascii="Calibri" w:eastAsia="Times New Roman" w:hAnsi="Calibri"/>
                  <w:color w:val="000000"/>
                  <w:kern w:val="0"/>
                  <w:sz w:val="22"/>
                  <w:lang w:eastAsia="en-US"/>
                </w:rPr>
                <w:t xml:space="preserve">combination of </w:t>
              </w:r>
              <w:proofErr w:type="spellStart"/>
              <w:r w:rsidRPr="00764D30">
                <w:rPr>
                  <w:rFonts w:ascii="Calibri" w:eastAsia="Times New Roman" w:hAnsi="Calibri"/>
                  <w:color w:val="000000"/>
                  <w:kern w:val="0"/>
                  <w:sz w:val="22"/>
                  <w:lang w:eastAsia="en-US"/>
                </w:rPr>
                <w:t>vlen</w:t>
              </w:r>
              <w:proofErr w:type="spellEnd"/>
              <w:r w:rsidRPr="00764D30">
                <w:rPr>
                  <w:rFonts w:ascii="Calibri" w:eastAsia="Times New Roman" w:hAnsi="Calibri"/>
                  <w:color w:val="000000"/>
                  <w:kern w:val="0"/>
                  <w:sz w:val="22"/>
                  <w:lang w:eastAsia="en-US"/>
                </w:rPr>
                <w:t xml:space="preserve"> &amp; </w:t>
              </w:r>
              <w:proofErr w:type="spellStart"/>
              <w:r w:rsidRPr="00764D30">
                <w:rPr>
                  <w:rFonts w:ascii="Calibri" w:eastAsia="Times New Roman" w:hAnsi="Calibri"/>
                  <w:color w:val="000000"/>
                  <w:kern w:val="0"/>
                  <w:sz w:val="22"/>
                  <w:lang w:eastAsia="en-US"/>
                </w:rPr>
                <w:t>lmul</w:t>
              </w:r>
              <w:proofErr w:type="spellEnd"/>
            </w:ins>
          </w:p>
        </w:tc>
      </w:tr>
      <w:tr w:rsidR="00764D30" w:rsidRPr="00764D30" w:rsidTr="00764D30">
        <w:trPr>
          <w:trHeight w:val="290"/>
          <w:ins w:id="1365"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66" w:author="sanjai" w:date="2020-04-09T12:10:00Z"/>
                <w:rFonts w:ascii="Calibri" w:eastAsia="Times New Roman" w:hAnsi="Calibri"/>
                <w:color w:val="000000"/>
                <w:kern w:val="0"/>
                <w:sz w:val="22"/>
                <w:lang w:eastAsia="en-US"/>
              </w:rPr>
            </w:pPr>
            <w:ins w:id="1367"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68" w:author="sanjai" w:date="2020-04-09T12:10:00Z"/>
                <w:rFonts w:ascii="Calibri" w:eastAsia="Times New Roman" w:hAnsi="Calibri"/>
                <w:color w:val="000000"/>
                <w:kern w:val="0"/>
                <w:sz w:val="22"/>
                <w:lang w:eastAsia="en-US"/>
              </w:rPr>
            </w:pPr>
            <w:ins w:id="1369" w:author="sanjai" w:date="2020-04-09T12:10:00Z">
              <w:r w:rsidRPr="00764D30">
                <w:rPr>
                  <w:rFonts w:ascii="Calibri" w:eastAsia="Times New Roman" w:hAnsi="Calibri"/>
                  <w:color w:val="000000"/>
                  <w:kern w:val="0"/>
                  <w:sz w:val="22"/>
                  <w:lang w:eastAsia="en-US"/>
                </w:rPr>
                <w:t>[`CSR_VL_RANGE]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70" w:author="sanjai" w:date="2020-04-09T12:10:00Z"/>
                <w:rFonts w:ascii="Calibri" w:eastAsia="Times New Roman" w:hAnsi="Calibri"/>
                <w:color w:val="000000"/>
                <w:kern w:val="0"/>
                <w:sz w:val="22"/>
                <w:lang w:eastAsia="en-US"/>
              </w:rPr>
            </w:pPr>
            <w:proofErr w:type="spellStart"/>
            <w:ins w:id="1371" w:author="sanjai" w:date="2020-04-09T12:10:00Z">
              <w:r w:rsidRPr="00764D30">
                <w:rPr>
                  <w:rFonts w:ascii="Calibri" w:eastAsia="Times New Roman" w:hAnsi="Calibri"/>
                  <w:color w:val="000000"/>
                  <w:kern w:val="0"/>
                  <w:sz w:val="22"/>
                  <w:lang w:eastAsia="en-US"/>
                </w:rPr>
                <w:t>viper_vl</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72" w:author="sanjai" w:date="2020-04-09T12:10:00Z"/>
                <w:rFonts w:ascii="Calibri" w:eastAsia="Times New Roman" w:hAnsi="Calibri"/>
                <w:color w:val="000000"/>
                <w:kern w:val="0"/>
                <w:sz w:val="22"/>
                <w:lang w:eastAsia="en-US"/>
              </w:rPr>
            </w:pPr>
            <w:ins w:id="1373"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74" w:author="sanjai" w:date="2020-04-09T12:10:00Z"/>
                <w:rFonts w:ascii="Calibri" w:eastAsia="Times New Roman" w:hAnsi="Calibri"/>
                <w:color w:val="000000"/>
                <w:kern w:val="0"/>
                <w:sz w:val="22"/>
                <w:lang w:eastAsia="en-US"/>
              </w:rPr>
            </w:pPr>
            <w:ins w:id="1375" w:author="sanjai" w:date="2020-04-09T12:10:00Z">
              <w:r w:rsidRPr="00764D30">
                <w:rPr>
                  <w:rFonts w:ascii="Calibri" w:eastAsia="Times New Roman" w:hAnsi="Calibri"/>
                  <w:color w:val="000000"/>
                  <w:kern w:val="0"/>
                  <w:sz w:val="22"/>
                  <w:lang w:eastAsia="en-US"/>
                </w:rPr>
                <w:t>vector length</w:t>
              </w:r>
            </w:ins>
          </w:p>
        </w:tc>
      </w:tr>
      <w:tr w:rsidR="00764D30" w:rsidRPr="00764D30" w:rsidTr="00764D30">
        <w:trPr>
          <w:trHeight w:val="290"/>
          <w:ins w:id="1376"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77" w:author="sanjai" w:date="2020-04-09T12:10:00Z"/>
                <w:rFonts w:ascii="Calibri" w:eastAsia="Times New Roman" w:hAnsi="Calibri"/>
                <w:color w:val="000000"/>
                <w:kern w:val="0"/>
                <w:sz w:val="22"/>
                <w:lang w:eastAsia="en-US"/>
              </w:rPr>
            </w:pPr>
            <w:ins w:id="1378"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79" w:author="sanjai" w:date="2020-04-09T12:10:00Z"/>
                <w:rFonts w:ascii="Calibri" w:eastAsia="Times New Roman" w:hAnsi="Calibri"/>
                <w:color w:val="000000"/>
                <w:kern w:val="0"/>
                <w:sz w:val="22"/>
                <w:lang w:eastAsia="en-US"/>
              </w:rPr>
            </w:pPr>
            <w:ins w:id="1380" w:author="sanjai" w:date="2020-04-09T12:10:00Z">
              <w:r w:rsidRPr="00764D30">
                <w:rPr>
                  <w:rFonts w:ascii="Calibri" w:eastAsia="Times New Roman" w:hAnsi="Calibri"/>
                  <w:color w:val="000000"/>
                  <w:kern w:val="0"/>
                  <w:sz w:val="22"/>
                  <w:lang w:eastAsia="en-US"/>
                </w:rPr>
                <w:t>[`VP_DATA_RANGE]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81" w:author="sanjai" w:date="2020-04-09T12:10:00Z"/>
                <w:rFonts w:ascii="Calibri" w:eastAsia="Times New Roman" w:hAnsi="Calibri"/>
                <w:color w:val="000000"/>
                <w:kern w:val="0"/>
                <w:sz w:val="22"/>
                <w:lang w:eastAsia="en-US"/>
              </w:rPr>
            </w:pPr>
            <w:ins w:id="1382" w:author="sanjai" w:date="2020-04-09T12:10:00Z">
              <w:r w:rsidRPr="00764D30">
                <w:rPr>
                  <w:rFonts w:ascii="Calibri" w:eastAsia="Times New Roman" w:hAnsi="Calibri"/>
                  <w:color w:val="000000"/>
                  <w:kern w:val="0"/>
                  <w:sz w:val="22"/>
                  <w:lang w:eastAsia="en-US"/>
                </w:rPr>
                <w:t>v2_vrf_data0;</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83" w:author="sanjai" w:date="2020-04-09T12:10:00Z"/>
                <w:rFonts w:ascii="Calibri" w:eastAsia="Times New Roman" w:hAnsi="Calibri"/>
                <w:color w:val="000000"/>
                <w:kern w:val="0"/>
                <w:sz w:val="22"/>
                <w:lang w:eastAsia="en-US"/>
              </w:rPr>
            </w:pPr>
            <w:ins w:id="1384"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85" w:author="sanjai" w:date="2020-04-09T12:10:00Z"/>
                <w:rFonts w:ascii="Calibri" w:eastAsia="Times New Roman" w:hAnsi="Calibri"/>
                <w:color w:val="000000"/>
                <w:kern w:val="0"/>
                <w:sz w:val="22"/>
                <w:lang w:eastAsia="en-US"/>
              </w:rPr>
            </w:pPr>
            <w:ins w:id="1386" w:author="sanjai" w:date="2020-04-09T12:10:00Z">
              <w:r w:rsidRPr="00764D30">
                <w:rPr>
                  <w:rFonts w:ascii="Calibri" w:eastAsia="Times New Roman" w:hAnsi="Calibri"/>
                  <w:color w:val="000000"/>
                  <w:kern w:val="0"/>
                  <w:sz w:val="22"/>
                  <w:lang w:eastAsia="en-US"/>
                </w:rPr>
                <w:t>read port0 data</w:t>
              </w:r>
            </w:ins>
          </w:p>
        </w:tc>
      </w:tr>
      <w:tr w:rsidR="00764D30" w:rsidRPr="00764D30" w:rsidTr="00764D30">
        <w:trPr>
          <w:trHeight w:val="290"/>
          <w:ins w:id="1387"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88" w:author="sanjai" w:date="2020-04-09T12:10:00Z"/>
                <w:rFonts w:ascii="Calibri" w:eastAsia="Times New Roman" w:hAnsi="Calibri"/>
                <w:color w:val="000000"/>
                <w:kern w:val="0"/>
                <w:sz w:val="22"/>
                <w:lang w:eastAsia="en-US"/>
              </w:rPr>
            </w:pPr>
            <w:ins w:id="1389"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90" w:author="sanjai" w:date="2020-04-09T12:10:00Z"/>
                <w:rFonts w:ascii="Calibri" w:eastAsia="Times New Roman" w:hAnsi="Calibri"/>
                <w:color w:val="000000"/>
                <w:kern w:val="0"/>
                <w:sz w:val="22"/>
                <w:lang w:eastAsia="en-US"/>
              </w:rPr>
            </w:pPr>
            <w:ins w:id="1391" w:author="sanjai" w:date="2020-04-09T12:10:00Z">
              <w:r w:rsidRPr="00764D30">
                <w:rPr>
                  <w:rFonts w:ascii="Calibri" w:eastAsia="Times New Roman" w:hAnsi="Calibri"/>
                  <w:color w:val="000000"/>
                  <w:kern w:val="0"/>
                  <w:sz w:val="22"/>
                  <w:lang w:eastAsia="en-US"/>
                </w:rPr>
                <w:t>[`VP_DATA_RANGE]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92" w:author="sanjai" w:date="2020-04-09T12:10:00Z"/>
                <w:rFonts w:ascii="Calibri" w:eastAsia="Times New Roman" w:hAnsi="Calibri"/>
                <w:color w:val="000000"/>
                <w:kern w:val="0"/>
                <w:sz w:val="22"/>
                <w:lang w:eastAsia="en-US"/>
              </w:rPr>
            </w:pPr>
            <w:ins w:id="1393" w:author="sanjai" w:date="2020-04-09T12:10:00Z">
              <w:r w:rsidRPr="00764D30">
                <w:rPr>
                  <w:rFonts w:ascii="Calibri" w:eastAsia="Times New Roman" w:hAnsi="Calibri"/>
                  <w:color w:val="000000"/>
                  <w:kern w:val="0"/>
                  <w:sz w:val="22"/>
                  <w:lang w:eastAsia="en-US"/>
                </w:rPr>
                <w:t>v2_vrf_data1;</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94" w:author="sanjai" w:date="2020-04-09T12:10:00Z"/>
                <w:rFonts w:ascii="Calibri" w:eastAsia="Times New Roman" w:hAnsi="Calibri"/>
                <w:color w:val="000000"/>
                <w:kern w:val="0"/>
                <w:sz w:val="22"/>
                <w:lang w:eastAsia="en-US"/>
              </w:rPr>
            </w:pPr>
            <w:ins w:id="1395"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96" w:author="sanjai" w:date="2020-04-09T12:10:00Z"/>
                <w:rFonts w:ascii="Calibri" w:eastAsia="Times New Roman" w:hAnsi="Calibri"/>
                <w:color w:val="000000"/>
                <w:kern w:val="0"/>
                <w:sz w:val="22"/>
                <w:lang w:eastAsia="en-US"/>
              </w:rPr>
            </w:pPr>
            <w:ins w:id="1397" w:author="sanjai" w:date="2020-04-09T12:10:00Z">
              <w:r w:rsidRPr="00764D30">
                <w:rPr>
                  <w:rFonts w:ascii="Calibri" w:eastAsia="Times New Roman" w:hAnsi="Calibri"/>
                  <w:color w:val="000000"/>
                  <w:kern w:val="0"/>
                  <w:sz w:val="22"/>
                  <w:lang w:eastAsia="en-US"/>
                </w:rPr>
                <w:t>read port1 data</w:t>
              </w:r>
            </w:ins>
          </w:p>
        </w:tc>
      </w:tr>
      <w:tr w:rsidR="00764D30" w:rsidRPr="00764D30" w:rsidTr="00764D30">
        <w:trPr>
          <w:trHeight w:val="290"/>
          <w:ins w:id="1398"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399" w:author="sanjai" w:date="2020-04-09T12:10:00Z"/>
                <w:rFonts w:ascii="Calibri" w:eastAsia="Times New Roman" w:hAnsi="Calibri"/>
                <w:color w:val="000000"/>
                <w:kern w:val="0"/>
                <w:sz w:val="22"/>
                <w:lang w:eastAsia="en-US"/>
              </w:rPr>
            </w:pPr>
            <w:ins w:id="1400"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01" w:author="sanjai" w:date="2020-04-09T12:10:00Z"/>
                <w:rFonts w:ascii="Calibri" w:eastAsia="Times New Roman" w:hAnsi="Calibri"/>
                <w:color w:val="000000"/>
                <w:kern w:val="0"/>
                <w:sz w:val="22"/>
                <w:lang w:eastAsia="en-US"/>
              </w:rPr>
            </w:pPr>
            <w:ins w:id="1402" w:author="sanjai" w:date="2020-04-09T12:10:00Z">
              <w:r w:rsidRPr="00764D30">
                <w:rPr>
                  <w:rFonts w:ascii="Calibri" w:eastAsia="Times New Roman" w:hAnsi="Calibri"/>
                  <w:color w:val="000000"/>
                  <w:kern w:val="0"/>
                  <w:sz w:val="22"/>
                  <w:lang w:eastAsia="en-US"/>
                </w:rPr>
                <w:t>[`VP_DATA_RANGE]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03" w:author="sanjai" w:date="2020-04-09T12:10:00Z"/>
                <w:rFonts w:ascii="Calibri" w:eastAsia="Times New Roman" w:hAnsi="Calibri"/>
                <w:color w:val="000000"/>
                <w:kern w:val="0"/>
                <w:sz w:val="22"/>
                <w:lang w:eastAsia="en-US"/>
              </w:rPr>
            </w:pPr>
            <w:ins w:id="1404" w:author="sanjai" w:date="2020-04-09T12:10:00Z">
              <w:r w:rsidRPr="00764D30">
                <w:rPr>
                  <w:rFonts w:ascii="Calibri" w:eastAsia="Times New Roman" w:hAnsi="Calibri"/>
                  <w:color w:val="000000"/>
                  <w:kern w:val="0"/>
                  <w:sz w:val="22"/>
                  <w:lang w:eastAsia="en-US"/>
                </w:rPr>
                <w:t>v2_vrf_data2;</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05" w:author="sanjai" w:date="2020-04-09T12:10:00Z"/>
                <w:rFonts w:ascii="Calibri" w:eastAsia="Times New Roman" w:hAnsi="Calibri"/>
                <w:color w:val="000000"/>
                <w:kern w:val="0"/>
                <w:sz w:val="22"/>
                <w:lang w:eastAsia="en-US"/>
              </w:rPr>
            </w:pPr>
            <w:ins w:id="1406"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07" w:author="sanjai" w:date="2020-04-09T12:10:00Z"/>
                <w:rFonts w:ascii="Calibri" w:eastAsia="Times New Roman" w:hAnsi="Calibri"/>
                <w:color w:val="000000"/>
                <w:kern w:val="0"/>
                <w:sz w:val="22"/>
                <w:lang w:eastAsia="en-US"/>
              </w:rPr>
            </w:pPr>
            <w:ins w:id="1408" w:author="sanjai" w:date="2020-04-09T12:10:00Z">
              <w:r w:rsidRPr="00764D30">
                <w:rPr>
                  <w:rFonts w:ascii="Calibri" w:eastAsia="Times New Roman" w:hAnsi="Calibri"/>
                  <w:color w:val="000000"/>
                  <w:kern w:val="0"/>
                  <w:sz w:val="22"/>
                  <w:lang w:eastAsia="en-US"/>
                </w:rPr>
                <w:t>read port2 data</w:t>
              </w:r>
            </w:ins>
          </w:p>
        </w:tc>
      </w:tr>
      <w:tr w:rsidR="00764D30" w:rsidRPr="00764D30" w:rsidTr="00764D30">
        <w:trPr>
          <w:trHeight w:val="290"/>
          <w:ins w:id="1409"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10" w:author="sanjai" w:date="2020-04-09T12:10:00Z"/>
                <w:rFonts w:ascii="Calibri" w:eastAsia="Times New Roman" w:hAnsi="Calibri"/>
                <w:color w:val="000000"/>
                <w:kern w:val="0"/>
                <w:sz w:val="22"/>
                <w:lang w:eastAsia="en-US"/>
              </w:rPr>
            </w:pPr>
            <w:ins w:id="1411"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12" w:author="sanjai" w:date="2020-04-09T12:10:00Z"/>
                <w:rFonts w:ascii="Calibri" w:eastAsia="Times New Roman" w:hAnsi="Calibri"/>
                <w:color w:val="000000"/>
                <w:kern w:val="0"/>
                <w:sz w:val="22"/>
                <w:lang w:eastAsia="en-US"/>
              </w:rPr>
            </w:pPr>
            <w:ins w:id="1413" w:author="sanjai" w:date="2020-04-09T12:10:00Z">
              <w:r w:rsidRPr="00764D30">
                <w:rPr>
                  <w:rFonts w:ascii="Calibri" w:eastAsia="Times New Roman" w:hAnsi="Calibri"/>
                  <w:color w:val="000000"/>
                  <w:kern w:val="0"/>
                  <w:sz w:val="22"/>
                  <w:lang w:eastAsia="en-US"/>
                </w:rPr>
                <w:t>[`VP_DATA_RANGE]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14" w:author="sanjai" w:date="2020-04-09T12:10:00Z"/>
                <w:rFonts w:ascii="Calibri" w:eastAsia="Times New Roman" w:hAnsi="Calibri"/>
                <w:color w:val="000000"/>
                <w:kern w:val="0"/>
                <w:sz w:val="22"/>
                <w:lang w:eastAsia="en-US"/>
              </w:rPr>
            </w:pPr>
            <w:ins w:id="1415" w:author="sanjai" w:date="2020-04-09T12:10:00Z">
              <w:r w:rsidRPr="00764D30">
                <w:rPr>
                  <w:rFonts w:ascii="Calibri" w:eastAsia="Times New Roman" w:hAnsi="Calibri"/>
                  <w:color w:val="000000"/>
                  <w:kern w:val="0"/>
                  <w:sz w:val="22"/>
                  <w:lang w:eastAsia="en-US"/>
                </w:rPr>
                <w:t>v2_vrf_data3;</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16" w:author="sanjai" w:date="2020-04-09T12:10:00Z"/>
                <w:rFonts w:ascii="Calibri" w:eastAsia="Times New Roman" w:hAnsi="Calibri"/>
                <w:color w:val="000000"/>
                <w:kern w:val="0"/>
                <w:sz w:val="22"/>
                <w:lang w:eastAsia="en-US"/>
              </w:rPr>
            </w:pPr>
            <w:ins w:id="1417"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18" w:author="sanjai" w:date="2020-04-09T12:10:00Z"/>
                <w:rFonts w:ascii="Calibri" w:eastAsia="Times New Roman" w:hAnsi="Calibri"/>
                <w:color w:val="000000"/>
                <w:kern w:val="0"/>
                <w:sz w:val="22"/>
                <w:lang w:eastAsia="en-US"/>
              </w:rPr>
            </w:pPr>
            <w:ins w:id="1419" w:author="sanjai" w:date="2020-04-09T12:10:00Z">
              <w:r w:rsidRPr="00764D30">
                <w:rPr>
                  <w:rFonts w:ascii="Calibri" w:eastAsia="Times New Roman" w:hAnsi="Calibri"/>
                  <w:color w:val="000000"/>
                  <w:kern w:val="0"/>
                  <w:sz w:val="22"/>
                  <w:lang w:eastAsia="en-US"/>
                </w:rPr>
                <w:t>read port3 data</w:t>
              </w:r>
            </w:ins>
          </w:p>
        </w:tc>
      </w:tr>
      <w:tr w:rsidR="00764D30" w:rsidRPr="00764D30" w:rsidTr="00764D30">
        <w:trPr>
          <w:trHeight w:val="290"/>
          <w:ins w:id="1420"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21" w:author="sanjai" w:date="2020-04-09T12:10:00Z"/>
                <w:rFonts w:ascii="Calibri" w:eastAsia="Times New Roman" w:hAnsi="Calibri"/>
                <w:color w:val="000000"/>
                <w:kern w:val="0"/>
                <w:sz w:val="22"/>
                <w:lang w:eastAsia="en-US"/>
              </w:rPr>
            </w:pPr>
            <w:ins w:id="1422"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23" w:author="sanjai" w:date="2020-04-09T12:10:00Z"/>
                <w:rFonts w:ascii="Calibri" w:eastAsia="Times New Roman" w:hAnsi="Calibri"/>
                <w:color w:val="000000"/>
                <w:kern w:val="0"/>
                <w:sz w:val="22"/>
                <w:lang w:eastAsia="en-US"/>
              </w:rPr>
            </w:pPr>
            <w:ins w:id="1424" w:author="sanjai" w:date="2020-04-09T12:10:00Z">
              <w:r w:rsidRPr="00764D30">
                <w:rPr>
                  <w:rFonts w:ascii="Calibri" w:eastAsia="Times New Roman" w:hAnsi="Calibri"/>
                  <w:color w:val="000000"/>
                  <w:kern w:val="0"/>
                  <w:sz w:val="22"/>
                  <w:lang w:eastAsia="en-US"/>
                </w:rPr>
                <w:t>[1:0]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25" w:author="sanjai" w:date="2020-04-09T12:10:00Z"/>
                <w:rFonts w:ascii="Calibri" w:eastAsia="Times New Roman" w:hAnsi="Calibri"/>
                <w:color w:val="000000"/>
                <w:kern w:val="0"/>
                <w:sz w:val="22"/>
                <w:lang w:eastAsia="en-US"/>
              </w:rPr>
            </w:pPr>
            <w:ins w:id="1426" w:author="sanjai" w:date="2020-04-09T12:10:00Z">
              <w:r w:rsidRPr="00764D30">
                <w:rPr>
                  <w:rFonts w:ascii="Calibri" w:eastAsia="Times New Roman" w:hAnsi="Calibri"/>
                  <w:color w:val="000000"/>
                  <w:kern w:val="0"/>
                  <w:sz w:val="22"/>
                  <w:lang w:eastAsia="en-US"/>
                </w:rPr>
                <w:t>viper_vs1_select;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27" w:author="sanjai" w:date="2020-04-09T12:10:00Z"/>
                <w:rFonts w:ascii="Calibri" w:eastAsia="Times New Roman" w:hAnsi="Calibri"/>
                <w:color w:val="000000"/>
                <w:kern w:val="0"/>
                <w:sz w:val="22"/>
                <w:lang w:eastAsia="en-US"/>
              </w:rPr>
            </w:pPr>
            <w:ins w:id="142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29" w:author="sanjai" w:date="2020-04-09T12:10:00Z"/>
                <w:rFonts w:ascii="Calibri" w:eastAsia="Times New Roman" w:hAnsi="Calibri"/>
                <w:color w:val="000000"/>
                <w:kern w:val="0"/>
                <w:sz w:val="22"/>
                <w:lang w:eastAsia="en-US"/>
              </w:rPr>
            </w:pPr>
            <w:ins w:id="1430" w:author="sanjai" w:date="2020-04-09T12:10:00Z">
              <w:r w:rsidRPr="00764D30">
                <w:rPr>
                  <w:rFonts w:ascii="Calibri" w:eastAsia="Times New Roman" w:hAnsi="Calibri"/>
                  <w:color w:val="000000"/>
                  <w:kern w:val="0"/>
                  <w:sz w:val="22"/>
                  <w:lang w:eastAsia="en-US"/>
                </w:rPr>
                <w:t>vs1 data</w:t>
              </w:r>
            </w:ins>
          </w:p>
        </w:tc>
      </w:tr>
      <w:tr w:rsidR="00764D30" w:rsidRPr="00764D30" w:rsidTr="00764D30">
        <w:trPr>
          <w:trHeight w:val="290"/>
          <w:ins w:id="1431"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32" w:author="sanjai" w:date="2020-04-09T12:10:00Z"/>
                <w:rFonts w:ascii="Calibri" w:eastAsia="Times New Roman" w:hAnsi="Calibri"/>
                <w:color w:val="000000"/>
                <w:kern w:val="0"/>
                <w:sz w:val="22"/>
                <w:lang w:eastAsia="en-US"/>
              </w:rPr>
            </w:pPr>
            <w:ins w:id="1433"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34"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35" w:author="sanjai" w:date="2020-04-09T12:10:00Z"/>
                <w:rFonts w:ascii="Calibri" w:eastAsia="Times New Roman" w:hAnsi="Calibri"/>
                <w:color w:val="000000"/>
                <w:kern w:val="0"/>
                <w:sz w:val="22"/>
                <w:lang w:eastAsia="en-US"/>
              </w:rPr>
            </w:pPr>
            <w:ins w:id="1436" w:author="sanjai" w:date="2020-04-09T12:10:00Z">
              <w:r w:rsidRPr="00764D30">
                <w:rPr>
                  <w:rFonts w:ascii="Calibri" w:eastAsia="Times New Roman" w:hAnsi="Calibri"/>
                  <w:color w:val="000000"/>
                  <w:kern w:val="0"/>
                  <w:sz w:val="22"/>
                  <w:lang w:eastAsia="en-US"/>
                </w:rPr>
                <w:t>viper_vs1_valid;</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37" w:author="sanjai" w:date="2020-04-09T12:10:00Z"/>
                <w:rFonts w:ascii="Calibri" w:eastAsia="Times New Roman" w:hAnsi="Calibri"/>
                <w:color w:val="000000"/>
                <w:kern w:val="0"/>
                <w:sz w:val="22"/>
                <w:lang w:eastAsia="en-US"/>
              </w:rPr>
            </w:pPr>
            <w:ins w:id="143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39" w:author="sanjai" w:date="2020-04-09T12:10:00Z"/>
                <w:rFonts w:ascii="Calibri" w:eastAsia="Times New Roman" w:hAnsi="Calibri"/>
                <w:color w:val="000000"/>
                <w:kern w:val="0"/>
                <w:sz w:val="22"/>
                <w:lang w:eastAsia="en-US"/>
              </w:rPr>
            </w:pPr>
          </w:p>
        </w:tc>
      </w:tr>
      <w:tr w:rsidR="00764D30" w:rsidRPr="00764D30" w:rsidTr="00764D30">
        <w:trPr>
          <w:trHeight w:val="290"/>
          <w:ins w:id="1440"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41" w:author="sanjai" w:date="2020-04-09T12:10:00Z"/>
                <w:rFonts w:ascii="Calibri" w:eastAsia="Times New Roman" w:hAnsi="Calibri"/>
                <w:color w:val="000000"/>
                <w:kern w:val="0"/>
                <w:sz w:val="22"/>
                <w:lang w:eastAsia="en-US"/>
              </w:rPr>
            </w:pPr>
            <w:ins w:id="1442"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43" w:author="sanjai" w:date="2020-04-09T12:10:00Z"/>
                <w:rFonts w:ascii="Calibri" w:eastAsia="Times New Roman" w:hAnsi="Calibri"/>
                <w:color w:val="000000"/>
                <w:kern w:val="0"/>
                <w:sz w:val="22"/>
                <w:lang w:eastAsia="en-US"/>
              </w:rPr>
            </w:pPr>
            <w:ins w:id="1444" w:author="sanjai" w:date="2020-04-09T12:10:00Z">
              <w:r w:rsidRPr="00764D30">
                <w:rPr>
                  <w:rFonts w:ascii="Calibri" w:eastAsia="Times New Roman" w:hAnsi="Calibri"/>
                  <w:color w:val="000000"/>
                  <w:kern w:val="0"/>
                  <w:sz w:val="22"/>
                  <w:lang w:eastAsia="en-US"/>
                </w:rPr>
                <w:t>[1:0]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45" w:author="sanjai" w:date="2020-04-09T12:10:00Z"/>
                <w:rFonts w:ascii="Calibri" w:eastAsia="Times New Roman" w:hAnsi="Calibri"/>
                <w:color w:val="000000"/>
                <w:kern w:val="0"/>
                <w:sz w:val="22"/>
                <w:lang w:eastAsia="en-US"/>
              </w:rPr>
            </w:pPr>
            <w:ins w:id="1446" w:author="sanjai" w:date="2020-04-09T12:10:00Z">
              <w:r w:rsidRPr="00764D30">
                <w:rPr>
                  <w:rFonts w:ascii="Calibri" w:eastAsia="Times New Roman" w:hAnsi="Calibri"/>
                  <w:color w:val="000000"/>
                  <w:kern w:val="0"/>
                  <w:sz w:val="22"/>
                  <w:lang w:eastAsia="en-US"/>
                </w:rPr>
                <w:t>viper_vs2_select;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47" w:author="sanjai" w:date="2020-04-09T12:10:00Z"/>
                <w:rFonts w:ascii="Calibri" w:eastAsia="Times New Roman" w:hAnsi="Calibri"/>
                <w:color w:val="000000"/>
                <w:kern w:val="0"/>
                <w:sz w:val="22"/>
                <w:lang w:eastAsia="en-US"/>
              </w:rPr>
            </w:pPr>
            <w:ins w:id="144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49" w:author="sanjai" w:date="2020-04-09T12:10:00Z"/>
                <w:rFonts w:ascii="Calibri" w:eastAsia="Times New Roman" w:hAnsi="Calibri"/>
                <w:color w:val="000000"/>
                <w:kern w:val="0"/>
                <w:sz w:val="22"/>
                <w:lang w:eastAsia="en-US"/>
              </w:rPr>
            </w:pPr>
            <w:ins w:id="1450" w:author="sanjai" w:date="2020-04-09T12:10:00Z">
              <w:r w:rsidRPr="00764D30">
                <w:rPr>
                  <w:rFonts w:ascii="Calibri" w:eastAsia="Times New Roman" w:hAnsi="Calibri"/>
                  <w:color w:val="000000"/>
                  <w:kern w:val="0"/>
                  <w:sz w:val="22"/>
                  <w:lang w:eastAsia="en-US"/>
                </w:rPr>
                <w:t>vs2 data</w:t>
              </w:r>
            </w:ins>
          </w:p>
        </w:tc>
      </w:tr>
      <w:tr w:rsidR="00764D30" w:rsidRPr="00764D30" w:rsidTr="00764D30">
        <w:trPr>
          <w:trHeight w:val="290"/>
          <w:ins w:id="1451"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52" w:author="sanjai" w:date="2020-04-09T12:10:00Z"/>
                <w:rFonts w:ascii="Calibri" w:eastAsia="Times New Roman" w:hAnsi="Calibri"/>
                <w:color w:val="000000"/>
                <w:kern w:val="0"/>
                <w:sz w:val="22"/>
                <w:lang w:eastAsia="en-US"/>
              </w:rPr>
            </w:pPr>
            <w:ins w:id="1453"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54"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55" w:author="sanjai" w:date="2020-04-09T12:10:00Z"/>
                <w:rFonts w:ascii="Calibri" w:eastAsia="Times New Roman" w:hAnsi="Calibri"/>
                <w:color w:val="000000"/>
                <w:kern w:val="0"/>
                <w:sz w:val="22"/>
                <w:lang w:eastAsia="en-US"/>
              </w:rPr>
            </w:pPr>
            <w:ins w:id="1456" w:author="sanjai" w:date="2020-04-09T12:10:00Z">
              <w:r w:rsidRPr="00764D30">
                <w:rPr>
                  <w:rFonts w:ascii="Calibri" w:eastAsia="Times New Roman" w:hAnsi="Calibri"/>
                  <w:color w:val="000000"/>
                  <w:kern w:val="0"/>
                  <w:sz w:val="22"/>
                  <w:lang w:eastAsia="en-US"/>
                </w:rPr>
                <w:t>viper_vs2_valid;</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57" w:author="sanjai" w:date="2020-04-09T12:10:00Z"/>
                <w:rFonts w:ascii="Calibri" w:eastAsia="Times New Roman" w:hAnsi="Calibri"/>
                <w:color w:val="000000"/>
                <w:kern w:val="0"/>
                <w:sz w:val="22"/>
                <w:lang w:eastAsia="en-US"/>
              </w:rPr>
            </w:pPr>
            <w:ins w:id="145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59" w:author="sanjai" w:date="2020-04-09T12:10:00Z"/>
                <w:rFonts w:ascii="Calibri" w:eastAsia="Times New Roman" w:hAnsi="Calibri"/>
                <w:color w:val="000000"/>
                <w:kern w:val="0"/>
                <w:sz w:val="22"/>
                <w:lang w:eastAsia="en-US"/>
              </w:rPr>
            </w:pPr>
          </w:p>
        </w:tc>
      </w:tr>
      <w:tr w:rsidR="00764D30" w:rsidRPr="00764D30" w:rsidTr="00764D30">
        <w:trPr>
          <w:trHeight w:val="290"/>
          <w:ins w:id="1460"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61" w:author="sanjai" w:date="2020-04-09T12:10:00Z"/>
                <w:rFonts w:ascii="Calibri" w:eastAsia="Times New Roman" w:hAnsi="Calibri"/>
                <w:color w:val="000000"/>
                <w:kern w:val="0"/>
                <w:sz w:val="22"/>
                <w:lang w:eastAsia="en-US"/>
              </w:rPr>
            </w:pPr>
            <w:ins w:id="1462"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63" w:author="sanjai" w:date="2020-04-09T12:10:00Z"/>
                <w:rFonts w:ascii="Calibri" w:eastAsia="Times New Roman" w:hAnsi="Calibri"/>
                <w:color w:val="000000"/>
                <w:kern w:val="0"/>
                <w:sz w:val="22"/>
                <w:lang w:eastAsia="en-US"/>
              </w:rPr>
            </w:pPr>
            <w:ins w:id="1464" w:author="sanjai" w:date="2020-04-09T12:10:00Z">
              <w:r w:rsidRPr="00764D30">
                <w:rPr>
                  <w:rFonts w:ascii="Calibri" w:eastAsia="Times New Roman" w:hAnsi="Calibri"/>
                  <w:color w:val="000000"/>
                  <w:kern w:val="0"/>
                  <w:sz w:val="22"/>
                  <w:lang w:eastAsia="en-US"/>
                </w:rPr>
                <w:t>[1:0]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65" w:author="sanjai" w:date="2020-04-09T12:10:00Z"/>
                <w:rFonts w:ascii="Calibri" w:eastAsia="Times New Roman" w:hAnsi="Calibri"/>
                <w:color w:val="000000"/>
                <w:kern w:val="0"/>
                <w:sz w:val="22"/>
                <w:lang w:eastAsia="en-US"/>
              </w:rPr>
            </w:pPr>
            <w:ins w:id="1466" w:author="sanjai" w:date="2020-04-09T12:10:00Z">
              <w:r w:rsidRPr="00764D30">
                <w:rPr>
                  <w:rFonts w:ascii="Calibri" w:eastAsia="Times New Roman" w:hAnsi="Calibri"/>
                  <w:color w:val="000000"/>
                  <w:kern w:val="0"/>
                  <w:sz w:val="22"/>
                  <w:lang w:eastAsia="en-US"/>
                </w:rPr>
                <w:t>viper_vs3_select;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67" w:author="sanjai" w:date="2020-04-09T12:10:00Z"/>
                <w:rFonts w:ascii="Calibri" w:eastAsia="Times New Roman" w:hAnsi="Calibri"/>
                <w:color w:val="000000"/>
                <w:kern w:val="0"/>
                <w:sz w:val="22"/>
                <w:lang w:eastAsia="en-US"/>
              </w:rPr>
            </w:pPr>
            <w:ins w:id="146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69" w:author="sanjai" w:date="2020-04-09T12:10:00Z"/>
                <w:rFonts w:ascii="Calibri" w:eastAsia="Times New Roman" w:hAnsi="Calibri"/>
                <w:color w:val="000000"/>
                <w:kern w:val="0"/>
                <w:sz w:val="22"/>
                <w:lang w:eastAsia="en-US"/>
              </w:rPr>
            </w:pPr>
            <w:ins w:id="1470" w:author="sanjai" w:date="2020-04-09T12:10:00Z">
              <w:r w:rsidRPr="00764D30">
                <w:rPr>
                  <w:rFonts w:ascii="Calibri" w:eastAsia="Times New Roman" w:hAnsi="Calibri"/>
                  <w:color w:val="000000"/>
                  <w:kern w:val="0"/>
                  <w:sz w:val="22"/>
                  <w:lang w:eastAsia="en-US"/>
                </w:rPr>
                <w:t>vs3 data (not used)</w:t>
              </w:r>
            </w:ins>
          </w:p>
        </w:tc>
      </w:tr>
      <w:tr w:rsidR="00764D30" w:rsidRPr="00764D30" w:rsidTr="00764D30">
        <w:trPr>
          <w:trHeight w:val="290"/>
          <w:ins w:id="1471"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72" w:author="sanjai" w:date="2020-04-09T12:10:00Z"/>
                <w:rFonts w:ascii="Calibri" w:eastAsia="Times New Roman" w:hAnsi="Calibri"/>
                <w:color w:val="000000"/>
                <w:kern w:val="0"/>
                <w:sz w:val="22"/>
                <w:lang w:eastAsia="en-US"/>
              </w:rPr>
            </w:pPr>
            <w:ins w:id="1473"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74"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75" w:author="sanjai" w:date="2020-04-09T12:10:00Z"/>
                <w:rFonts w:ascii="Calibri" w:eastAsia="Times New Roman" w:hAnsi="Calibri"/>
                <w:color w:val="000000"/>
                <w:kern w:val="0"/>
                <w:sz w:val="22"/>
                <w:lang w:eastAsia="en-US"/>
              </w:rPr>
            </w:pPr>
            <w:ins w:id="1476" w:author="sanjai" w:date="2020-04-09T12:10:00Z">
              <w:r w:rsidRPr="00764D30">
                <w:rPr>
                  <w:rFonts w:ascii="Calibri" w:eastAsia="Times New Roman" w:hAnsi="Calibri"/>
                  <w:color w:val="000000"/>
                  <w:kern w:val="0"/>
                  <w:sz w:val="22"/>
                  <w:lang w:eastAsia="en-US"/>
                </w:rPr>
                <w:t>viper_vs3_valid;</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77" w:author="sanjai" w:date="2020-04-09T12:10:00Z"/>
                <w:rFonts w:ascii="Calibri" w:eastAsia="Times New Roman" w:hAnsi="Calibri"/>
                <w:color w:val="000000"/>
                <w:kern w:val="0"/>
                <w:sz w:val="22"/>
                <w:lang w:eastAsia="en-US"/>
              </w:rPr>
            </w:pPr>
            <w:ins w:id="147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79" w:author="sanjai" w:date="2020-04-09T12:10:00Z"/>
                <w:rFonts w:ascii="Calibri" w:eastAsia="Times New Roman" w:hAnsi="Calibri"/>
                <w:color w:val="000000"/>
                <w:kern w:val="0"/>
                <w:sz w:val="22"/>
                <w:lang w:eastAsia="en-US"/>
              </w:rPr>
            </w:pPr>
          </w:p>
        </w:tc>
      </w:tr>
      <w:tr w:rsidR="00764D30" w:rsidRPr="00764D30" w:rsidTr="00764D30">
        <w:trPr>
          <w:trHeight w:val="290"/>
          <w:ins w:id="1480"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81" w:author="sanjai" w:date="2020-04-09T12:10:00Z"/>
                <w:rFonts w:ascii="Calibri" w:eastAsia="Times New Roman" w:hAnsi="Calibri"/>
                <w:color w:val="000000"/>
                <w:kern w:val="0"/>
                <w:sz w:val="22"/>
                <w:lang w:eastAsia="en-US"/>
              </w:rPr>
            </w:pPr>
            <w:ins w:id="1482"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83" w:author="sanjai" w:date="2020-04-09T12:10:00Z"/>
                <w:rFonts w:ascii="Calibri" w:eastAsia="Times New Roman" w:hAnsi="Calibri"/>
                <w:color w:val="000000"/>
                <w:kern w:val="0"/>
                <w:sz w:val="22"/>
                <w:lang w:eastAsia="en-US"/>
              </w:rPr>
            </w:pPr>
            <w:ins w:id="1484" w:author="sanjai" w:date="2020-04-09T12:10:00Z">
              <w:r w:rsidRPr="00764D30">
                <w:rPr>
                  <w:rFonts w:ascii="Calibri" w:eastAsia="Times New Roman" w:hAnsi="Calibri"/>
                  <w:color w:val="000000"/>
                  <w:kern w:val="0"/>
                  <w:sz w:val="22"/>
                  <w:lang w:eastAsia="en-US"/>
                </w:rPr>
                <w:t>[`VP_MASK_RANGE]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85" w:author="sanjai" w:date="2020-04-09T12:10:00Z"/>
                <w:rFonts w:ascii="Calibri" w:eastAsia="Times New Roman" w:hAnsi="Calibri"/>
                <w:color w:val="000000"/>
                <w:kern w:val="0"/>
                <w:sz w:val="22"/>
                <w:lang w:eastAsia="en-US"/>
              </w:rPr>
            </w:pPr>
            <w:proofErr w:type="spellStart"/>
            <w:ins w:id="1486" w:author="sanjai" w:date="2020-04-09T12:10:00Z">
              <w:r w:rsidRPr="00764D30">
                <w:rPr>
                  <w:rFonts w:ascii="Calibri" w:eastAsia="Times New Roman" w:hAnsi="Calibri"/>
                  <w:color w:val="000000"/>
                  <w:kern w:val="0"/>
                  <w:sz w:val="22"/>
                  <w:lang w:eastAsia="en-US"/>
                </w:rPr>
                <w:t>viper_msk_bits</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87" w:author="sanjai" w:date="2020-04-09T12:10:00Z"/>
                <w:rFonts w:ascii="Calibri" w:eastAsia="Times New Roman" w:hAnsi="Calibri"/>
                <w:color w:val="000000"/>
                <w:kern w:val="0"/>
                <w:sz w:val="22"/>
                <w:lang w:eastAsia="en-US"/>
              </w:rPr>
            </w:pPr>
            <w:ins w:id="1488"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89" w:author="sanjai" w:date="2020-04-09T12:10:00Z"/>
                <w:rFonts w:ascii="Calibri" w:eastAsia="Times New Roman" w:hAnsi="Calibri"/>
                <w:color w:val="000000"/>
                <w:kern w:val="0"/>
                <w:sz w:val="22"/>
                <w:lang w:eastAsia="en-US"/>
              </w:rPr>
            </w:pPr>
            <w:proofErr w:type="spellStart"/>
            <w:ins w:id="1490" w:author="sanjai" w:date="2020-04-09T12:10:00Z">
              <w:r w:rsidRPr="00764D30">
                <w:rPr>
                  <w:rFonts w:ascii="Calibri" w:eastAsia="Times New Roman" w:hAnsi="Calibri"/>
                  <w:color w:val="000000"/>
                  <w:kern w:val="0"/>
                  <w:sz w:val="22"/>
                  <w:lang w:eastAsia="en-US"/>
                </w:rPr>
                <w:t>vmask</w:t>
              </w:r>
              <w:proofErr w:type="spellEnd"/>
              <w:r w:rsidRPr="00764D30">
                <w:rPr>
                  <w:rFonts w:ascii="Calibri" w:eastAsia="Times New Roman" w:hAnsi="Calibri"/>
                  <w:color w:val="000000"/>
                  <w:kern w:val="0"/>
                  <w:sz w:val="22"/>
                  <w:lang w:eastAsia="en-US"/>
                </w:rPr>
                <w:t xml:space="preserve"> data</w:t>
              </w:r>
            </w:ins>
          </w:p>
        </w:tc>
      </w:tr>
      <w:tr w:rsidR="00764D30" w:rsidRPr="00764D30" w:rsidTr="00764D30">
        <w:trPr>
          <w:trHeight w:val="290"/>
          <w:ins w:id="1491"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92" w:author="sanjai" w:date="2020-04-09T12:10:00Z"/>
                <w:rFonts w:ascii="Calibri" w:eastAsia="Times New Roman" w:hAnsi="Calibri"/>
                <w:color w:val="000000"/>
                <w:kern w:val="0"/>
                <w:sz w:val="22"/>
                <w:lang w:eastAsia="en-US"/>
              </w:rPr>
            </w:pPr>
            <w:ins w:id="1493"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94" w:author="sanjai" w:date="2020-04-09T12:10:00Z"/>
                <w:rFonts w:ascii="Calibri" w:eastAsia="Times New Roman" w:hAnsi="Calibri"/>
                <w:color w:val="000000"/>
                <w:kern w:val="0"/>
                <w:sz w:val="22"/>
                <w:lang w:eastAsia="en-US"/>
              </w:rPr>
            </w:pPr>
            <w:ins w:id="1495" w:author="sanjai" w:date="2020-04-09T12:10:00Z">
              <w:r w:rsidRPr="00764D30">
                <w:rPr>
                  <w:rFonts w:ascii="Calibri" w:eastAsia="Times New Roman" w:hAnsi="Calibri"/>
                  <w:color w:val="000000"/>
                  <w:kern w:val="0"/>
                  <w:sz w:val="22"/>
                  <w:lang w:eastAsia="en-US"/>
                </w:rPr>
                <w:t>[XLEN-1:0]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96" w:author="sanjai" w:date="2020-04-09T12:10:00Z"/>
                <w:rFonts w:ascii="Calibri" w:eastAsia="Times New Roman" w:hAnsi="Calibri"/>
                <w:color w:val="000000"/>
                <w:kern w:val="0"/>
                <w:sz w:val="22"/>
                <w:lang w:eastAsia="en-US"/>
              </w:rPr>
            </w:pPr>
            <w:ins w:id="1497" w:author="sanjai" w:date="2020-04-09T12:10:00Z">
              <w:r w:rsidRPr="00764D30">
                <w:rPr>
                  <w:rFonts w:ascii="Calibri" w:eastAsia="Times New Roman" w:hAnsi="Calibri"/>
                  <w:color w:val="000000"/>
                  <w:kern w:val="0"/>
                  <w:sz w:val="22"/>
                  <w:lang w:eastAsia="en-US"/>
                </w:rPr>
                <w:t>viper_rs1_data;</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498" w:author="sanjai" w:date="2020-04-09T12:10:00Z"/>
                <w:rFonts w:ascii="Calibri" w:eastAsia="Times New Roman" w:hAnsi="Calibri"/>
                <w:color w:val="000000"/>
                <w:kern w:val="0"/>
                <w:sz w:val="22"/>
                <w:lang w:eastAsia="en-US"/>
              </w:rPr>
            </w:pPr>
            <w:ins w:id="1499"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00" w:author="sanjai" w:date="2020-04-09T12:10:00Z"/>
                <w:rFonts w:ascii="Calibri" w:eastAsia="Times New Roman" w:hAnsi="Calibri"/>
                <w:color w:val="000000"/>
                <w:kern w:val="0"/>
                <w:sz w:val="22"/>
                <w:lang w:eastAsia="en-US"/>
              </w:rPr>
            </w:pPr>
            <w:ins w:id="1501" w:author="sanjai" w:date="2020-04-09T12:10:00Z">
              <w:r w:rsidRPr="00764D30">
                <w:rPr>
                  <w:rFonts w:ascii="Calibri" w:eastAsia="Times New Roman" w:hAnsi="Calibri"/>
                  <w:color w:val="000000"/>
                  <w:kern w:val="0"/>
                  <w:sz w:val="22"/>
                  <w:lang w:eastAsia="en-US"/>
                </w:rPr>
                <w:t>scalar register data (</w:t>
              </w:r>
              <w:proofErr w:type="spellStart"/>
              <w:r w:rsidRPr="00764D30">
                <w:rPr>
                  <w:rFonts w:ascii="Calibri" w:eastAsia="Times New Roman" w:hAnsi="Calibri"/>
                  <w:color w:val="000000"/>
                  <w:kern w:val="0"/>
                  <w:sz w:val="22"/>
                  <w:lang w:eastAsia="en-US"/>
                </w:rPr>
                <w:t>xrf</w:t>
              </w:r>
              <w:proofErr w:type="spellEnd"/>
              <w:r w:rsidRPr="00764D30">
                <w:rPr>
                  <w:rFonts w:ascii="Calibri" w:eastAsia="Times New Roman" w:hAnsi="Calibri"/>
                  <w:color w:val="000000"/>
                  <w:kern w:val="0"/>
                  <w:sz w:val="22"/>
                  <w:lang w:eastAsia="en-US"/>
                </w:rPr>
                <w:t>/</w:t>
              </w:r>
              <w:proofErr w:type="spellStart"/>
              <w:r w:rsidRPr="00764D30">
                <w:rPr>
                  <w:rFonts w:ascii="Calibri" w:eastAsia="Times New Roman" w:hAnsi="Calibri"/>
                  <w:color w:val="000000"/>
                  <w:kern w:val="0"/>
                  <w:sz w:val="22"/>
                  <w:lang w:eastAsia="en-US"/>
                </w:rPr>
                <w:t>frf</w:t>
              </w:r>
              <w:proofErr w:type="spellEnd"/>
              <w:r w:rsidRPr="00764D30">
                <w:rPr>
                  <w:rFonts w:ascii="Calibri" w:eastAsia="Times New Roman" w:hAnsi="Calibri"/>
                  <w:color w:val="000000"/>
                  <w:kern w:val="0"/>
                  <w:sz w:val="22"/>
                  <w:lang w:eastAsia="en-US"/>
                </w:rPr>
                <w:t>)</w:t>
              </w:r>
            </w:ins>
          </w:p>
        </w:tc>
      </w:tr>
      <w:tr w:rsidR="00764D30" w:rsidRPr="00764D30" w:rsidTr="00764D30">
        <w:trPr>
          <w:trHeight w:val="290"/>
          <w:ins w:id="1502"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03" w:author="sanjai" w:date="2020-04-09T12:10:00Z"/>
                <w:rFonts w:ascii="Calibri" w:eastAsia="Times New Roman" w:hAnsi="Calibri"/>
                <w:color w:val="000000"/>
                <w:kern w:val="0"/>
                <w:sz w:val="22"/>
                <w:lang w:eastAsia="en-US"/>
              </w:rPr>
            </w:pPr>
            <w:ins w:id="1504"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05" w:author="sanjai" w:date="2020-04-09T12:10:00Z"/>
                <w:rFonts w:ascii="Calibri" w:eastAsia="Times New Roman" w:hAnsi="Calibri"/>
                <w:color w:val="000000"/>
                <w:kern w:val="0"/>
                <w:sz w:val="22"/>
                <w:lang w:eastAsia="en-US"/>
              </w:rPr>
            </w:pPr>
            <w:ins w:id="1506" w:author="sanjai" w:date="2020-04-09T12:10:00Z">
              <w:r w:rsidRPr="00764D30">
                <w:rPr>
                  <w:rFonts w:ascii="Calibri" w:eastAsia="Times New Roman" w:hAnsi="Calibri"/>
                  <w:color w:val="000000"/>
                  <w:kern w:val="0"/>
                  <w:sz w:val="22"/>
                  <w:lang w:eastAsia="en-US"/>
                </w:rPr>
                <w:t>[XLEN-1:0]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07" w:author="sanjai" w:date="2020-04-09T12:10:00Z"/>
                <w:rFonts w:ascii="Calibri" w:eastAsia="Times New Roman" w:hAnsi="Calibri"/>
                <w:color w:val="000000"/>
                <w:kern w:val="0"/>
                <w:sz w:val="22"/>
                <w:lang w:eastAsia="en-US"/>
              </w:rPr>
            </w:pPr>
            <w:ins w:id="1508" w:author="sanjai" w:date="2020-04-09T12:10:00Z">
              <w:r w:rsidRPr="00764D30">
                <w:rPr>
                  <w:rFonts w:ascii="Calibri" w:eastAsia="Times New Roman" w:hAnsi="Calibri"/>
                  <w:color w:val="000000"/>
                  <w:kern w:val="0"/>
                  <w:sz w:val="22"/>
                  <w:lang w:eastAsia="en-US"/>
                </w:rPr>
                <w:t>viper_rs2_data;</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09" w:author="sanjai" w:date="2020-04-09T12:10:00Z"/>
                <w:rFonts w:ascii="Calibri" w:eastAsia="Times New Roman" w:hAnsi="Calibri"/>
                <w:color w:val="000000"/>
                <w:kern w:val="0"/>
                <w:sz w:val="22"/>
                <w:lang w:eastAsia="en-US"/>
              </w:rPr>
            </w:pPr>
            <w:ins w:id="151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11" w:author="sanjai" w:date="2020-04-09T12:10:00Z"/>
                <w:rFonts w:ascii="Calibri" w:eastAsia="Times New Roman" w:hAnsi="Calibri"/>
                <w:color w:val="000000"/>
                <w:kern w:val="0"/>
                <w:sz w:val="22"/>
                <w:lang w:eastAsia="en-US"/>
              </w:rPr>
            </w:pPr>
            <w:proofErr w:type="spellStart"/>
            <w:ins w:id="1512" w:author="sanjai" w:date="2020-04-09T12:10:00Z">
              <w:r w:rsidRPr="00764D30">
                <w:rPr>
                  <w:rFonts w:ascii="Calibri" w:eastAsia="Times New Roman" w:hAnsi="Calibri"/>
                  <w:color w:val="000000"/>
                  <w:kern w:val="0"/>
                  <w:sz w:val="22"/>
                  <w:lang w:eastAsia="en-US"/>
                </w:rPr>
                <w:t>imm</w:t>
              </w:r>
              <w:proofErr w:type="spellEnd"/>
              <w:r w:rsidRPr="00764D30">
                <w:rPr>
                  <w:rFonts w:ascii="Calibri" w:eastAsia="Times New Roman" w:hAnsi="Calibri"/>
                  <w:color w:val="000000"/>
                  <w:kern w:val="0"/>
                  <w:sz w:val="22"/>
                  <w:lang w:eastAsia="en-US"/>
                </w:rPr>
                <w:t xml:space="preserve"> data</w:t>
              </w:r>
            </w:ins>
          </w:p>
        </w:tc>
      </w:tr>
      <w:tr w:rsidR="00764D30" w:rsidRPr="00764D30" w:rsidTr="00764D30">
        <w:trPr>
          <w:trHeight w:val="290"/>
          <w:ins w:id="151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14" w:author="sanjai" w:date="2020-04-09T12:10:00Z"/>
                <w:rFonts w:ascii="Calibri" w:eastAsia="Times New Roman" w:hAnsi="Calibri"/>
                <w:color w:val="000000"/>
                <w:kern w:val="0"/>
                <w:sz w:val="22"/>
                <w:lang w:eastAsia="en-US"/>
              </w:rPr>
            </w:pPr>
            <w:ins w:id="151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16"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17" w:author="sanjai" w:date="2020-04-09T12:10:00Z"/>
                <w:rFonts w:ascii="Calibri" w:eastAsia="Times New Roman" w:hAnsi="Calibri"/>
                <w:color w:val="000000"/>
                <w:kern w:val="0"/>
                <w:sz w:val="22"/>
                <w:lang w:eastAsia="en-US"/>
              </w:rPr>
            </w:pPr>
            <w:ins w:id="1518" w:author="sanjai" w:date="2020-04-09T12:10:00Z">
              <w:r w:rsidRPr="00764D30">
                <w:rPr>
                  <w:rFonts w:ascii="Calibri" w:eastAsia="Times New Roman" w:hAnsi="Calibri"/>
                  <w:color w:val="000000"/>
                  <w:kern w:val="0"/>
                  <w:sz w:val="22"/>
                  <w:lang w:eastAsia="en-US"/>
                </w:rPr>
                <w:t>viper_rs1_valid;</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19" w:author="sanjai" w:date="2020-04-09T12:10:00Z"/>
                <w:rFonts w:ascii="Calibri" w:eastAsia="Times New Roman" w:hAnsi="Calibri"/>
                <w:color w:val="000000"/>
                <w:kern w:val="0"/>
                <w:sz w:val="22"/>
                <w:lang w:eastAsia="en-US"/>
              </w:rPr>
            </w:pPr>
            <w:ins w:id="152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21" w:author="sanjai" w:date="2020-04-09T12:10:00Z"/>
                <w:rFonts w:ascii="Calibri" w:eastAsia="Times New Roman" w:hAnsi="Calibri"/>
                <w:color w:val="000000"/>
                <w:kern w:val="0"/>
                <w:sz w:val="22"/>
                <w:lang w:eastAsia="en-US"/>
              </w:rPr>
            </w:pPr>
            <w:ins w:id="1522" w:author="sanjai" w:date="2020-04-09T12:10:00Z">
              <w:r w:rsidRPr="00764D30">
                <w:rPr>
                  <w:rFonts w:ascii="Calibri" w:eastAsia="Times New Roman" w:hAnsi="Calibri"/>
                  <w:color w:val="000000"/>
                  <w:kern w:val="0"/>
                  <w:sz w:val="22"/>
                  <w:lang w:eastAsia="en-US"/>
                </w:rPr>
                <w:t>rs1 valid info - determines data input to be used</w:t>
              </w:r>
            </w:ins>
          </w:p>
        </w:tc>
      </w:tr>
      <w:tr w:rsidR="00764D30" w:rsidRPr="00764D30" w:rsidTr="00764D30">
        <w:trPr>
          <w:trHeight w:val="290"/>
          <w:ins w:id="152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24" w:author="sanjai" w:date="2020-04-09T12:10:00Z"/>
                <w:rFonts w:ascii="Calibri" w:eastAsia="Times New Roman" w:hAnsi="Calibri"/>
                <w:color w:val="000000"/>
                <w:kern w:val="0"/>
                <w:sz w:val="22"/>
                <w:lang w:eastAsia="en-US"/>
              </w:rPr>
            </w:pPr>
            <w:ins w:id="152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26"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27" w:author="sanjai" w:date="2020-04-09T12:10:00Z"/>
                <w:rFonts w:ascii="Calibri" w:eastAsia="Times New Roman" w:hAnsi="Calibri"/>
                <w:color w:val="000000"/>
                <w:kern w:val="0"/>
                <w:sz w:val="22"/>
                <w:lang w:eastAsia="en-US"/>
              </w:rPr>
            </w:pPr>
            <w:proofErr w:type="spellStart"/>
            <w:ins w:id="1528" w:author="sanjai" w:date="2020-04-09T12:10:00Z">
              <w:r w:rsidRPr="00764D30">
                <w:rPr>
                  <w:rFonts w:ascii="Calibri" w:eastAsia="Times New Roman" w:hAnsi="Calibri"/>
                  <w:color w:val="000000"/>
                  <w:kern w:val="0"/>
                  <w:sz w:val="22"/>
                  <w:lang w:eastAsia="en-US"/>
                </w:rPr>
                <w:t>viper_imm_valid</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29" w:author="sanjai" w:date="2020-04-09T12:10:00Z"/>
                <w:rFonts w:ascii="Calibri" w:eastAsia="Times New Roman" w:hAnsi="Calibri"/>
                <w:color w:val="000000"/>
                <w:kern w:val="0"/>
                <w:sz w:val="22"/>
                <w:lang w:eastAsia="en-US"/>
              </w:rPr>
            </w:pPr>
            <w:ins w:id="1530"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31" w:author="sanjai" w:date="2020-04-09T12:10:00Z"/>
                <w:rFonts w:ascii="Calibri" w:eastAsia="Times New Roman" w:hAnsi="Calibri"/>
                <w:color w:val="000000"/>
                <w:kern w:val="0"/>
                <w:sz w:val="22"/>
                <w:lang w:eastAsia="en-US"/>
              </w:rPr>
            </w:pPr>
            <w:proofErr w:type="spellStart"/>
            <w:ins w:id="1532" w:author="sanjai" w:date="2020-04-09T12:10:00Z">
              <w:r w:rsidRPr="00764D30">
                <w:rPr>
                  <w:rFonts w:ascii="Calibri" w:eastAsia="Times New Roman" w:hAnsi="Calibri"/>
                  <w:color w:val="000000"/>
                  <w:kern w:val="0"/>
                  <w:sz w:val="22"/>
                  <w:lang w:eastAsia="en-US"/>
                </w:rPr>
                <w:t>imm</w:t>
              </w:r>
              <w:proofErr w:type="spellEnd"/>
              <w:r w:rsidRPr="00764D30">
                <w:rPr>
                  <w:rFonts w:ascii="Calibri" w:eastAsia="Times New Roman" w:hAnsi="Calibri"/>
                  <w:color w:val="000000"/>
                  <w:kern w:val="0"/>
                  <w:sz w:val="22"/>
                  <w:lang w:eastAsia="en-US"/>
                </w:rPr>
                <w:t xml:space="preserve"> data in rs2 is valid</w:t>
              </w:r>
            </w:ins>
          </w:p>
        </w:tc>
      </w:tr>
      <w:tr w:rsidR="00764D30" w:rsidRPr="00764D30" w:rsidTr="00764D30">
        <w:trPr>
          <w:trHeight w:val="290"/>
          <w:ins w:id="1533"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34" w:author="sanjai" w:date="2020-04-09T12:10:00Z"/>
                <w:rFonts w:ascii="Calibri" w:eastAsia="Times New Roman" w:hAnsi="Calibri"/>
                <w:color w:val="000000"/>
                <w:kern w:val="0"/>
                <w:sz w:val="22"/>
                <w:lang w:eastAsia="en-US"/>
              </w:rPr>
            </w:pPr>
            <w:ins w:id="1535"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36" w:author="sanjai" w:date="2020-04-09T12:10:00Z"/>
                <w:rFonts w:ascii="Calibri" w:eastAsia="Times New Roman" w:hAnsi="Calibri"/>
                <w:color w:val="000000"/>
                <w:kern w:val="0"/>
                <w:sz w:val="22"/>
                <w:lang w:eastAsia="en-US"/>
              </w:rPr>
            </w:pPr>
            <w:ins w:id="1537" w:author="sanjai" w:date="2020-04-09T12:10:00Z">
              <w:r w:rsidRPr="00764D30">
                <w:rPr>
                  <w:rFonts w:ascii="Calibri" w:eastAsia="Times New Roman" w:hAnsi="Calibri"/>
                  <w:color w:val="000000"/>
                  <w:kern w:val="0"/>
                  <w:sz w:val="22"/>
                  <w:lang w:eastAsia="en-US"/>
                </w:rPr>
                <w:t>[`CSR_VL_RANGE]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38" w:author="sanjai" w:date="2020-04-09T12:10:00Z"/>
                <w:rFonts w:ascii="Calibri" w:eastAsia="Times New Roman" w:hAnsi="Calibri"/>
                <w:color w:val="000000"/>
                <w:kern w:val="0"/>
                <w:sz w:val="22"/>
                <w:lang w:eastAsia="en-US"/>
              </w:rPr>
            </w:pPr>
            <w:proofErr w:type="spellStart"/>
            <w:ins w:id="1539" w:author="sanjai" w:date="2020-04-09T12:10:00Z">
              <w:r w:rsidRPr="00764D30">
                <w:rPr>
                  <w:rFonts w:ascii="Calibri" w:eastAsia="Times New Roman" w:hAnsi="Calibri"/>
                  <w:color w:val="000000"/>
                  <w:kern w:val="0"/>
                  <w:sz w:val="22"/>
                  <w:lang w:eastAsia="en-US"/>
                </w:rPr>
                <w:t>viper_vstart</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40" w:author="sanjai" w:date="2020-04-09T12:10:00Z"/>
                <w:rFonts w:ascii="Calibri" w:eastAsia="Times New Roman" w:hAnsi="Calibri"/>
                <w:color w:val="000000"/>
                <w:kern w:val="0"/>
                <w:sz w:val="22"/>
                <w:lang w:eastAsia="en-US"/>
              </w:rPr>
            </w:pPr>
            <w:ins w:id="1541"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42" w:author="sanjai" w:date="2020-04-09T12:10:00Z"/>
                <w:rFonts w:ascii="Calibri" w:eastAsia="Times New Roman" w:hAnsi="Calibri"/>
                <w:color w:val="000000"/>
                <w:kern w:val="0"/>
                <w:sz w:val="22"/>
                <w:lang w:eastAsia="en-US"/>
              </w:rPr>
            </w:pPr>
            <w:ins w:id="1543" w:author="sanjai" w:date="2020-04-09T12:10:00Z">
              <w:r w:rsidRPr="00764D30">
                <w:rPr>
                  <w:rFonts w:ascii="Calibri" w:eastAsia="Times New Roman" w:hAnsi="Calibri"/>
                  <w:color w:val="000000"/>
                  <w:kern w:val="0"/>
                  <w:sz w:val="22"/>
                  <w:lang w:eastAsia="en-US"/>
                </w:rPr>
                <w:t>vector element start register</w:t>
              </w:r>
            </w:ins>
          </w:p>
        </w:tc>
      </w:tr>
      <w:tr w:rsidR="00764D30" w:rsidRPr="00764D30" w:rsidTr="00764D30">
        <w:trPr>
          <w:trHeight w:val="290"/>
          <w:ins w:id="1544"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45" w:author="sanjai" w:date="2020-04-09T12:10:00Z"/>
                <w:rFonts w:ascii="Calibri" w:eastAsia="Times New Roman" w:hAnsi="Calibri"/>
                <w:color w:val="000000"/>
                <w:kern w:val="0"/>
                <w:sz w:val="22"/>
                <w:lang w:eastAsia="en-US"/>
              </w:rPr>
            </w:pPr>
            <w:ins w:id="1546"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47" w:author="sanjai" w:date="2020-04-09T12:10:00Z"/>
                <w:rFonts w:ascii="Calibri" w:eastAsia="Times New Roman" w:hAnsi="Calibri"/>
                <w:color w:val="000000"/>
                <w:kern w:val="0"/>
                <w:sz w:val="22"/>
                <w:lang w:eastAsia="en-US"/>
              </w:rPr>
            </w:pPr>
            <w:ins w:id="1548" w:author="sanjai" w:date="2020-04-09T12:10:00Z">
              <w:r w:rsidRPr="00764D30">
                <w:rPr>
                  <w:rFonts w:ascii="Calibri" w:eastAsia="Times New Roman" w:hAnsi="Calibri"/>
                  <w:color w:val="000000"/>
                  <w:kern w:val="0"/>
                  <w:sz w:val="22"/>
                  <w:lang w:eastAsia="en-US"/>
                </w:rPr>
                <w:t>[`SEW_RANGE]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49" w:author="sanjai" w:date="2020-04-09T12:10:00Z"/>
                <w:rFonts w:ascii="Calibri" w:eastAsia="Times New Roman" w:hAnsi="Calibri"/>
                <w:color w:val="000000"/>
                <w:kern w:val="0"/>
                <w:sz w:val="22"/>
                <w:lang w:eastAsia="en-US"/>
              </w:rPr>
            </w:pPr>
            <w:proofErr w:type="spellStart"/>
            <w:ins w:id="1550" w:author="sanjai" w:date="2020-04-09T12:10:00Z">
              <w:r w:rsidRPr="00764D30">
                <w:rPr>
                  <w:rFonts w:ascii="Calibri" w:eastAsia="Times New Roman" w:hAnsi="Calibri"/>
                  <w:color w:val="000000"/>
                  <w:kern w:val="0"/>
                  <w:sz w:val="22"/>
                  <w:lang w:eastAsia="en-US"/>
                </w:rPr>
                <w:t>viper_vtype_sew</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51" w:author="sanjai" w:date="2020-04-09T12:10:00Z"/>
                <w:rFonts w:ascii="Calibri" w:eastAsia="Times New Roman" w:hAnsi="Calibri"/>
                <w:color w:val="000000"/>
                <w:kern w:val="0"/>
                <w:sz w:val="22"/>
                <w:lang w:eastAsia="en-US"/>
              </w:rPr>
            </w:pPr>
            <w:ins w:id="1552"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53" w:author="sanjai" w:date="2020-04-09T12:10:00Z"/>
                <w:rFonts w:ascii="Calibri" w:eastAsia="Times New Roman" w:hAnsi="Calibri"/>
                <w:color w:val="000000"/>
                <w:kern w:val="0"/>
                <w:sz w:val="22"/>
                <w:lang w:eastAsia="en-US"/>
              </w:rPr>
            </w:pPr>
            <w:ins w:id="1554" w:author="sanjai" w:date="2020-04-09T12:10:00Z">
              <w:r w:rsidRPr="00764D30">
                <w:rPr>
                  <w:rFonts w:ascii="Calibri" w:eastAsia="Times New Roman" w:hAnsi="Calibri"/>
                  <w:color w:val="000000"/>
                  <w:kern w:val="0"/>
                  <w:sz w:val="22"/>
                  <w:lang w:eastAsia="en-US"/>
                </w:rPr>
                <w:t>single element width</w:t>
              </w:r>
            </w:ins>
          </w:p>
        </w:tc>
      </w:tr>
      <w:tr w:rsidR="00764D30" w:rsidRPr="00764D30" w:rsidTr="00764D30">
        <w:trPr>
          <w:trHeight w:val="290"/>
          <w:ins w:id="1555"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56" w:author="sanjai" w:date="2020-04-09T12:10:00Z"/>
                <w:rFonts w:ascii="Calibri" w:eastAsia="Times New Roman" w:hAnsi="Calibri"/>
                <w:color w:val="000000"/>
                <w:kern w:val="0"/>
                <w:sz w:val="22"/>
                <w:lang w:eastAsia="en-US"/>
              </w:rPr>
            </w:pPr>
            <w:ins w:id="1557"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58" w:author="sanjai" w:date="2020-04-09T12:10:00Z"/>
                <w:rFonts w:ascii="Calibri" w:eastAsia="Times New Roman" w:hAnsi="Calibri"/>
                <w:color w:val="000000"/>
                <w:kern w:val="0"/>
                <w:sz w:val="22"/>
                <w:lang w:eastAsia="en-US"/>
              </w:rPr>
            </w:pPr>
            <w:ins w:id="1559" w:author="sanjai" w:date="2020-04-09T12:10:00Z">
              <w:r w:rsidRPr="00764D30">
                <w:rPr>
                  <w:rFonts w:ascii="Calibri" w:eastAsia="Times New Roman" w:hAnsi="Calibri"/>
                  <w:color w:val="000000"/>
                  <w:kern w:val="0"/>
                  <w:sz w:val="22"/>
                  <w:lang w:eastAsia="en-US"/>
                </w:rPr>
                <w:t>[`MOP_CNT_RANGE]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60" w:author="sanjai" w:date="2020-04-09T12:10:00Z"/>
                <w:rFonts w:ascii="Calibri" w:eastAsia="Times New Roman" w:hAnsi="Calibri"/>
                <w:color w:val="000000"/>
                <w:kern w:val="0"/>
                <w:sz w:val="22"/>
                <w:lang w:eastAsia="en-US"/>
              </w:rPr>
            </w:pPr>
            <w:proofErr w:type="spellStart"/>
            <w:ins w:id="1561" w:author="sanjai" w:date="2020-04-09T12:10:00Z">
              <w:r w:rsidRPr="00764D30">
                <w:rPr>
                  <w:rFonts w:ascii="Calibri" w:eastAsia="Times New Roman" w:hAnsi="Calibri"/>
                  <w:color w:val="000000"/>
                  <w:kern w:val="0"/>
                  <w:sz w:val="22"/>
                  <w:lang w:eastAsia="en-US"/>
                </w:rPr>
                <w:t>viper_mop_cnt</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62" w:author="sanjai" w:date="2020-04-09T12:10:00Z"/>
                <w:rFonts w:ascii="Calibri" w:eastAsia="Times New Roman" w:hAnsi="Calibri"/>
                <w:color w:val="000000"/>
                <w:kern w:val="0"/>
                <w:sz w:val="22"/>
                <w:lang w:eastAsia="en-US"/>
              </w:rPr>
            </w:pPr>
            <w:ins w:id="1563"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64" w:author="sanjai" w:date="2020-04-09T12:10:00Z"/>
                <w:rFonts w:ascii="Calibri" w:eastAsia="Times New Roman" w:hAnsi="Calibri"/>
                <w:color w:val="000000"/>
                <w:kern w:val="0"/>
                <w:sz w:val="22"/>
                <w:lang w:eastAsia="en-US"/>
              </w:rPr>
            </w:pPr>
            <w:ins w:id="1565" w:author="sanjai" w:date="2020-04-09T12:10:00Z">
              <w:r w:rsidRPr="00764D30">
                <w:rPr>
                  <w:rFonts w:ascii="Calibri" w:eastAsia="Times New Roman" w:hAnsi="Calibri"/>
                  <w:color w:val="000000"/>
                  <w:kern w:val="0"/>
                  <w:sz w:val="22"/>
                  <w:lang w:eastAsia="en-US"/>
                </w:rPr>
                <w:t>micro-op count for shift adjustment</w:t>
              </w:r>
            </w:ins>
          </w:p>
        </w:tc>
      </w:tr>
      <w:tr w:rsidR="00764D30" w:rsidRPr="00764D30" w:rsidTr="00764D30">
        <w:trPr>
          <w:trHeight w:val="290"/>
          <w:ins w:id="1566"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67" w:author="sanjai" w:date="2020-04-09T12:10:00Z"/>
                <w:rFonts w:ascii="Calibri" w:eastAsia="Times New Roman" w:hAnsi="Calibri"/>
                <w:color w:val="000000"/>
                <w:kern w:val="0"/>
                <w:sz w:val="22"/>
                <w:lang w:eastAsia="en-US"/>
              </w:rPr>
            </w:pPr>
            <w:ins w:id="1568"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69"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70" w:author="sanjai" w:date="2020-04-09T12:10:00Z"/>
                <w:rFonts w:ascii="Calibri" w:eastAsia="Times New Roman" w:hAnsi="Calibri"/>
                <w:color w:val="000000"/>
                <w:kern w:val="0"/>
                <w:sz w:val="22"/>
                <w:lang w:eastAsia="en-US"/>
              </w:rPr>
            </w:pPr>
            <w:proofErr w:type="spellStart"/>
            <w:ins w:id="1571" w:author="sanjai" w:date="2020-04-09T12:10:00Z">
              <w:r w:rsidRPr="00764D30">
                <w:rPr>
                  <w:rFonts w:ascii="Calibri" w:eastAsia="Times New Roman" w:hAnsi="Calibri"/>
                  <w:color w:val="000000"/>
                  <w:kern w:val="0"/>
                  <w:sz w:val="22"/>
                  <w:lang w:eastAsia="en-US"/>
                </w:rPr>
                <w:t>viper_mop_first</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72" w:author="sanjai" w:date="2020-04-09T12:10:00Z"/>
                <w:rFonts w:ascii="Calibri" w:eastAsia="Times New Roman" w:hAnsi="Calibri"/>
                <w:color w:val="000000"/>
                <w:kern w:val="0"/>
                <w:sz w:val="22"/>
                <w:lang w:eastAsia="en-US"/>
              </w:rPr>
            </w:pPr>
            <w:ins w:id="1573"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74" w:author="sanjai" w:date="2020-04-09T12:10:00Z"/>
                <w:rFonts w:ascii="Calibri" w:eastAsia="Times New Roman" w:hAnsi="Calibri"/>
                <w:color w:val="000000"/>
                <w:kern w:val="0"/>
                <w:sz w:val="22"/>
                <w:lang w:eastAsia="en-US"/>
              </w:rPr>
            </w:pPr>
            <w:ins w:id="1575" w:author="sanjai" w:date="2020-04-09T12:10:00Z">
              <w:r w:rsidRPr="00764D30">
                <w:rPr>
                  <w:rFonts w:ascii="Calibri" w:eastAsia="Times New Roman" w:hAnsi="Calibri"/>
                  <w:color w:val="000000"/>
                  <w:kern w:val="0"/>
                  <w:sz w:val="22"/>
                  <w:lang w:eastAsia="en-US"/>
                </w:rPr>
                <w:t>first uop</w:t>
              </w:r>
            </w:ins>
          </w:p>
        </w:tc>
      </w:tr>
      <w:tr w:rsidR="00764D30" w:rsidRPr="00764D30" w:rsidTr="00764D30">
        <w:trPr>
          <w:trHeight w:val="290"/>
          <w:ins w:id="1576"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77" w:author="sanjai" w:date="2020-04-09T12:10:00Z"/>
                <w:rFonts w:ascii="Calibri" w:eastAsia="Times New Roman" w:hAnsi="Calibri"/>
                <w:color w:val="000000"/>
                <w:kern w:val="0"/>
                <w:sz w:val="22"/>
                <w:lang w:eastAsia="en-US"/>
              </w:rPr>
            </w:pPr>
            <w:ins w:id="1578"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79"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80" w:author="sanjai" w:date="2020-04-09T12:10:00Z"/>
                <w:rFonts w:ascii="Calibri" w:eastAsia="Times New Roman" w:hAnsi="Calibri"/>
                <w:color w:val="000000"/>
                <w:kern w:val="0"/>
                <w:sz w:val="22"/>
                <w:lang w:eastAsia="en-US"/>
              </w:rPr>
            </w:pPr>
            <w:proofErr w:type="spellStart"/>
            <w:ins w:id="1581" w:author="sanjai" w:date="2020-04-09T12:10:00Z">
              <w:r w:rsidRPr="00764D30">
                <w:rPr>
                  <w:rFonts w:ascii="Calibri" w:eastAsia="Times New Roman" w:hAnsi="Calibri"/>
                  <w:color w:val="000000"/>
                  <w:kern w:val="0"/>
                  <w:sz w:val="22"/>
                  <w:lang w:eastAsia="en-US"/>
                </w:rPr>
                <w:t>viper_mop_last</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82" w:author="sanjai" w:date="2020-04-09T12:10:00Z"/>
                <w:rFonts w:ascii="Calibri" w:eastAsia="Times New Roman" w:hAnsi="Calibri"/>
                <w:color w:val="000000"/>
                <w:kern w:val="0"/>
                <w:sz w:val="22"/>
                <w:lang w:eastAsia="en-US"/>
              </w:rPr>
            </w:pPr>
            <w:ins w:id="1583"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84" w:author="sanjai" w:date="2020-04-09T12:10:00Z"/>
                <w:rFonts w:ascii="Calibri" w:eastAsia="Times New Roman" w:hAnsi="Calibri"/>
                <w:color w:val="000000"/>
                <w:kern w:val="0"/>
                <w:sz w:val="22"/>
                <w:lang w:eastAsia="en-US"/>
              </w:rPr>
            </w:pPr>
            <w:ins w:id="1585" w:author="sanjai" w:date="2020-04-09T12:10:00Z">
              <w:r w:rsidRPr="00764D30">
                <w:rPr>
                  <w:rFonts w:ascii="Calibri" w:eastAsia="Times New Roman" w:hAnsi="Calibri"/>
                  <w:color w:val="000000"/>
                  <w:kern w:val="0"/>
                  <w:sz w:val="22"/>
                  <w:lang w:eastAsia="en-US"/>
                </w:rPr>
                <w:t>last uop</w:t>
              </w:r>
            </w:ins>
          </w:p>
        </w:tc>
      </w:tr>
      <w:tr w:rsidR="00764D30" w:rsidRPr="00764D30" w:rsidTr="00764D30">
        <w:trPr>
          <w:trHeight w:val="290"/>
          <w:ins w:id="1586"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87" w:author="sanjai" w:date="2020-04-09T12:10:00Z"/>
                <w:rFonts w:ascii="Calibri" w:eastAsia="Times New Roman" w:hAnsi="Calibri"/>
                <w:color w:val="000000"/>
                <w:kern w:val="0"/>
                <w:sz w:val="22"/>
                <w:lang w:eastAsia="en-US"/>
              </w:rPr>
            </w:pPr>
            <w:ins w:id="1588" w:author="sanjai" w:date="2020-04-09T12:10:00Z">
              <w:r w:rsidRPr="00764D30">
                <w:rPr>
                  <w:rFonts w:ascii="Calibri" w:eastAsia="Times New Roman" w:hAnsi="Calibri"/>
                  <w:color w:val="000000"/>
                  <w:kern w:val="0"/>
                  <w:sz w:val="22"/>
                  <w:lang w:eastAsia="en-US"/>
                </w:rPr>
                <w:t>input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89"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0" w:author="sanjai" w:date="2020-04-09T12:10:00Z"/>
                <w:rFonts w:ascii="Calibri" w:eastAsia="Times New Roman" w:hAnsi="Calibri"/>
                <w:color w:val="000000"/>
                <w:kern w:val="0"/>
                <w:sz w:val="22"/>
                <w:lang w:eastAsia="en-US"/>
              </w:rPr>
            </w:pPr>
            <w:proofErr w:type="spellStart"/>
            <w:ins w:id="1591" w:author="sanjai" w:date="2020-04-09T12:10:00Z">
              <w:r w:rsidRPr="00764D30">
                <w:rPr>
                  <w:rFonts w:ascii="Calibri" w:eastAsia="Times New Roman" w:hAnsi="Calibri"/>
                  <w:color w:val="000000"/>
                  <w:kern w:val="0"/>
                  <w:sz w:val="22"/>
                  <w:lang w:eastAsia="en-US"/>
                </w:rPr>
                <w:t>viper_vrgather</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2" w:author="sanjai" w:date="2020-04-09T12:10:00Z"/>
                <w:rFonts w:ascii="Calibri" w:eastAsia="Times New Roman" w:hAnsi="Calibri"/>
                <w:color w:val="000000"/>
                <w:kern w:val="0"/>
                <w:sz w:val="22"/>
                <w:lang w:eastAsia="en-US"/>
              </w:rPr>
            </w:pPr>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3" w:author="sanjai" w:date="2020-04-09T12:10:00Z"/>
                <w:rFonts w:ascii="Times New Roman" w:eastAsia="Times New Roman" w:hAnsi="Times New Roman" w:cs="Times New Roman"/>
                <w:kern w:val="0"/>
                <w:sz w:val="20"/>
                <w:szCs w:val="20"/>
                <w:lang w:eastAsia="en-US"/>
              </w:rPr>
            </w:pPr>
          </w:p>
        </w:tc>
      </w:tr>
      <w:tr w:rsidR="00764D30" w:rsidRPr="00764D30" w:rsidTr="00764D30">
        <w:trPr>
          <w:trHeight w:val="290"/>
          <w:ins w:id="1594"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5" w:author="sanjai" w:date="2020-04-09T12:10:00Z"/>
                <w:rFonts w:ascii="Calibri" w:eastAsia="Times New Roman" w:hAnsi="Calibri"/>
                <w:color w:val="000000"/>
                <w:kern w:val="0"/>
                <w:sz w:val="22"/>
                <w:lang w:eastAsia="en-US"/>
              </w:rPr>
            </w:pPr>
            <w:ins w:id="1596" w:author="sanjai" w:date="2020-04-09T12:10:00Z">
              <w:r w:rsidRPr="00764D30">
                <w:rPr>
                  <w:rFonts w:ascii="Calibri" w:eastAsia="Times New Roman" w:hAnsi="Calibri"/>
                  <w:color w:val="000000"/>
                  <w:kern w:val="0"/>
                  <w:sz w:val="22"/>
                  <w:lang w:eastAsia="en-US"/>
                </w:rPr>
                <w:t>output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7" w:author="sanjai" w:date="2020-04-09T12:10:00Z"/>
                <w:rFonts w:ascii="Calibri" w:eastAsia="Times New Roman" w:hAnsi="Calibri"/>
                <w:color w:val="000000"/>
                <w:kern w:val="0"/>
                <w:sz w:val="22"/>
                <w:lang w:eastAsia="en-US"/>
              </w:rPr>
            </w:pPr>
            <w:ins w:id="1598" w:author="sanjai" w:date="2020-04-09T12:10:00Z">
              <w:r w:rsidRPr="00764D30">
                <w:rPr>
                  <w:rFonts w:ascii="Calibri" w:eastAsia="Times New Roman" w:hAnsi="Calibri"/>
                  <w:color w:val="000000"/>
                  <w:kern w:val="0"/>
                  <w:sz w:val="22"/>
                  <w:lang w:eastAsia="en-US"/>
                </w:rPr>
                <w:t>[XLEN-1:0]</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599" w:author="sanjai" w:date="2020-04-09T12:10:00Z"/>
                <w:rFonts w:ascii="Calibri" w:eastAsia="Times New Roman" w:hAnsi="Calibri"/>
                <w:color w:val="000000"/>
                <w:kern w:val="0"/>
                <w:sz w:val="22"/>
                <w:lang w:eastAsia="en-US"/>
              </w:rPr>
            </w:pPr>
            <w:proofErr w:type="spellStart"/>
            <w:ins w:id="1600" w:author="sanjai" w:date="2020-04-09T12:10:00Z">
              <w:r w:rsidRPr="00764D30">
                <w:rPr>
                  <w:rFonts w:ascii="Calibri" w:eastAsia="Times New Roman" w:hAnsi="Calibri"/>
                  <w:color w:val="000000"/>
                  <w:kern w:val="0"/>
                  <w:sz w:val="22"/>
                  <w:lang w:eastAsia="en-US"/>
                </w:rPr>
                <w:t>viper_rd_data</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01" w:author="sanjai" w:date="2020-04-09T12:10:00Z"/>
                <w:rFonts w:ascii="Calibri" w:eastAsia="Times New Roman" w:hAnsi="Calibri"/>
                <w:color w:val="000000"/>
                <w:kern w:val="0"/>
                <w:sz w:val="22"/>
                <w:lang w:eastAsia="en-US"/>
              </w:rPr>
            </w:pPr>
            <w:ins w:id="1602"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03" w:author="sanjai" w:date="2020-04-09T12:10:00Z"/>
                <w:rFonts w:ascii="Calibri" w:eastAsia="Times New Roman" w:hAnsi="Calibri"/>
                <w:color w:val="000000"/>
                <w:kern w:val="0"/>
                <w:sz w:val="22"/>
                <w:lang w:eastAsia="en-US"/>
              </w:rPr>
            </w:pPr>
            <w:ins w:id="1604" w:author="sanjai" w:date="2020-04-09T12:10:00Z">
              <w:r w:rsidRPr="00764D30">
                <w:rPr>
                  <w:rFonts w:ascii="Calibri" w:eastAsia="Times New Roman" w:hAnsi="Calibri"/>
                  <w:color w:val="000000"/>
                  <w:kern w:val="0"/>
                  <w:sz w:val="22"/>
                  <w:lang w:eastAsia="en-US"/>
                </w:rPr>
                <w:t xml:space="preserve">permute -&gt; </w:t>
              </w:r>
              <w:proofErr w:type="spellStart"/>
              <w:r w:rsidRPr="00764D30">
                <w:rPr>
                  <w:rFonts w:ascii="Calibri" w:eastAsia="Times New Roman" w:hAnsi="Calibri"/>
                  <w:color w:val="000000"/>
                  <w:kern w:val="0"/>
                  <w:sz w:val="22"/>
                  <w:lang w:eastAsia="en-US"/>
                </w:rPr>
                <w:t>xrf</w:t>
              </w:r>
              <w:proofErr w:type="spellEnd"/>
              <w:r w:rsidRPr="00764D30">
                <w:rPr>
                  <w:rFonts w:ascii="Calibri" w:eastAsia="Times New Roman" w:hAnsi="Calibri"/>
                  <w:color w:val="000000"/>
                  <w:kern w:val="0"/>
                  <w:sz w:val="22"/>
                  <w:lang w:eastAsia="en-US"/>
                </w:rPr>
                <w:t xml:space="preserve"> data</w:t>
              </w:r>
            </w:ins>
          </w:p>
        </w:tc>
      </w:tr>
      <w:tr w:rsidR="00764D30" w:rsidRPr="00764D30" w:rsidTr="00764D30">
        <w:trPr>
          <w:trHeight w:val="290"/>
          <w:ins w:id="1605"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06" w:author="sanjai" w:date="2020-04-09T12:10:00Z"/>
                <w:rFonts w:ascii="Calibri" w:eastAsia="Times New Roman" w:hAnsi="Calibri"/>
                <w:color w:val="000000"/>
                <w:kern w:val="0"/>
                <w:sz w:val="22"/>
                <w:lang w:eastAsia="en-US"/>
              </w:rPr>
            </w:pPr>
            <w:ins w:id="1607" w:author="sanjai" w:date="2020-04-09T12:10:00Z">
              <w:r w:rsidRPr="00764D30">
                <w:rPr>
                  <w:rFonts w:ascii="Calibri" w:eastAsia="Times New Roman" w:hAnsi="Calibri"/>
                  <w:color w:val="000000"/>
                  <w:kern w:val="0"/>
                  <w:sz w:val="22"/>
                  <w:lang w:eastAsia="en-US"/>
                </w:rPr>
                <w:t>output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08" w:author="sanjai" w:date="2020-04-09T12:10:00Z"/>
                <w:rFonts w:ascii="Calibri" w:eastAsia="Times New Roman" w:hAnsi="Calibri"/>
                <w:color w:val="000000"/>
                <w:kern w:val="0"/>
                <w:sz w:val="22"/>
                <w:lang w:eastAsia="en-US"/>
              </w:rPr>
            </w:pPr>
            <w:ins w:id="1609" w:author="sanjai" w:date="2020-04-09T12:10:00Z">
              <w:r w:rsidRPr="00764D30">
                <w:rPr>
                  <w:rFonts w:ascii="Calibri" w:eastAsia="Times New Roman" w:hAnsi="Calibri"/>
                  <w:color w:val="000000"/>
                  <w:kern w:val="0"/>
                  <w:sz w:val="22"/>
                  <w:lang w:eastAsia="en-US"/>
                </w:rPr>
                <w:t>[`VP_DATA_RANGE]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10" w:author="sanjai" w:date="2020-04-09T12:10:00Z"/>
                <w:rFonts w:ascii="Calibri" w:eastAsia="Times New Roman" w:hAnsi="Calibri"/>
                <w:color w:val="000000"/>
                <w:kern w:val="0"/>
                <w:sz w:val="22"/>
                <w:lang w:eastAsia="en-US"/>
              </w:rPr>
            </w:pPr>
            <w:proofErr w:type="spellStart"/>
            <w:ins w:id="1611" w:author="sanjai" w:date="2020-04-09T12:10:00Z">
              <w:r w:rsidRPr="00764D30">
                <w:rPr>
                  <w:rFonts w:ascii="Calibri" w:eastAsia="Times New Roman" w:hAnsi="Calibri"/>
                  <w:color w:val="000000"/>
                  <w:kern w:val="0"/>
                  <w:sz w:val="22"/>
                  <w:lang w:eastAsia="en-US"/>
                </w:rPr>
                <w:t>viper_data</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12" w:author="sanjai" w:date="2020-04-09T12:10:00Z"/>
                <w:rFonts w:ascii="Calibri" w:eastAsia="Times New Roman" w:hAnsi="Calibri"/>
                <w:color w:val="000000"/>
                <w:kern w:val="0"/>
                <w:sz w:val="22"/>
                <w:lang w:eastAsia="en-US"/>
              </w:rPr>
            </w:pPr>
            <w:ins w:id="1613"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14" w:author="sanjai" w:date="2020-04-09T12:10:00Z"/>
                <w:rFonts w:ascii="Calibri" w:eastAsia="Times New Roman" w:hAnsi="Calibri"/>
                <w:color w:val="000000"/>
                <w:kern w:val="0"/>
                <w:sz w:val="22"/>
                <w:lang w:eastAsia="en-US"/>
              </w:rPr>
            </w:pPr>
            <w:ins w:id="1615" w:author="sanjai" w:date="2020-04-09T12:10:00Z">
              <w:r w:rsidRPr="00764D30">
                <w:rPr>
                  <w:rFonts w:ascii="Calibri" w:eastAsia="Times New Roman" w:hAnsi="Calibri"/>
                  <w:color w:val="000000"/>
                  <w:kern w:val="0"/>
                  <w:sz w:val="22"/>
                  <w:lang w:eastAsia="en-US"/>
                </w:rPr>
                <w:t>permute data o/p</w:t>
              </w:r>
            </w:ins>
          </w:p>
        </w:tc>
      </w:tr>
      <w:tr w:rsidR="00764D30" w:rsidRPr="00764D30" w:rsidTr="00764D30">
        <w:trPr>
          <w:trHeight w:val="290"/>
          <w:ins w:id="1616"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17" w:author="sanjai" w:date="2020-04-09T12:10:00Z"/>
                <w:rFonts w:ascii="Calibri" w:eastAsia="Times New Roman" w:hAnsi="Calibri"/>
                <w:color w:val="000000"/>
                <w:kern w:val="0"/>
                <w:sz w:val="22"/>
                <w:lang w:eastAsia="en-US"/>
              </w:rPr>
            </w:pPr>
            <w:ins w:id="1618" w:author="sanjai" w:date="2020-04-09T12:10:00Z">
              <w:r w:rsidRPr="00764D30">
                <w:rPr>
                  <w:rFonts w:ascii="Calibri" w:eastAsia="Times New Roman" w:hAnsi="Calibri"/>
                  <w:color w:val="000000"/>
                  <w:kern w:val="0"/>
                  <w:sz w:val="22"/>
                  <w:lang w:eastAsia="en-US"/>
                </w:rPr>
                <w:t>output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19" w:author="sanjai" w:date="2020-04-09T12:10:00Z"/>
                <w:rFonts w:ascii="Calibri" w:eastAsia="Times New Roman" w:hAnsi="Calibri"/>
                <w:color w:val="000000"/>
                <w:kern w:val="0"/>
                <w:sz w:val="22"/>
                <w:lang w:eastAsia="en-US"/>
              </w:rPr>
            </w:pPr>
            <w:ins w:id="1620" w:author="sanjai" w:date="2020-04-09T12:10:00Z">
              <w:r w:rsidRPr="00764D30">
                <w:rPr>
                  <w:rFonts w:ascii="Calibri" w:eastAsia="Times New Roman" w:hAnsi="Calibri"/>
                  <w:color w:val="000000"/>
                  <w:kern w:val="0"/>
                  <w:sz w:val="22"/>
                  <w:lang w:eastAsia="en-US"/>
                </w:rPr>
                <w:t>[`VP_MASK_RANGE]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21" w:author="sanjai" w:date="2020-04-09T12:10:00Z"/>
                <w:rFonts w:ascii="Calibri" w:eastAsia="Times New Roman" w:hAnsi="Calibri"/>
                <w:color w:val="000000"/>
                <w:kern w:val="0"/>
                <w:sz w:val="22"/>
                <w:lang w:eastAsia="en-US"/>
              </w:rPr>
            </w:pPr>
            <w:proofErr w:type="spellStart"/>
            <w:ins w:id="1622" w:author="sanjai" w:date="2020-04-09T12:10:00Z">
              <w:r w:rsidRPr="00764D30">
                <w:rPr>
                  <w:rFonts w:ascii="Calibri" w:eastAsia="Times New Roman" w:hAnsi="Calibri"/>
                  <w:color w:val="000000"/>
                  <w:kern w:val="0"/>
                  <w:sz w:val="22"/>
                  <w:lang w:eastAsia="en-US"/>
                </w:rPr>
                <w:t>viper_mask</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23" w:author="sanjai" w:date="2020-04-09T12:10:00Z"/>
                <w:rFonts w:ascii="Calibri" w:eastAsia="Times New Roman" w:hAnsi="Calibri"/>
                <w:color w:val="000000"/>
                <w:kern w:val="0"/>
                <w:sz w:val="22"/>
                <w:lang w:eastAsia="en-US"/>
              </w:rPr>
            </w:pPr>
            <w:ins w:id="1624"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25" w:author="sanjai" w:date="2020-04-09T12:10:00Z"/>
                <w:rFonts w:ascii="Calibri" w:eastAsia="Times New Roman" w:hAnsi="Calibri"/>
                <w:color w:val="000000"/>
                <w:kern w:val="0"/>
                <w:sz w:val="22"/>
                <w:lang w:eastAsia="en-US"/>
              </w:rPr>
            </w:pPr>
            <w:ins w:id="1626" w:author="sanjai" w:date="2020-04-09T12:10:00Z">
              <w:r w:rsidRPr="00764D30">
                <w:rPr>
                  <w:rFonts w:ascii="Calibri" w:eastAsia="Times New Roman" w:hAnsi="Calibri"/>
                  <w:color w:val="000000"/>
                  <w:kern w:val="0"/>
                  <w:sz w:val="22"/>
                  <w:lang w:eastAsia="en-US"/>
                </w:rPr>
                <w:t xml:space="preserve">permute data </w:t>
              </w:r>
              <w:proofErr w:type="spellStart"/>
              <w:r w:rsidRPr="00764D30">
                <w:rPr>
                  <w:rFonts w:ascii="Calibri" w:eastAsia="Times New Roman" w:hAnsi="Calibri"/>
                  <w:color w:val="000000"/>
                  <w:kern w:val="0"/>
                  <w:sz w:val="22"/>
                  <w:lang w:eastAsia="en-US"/>
                </w:rPr>
                <w:t>wr</w:t>
              </w:r>
              <w:proofErr w:type="spellEnd"/>
              <w:r w:rsidRPr="00764D30">
                <w:rPr>
                  <w:rFonts w:ascii="Calibri" w:eastAsia="Times New Roman" w:hAnsi="Calibri"/>
                  <w:color w:val="000000"/>
                  <w:kern w:val="0"/>
                  <w:sz w:val="22"/>
                  <w:lang w:eastAsia="en-US"/>
                </w:rPr>
                <w:t xml:space="preserve"> mask</w:t>
              </w:r>
            </w:ins>
          </w:p>
        </w:tc>
      </w:tr>
      <w:tr w:rsidR="00764D30" w:rsidRPr="00764D30" w:rsidTr="00764D30">
        <w:trPr>
          <w:trHeight w:val="290"/>
          <w:ins w:id="1627"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28" w:author="sanjai" w:date="2020-04-09T12:10:00Z"/>
                <w:rFonts w:ascii="Calibri" w:eastAsia="Times New Roman" w:hAnsi="Calibri"/>
                <w:color w:val="000000"/>
                <w:kern w:val="0"/>
                <w:sz w:val="22"/>
                <w:lang w:eastAsia="en-US"/>
              </w:rPr>
            </w:pPr>
            <w:ins w:id="1629" w:author="sanjai" w:date="2020-04-09T12:10:00Z">
              <w:r w:rsidRPr="00764D30">
                <w:rPr>
                  <w:rFonts w:ascii="Calibri" w:eastAsia="Times New Roman" w:hAnsi="Calibri"/>
                  <w:color w:val="000000"/>
                  <w:kern w:val="0"/>
                  <w:sz w:val="22"/>
                  <w:lang w:eastAsia="en-US"/>
                </w:rPr>
                <w:t>output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30" w:author="sanjai" w:date="2020-04-09T12:10:00Z"/>
                <w:rFonts w:ascii="Calibri" w:eastAsia="Times New Roman" w:hAnsi="Calibri"/>
                <w:color w:val="000000"/>
                <w:kern w:val="0"/>
                <w:sz w:val="22"/>
                <w:lang w:eastAsia="en-US"/>
              </w:rPr>
            </w:pPr>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31" w:author="sanjai" w:date="2020-04-09T12:10:00Z"/>
                <w:rFonts w:ascii="Calibri" w:eastAsia="Times New Roman" w:hAnsi="Calibri"/>
                <w:color w:val="000000"/>
                <w:kern w:val="0"/>
                <w:sz w:val="22"/>
                <w:lang w:eastAsia="en-US"/>
              </w:rPr>
            </w:pPr>
            <w:proofErr w:type="spellStart"/>
            <w:ins w:id="1632" w:author="sanjai" w:date="2020-04-09T12:10:00Z">
              <w:r w:rsidRPr="00764D30">
                <w:rPr>
                  <w:rFonts w:ascii="Calibri" w:eastAsia="Times New Roman" w:hAnsi="Calibri"/>
                  <w:color w:val="000000"/>
                  <w:kern w:val="0"/>
                  <w:sz w:val="22"/>
                  <w:lang w:eastAsia="en-US"/>
                </w:rPr>
                <w:t>viper_data_valid</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33" w:author="sanjai" w:date="2020-04-09T12:10:00Z"/>
                <w:rFonts w:ascii="Calibri" w:eastAsia="Times New Roman" w:hAnsi="Calibri"/>
                <w:color w:val="000000"/>
                <w:kern w:val="0"/>
                <w:sz w:val="22"/>
                <w:lang w:eastAsia="en-US"/>
              </w:rPr>
            </w:pPr>
            <w:ins w:id="1634"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35" w:author="sanjai" w:date="2020-04-09T12:10:00Z"/>
                <w:rFonts w:ascii="Calibri" w:eastAsia="Times New Roman" w:hAnsi="Calibri"/>
                <w:color w:val="000000"/>
                <w:kern w:val="0"/>
                <w:sz w:val="22"/>
                <w:lang w:eastAsia="en-US"/>
              </w:rPr>
            </w:pPr>
            <w:ins w:id="1636" w:author="sanjai" w:date="2020-04-09T12:10:00Z">
              <w:r w:rsidRPr="00764D30">
                <w:rPr>
                  <w:rFonts w:ascii="Calibri" w:eastAsia="Times New Roman" w:hAnsi="Calibri"/>
                  <w:color w:val="000000"/>
                  <w:kern w:val="0"/>
                  <w:sz w:val="22"/>
                  <w:lang w:eastAsia="en-US"/>
                </w:rPr>
                <w:t>permute data valid</w:t>
              </w:r>
            </w:ins>
          </w:p>
        </w:tc>
      </w:tr>
      <w:tr w:rsidR="00764D30" w:rsidRPr="00764D30" w:rsidTr="00764D30">
        <w:trPr>
          <w:trHeight w:val="290"/>
          <w:ins w:id="1637" w:author="sanjai" w:date="2020-04-09T12:10:00Z"/>
        </w:trPr>
        <w:tc>
          <w:tcPr>
            <w:tcW w:w="9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38" w:author="sanjai" w:date="2020-04-09T12:10:00Z"/>
                <w:rFonts w:ascii="Calibri" w:eastAsia="Times New Roman" w:hAnsi="Calibri"/>
                <w:color w:val="000000"/>
                <w:kern w:val="0"/>
                <w:sz w:val="22"/>
                <w:lang w:eastAsia="en-US"/>
              </w:rPr>
            </w:pPr>
            <w:ins w:id="1639" w:author="sanjai" w:date="2020-04-09T12:10:00Z">
              <w:r w:rsidRPr="00764D30">
                <w:rPr>
                  <w:rFonts w:ascii="Calibri" w:eastAsia="Times New Roman" w:hAnsi="Calibri"/>
                  <w:color w:val="000000"/>
                  <w:kern w:val="0"/>
                  <w:sz w:val="22"/>
                  <w:lang w:eastAsia="en-US"/>
                </w:rPr>
                <w:t>output</w:t>
              </w:r>
            </w:ins>
          </w:p>
        </w:tc>
        <w:tc>
          <w:tcPr>
            <w:tcW w:w="232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40" w:author="sanjai" w:date="2020-04-09T12:10:00Z"/>
                <w:rFonts w:ascii="Calibri" w:eastAsia="Times New Roman" w:hAnsi="Calibri"/>
                <w:color w:val="000000"/>
                <w:kern w:val="0"/>
                <w:sz w:val="22"/>
                <w:lang w:eastAsia="en-US"/>
              </w:rPr>
            </w:pPr>
            <w:ins w:id="1641" w:author="sanjai" w:date="2020-04-09T12:10:00Z">
              <w:r w:rsidRPr="00764D30">
                <w:rPr>
                  <w:rFonts w:ascii="Calibri" w:eastAsia="Times New Roman" w:hAnsi="Calibri"/>
                  <w:color w:val="000000"/>
                  <w:kern w:val="0"/>
                  <w:sz w:val="22"/>
                  <w:lang w:eastAsia="en-US"/>
                </w:rPr>
                <w:t>[`MOP_CNT_RANGE]</w:t>
              </w:r>
            </w:ins>
          </w:p>
        </w:tc>
        <w:tc>
          <w:tcPr>
            <w:tcW w:w="220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42" w:author="sanjai" w:date="2020-04-09T12:10:00Z"/>
                <w:rFonts w:ascii="Calibri" w:eastAsia="Times New Roman" w:hAnsi="Calibri"/>
                <w:color w:val="000000"/>
                <w:kern w:val="0"/>
                <w:sz w:val="22"/>
                <w:lang w:eastAsia="en-US"/>
              </w:rPr>
            </w:pPr>
            <w:proofErr w:type="spellStart"/>
            <w:ins w:id="1643" w:author="sanjai" w:date="2020-04-09T12:10:00Z">
              <w:r w:rsidRPr="00764D30">
                <w:rPr>
                  <w:rFonts w:ascii="Calibri" w:eastAsia="Times New Roman" w:hAnsi="Calibri"/>
                  <w:color w:val="000000"/>
                  <w:kern w:val="0"/>
                  <w:sz w:val="22"/>
                  <w:lang w:eastAsia="en-US"/>
                </w:rPr>
                <w:t>viper_wr_offset</w:t>
              </w:r>
              <w:proofErr w:type="spellEnd"/>
              <w:r w:rsidRPr="00764D30">
                <w:rPr>
                  <w:rFonts w:ascii="Calibri" w:eastAsia="Times New Roman" w:hAnsi="Calibri"/>
                  <w:color w:val="000000"/>
                  <w:kern w:val="0"/>
                  <w:sz w:val="22"/>
                  <w:lang w:eastAsia="en-US"/>
                </w:rPr>
                <w:t>;</w:t>
              </w:r>
            </w:ins>
          </w:p>
        </w:tc>
        <w:tc>
          <w:tcPr>
            <w:tcW w:w="28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44" w:author="sanjai" w:date="2020-04-09T12:10:00Z"/>
                <w:rFonts w:ascii="Calibri" w:eastAsia="Times New Roman" w:hAnsi="Calibri"/>
                <w:color w:val="000000"/>
                <w:kern w:val="0"/>
                <w:sz w:val="22"/>
                <w:lang w:eastAsia="en-US"/>
              </w:rPr>
            </w:pPr>
            <w:ins w:id="1645" w:author="sanjai" w:date="2020-04-09T12:10:00Z">
              <w:r w:rsidRPr="00764D30">
                <w:rPr>
                  <w:rFonts w:ascii="Calibri" w:eastAsia="Times New Roman" w:hAnsi="Calibri"/>
                  <w:color w:val="000000"/>
                  <w:kern w:val="0"/>
                  <w:sz w:val="22"/>
                  <w:lang w:eastAsia="en-US"/>
                </w:rPr>
                <w:t>//</w:t>
              </w:r>
            </w:ins>
          </w:p>
        </w:tc>
        <w:tc>
          <w:tcPr>
            <w:tcW w:w="4540" w:type="dxa"/>
            <w:tcBorders>
              <w:top w:val="nil"/>
              <w:left w:val="nil"/>
              <w:bottom w:val="nil"/>
              <w:right w:val="nil"/>
            </w:tcBorders>
            <w:shd w:val="clear" w:color="auto" w:fill="auto"/>
            <w:noWrap/>
            <w:vAlign w:val="bottom"/>
            <w:hideMark/>
          </w:tcPr>
          <w:p w:rsidR="00764D30" w:rsidRPr="00764D30" w:rsidRDefault="00764D30" w:rsidP="00764D30">
            <w:pPr>
              <w:widowControl/>
              <w:snapToGrid/>
              <w:spacing w:line="240" w:lineRule="auto"/>
              <w:rPr>
                <w:ins w:id="1646" w:author="sanjai" w:date="2020-04-09T12:10:00Z"/>
                <w:rFonts w:ascii="Calibri" w:eastAsia="Times New Roman" w:hAnsi="Calibri"/>
                <w:color w:val="000000"/>
                <w:kern w:val="0"/>
                <w:sz w:val="22"/>
                <w:lang w:eastAsia="en-US"/>
              </w:rPr>
            </w:pPr>
            <w:ins w:id="1647" w:author="sanjai" w:date="2020-04-09T12:10:00Z">
              <w:r w:rsidRPr="00764D30">
                <w:rPr>
                  <w:rFonts w:ascii="Calibri" w:eastAsia="Times New Roman" w:hAnsi="Calibri"/>
                  <w:color w:val="000000"/>
                  <w:kern w:val="0"/>
                  <w:sz w:val="22"/>
                  <w:lang w:eastAsia="en-US"/>
                </w:rPr>
                <w:t xml:space="preserve">compress related </w:t>
              </w:r>
              <w:proofErr w:type="spellStart"/>
              <w:r w:rsidRPr="00764D30">
                <w:rPr>
                  <w:rFonts w:ascii="Calibri" w:eastAsia="Times New Roman" w:hAnsi="Calibri"/>
                  <w:color w:val="000000"/>
                  <w:kern w:val="0"/>
                  <w:sz w:val="22"/>
                  <w:lang w:eastAsia="en-US"/>
                </w:rPr>
                <w:t>dest</w:t>
              </w:r>
              <w:proofErr w:type="spellEnd"/>
              <w:r w:rsidRPr="00764D30">
                <w:rPr>
                  <w:rFonts w:ascii="Calibri" w:eastAsia="Times New Roman" w:hAnsi="Calibri"/>
                  <w:color w:val="000000"/>
                  <w:kern w:val="0"/>
                  <w:sz w:val="22"/>
                  <w:lang w:eastAsia="en-US"/>
                </w:rPr>
                <w:t xml:space="preserve"> </w:t>
              </w:r>
              <w:proofErr w:type="spellStart"/>
              <w:r w:rsidRPr="00764D30">
                <w:rPr>
                  <w:rFonts w:ascii="Calibri" w:eastAsia="Times New Roman" w:hAnsi="Calibri"/>
                  <w:color w:val="000000"/>
                  <w:kern w:val="0"/>
                  <w:sz w:val="22"/>
                  <w:lang w:eastAsia="en-US"/>
                </w:rPr>
                <w:t>reg</w:t>
              </w:r>
              <w:proofErr w:type="spellEnd"/>
              <w:r w:rsidRPr="00764D30">
                <w:rPr>
                  <w:rFonts w:ascii="Calibri" w:eastAsia="Times New Roman" w:hAnsi="Calibri"/>
                  <w:color w:val="000000"/>
                  <w:kern w:val="0"/>
                  <w:sz w:val="22"/>
                  <w:lang w:eastAsia="en-US"/>
                </w:rPr>
                <w:t xml:space="preserve"> offset</w:t>
              </w:r>
            </w:ins>
          </w:p>
        </w:tc>
      </w:tr>
    </w:tbl>
    <w:p w:rsidR="00E41895" w:rsidRDefault="00013FC6">
      <w:pPr>
        <w:pStyle w:val="BlockText"/>
        <w:rPr>
          <w:ins w:id="1648" w:author="sanjai" w:date="2020-04-09T11:58:00Z"/>
        </w:rPr>
        <w:pPrChange w:id="1649" w:author="sanjai" w:date="2020-04-09T12:10:00Z">
          <w:pPr>
            <w:pStyle w:val="Heading2"/>
            <w:jc w:val="both"/>
          </w:pPr>
        </w:pPrChange>
      </w:pPr>
      <w:del w:id="1650" w:author="sanjai" w:date="2020-04-09T12:10:00Z">
        <w:r w:rsidDel="00764D30">
          <w:delText>Signal Definition</w:delText>
        </w:r>
      </w:del>
      <w:bookmarkEnd w:id="1314"/>
    </w:p>
    <w:p w:rsidR="00E75B73" w:rsidRPr="00764D30" w:rsidDel="00764D30" w:rsidRDefault="00E75B73">
      <w:pPr>
        <w:pStyle w:val="BlockText"/>
        <w:ind w:left="0"/>
        <w:rPr>
          <w:del w:id="1651" w:author="sanjai" w:date="2020-04-09T12:08:00Z"/>
          <w:rFonts w:ascii="Courier New" w:hAnsi="Courier New" w:cs="Courier New"/>
          <w:rPrChange w:id="1652" w:author="sanjai" w:date="2020-04-09T12:06:00Z">
            <w:rPr>
              <w:del w:id="1653" w:author="sanjai" w:date="2020-04-09T12:08:00Z"/>
            </w:rPr>
          </w:rPrChange>
        </w:rPr>
        <w:pPrChange w:id="1654" w:author="sanjai" w:date="2020-04-09T12:04:00Z">
          <w:pPr>
            <w:pStyle w:val="Heading2"/>
            <w:jc w:val="both"/>
          </w:pPr>
        </w:pPrChange>
      </w:pPr>
    </w:p>
    <w:p w:rsidR="00E41895" w:rsidRPr="00E41895" w:rsidDel="00E75B73" w:rsidRDefault="00E41895" w:rsidP="00EC55CC">
      <w:pPr>
        <w:shd w:val="clear" w:color="auto" w:fill="BFBFBF" w:themeFill="background1" w:themeFillShade="BF"/>
        <w:jc w:val="center"/>
        <w:rPr>
          <w:del w:id="1655" w:author="sanjai" w:date="2020-04-09T11:58:00Z"/>
          <w:rFonts w:eastAsia="PMingLiU"/>
          <w:color w:val="FF0000"/>
        </w:rPr>
      </w:pPr>
      <w:del w:id="1656" w:author="sanjai" w:date="2020-04-09T11:58:00Z">
        <w:r w:rsidRPr="00E41895" w:rsidDel="00E75B73">
          <w:rPr>
            <w:rFonts w:eastAsia="PMingLiU"/>
            <w:color w:val="FF0000"/>
          </w:rPr>
          <w:delText>TO BE UPDATED</w:delText>
        </w:r>
        <w:r w:rsidR="00EC55CC" w:rsidDel="00E75B73">
          <w:rPr>
            <w:rFonts w:eastAsia="PMingLiU"/>
            <w:color w:val="FF0000"/>
          </w:rPr>
          <w:delText xml:space="preserve"> LATER</w:delText>
        </w:r>
      </w:del>
    </w:p>
    <w:p w:rsidR="00151BED" w:rsidDel="00E75B73" w:rsidRDefault="00151BED" w:rsidP="00395A37">
      <w:pPr>
        <w:jc w:val="both"/>
        <w:rPr>
          <w:del w:id="1657" w:author="sanjai" w:date="2020-04-09T11:58:00Z"/>
          <w:rFonts w:eastAsia="PMingLiU"/>
        </w:rPr>
      </w:pPr>
      <w:del w:id="1658" w:author="sanjai" w:date="2020-04-09T11:58:00Z">
        <w:r w:rsidDel="00E75B73">
          <w:rPr>
            <w:rFonts w:eastAsia="PMingLiU"/>
          </w:rPr>
          <w:delText xml:space="preserve">Interface with </w:delText>
        </w:r>
        <w:r w:rsidR="00D07F2F" w:rsidDel="00E75B73">
          <w:rPr>
            <w:rFonts w:eastAsia="PMingLiU"/>
          </w:rPr>
          <w:delText xml:space="preserve">Vicuna </w:delText>
        </w:r>
        <w:r w:rsidDel="00E75B73">
          <w:rPr>
            <w:rFonts w:eastAsia="PMingLiU"/>
          </w:rPr>
          <w:delText>decode unit</w:delText>
        </w:r>
        <w:r w:rsidR="007416AD" w:rsidDel="00E75B73">
          <w:rPr>
            <w:rFonts w:eastAsia="PMingLiU"/>
          </w:rPr>
          <w:delText>, vp_ is output from vector processor</w:delText>
        </w:r>
        <w:r w:rsidR="00B63CF7" w:rsidDel="00E75B73">
          <w:rPr>
            <w:rFonts w:eastAsia="PMingLiU"/>
          </w:rPr>
          <w:delText>, all other prefixes are from Vicuna</w:delText>
        </w:r>
        <w:r w:rsidR="007416AD" w:rsidDel="00E75B73">
          <w:rPr>
            <w:rFonts w:eastAsia="PMingLiU"/>
          </w:rPr>
          <w:delText>:</w:delText>
        </w:r>
      </w:del>
    </w:p>
    <w:p w:rsidR="00706296" w:rsidDel="00E75B73" w:rsidRDefault="00706296" w:rsidP="00395A37">
      <w:pPr>
        <w:jc w:val="both"/>
        <w:rPr>
          <w:del w:id="1659" w:author="sanjai" w:date="2020-04-09T11:58:00Z"/>
          <w:rFonts w:eastAsia="PMingLiU"/>
        </w:rPr>
      </w:pPr>
    </w:p>
    <w:p w:rsidR="00706296" w:rsidRPr="00706296" w:rsidDel="00E75B73" w:rsidRDefault="00706296" w:rsidP="00395A37">
      <w:pPr>
        <w:jc w:val="both"/>
        <w:rPr>
          <w:del w:id="1660" w:author="sanjai" w:date="2020-04-09T11:58:00Z"/>
          <w:rFonts w:eastAsia="PMingLiU"/>
        </w:rPr>
      </w:pPr>
      <w:del w:id="1661" w:author="sanjai" w:date="2020-04-09T11:58:00Z">
        <w:r w:rsidRPr="00706296" w:rsidDel="00E75B73">
          <w:rPr>
            <w:rFonts w:eastAsia="PMingLiU"/>
          </w:rPr>
          <w:delText xml:space="preserve">   input </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r>
        <w:r w:rsidR="00904969" w:rsidDel="00E75B73">
          <w:rPr>
            <w:rFonts w:eastAsia="PMingLiU"/>
          </w:rPr>
          <w:delText>vi_</w:delText>
        </w:r>
        <w:r w:rsidRPr="00706296" w:rsidDel="00E75B73">
          <w:rPr>
            <w:rFonts w:eastAsia="PMingLiU"/>
          </w:rPr>
          <w:delText>valid;</w:delText>
        </w:r>
        <w:r w:rsidRPr="00706296" w:rsidDel="00E75B73">
          <w:rPr>
            <w:rFonts w:eastAsia="PMingLiU"/>
          </w:rPr>
          <w:tab/>
        </w:r>
      </w:del>
    </w:p>
    <w:p w:rsidR="0044081F" w:rsidRPr="00706296" w:rsidDel="00E75B73" w:rsidRDefault="0044081F" w:rsidP="00395A37">
      <w:pPr>
        <w:jc w:val="both"/>
        <w:rPr>
          <w:del w:id="1662" w:author="sanjai" w:date="2020-04-09T11:58:00Z"/>
          <w:rFonts w:eastAsia="PMingLiU"/>
        </w:rPr>
      </w:pPr>
      <w:del w:id="1663" w:author="sanjai" w:date="2020-04-09T11:58:00Z">
        <w:r w:rsidDel="00E75B73">
          <w:rPr>
            <w:rFonts w:eastAsia="PMingLiU"/>
          </w:rPr>
          <w:delText xml:space="preserve"> </w:delText>
        </w:r>
        <w:r w:rsidRPr="00706296" w:rsidDel="00E75B73">
          <w:rPr>
            <w:rFonts w:eastAsia="PMingLiU"/>
          </w:rPr>
          <w:delText xml:space="preserve">  input </w:delText>
        </w:r>
        <w:r w:rsidRPr="00706296" w:rsidDel="00E75B73">
          <w:rPr>
            <w:rFonts w:eastAsia="PMingLiU"/>
          </w:rPr>
          <w:tab/>
          <w:delText xml:space="preserve">                 </w:delText>
        </w:r>
        <w:r w:rsidR="001B084C" w:rsidDel="00E75B73">
          <w:rPr>
            <w:rFonts w:eastAsia="PMingLiU"/>
          </w:rPr>
          <w:tab/>
        </w:r>
        <w:r w:rsidR="001B084C" w:rsidDel="00E75B73">
          <w:rPr>
            <w:rFonts w:eastAsia="PMingLiU"/>
          </w:rPr>
          <w:tab/>
        </w:r>
        <w:r w:rsidR="001B084C" w:rsidDel="00E75B73">
          <w:rPr>
            <w:rFonts w:eastAsia="PMingLiU"/>
          </w:rPr>
          <w:tab/>
        </w:r>
        <w:r w:rsidR="001B084C" w:rsidDel="00E75B73">
          <w:rPr>
            <w:rFonts w:eastAsia="PMingLiU"/>
          </w:rPr>
          <w:tab/>
          <w:delText>vi_fr</w:delText>
        </w:r>
        <w:r w:rsidDel="00E75B73">
          <w:rPr>
            <w:rFonts w:eastAsia="PMingLiU"/>
          </w:rPr>
          <w:delText>1</w:delText>
        </w:r>
        <w:r w:rsidR="001B084C" w:rsidDel="00E75B73">
          <w:rPr>
            <w:rFonts w:eastAsia="PMingLiU"/>
          </w:rPr>
          <w:delText>_valid;</w:delText>
        </w:r>
        <w:r w:rsidR="001B084C" w:rsidDel="00E75B73">
          <w:rPr>
            <w:rFonts w:eastAsia="PMingLiU"/>
          </w:rPr>
          <w:tab/>
        </w:r>
        <w:r w:rsidR="001B084C" w:rsidDel="00E75B73">
          <w:rPr>
            <w:rFonts w:eastAsia="PMingLiU"/>
          </w:rPr>
          <w:tab/>
        </w:r>
        <w:r w:rsidR="001B084C" w:rsidDel="00E75B73">
          <w:rPr>
            <w:rFonts w:eastAsia="PMingLiU"/>
          </w:rPr>
          <w:tab/>
          <w:delText>// source operand from FPU</w:delText>
        </w:r>
      </w:del>
    </w:p>
    <w:p w:rsidR="006B63E0" w:rsidRPr="00706296" w:rsidDel="00E75B73" w:rsidRDefault="0044081F" w:rsidP="00395A37">
      <w:pPr>
        <w:jc w:val="both"/>
        <w:rPr>
          <w:del w:id="1664" w:author="sanjai" w:date="2020-04-09T11:58:00Z"/>
          <w:rFonts w:eastAsia="PMingLiU"/>
        </w:rPr>
      </w:pPr>
      <w:del w:id="1665" w:author="sanjai" w:date="2020-04-09T11:58:00Z">
        <w:r w:rsidDel="00E75B73">
          <w:rPr>
            <w:rFonts w:eastAsia="PMingLiU"/>
          </w:rPr>
          <w:delText xml:space="preserve"> </w:delText>
        </w:r>
        <w:r w:rsidR="006B63E0" w:rsidRPr="00706296" w:rsidDel="00E75B73">
          <w:rPr>
            <w:rFonts w:eastAsia="PMingLiU"/>
          </w:rPr>
          <w:delText xml:space="preserve">  input </w:delText>
        </w:r>
        <w:r w:rsidR="006B63E0" w:rsidRPr="00706296" w:rsidDel="00E75B73">
          <w:rPr>
            <w:rFonts w:eastAsia="PMingLiU"/>
          </w:rPr>
          <w:tab/>
          <w:delText xml:space="preserve">                 </w:delText>
        </w:r>
        <w:r w:rsidR="006B63E0" w:rsidDel="00E75B73">
          <w:rPr>
            <w:rFonts w:eastAsia="PMingLiU"/>
          </w:rPr>
          <w:tab/>
        </w:r>
        <w:r w:rsidR="006B63E0" w:rsidDel="00E75B73">
          <w:rPr>
            <w:rFonts w:eastAsia="PMingLiU"/>
          </w:rPr>
          <w:tab/>
        </w:r>
        <w:r w:rsidR="006B63E0" w:rsidDel="00E75B73">
          <w:rPr>
            <w:rFonts w:eastAsia="PMingLiU"/>
          </w:rPr>
          <w:tab/>
        </w:r>
        <w:r w:rsidR="006B63E0" w:rsidDel="00E75B73">
          <w:rPr>
            <w:rFonts w:eastAsia="PMingLiU"/>
          </w:rPr>
          <w:tab/>
          <w:delText>vi_rs1_valid;</w:delText>
        </w:r>
        <w:r w:rsidR="006B63E0" w:rsidDel="00E75B73">
          <w:rPr>
            <w:rFonts w:eastAsia="PMingLiU"/>
          </w:rPr>
          <w:tab/>
        </w:r>
        <w:r w:rsidR="006B63E0" w:rsidDel="00E75B73">
          <w:rPr>
            <w:rFonts w:eastAsia="PMingLiU"/>
          </w:rPr>
          <w:tab/>
        </w:r>
        <w:r w:rsidR="006B63E0" w:rsidDel="00E75B73">
          <w:rPr>
            <w:rFonts w:eastAsia="PMingLiU"/>
          </w:rPr>
          <w:tab/>
          <w:delText>// set to indicate that rs1 data is done</w:delText>
        </w:r>
      </w:del>
    </w:p>
    <w:p w:rsidR="006B63E0" w:rsidRPr="00706296" w:rsidDel="00E75B73" w:rsidRDefault="006B63E0" w:rsidP="00395A37">
      <w:pPr>
        <w:jc w:val="both"/>
        <w:rPr>
          <w:del w:id="1666" w:author="sanjai" w:date="2020-04-09T11:58:00Z"/>
          <w:rFonts w:eastAsia="PMingLiU"/>
        </w:rPr>
      </w:pPr>
      <w:del w:id="1667" w:author="sanjai" w:date="2020-04-09T11:58:00Z">
        <w:r w:rsidDel="00E75B73">
          <w:rPr>
            <w:rFonts w:eastAsia="PMingLiU"/>
          </w:rPr>
          <w:delText xml:space="preserve"> </w:delText>
        </w:r>
        <w:r w:rsidRPr="00706296" w:rsidDel="00E75B73">
          <w:rPr>
            <w:rFonts w:eastAsia="PMingLiU"/>
          </w:rPr>
          <w:delText xml:space="preserve">  input </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delText>vi_rs2_valid;</w:delText>
        </w:r>
        <w:r w:rsidDel="00E75B73">
          <w:rPr>
            <w:rFonts w:eastAsia="PMingLiU"/>
          </w:rPr>
          <w:tab/>
        </w:r>
        <w:r w:rsidDel="00E75B73">
          <w:rPr>
            <w:rFonts w:eastAsia="PMingLiU"/>
          </w:rPr>
          <w:tab/>
        </w:r>
        <w:r w:rsidDel="00E75B73">
          <w:rPr>
            <w:rFonts w:eastAsia="PMingLiU"/>
          </w:rPr>
          <w:tab/>
          <w:delText>// set to indicate that rs1 data is done</w:delText>
        </w:r>
      </w:del>
    </w:p>
    <w:p w:rsidR="00706296" w:rsidRPr="00706296" w:rsidDel="00E75B73" w:rsidRDefault="006B63E0" w:rsidP="00395A37">
      <w:pPr>
        <w:jc w:val="both"/>
        <w:rPr>
          <w:del w:id="1668" w:author="sanjai" w:date="2020-04-09T11:58:00Z"/>
          <w:rFonts w:eastAsia="PMingLiU"/>
        </w:rPr>
      </w:pPr>
      <w:del w:id="1669" w:author="sanjai" w:date="2020-04-09T11:58:00Z">
        <w:r w:rsidDel="00E75B73">
          <w:rPr>
            <w:rFonts w:eastAsia="PMingLiU"/>
          </w:rPr>
          <w:delText xml:space="preserve"> </w:delText>
        </w:r>
        <w:r w:rsidR="00706296" w:rsidRPr="00706296" w:rsidDel="00E75B73">
          <w:rPr>
            <w:rFonts w:eastAsia="PMingLiU"/>
          </w:rPr>
          <w:delText xml:space="preserve"> </w:delText>
        </w:r>
        <w:r w:rsidDel="00E75B73">
          <w:rPr>
            <w:rFonts w:eastAsia="PMingLiU"/>
          </w:rPr>
          <w:delText xml:space="preserve"> </w:delText>
        </w:r>
        <w:r w:rsidR="00706296" w:rsidRPr="00706296" w:rsidDel="00E75B73">
          <w:rPr>
            <w:rFonts w:eastAsia="PMingLiU"/>
          </w:rPr>
          <w:delText xml:space="preserve">input [`DATA_RANGE] </w:delText>
        </w:r>
        <w:r w:rsidR="00706296" w:rsidRPr="00706296" w:rsidDel="00E75B73">
          <w:rPr>
            <w:rFonts w:eastAsia="PMingLiU"/>
          </w:rPr>
          <w:tab/>
        </w:r>
        <w:r w:rsidR="00706296" w:rsidRPr="00706296" w:rsidDel="00E75B73">
          <w:rPr>
            <w:rFonts w:eastAsia="PMingLiU"/>
          </w:rPr>
          <w:tab/>
          <w:delText xml:space="preserve"> </w:delText>
        </w:r>
        <w:r w:rsidR="00706296" w:rsidDel="00E75B73">
          <w:rPr>
            <w:rFonts w:eastAsia="PMingLiU"/>
          </w:rPr>
          <w:tab/>
        </w:r>
        <w:r w:rsidR="00904969" w:rsidDel="00E75B73">
          <w:rPr>
            <w:rFonts w:eastAsia="PMingLiU"/>
          </w:rPr>
          <w:delText>vi_</w:delText>
        </w:r>
        <w:r w:rsidR="00706296" w:rsidRPr="00706296" w:rsidDel="00E75B73">
          <w:rPr>
            <w:rFonts w:eastAsia="PMingLiU"/>
          </w:rPr>
          <w:delText>rs1_data;</w:delText>
        </w:r>
      </w:del>
    </w:p>
    <w:p w:rsidR="00706296" w:rsidRPr="00706296" w:rsidDel="00E75B73" w:rsidRDefault="00706296" w:rsidP="00395A37">
      <w:pPr>
        <w:jc w:val="both"/>
        <w:rPr>
          <w:del w:id="1670" w:author="sanjai" w:date="2020-04-09T11:58:00Z"/>
          <w:rFonts w:eastAsia="PMingLiU"/>
        </w:rPr>
      </w:pPr>
      <w:del w:id="1671" w:author="sanjai" w:date="2020-04-09T11:58:00Z">
        <w:r w:rsidRPr="00706296" w:rsidDel="00E75B73">
          <w:rPr>
            <w:rFonts w:eastAsia="PMingLiU"/>
          </w:rPr>
          <w:delText xml:space="preserve">   input [`DATA_RANGE] </w:delText>
        </w:r>
        <w:r w:rsidRPr="00706296" w:rsidDel="00E75B73">
          <w:rPr>
            <w:rFonts w:eastAsia="PMingLiU"/>
          </w:rPr>
          <w:tab/>
        </w:r>
        <w:r w:rsidRPr="00706296" w:rsidDel="00E75B73">
          <w:rPr>
            <w:rFonts w:eastAsia="PMingLiU"/>
          </w:rPr>
          <w:tab/>
          <w:delText xml:space="preserve"> </w:delText>
        </w:r>
        <w:r w:rsidDel="00E75B73">
          <w:rPr>
            <w:rFonts w:eastAsia="PMingLiU"/>
          </w:rPr>
          <w:tab/>
        </w:r>
        <w:r w:rsidR="00904969" w:rsidDel="00E75B73">
          <w:rPr>
            <w:rFonts w:eastAsia="PMingLiU"/>
          </w:rPr>
          <w:delText>vi_</w:delText>
        </w:r>
        <w:r w:rsidRPr="00706296" w:rsidDel="00E75B73">
          <w:rPr>
            <w:rFonts w:eastAsia="PMingLiU"/>
          </w:rPr>
          <w:delText>rs2_data;</w:delText>
        </w:r>
      </w:del>
    </w:p>
    <w:p w:rsidR="00706296" w:rsidRPr="00706296" w:rsidDel="00E75B73" w:rsidRDefault="00706296" w:rsidP="00395A37">
      <w:pPr>
        <w:jc w:val="both"/>
        <w:rPr>
          <w:del w:id="1672" w:author="sanjai" w:date="2020-04-09T11:58:00Z"/>
          <w:rFonts w:eastAsia="PMingLiU"/>
        </w:rPr>
      </w:pPr>
      <w:del w:id="1673" w:author="sanjai" w:date="2020-04-09T11:58:00Z">
        <w:r w:rsidRPr="00706296" w:rsidDel="00E75B73">
          <w:rPr>
            <w:rFonts w:eastAsia="PMingLiU"/>
          </w:rPr>
          <w:delText xml:space="preserve">   input [`VICTRL_RANGE] </w:delText>
        </w:r>
        <w:r w:rsidRPr="00706296" w:rsidDel="00E75B73">
          <w:rPr>
            <w:rFonts w:eastAsia="PMingLiU"/>
          </w:rPr>
          <w:tab/>
          <w:delText xml:space="preserve"> </w:delText>
        </w:r>
        <w:r w:rsidDel="00E75B73">
          <w:rPr>
            <w:rFonts w:eastAsia="PMingLiU"/>
          </w:rPr>
          <w:tab/>
        </w:r>
        <w:r w:rsidR="00904969" w:rsidDel="00E75B73">
          <w:rPr>
            <w:rFonts w:eastAsia="PMingLiU"/>
          </w:rPr>
          <w:delText>vi_</w:delText>
        </w:r>
        <w:r w:rsidRPr="00706296" w:rsidDel="00E75B73">
          <w:rPr>
            <w:rFonts w:eastAsia="PMingLiU"/>
          </w:rPr>
          <w:delText>ctrl_data;</w:delText>
        </w:r>
        <w:r w:rsidR="006B63E0" w:rsidDel="00E75B73">
          <w:rPr>
            <w:rFonts w:eastAsia="PMingLiU"/>
          </w:rPr>
          <w:tab/>
        </w:r>
        <w:r w:rsidR="006B63E0" w:rsidDel="00E75B73">
          <w:rPr>
            <w:rFonts w:eastAsia="PMingLiU"/>
          </w:rPr>
          <w:tab/>
        </w:r>
        <w:r w:rsidR="006B63E0" w:rsidDel="00E75B73">
          <w:rPr>
            <w:rFonts w:eastAsia="PMingLiU"/>
          </w:rPr>
          <w:tab/>
          <w:delText>// critical timing instruction in issue</w:delText>
        </w:r>
      </w:del>
    </w:p>
    <w:p w:rsidR="00706296" w:rsidRPr="00706296" w:rsidDel="00E75B73" w:rsidRDefault="00706296" w:rsidP="00395A37">
      <w:pPr>
        <w:jc w:val="both"/>
        <w:rPr>
          <w:del w:id="1674" w:author="sanjai" w:date="2020-04-09T11:58:00Z"/>
          <w:rFonts w:eastAsia="PMingLiU"/>
        </w:rPr>
      </w:pPr>
      <w:del w:id="1675" w:author="sanjai" w:date="2020-04-09T11:58:00Z">
        <w:r w:rsidRPr="00706296" w:rsidDel="00E75B73">
          <w:rPr>
            <w:rFonts w:eastAsia="PMingLiU"/>
          </w:rPr>
          <w:delText xml:space="preserve">   input [`VINST_RANGE]          </w:delText>
        </w:r>
        <w:r w:rsidDel="00E75B73">
          <w:rPr>
            <w:rFonts w:eastAsia="PMingLiU"/>
          </w:rPr>
          <w:tab/>
        </w:r>
        <w:r w:rsidR="00904969" w:rsidDel="00E75B73">
          <w:rPr>
            <w:rFonts w:eastAsia="PMingLiU"/>
          </w:rPr>
          <w:delText>vi_</w:delText>
        </w:r>
        <w:r w:rsidR="00D07F2F" w:rsidDel="00E75B73">
          <w:rPr>
            <w:rFonts w:eastAsia="PMingLiU"/>
          </w:rPr>
          <w:delText>i</w:delText>
        </w:r>
        <w:r w:rsidRPr="00706296" w:rsidDel="00E75B73">
          <w:rPr>
            <w:rFonts w:eastAsia="PMingLiU"/>
          </w:rPr>
          <w:delText>nst_data;</w:delText>
        </w:r>
      </w:del>
    </w:p>
    <w:p w:rsidR="00706296" w:rsidRPr="00706296" w:rsidDel="00E75B73" w:rsidRDefault="00706296" w:rsidP="00395A37">
      <w:pPr>
        <w:jc w:val="both"/>
        <w:rPr>
          <w:del w:id="1676" w:author="sanjai" w:date="2020-04-09T11:58:00Z"/>
          <w:rFonts w:eastAsia="PMingLiU"/>
        </w:rPr>
      </w:pPr>
      <w:del w:id="1677" w:author="sanjai" w:date="2020-04-09T11:58:00Z">
        <w:r w:rsidRPr="00706296" w:rsidDel="00E75B73">
          <w:rPr>
            <w:rFonts w:eastAsia="PMingLiU"/>
          </w:rPr>
          <w:delText xml:space="preserve">   input </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r>
        <w:r w:rsidR="00904969" w:rsidDel="00E75B73">
          <w:rPr>
            <w:rFonts w:eastAsia="PMingLiU"/>
          </w:rPr>
          <w:delText>vi_</w:delText>
        </w:r>
        <w:r w:rsidR="00466810" w:rsidDel="00E75B73">
          <w:rPr>
            <w:rFonts w:eastAsia="PMingLiU"/>
          </w:rPr>
          <w:delText>pending</w:delText>
        </w:r>
        <w:r w:rsidR="006B63E0" w:rsidDel="00E75B73">
          <w:rPr>
            <w:rFonts w:eastAsia="PMingLiU"/>
          </w:rPr>
          <w:delText>_</w:delText>
        </w:r>
        <w:r w:rsidRPr="00706296" w:rsidDel="00E75B73">
          <w:rPr>
            <w:rFonts w:eastAsia="PMingLiU"/>
          </w:rPr>
          <w:delText>valid;</w:delText>
        </w:r>
        <w:r w:rsidR="006B63E0" w:rsidDel="00E75B73">
          <w:rPr>
            <w:rFonts w:eastAsia="PMingLiU"/>
          </w:rPr>
          <w:delText xml:space="preserve">   </w:delText>
        </w:r>
        <w:r w:rsidR="006B63E0" w:rsidDel="00E75B73">
          <w:rPr>
            <w:rFonts w:eastAsia="PMingLiU"/>
          </w:rPr>
          <w:tab/>
          <w:delText>// unresolved scalar inst in pipeline</w:delText>
        </w:r>
      </w:del>
    </w:p>
    <w:p w:rsidR="00706296" w:rsidRPr="00706296" w:rsidDel="00E75B73" w:rsidRDefault="00706296" w:rsidP="00395A37">
      <w:pPr>
        <w:jc w:val="both"/>
        <w:rPr>
          <w:del w:id="1678" w:author="sanjai" w:date="2020-04-09T11:58:00Z"/>
          <w:rFonts w:eastAsia="PMingLiU"/>
        </w:rPr>
      </w:pPr>
      <w:del w:id="1679" w:author="sanjai" w:date="2020-04-09T11:58:00Z">
        <w:r w:rsidRPr="00706296" w:rsidDel="00E75B73">
          <w:rPr>
            <w:rFonts w:eastAsia="PMingLiU"/>
          </w:rPr>
          <w:delText xml:space="preserve">   input [1:0]</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R="00904969" w:rsidDel="00E75B73">
          <w:rPr>
            <w:rFonts w:eastAsia="PMingLiU"/>
          </w:rPr>
          <w:delText>vi_</w:delText>
        </w:r>
        <w:r w:rsidR="00466810" w:rsidDel="00E75B73">
          <w:rPr>
            <w:rFonts w:eastAsia="PMingLiU"/>
          </w:rPr>
          <w:delText>pending</w:delText>
        </w:r>
        <w:r w:rsidRPr="00706296" w:rsidDel="00E75B73">
          <w:rPr>
            <w:rFonts w:eastAsia="PMingLiU"/>
          </w:rPr>
          <w:delText>_id;</w:delText>
        </w:r>
        <w:r w:rsidRPr="00706296" w:rsidDel="00E75B73">
          <w:rPr>
            <w:rFonts w:eastAsia="PMingLiU"/>
          </w:rPr>
          <w:tab/>
        </w:r>
      </w:del>
    </w:p>
    <w:p w:rsidR="00466810" w:rsidDel="00E75B73" w:rsidRDefault="00466810" w:rsidP="00395A37">
      <w:pPr>
        <w:jc w:val="both"/>
        <w:rPr>
          <w:del w:id="1680" w:author="sanjai" w:date="2020-04-09T11:58:00Z"/>
          <w:rFonts w:eastAsia="PMingLiU"/>
        </w:rPr>
      </w:pPr>
      <w:del w:id="1681" w:author="sanjai" w:date="2020-04-09T11:58:00Z">
        <w:r w:rsidRPr="00706296" w:rsidDel="00E75B73">
          <w:rPr>
            <w:rFonts w:eastAsia="PMingLiU"/>
          </w:rPr>
          <w:delText xml:space="preserve">   input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delText>ex_pending</w:delText>
        </w:r>
        <w:r w:rsidRPr="00706296" w:rsidDel="00E75B73">
          <w:rPr>
            <w:rFonts w:eastAsia="PMingLiU"/>
          </w:rPr>
          <w:delText xml:space="preserve">_valid;   </w:delText>
        </w:r>
        <w:r w:rsidR="006B63E0" w:rsidDel="00E75B73">
          <w:rPr>
            <w:rFonts w:eastAsia="PMingLiU"/>
          </w:rPr>
          <w:tab/>
          <w:delText>// resolved of scalar inst in pipline</w:delText>
        </w:r>
      </w:del>
    </w:p>
    <w:p w:rsidR="00D55B1C" w:rsidDel="00E75B73" w:rsidRDefault="00870F8A" w:rsidP="00395A37">
      <w:pPr>
        <w:jc w:val="both"/>
        <w:rPr>
          <w:del w:id="1682" w:author="sanjai" w:date="2020-04-09T11:58:00Z"/>
          <w:rFonts w:eastAsia="PMingLiU"/>
        </w:rPr>
      </w:pPr>
      <w:del w:id="1683" w:author="sanjai" w:date="2020-04-09T11:58:00Z">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delText xml:space="preserve">// critical path, </w:delText>
        </w:r>
        <w:r w:rsidR="00D55B1C" w:rsidDel="00E75B73">
          <w:rPr>
            <w:rFonts w:eastAsia="PMingLiU"/>
          </w:rPr>
          <w:delText xml:space="preserve">by-pass directly to </w:delText>
        </w:r>
      </w:del>
    </w:p>
    <w:p w:rsidR="00870F8A" w:rsidDel="00E75B73" w:rsidRDefault="00D55B1C" w:rsidP="00395A37">
      <w:pPr>
        <w:ind w:left="5784" w:firstLine="482"/>
        <w:jc w:val="both"/>
        <w:rPr>
          <w:del w:id="1684" w:author="sanjai" w:date="2020-04-09T11:58:00Z"/>
          <w:rFonts w:eastAsia="PMingLiU"/>
        </w:rPr>
      </w:pPr>
      <w:del w:id="1685" w:author="sanjai" w:date="2020-04-09T11:58:00Z">
        <w:r w:rsidDel="00E75B73">
          <w:rPr>
            <w:rFonts w:eastAsia="PMingLiU"/>
          </w:rPr>
          <w:delText>// vector issue stage</w:delText>
        </w:r>
      </w:del>
    </w:p>
    <w:p w:rsidR="00706296" w:rsidRPr="00706296" w:rsidDel="00E75B73" w:rsidRDefault="00706296" w:rsidP="00395A37">
      <w:pPr>
        <w:jc w:val="both"/>
        <w:rPr>
          <w:del w:id="1686" w:author="sanjai" w:date="2020-04-09T11:58:00Z"/>
          <w:rFonts w:eastAsia="PMingLiU"/>
        </w:rPr>
      </w:pPr>
      <w:del w:id="1687" w:author="sanjai" w:date="2020-04-09T11:58:00Z">
        <w:r w:rsidRPr="00706296" w:rsidDel="00E75B73">
          <w:rPr>
            <w:rFonts w:eastAsia="PMingLiU"/>
          </w:rPr>
          <w:delText xml:space="preserve">   input [1:0]</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R="00466810" w:rsidDel="00E75B73">
          <w:rPr>
            <w:rFonts w:eastAsia="PMingLiU"/>
          </w:rPr>
          <w:delText>ex_pending</w:delText>
        </w:r>
        <w:r w:rsidRPr="00706296" w:rsidDel="00E75B73">
          <w:rPr>
            <w:rFonts w:eastAsia="PMingLiU"/>
          </w:rPr>
          <w:delText>_id;</w:delText>
        </w:r>
        <w:r w:rsidRPr="00706296" w:rsidDel="00E75B73">
          <w:rPr>
            <w:rFonts w:eastAsia="PMingLiU"/>
          </w:rPr>
          <w:tab/>
        </w:r>
      </w:del>
    </w:p>
    <w:p w:rsidR="00706296" w:rsidDel="00E75B73" w:rsidRDefault="00706296" w:rsidP="00395A37">
      <w:pPr>
        <w:jc w:val="both"/>
        <w:rPr>
          <w:del w:id="1688" w:author="sanjai" w:date="2020-04-09T11:58:00Z"/>
          <w:rFonts w:eastAsia="PMingLiU"/>
        </w:rPr>
      </w:pPr>
      <w:del w:id="1689" w:author="sanjai" w:date="2020-04-09T11:58:00Z">
        <w:r w:rsidRPr="00706296" w:rsidDel="00E75B73">
          <w:rPr>
            <w:rFonts w:eastAsia="PMingLiU"/>
          </w:rPr>
          <w:delText xml:space="preserve">   input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r>
        <w:r w:rsidR="00466810" w:rsidDel="00E75B73">
          <w:rPr>
            <w:rFonts w:eastAsia="PMingLiU"/>
          </w:rPr>
          <w:delText>ex_redirect</w:delText>
        </w:r>
        <w:r w:rsidRPr="00706296" w:rsidDel="00E75B73">
          <w:rPr>
            <w:rFonts w:eastAsia="PMingLiU"/>
          </w:rPr>
          <w:delText xml:space="preserve">;   </w:delText>
        </w:r>
        <w:r w:rsidR="00D07F2F" w:rsidDel="00E75B73">
          <w:rPr>
            <w:rFonts w:eastAsia="PMingLiU"/>
          </w:rPr>
          <w:tab/>
        </w:r>
        <w:r w:rsidR="00466810" w:rsidDel="00E75B73">
          <w:rPr>
            <w:rFonts w:eastAsia="PMingLiU"/>
          </w:rPr>
          <w:delText xml:space="preserve">    </w:delText>
        </w:r>
        <w:r w:rsidR="006B63E0" w:rsidDel="00E75B73">
          <w:rPr>
            <w:rFonts w:eastAsia="PMingLiU"/>
          </w:rPr>
          <w:tab/>
        </w:r>
        <w:r w:rsidR="00D07F2F" w:rsidDel="00E75B73">
          <w:rPr>
            <w:rFonts w:eastAsia="PMingLiU"/>
          </w:rPr>
          <w:delText>//</w:delText>
        </w:r>
        <w:r w:rsidR="00466810" w:rsidDel="00E75B73">
          <w:rPr>
            <w:rFonts w:eastAsia="PMingLiU"/>
          </w:rPr>
          <w:delText xml:space="preserve"> misprediction or replay or flush</w:delText>
        </w:r>
      </w:del>
    </w:p>
    <w:p w:rsidR="00D55B1C" w:rsidRPr="00706296" w:rsidDel="00E75B73" w:rsidRDefault="00D55B1C" w:rsidP="00395A37">
      <w:pPr>
        <w:jc w:val="both"/>
        <w:rPr>
          <w:del w:id="1690" w:author="sanjai" w:date="2020-04-09T11:58:00Z"/>
          <w:rFonts w:eastAsia="PMingLiU"/>
        </w:rPr>
      </w:pPr>
      <w:del w:id="1691" w:author="sanjai" w:date="2020-04-09T11:58:00Z">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delText>// update vtype, vl, vstart from CSR</w:delText>
        </w:r>
      </w:del>
    </w:p>
    <w:p w:rsidR="00134A83" w:rsidRPr="00706296" w:rsidDel="00E75B73" w:rsidRDefault="00134A83" w:rsidP="00395A37">
      <w:pPr>
        <w:jc w:val="both"/>
        <w:rPr>
          <w:del w:id="1692" w:author="sanjai" w:date="2020-04-09T11:58:00Z"/>
          <w:rFonts w:eastAsia="PMingLiU"/>
        </w:rPr>
      </w:pPr>
      <w:del w:id="1693" w:author="sanjai" w:date="2020-04-09T11:58:00Z">
        <w:r w:rsidDel="00E75B73">
          <w:rPr>
            <w:rFonts w:eastAsia="PMingLiU"/>
          </w:rPr>
          <w:delText xml:space="preserve">   input [`CSR_VL_RANGE]</w:delText>
        </w:r>
        <w:r w:rsidDel="00E75B73">
          <w:rPr>
            <w:rFonts w:eastAsia="PMingLiU"/>
          </w:rPr>
          <w:tab/>
          <w:delText xml:space="preserve">        csr_vstart</w:delText>
        </w:r>
        <w:r w:rsidRPr="00706296" w:rsidDel="00E75B73">
          <w:rPr>
            <w:rFonts w:eastAsia="PMingLiU"/>
          </w:rPr>
          <w:delText>;</w:delText>
        </w:r>
        <w:r w:rsidRPr="00706296" w:rsidDel="00E75B73">
          <w:rPr>
            <w:rFonts w:eastAsia="PMingLiU"/>
          </w:rPr>
          <w:tab/>
        </w:r>
      </w:del>
    </w:p>
    <w:p w:rsidR="00134A83" w:rsidRPr="00706296" w:rsidDel="00E75B73" w:rsidRDefault="00134A83" w:rsidP="00395A37">
      <w:pPr>
        <w:jc w:val="both"/>
        <w:rPr>
          <w:del w:id="1694" w:author="sanjai" w:date="2020-04-09T11:58:00Z"/>
          <w:rFonts w:eastAsia="PMingLiU"/>
        </w:rPr>
      </w:pPr>
      <w:del w:id="1695" w:author="sanjai" w:date="2020-04-09T11:58:00Z">
        <w:r w:rsidDel="00E75B73">
          <w:rPr>
            <w:rFonts w:eastAsia="PMingLiU"/>
          </w:rPr>
          <w:delText xml:space="preserve">   input [`CSR_VL_RANGE]</w:delText>
        </w:r>
        <w:r w:rsidDel="00E75B73">
          <w:rPr>
            <w:rFonts w:eastAsia="PMingLiU"/>
          </w:rPr>
          <w:tab/>
          <w:delText xml:space="preserve">        csr_vl</w:delText>
        </w:r>
        <w:r w:rsidRPr="00706296" w:rsidDel="00E75B73">
          <w:rPr>
            <w:rFonts w:eastAsia="PMingLiU"/>
          </w:rPr>
          <w:delText>;</w:delText>
        </w:r>
        <w:r w:rsidRPr="00706296" w:rsidDel="00E75B73">
          <w:rPr>
            <w:rFonts w:eastAsia="PMingLiU"/>
          </w:rPr>
          <w:tab/>
        </w:r>
      </w:del>
    </w:p>
    <w:p w:rsidR="00134A83" w:rsidRPr="00706296" w:rsidDel="00E75B73" w:rsidRDefault="00134A83" w:rsidP="00395A37">
      <w:pPr>
        <w:jc w:val="both"/>
        <w:rPr>
          <w:del w:id="1696" w:author="sanjai" w:date="2020-04-09T11:58:00Z"/>
          <w:rFonts w:eastAsia="PMingLiU"/>
        </w:rPr>
      </w:pPr>
      <w:del w:id="1697" w:author="sanjai" w:date="2020-04-09T11:58:00Z">
        <w:r w:rsidDel="00E75B73">
          <w:rPr>
            <w:rFonts w:eastAsia="PMingLiU"/>
          </w:rPr>
          <w:delText xml:space="preserve">   input [`CSR_SEW_RANGE]</w:delText>
        </w:r>
        <w:r w:rsidDel="00E75B73">
          <w:rPr>
            <w:rFonts w:eastAsia="PMingLiU"/>
          </w:rPr>
          <w:tab/>
          <w:delText xml:space="preserve">        csr_vtype_sew</w:delText>
        </w:r>
        <w:r w:rsidRPr="00706296" w:rsidDel="00E75B73">
          <w:rPr>
            <w:rFonts w:eastAsia="PMingLiU"/>
          </w:rPr>
          <w:delText>;</w:delText>
        </w:r>
        <w:r w:rsidRPr="00706296" w:rsidDel="00E75B73">
          <w:rPr>
            <w:rFonts w:eastAsia="PMingLiU"/>
          </w:rPr>
          <w:tab/>
        </w:r>
      </w:del>
    </w:p>
    <w:p w:rsidR="00134A83" w:rsidRPr="00706296" w:rsidDel="00E75B73" w:rsidRDefault="00134A83" w:rsidP="00395A37">
      <w:pPr>
        <w:jc w:val="both"/>
        <w:rPr>
          <w:del w:id="1698" w:author="sanjai" w:date="2020-04-09T11:58:00Z"/>
          <w:rFonts w:eastAsia="PMingLiU"/>
        </w:rPr>
      </w:pPr>
      <w:del w:id="1699" w:author="sanjai" w:date="2020-04-09T11:58:00Z">
        <w:r w:rsidDel="00E75B73">
          <w:rPr>
            <w:rFonts w:eastAsia="PMingLiU"/>
          </w:rPr>
          <w:delText xml:space="preserve">   input [`CSR_LMUL_RANGE]</w:delText>
        </w:r>
        <w:r w:rsidDel="00E75B73">
          <w:rPr>
            <w:rFonts w:eastAsia="PMingLiU"/>
          </w:rPr>
          <w:tab/>
          <w:delText>csr_vtype_lmul</w:delText>
        </w:r>
        <w:r w:rsidRPr="00706296" w:rsidDel="00E75B73">
          <w:rPr>
            <w:rFonts w:eastAsia="PMingLiU"/>
          </w:rPr>
          <w:delText>;</w:delText>
        </w:r>
        <w:r w:rsidRPr="00706296" w:rsidDel="00E75B73">
          <w:rPr>
            <w:rFonts w:eastAsia="PMingLiU"/>
          </w:rPr>
          <w:tab/>
        </w:r>
      </w:del>
    </w:p>
    <w:p w:rsidR="001B084C" w:rsidRPr="00706296" w:rsidDel="00E75B73" w:rsidRDefault="001B084C" w:rsidP="00395A37">
      <w:pPr>
        <w:jc w:val="both"/>
        <w:rPr>
          <w:del w:id="1700" w:author="sanjai" w:date="2020-04-09T11:58:00Z"/>
          <w:rFonts w:eastAsia="PMingLiU"/>
        </w:rPr>
      </w:pPr>
      <w:del w:id="1701" w:author="sanjai" w:date="2020-04-09T11:58:00Z">
        <w:r w:rsidRPr="00706296" w:rsidDel="00E75B73">
          <w:rPr>
            <w:rFonts w:eastAsia="PMingLiU"/>
          </w:rPr>
          <w:delText xml:space="preserve">   input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delText>xrf_vp_ready</w:delText>
        </w:r>
        <w:r w:rsidRPr="00706296" w:rsidDel="00E75B73">
          <w:rPr>
            <w:rFonts w:eastAsia="PMingLiU"/>
          </w:rPr>
          <w:delText xml:space="preserve">;   </w:delText>
        </w:r>
        <w:r w:rsidDel="00E75B73">
          <w:rPr>
            <w:rFonts w:eastAsia="PMingLiU"/>
          </w:rPr>
          <w:tab/>
          <w:delText xml:space="preserve">    </w:delText>
        </w:r>
        <w:r w:rsidDel="00E75B73">
          <w:rPr>
            <w:rFonts w:eastAsia="PMingLiU"/>
          </w:rPr>
          <w:tab/>
          <w:delText>// accept VPU result data to XRF</w:delText>
        </w:r>
      </w:del>
    </w:p>
    <w:p w:rsidR="00706296" w:rsidDel="00E75B73" w:rsidRDefault="00706296" w:rsidP="00395A37">
      <w:pPr>
        <w:jc w:val="both"/>
        <w:rPr>
          <w:del w:id="1702" w:author="sanjai" w:date="2020-04-09T11:58:00Z"/>
          <w:rFonts w:eastAsia="PMingLiU"/>
        </w:rPr>
      </w:pPr>
    </w:p>
    <w:p w:rsidR="00706296" w:rsidDel="00E75B73" w:rsidRDefault="00706296" w:rsidP="00395A37">
      <w:pPr>
        <w:jc w:val="both"/>
        <w:rPr>
          <w:del w:id="1703" w:author="sanjai" w:date="2020-04-09T11:58:00Z"/>
          <w:rFonts w:eastAsia="PMingLiU"/>
        </w:rPr>
      </w:pPr>
      <w:del w:id="1704" w:author="sanjai" w:date="2020-04-09T11:58:00Z">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R="00D07F2F" w:rsidDel="00E75B73">
          <w:rPr>
            <w:rFonts w:eastAsia="PMingLiU"/>
          </w:rPr>
          <w:delText>vp_</w:delText>
        </w:r>
        <w:r w:rsidR="00904969" w:rsidDel="00E75B73">
          <w:rPr>
            <w:rFonts w:eastAsia="PMingLiU"/>
          </w:rPr>
          <w:delText>vis_</w:delText>
        </w:r>
        <w:r w:rsidR="006B63E0" w:rsidDel="00E75B73">
          <w:rPr>
            <w:rFonts w:eastAsia="PMingLiU"/>
          </w:rPr>
          <w:delText>ready</w:delText>
        </w:r>
        <w:r w:rsidRPr="00706296" w:rsidDel="00E75B73">
          <w:rPr>
            <w:rFonts w:eastAsia="PMingLiU"/>
          </w:rPr>
          <w:delText>;</w:delText>
        </w:r>
        <w:r w:rsidRPr="00706296" w:rsidDel="00E75B73">
          <w:rPr>
            <w:rFonts w:eastAsia="PMingLiU"/>
          </w:rPr>
          <w:tab/>
        </w:r>
        <w:r w:rsidR="006B63E0" w:rsidDel="00E75B73">
          <w:rPr>
            <w:rFonts w:eastAsia="PMingLiU"/>
          </w:rPr>
          <w:tab/>
          <w:delText>// VIQ</w:delText>
        </w:r>
        <w:r w:rsidDel="00E75B73">
          <w:rPr>
            <w:rFonts w:eastAsia="PMingLiU"/>
          </w:rPr>
          <w:delText xml:space="preserve"> not full</w:delText>
        </w:r>
      </w:del>
    </w:p>
    <w:p w:rsidR="00706296" w:rsidDel="00E75B73" w:rsidRDefault="00706296" w:rsidP="00395A37">
      <w:pPr>
        <w:jc w:val="both"/>
        <w:rPr>
          <w:del w:id="1705" w:author="sanjai" w:date="2020-04-09T11:58:00Z"/>
          <w:rFonts w:eastAsia="PMingLiU"/>
        </w:rPr>
      </w:pPr>
      <w:del w:id="1706" w:author="sanjai" w:date="2020-04-09T11:58:00Z">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delText>vp_illegal_inst</w:delText>
        </w:r>
        <w:r w:rsidRPr="00706296" w:rsidDel="00E75B73">
          <w:rPr>
            <w:rFonts w:eastAsia="PMingLiU"/>
          </w:rPr>
          <w:delText>;</w:delText>
        </w:r>
        <w:r w:rsidRPr="00706296" w:rsidDel="00E75B73">
          <w:rPr>
            <w:rFonts w:eastAsia="PMingLiU"/>
          </w:rPr>
          <w:tab/>
        </w:r>
      </w:del>
    </w:p>
    <w:p w:rsidR="007416AD" w:rsidDel="00E75B73" w:rsidRDefault="007416AD" w:rsidP="00395A37">
      <w:pPr>
        <w:jc w:val="both"/>
        <w:rPr>
          <w:del w:id="1707" w:author="sanjai" w:date="2020-04-09T11:58:00Z"/>
          <w:rFonts w:eastAsia="PMingLiU"/>
        </w:rPr>
      </w:pPr>
      <w:del w:id="1708" w:author="sanjai" w:date="2020-04-09T11:58:00Z">
        <w:r w:rsidDel="00E75B73">
          <w:rPr>
            <w:rFonts w:eastAsia="PMingLiU"/>
          </w:rPr>
          <w:delText xml:space="preserve">   out</w:delText>
        </w:r>
        <w:r w:rsidR="006D1FF4" w:rsidDel="00E75B73">
          <w:rPr>
            <w:rFonts w:eastAsia="PMingLiU"/>
          </w:rPr>
          <w:delText xml:space="preserve">put </w:delText>
        </w:r>
        <w:r w:rsidDel="00E75B73">
          <w:rPr>
            <w:rFonts w:eastAsia="PMingLiU"/>
          </w:rPr>
          <w:delText xml:space="preserve"> </w:delText>
        </w:r>
        <w:r w:rsidDel="00E75B73">
          <w:rPr>
            <w:rFonts w:eastAsia="PMingLiU"/>
          </w:rPr>
          <w:tab/>
        </w:r>
        <w:r w:rsidR="006D1FF4" w:rsidDel="00E75B73">
          <w:rPr>
            <w:rFonts w:eastAsia="PMingLiU"/>
          </w:rPr>
          <w:tab/>
        </w:r>
        <w:r w:rsidR="006D1FF4" w:rsidDel="00E75B73">
          <w:rPr>
            <w:rFonts w:eastAsia="PMingLiU"/>
          </w:rPr>
          <w:tab/>
        </w:r>
        <w:r w:rsidR="006D1FF4" w:rsidDel="00E75B73">
          <w:rPr>
            <w:rFonts w:eastAsia="PMingLiU"/>
          </w:rPr>
          <w:tab/>
        </w:r>
        <w:r w:rsidR="006D1FF4" w:rsidDel="00E75B73">
          <w:rPr>
            <w:rFonts w:eastAsia="PMingLiU"/>
          </w:rPr>
          <w:tab/>
        </w:r>
        <w:r w:rsidR="006D1FF4" w:rsidDel="00E75B73">
          <w:rPr>
            <w:rFonts w:eastAsia="PMingLiU"/>
          </w:rPr>
          <w:tab/>
        </w:r>
        <w:r w:rsidDel="00E75B73">
          <w:rPr>
            <w:rFonts w:eastAsia="PMingLiU"/>
          </w:rPr>
          <w:delText>vp</w:delText>
        </w:r>
        <w:r w:rsidR="005A44D5" w:rsidDel="00E75B73">
          <w:rPr>
            <w:rFonts w:eastAsia="PMingLiU"/>
          </w:rPr>
          <w:delText>_</w:delText>
        </w:r>
        <w:r w:rsidR="00904969" w:rsidDel="00E75B73">
          <w:rPr>
            <w:rFonts w:eastAsia="PMingLiU"/>
          </w:rPr>
          <w:delText>vis_</w:delText>
        </w:r>
        <w:r w:rsidR="00D07F2F" w:rsidDel="00E75B73">
          <w:rPr>
            <w:rFonts w:eastAsia="PMingLiU"/>
          </w:rPr>
          <w:delText>issu</w:delText>
        </w:r>
        <w:r w:rsidR="006D1FF4" w:rsidDel="00E75B73">
          <w:rPr>
            <w:rFonts w:eastAsia="PMingLiU"/>
          </w:rPr>
          <w:delText>e</w:delText>
        </w:r>
        <w:r w:rsidRPr="007416AD" w:rsidDel="00E75B73">
          <w:rPr>
            <w:rFonts w:eastAsia="PMingLiU"/>
          </w:rPr>
          <w:delText>;</w:delText>
        </w:r>
        <w:r w:rsidDel="00E75B73">
          <w:rPr>
            <w:rFonts w:eastAsia="PMingLiU"/>
          </w:rPr>
          <w:tab/>
        </w:r>
        <w:r w:rsidR="006B63E0" w:rsidDel="00E75B73">
          <w:rPr>
            <w:rFonts w:eastAsia="PMingLiU"/>
          </w:rPr>
          <w:tab/>
        </w:r>
        <w:r w:rsidR="00D07F2F" w:rsidDel="00E75B73">
          <w:rPr>
            <w:rFonts w:eastAsia="PMingLiU"/>
          </w:rPr>
          <w:delText>// for every issue of vector inst</w:delText>
        </w:r>
      </w:del>
    </w:p>
    <w:p w:rsidR="007416AD" w:rsidDel="00E75B73" w:rsidRDefault="007416AD" w:rsidP="00395A37">
      <w:pPr>
        <w:jc w:val="both"/>
        <w:rPr>
          <w:del w:id="1709" w:author="sanjai" w:date="2020-04-09T11:58:00Z"/>
          <w:rFonts w:eastAsia="PMingLiU"/>
        </w:rPr>
      </w:pPr>
      <w:del w:id="1710" w:author="sanjai" w:date="2020-04-09T11:58:00Z">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delText>vp_csr_valid</w:delText>
        </w:r>
        <w:r w:rsidRPr="00706296" w:rsidDel="00E75B73">
          <w:rPr>
            <w:rFonts w:eastAsia="PMingLiU"/>
          </w:rPr>
          <w:delText>;</w:delText>
        </w:r>
        <w:r w:rsidRPr="00706296" w:rsidDel="00E75B73">
          <w:rPr>
            <w:rFonts w:eastAsia="PMingLiU"/>
          </w:rPr>
          <w:tab/>
        </w:r>
      </w:del>
    </w:p>
    <w:p w:rsidR="007416AD" w:rsidRPr="00706296" w:rsidDel="00E75B73" w:rsidRDefault="007416AD" w:rsidP="00395A37">
      <w:pPr>
        <w:jc w:val="both"/>
        <w:rPr>
          <w:del w:id="1711" w:author="sanjai" w:date="2020-04-09T11:58:00Z"/>
          <w:rFonts w:eastAsia="PMingLiU"/>
        </w:rPr>
      </w:pPr>
      <w:del w:id="1712" w:author="sanjai" w:date="2020-04-09T11:58:00Z">
        <w:r w:rsidDel="00E75B73">
          <w:rPr>
            <w:rFonts w:eastAsia="PMingLiU"/>
          </w:rPr>
          <w:delText xml:space="preserve">   output [`DATA_RANGE] </w:delText>
        </w:r>
        <w:r w:rsidDel="00E75B73">
          <w:rPr>
            <w:rFonts w:eastAsia="PMingLiU"/>
          </w:rPr>
          <w:tab/>
        </w:r>
        <w:r w:rsidDel="00E75B73">
          <w:rPr>
            <w:rFonts w:eastAsia="PMingLiU"/>
          </w:rPr>
          <w:tab/>
          <w:delText>vp_csr</w:delText>
        </w:r>
        <w:r w:rsidRPr="00706296" w:rsidDel="00E75B73">
          <w:rPr>
            <w:rFonts w:eastAsia="PMingLiU"/>
          </w:rPr>
          <w:delText>_data;</w:delText>
        </w:r>
      </w:del>
    </w:p>
    <w:p w:rsidR="00EA6B80" w:rsidDel="00E75B73" w:rsidRDefault="00EA6B80" w:rsidP="00395A37">
      <w:pPr>
        <w:jc w:val="both"/>
        <w:rPr>
          <w:del w:id="1713" w:author="sanjai" w:date="2020-04-09T11:58:00Z"/>
          <w:rFonts w:eastAsia="PMingLiU"/>
        </w:rPr>
      </w:pPr>
      <w:del w:id="1714" w:author="sanjai" w:date="2020-04-09T11:58:00Z">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delText>vp_rd_valid</w:delText>
        </w:r>
        <w:r w:rsidRPr="00706296" w:rsidDel="00E75B73">
          <w:rPr>
            <w:rFonts w:eastAsia="PMingLiU"/>
          </w:rPr>
          <w:delText>;</w:delText>
        </w:r>
        <w:r w:rsidRPr="00706296" w:rsidDel="00E75B73">
          <w:rPr>
            <w:rFonts w:eastAsia="PMingLiU"/>
          </w:rPr>
          <w:tab/>
        </w:r>
        <w:r w:rsidDel="00E75B73">
          <w:rPr>
            <w:rFonts w:eastAsia="PMingLiU"/>
          </w:rPr>
          <w:tab/>
        </w:r>
        <w:r w:rsidR="00BD4E56" w:rsidDel="00E75B73">
          <w:rPr>
            <w:rFonts w:eastAsia="PMingLiU"/>
          </w:rPr>
          <w:tab/>
        </w:r>
        <w:r w:rsidDel="00E75B73">
          <w:rPr>
            <w:rFonts w:eastAsia="PMingLiU"/>
          </w:rPr>
          <w:delText xml:space="preserve">// </w:delText>
        </w:r>
        <w:r w:rsidR="00BD4E56" w:rsidDel="00E75B73">
          <w:rPr>
            <w:rFonts w:eastAsia="PMingLiU"/>
          </w:rPr>
          <w:delText>write back to XRF</w:delText>
        </w:r>
      </w:del>
    </w:p>
    <w:p w:rsidR="00BD4E56" w:rsidRPr="00706296" w:rsidDel="00E75B73" w:rsidRDefault="00BD4E56" w:rsidP="00395A37">
      <w:pPr>
        <w:jc w:val="both"/>
        <w:rPr>
          <w:del w:id="1715" w:author="sanjai" w:date="2020-04-09T11:58:00Z"/>
          <w:rFonts w:eastAsia="PMingLiU"/>
        </w:rPr>
      </w:pPr>
      <w:del w:id="1716" w:author="sanjai" w:date="2020-04-09T11:58:00Z">
        <w:r w:rsidDel="00E75B73">
          <w:rPr>
            <w:rFonts w:eastAsia="PMingLiU"/>
          </w:rPr>
          <w:delText xml:space="preserve">   output [`XRF_RANGE] </w:delText>
        </w:r>
        <w:r w:rsidDel="00E75B73">
          <w:rPr>
            <w:rFonts w:eastAsia="PMingLiU"/>
          </w:rPr>
          <w:tab/>
        </w:r>
        <w:r w:rsidDel="00E75B73">
          <w:rPr>
            <w:rFonts w:eastAsia="PMingLiU"/>
          </w:rPr>
          <w:tab/>
        </w:r>
        <w:r w:rsidDel="00E75B73">
          <w:rPr>
            <w:rFonts w:eastAsia="PMingLiU"/>
          </w:rPr>
          <w:tab/>
          <w:delText>vp_rd_addr</w:delText>
        </w:r>
        <w:r w:rsidRPr="00706296" w:rsidDel="00E75B73">
          <w:rPr>
            <w:rFonts w:eastAsia="PMingLiU"/>
          </w:rPr>
          <w:delText>;</w:delText>
        </w:r>
        <w:r w:rsidRPr="00BD4E56" w:rsidDel="00E75B73">
          <w:rPr>
            <w:rFonts w:eastAsia="PMingLiU"/>
          </w:rPr>
          <w:delText xml:space="preserve"> </w:delText>
        </w:r>
        <w:r w:rsidDel="00E75B73">
          <w:rPr>
            <w:rFonts w:eastAsia="PMingLiU"/>
          </w:rPr>
          <w:tab/>
        </w:r>
        <w:r w:rsidDel="00E75B73">
          <w:rPr>
            <w:rFonts w:eastAsia="PMingLiU"/>
          </w:rPr>
          <w:tab/>
        </w:r>
        <w:r w:rsidDel="00E75B73">
          <w:rPr>
            <w:rFonts w:eastAsia="PMingLiU"/>
          </w:rPr>
          <w:tab/>
          <w:delText>// XRF register index</w:delText>
        </w:r>
      </w:del>
    </w:p>
    <w:p w:rsidR="00BD4E56" w:rsidRPr="00706296" w:rsidDel="00E75B73" w:rsidRDefault="00BD4E56" w:rsidP="00395A37">
      <w:pPr>
        <w:jc w:val="both"/>
        <w:rPr>
          <w:del w:id="1717" w:author="sanjai" w:date="2020-04-09T11:58:00Z"/>
          <w:rFonts w:eastAsia="PMingLiU"/>
        </w:rPr>
      </w:pPr>
      <w:del w:id="1718" w:author="sanjai" w:date="2020-04-09T11:58:00Z">
        <w:r w:rsidDel="00E75B73">
          <w:rPr>
            <w:rFonts w:eastAsia="PMingLiU"/>
          </w:rPr>
          <w:delText xml:space="preserve">   output [`DATA_RANGE] </w:delText>
        </w:r>
        <w:r w:rsidDel="00E75B73">
          <w:rPr>
            <w:rFonts w:eastAsia="PMingLiU"/>
          </w:rPr>
          <w:tab/>
        </w:r>
        <w:r w:rsidDel="00E75B73">
          <w:rPr>
            <w:rFonts w:eastAsia="PMingLiU"/>
          </w:rPr>
          <w:tab/>
          <w:delText>vp_rd</w:delText>
        </w:r>
        <w:r w:rsidRPr="00706296" w:rsidDel="00E75B73">
          <w:rPr>
            <w:rFonts w:eastAsia="PMingLiU"/>
          </w:rPr>
          <w:delText>_data;</w:delText>
        </w:r>
        <w:r w:rsidR="001B084C" w:rsidDel="00E75B73">
          <w:rPr>
            <w:rFonts w:eastAsia="PMingLiU"/>
          </w:rPr>
          <w:tab/>
        </w:r>
        <w:r w:rsidR="001B084C" w:rsidDel="00E75B73">
          <w:rPr>
            <w:rFonts w:eastAsia="PMingLiU"/>
          </w:rPr>
          <w:tab/>
        </w:r>
        <w:r w:rsidR="001B084C" w:rsidDel="00E75B73">
          <w:rPr>
            <w:rFonts w:eastAsia="PMingLiU"/>
          </w:rPr>
          <w:tab/>
          <w:delText>// XRF result data</w:delText>
        </w:r>
      </w:del>
    </w:p>
    <w:p w:rsidR="0044081F" w:rsidRPr="00706296" w:rsidDel="00E75B73" w:rsidRDefault="0044081F" w:rsidP="00395A37">
      <w:pPr>
        <w:jc w:val="both"/>
        <w:rPr>
          <w:del w:id="1719" w:author="sanjai" w:date="2020-04-09T11:58:00Z"/>
          <w:rFonts w:eastAsia="PMingLiU"/>
        </w:rPr>
      </w:pPr>
      <w:del w:id="1720" w:author="sanjai" w:date="2020-04-09T11:58:00Z">
        <w:r w:rsidDel="00E75B73">
          <w:rPr>
            <w:rFonts w:eastAsia="PMingLiU"/>
          </w:rPr>
          <w:delText xml:space="preserve">   output</w:delText>
        </w:r>
        <w:r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delText>vp_vstart_valid</w:delText>
        </w:r>
        <w:r w:rsidRPr="00706296" w:rsidDel="00E75B73">
          <w:rPr>
            <w:rFonts w:eastAsia="PMingLiU"/>
          </w:rPr>
          <w:delText>;</w:delText>
        </w:r>
        <w:r w:rsidRPr="00706296" w:rsidDel="00E75B73">
          <w:rPr>
            <w:rFonts w:eastAsia="PMingLiU"/>
          </w:rPr>
          <w:tab/>
        </w:r>
        <w:r w:rsidDel="00E75B73">
          <w:rPr>
            <w:rFonts w:eastAsia="PMingLiU"/>
          </w:rPr>
          <w:tab/>
          <w:delText>// To set csr vstart</w:delText>
        </w:r>
      </w:del>
    </w:p>
    <w:p w:rsidR="0044081F" w:rsidRPr="00706296" w:rsidDel="00E75B73" w:rsidRDefault="0044081F" w:rsidP="00395A37">
      <w:pPr>
        <w:jc w:val="both"/>
        <w:rPr>
          <w:del w:id="1721" w:author="sanjai" w:date="2020-04-09T11:58:00Z"/>
          <w:rFonts w:eastAsia="PMingLiU"/>
        </w:rPr>
      </w:pPr>
      <w:del w:id="1722" w:author="sanjai" w:date="2020-04-09T11:58:00Z">
        <w:r w:rsidDel="00E75B73">
          <w:rPr>
            <w:rFonts w:eastAsia="PMingLiU"/>
          </w:rPr>
          <w:delText xml:space="preserve">   output [`CSR_VL_RANGE]</w:delText>
        </w:r>
        <w:r w:rsidDel="00E75B73">
          <w:rPr>
            <w:rFonts w:eastAsia="PMingLiU"/>
          </w:rPr>
          <w:tab/>
          <w:delText xml:space="preserve">        vp_vstart</w:delText>
        </w:r>
        <w:r w:rsidRPr="00706296" w:rsidDel="00E75B73">
          <w:rPr>
            <w:rFonts w:eastAsia="PMingLiU"/>
          </w:rPr>
          <w:delText>;</w:delText>
        </w:r>
        <w:r w:rsidRPr="00706296" w:rsidDel="00E75B73">
          <w:rPr>
            <w:rFonts w:eastAsia="PMingLiU"/>
          </w:rPr>
          <w:tab/>
        </w:r>
      </w:del>
    </w:p>
    <w:p w:rsidR="00BD4E56" w:rsidDel="00E75B73" w:rsidRDefault="00BD4E56" w:rsidP="00395A37">
      <w:pPr>
        <w:jc w:val="both"/>
        <w:rPr>
          <w:del w:id="1723" w:author="sanjai" w:date="2020-04-09T11:58:00Z"/>
        </w:rPr>
      </w:pPr>
    </w:p>
    <w:p w:rsidR="00BD4E56" w:rsidDel="00E75B73" w:rsidRDefault="00BD4E56" w:rsidP="00395A37">
      <w:pPr>
        <w:jc w:val="both"/>
        <w:rPr>
          <w:del w:id="1724" w:author="sanjai" w:date="2020-04-09T11:58:00Z"/>
          <w:rFonts w:eastAsia="PMingLiU"/>
        </w:rPr>
      </w:pPr>
      <w:del w:id="1725" w:author="sanjai" w:date="2020-04-09T11:58:00Z">
        <w:r w:rsidDel="00E75B73">
          <w:rPr>
            <w:rFonts w:eastAsia="PMingLiU"/>
          </w:rPr>
          <w:delText>Interface with FPU:</w:delText>
        </w:r>
      </w:del>
    </w:p>
    <w:p w:rsidR="00134A83" w:rsidDel="00E75B73" w:rsidRDefault="00134A83" w:rsidP="00395A37">
      <w:pPr>
        <w:jc w:val="both"/>
        <w:rPr>
          <w:del w:id="1726" w:author="sanjai" w:date="2020-04-09T11:58:00Z"/>
          <w:rFonts w:eastAsia="PMingLiU"/>
        </w:rPr>
      </w:pPr>
      <w:del w:id="1727" w:author="sanjai" w:date="2020-04-09T11:58:00Z">
        <w:r w:rsidDel="00E75B73">
          <w:rPr>
            <w:rFonts w:eastAsia="PMingLiU"/>
          </w:rPr>
          <w:delText xml:space="preserve"> </w:delText>
        </w:r>
        <w:r w:rsidRPr="00706296" w:rsidDel="00E75B73">
          <w:rPr>
            <w:rFonts w:eastAsia="PMingLiU"/>
          </w:rPr>
          <w:delText xml:space="preserve">  input </w:delText>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r>
        <w:r w:rsidDel="00E75B73">
          <w:rPr>
            <w:rFonts w:eastAsia="PMingLiU"/>
          </w:rPr>
          <w:tab/>
          <w:delText>fp_src_valid;</w:delText>
        </w:r>
        <w:r w:rsidDel="00E75B73">
          <w:rPr>
            <w:rFonts w:eastAsia="PMingLiU"/>
          </w:rPr>
          <w:tab/>
        </w:r>
        <w:r w:rsidDel="00E75B73">
          <w:rPr>
            <w:rFonts w:eastAsia="PMingLiU"/>
          </w:rPr>
          <w:tab/>
        </w:r>
        <w:r w:rsidDel="00E75B73">
          <w:rPr>
            <w:rFonts w:eastAsia="PMingLiU"/>
          </w:rPr>
          <w:tab/>
          <w:delText>// valid source data from FPU</w:delText>
        </w:r>
      </w:del>
    </w:p>
    <w:p w:rsidR="0044081F" w:rsidRPr="00706296" w:rsidDel="00E75B73" w:rsidRDefault="0044081F" w:rsidP="00395A37">
      <w:pPr>
        <w:jc w:val="both"/>
        <w:rPr>
          <w:del w:id="1728" w:author="sanjai" w:date="2020-04-09T11:58:00Z"/>
          <w:rFonts w:eastAsia="PMingLiU"/>
        </w:rPr>
      </w:pPr>
      <w:del w:id="1729" w:author="sanjai" w:date="2020-04-09T11:58:00Z">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r>
        <w:r w:rsidDel="00E75B73">
          <w:rPr>
            <w:rFonts w:eastAsia="PMingLiU"/>
          </w:rPr>
          <w:tab/>
          <w:delText>// can be written to VIQ</w:delText>
        </w:r>
      </w:del>
    </w:p>
    <w:p w:rsidR="00134A83" w:rsidRPr="00706296" w:rsidDel="00E75B73" w:rsidRDefault="00134A83" w:rsidP="00395A37">
      <w:pPr>
        <w:jc w:val="both"/>
        <w:rPr>
          <w:del w:id="1730" w:author="sanjai" w:date="2020-04-09T11:58:00Z"/>
          <w:rFonts w:eastAsia="PMingLiU"/>
        </w:rPr>
      </w:pPr>
      <w:del w:id="1731" w:author="sanjai" w:date="2020-04-09T11:58:00Z">
        <w:r w:rsidDel="00E75B73">
          <w:rPr>
            <w:rFonts w:eastAsia="PMingLiU"/>
          </w:rPr>
          <w:delText xml:space="preserve"> </w:delText>
        </w:r>
        <w:r w:rsidRPr="00706296" w:rsidDel="00E75B73">
          <w:rPr>
            <w:rFonts w:eastAsia="PMingLiU"/>
          </w:rPr>
          <w:delText xml:space="preserve"> </w:delText>
        </w:r>
        <w:r w:rsidDel="00E75B73">
          <w:rPr>
            <w:rFonts w:eastAsia="PMingLiU"/>
          </w:rPr>
          <w:delText xml:space="preserve"> </w:delText>
        </w:r>
        <w:r w:rsidRPr="00706296" w:rsidDel="00E75B73">
          <w:rPr>
            <w:rFonts w:eastAsia="PMingLiU"/>
          </w:rPr>
          <w:delText xml:space="preserve">input [`DATA_RANGE] </w:delText>
        </w:r>
        <w:r w:rsidRPr="00706296" w:rsidDel="00E75B73">
          <w:rPr>
            <w:rFonts w:eastAsia="PMingLiU"/>
          </w:rPr>
          <w:tab/>
        </w:r>
        <w:r w:rsidRPr="00706296" w:rsidDel="00E75B73">
          <w:rPr>
            <w:rFonts w:eastAsia="PMingLiU"/>
          </w:rPr>
          <w:tab/>
          <w:delText xml:space="preserve"> </w:delText>
        </w:r>
        <w:r w:rsidDel="00E75B73">
          <w:rPr>
            <w:rFonts w:eastAsia="PMingLiU"/>
          </w:rPr>
          <w:tab/>
          <w:delText>fp_src</w:delText>
        </w:r>
        <w:r w:rsidRPr="00706296" w:rsidDel="00E75B73">
          <w:rPr>
            <w:rFonts w:eastAsia="PMingLiU"/>
          </w:rPr>
          <w:delText>_data;</w:delText>
        </w:r>
      </w:del>
    </w:p>
    <w:p w:rsidR="0044081F" w:rsidRPr="00706296" w:rsidDel="00E75B73" w:rsidRDefault="0044081F" w:rsidP="00395A37">
      <w:pPr>
        <w:jc w:val="both"/>
        <w:rPr>
          <w:del w:id="1732" w:author="sanjai" w:date="2020-04-09T11:58:00Z"/>
          <w:rFonts w:eastAsia="PMingLiU"/>
        </w:rPr>
      </w:pPr>
      <w:del w:id="1733" w:author="sanjai" w:date="2020-04-09T11:58:00Z">
        <w:r w:rsidDel="00E75B73">
          <w:rPr>
            <w:rFonts w:eastAsia="PMingLiU"/>
          </w:rPr>
          <w:delText xml:space="preserve">   output [`CSR_XRM_RANGE] </w:delText>
        </w:r>
        <w:r w:rsidDel="00E75B73">
          <w:rPr>
            <w:rFonts w:eastAsia="PMingLiU"/>
          </w:rPr>
          <w:tab/>
          <w:delText>fp_csr_xrm</w:delText>
        </w:r>
        <w:r w:rsidRPr="00706296" w:rsidDel="00E75B73">
          <w:rPr>
            <w:rFonts w:eastAsia="PMingLiU"/>
          </w:rPr>
          <w:delText>;</w:delText>
        </w:r>
        <w:r w:rsidRPr="00BD4E56" w:rsidDel="00E75B73">
          <w:rPr>
            <w:rFonts w:eastAsia="PMingLiU"/>
          </w:rPr>
          <w:delText xml:space="preserve"> </w:delText>
        </w:r>
        <w:r w:rsidDel="00E75B73">
          <w:rPr>
            <w:rFonts w:eastAsia="PMingLiU"/>
          </w:rPr>
          <w:tab/>
        </w:r>
        <w:r w:rsidDel="00E75B73">
          <w:rPr>
            <w:rFonts w:eastAsia="PMingLiU"/>
          </w:rPr>
          <w:tab/>
        </w:r>
        <w:r w:rsidDel="00E75B73">
          <w:rPr>
            <w:rFonts w:eastAsia="PMingLiU"/>
          </w:rPr>
          <w:tab/>
          <w:delText>// fixed point rounding mode</w:delText>
        </w:r>
      </w:del>
    </w:p>
    <w:p w:rsidR="00134A83" w:rsidRPr="00706296" w:rsidDel="00E75B73" w:rsidRDefault="0044081F" w:rsidP="00395A37">
      <w:pPr>
        <w:jc w:val="both"/>
        <w:rPr>
          <w:del w:id="1734" w:author="sanjai" w:date="2020-04-09T11:58:00Z"/>
          <w:rFonts w:eastAsia="PMingLiU"/>
        </w:rPr>
      </w:pPr>
      <w:del w:id="1735" w:author="sanjai" w:date="2020-04-09T11:58:00Z">
        <w:r w:rsidDel="00E75B73">
          <w:rPr>
            <w:rFonts w:eastAsia="PMingLiU"/>
          </w:rPr>
          <w:delText xml:space="preserve">   output [`CSR_FRM</w:delText>
        </w:r>
        <w:r w:rsidR="00134A83" w:rsidDel="00E75B73">
          <w:rPr>
            <w:rFonts w:eastAsia="PMingLiU"/>
          </w:rPr>
          <w:delText xml:space="preserve">_RANGE] </w:delText>
        </w:r>
        <w:r w:rsidR="00134A83" w:rsidDel="00E75B73">
          <w:rPr>
            <w:rFonts w:eastAsia="PMingLiU"/>
          </w:rPr>
          <w:tab/>
          <w:delText>fp_csr</w:delText>
        </w:r>
        <w:r w:rsidDel="00E75B73">
          <w:rPr>
            <w:rFonts w:eastAsia="PMingLiU"/>
          </w:rPr>
          <w:delText>_frm</w:delText>
        </w:r>
        <w:r w:rsidR="00134A83" w:rsidRPr="00706296" w:rsidDel="00E75B73">
          <w:rPr>
            <w:rFonts w:eastAsia="PMingLiU"/>
          </w:rPr>
          <w:delText>;</w:delText>
        </w:r>
        <w:r w:rsidR="00134A83" w:rsidRPr="00BD4E56" w:rsidDel="00E75B73">
          <w:rPr>
            <w:rFonts w:eastAsia="PMingLiU"/>
          </w:rPr>
          <w:delText xml:space="preserve"> </w:delText>
        </w:r>
        <w:r w:rsidR="00134A83" w:rsidDel="00E75B73">
          <w:rPr>
            <w:rFonts w:eastAsia="PMingLiU"/>
          </w:rPr>
          <w:tab/>
        </w:r>
        <w:r w:rsidR="00134A83" w:rsidDel="00E75B73">
          <w:rPr>
            <w:rFonts w:eastAsia="PMingLiU"/>
          </w:rPr>
          <w:tab/>
        </w:r>
        <w:r w:rsidR="00134A83" w:rsidDel="00E75B73">
          <w:rPr>
            <w:rFonts w:eastAsia="PMingLiU"/>
          </w:rPr>
          <w:tab/>
          <w:delText xml:space="preserve">// </w:delText>
        </w:r>
        <w:r w:rsidDel="00E75B73">
          <w:rPr>
            <w:rFonts w:eastAsia="PMingLiU"/>
          </w:rPr>
          <w:delText>FP rounding mode</w:delText>
        </w:r>
      </w:del>
    </w:p>
    <w:p w:rsidR="00134A83" w:rsidDel="00E75B73" w:rsidRDefault="00134A83" w:rsidP="00395A37">
      <w:pPr>
        <w:jc w:val="both"/>
        <w:rPr>
          <w:del w:id="1736" w:author="sanjai" w:date="2020-04-09T11:58:00Z"/>
          <w:rFonts w:eastAsia="PMingLiU"/>
        </w:rPr>
      </w:pPr>
    </w:p>
    <w:p w:rsidR="00BD4E56" w:rsidDel="00E75B73" w:rsidRDefault="00BD4E56" w:rsidP="00395A37">
      <w:pPr>
        <w:jc w:val="both"/>
        <w:rPr>
          <w:del w:id="1737" w:author="sanjai" w:date="2020-04-09T11:58:00Z"/>
          <w:rFonts w:eastAsia="PMingLiU"/>
        </w:rPr>
      </w:pPr>
      <w:del w:id="1738" w:author="sanjai" w:date="2020-04-09T11:58:00Z">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delText>vp_frd_valid</w:delText>
        </w:r>
        <w:r w:rsidRPr="00706296" w:rsidDel="00E75B73">
          <w:rPr>
            <w:rFonts w:eastAsia="PMingLiU"/>
          </w:rPr>
          <w:delText>;</w:delText>
        </w:r>
        <w:r w:rsidRPr="00706296" w:rsidDel="00E75B73">
          <w:rPr>
            <w:rFonts w:eastAsia="PMingLiU"/>
          </w:rPr>
          <w:tab/>
        </w:r>
        <w:r w:rsidDel="00E75B73">
          <w:rPr>
            <w:rFonts w:eastAsia="PMingLiU"/>
          </w:rPr>
          <w:tab/>
          <w:delText>// write back to FRF</w:delText>
        </w:r>
      </w:del>
    </w:p>
    <w:p w:rsidR="00BD4E56" w:rsidRPr="00706296" w:rsidDel="00E75B73" w:rsidRDefault="00BD4E56" w:rsidP="00395A37">
      <w:pPr>
        <w:jc w:val="both"/>
        <w:rPr>
          <w:del w:id="1739" w:author="sanjai" w:date="2020-04-09T11:58:00Z"/>
          <w:rFonts w:eastAsia="PMingLiU"/>
        </w:rPr>
      </w:pPr>
      <w:del w:id="1740" w:author="sanjai" w:date="2020-04-09T11:58:00Z">
        <w:r w:rsidDel="00E75B73">
          <w:rPr>
            <w:rFonts w:eastAsia="PMingLiU"/>
          </w:rPr>
          <w:delText xml:space="preserve">   output [`FRF_RANGE] </w:delText>
        </w:r>
        <w:r w:rsidDel="00E75B73">
          <w:rPr>
            <w:rFonts w:eastAsia="PMingLiU"/>
          </w:rPr>
          <w:tab/>
        </w:r>
        <w:r w:rsidDel="00E75B73">
          <w:rPr>
            <w:rFonts w:eastAsia="PMingLiU"/>
          </w:rPr>
          <w:tab/>
        </w:r>
        <w:r w:rsidDel="00E75B73">
          <w:rPr>
            <w:rFonts w:eastAsia="PMingLiU"/>
          </w:rPr>
          <w:tab/>
          <w:delText>vp_frd_addr</w:delText>
        </w:r>
        <w:r w:rsidRPr="00706296" w:rsidDel="00E75B73">
          <w:rPr>
            <w:rFonts w:eastAsia="PMingLiU"/>
          </w:rPr>
          <w:delText>;</w:delText>
        </w:r>
        <w:r w:rsidRPr="00BD4E56" w:rsidDel="00E75B73">
          <w:rPr>
            <w:rFonts w:eastAsia="PMingLiU"/>
          </w:rPr>
          <w:delText xml:space="preserve"> </w:delText>
        </w:r>
        <w:r w:rsidDel="00E75B73">
          <w:rPr>
            <w:rFonts w:eastAsia="PMingLiU"/>
          </w:rPr>
          <w:tab/>
        </w:r>
        <w:r w:rsidDel="00E75B73">
          <w:rPr>
            <w:rFonts w:eastAsia="PMingLiU"/>
          </w:rPr>
          <w:tab/>
          <w:delText>// FRF register index</w:delText>
        </w:r>
      </w:del>
    </w:p>
    <w:p w:rsidR="00BD4E56" w:rsidRPr="00706296" w:rsidDel="00E75B73" w:rsidRDefault="00BD4E56" w:rsidP="00395A37">
      <w:pPr>
        <w:jc w:val="both"/>
        <w:rPr>
          <w:del w:id="1741" w:author="sanjai" w:date="2020-04-09T11:58:00Z"/>
          <w:rFonts w:eastAsia="PMingLiU"/>
        </w:rPr>
      </w:pPr>
      <w:del w:id="1742" w:author="sanjai" w:date="2020-04-09T11:58:00Z">
        <w:r w:rsidDel="00E75B73">
          <w:rPr>
            <w:rFonts w:eastAsia="PMingLiU"/>
          </w:rPr>
          <w:delText xml:space="preserve">   output [`DATA_RANGE] </w:delText>
        </w:r>
        <w:r w:rsidDel="00E75B73">
          <w:rPr>
            <w:rFonts w:eastAsia="PMingLiU"/>
          </w:rPr>
          <w:tab/>
        </w:r>
        <w:r w:rsidDel="00E75B73">
          <w:rPr>
            <w:rFonts w:eastAsia="PMingLiU"/>
          </w:rPr>
          <w:tab/>
          <w:delText>vp_frd</w:delText>
        </w:r>
        <w:r w:rsidRPr="00706296" w:rsidDel="00E75B73">
          <w:rPr>
            <w:rFonts w:eastAsia="PMingLiU"/>
          </w:rPr>
          <w:delText>_data;</w:delText>
        </w:r>
      </w:del>
    </w:p>
    <w:p w:rsidR="0044081F" w:rsidDel="00E75B73" w:rsidRDefault="0044081F" w:rsidP="00395A37">
      <w:pPr>
        <w:jc w:val="both"/>
        <w:rPr>
          <w:del w:id="1743" w:author="sanjai" w:date="2020-04-09T11:58:00Z"/>
          <w:rFonts w:eastAsia="PMingLiU"/>
        </w:rPr>
      </w:pPr>
      <w:del w:id="1744" w:author="sanjai" w:date="2020-04-09T11:58:00Z">
        <w:r w:rsidDel="00E75B73">
          <w:rPr>
            <w:rFonts w:eastAsia="PMingLiU"/>
          </w:rPr>
          <w:delText xml:space="preserve">  </w:delText>
        </w:r>
        <w:r w:rsidRPr="00706296" w:rsidDel="00E75B73">
          <w:rPr>
            <w:rFonts w:eastAsia="PMingLiU"/>
          </w:rPr>
          <w:delText xml:space="preserve"> output  </w:delText>
        </w:r>
        <w:r w:rsidRPr="00706296" w:rsidDel="00E75B73">
          <w:rPr>
            <w:rFonts w:eastAsia="PMingLiU"/>
          </w:rPr>
          <w:tab/>
        </w:r>
        <w:r w:rsidRPr="00706296" w:rsidDel="00E75B73">
          <w:rPr>
            <w:rFonts w:eastAsia="PMingLiU"/>
          </w:rPr>
          <w:tab/>
        </w:r>
        <w:r w:rsidRPr="00706296" w:rsidDel="00E75B73">
          <w:rPr>
            <w:rFonts w:eastAsia="PMingLiU"/>
          </w:rPr>
          <w:tab/>
          <w:delText xml:space="preserve"> </w:delText>
        </w:r>
        <w:r w:rsidDel="00E75B73">
          <w:rPr>
            <w:rFonts w:eastAsia="PMingLiU"/>
          </w:rPr>
          <w:tab/>
        </w:r>
        <w:r w:rsidDel="00E75B73">
          <w:rPr>
            <w:rFonts w:eastAsia="PMingLiU"/>
          </w:rPr>
          <w:tab/>
        </w:r>
        <w:r w:rsidDel="00E75B73">
          <w:rPr>
            <w:rFonts w:eastAsia="PMingLiU"/>
          </w:rPr>
          <w:tab/>
          <w:delText>vp_csr_xsat</w:delText>
        </w:r>
        <w:r w:rsidRPr="00706296" w:rsidDel="00E75B73">
          <w:rPr>
            <w:rFonts w:eastAsia="PMingLiU"/>
          </w:rPr>
          <w:delText>;</w:delText>
        </w:r>
        <w:r w:rsidRPr="00706296" w:rsidDel="00E75B73">
          <w:rPr>
            <w:rFonts w:eastAsia="PMingLiU"/>
          </w:rPr>
          <w:tab/>
        </w:r>
        <w:r w:rsidDel="00E75B73">
          <w:rPr>
            <w:rFonts w:eastAsia="PMingLiU"/>
          </w:rPr>
          <w:tab/>
        </w:r>
        <w:r w:rsidDel="00E75B73">
          <w:rPr>
            <w:rFonts w:eastAsia="PMingLiU"/>
          </w:rPr>
          <w:tab/>
          <w:delText>// to set csr saturation bit</w:delText>
        </w:r>
      </w:del>
    </w:p>
    <w:p w:rsidR="0044081F" w:rsidDel="00E75B73" w:rsidRDefault="0044081F" w:rsidP="00395A37">
      <w:pPr>
        <w:jc w:val="both"/>
        <w:rPr>
          <w:del w:id="1745" w:author="sanjai" w:date="2020-04-09T11:58:00Z"/>
          <w:rFonts w:eastAsia="PMingLiU"/>
        </w:rPr>
      </w:pPr>
      <w:del w:id="1746" w:author="sanjai" w:date="2020-04-09T11:58:00Z">
        <w:r w:rsidDel="00E75B73">
          <w:rPr>
            <w:rFonts w:eastAsia="PMingLiU"/>
          </w:rPr>
          <w:delText xml:space="preserve">   output [`CSR_FFLAG_RANGE] </w:delText>
        </w:r>
        <w:r w:rsidDel="00E75B73">
          <w:rPr>
            <w:rFonts w:eastAsia="PMingLiU"/>
          </w:rPr>
          <w:tab/>
          <w:delText>vp_csr_fflag</w:delText>
        </w:r>
        <w:r w:rsidRPr="00706296" w:rsidDel="00E75B73">
          <w:rPr>
            <w:rFonts w:eastAsia="PMingLiU"/>
          </w:rPr>
          <w:delText>;</w:delText>
        </w:r>
        <w:r w:rsidRPr="00BD4E56" w:rsidDel="00E75B73">
          <w:rPr>
            <w:rFonts w:eastAsia="PMingLiU"/>
          </w:rPr>
          <w:delText xml:space="preserve"> </w:delText>
        </w:r>
        <w:r w:rsidDel="00E75B73">
          <w:rPr>
            <w:rFonts w:eastAsia="PMingLiU"/>
          </w:rPr>
          <w:tab/>
        </w:r>
        <w:r w:rsidDel="00E75B73">
          <w:rPr>
            <w:rFonts w:eastAsia="PMingLiU"/>
          </w:rPr>
          <w:tab/>
          <w:delText>// to set FP flags</w:delText>
        </w:r>
      </w:del>
    </w:p>
    <w:p w:rsidR="001C4FFB" w:rsidDel="00E75B73" w:rsidRDefault="001C4FFB">
      <w:pPr>
        <w:widowControl/>
        <w:snapToGrid/>
        <w:spacing w:line="240" w:lineRule="auto"/>
        <w:rPr>
          <w:del w:id="1747" w:author="sanjai" w:date="2020-04-09T11:58:00Z"/>
          <w:rFonts w:eastAsia="PMingLiU"/>
        </w:rPr>
      </w:pPr>
      <w:del w:id="1748" w:author="sanjai" w:date="2020-04-09T11:58:00Z">
        <w:r w:rsidDel="00E75B73">
          <w:rPr>
            <w:rFonts w:eastAsia="PMingLiU"/>
          </w:rPr>
          <w:br w:type="page"/>
        </w:r>
      </w:del>
    </w:p>
    <w:p w:rsidR="005E393E" w:rsidRDefault="005E393E">
      <w:pPr>
        <w:pStyle w:val="Heading1"/>
        <w:rPr>
          <w:ins w:id="1749" w:author="sanjai" w:date="2019-06-26T16:03:00Z"/>
        </w:rPr>
      </w:pPr>
      <w:bookmarkStart w:id="1750" w:name="_Toc12866011"/>
      <w:ins w:id="1751" w:author="sanjai" w:date="2019-06-26T16:03:00Z">
        <w:r>
          <w:lastRenderedPageBreak/>
          <w:t>Instruction Summary &amp; Performance</w:t>
        </w:r>
        <w:bookmarkEnd w:id="1750"/>
      </w:ins>
    </w:p>
    <w:p w:rsidR="005E393E" w:rsidRDefault="005E393E">
      <w:pPr>
        <w:rPr>
          <w:ins w:id="1752" w:author="sanjai" w:date="2019-06-26T16:13:00Z"/>
        </w:rPr>
        <w:pPrChange w:id="1753" w:author="sanjai" w:date="2019-06-26T16:04:00Z">
          <w:pPr>
            <w:pStyle w:val="Heading1"/>
          </w:pPr>
        </w:pPrChange>
      </w:pPr>
      <w:ins w:id="1754" w:author="sanjai" w:date="2019-06-26T16:04:00Z">
        <w:r>
          <w:t xml:space="preserve">The following table considers the effective instruction latency &amp; throughput and not the </w:t>
        </w:r>
        <w:proofErr w:type="spellStart"/>
        <w:r>
          <w:t>uops</w:t>
        </w:r>
        <w:proofErr w:type="spellEnd"/>
        <w:r>
          <w:t>. The compress instruction being complex, requires additional attention and is subject to change since it is dependent on many units and assumptions.</w:t>
        </w:r>
      </w:ins>
    </w:p>
    <w:p w:rsidR="00B17536" w:rsidRDefault="00B17536">
      <w:pPr>
        <w:rPr>
          <w:ins w:id="1755" w:author="sanjai" w:date="2019-06-26T16:04:00Z"/>
        </w:rPr>
        <w:pPrChange w:id="1756" w:author="sanjai" w:date="2019-06-26T16:04:00Z">
          <w:pPr>
            <w:pStyle w:val="Heading1"/>
          </w:pPr>
        </w:pPrChange>
      </w:pPr>
    </w:p>
    <w:tbl>
      <w:tblPr>
        <w:tblStyle w:val="GridTable5Dark-Accent1"/>
        <w:tblW w:w="9720" w:type="dxa"/>
        <w:tblLook w:val="04A0" w:firstRow="1" w:lastRow="0" w:firstColumn="1" w:lastColumn="0" w:noHBand="0" w:noVBand="1"/>
        <w:tblPrChange w:id="1757" w:author="sanjai" w:date="2020-04-09T16:52:00Z">
          <w:tblPr>
            <w:tblW w:w="9180" w:type="dxa"/>
            <w:tblInd w:w="-5" w:type="dxa"/>
            <w:tblLook w:val="04A0" w:firstRow="1" w:lastRow="0" w:firstColumn="1" w:lastColumn="0" w:noHBand="0" w:noVBand="1"/>
          </w:tblPr>
        </w:tblPrChange>
      </w:tblPr>
      <w:tblGrid>
        <w:gridCol w:w="1332"/>
        <w:gridCol w:w="1378"/>
        <w:gridCol w:w="1104"/>
        <w:gridCol w:w="903"/>
        <w:gridCol w:w="1004"/>
        <w:gridCol w:w="798"/>
        <w:gridCol w:w="682"/>
        <w:gridCol w:w="682"/>
        <w:gridCol w:w="682"/>
        <w:gridCol w:w="1523"/>
        <w:tblGridChange w:id="1758">
          <w:tblGrid>
            <w:gridCol w:w="5"/>
            <w:gridCol w:w="1291"/>
            <w:gridCol w:w="4"/>
            <w:gridCol w:w="895"/>
            <w:gridCol w:w="479"/>
            <w:gridCol w:w="536"/>
            <w:gridCol w:w="568"/>
            <w:gridCol w:w="399"/>
            <w:gridCol w:w="504"/>
            <w:gridCol w:w="422"/>
            <w:gridCol w:w="582"/>
            <w:gridCol w:w="161"/>
            <w:gridCol w:w="637"/>
            <w:gridCol w:w="162"/>
            <w:gridCol w:w="520"/>
            <w:gridCol w:w="183"/>
            <w:gridCol w:w="499"/>
            <w:gridCol w:w="204"/>
            <w:gridCol w:w="478"/>
            <w:gridCol w:w="656"/>
            <w:gridCol w:w="867"/>
          </w:tblGrid>
        </w:tblGridChange>
      </w:tblGrid>
      <w:tr w:rsidR="005E393E" w:rsidRPr="005E393E" w:rsidDel="00ED139C" w:rsidTr="00ED139C">
        <w:trPr>
          <w:cnfStyle w:val="100000000000" w:firstRow="1" w:lastRow="0" w:firstColumn="0" w:lastColumn="0" w:oddVBand="0" w:evenVBand="0" w:oddHBand="0" w:evenHBand="0" w:firstRowFirstColumn="0" w:firstRowLastColumn="0" w:lastRowFirstColumn="0" w:lastRowLastColumn="0"/>
          <w:trHeight w:val="480"/>
          <w:ins w:id="1759" w:author="sanjai" w:date="2019-06-26T16:12:00Z"/>
          <w:del w:id="1760" w:author="sanjai" w:date="2020-04-09T16:51:00Z"/>
          <w:trPrChange w:id="1761" w:author="sanjai" w:date="2020-04-09T16:52:00Z">
            <w:trPr>
              <w:gridBefore w:val="1"/>
              <w:gridAfter w:val="0"/>
              <w:trHeight w:val="48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1762" w:author="sanjai" w:date="2020-04-09T16:52:00Z">
              <w:tcPr>
                <w:tcW w:w="1320" w:type="dxa"/>
                <w:gridSpan w:val="2"/>
                <w:tcBorders>
                  <w:top w:val="single" w:sz="4" w:space="0" w:color="8EA9DB"/>
                  <w:left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1000000000" w:firstRow="1" w:lastRow="0" w:firstColumn="1" w:lastColumn="0" w:oddVBand="0" w:evenVBand="0" w:oddHBand="0" w:evenHBand="0" w:firstRowFirstColumn="0" w:firstRowLastColumn="0" w:lastRowFirstColumn="0" w:lastRowLastColumn="0"/>
              <w:rPr>
                <w:ins w:id="1763" w:author="sanjai" w:date="2019-06-26T16:12:00Z"/>
                <w:del w:id="1764" w:author="sanjai" w:date="2020-04-09T16:51:00Z"/>
                <w:rFonts w:ascii="Calibri" w:eastAsia="Times New Roman" w:hAnsi="Calibri"/>
                <w:color w:val="FFFFFF"/>
                <w:kern w:val="0"/>
                <w:sz w:val="20"/>
                <w:szCs w:val="18"/>
                <w:lang w:eastAsia="en-US"/>
                <w:rPrChange w:id="1765" w:author="sanjai" w:date="2019-06-26T16:13:00Z">
                  <w:rPr>
                    <w:ins w:id="1766" w:author="sanjai" w:date="2019-06-26T16:12:00Z"/>
                    <w:del w:id="1767" w:author="sanjai" w:date="2020-04-09T16:51:00Z"/>
                    <w:rFonts w:ascii="Calibri" w:eastAsia="Times New Roman" w:hAnsi="Calibri"/>
                    <w:color w:val="FFFFFF"/>
                    <w:kern w:val="0"/>
                    <w:sz w:val="18"/>
                    <w:szCs w:val="18"/>
                    <w:lang w:eastAsia="en-US"/>
                  </w:rPr>
                </w:rPrChange>
              </w:rPr>
            </w:pPr>
            <w:ins w:id="1768" w:author="sanjai" w:date="2019-06-26T16:12:00Z">
              <w:del w:id="1769" w:author="sanjai" w:date="2020-04-09T16:51:00Z">
                <w:r w:rsidRPr="00B17536" w:rsidDel="00ED139C">
                  <w:rPr>
                    <w:rFonts w:ascii="Calibri" w:eastAsia="Times New Roman" w:hAnsi="Calibri"/>
                    <w:color w:val="FFFFFF"/>
                    <w:kern w:val="0"/>
                    <w:sz w:val="20"/>
                    <w:szCs w:val="18"/>
                    <w:lang w:eastAsia="en-US"/>
                    <w:rPrChange w:id="1770" w:author="sanjai" w:date="2019-06-26T16:13:00Z">
                      <w:rPr>
                        <w:rFonts w:ascii="Calibri" w:eastAsia="Times New Roman" w:hAnsi="Calibri"/>
                        <w:color w:val="FFFFFF"/>
                        <w:kern w:val="0"/>
                        <w:sz w:val="18"/>
                        <w:szCs w:val="18"/>
                        <w:lang w:eastAsia="en-US"/>
                      </w:rPr>
                    </w:rPrChange>
                  </w:rPr>
                  <w:delText>Item</w:delText>
                </w:r>
              </w:del>
            </w:ins>
          </w:p>
        </w:tc>
        <w:tc>
          <w:tcPr>
            <w:tcW w:w="951" w:type="dxa"/>
            <w:hideMark/>
            <w:tcPrChange w:id="1771" w:author="sanjai" w:date="2020-04-09T16:52:00Z">
              <w:tcPr>
                <w:tcW w:w="900" w:type="dxa"/>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772" w:author="sanjai" w:date="2019-06-26T16:12:00Z"/>
                <w:del w:id="1773" w:author="sanjai" w:date="2020-04-09T16:51:00Z"/>
                <w:rFonts w:ascii="Calibri" w:eastAsia="Times New Roman" w:hAnsi="Calibri"/>
                <w:color w:val="FFFFFF"/>
                <w:kern w:val="0"/>
                <w:sz w:val="20"/>
                <w:szCs w:val="18"/>
                <w:lang w:eastAsia="en-US"/>
                <w:rPrChange w:id="1774" w:author="sanjai" w:date="2019-06-26T16:13:00Z">
                  <w:rPr>
                    <w:ins w:id="1775" w:author="sanjai" w:date="2019-06-26T16:12:00Z"/>
                    <w:del w:id="1776" w:author="sanjai" w:date="2020-04-09T16:51:00Z"/>
                    <w:rFonts w:ascii="Calibri" w:eastAsia="Times New Roman" w:hAnsi="Calibri"/>
                    <w:color w:val="FFFFFF"/>
                    <w:kern w:val="0"/>
                    <w:sz w:val="18"/>
                    <w:szCs w:val="18"/>
                    <w:lang w:eastAsia="en-US"/>
                  </w:rPr>
                </w:rPrChange>
              </w:rPr>
            </w:pPr>
            <w:ins w:id="1777" w:author="sanjai" w:date="2019-06-26T16:12:00Z">
              <w:del w:id="1778" w:author="sanjai" w:date="2020-04-09T16:51:00Z">
                <w:r w:rsidRPr="00B17536" w:rsidDel="00ED139C">
                  <w:rPr>
                    <w:rFonts w:ascii="Calibri" w:eastAsia="Times New Roman" w:hAnsi="Calibri"/>
                    <w:color w:val="FFFFFF"/>
                    <w:kern w:val="0"/>
                    <w:sz w:val="20"/>
                    <w:szCs w:val="18"/>
                    <w:lang w:eastAsia="en-US"/>
                    <w:rPrChange w:id="1779" w:author="sanjai" w:date="2019-06-26T16:13:00Z">
                      <w:rPr>
                        <w:rFonts w:ascii="Calibri" w:eastAsia="Times New Roman" w:hAnsi="Calibri"/>
                        <w:color w:val="FFFFFF"/>
                        <w:kern w:val="0"/>
                        <w:sz w:val="18"/>
                        <w:szCs w:val="18"/>
                        <w:lang w:eastAsia="en-US"/>
                      </w:rPr>
                    </w:rPrChange>
                  </w:rPr>
                  <w:delText>vrgather</w:delText>
                </w:r>
              </w:del>
            </w:ins>
          </w:p>
        </w:tc>
        <w:tc>
          <w:tcPr>
            <w:tcW w:w="1104" w:type="dxa"/>
            <w:hideMark/>
            <w:tcPrChange w:id="1780" w:author="sanjai" w:date="2020-04-09T16:52:00Z">
              <w:tcPr>
                <w:tcW w:w="94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781" w:author="sanjai" w:date="2019-06-26T16:12:00Z"/>
                <w:del w:id="1782" w:author="sanjai" w:date="2020-04-09T16:51:00Z"/>
                <w:rFonts w:ascii="Calibri" w:eastAsia="Times New Roman" w:hAnsi="Calibri"/>
                <w:color w:val="FFFFFF"/>
                <w:kern w:val="0"/>
                <w:sz w:val="20"/>
                <w:szCs w:val="18"/>
                <w:lang w:eastAsia="en-US"/>
                <w:rPrChange w:id="1783" w:author="sanjai" w:date="2019-06-26T16:13:00Z">
                  <w:rPr>
                    <w:ins w:id="1784" w:author="sanjai" w:date="2019-06-26T16:12:00Z"/>
                    <w:del w:id="1785" w:author="sanjai" w:date="2020-04-09T16:51:00Z"/>
                    <w:rFonts w:ascii="Calibri" w:eastAsia="Times New Roman" w:hAnsi="Calibri"/>
                    <w:color w:val="FFFFFF"/>
                    <w:kern w:val="0"/>
                    <w:sz w:val="18"/>
                    <w:szCs w:val="18"/>
                    <w:lang w:eastAsia="en-US"/>
                  </w:rPr>
                </w:rPrChange>
              </w:rPr>
            </w:pPr>
            <w:ins w:id="1786" w:author="sanjai" w:date="2019-06-26T16:12:00Z">
              <w:del w:id="1787" w:author="sanjai" w:date="2020-04-09T16:51:00Z">
                <w:r w:rsidRPr="00B17536" w:rsidDel="00ED139C">
                  <w:rPr>
                    <w:rFonts w:ascii="Calibri" w:eastAsia="Times New Roman" w:hAnsi="Calibri"/>
                    <w:color w:val="FFFFFF"/>
                    <w:kern w:val="0"/>
                    <w:sz w:val="20"/>
                    <w:szCs w:val="18"/>
                    <w:lang w:eastAsia="en-US"/>
                    <w:rPrChange w:id="1788" w:author="sanjai" w:date="2019-06-26T16:13:00Z">
                      <w:rPr>
                        <w:rFonts w:ascii="Calibri" w:eastAsia="Times New Roman" w:hAnsi="Calibri"/>
                        <w:color w:val="FFFFFF"/>
                        <w:kern w:val="0"/>
                        <w:sz w:val="18"/>
                        <w:szCs w:val="18"/>
                        <w:lang w:eastAsia="en-US"/>
                      </w:rPr>
                    </w:rPrChange>
                  </w:rPr>
                  <w:delText>vcompress</w:delText>
                </w:r>
              </w:del>
            </w:ins>
          </w:p>
        </w:tc>
        <w:tc>
          <w:tcPr>
            <w:tcW w:w="911" w:type="dxa"/>
            <w:hideMark/>
            <w:tcPrChange w:id="1789" w:author="sanjai" w:date="2020-04-09T16:52:00Z">
              <w:tcPr>
                <w:tcW w:w="100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790" w:author="sanjai" w:date="2019-06-26T16:12:00Z"/>
                <w:del w:id="1791" w:author="sanjai" w:date="2020-04-09T16:51:00Z"/>
                <w:rFonts w:ascii="Calibri" w:eastAsia="Times New Roman" w:hAnsi="Calibri"/>
                <w:color w:val="FFFFFF"/>
                <w:kern w:val="0"/>
                <w:sz w:val="20"/>
                <w:szCs w:val="18"/>
                <w:lang w:eastAsia="en-US"/>
                <w:rPrChange w:id="1792" w:author="sanjai" w:date="2019-06-26T16:13:00Z">
                  <w:rPr>
                    <w:ins w:id="1793" w:author="sanjai" w:date="2019-06-26T16:12:00Z"/>
                    <w:del w:id="1794" w:author="sanjai" w:date="2020-04-09T16:51:00Z"/>
                    <w:rFonts w:ascii="Calibri" w:eastAsia="Times New Roman" w:hAnsi="Calibri"/>
                    <w:color w:val="FFFFFF"/>
                    <w:kern w:val="0"/>
                    <w:sz w:val="18"/>
                    <w:szCs w:val="18"/>
                    <w:lang w:eastAsia="en-US"/>
                  </w:rPr>
                </w:rPrChange>
              </w:rPr>
            </w:pPr>
            <w:ins w:id="1795" w:author="sanjai" w:date="2019-06-26T16:12:00Z">
              <w:del w:id="1796" w:author="sanjai" w:date="2020-04-09T16:51:00Z">
                <w:r w:rsidRPr="00B17536" w:rsidDel="00ED139C">
                  <w:rPr>
                    <w:rFonts w:ascii="Calibri" w:eastAsia="Times New Roman" w:hAnsi="Calibri"/>
                    <w:color w:val="FFFFFF"/>
                    <w:kern w:val="0"/>
                    <w:sz w:val="20"/>
                    <w:szCs w:val="18"/>
                    <w:lang w:eastAsia="en-US"/>
                    <w:rPrChange w:id="1797" w:author="sanjai" w:date="2019-06-26T16:13:00Z">
                      <w:rPr>
                        <w:rFonts w:ascii="Calibri" w:eastAsia="Times New Roman" w:hAnsi="Calibri"/>
                        <w:color w:val="FFFFFF"/>
                        <w:kern w:val="0"/>
                        <w:sz w:val="18"/>
                        <w:szCs w:val="18"/>
                        <w:lang w:eastAsia="en-US"/>
                      </w:rPr>
                    </w:rPrChange>
                  </w:rPr>
                  <w:delText>slideup/</w:delText>
                </w:r>
                <w:r w:rsidRPr="00B17536" w:rsidDel="00ED139C">
                  <w:rPr>
                    <w:rFonts w:ascii="Calibri" w:eastAsia="Times New Roman" w:hAnsi="Calibri"/>
                    <w:color w:val="FFFFFF"/>
                    <w:kern w:val="0"/>
                    <w:sz w:val="20"/>
                    <w:szCs w:val="18"/>
                    <w:lang w:eastAsia="en-US"/>
                    <w:rPrChange w:id="1798" w:author="sanjai" w:date="2019-06-26T16:13:00Z">
                      <w:rPr>
                        <w:rFonts w:ascii="Calibri" w:eastAsia="Times New Roman" w:hAnsi="Calibri"/>
                        <w:color w:val="FFFFFF"/>
                        <w:kern w:val="0"/>
                        <w:sz w:val="18"/>
                        <w:szCs w:val="18"/>
                        <w:lang w:eastAsia="en-US"/>
                      </w:rPr>
                    </w:rPrChange>
                  </w:rPr>
                  <w:br/>
                  <w:delText>down</w:delText>
                </w:r>
              </w:del>
            </w:ins>
          </w:p>
        </w:tc>
        <w:tc>
          <w:tcPr>
            <w:tcW w:w="1004" w:type="dxa"/>
            <w:hideMark/>
            <w:tcPrChange w:id="1799" w:author="sanjai" w:date="2020-04-09T16:52:00Z">
              <w:tcPr>
                <w:tcW w:w="92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00" w:author="sanjai" w:date="2019-06-26T16:12:00Z"/>
                <w:del w:id="1801" w:author="sanjai" w:date="2020-04-09T16:51:00Z"/>
                <w:rFonts w:ascii="Calibri" w:eastAsia="Times New Roman" w:hAnsi="Calibri"/>
                <w:color w:val="FFFFFF"/>
                <w:kern w:val="0"/>
                <w:sz w:val="20"/>
                <w:szCs w:val="18"/>
                <w:lang w:eastAsia="en-US"/>
                <w:rPrChange w:id="1802" w:author="sanjai" w:date="2019-06-26T16:13:00Z">
                  <w:rPr>
                    <w:ins w:id="1803" w:author="sanjai" w:date="2019-06-26T16:12:00Z"/>
                    <w:del w:id="1804" w:author="sanjai" w:date="2020-04-09T16:51:00Z"/>
                    <w:rFonts w:ascii="Calibri" w:eastAsia="Times New Roman" w:hAnsi="Calibri"/>
                    <w:color w:val="FFFFFF"/>
                    <w:kern w:val="0"/>
                    <w:sz w:val="18"/>
                    <w:szCs w:val="18"/>
                    <w:lang w:eastAsia="en-US"/>
                  </w:rPr>
                </w:rPrChange>
              </w:rPr>
            </w:pPr>
            <w:ins w:id="1805" w:author="sanjai" w:date="2019-06-26T16:12:00Z">
              <w:del w:id="1806" w:author="sanjai" w:date="2020-04-09T16:51:00Z">
                <w:r w:rsidRPr="00B17536" w:rsidDel="00ED139C">
                  <w:rPr>
                    <w:rFonts w:ascii="Calibri" w:eastAsia="Times New Roman" w:hAnsi="Calibri"/>
                    <w:color w:val="FFFFFF"/>
                    <w:kern w:val="0"/>
                    <w:sz w:val="20"/>
                    <w:szCs w:val="18"/>
                    <w:lang w:eastAsia="en-US"/>
                    <w:rPrChange w:id="1807" w:author="sanjai" w:date="2019-06-26T16:13:00Z">
                      <w:rPr>
                        <w:rFonts w:ascii="Calibri" w:eastAsia="Times New Roman" w:hAnsi="Calibri"/>
                        <w:color w:val="FFFFFF"/>
                        <w:kern w:val="0"/>
                        <w:sz w:val="18"/>
                        <w:szCs w:val="18"/>
                        <w:lang w:eastAsia="en-US"/>
                      </w:rPr>
                    </w:rPrChange>
                  </w:rPr>
                  <w:delText>slide1up/</w:delText>
                </w:r>
                <w:r w:rsidRPr="00B17536" w:rsidDel="00ED139C">
                  <w:rPr>
                    <w:rFonts w:ascii="Calibri" w:eastAsia="Times New Roman" w:hAnsi="Calibri"/>
                    <w:color w:val="FFFFFF"/>
                    <w:kern w:val="0"/>
                    <w:sz w:val="20"/>
                    <w:szCs w:val="18"/>
                    <w:lang w:eastAsia="en-US"/>
                    <w:rPrChange w:id="1808" w:author="sanjai" w:date="2019-06-26T16:13:00Z">
                      <w:rPr>
                        <w:rFonts w:ascii="Calibri" w:eastAsia="Times New Roman" w:hAnsi="Calibri"/>
                        <w:color w:val="FFFFFF"/>
                        <w:kern w:val="0"/>
                        <w:sz w:val="18"/>
                        <w:szCs w:val="18"/>
                        <w:lang w:eastAsia="en-US"/>
                      </w:rPr>
                    </w:rPrChange>
                  </w:rPr>
                  <w:br/>
                  <w:delText>down</w:delText>
                </w:r>
              </w:del>
            </w:ins>
          </w:p>
        </w:tc>
        <w:tc>
          <w:tcPr>
            <w:tcW w:w="801" w:type="dxa"/>
            <w:hideMark/>
            <w:tcPrChange w:id="1809" w:author="sanjai" w:date="2020-04-09T16:52:00Z">
              <w:tcPr>
                <w:tcW w:w="640" w:type="dxa"/>
                <w:gridSpan w:val="2"/>
                <w:tcBorders>
                  <w:top w:val="single" w:sz="4" w:space="0" w:color="8EA9DB"/>
                  <w:bottom w:val="single" w:sz="4" w:space="0" w:color="8EA9DB"/>
                </w:tcBorders>
                <w:shd w:val="clear" w:color="4472C4" w:fill="4472C4"/>
                <w:hideMark/>
              </w:tcPr>
            </w:tcPrChange>
          </w:tcPr>
          <w:p w:rsidR="009C76FE" w:rsidRPr="00B17536" w:rsidDel="00ED139C" w:rsidRDefault="009C76F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10" w:author="sanjai" w:date="2019-06-26T16:12:00Z"/>
                <w:del w:id="1811" w:author="sanjai" w:date="2020-04-09T16:51:00Z"/>
                <w:rFonts w:ascii="Calibri" w:eastAsia="Times New Roman" w:hAnsi="Calibri"/>
                <w:color w:val="FFFFFF"/>
                <w:kern w:val="0"/>
                <w:sz w:val="20"/>
                <w:szCs w:val="18"/>
                <w:lang w:eastAsia="en-US"/>
                <w:rPrChange w:id="1812" w:author="sanjai" w:date="2019-06-26T16:13:00Z">
                  <w:rPr>
                    <w:ins w:id="1813" w:author="sanjai" w:date="2019-06-26T16:12:00Z"/>
                    <w:del w:id="1814" w:author="sanjai" w:date="2020-04-09T16:51:00Z"/>
                    <w:rFonts w:ascii="Calibri" w:eastAsia="Times New Roman" w:hAnsi="Calibri"/>
                    <w:color w:val="FFFFFF"/>
                    <w:kern w:val="0"/>
                    <w:sz w:val="18"/>
                    <w:szCs w:val="18"/>
                    <w:lang w:eastAsia="en-US"/>
                  </w:rPr>
                </w:rPrChange>
              </w:rPr>
            </w:pPr>
            <w:ins w:id="1815" w:author="sanjai" w:date="2019-06-26T16:12:00Z">
              <w:del w:id="1816" w:author="sanjai" w:date="2020-04-09T16:51:00Z">
                <w:r w:rsidRPr="00B17536" w:rsidDel="00ED139C">
                  <w:rPr>
                    <w:rFonts w:ascii="Calibri" w:eastAsia="Times New Roman" w:hAnsi="Calibri"/>
                    <w:color w:val="FFFFFF"/>
                    <w:kern w:val="0"/>
                    <w:sz w:val="20"/>
                    <w:szCs w:val="18"/>
                    <w:lang w:eastAsia="en-US"/>
                  </w:rPr>
                  <w:delText>E</w:delText>
                </w:r>
                <w:r w:rsidR="005E393E" w:rsidRPr="00B17536" w:rsidDel="00ED139C">
                  <w:rPr>
                    <w:rFonts w:ascii="Calibri" w:eastAsia="Times New Roman" w:hAnsi="Calibri"/>
                    <w:color w:val="FFFFFF"/>
                    <w:kern w:val="0"/>
                    <w:sz w:val="20"/>
                    <w:szCs w:val="18"/>
                    <w:lang w:eastAsia="en-US"/>
                    <w:rPrChange w:id="1817" w:author="sanjai" w:date="2019-06-26T16:13:00Z">
                      <w:rPr>
                        <w:rFonts w:ascii="Calibri" w:eastAsia="Times New Roman" w:hAnsi="Calibri"/>
                        <w:color w:val="FFFFFF"/>
                        <w:kern w:val="0"/>
                        <w:sz w:val="18"/>
                        <w:szCs w:val="18"/>
                        <w:lang w:eastAsia="en-US"/>
                      </w:rPr>
                    </w:rPrChange>
                  </w:rPr>
                  <w:delText>xtract</w:delText>
                </w:r>
              </w:del>
            </w:ins>
          </w:p>
        </w:tc>
        <w:tc>
          <w:tcPr>
            <w:tcW w:w="695" w:type="dxa"/>
            <w:hideMark/>
            <w:tcPrChange w:id="1818" w:author="sanjai" w:date="2020-04-09T16:52:00Z">
              <w:tcPr>
                <w:tcW w:w="84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19" w:author="sanjai" w:date="2019-06-26T16:12:00Z"/>
                <w:del w:id="1820" w:author="sanjai" w:date="2020-04-09T16:51:00Z"/>
                <w:rFonts w:ascii="Calibri" w:eastAsia="Times New Roman" w:hAnsi="Calibri"/>
                <w:color w:val="FFFFFF"/>
                <w:kern w:val="0"/>
                <w:sz w:val="20"/>
                <w:szCs w:val="18"/>
                <w:lang w:eastAsia="en-US"/>
                <w:rPrChange w:id="1821" w:author="sanjai" w:date="2019-06-26T16:13:00Z">
                  <w:rPr>
                    <w:ins w:id="1822" w:author="sanjai" w:date="2019-06-26T16:12:00Z"/>
                    <w:del w:id="1823" w:author="sanjai" w:date="2020-04-09T16:51:00Z"/>
                    <w:rFonts w:ascii="Calibri" w:eastAsia="Times New Roman" w:hAnsi="Calibri"/>
                    <w:color w:val="FFFFFF"/>
                    <w:kern w:val="0"/>
                    <w:sz w:val="18"/>
                    <w:szCs w:val="18"/>
                    <w:lang w:eastAsia="en-US"/>
                  </w:rPr>
                </w:rPrChange>
              </w:rPr>
            </w:pPr>
            <w:ins w:id="1824" w:author="sanjai" w:date="2019-06-26T16:12:00Z">
              <w:del w:id="1825" w:author="sanjai" w:date="2020-04-09T16:51:00Z">
                <w:r w:rsidRPr="00B17536" w:rsidDel="00ED139C">
                  <w:rPr>
                    <w:rFonts w:ascii="Calibri" w:eastAsia="Times New Roman" w:hAnsi="Calibri"/>
                    <w:color w:val="FFFFFF"/>
                    <w:kern w:val="0"/>
                    <w:sz w:val="20"/>
                    <w:szCs w:val="18"/>
                    <w:lang w:eastAsia="en-US"/>
                    <w:rPrChange w:id="1826" w:author="sanjai" w:date="2019-06-26T16:13:00Z">
                      <w:rPr>
                        <w:rFonts w:ascii="Calibri" w:eastAsia="Times New Roman" w:hAnsi="Calibri"/>
                        <w:color w:val="FFFFFF"/>
                        <w:kern w:val="0"/>
                        <w:sz w:val="18"/>
                        <w:szCs w:val="18"/>
                        <w:lang w:eastAsia="en-US"/>
                      </w:rPr>
                    </w:rPrChange>
                  </w:rPr>
                  <w:delText xml:space="preserve">move </w:delText>
                </w:r>
                <w:r w:rsidRPr="00B17536" w:rsidDel="00ED139C">
                  <w:rPr>
                    <w:rFonts w:ascii="Calibri" w:eastAsia="Times New Roman" w:hAnsi="Calibri"/>
                    <w:color w:val="FFFFFF"/>
                    <w:kern w:val="0"/>
                    <w:sz w:val="20"/>
                    <w:szCs w:val="18"/>
                    <w:lang w:eastAsia="en-US"/>
                    <w:rPrChange w:id="1827" w:author="sanjai" w:date="2019-06-26T16:13:00Z">
                      <w:rPr>
                        <w:rFonts w:ascii="Calibri" w:eastAsia="Times New Roman" w:hAnsi="Calibri"/>
                        <w:color w:val="FFFFFF"/>
                        <w:kern w:val="0"/>
                        <w:sz w:val="18"/>
                        <w:szCs w:val="18"/>
                        <w:lang w:eastAsia="en-US"/>
                      </w:rPr>
                    </w:rPrChange>
                  </w:rPr>
                  <w:br/>
                  <w:delText>(f-&gt;v)</w:delText>
                </w:r>
              </w:del>
            </w:ins>
          </w:p>
        </w:tc>
        <w:tc>
          <w:tcPr>
            <w:tcW w:w="685" w:type="dxa"/>
            <w:hideMark/>
            <w:tcPrChange w:id="1828" w:author="sanjai" w:date="2020-04-09T16:52:00Z">
              <w:tcPr>
                <w:tcW w:w="72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29" w:author="sanjai" w:date="2019-06-26T16:12:00Z"/>
                <w:del w:id="1830" w:author="sanjai" w:date="2020-04-09T16:51:00Z"/>
                <w:rFonts w:ascii="Calibri" w:eastAsia="Times New Roman" w:hAnsi="Calibri"/>
                <w:color w:val="FFFFFF"/>
                <w:kern w:val="0"/>
                <w:sz w:val="20"/>
                <w:szCs w:val="18"/>
                <w:lang w:eastAsia="en-US"/>
                <w:rPrChange w:id="1831" w:author="sanjai" w:date="2019-06-26T16:13:00Z">
                  <w:rPr>
                    <w:ins w:id="1832" w:author="sanjai" w:date="2019-06-26T16:12:00Z"/>
                    <w:del w:id="1833" w:author="sanjai" w:date="2020-04-09T16:51:00Z"/>
                    <w:rFonts w:ascii="Calibri" w:eastAsia="Times New Roman" w:hAnsi="Calibri"/>
                    <w:color w:val="FFFFFF"/>
                    <w:kern w:val="0"/>
                    <w:sz w:val="18"/>
                    <w:szCs w:val="18"/>
                    <w:lang w:eastAsia="en-US"/>
                  </w:rPr>
                </w:rPrChange>
              </w:rPr>
            </w:pPr>
            <w:ins w:id="1834" w:author="sanjai" w:date="2019-06-26T16:12:00Z">
              <w:del w:id="1835" w:author="sanjai" w:date="2020-04-09T16:51:00Z">
                <w:r w:rsidRPr="00B17536" w:rsidDel="00ED139C">
                  <w:rPr>
                    <w:rFonts w:ascii="Calibri" w:eastAsia="Times New Roman" w:hAnsi="Calibri"/>
                    <w:color w:val="FFFFFF"/>
                    <w:kern w:val="0"/>
                    <w:sz w:val="20"/>
                    <w:szCs w:val="18"/>
                    <w:lang w:eastAsia="en-US"/>
                    <w:rPrChange w:id="1836" w:author="sanjai" w:date="2019-06-26T16:13:00Z">
                      <w:rPr>
                        <w:rFonts w:ascii="Calibri" w:eastAsia="Times New Roman" w:hAnsi="Calibri"/>
                        <w:color w:val="FFFFFF"/>
                        <w:kern w:val="0"/>
                        <w:sz w:val="18"/>
                        <w:szCs w:val="18"/>
                        <w:lang w:eastAsia="en-US"/>
                      </w:rPr>
                    </w:rPrChange>
                  </w:rPr>
                  <w:delText>move</w:delText>
                </w:r>
                <w:r w:rsidRPr="00B17536" w:rsidDel="00ED139C">
                  <w:rPr>
                    <w:rFonts w:ascii="Calibri" w:eastAsia="Times New Roman" w:hAnsi="Calibri"/>
                    <w:color w:val="FFFFFF"/>
                    <w:kern w:val="0"/>
                    <w:sz w:val="20"/>
                    <w:szCs w:val="18"/>
                    <w:lang w:eastAsia="en-US"/>
                    <w:rPrChange w:id="1837" w:author="sanjai" w:date="2019-06-26T16:13:00Z">
                      <w:rPr>
                        <w:rFonts w:ascii="Calibri" w:eastAsia="Times New Roman" w:hAnsi="Calibri"/>
                        <w:color w:val="FFFFFF"/>
                        <w:kern w:val="0"/>
                        <w:sz w:val="18"/>
                        <w:szCs w:val="18"/>
                        <w:lang w:eastAsia="en-US"/>
                      </w:rPr>
                    </w:rPrChange>
                  </w:rPr>
                  <w:br/>
                  <w:delText>(v-&gt;f)</w:delText>
                </w:r>
              </w:del>
            </w:ins>
          </w:p>
        </w:tc>
        <w:tc>
          <w:tcPr>
            <w:tcW w:w="830" w:type="dxa"/>
            <w:hideMark/>
            <w:tcPrChange w:id="1838" w:author="sanjai" w:date="2020-04-09T16:52:00Z">
              <w:tcPr>
                <w:tcW w:w="720" w:type="dxa"/>
                <w:gridSpan w:val="2"/>
                <w:tcBorders>
                  <w:top w:val="single" w:sz="4" w:space="0" w:color="8EA9DB"/>
                  <w:bottom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39" w:author="sanjai" w:date="2019-06-26T16:12:00Z"/>
                <w:del w:id="1840" w:author="sanjai" w:date="2020-04-09T16:51:00Z"/>
                <w:rFonts w:ascii="Calibri" w:eastAsia="Times New Roman" w:hAnsi="Calibri"/>
                <w:color w:val="FFFFFF"/>
                <w:kern w:val="0"/>
                <w:sz w:val="20"/>
                <w:szCs w:val="18"/>
                <w:lang w:eastAsia="en-US"/>
                <w:rPrChange w:id="1841" w:author="sanjai" w:date="2019-06-26T16:13:00Z">
                  <w:rPr>
                    <w:ins w:id="1842" w:author="sanjai" w:date="2019-06-26T16:12:00Z"/>
                    <w:del w:id="1843" w:author="sanjai" w:date="2020-04-09T16:51:00Z"/>
                    <w:rFonts w:ascii="Calibri" w:eastAsia="Times New Roman" w:hAnsi="Calibri"/>
                    <w:color w:val="FFFFFF"/>
                    <w:kern w:val="0"/>
                    <w:sz w:val="18"/>
                    <w:szCs w:val="18"/>
                    <w:lang w:eastAsia="en-US"/>
                  </w:rPr>
                </w:rPrChange>
              </w:rPr>
            </w:pPr>
            <w:ins w:id="1844" w:author="sanjai" w:date="2019-06-26T16:12:00Z">
              <w:del w:id="1845" w:author="sanjai" w:date="2020-04-09T16:51:00Z">
                <w:r w:rsidRPr="00B17536" w:rsidDel="00ED139C">
                  <w:rPr>
                    <w:rFonts w:ascii="Calibri" w:eastAsia="Times New Roman" w:hAnsi="Calibri"/>
                    <w:color w:val="FFFFFF"/>
                    <w:kern w:val="0"/>
                    <w:sz w:val="20"/>
                    <w:szCs w:val="18"/>
                    <w:lang w:eastAsia="en-US"/>
                    <w:rPrChange w:id="1846" w:author="sanjai" w:date="2019-06-26T16:13:00Z">
                      <w:rPr>
                        <w:rFonts w:ascii="Calibri" w:eastAsia="Times New Roman" w:hAnsi="Calibri"/>
                        <w:color w:val="FFFFFF"/>
                        <w:kern w:val="0"/>
                        <w:sz w:val="18"/>
                        <w:szCs w:val="18"/>
                        <w:lang w:eastAsia="en-US"/>
                      </w:rPr>
                    </w:rPrChange>
                  </w:rPr>
                  <w:delText>move</w:delText>
                </w:r>
                <w:r w:rsidRPr="00B17536" w:rsidDel="00ED139C">
                  <w:rPr>
                    <w:rFonts w:ascii="Calibri" w:eastAsia="Times New Roman" w:hAnsi="Calibri"/>
                    <w:color w:val="FFFFFF"/>
                    <w:kern w:val="0"/>
                    <w:sz w:val="20"/>
                    <w:szCs w:val="18"/>
                    <w:lang w:eastAsia="en-US"/>
                    <w:rPrChange w:id="1847" w:author="sanjai" w:date="2019-06-26T16:13:00Z">
                      <w:rPr>
                        <w:rFonts w:ascii="Calibri" w:eastAsia="Times New Roman" w:hAnsi="Calibri"/>
                        <w:color w:val="FFFFFF"/>
                        <w:kern w:val="0"/>
                        <w:sz w:val="18"/>
                        <w:szCs w:val="18"/>
                        <w:lang w:eastAsia="en-US"/>
                      </w:rPr>
                    </w:rPrChange>
                  </w:rPr>
                  <w:br/>
                  <w:delText>(x-&gt;v)</w:delText>
                </w:r>
              </w:del>
            </w:ins>
          </w:p>
        </w:tc>
        <w:tc>
          <w:tcPr>
            <w:tcW w:w="1440" w:type="dxa"/>
            <w:hideMark/>
            <w:tcPrChange w:id="1848" w:author="sanjai" w:date="2020-04-09T16:52:00Z">
              <w:tcPr>
                <w:tcW w:w="1180" w:type="dxa"/>
                <w:gridSpan w:val="2"/>
                <w:tcBorders>
                  <w:top w:val="single" w:sz="4" w:space="0" w:color="8EA9DB"/>
                  <w:bottom w:val="single" w:sz="4" w:space="0" w:color="8EA9DB"/>
                  <w:right w:val="single" w:sz="4" w:space="0" w:color="8EA9DB"/>
                </w:tcBorders>
                <w:shd w:val="clear" w:color="4472C4" w:fill="4472C4"/>
                <w:hideMark/>
              </w:tcPr>
            </w:tcPrChange>
          </w:tcPr>
          <w:p w:rsidR="005E393E" w:rsidRPr="00B17536" w:rsidDel="00ED139C" w:rsidRDefault="005E393E" w:rsidP="005E393E">
            <w:pPr>
              <w:widowControl/>
              <w:snapToGrid/>
              <w:spacing w:line="240" w:lineRule="auto"/>
              <w:jc w:val="center"/>
              <w:cnfStyle w:val="100000000000" w:firstRow="1" w:lastRow="0" w:firstColumn="0" w:lastColumn="0" w:oddVBand="0" w:evenVBand="0" w:oddHBand="0" w:evenHBand="0" w:firstRowFirstColumn="0" w:firstRowLastColumn="0" w:lastRowFirstColumn="0" w:lastRowLastColumn="0"/>
              <w:rPr>
                <w:ins w:id="1849" w:author="sanjai" w:date="2019-06-26T16:12:00Z"/>
                <w:del w:id="1850" w:author="sanjai" w:date="2020-04-09T16:51:00Z"/>
                <w:rFonts w:ascii="Calibri" w:eastAsia="Times New Roman" w:hAnsi="Calibri"/>
                <w:color w:val="FFFFFF"/>
                <w:kern w:val="0"/>
                <w:sz w:val="20"/>
                <w:szCs w:val="18"/>
                <w:lang w:eastAsia="en-US"/>
                <w:rPrChange w:id="1851" w:author="sanjai" w:date="2019-06-26T16:13:00Z">
                  <w:rPr>
                    <w:ins w:id="1852" w:author="sanjai" w:date="2019-06-26T16:12:00Z"/>
                    <w:del w:id="1853" w:author="sanjai" w:date="2020-04-09T16:51:00Z"/>
                    <w:rFonts w:ascii="Calibri" w:eastAsia="Times New Roman" w:hAnsi="Calibri"/>
                    <w:color w:val="FFFFFF"/>
                    <w:kern w:val="0"/>
                    <w:sz w:val="18"/>
                    <w:szCs w:val="18"/>
                    <w:lang w:eastAsia="en-US"/>
                  </w:rPr>
                </w:rPrChange>
              </w:rPr>
            </w:pPr>
            <w:ins w:id="1854" w:author="sanjai" w:date="2019-06-26T16:12:00Z">
              <w:del w:id="1855" w:author="sanjai" w:date="2020-04-09T16:51:00Z">
                <w:r w:rsidRPr="00B17536" w:rsidDel="00ED139C">
                  <w:rPr>
                    <w:rFonts w:ascii="Calibri" w:eastAsia="Times New Roman" w:hAnsi="Calibri"/>
                    <w:color w:val="FFFFFF"/>
                    <w:kern w:val="0"/>
                    <w:sz w:val="20"/>
                    <w:szCs w:val="18"/>
                    <w:lang w:eastAsia="en-US"/>
                    <w:rPrChange w:id="1856" w:author="sanjai" w:date="2019-06-26T16:13:00Z">
                      <w:rPr>
                        <w:rFonts w:ascii="Calibri" w:eastAsia="Times New Roman" w:hAnsi="Calibri"/>
                        <w:color w:val="FFFFFF"/>
                        <w:kern w:val="0"/>
                        <w:sz w:val="18"/>
                        <w:szCs w:val="18"/>
                        <w:lang w:eastAsia="en-US"/>
                      </w:rPr>
                    </w:rPrChange>
                  </w:rPr>
                  <w:delText>Comment</w:delText>
                </w:r>
              </w:del>
            </w:ins>
          </w:p>
        </w:tc>
      </w:tr>
      <w:tr w:rsidR="005E393E" w:rsidRPr="005E393E" w:rsidDel="00ED139C" w:rsidTr="00ED139C">
        <w:trPr>
          <w:cnfStyle w:val="000000100000" w:firstRow="0" w:lastRow="0" w:firstColumn="0" w:lastColumn="0" w:oddVBand="0" w:evenVBand="0" w:oddHBand="1" w:evenHBand="0" w:firstRowFirstColumn="0" w:firstRowLastColumn="0" w:lastRowFirstColumn="0" w:lastRowLastColumn="0"/>
          <w:trHeight w:val="300"/>
          <w:ins w:id="1857" w:author="sanjai" w:date="2019-06-26T16:12:00Z"/>
          <w:del w:id="1858" w:author="sanjai" w:date="2020-04-09T16:51:00Z"/>
          <w:trPrChange w:id="1859"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1860"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1861" w:author="sanjai" w:date="2019-06-26T16:12:00Z"/>
                <w:del w:id="1862" w:author="sanjai" w:date="2020-04-09T16:51:00Z"/>
                <w:rFonts w:ascii="Calibri" w:eastAsia="Times New Roman" w:hAnsi="Calibri"/>
                <w:color w:val="000000"/>
                <w:kern w:val="0"/>
                <w:sz w:val="20"/>
                <w:szCs w:val="18"/>
                <w:lang w:eastAsia="en-US"/>
                <w:rPrChange w:id="1863" w:author="sanjai" w:date="2019-06-26T16:13:00Z">
                  <w:rPr>
                    <w:ins w:id="1864" w:author="sanjai" w:date="2019-06-26T16:12:00Z"/>
                    <w:del w:id="1865" w:author="sanjai" w:date="2020-04-09T16:51:00Z"/>
                    <w:rFonts w:ascii="Calibri" w:eastAsia="Times New Roman" w:hAnsi="Calibri"/>
                    <w:color w:val="000000"/>
                    <w:kern w:val="0"/>
                    <w:sz w:val="18"/>
                    <w:szCs w:val="18"/>
                    <w:lang w:eastAsia="en-US"/>
                  </w:rPr>
                </w:rPrChange>
              </w:rPr>
            </w:pPr>
            <w:ins w:id="1866" w:author="sanjai" w:date="2019-06-26T16:12:00Z">
              <w:del w:id="1867" w:author="sanjai" w:date="2020-04-09T16:51:00Z">
                <w:r w:rsidRPr="00B17536" w:rsidDel="00ED139C">
                  <w:rPr>
                    <w:rFonts w:ascii="Calibri" w:eastAsia="Times New Roman" w:hAnsi="Calibri"/>
                    <w:color w:val="000000"/>
                    <w:kern w:val="0"/>
                    <w:sz w:val="20"/>
                    <w:szCs w:val="18"/>
                    <w:lang w:eastAsia="en-US"/>
                    <w:rPrChange w:id="1868" w:author="sanjai" w:date="2019-06-26T16:13:00Z">
                      <w:rPr>
                        <w:rFonts w:ascii="Calibri" w:eastAsia="Times New Roman" w:hAnsi="Calibri"/>
                        <w:color w:val="000000"/>
                        <w:kern w:val="0"/>
                        <w:sz w:val="18"/>
                        <w:szCs w:val="18"/>
                        <w:lang w:eastAsia="en-US"/>
                      </w:rPr>
                    </w:rPrChange>
                  </w:rPr>
                  <w:delText>VOp1</w:delText>
                </w:r>
              </w:del>
            </w:ins>
          </w:p>
        </w:tc>
        <w:tc>
          <w:tcPr>
            <w:tcW w:w="951" w:type="dxa"/>
            <w:hideMark/>
            <w:tcPrChange w:id="1869"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870" w:author="sanjai" w:date="2019-06-26T16:12:00Z"/>
                <w:del w:id="1871" w:author="sanjai" w:date="2020-04-09T16:51:00Z"/>
                <w:rFonts w:ascii="Calibri" w:eastAsia="Times New Roman" w:hAnsi="Calibri"/>
                <w:color w:val="000000"/>
                <w:kern w:val="0"/>
                <w:sz w:val="20"/>
                <w:szCs w:val="18"/>
                <w:lang w:eastAsia="en-US"/>
                <w:rPrChange w:id="1872" w:author="sanjai" w:date="2019-06-26T16:13:00Z">
                  <w:rPr>
                    <w:ins w:id="1873" w:author="sanjai" w:date="2019-06-26T16:12:00Z"/>
                    <w:del w:id="1874" w:author="sanjai" w:date="2020-04-09T16:51:00Z"/>
                    <w:rFonts w:ascii="Calibri" w:eastAsia="Times New Roman" w:hAnsi="Calibri"/>
                    <w:color w:val="000000"/>
                    <w:kern w:val="0"/>
                    <w:sz w:val="18"/>
                    <w:szCs w:val="18"/>
                    <w:lang w:eastAsia="en-US"/>
                  </w:rPr>
                </w:rPrChange>
              </w:rPr>
            </w:pPr>
            <w:ins w:id="1875" w:author="sanjai" w:date="2019-06-26T16:12:00Z">
              <w:del w:id="1876" w:author="sanjai" w:date="2020-04-09T16:51:00Z">
                <w:r w:rsidRPr="00B17536" w:rsidDel="00ED139C">
                  <w:rPr>
                    <w:rFonts w:ascii="Calibri" w:eastAsia="Times New Roman" w:hAnsi="Calibri"/>
                    <w:color w:val="000000"/>
                    <w:kern w:val="0"/>
                    <w:sz w:val="20"/>
                    <w:szCs w:val="18"/>
                    <w:lang w:eastAsia="en-US"/>
                    <w:rPrChange w:id="1877" w:author="sanjai" w:date="2019-06-26T16:13:00Z">
                      <w:rPr>
                        <w:rFonts w:ascii="Calibri" w:eastAsia="Times New Roman" w:hAnsi="Calibri"/>
                        <w:color w:val="000000"/>
                        <w:kern w:val="0"/>
                        <w:sz w:val="18"/>
                        <w:szCs w:val="18"/>
                        <w:lang w:eastAsia="en-US"/>
                      </w:rPr>
                    </w:rPrChange>
                  </w:rPr>
                  <w:delText>x</w:delText>
                </w:r>
              </w:del>
            </w:ins>
          </w:p>
        </w:tc>
        <w:tc>
          <w:tcPr>
            <w:tcW w:w="1104" w:type="dxa"/>
            <w:hideMark/>
            <w:tcPrChange w:id="1878"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879" w:author="sanjai" w:date="2019-06-26T16:12:00Z"/>
                <w:del w:id="1880" w:author="sanjai" w:date="2020-04-09T16:51:00Z"/>
                <w:rFonts w:ascii="Calibri" w:eastAsia="Times New Roman" w:hAnsi="Calibri"/>
                <w:color w:val="000000"/>
                <w:kern w:val="0"/>
                <w:sz w:val="20"/>
                <w:szCs w:val="18"/>
                <w:lang w:eastAsia="en-US"/>
                <w:rPrChange w:id="1881" w:author="sanjai" w:date="2019-06-26T16:13:00Z">
                  <w:rPr>
                    <w:ins w:id="1882" w:author="sanjai" w:date="2019-06-26T16:12:00Z"/>
                    <w:del w:id="1883" w:author="sanjai" w:date="2020-04-09T16:51:00Z"/>
                    <w:rFonts w:ascii="Calibri" w:eastAsia="Times New Roman" w:hAnsi="Calibri"/>
                    <w:color w:val="000000"/>
                    <w:kern w:val="0"/>
                    <w:sz w:val="18"/>
                    <w:szCs w:val="18"/>
                    <w:lang w:eastAsia="en-US"/>
                  </w:rPr>
                </w:rPrChange>
              </w:rPr>
            </w:pPr>
            <w:ins w:id="1884" w:author="sanjai" w:date="2019-06-26T16:12:00Z">
              <w:del w:id="1885" w:author="sanjai" w:date="2020-04-09T16:51:00Z">
                <w:r w:rsidRPr="00B17536" w:rsidDel="00ED139C">
                  <w:rPr>
                    <w:rFonts w:ascii="Calibri" w:eastAsia="Times New Roman" w:hAnsi="Calibri"/>
                    <w:color w:val="000000"/>
                    <w:kern w:val="0"/>
                    <w:sz w:val="20"/>
                    <w:szCs w:val="18"/>
                    <w:lang w:eastAsia="en-US"/>
                    <w:rPrChange w:id="1886" w:author="sanjai" w:date="2019-06-26T16:13:00Z">
                      <w:rPr>
                        <w:rFonts w:ascii="Calibri" w:eastAsia="Times New Roman" w:hAnsi="Calibri"/>
                        <w:color w:val="000000"/>
                        <w:kern w:val="0"/>
                        <w:sz w:val="18"/>
                        <w:szCs w:val="18"/>
                        <w:lang w:eastAsia="en-US"/>
                      </w:rPr>
                    </w:rPrChange>
                  </w:rPr>
                  <w:delText>x</w:delText>
                </w:r>
              </w:del>
            </w:ins>
          </w:p>
        </w:tc>
        <w:tc>
          <w:tcPr>
            <w:tcW w:w="911" w:type="dxa"/>
            <w:hideMark/>
            <w:tcPrChange w:id="1887"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888" w:author="sanjai" w:date="2019-06-26T16:12:00Z"/>
                <w:del w:id="1889" w:author="sanjai" w:date="2020-04-09T16:51:00Z"/>
                <w:rFonts w:ascii="Calibri" w:eastAsia="Times New Roman" w:hAnsi="Calibri"/>
                <w:color w:val="000000"/>
                <w:kern w:val="0"/>
                <w:sz w:val="20"/>
                <w:szCs w:val="18"/>
                <w:lang w:eastAsia="en-US"/>
                <w:rPrChange w:id="1890" w:author="sanjai" w:date="2019-06-26T16:13:00Z">
                  <w:rPr>
                    <w:ins w:id="1891" w:author="sanjai" w:date="2019-06-26T16:12:00Z"/>
                    <w:del w:id="1892" w:author="sanjai" w:date="2020-04-09T16:51:00Z"/>
                    <w:rFonts w:ascii="Calibri" w:eastAsia="Times New Roman" w:hAnsi="Calibri"/>
                    <w:color w:val="000000"/>
                    <w:kern w:val="0"/>
                    <w:sz w:val="18"/>
                    <w:szCs w:val="18"/>
                    <w:lang w:eastAsia="en-US"/>
                  </w:rPr>
                </w:rPrChange>
              </w:rPr>
            </w:pPr>
            <w:ins w:id="1893" w:author="sanjai" w:date="2019-06-26T16:12:00Z">
              <w:del w:id="1894" w:author="sanjai" w:date="2020-04-09T16:51:00Z">
                <w:r w:rsidRPr="00B17536" w:rsidDel="00ED139C">
                  <w:rPr>
                    <w:rFonts w:ascii="Calibri" w:eastAsia="Times New Roman" w:hAnsi="Calibri"/>
                    <w:color w:val="000000"/>
                    <w:kern w:val="0"/>
                    <w:sz w:val="20"/>
                    <w:szCs w:val="18"/>
                    <w:lang w:eastAsia="en-US"/>
                    <w:rPrChange w:id="1895" w:author="sanjai" w:date="2019-06-26T16:13:00Z">
                      <w:rPr>
                        <w:rFonts w:ascii="Calibri" w:eastAsia="Times New Roman" w:hAnsi="Calibri"/>
                        <w:color w:val="000000"/>
                        <w:kern w:val="0"/>
                        <w:sz w:val="18"/>
                        <w:szCs w:val="18"/>
                        <w:lang w:eastAsia="en-US"/>
                      </w:rPr>
                    </w:rPrChange>
                  </w:rPr>
                  <w:delText>x</w:delText>
                </w:r>
              </w:del>
            </w:ins>
          </w:p>
        </w:tc>
        <w:tc>
          <w:tcPr>
            <w:tcW w:w="1004" w:type="dxa"/>
            <w:hideMark/>
            <w:tcPrChange w:id="1896"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897" w:author="sanjai" w:date="2019-06-26T16:12:00Z"/>
                <w:del w:id="1898" w:author="sanjai" w:date="2020-04-09T16:51:00Z"/>
                <w:rFonts w:ascii="Calibri" w:eastAsia="Times New Roman" w:hAnsi="Calibri"/>
                <w:color w:val="000000"/>
                <w:kern w:val="0"/>
                <w:sz w:val="20"/>
                <w:szCs w:val="18"/>
                <w:lang w:eastAsia="en-US"/>
                <w:rPrChange w:id="1899" w:author="sanjai" w:date="2019-06-26T16:13:00Z">
                  <w:rPr>
                    <w:ins w:id="1900" w:author="sanjai" w:date="2019-06-26T16:12:00Z"/>
                    <w:del w:id="1901" w:author="sanjai" w:date="2020-04-09T16:51:00Z"/>
                    <w:rFonts w:ascii="Calibri" w:eastAsia="Times New Roman" w:hAnsi="Calibri"/>
                    <w:color w:val="000000"/>
                    <w:kern w:val="0"/>
                    <w:sz w:val="18"/>
                    <w:szCs w:val="18"/>
                    <w:lang w:eastAsia="en-US"/>
                  </w:rPr>
                </w:rPrChange>
              </w:rPr>
            </w:pPr>
            <w:ins w:id="1902" w:author="sanjai" w:date="2019-06-26T16:12:00Z">
              <w:del w:id="1903" w:author="sanjai" w:date="2020-04-09T16:51:00Z">
                <w:r w:rsidRPr="00B17536" w:rsidDel="00ED139C">
                  <w:rPr>
                    <w:rFonts w:ascii="Calibri" w:eastAsia="Times New Roman" w:hAnsi="Calibri"/>
                    <w:color w:val="000000"/>
                    <w:kern w:val="0"/>
                    <w:sz w:val="20"/>
                    <w:szCs w:val="18"/>
                    <w:lang w:eastAsia="en-US"/>
                    <w:rPrChange w:id="1904" w:author="sanjai" w:date="2019-06-26T16:13:00Z">
                      <w:rPr>
                        <w:rFonts w:ascii="Calibri" w:eastAsia="Times New Roman" w:hAnsi="Calibri"/>
                        <w:color w:val="000000"/>
                        <w:kern w:val="0"/>
                        <w:sz w:val="18"/>
                        <w:szCs w:val="18"/>
                        <w:lang w:eastAsia="en-US"/>
                      </w:rPr>
                    </w:rPrChange>
                  </w:rPr>
                  <w:delText>x</w:delText>
                </w:r>
              </w:del>
            </w:ins>
          </w:p>
        </w:tc>
        <w:tc>
          <w:tcPr>
            <w:tcW w:w="801" w:type="dxa"/>
            <w:hideMark/>
            <w:tcPrChange w:id="1905"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906" w:author="sanjai" w:date="2019-06-26T16:12:00Z"/>
                <w:del w:id="1907" w:author="sanjai" w:date="2020-04-09T16:51:00Z"/>
                <w:rFonts w:ascii="Calibri" w:eastAsia="Times New Roman" w:hAnsi="Calibri"/>
                <w:color w:val="000000"/>
                <w:kern w:val="0"/>
                <w:sz w:val="20"/>
                <w:szCs w:val="18"/>
                <w:lang w:eastAsia="en-US"/>
                <w:rPrChange w:id="1908" w:author="sanjai" w:date="2019-06-26T16:13:00Z">
                  <w:rPr>
                    <w:ins w:id="1909" w:author="sanjai" w:date="2019-06-26T16:12:00Z"/>
                    <w:del w:id="1910" w:author="sanjai" w:date="2020-04-09T16:51:00Z"/>
                    <w:rFonts w:ascii="Calibri" w:eastAsia="Times New Roman" w:hAnsi="Calibri"/>
                    <w:color w:val="000000"/>
                    <w:kern w:val="0"/>
                    <w:sz w:val="18"/>
                    <w:szCs w:val="18"/>
                    <w:lang w:eastAsia="en-US"/>
                  </w:rPr>
                </w:rPrChange>
              </w:rPr>
            </w:pPr>
            <w:ins w:id="1911" w:author="sanjai" w:date="2019-06-26T16:12:00Z">
              <w:del w:id="1912" w:author="sanjai" w:date="2020-04-09T16:51:00Z">
                <w:r w:rsidRPr="00B17536" w:rsidDel="00ED139C">
                  <w:rPr>
                    <w:rFonts w:ascii="Calibri" w:eastAsia="Times New Roman" w:hAnsi="Calibri"/>
                    <w:color w:val="000000"/>
                    <w:kern w:val="0"/>
                    <w:sz w:val="20"/>
                    <w:szCs w:val="18"/>
                    <w:lang w:eastAsia="en-US"/>
                    <w:rPrChange w:id="1913" w:author="sanjai" w:date="2019-06-26T16:13:00Z">
                      <w:rPr>
                        <w:rFonts w:ascii="Calibri" w:eastAsia="Times New Roman" w:hAnsi="Calibri"/>
                        <w:color w:val="000000"/>
                        <w:kern w:val="0"/>
                        <w:sz w:val="18"/>
                        <w:szCs w:val="18"/>
                        <w:lang w:eastAsia="en-US"/>
                      </w:rPr>
                    </w:rPrChange>
                  </w:rPr>
                  <w:delText>x</w:delText>
                </w:r>
              </w:del>
            </w:ins>
          </w:p>
        </w:tc>
        <w:tc>
          <w:tcPr>
            <w:tcW w:w="695" w:type="dxa"/>
            <w:hideMark/>
            <w:tcPrChange w:id="1914"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915" w:author="sanjai" w:date="2019-06-26T16:12:00Z"/>
                <w:del w:id="1916" w:author="sanjai" w:date="2020-04-09T16:51:00Z"/>
                <w:rFonts w:ascii="Calibri" w:eastAsia="Times New Roman" w:hAnsi="Calibri"/>
                <w:color w:val="000000"/>
                <w:kern w:val="0"/>
                <w:sz w:val="20"/>
                <w:szCs w:val="18"/>
                <w:lang w:eastAsia="en-US"/>
                <w:rPrChange w:id="1917" w:author="sanjai" w:date="2019-06-26T16:13:00Z">
                  <w:rPr>
                    <w:ins w:id="1918" w:author="sanjai" w:date="2019-06-26T16:12:00Z"/>
                    <w:del w:id="1919" w:author="sanjai" w:date="2020-04-09T16:51:00Z"/>
                    <w:rFonts w:ascii="Calibri" w:eastAsia="Times New Roman" w:hAnsi="Calibri"/>
                    <w:color w:val="000000"/>
                    <w:kern w:val="0"/>
                    <w:sz w:val="18"/>
                    <w:szCs w:val="18"/>
                    <w:lang w:eastAsia="en-US"/>
                  </w:rPr>
                </w:rPrChange>
              </w:rPr>
            </w:pPr>
          </w:p>
        </w:tc>
        <w:tc>
          <w:tcPr>
            <w:tcW w:w="685" w:type="dxa"/>
            <w:hideMark/>
            <w:tcPrChange w:id="1920"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921" w:author="sanjai" w:date="2019-06-26T16:12:00Z"/>
                <w:del w:id="1922" w:author="sanjai" w:date="2020-04-09T16:51:00Z"/>
                <w:rFonts w:ascii="Calibri" w:eastAsia="Times New Roman" w:hAnsi="Calibri"/>
                <w:color w:val="000000"/>
                <w:kern w:val="0"/>
                <w:sz w:val="20"/>
                <w:szCs w:val="18"/>
                <w:lang w:eastAsia="en-US"/>
                <w:rPrChange w:id="1923" w:author="sanjai" w:date="2019-06-26T16:13:00Z">
                  <w:rPr>
                    <w:ins w:id="1924" w:author="sanjai" w:date="2019-06-26T16:12:00Z"/>
                    <w:del w:id="1925" w:author="sanjai" w:date="2020-04-09T16:51:00Z"/>
                    <w:rFonts w:ascii="Calibri" w:eastAsia="Times New Roman" w:hAnsi="Calibri"/>
                    <w:color w:val="000000"/>
                    <w:kern w:val="0"/>
                    <w:sz w:val="18"/>
                    <w:szCs w:val="18"/>
                    <w:lang w:eastAsia="en-US"/>
                  </w:rPr>
                </w:rPrChange>
              </w:rPr>
            </w:pPr>
            <w:ins w:id="1926" w:author="sanjai" w:date="2019-06-26T16:12:00Z">
              <w:del w:id="1927" w:author="sanjai" w:date="2020-04-09T16:51:00Z">
                <w:r w:rsidRPr="00B17536" w:rsidDel="00ED139C">
                  <w:rPr>
                    <w:rFonts w:ascii="Calibri" w:eastAsia="Times New Roman" w:hAnsi="Calibri"/>
                    <w:color w:val="000000"/>
                    <w:kern w:val="0"/>
                    <w:sz w:val="20"/>
                    <w:szCs w:val="18"/>
                    <w:lang w:eastAsia="en-US"/>
                    <w:rPrChange w:id="1928" w:author="sanjai" w:date="2019-06-26T16:13:00Z">
                      <w:rPr>
                        <w:rFonts w:ascii="Calibri" w:eastAsia="Times New Roman" w:hAnsi="Calibri"/>
                        <w:color w:val="000000"/>
                        <w:kern w:val="0"/>
                        <w:sz w:val="18"/>
                        <w:szCs w:val="18"/>
                        <w:lang w:eastAsia="en-US"/>
                      </w:rPr>
                    </w:rPrChange>
                  </w:rPr>
                  <w:delText>x</w:delText>
                </w:r>
              </w:del>
            </w:ins>
          </w:p>
        </w:tc>
        <w:tc>
          <w:tcPr>
            <w:tcW w:w="830" w:type="dxa"/>
            <w:hideMark/>
            <w:tcPrChange w:id="1929"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930" w:author="sanjai" w:date="2019-06-26T16:12:00Z"/>
                <w:del w:id="1931" w:author="sanjai" w:date="2020-04-09T16:51:00Z"/>
                <w:rFonts w:ascii="Calibri" w:eastAsia="Times New Roman" w:hAnsi="Calibri"/>
                <w:color w:val="000000"/>
                <w:kern w:val="0"/>
                <w:sz w:val="20"/>
                <w:szCs w:val="18"/>
                <w:lang w:eastAsia="en-US"/>
                <w:rPrChange w:id="1932" w:author="sanjai" w:date="2019-06-26T16:13:00Z">
                  <w:rPr>
                    <w:ins w:id="1933" w:author="sanjai" w:date="2019-06-26T16:12:00Z"/>
                    <w:del w:id="1934" w:author="sanjai" w:date="2020-04-09T16:51:00Z"/>
                    <w:rFonts w:ascii="Calibri" w:eastAsia="Times New Roman" w:hAnsi="Calibri"/>
                    <w:color w:val="000000"/>
                    <w:kern w:val="0"/>
                    <w:sz w:val="18"/>
                    <w:szCs w:val="18"/>
                    <w:lang w:eastAsia="en-US"/>
                  </w:rPr>
                </w:rPrChange>
              </w:rPr>
            </w:pPr>
          </w:p>
        </w:tc>
        <w:tc>
          <w:tcPr>
            <w:tcW w:w="1440" w:type="dxa"/>
            <w:hideMark/>
            <w:tcPrChange w:id="1935"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1936" w:author="sanjai" w:date="2019-06-26T16:12:00Z"/>
                <w:del w:id="1937" w:author="sanjai" w:date="2020-04-09T16:51:00Z"/>
                <w:rFonts w:ascii="Times New Roman" w:eastAsia="Times New Roman" w:hAnsi="Times New Roman" w:cs="Times New Roman"/>
                <w:kern w:val="0"/>
                <w:sz w:val="20"/>
                <w:szCs w:val="20"/>
                <w:lang w:eastAsia="en-US"/>
              </w:rPr>
            </w:pPr>
          </w:p>
        </w:tc>
      </w:tr>
      <w:tr w:rsidR="005E393E" w:rsidRPr="005E393E" w:rsidDel="00ED139C" w:rsidTr="00ED139C">
        <w:trPr>
          <w:trHeight w:val="300"/>
          <w:ins w:id="1938" w:author="sanjai" w:date="2019-06-26T16:12:00Z"/>
          <w:del w:id="1939" w:author="sanjai" w:date="2020-04-09T16:51:00Z"/>
          <w:trPrChange w:id="194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1941"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rPr>
                <w:ins w:id="1942" w:author="sanjai" w:date="2019-06-26T16:12:00Z"/>
                <w:del w:id="1943" w:author="sanjai" w:date="2020-04-09T16:51:00Z"/>
                <w:rFonts w:ascii="Calibri" w:eastAsia="Times New Roman" w:hAnsi="Calibri"/>
                <w:color w:val="000000"/>
                <w:kern w:val="0"/>
                <w:sz w:val="20"/>
                <w:szCs w:val="18"/>
                <w:lang w:eastAsia="en-US"/>
                <w:rPrChange w:id="1944" w:author="sanjai" w:date="2019-06-26T16:13:00Z">
                  <w:rPr>
                    <w:ins w:id="1945" w:author="sanjai" w:date="2019-06-26T16:12:00Z"/>
                    <w:del w:id="1946" w:author="sanjai" w:date="2020-04-09T16:51:00Z"/>
                    <w:rFonts w:ascii="Calibri" w:eastAsia="Times New Roman" w:hAnsi="Calibri"/>
                    <w:color w:val="000000"/>
                    <w:kern w:val="0"/>
                    <w:sz w:val="18"/>
                    <w:szCs w:val="18"/>
                    <w:lang w:eastAsia="en-US"/>
                  </w:rPr>
                </w:rPrChange>
              </w:rPr>
            </w:pPr>
            <w:ins w:id="1947" w:author="sanjai" w:date="2019-06-26T16:12:00Z">
              <w:del w:id="1948" w:author="sanjai" w:date="2020-04-09T16:51:00Z">
                <w:r w:rsidRPr="00B17536" w:rsidDel="00ED139C">
                  <w:rPr>
                    <w:rFonts w:ascii="Calibri" w:eastAsia="Times New Roman" w:hAnsi="Calibri"/>
                    <w:color w:val="000000"/>
                    <w:kern w:val="0"/>
                    <w:sz w:val="20"/>
                    <w:szCs w:val="18"/>
                    <w:lang w:eastAsia="en-US"/>
                    <w:rPrChange w:id="1949" w:author="sanjai" w:date="2019-06-26T16:13:00Z">
                      <w:rPr>
                        <w:rFonts w:ascii="Calibri" w:eastAsia="Times New Roman" w:hAnsi="Calibri"/>
                        <w:color w:val="000000"/>
                        <w:kern w:val="0"/>
                        <w:sz w:val="18"/>
                        <w:szCs w:val="18"/>
                        <w:lang w:eastAsia="en-US"/>
                      </w:rPr>
                    </w:rPrChange>
                  </w:rPr>
                  <w:delText>VOp2</w:delText>
                </w:r>
              </w:del>
            </w:ins>
          </w:p>
        </w:tc>
        <w:tc>
          <w:tcPr>
            <w:tcW w:w="951" w:type="dxa"/>
            <w:hideMark/>
            <w:tcPrChange w:id="1950"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51" w:author="sanjai" w:date="2019-06-26T16:12:00Z"/>
                <w:del w:id="1952" w:author="sanjai" w:date="2020-04-09T16:51:00Z"/>
                <w:rFonts w:ascii="Calibri" w:eastAsia="Times New Roman" w:hAnsi="Calibri"/>
                <w:color w:val="000000"/>
                <w:kern w:val="0"/>
                <w:sz w:val="20"/>
                <w:szCs w:val="18"/>
                <w:lang w:eastAsia="en-US"/>
                <w:rPrChange w:id="1953" w:author="sanjai" w:date="2019-06-26T16:13:00Z">
                  <w:rPr>
                    <w:ins w:id="1954" w:author="sanjai" w:date="2019-06-26T16:12:00Z"/>
                    <w:del w:id="1955" w:author="sanjai" w:date="2020-04-09T16:51:00Z"/>
                    <w:rFonts w:ascii="Calibri" w:eastAsia="Times New Roman" w:hAnsi="Calibri"/>
                    <w:color w:val="000000"/>
                    <w:kern w:val="0"/>
                    <w:sz w:val="18"/>
                    <w:szCs w:val="18"/>
                    <w:lang w:eastAsia="en-US"/>
                  </w:rPr>
                </w:rPrChange>
              </w:rPr>
            </w:pPr>
            <w:ins w:id="1956" w:author="sanjai" w:date="2019-06-26T16:12:00Z">
              <w:del w:id="1957" w:author="sanjai" w:date="2020-04-09T16:51:00Z">
                <w:r w:rsidRPr="00B17536" w:rsidDel="00ED139C">
                  <w:rPr>
                    <w:rFonts w:ascii="Calibri" w:eastAsia="Times New Roman" w:hAnsi="Calibri"/>
                    <w:color w:val="000000"/>
                    <w:kern w:val="0"/>
                    <w:sz w:val="20"/>
                    <w:szCs w:val="18"/>
                    <w:lang w:eastAsia="en-US"/>
                    <w:rPrChange w:id="1958" w:author="sanjai" w:date="2019-06-26T16:13:00Z">
                      <w:rPr>
                        <w:rFonts w:ascii="Calibri" w:eastAsia="Times New Roman" w:hAnsi="Calibri"/>
                        <w:color w:val="000000"/>
                        <w:kern w:val="0"/>
                        <w:sz w:val="18"/>
                        <w:szCs w:val="18"/>
                        <w:lang w:eastAsia="en-US"/>
                      </w:rPr>
                    </w:rPrChange>
                  </w:rPr>
                  <w:delText>x</w:delText>
                </w:r>
              </w:del>
            </w:ins>
          </w:p>
        </w:tc>
        <w:tc>
          <w:tcPr>
            <w:tcW w:w="1104" w:type="dxa"/>
            <w:hideMark/>
            <w:tcPrChange w:id="1959"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60" w:author="sanjai" w:date="2019-06-26T16:12:00Z"/>
                <w:del w:id="1961" w:author="sanjai" w:date="2020-04-09T16:51:00Z"/>
                <w:rFonts w:ascii="Calibri" w:eastAsia="Times New Roman" w:hAnsi="Calibri"/>
                <w:color w:val="000000"/>
                <w:kern w:val="0"/>
                <w:sz w:val="20"/>
                <w:szCs w:val="18"/>
                <w:lang w:eastAsia="en-US"/>
                <w:rPrChange w:id="1962" w:author="sanjai" w:date="2019-06-26T16:13:00Z">
                  <w:rPr>
                    <w:ins w:id="1963" w:author="sanjai" w:date="2019-06-26T16:12:00Z"/>
                    <w:del w:id="1964" w:author="sanjai" w:date="2020-04-09T16:51:00Z"/>
                    <w:rFonts w:ascii="Calibri" w:eastAsia="Times New Roman" w:hAnsi="Calibri"/>
                    <w:color w:val="000000"/>
                    <w:kern w:val="0"/>
                    <w:sz w:val="18"/>
                    <w:szCs w:val="18"/>
                    <w:lang w:eastAsia="en-US"/>
                  </w:rPr>
                </w:rPrChange>
              </w:rPr>
            </w:pPr>
            <w:ins w:id="1965" w:author="sanjai" w:date="2019-06-26T16:12:00Z">
              <w:del w:id="1966" w:author="sanjai" w:date="2020-04-09T16:51:00Z">
                <w:r w:rsidRPr="00B17536" w:rsidDel="00ED139C">
                  <w:rPr>
                    <w:rFonts w:ascii="Calibri" w:eastAsia="Times New Roman" w:hAnsi="Calibri"/>
                    <w:color w:val="000000"/>
                    <w:kern w:val="0"/>
                    <w:sz w:val="20"/>
                    <w:szCs w:val="18"/>
                    <w:lang w:eastAsia="en-US"/>
                    <w:rPrChange w:id="1967" w:author="sanjai" w:date="2019-06-26T16:13:00Z">
                      <w:rPr>
                        <w:rFonts w:ascii="Calibri" w:eastAsia="Times New Roman" w:hAnsi="Calibri"/>
                        <w:color w:val="000000"/>
                        <w:kern w:val="0"/>
                        <w:sz w:val="18"/>
                        <w:szCs w:val="18"/>
                        <w:lang w:eastAsia="en-US"/>
                      </w:rPr>
                    </w:rPrChange>
                  </w:rPr>
                  <w:delText>x</w:delText>
                </w:r>
              </w:del>
            </w:ins>
          </w:p>
        </w:tc>
        <w:tc>
          <w:tcPr>
            <w:tcW w:w="911" w:type="dxa"/>
            <w:hideMark/>
            <w:tcPrChange w:id="1968"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69" w:author="sanjai" w:date="2019-06-26T16:12:00Z"/>
                <w:del w:id="1970" w:author="sanjai" w:date="2020-04-09T16:51:00Z"/>
                <w:rFonts w:ascii="Calibri" w:eastAsia="Times New Roman" w:hAnsi="Calibri"/>
                <w:color w:val="000000"/>
                <w:kern w:val="0"/>
                <w:sz w:val="20"/>
                <w:szCs w:val="18"/>
                <w:lang w:eastAsia="en-US"/>
                <w:rPrChange w:id="1971" w:author="sanjai" w:date="2019-06-26T16:13:00Z">
                  <w:rPr>
                    <w:ins w:id="1972" w:author="sanjai" w:date="2019-06-26T16:12:00Z"/>
                    <w:del w:id="1973" w:author="sanjai" w:date="2020-04-09T16:51:00Z"/>
                    <w:rFonts w:ascii="Calibri" w:eastAsia="Times New Roman" w:hAnsi="Calibri"/>
                    <w:color w:val="000000"/>
                    <w:kern w:val="0"/>
                    <w:sz w:val="18"/>
                    <w:szCs w:val="18"/>
                    <w:lang w:eastAsia="en-US"/>
                  </w:rPr>
                </w:rPrChange>
              </w:rPr>
            </w:pPr>
          </w:p>
        </w:tc>
        <w:tc>
          <w:tcPr>
            <w:tcW w:w="1004" w:type="dxa"/>
            <w:hideMark/>
            <w:tcPrChange w:id="1974"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75" w:author="sanjai" w:date="2019-06-26T16:12:00Z"/>
                <w:del w:id="1976" w:author="sanjai" w:date="2020-04-09T16:51:00Z"/>
                <w:rFonts w:ascii="Times New Roman" w:eastAsia="Times New Roman" w:hAnsi="Times New Roman" w:cs="Times New Roman"/>
                <w:kern w:val="0"/>
                <w:sz w:val="20"/>
                <w:szCs w:val="20"/>
                <w:lang w:eastAsia="en-US"/>
              </w:rPr>
            </w:pPr>
          </w:p>
        </w:tc>
        <w:tc>
          <w:tcPr>
            <w:tcW w:w="801" w:type="dxa"/>
            <w:hideMark/>
            <w:tcPrChange w:id="1977"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78" w:author="sanjai" w:date="2019-06-26T16:12:00Z"/>
                <w:del w:id="1979" w:author="sanjai" w:date="2020-04-09T16:51:00Z"/>
                <w:rFonts w:ascii="Times New Roman" w:eastAsia="Times New Roman" w:hAnsi="Times New Roman" w:cs="Times New Roman"/>
                <w:kern w:val="0"/>
                <w:sz w:val="20"/>
                <w:szCs w:val="20"/>
                <w:lang w:eastAsia="en-US"/>
              </w:rPr>
            </w:pPr>
          </w:p>
        </w:tc>
        <w:tc>
          <w:tcPr>
            <w:tcW w:w="695" w:type="dxa"/>
            <w:hideMark/>
            <w:tcPrChange w:id="1980"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81" w:author="sanjai" w:date="2019-06-26T16:12:00Z"/>
                <w:del w:id="1982" w:author="sanjai" w:date="2020-04-09T16:51:00Z"/>
                <w:rFonts w:ascii="Times New Roman" w:eastAsia="Times New Roman" w:hAnsi="Times New Roman" w:cs="Times New Roman"/>
                <w:kern w:val="0"/>
                <w:sz w:val="20"/>
                <w:szCs w:val="20"/>
                <w:lang w:eastAsia="en-US"/>
              </w:rPr>
            </w:pPr>
          </w:p>
        </w:tc>
        <w:tc>
          <w:tcPr>
            <w:tcW w:w="685" w:type="dxa"/>
            <w:hideMark/>
            <w:tcPrChange w:id="1983"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84" w:author="sanjai" w:date="2019-06-26T16:12:00Z"/>
                <w:del w:id="1985" w:author="sanjai" w:date="2020-04-09T16:51:00Z"/>
                <w:rFonts w:ascii="Times New Roman" w:eastAsia="Times New Roman" w:hAnsi="Times New Roman" w:cs="Times New Roman"/>
                <w:kern w:val="0"/>
                <w:sz w:val="20"/>
                <w:szCs w:val="20"/>
                <w:lang w:eastAsia="en-US"/>
              </w:rPr>
            </w:pPr>
          </w:p>
        </w:tc>
        <w:tc>
          <w:tcPr>
            <w:tcW w:w="830" w:type="dxa"/>
            <w:hideMark/>
            <w:tcPrChange w:id="1986"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87" w:author="sanjai" w:date="2019-06-26T16:12:00Z"/>
                <w:del w:id="1988" w:author="sanjai" w:date="2020-04-09T16:51:00Z"/>
                <w:rFonts w:ascii="Times New Roman" w:eastAsia="Times New Roman" w:hAnsi="Times New Roman" w:cs="Times New Roman"/>
                <w:kern w:val="0"/>
                <w:sz w:val="20"/>
                <w:szCs w:val="20"/>
                <w:lang w:eastAsia="en-US"/>
              </w:rPr>
            </w:pPr>
          </w:p>
        </w:tc>
        <w:tc>
          <w:tcPr>
            <w:tcW w:w="1440" w:type="dxa"/>
            <w:hideMark/>
            <w:tcPrChange w:id="1989"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1990" w:author="sanjai" w:date="2019-06-26T16:12:00Z"/>
                <w:del w:id="1991" w:author="sanjai" w:date="2020-04-09T16:51:00Z"/>
                <w:rFonts w:ascii="Times New Roman" w:eastAsia="Times New Roman" w:hAnsi="Times New Roman" w:cs="Times New Roman"/>
                <w:kern w:val="0"/>
                <w:sz w:val="20"/>
                <w:szCs w:val="20"/>
                <w:lang w:eastAsia="en-US"/>
              </w:rPr>
            </w:pPr>
          </w:p>
        </w:tc>
      </w:tr>
      <w:tr w:rsidR="005E393E" w:rsidRPr="005E393E" w:rsidDel="00ED139C" w:rsidTr="00ED139C">
        <w:trPr>
          <w:cnfStyle w:val="000000100000" w:firstRow="0" w:lastRow="0" w:firstColumn="0" w:lastColumn="0" w:oddVBand="0" w:evenVBand="0" w:oddHBand="1" w:evenHBand="0" w:firstRowFirstColumn="0" w:firstRowLastColumn="0" w:lastRowFirstColumn="0" w:lastRowLastColumn="0"/>
          <w:trHeight w:val="300"/>
          <w:ins w:id="1992" w:author="sanjai" w:date="2019-06-26T16:12:00Z"/>
          <w:del w:id="1993" w:author="sanjai" w:date="2020-04-09T16:51:00Z"/>
          <w:trPrChange w:id="1994"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1995"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1996" w:author="sanjai" w:date="2019-06-26T16:12:00Z"/>
                <w:del w:id="1997" w:author="sanjai" w:date="2020-04-09T16:51:00Z"/>
                <w:rFonts w:ascii="Calibri" w:eastAsia="Times New Roman" w:hAnsi="Calibri"/>
                <w:color w:val="000000"/>
                <w:kern w:val="0"/>
                <w:sz w:val="20"/>
                <w:szCs w:val="18"/>
                <w:lang w:eastAsia="en-US"/>
                <w:rPrChange w:id="1998" w:author="sanjai" w:date="2019-06-26T16:13:00Z">
                  <w:rPr>
                    <w:ins w:id="1999" w:author="sanjai" w:date="2019-06-26T16:12:00Z"/>
                    <w:del w:id="2000" w:author="sanjai" w:date="2020-04-09T16:51:00Z"/>
                    <w:rFonts w:ascii="Calibri" w:eastAsia="Times New Roman" w:hAnsi="Calibri"/>
                    <w:color w:val="000000"/>
                    <w:kern w:val="0"/>
                    <w:sz w:val="18"/>
                    <w:szCs w:val="18"/>
                    <w:lang w:eastAsia="en-US"/>
                  </w:rPr>
                </w:rPrChange>
              </w:rPr>
            </w:pPr>
            <w:ins w:id="2001" w:author="sanjai" w:date="2019-06-26T16:12:00Z">
              <w:del w:id="2002" w:author="sanjai" w:date="2020-04-09T16:51:00Z">
                <w:r w:rsidRPr="00B17536" w:rsidDel="00ED139C">
                  <w:rPr>
                    <w:rFonts w:ascii="Calibri" w:eastAsia="Times New Roman" w:hAnsi="Calibri"/>
                    <w:color w:val="000000"/>
                    <w:kern w:val="0"/>
                    <w:sz w:val="20"/>
                    <w:szCs w:val="18"/>
                    <w:lang w:eastAsia="en-US"/>
                    <w:rPrChange w:id="2003" w:author="sanjai" w:date="2019-06-26T16:13:00Z">
                      <w:rPr>
                        <w:rFonts w:ascii="Calibri" w:eastAsia="Times New Roman" w:hAnsi="Calibri"/>
                        <w:color w:val="000000"/>
                        <w:kern w:val="0"/>
                        <w:sz w:val="18"/>
                        <w:szCs w:val="18"/>
                        <w:lang w:eastAsia="en-US"/>
                      </w:rPr>
                    </w:rPrChange>
                  </w:rPr>
                  <w:delText>VMask/VOp3</w:delText>
                </w:r>
              </w:del>
            </w:ins>
          </w:p>
        </w:tc>
        <w:tc>
          <w:tcPr>
            <w:tcW w:w="951" w:type="dxa"/>
            <w:hideMark/>
            <w:tcPrChange w:id="2004"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05" w:author="sanjai" w:date="2019-06-26T16:12:00Z"/>
                <w:del w:id="2006" w:author="sanjai" w:date="2020-04-09T16:51:00Z"/>
                <w:rFonts w:ascii="Calibri" w:eastAsia="Times New Roman" w:hAnsi="Calibri"/>
                <w:color w:val="000000"/>
                <w:kern w:val="0"/>
                <w:sz w:val="20"/>
                <w:szCs w:val="18"/>
                <w:lang w:eastAsia="en-US"/>
                <w:rPrChange w:id="2007" w:author="sanjai" w:date="2019-06-26T16:13:00Z">
                  <w:rPr>
                    <w:ins w:id="2008" w:author="sanjai" w:date="2019-06-26T16:12:00Z"/>
                    <w:del w:id="2009" w:author="sanjai" w:date="2020-04-09T16:51:00Z"/>
                    <w:rFonts w:ascii="Calibri" w:eastAsia="Times New Roman" w:hAnsi="Calibri"/>
                    <w:color w:val="000000"/>
                    <w:kern w:val="0"/>
                    <w:sz w:val="18"/>
                    <w:szCs w:val="18"/>
                    <w:lang w:eastAsia="en-US"/>
                  </w:rPr>
                </w:rPrChange>
              </w:rPr>
            </w:pPr>
            <w:ins w:id="2010" w:author="sanjai" w:date="2019-06-26T16:12:00Z">
              <w:del w:id="2011" w:author="sanjai" w:date="2020-04-09T16:51:00Z">
                <w:r w:rsidRPr="00B17536" w:rsidDel="00ED139C">
                  <w:rPr>
                    <w:rFonts w:ascii="Calibri" w:eastAsia="Times New Roman" w:hAnsi="Calibri"/>
                    <w:color w:val="000000"/>
                    <w:kern w:val="0"/>
                    <w:sz w:val="20"/>
                    <w:szCs w:val="18"/>
                    <w:lang w:eastAsia="en-US"/>
                    <w:rPrChange w:id="2012" w:author="sanjai" w:date="2019-06-26T16:13:00Z">
                      <w:rPr>
                        <w:rFonts w:ascii="Calibri" w:eastAsia="Times New Roman" w:hAnsi="Calibri"/>
                        <w:color w:val="000000"/>
                        <w:kern w:val="0"/>
                        <w:sz w:val="18"/>
                        <w:szCs w:val="18"/>
                        <w:lang w:eastAsia="en-US"/>
                      </w:rPr>
                    </w:rPrChange>
                  </w:rPr>
                  <w:delText>x</w:delText>
                </w:r>
              </w:del>
            </w:ins>
          </w:p>
        </w:tc>
        <w:tc>
          <w:tcPr>
            <w:tcW w:w="1104" w:type="dxa"/>
            <w:hideMark/>
            <w:tcPrChange w:id="2013"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14" w:author="sanjai" w:date="2019-06-26T16:12:00Z"/>
                <w:del w:id="2015" w:author="sanjai" w:date="2020-04-09T16:51:00Z"/>
                <w:rFonts w:ascii="Calibri" w:eastAsia="Times New Roman" w:hAnsi="Calibri"/>
                <w:color w:val="000000"/>
                <w:kern w:val="0"/>
                <w:sz w:val="20"/>
                <w:szCs w:val="18"/>
                <w:lang w:eastAsia="en-US"/>
                <w:rPrChange w:id="2016" w:author="sanjai" w:date="2019-06-26T16:13:00Z">
                  <w:rPr>
                    <w:ins w:id="2017" w:author="sanjai" w:date="2019-06-26T16:12:00Z"/>
                    <w:del w:id="2018" w:author="sanjai" w:date="2020-04-09T16:51:00Z"/>
                    <w:rFonts w:ascii="Calibri" w:eastAsia="Times New Roman" w:hAnsi="Calibri"/>
                    <w:color w:val="000000"/>
                    <w:kern w:val="0"/>
                    <w:sz w:val="18"/>
                    <w:szCs w:val="18"/>
                    <w:lang w:eastAsia="en-US"/>
                  </w:rPr>
                </w:rPrChange>
              </w:rPr>
            </w:pPr>
            <w:ins w:id="2019" w:author="sanjai" w:date="2019-06-26T16:12:00Z">
              <w:del w:id="2020" w:author="sanjai" w:date="2020-04-09T16:51:00Z">
                <w:r w:rsidRPr="00B17536" w:rsidDel="00ED139C">
                  <w:rPr>
                    <w:rFonts w:ascii="Calibri" w:eastAsia="Times New Roman" w:hAnsi="Calibri"/>
                    <w:color w:val="000000"/>
                    <w:kern w:val="0"/>
                    <w:sz w:val="20"/>
                    <w:szCs w:val="18"/>
                    <w:lang w:eastAsia="en-US"/>
                    <w:rPrChange w:id="2021" w:author="sanjai" w:date="2019-06-26T16:13:00Z">
                      <w:rPr>
                        <w:rFonts w:ascii="Calibri" w:eastAsia="Times New Roman" w:hAnsi="Calibri"/>
                        <w:color w:val="000000"/>
                        <w:kern w:val="0"/>
                        <w:sz w:val="18"/>
                        <w:szCs w:val="18"/>
                        <w:lang w:eastAsia="en-US"/>
                      </w:rPr>
                    </w:rPrChange>
                  </w:rPr>
                  <w:delText>x</w:delText>
                </w:r>
              </w:del>
            </w:ins>
          </w:p>
        </w:tc>
        <w:tc>
          <w:tcPr>
            <w:tcW w:w="911" w:type="dxa"/>
            <w:hideMark/>
            <w:tcPrChange w:id="2022"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23" w:author="sanjai" w:date="2019-06-26T16:12:00Z"/>
                <w:del w:id="2024" w:author="sanjai" w:date="2020-04-09T16:51:00Z"/>
                <w:rFonts w:ascii="Calibri" w:eastAsia="Times New Roman" w:hAnsi="Calibri"/>
                <w:color w:val="000000"/>
                <w:kern w:val="0"/>
                <w:sz w:val="20"/>
                <w:szCs w:val="18"/>
                <w:lang w:eastAsia="en-US"/>
                <w:rPrChange w:id="2025" w:author="sanjai" w:date="2019-06-26T16:13:00Z">
                  <w:rPr>
                    <w:ins w:id="2026" w:author="sanjai" w:date="2019-06-26T16:12:00Z"/>
                    <w:del w:id="2027" w:author="sanjai" w:date="2020-04-09T16:51:00Z"/>
                    <w:rFonts w:ascii="Calibri" w:eastAsia="Times New Roman" w:hAnsi="Calibri"/>
                    <w:color w:val="000000"/>
                    <w:kern w:val="0"/>
                    <w:sz w:val="18"/>
                    <w:szCs w:val="18"/>
                    <w:lang w:eastAsia="en-US"/>
                  </w:rPr>
                </w:rPrChange>
              </w:rPr>
            </w:pPr>
            <w:ins w:id="2028" w:author="sanjai" w:date="2019-06-26T16:12:00Z">
              <w:del w:id="2029" w:author="sanjai" w:date="2020-04-09T16:51:00Z">
                <w:r w:rsidRPr="00B17536" w:rsidDel="00ED139C">
                  <w:rPr>
                    <w:rFonts w:ascii="Calibri" w:eastAsia="Times New Roman" w:hAnsi="Calibri"/>
                    <w:color w:val="000000"/>
                    <w:kern w:val="0"/>
                    <w:sz w:val="20"/>
                    <w:szCs w:val="18"/>
                    <w:lang w:eastAsia="en-US"/>
                    <w:rPrChange w:id="2030" w:author="sanjai" w:date="2019-06-26T16:13:00Z">
                      <w:rPr>
                        <w:rFonts w:ascii="Calibri" w:eastAsia="Times New Roman" w:hAnsi="Calibri"/>
                        <w:color w:val="000000"/>
                        <w:kern w:val="0"/>
                        <w:sz w:val="18"/>
                        <w:szCs w:val="18"/>
                        <w:lang w:eastAsia="en-US"/>
                      </w:rPr>
                    </w:rPrChange>
                  </w:rPr>
                  <w:delText>x</w:delText>
                </w:r>
              </w:del>
            </w:ins>
          </w:p>
        </w:tc>
        <w:tc>
          <w:tcPr>
            <w:tcW w:w="1004" w:type="dxa"/>
            <w:hideMark/>
            <w:tcPrChange w:id="2031"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32" w:author="sanjai" w:date="2019-06-26T16:12:00Z"/>
                <w:del w:id="2033" w:author="sanjai" w:date="2020-04-09T16:51:00Z"/>
                <w:rFonts w:ascii="Calibri" w:eastAsia="Times New Roman" w:hAnsi="Calibri"/>
                <w:color w:val="000000"/>
                <w:kern w:val="0"/>
                <w:sz w:val="20"/>
                <w:szCs w:val="18"/>
                <w:lang w:eastAsia="en-US"/>
                <w:rPrChange w:id="2034" w:author="sanjai" w:date="2019-06-26T16:13:00Z">
                  <w:rPr>
                    <w:ins w:id="2035" w:author="sanjai" w:date="2019-06-26T16:12:00Z"/>
                    <w:del w:id="2036" w:author="sanjai" w:date="2020-04-09T16:51:00Z"/>
                    <w:rFonts w:ascii="Calibri" w:eastAsia="Times New Roman" w:hAnsi="Calibri"/>
                    <w:color w:val="000000"/>
                    <w:kern w:val="0"/>
                    <w:sz w:val="18"/>
                    <w:szCs w:val="18"/>
                    <w:lang w:eastAsia="en-US"/>
                  </w:rPr>
                </w:rPrChange>
              </w:rPr>
            </w:pPr>
            <w:ins w:id="2037" w:author="sanjai" w:date="2019-06-26T16:12:00Z">
              <w:del w:id="2038" w:author="sanjai" w:date="2020-04-09T16:51:00Z">
                <w:r w:rsidRPr="00B17536" w:rsidDel="00ED139C">
                  <w:rPr>
                    <w:rFonts w:ascii="Calibri" w:eastAsia="Times New Roman" w:hAnsi="Calibri"/>
                    <w:color w:val="000000"/>
                    <w:kern w:val="0"/>
                    <w:sz w:val="20"/>
                    <w:szCs w:val="18"/>
                    <w:lang w:eastAsia="en-US"/>
                    <w:rPrChange w:id="2039" w:author="sanjai" w:date="2019-06-26T16:13:00Z">
                      <w:rPr>
                        <w:rFonts w:ascii="Calibri" w:eastAsia="Times New Roman" w:hAnsi="Calibri"/>
                        <w:color w:val="000000"/>
                        <w:kern w:val="0"/>
                        <w:sz w:val="18"/>
                        <w:szCs w:val="18"/>
                        <w:lang w:eastAsia="en-US"/>
                      </w:rPr>
                    </w:rPrChange>
                  </w:rPr>
                  <w:delText>x</w:delText>
                </w:r>
              </w:del>
            </w:ins>
          </w:p>
        </w:tc>
        <w:tc>
          <w:tcPr>
            <w:tcW w:w="801" w:type="dxa"/>
            <w:hideMark/>
            <w:tcPrChange w:id="2040"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41" w:author="sanjai" w:date="2019-06-26T16:12:00Z"/>
                <w:del w:id="2042" w:author="sanjai" w:date="2020-04-09T16:51:00Z"/>
                <w:rFonts w:ascii="Calibri" w:eastAsia="Times New Roman" w:hAnsi="Calibri"/>
                <w:color w:val="000000"/>
                <w:kern w:val="0"/>
                <w:sz w:val="20"/>
                <w:szCs w:val="18"/>
                <w:lang w:eastAsia="en-US"/>
                <w:rPrChange w:id="2043" w:author="sanjai" w:date="2019-06-26T16:13:00Z">
                  <w:rPr>
                    <w:ins w:id="2044" w:author="sanjai" w:date="2019-06-26T16:12:00Z"/>
                    <w:del w:id="2045" w:author="sanjai" w:date="2020-04-09T16:51:00Z"/>
                    <w:rFonts w:ascii="Calibri" w:eastAsia="Times New Roman" w:hAnsi="Calibri"/>
                    <w:color w:val="000000"/>
                    <w:kern w:val="0"/>
                    <w:sz w:val="18"/>
                    <w:szCs w:val="18"/>
                    <w:lang w:eastAsia="en-US"/>
                  </w:rPr>
                </w:rPrChange>
              </w:rPr>
            </w:pPr>
          </w:p>
        </w:tc>
        <w:tc>
          <w:tcPr>
            <w:tcW w:w="695" w:type="dxa"/>
            <w:hideMark/>
            <w:tcPrChange w:id="2046"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47" w:author="sanjai" w:date="2019-06-26T16:12:00Z"/>
                <w:del w:id="2048" w:author="sanjai" w:date="2020-04-09T16:51:00Z"/>
                <w:rFonts w:ascii="Times New Roman" w:eastAsia="Times New Roman" w:hAnsi="Times New Roman" w:cs="Times New Roman"/>
                <w:kern w:val="0"/>
                <w:sz w:val="20"/>
                <w:szCs w:val="20"/>
                <w:lang w:eastAsia="en-US"/>
              </w:rPr>
            </w:pPr>
          </w:p>
        </w:tc>
        <w:tc>
          <w:tcPr>
            <w:tcW w:w="685" w:type="dxa"/>
            <w:hideMark/>
            <w:tcPrChange w:id="2049"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50" w:author="sanjai" w:date="2019-06-26T16:12:00Z"/>
                <w:del w:id="2051" w:author="sanjai" w:date="2020-04-09T16:51:00Z"/>
                <w:rFonts w:ascii="Times New Roman" w:eastAsia="Times New Roman" w:hAnsi="Times New Roman" w:cs="Times New Roman"/>
                <w:kern w:val="0"/>
                <w:sz w:val="20"/>
                <w:szCs w:val="20"/>
                <w:lang w:eastAsia="en-US"/>
              </w:rPr>
            </w:pPr>
          </w:p>
        </w:tc>
        <w:tc>
          <w:tcPr>
            <w:tcW w:w="830" w:type="dxa"/>
            <w:hideMark/>
            <w:tcPrChange w:id="2052"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53" w:author="sanjai" w:date="2019-06-26T16:12:00Z"/>
                <w:del w:id="2054" w:author="sanjai" w:date="2020-04-09T16:51:00Z"/>
                <w:rFonts w:ascii="Times New Roman" w:eastAsia="Times New Roman" w:hAnsi="Times New Roman" w:cs="Times New Roman"/>
                <w:kern w:val="0"/>
                <w:sz w:val="20"/>
                <w:szCs w:val="20"/>
                <w:lang w:eastAsia="en-US"/>
              </w:rPr>
            </w:pPr>
          </w:p>
        </w:tc>
        <w:tc>
          <w:tcPr>
            <w:tcW w:w="1440" w:type="dxa"/>
            <w:hideMark/>
            <w:tcPrChange w:id="2055"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056" w:author="sanjai" w:date="2019-06-26T16:12:00Z"/>
                <w:del w:id="2057" w:author="sanjai" w:date="2020-04-09T16:51:00Z"/>
                <w:rFonts w:ascii="Times New Roman" w:eastAsia="Times New Roman" w:hAnsi="Times New Roman" w:cs="Times New Roman"/>
                <w:kern w:val="0"/>
                <w:sz w:val="20"/>
                <w:szCs w:val="20"/>
                <w:lang w:eastAsia="en-US"/>
              </w:rPr>
            </w:pPr>
          </w:p>
        </w:tc>
      </w:tr>
      <w:tr w:rsidR="005E393E" w:rsidRPr="005E393E" w:rsidDel="00ED139C" w:rsidTr="00ED139C">
        <w:trPr>
          <w:trHeight w:val="300"/>
          <w:ins w:id="2058" w:author="sanjai" w:date="2019-06-26T16:12:00Z"/>
          <w:del w:id="2059" w:author="sanjai" w:date="2020-04-09T16:51:00Z"/>
          <w:trPrChange w:id="206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061"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rPr>
                <w:ins w:id="2062" w:author="sanjai" w:date="2019-06-26T16:12:00Z"/>
                <w:del w:id="2063" w:author="sanjai" w:date="2020-04-09T16:51:00Z"/>
                <w:rFonts w:ascii="Calibri" w:eastAsia="Times New Roman" w:hAnsi="Calibri"/>
                <w:color w:val="000000"/>
                <w:kern w:val="0"/>
                <w:sz w:val="20"/>
                <w:szCs w:val="18"/>
                <w:lang w:eastAsia="en-US"/>
                <w:rPrChange w:id="2064" w:author="sanjai" w:date="2019-06-26T16:13:00Z">
                  <w:rPr>
                    <w:ins w:id="2065" w:author="sanjai" w:date="2019-06-26T16:12:00Z"/>
                    <w:del w:id="2066" w:author="sanjai" w:date="2020-04-09T16:51:00Z"/>
                    <w:rFonts w:ascii="Calibri" w:eastAsia="Times New Roman" w:hAnsi="Calibri"/>
                    <w:color w:val="000000"/>
                    <w:kern w:val="0"/>
                    <w:sz w:val="18"/>
                    <w:szCs w:val="18"/>
                    <w:lang w:eastAsia="en-US"/>
                  </w:rPr>
                </w:rPrChange>
              </w:rPr>
            </w:pPr>
            <w:ins w:id="2067" w:author="sanjai" w:date="2019-06-26T16:12:00Z">
              <w:del w:id="2068" w:author="sanjai" w:date="2020-04-09T16:51:00Z">
                <w:r w:rsidRPr="00B17536" w:rsidDel="00ED139C">
                  <w:rPr>
                    <w:rFonts w:ascii="Calibri" w:eastAsia="Times New Roman" w:hAnsi="Calibri"/>
                    <w:color w:val="000000"/>
                    <w:kern w:val="0"/>
                    <w:sz w:val="20"/>
                    <w:szCs w:val="18"/>
                    <w:lang w:eastAsia="en-US"/>
                    <w:rPrChange w:id="2069" w:author="sanjai" w:date="2019-06-26T16:13:00Z">
                      <w:rPr>
                        <w:rFonts w:ascii="Calibri" w:eastAsia="Times New Roman" w:hAnsi="Calibri"/>
                        <w:color w:val="000000"/>
                        <w:kern w:val="0"/>
                        <w:sz w:val="18"/>
                        <w:szCs w:val="18"/>
                        <w:lang w:eastAsia="en-US"/>
                      </w:rPr>
                    </w:rPrChange>
                  </w:rPr>
                  <w:delText>Xreg/Imm</w:delText>
                </w:r>
              </w:del>
            </w:ins>
          </w:p>
        </w:tc>
        <w:tc>
          <w:tcPr>
            <w:tcW w:w="951" w:type="dxa"/>
            <w:hideMark/>
            <w:tcPrChange w:id="2070"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071" w:author="sanjai" w:date="2019-06-26T16:12:00Z"/>
                <w:del w:id="2072" w:author="sanjai" w:date="2020-04-09T16:51:00Z"/>
                <w:rFonts w:ascii="Calibri" w:eastAsia="Times New Roman" w:hAnsi="Calibri"/>
                <w:color w:val="000000"/>
                <w:kern w:val="0"/>
                <w:sz w:val="20"/>
                <w:szCs w:val="18"/>
                <w:lang w:eastAsia="en-US"/>
                <w:rPrChange w:id="2073" w:author="sanjai" w:date="2019-06-26T16:13:00Z">
                  <w:rPr>
                    <w:ins w:id="2074" w:author="sanjai" w:date="2019-06-26T16:12:00Z"/>
                    <w:del w:id="2075" w:author="sanjai" w:date="2020-04-09T16:51:00Z"/>
                    <w:rFonts w:ascii="Calibri" w:eastAsia="Times New Roman" w:hAnsi="Calibri"/>
                    <w:color w:val="000000"/>
                    <w:kern w:val="0"/>
                    <w:sz w:val="18"/>
                    <w:szCs w:val="18"/>
                    <w:lang w:eastAsia="en-US"/>
                  </w:rPr>
                </w:rPrChange>
              </w:rPr>
            </w:pPr>
          </w:p>
        </w:tc>
        <w:tc>
          <w:tcPr>
            <w:tcW w:w="1104" w:type="dxa"/>
            <w:hideMark/>
            <w:tcPrChange w:id="2076"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077" w:author="sanjai" w:date="2019-06-26T16:12:00Z"/>
                <w:del w:id="2078" w:author="sanjai" w:date="2020-04-09T16:51:00Z"/>
                <w:rFonts w:ascii="Times New Roman" w:eastAsia="Times New Roman" w:hAnsi="Times New Roman" w:cs="Times New Roman"/>
                <w:kern w:val="0"/>
                <w:sz w:val="20"/>
                <w:szCs w:val="20"/>
                <w:lang w:eastAsia="en-US"/>
              </w:rPr>
            </w:pPr>
          </w:p>
        </w:tc>
        <w:tc>
          <w:tcPr>
            <w:tcW w:w="911" w:type="dxa"/>
            <w:hideMark/>
            <w:tcPrChange w:id="2079"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080" w:author="sanjai" w:date="2019-06-26T16:12:00Z"/>
                <w:del w:id="2081" w:author="sanjai" w:date="2020-04-09T16:51:00Z"/>
                <w:rFonts w:ascii="Calibri" w:eastAsia="Times New Roman" w:hAnsi="Calibri"/>
                <w:color w:val="000000"/>
                <w:kern w:val="0"/>
                <w:sz w:val="20"/>
                <w:szCs w:val="18"/>
                <w:lang w:eastAsia="en-US"/>
                <w:rPrChange w:id="2082" w:author="sanjai" w:date="2019-06-26T16:13:00Z">
                  <w:rPr>
                    <w:ins w:id="2083" w:author="sanjai" w:date="2019-06-26T16:12:00Z"/>
                    <w:del w:id="2084" w:author="sanjai" w:date="2020-04-09T16:51:00Z"/>
                    <w:rFonts w:ascii="Calibri" w:eastAsia="Times New Roman" w:hAnsi="Calibri"/>
                    <w:color w:val="000000"/>
                    <w:kern w:val="0"/>
                    <w:sz w:val="18"/>
                    <w:szCs w:val="18"/>
                    <w:lang w:eastAsia="en-US"/>
                  </w:rPr>
                </w:rPrChange>
              </w:rPr>
            </w:pPr>
            <w:ins w:id="2085" w:author="sanjai" w:date="2019-06-26T16:12:00Z">
              <w:del w:id="2086" w:author="sanjai" w:date="2020-04-09T16:51:00Z">
                <w:r w:rsidRPr="00B17536" w:rsidDel="00ED139C">
                  <w:rPr>
                    <w:rFonts w:ascii="Calibri" w:eastAsia="Times New Roman" w:hAnsi="Calibri"/>
                    <w:color w:val="000000"/>
                    <w:kern w:val="0"/>
                    <w:sz w:val="20"/>
                    <w:szCs w:val="18"/>
                    <w:lang w:eastAsia="en-US"/>
                    <w:rPrChange w:id="2087" w:author="sanjai" w:date="2019-06-26T16:13:00Z">
                      <w:rPr>
                        <w:rFonts w:ascii="Calibri" w:eastAsia="Times New Roman" w:hAnsi="Calibri"/>
                        <w:color w:val="000000"/>
                        <w:kern w:val="0"/>
                        <w:sz w:val="18"/>
                        <w:szCs w:val="18"/>
                        <w:lang w:eastAsia="en-US"/>
                      </w:rPr>
                    </w:rPrChange>
                  </w:rPr>
                  <w:delText>x</w:delText>
                </w:r>
              </w:del>
            </w:ins>
          </w:p>
        </w:tc>
        <w:tc>
          <w:tcPr>
            <w:tcW w:w="1004" w:type="dxa"/>
            <w:hideMark/>
            <w:tcPrChange w:id="2088"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089" w:author="sanjai" w:date="2019-06-26T16:12:00Z"/>
                <w:del w:id="2090" w:author="sanjai" w:date="2020-04-09T16:51:00Z"/>
                <w:rFonts w:ascii="Calibri" w:eastAsia="Times New Roman" w:hAnsi="Calibri"/>
                <w:color w:val="000000"/>
                <w:kern w:val="0"/>
                <w:sz w:val="20"/>
                <w:szCs w:val="18"/>
                <w:lang w:eastAsia="en-US"/>
                <w:rPrChange w:id="2091" w:author="sanjai" w:date="2019-06-26T16:13:00Z">
                  <w:rPr>
                    <w:ins w:id="2092" w:author="sanjai" w:date="2019-06-26T16:12:00Z"/>
                    <w:del w:id="2093" w:author="sanjai" w:date="2020-04-09T16:51:00Z"/>
                    <w:rFonts w:ascii="Calibri" w:eastAsia="Times New Roman" w:hAnsi="Calibri"/>
                    <w:color w:val="000000"/>
                    <w:kern w:val="0"/>
                    <w:sz w:val="18"/>
                    <w:szCs w:val="18"/>
                    <w:lang w:eastAsia="en-US"/>
                  </w:rPr>
                </w:rPrChange>
              </w:rPr>
            </w:pPr>
          </w:p>
        </w:tc>
        <w:tc>
          <w:tcPr>
            <w:tcW w:w="801" w:type="dxa"/>
            <w:hideMark/>
            <w:tcPrChange w:id="2094"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095" w:author="sanjai" w:date="2019-06-26T16:12:00Z"/>
                <w:del w:id="2096" w:author="sanjai" w:date="2020-04-09T16:51:00Z"/>
                <w:rFonts w:ascii="Calibri" w:eastAsia="Times New Roman" w:hAnsi="Calibri"/>
                <w:color w:val="000000"/>
                <w:kern w:val="0"/>
                <w:sz w:val="20"/>
                <w:szCs w:val="18"/>
                <w:lang w:eastAsia="en-US"/>
                <w:rPrChange w:id="2097" w:author="sanjai" w:date="2019-06-26T16:13:00Z">
                  <w:rPr>
                    <w:ins w:id="2098" w:author="sanjai" w:date="2019-06-26T16:12:00Z"/>
                    <w:del w:id="2099" w:author="sanjai" w:date="2020-04-09T16:51:00Z"/>
                    <w:rFonts w:ascii="Calibri" w:eastAsia="Times New Roman" w:hAnsi="Calibri"/>
                    <w:color w:val="000000"/>
                    <w:kern w:val="0"/>
                    <w:sz w:val="18"/>
                    <w:szCs w:val="18"/>
                    <w:lang w:eastAsia="en-US"/>
                  </w:rPr>
                </w:rPrChange>
              </w:rPr>
            </w:pPr>
            <w:ins w:id="2100" w:author="sanjai" w:date="2019-06-26T16:12:00Z">
              <w:del w:id="2101" w:author="sanjai" w:date="2020-04-09T13:35:00Z">
                <w:r w:rsidRPr="00B17536" w:rsidDel="009C76FE">
                  <w:rPr>
                    <w:rFonts w:ascii="Calibri" w:eastAsia="Times New Roman" w:hAnsi="Calibri"/>
                    <w:color w:val="000000"/>
                    <w:kern w:val="0"/>
                    <w:sz w:val="20"/>
                    <w:szCs w:val="18"/>
                    <w:lang w:eastAsia="en-US"/>
                    <w:rPrChange w:id="2102" w:author="sanjai" w:date="2019-06-26T16:13:00Z">
                      <w:rPr>
                        <w:rFonts w:ascii="Calibri" w:eastAsia="Times New Roman" w:hAnsi="Calibri"/>
                        <w:color w:val="000000"/>
                        <w:kern w:val="0"/>
                        <w:sz w:val="18"/>
                        <w:szCs w:val="18"/>
                        <w:lang w:eastAsia="en-US"/>
                      </w:rPr>
                    </w:rPrChange>
                  </w:rPr>
                  <w:delText>x</w:delText>
                </w:r>
              </w:del>
            </w:ins>
          </w:p>
        </w:tc>
        <w:tc>
          <w:tcPr>
            <w:tcW w:w="695" w:type="dxa"/>
            <w:hideMark/>
            <w:tcPrChange w:id="2103"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104" w:author="sanjai" w:date="2019-06-26T16:12:00Z"/>
                <w:del w:id="2105" w:author="sanjai" w:date="2020-04-09T16:51:00Z"/>
                <w:rFonts w:ascii="Calibri" w:eastAsia="Times New Roman" w:hAnsi="Calibri"/>
                <w:color w:val="000000"/>
                <w:kern w:val="0"/>
                <w:sz w:val="20"/>
                <w:szCs w:val="18"/>
                <w:lang w:eastAsia="en-US"/>
                <w:rPrChange w:id="2106" w:author="sanjai" w:date="2019-06-26T16:13:00Z">
                  <w:rPr>
                    <w:ins w:id="2107" w:author="sanjai" w:date="2019-06-26T16:12:00Z"/>
                    <w:del w:id="2108" w:author="sanjai" w:date="2020-04-09T16:51:00Z"/>
                    <w:rFonts w:ascii="Calibri" w:eastAsia="Times New Roman" w:hAnsi="Calibri"/>
                    <w:color w:val="000000"/>
                    <w:kern w:val="0"/>
                    <w:sz w:val="18"/>
                    <w:szCs w:val="18"/>
                    <w:lang w:eastAsia="en-US"/>
                  </w:rPr>
                </w:rPrChange>
              </w:rPr>
            </w:pPr>
            <w:ins w:id="2109" w:author="sanjai" w:date="2019-06-26T16:12:00Z">
              <w:del w:id="2110" w:author="sanjai" w:date="2020-04-09T16:51:00Z">
                <w:r w:rsidRPr="00B17536" w:rsidDel="00ED139C">
                  <w:rPr>
                    <w:rFonts w:ascii="Calibri" w:eastAsia="Times New Roman" w:hAnsi="Calibri"/>
                    <w:color w:val="000000"/>
                    <w:kern w:val="0"/>
                    <w:sz w:val="20"/>
                    <w:szCs w:val="18"/>
                    <w:lang w:eastAsia="en-US"/>
                    <w:rPrChange w:id="2111" w:author="sanjai" w:date="2019-06-26T16:13:00Z">
                      <w:rPr>
                        <w:rFonts w:ascii="Calibri" w:eastAsia="Times New Roman" w:hAnsi="Calibri"/>
                        <w:color w:val="000000"/>
                        <w:kern w:val="0"/>
                        <w:sz w:val="18"/>
                        <w:szCs w:val="18"/>
                        <w:lang w:eastAsia="en-US"/>
                      </w:rPr>
                    </w:rPrChange>
                  </w:rPr>
                  <w:delText>x</w:delText>
                </w:r>
              </w:del>
            </w:ins>
          </w:p>
        </w:tc>
        <w:tc>
          <w:tcPr>
            <w:tcW w:w="685" w:type="dxa"/>
            <w:hideMark/>
            <w:tcPrChange w:id="2112"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113" w:author="sanjai" w:date="2019-06-26T16:12:00Z"/>
                <w:del w:id="2114" w:author="sanjai" w:date="2020-04-09T16:51:00Z"/>
                <w:rFonts w:ascii="Calibri" w:eastAsia="Times New Roman" w:hAnsi="Calibri"/>
                <w:color w:val="000000"/>
                <w:kern w:val="0"/>
                <w:sz w:val="20"/>
                <w:szCs w:val="18"/>
                <w:lang w:eastAsia="en-US"/>
                <w:rPrChange w:id="2115" w:author="sanjai" w:date="2019-06-26T16:13:00Z">
                  <w:rPr>
                    <w:ins w:id="2116" w:author="sanjai" w:date="2019-06-26T16:12:00Z"/>
                    <w:del w:id="2117" w:author="sanjai" w:date="2020-04-09T16:51:00Z"/>
                    <w:rFonts w:ascii="Calibri" w:eastAsia="Times New Roman" w:hAnsi="Calibri"/>
                    <w:color w:val="000000"/>
                    <w:kern w:val="0"/>
                    <w:sz w:val="18"/>
                    <w:szCs w:val="18"/>
                    <w:lang w:eastAsia="en-US"/>
                  </w:rPr>
                </w:rPrChange>
              </w:rPr>
            </w:pPr>
            <w:ins w:id="2118" w:author="sanjai" w:date="2019-06-26T16:12:00Z">
              <w:del w:id="2119" w:author="sanjai" w:date="2020-04-09T13:35:00Z">
                <w:r w:rsidRPr="00B17536" w:rsidDel="009C76FE">
                  <w:rPr>
                    <w:rFonts w:ascii="Calibri" w:eastAsia="Times New Roman" w:hAnsi="Calibri"/>
                    <w:color w:val="000000"/>
                    <w:kern w:val="0"/>
                    <w:sz w:val="20"/>
                    <w:szCs w:val="18"/>
                    <w:lang w:eastAsia="en-US"/>
                    <w:rPrChange w:id="2120" w:author="sanjai" w:date="2019-06-26T16:13:00Z">
                      <w:rPr>
                        <w:rFonts w:ascii="Calibri" w:eastAsia="Times New Roman" w:hAnsi="Calibri"/>
                        <w:color w:val="000000"/>
                        <w:kern w:val="0"/>
                        <w:sz w:val="18"/>
                        <w:szCs w:val="18"/>
                        <w:lang w:eastAsia="en-US"/>
                      </w:rPr>
                    </w:rPrChange>
                  </w:rPr>
                  <w:delText>x</w:delText>
                </w:r>
              </w:del>
            </w:ins>
          </w:p>
        </w:tc>
        <w:tc>
          <w:tcPr>
            <w:tcW w:w="830" w:type="dxa"/>
            <w:hideMark/>
            <w:tcPrChange w:id="2121"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122" w:author="sanjai" w:date="2019-06-26T16:12:00Z"/>
                <w:del w:id="2123" w:author="sanjai" w:date="2020-04-09T16:51:00Z"/>
                <w:rFonts w:ascii="Calibri" w:eastAsia="Times New Roman" w:hAnsi="Calibri"/>
                <w:color w:val="000000"/>
                <w:kern w:val="0"/>
                <w:sz w:val="20"/>
                <w:szCs w:val="18"/>
                <w:lang w:eastAsia="en-US"/>
                <w:rPrChange w:id="2124" w:author="sanjai" w:date="2019-06-26T16:13:00Z">
                  <w:rPr>
                    <w:ins w:id="2125" w:author="sanjai" w:date="2019-06-26T16:12:00Z"/>
                    <w:del w:id="2126" w:author="sanjai" w:date="2020-04-09T16:51:00Z"/>
                    <w:rFonts w:ascii="Calibri" w:eastAsia="Times New Roman" w:hAnsi="Calibri"/>
                    <w:color w:val="000000"/>
                    <w:kern w:val="0"/>
                    <w:sz w:val="18"/>
                    <w:szCs w:val="18"/>
                    <w:lang w:eastAsia="en-US"/>
                  </w:rPr>
                </w:rPrChange>
              </w:rPr>
            </w:pPr>
            <w:ins w:id="2127" w:author="sanjai" w:date="2019-06-26T16:12:00Z">
              <w:del w:id="2128" w:author="sanjai" w:date="2020-04-09T16:51:00Z">
                <w:r w:rsidRPr="00B17536" w:rsidDel="00ED139C">
                  <w:rPr>
                    <w:rFonts w:ascii="Calibri" w:eastAsia="Times New Roman" w:hAnsi="Calibri"/>
                    <w:color w:val="000000"/>
                    <w:kern w:val="0"/>
                    <w:sz w:val="20"/>
                    <w:szCs w:val="18"/>
                    <w:lang w:eastAsia="en-US"/>
                    <w:rPrChange w:id="2129" w:author="sanjai" w:date="2019-06-26T16:13:00Z">
                      <w:rPr>
                        <w:rFonts w:ascii="Calibri" w:eastAsia="Times New Roman" w:hAnsi="Calibri"/>
                        <w:color w:val="000000"/>
                        <w:kern w:val="0"/>
                        <w:sz w:val="18"/>
                        <w:szCs w:val="18"/>
                        <w:lang w:eastAsia="en-US"/>
                      </w:rPr>
                    </w:rPrChange>
                  </w:rPr>
                  <w:delText>x</w:delText>
                </w:r>
              </w:del>
            </w:ins>
          </w:p>
        </w:tc>
        <w:tc>
          <w:tcPr>
            <w:tcW w:w="1440" w:type="dxa"/>
            <w:hideMark/>
            <w:tcPrChange w:id="2130"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131" w:author="sanjai" w:date="2019-06-26T16:12:00Z"/>
                <w:del w:id="2132" w:author="sanjai" w:date="2020-04-09T16:51:00Z"/>
                <w:rFonts w:ascii="Calibri" w:eastAsia="Times New Roman" w:hAnsi="Calibri"/>
                <w:color w:val="000000"/>
                <w:kern w:val="0"/>
                <w:sz w:val="20"/>
                <w:szCs w:val="18"/>
                <w:lang w:eastAsia="en-US"/>
                <w:rPrChange w:id="2133" w:author="sanjai" w:date="2019-06-26T16:13:00Z">
                  <w:rPr>
                    <w:ins w:id="2134" w:author="sanjai" w:date="2019-06-26T16:12:00Z"/>
                    <w:del w:id="2135" w:author="sanjai" w:date="2020-04-09T16:51:00Z"/>
                    <w:rFonts w:ascii="Calibri" w:eastAsia="Times New Roman" w:hAnsi="Calibri"/>
                    <w:color w:val="000000"/>
                    <w:kern w:val="0"/>
                    <w:sz w:val="18"/>
                    <w:szCs w:val="18"/>
                    <w:lang w:eastAsia="en-US"/>
                  </w:rPr>
                </w:rPrChange>
              </w:rPr>
            </w:pPr>
          </w:p>
        </w:tc>
      </w:tr>
      <w:tr w:rsidR="005E393E" w:rsidRPr="005E393E" w:rsidDel="00ED139C" w:rsidTr="00ED139C">
        <w:trPr>
          <w:cnfStyle w:val="000000100000" w:firstRow="0" w:lastRow="0" w:firstColumn="0" w:lastColumn="0" w:oddVBand="0" w:evenVBand="0" w:oddHBand="1" w:evenHBand="0" w:firstRowFirstColumn="0" w:firstRowLastColumn="0" w:lastRowFirstColumn="0" w:lastRowLastColumn="0"/>
          <w:trHeight w:val="720"/>
          <w:ins w:id="2136" w:author="sanjai" w:date="2019-06-26T16:12:00Z"/>
          <w:del w:id="2137" w:author="sanjai" w:date="2020-04-09T16:51:00Z"/>
          <w:trPrChange w:id="2138" w:author="sanjai" w:date="2020-04-09T16:52:00Z">
            <w:trPr>
              <w:gridBefore w:val="1"/>
              <w:gridAfter w:val="0"/>
              <w:trHeight w:val="72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139"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140" w:author="sanjai" w:date="2019-06-26T16:12:00Z"/>
                <w:del w:id="2141" w:author="sanjai" w:date="2020-04-09T16:51:00Z"/>
                <w:rFonts w:ascii="Calibri" w:eastAsia="Times New Roman" w:hAnsi="Calibri"/>
                <w:color w:val="000000"/>
                <w:kern w:val="0"/>
                <w:sz w:val="20"/>
                <w:szCs w:val="18"/>
                <w:lang w:eastAsia="en-US"/>
                <w:rPrChange w:id="2142" w:author="sanjai" w:date="2019-06-26T16:13:00Z">
                  <w:rPr>
                    <w:ins w:id="2143" w:author="sanjai" w:date="2019-06-26T16:12:00Z"/>
                    <w:del w:id="2144" w:author="sanjai" w:date="2020-04-09T16:51:00Z"/>
                    <w:rFonts w:ascii="Calibri" w:eastAsia="Times New Roman" w:hAnsi="Calibri"/>
                    <w:color w:val="000000"/>
                    <w:kern w:val="0"/>
                    <w:sz w:val="18"/>
                    <w:szCs w:val="18"/>
                    <w:lang w:eastAsia="en-US"/>
                  </w:rPr>
                </w:rPrChange>
              </w:rPr>
            </w:pPr>
            <w:ins w:id="2145" w:author="sanjai" w:date="2019-06-26T16:12:00Z">
              <w:del w:id="2146" w:author="sanjai" w:date="2020-04-09T16:51:00Z">
                <w:r w:rsidRPr="00B17536" w:rsidDel="00ED139C">
                  <w:rPr>
                    <w:rFonts w:ascii="Calibri" w:eastAsia="Times New Roman" w:hAnsi="Calibri"/>
                    <w:color w:val="000000"/>
                    <w:kern w:val="0"/>
                    <w:sz w:val="20"/>
                    <w:szCs w:val="18"/>
                    <w:lang w:eastAsia="en-US"/>
                    <w:rPrChange w:id="2147" w:author="sanjai" w:date="2019-06-26T16:13:00Z">
                      <w:rPr>
                        <w:rFonts w:ascii="Calibri" w:eastAsia="Times New Roman" w:hAnsi="Calibri"/>
                        <w:color w:val="000000"/>
                        <w:kern w:val="0"/>
                        <w:sz w:val="18"/>
                        <w:szCs w:val="18"/>
                        <w:lang w:eastAsia="en-US"/>
                      </w:rPr>
                    </w:rPrChange>
                  </w:rPr>
                  <w:delText>Destination Type</w:delText>
                </w:r>
              </w:del>
            </w:ins>
          </w:p>
        </w:tc>
        <w:tc>
          <w:tcPr>
            <w:tcW w:w="951" w:type="dxa"/>
            <w:hideMark/>
            <w:tcPrChange w:id="2148"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49" w:author="sanjai" w:date="2019-06-26T16:12:00Z"/>
                <w:del w:id="2150" w:author="sanjai" w:date="2020-04-09T16:51:00Z"/>
                <w:rFonts w:ascii="Calibri" w:eastAsia="Times New Roman" w:hAnsi="Calibri"/>
                <w:color w:val="000000"/>
                <w:kern w:val="0"/>
                <w:sz w:val="20"/>
                <w:szCs w:val="18"/>
                <w:lang w:eastAsia="en-US"/>
                <w:rPrChange w:id="2151" w:author="sanjai" w:date="2019-06-26T16:13:00Z">
                  <w:rPr>
                    <w:ins w:id="2152" w:author="sanjai" w:date="2019-06-26T16:12:00Z"/>
                    <w:del w:id="2153" w:author="sanjai" w:date="2020-04-09T16:51:00Z"/>
                    <w:rFonts w:ascii="Calibri" w:eastAsia="Times New Roman" w:hAnsi="Calibri"/>
                    <w:color w:val="000000"/>
                    <w:kern w:val="0"/>
                    <w:sz w:val="18"/>
                    <w:szCs w:val="18"/>
                    <w:lang w:eastAsia="en-US"/>
                  </w:rPr>
                </w:rPrChange>
              </w:rPr>
            </w:pPr>
            <w:ins w:id="2154" w:author="sanjai" w:date="2019-06-26T16:12:00Z">
              <w:del w:id="2155" w:author="sanjai" w:date="2020-04-09T16:51:00Z">
                <w:r w:rsidRPr="00B17536" w:rsidDel="00ED139C">
                  <w:rPr>
                    <w:rFonts w:ascii="Calibri" w:eastAsia="Times New Roman" w:hAnsi="Calibri"/>
                    <w:color w:val="000000"/>
                    <w:kern w:val="0"/>
                    <w:sz w:val="20"/>
                    <w:szCs w:val="18"/>
                    <w:lang w:eastAsia="en-US"/>
                    <w:rPrChange w:id="2156" w:author="sanjai" w:date="2019-06-26T16:13:00Z">
                      <w:rPr>
                        <w:rFonts w:ascii="Calibri" w:eastAsia="Times New Roman" w:hAnsi="Calibri"/>
                        <w:color w:val="000000"/>
                        <w:kern w:val="0"/>
                        <w:sz w:val="18"/>
                        <w:szCs w:val="18"/>
                        <w:lang w:eastAsia="en-US"/>
                      </w:rPr>
                    </w:rPrChange>
                  </w:rPr>
                  <w:delText>v</w:delText>
                </w:r>
              </w:del>
            </w:ins>
          </w:p>
        </w:tc>
        <w:tc>
          <w:tcPr>
            <w:tcW w:w="1104" w:type="dxa"/>
            <w:hideMark/>
            <w:tcPrChange w:id="2157"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58" w:author="sanjai" w:date="2019-06-26T16:12:00Z"/>
                <w:del w:id="2159" w:author="sanjai" w:date="2020-04-09T16:51:00Z"/>
                <w:rFonts w:ascii="Calibri" w:eastAsia="Times New Roman" w:hAnsi="Calibri"/>
                <w:color w:val="000000"/>
                <w:kern w:val="0"/>
                <w:sz w:val="20"/>
                <w:szCs w:val="18"/>
                <w:lang w:eastAsia="en-US"/>
                <w:rPrChange w:id="2160" w:author="sanjai" w:date="2019-06-26T16:13:00Z">
                  <w:rPr>
                    <w:ins w:id="2161" w:author="sanjai" w:date="2019-06-26T16:12:00Z"/>
                    <w:del w:id="2162" w:author="sanjai" w:date="2020-04-09T16:51:00Z"/>
                    <w:rFonts w:ascii="Calibri" w:eastAsia="Times New Roman" w:hAnsi="Calibri"/>
                    <w:color w:val="000000"/>
                    <w:kern w:val="0"/>
                    <w:sz w:val="18"/>
                    <w:szCs w:val="18"/>
                    <w:lang w:eastAsia="en-US"/>
                  </w:rPr>
                </w:rPrChange>
              </w:rPr>
            </w:pPr>
            <w:ins w:id="2163" w:author="sanjai" w:date="2019-06-26T16:12:00Z">
              <w:del w:id="2164" w:author="sanjai" w:date="2020-04-09T16:51:00Z">
                <w:r w:rsidRPr="00B17536" w:rsidDel="00ED139C">
                  <w:rPr>
                    <w:rFonts w:ascii="Calibri" w:eastAsia="Times New Roman" w:hAnsi="Calibri"/>
                    <w:color w:val="000000"/>
                    <w:kern w:val="0"/>
                    <w:sz w:val="20"/>
                    <w:szCs w:val="18"/>
                    <w:lang w:eastAsia="en-US"/>
                    <w:rPrChange w:id="2165" w:author="sanjai" w:date="2019-06-26T16:13:00Z">
                      <w:rPr>
                        <w:rFonts w:ascii="Calibri" w:eastAsia="Times New Roman" w:hAnsi="Calibri"/>
                        <w:color w:val="000000"/>
                        <w:kern w:val="0"/>
                        <w:sz w:val="18"/>
                        <w:szCs w:val="18"/>
                        <w:lang w:eastAsia="en-US"/>
                      </w:rPr>
                    </w:rPrChange>
                  </w:rPr>
                  <w:delText>v</w:delText>
                </w:r>
              </w:del>
            </w:ins>
          </w:p>
        </w:tc>
        <w:tc>
          <w:tcPr>
            <w:tcW w:w="911" w:type="dxa"/>
            <w:hideMark/>
            <w:tcPrChange w:id="2166"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67" w:author="sanjai" w:date="2019-06-26T16:12:00Z"/>
                <w:del w:id="2168" w:author="sanjai" w:date="2020-04-09T16:51:00Z"/>
                <w:rFonts w:ascii="Calibri" w:eastAsia="Times New Roman" w:hAnsi="Calibri"/>
                <w:color w:val="000000"/>
                <w:kern w:val="0"/>
                <w:sz w:val="20"/>
                <w:szCs w:val="18"/>
                <w:lang w:eastAsia="en-US"/>
                <w:rPrChange w:id="2169" w:author="sanjai" w:date="2019-06-26T16:13:00Z">
                  <w:rPr>
                    <w:ins w:id="2170" w:author="sanjai" w:date="2019-06-26T16:12:00Z"/>
                    <w:del w:id="2171" w:author="sanjai" w:date="2020-04-09T16:51:00Z"/>
                    <w:rFonts w:ascii="Calibri" w:eastAsia="Times New Roman" w:hAnsi="Calibri"/>
                    <w:color w:val="000000"/>
                    <w:kern w:val="0"/>
                    <w:sz w:val="18"/>
                    <w:szCs w:val="18"/>
                    <w:lang w:eastAsia="en-US"/>
                  </w:rPr>
                </w:rPrChange>
              </w:rPr>
            </w:pPr>
            <w:ins w:id="2172" w:author="sanjai" w:date="2019-06-26T16:12:00Z">
              <w:del w:id="2173" w:author="sanjai" w:date="2020-04-09T16:51:00Z">
                <w:r w:rsidRPr="00B17536" w:rsidDel="00ED139C">
                  <w:rPr>
                    <w:rFonts w:ascii="Calibri" w:eastAsia="Times New Roman" w:hAnsi="Calibri"/>
                    <w:color w:val="000000"/>
                    <w:kern w:val="0"/>
                    <w:sz w:val="20"/>
                    <w:szCs w:val="18"/>
                    <w:lang w:eastAsia="en-US"/>
                    <w:rPrChange w:id="2174" w:author="sanjai" w:date="2019-06-26T16:13:00Z">
                      <w:rPr>
                        <w:rFonts w:ascii="Calibri" w:eastAsia="Times New Roman" w:hAnsi="Calibri"/>
                        <w:color w:val="000000"/>
                        <w:kern w:val="0"/>
                        <w:sz w:val="18"/>
                        <w:szCs w:val="18"/>
                        <w:lang w:eastAsia="en-US"/>
                      </w:rPr>
                    </w:rPrChange>
                  </w:rPr>
                  <w:delText>v</w:delText>
                </w:r>
              </w:del>
            </w:ins>
          </w:p>
        </w:tc>
        <w:tc>
          <w:tcPr>
            <w:tcW w:w="1004" w:type="dxa"/>
            <w:hideMark/>
            <w:tcPrChange w:id="2175"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76" w:author="sanjai" w:date="2019-06-26T16:12:00Z"/>
                <w:del w:id="2177" w:author="sanjai" w:date="2020-04-09T16:51:00Z"/>
                <w:rFonts w:ascii="Calibri" w:eastAsia="Times New Roman" w:hAnsi="Calibri"/>
                <w:color w:val="000000"/>
                <w:kern w:val="0"/>
                <w:sz w:val="20"/>
                <w:szCs w:val="18"/>
                <w:lang w:eastAsia="en-US"/>
                <w:rPrChange w:id="2178" w:author="sanjai" w:date="2019-06-26T16:13:00Z">
                  <w:rPr>
                    <w:ins w:id="2179" w:author="sanjai" w:date="2019-06-26T16:12:00Z"/>
                    <w:del w:id="2180" w:author="sanjai" w:date="2020-04-09T16:51:00Z"/>
                    <w:rFonts w:ascii="Calibri" w:eastAsia="Times New Roman" w:hAnsi="Calibri"/>
                    <w:color w:val="000000"/>
                    <w:kern w:val="0"/>
                    <w:sz w:val="18"/>
                    <w:szCs w:val="18"/>
                    <w:lang w:eastAsia="en-US"/>
                  </w:rPr>
                </w:rPrChange>
              </w:rPr>
            </w:pPr>
            <w:ins w:id="2181" w:author="sanjai" w:date="2019-06-26T16:12:00Z">
              <w:del w:id="2182" w:author="sanjai" w:date="2020-04-09T16:51:00Z">
                <w:r w:rsidRPr="00B17536" w:rsidDel="00ED139C">
                  <w:rPr>
                    <w:rFonts w:ascii="Calibri" w:eastAsia="Times New Roman" w:hAnsi="Calibri"/>
                    <w:color w:val="000000"/>
                    <w:kern w:val="0"/>
                    <w:sz w:val="20"/>
                    <w:szCs w:val="18"/>
                    <w:lang w:eastAsia="en-US"/>
                    <w:rPrChange w:id="2183" w:author="sanjai" w:date="2019-06-26T16:13:00Z">
                      <w:rPr>
                        <w:rFonts w:ascii="Calibri" w:eastAsia="Times New Roman" w:hAnsi="Calibri"/>
                        <w:color w:val="000000"/>
                        <w:kern w:val="0"/>
                        <w:sz w:val="18"/>
                        <w:szCs w:val="18"/>
                        <w:lang w:eastAsia="en-US"/>
                      </w:rPr>
                    </w:rPrChange>
                  </w:rPr>
                  <w:delText>v</w:delText>
                </w:r>
              </w:del>
            </w:ins>
          </w:p>
        </w:tc>
        <w:tc>
          <w:tcPr>
            <w:tcW w:w="801" w:type="dxa"/>
            <w:hideMark/>
            <w:tcPrChange w:id="2184"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85" w:author="sanjai" w:date="2019-06-26T16:12:00Z"/>
                <w:del w:id="2186" w:author="sanjai" w:date="2020-04-09T16:51:00Z"/>
                <w:rFonts w:ascii="Calibri" w:eastAsia="Times New Roman" w:hAnsi="Calibri"/>
                <w:color w:val="000000"/>
                <w:kern w:val="0"/>
                <w:sz w:val="20"/>
                <w:szCs w:val="18"/>
                <w:lang w:eastAsia="en-US"/>
                <w:rPrChange w:id="2187" w:author="sanjai" w:date="2019-06-26T16:13:00Z">
                  <w:rPr>
                    <w:ins w:id="2188" w:author="sanjai" w:date="2019-06-26T16:12:00Z"/>
                    <w:del w:id="2189" w:author="sanjai" w:date="2020-04-09T16:51:00Z"/>
                    <w:rFonts w:ascii="Calibri" w:eastAsia="Times New Roman" w:hAnsi="Calibri"/>
                    <w:color w:val="000000"/>
                    <w:kern w:val="0"/>
                    <w:sz w:val="18"/>
                    <w:szCs w:val="18"/>
                    <w:lang w:eastAsia="en-US"/>
                  </w:rPr>
                </w:rPrChange>
              </w:rPr>
            </w:pPr>
            <w:ins w:id="2190" w:author="sanjai" w:date="2019-06-26T16:12:00Z">
              <w:del w:id="2191" w:author="sanjai" w:date="2020-04-09T16:51:00Z">
                <w:r w:rsidRPr="00B17536" w:rsidDel="00ED139C">
                  <w:rPr>
                    <w:rFonts w:ascii="Calibri" w:eastAsia="Times New Roman" w:hAnsi="Calibri"/>
                    <w:color w:val="000000"/>
                    <w:kern w:val="0"/>
                    <w:sz w:val="20"/>
                    <w:szCs w:val="18"/>
                    <w:lang w:eastAsia="en-US"/>
                    <w:rPrChange w:id="2192" w:author="sanjai" w:date="2019-06-26T16:13:00Z">
                      <w:rPr>
                        <w:rFonts w:ascii="Calibri" w:eastAsia="Times New Roman" w:hAnsi="Calibri"/>
                        <w:color w:val="000000"/>
                        <w:kern w:val="0"/>
                        <w:sz w:val="18"/>
                        <w:szCs w:val="18"/>
                        <w:lang w:eastAsia="en-US"/>
                      </w:rPr>
                    </w:rPrChange>
                  </w:rPr>
                  <w:delText>x</w:delText>
                </w:r>
              </w:del>
            </w:ins>
          </w:p>
        </w:tc>
        <w:tc>
          <w:tcPr>
            <w:tcW w:w="695" w:type="dxa"/>
            <w:hideMark/>
            <w:tcPrChange w:id="2193"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194" w:author="sanjai" w:date="2019-06-26T16:12:00Z"/>
                <w:del w:id="2195" w:author="sanjai" w:date="2020-04-09T16:51:00Z"/>
                <w:rFonts w:ascii="Calibri" w:eastAsia="Times New Roman" w:hAnsi="Calibri"/>
                <w:color w:val="000000"/>
                <w:kern w:val="0"/>
                <w:sz w:val="20"/>
                <w:szCs w:val="18"/>
                <w:lang w:eastAsia="en-US"/>
                <w:rPrChange w:id="2196" w:author="sanjai" w:date="2019-06-26T16:13:00Z">
                  <w:rPr>
                    <w:ins w:id="2197" w:author="sanjai" w:date="2019-06-26T16:12:00Z"/>
                    <w:del w:id="2198" w:author="sanjai" w:date="2020-04-09T16:51:00Z"/>
                    <w:rFonts w:ascii="Calibri" w:eastAsia="Times New Roman" w:hAnsi="Calibri"/>
                    <w:color w:val="000000"/>
                    <w:kern w:val="0"/>
                    <w:sz w:val="18"/>
                    <w:szCs w:val="18"/>
                    <w:lang w:eastAsia="en-US"/>
                  </w:rPr>
                </w:rPrChange>
              </w:rPr>
            </w:pPr>
            <w:ins w:id="2199" w:author="sanjai" w:date="2019-06-26T16:12:00Z">
              <w:del w:id="2200" w:author="sanjai" w:date="2020-04-09T16:51:00Z">
                <w:r w:rsidRPr="00B17536" w:rsidDel="00ED139C">
                  <w:rPr>
                    <w:rFonts w:ascii="Calibri" w:eastAsia="Times New Roman" w:hAnsi="Calibri"/>
                    <w:color w:val="000000"/>
                    <w:kern w:val="0"/>
                    <w:sz w:val="20"/>
                    <w:szCs w:val="18"/>
                    <w:lang w:eastAsia="en-US"/>
                    <w:rPrChange w:id="2201" w:author="sanjai" w:date="2019-06-26T16:13:00Z">
                      <w:rPr>
                        <w:rFonts w:ascii="Calibri" w:eastAsia="Times New Roman" w:hAnsi="Calibri"/>
                        <w:color w:val="000000"/>
                        <w:kern w:val="0"/>
                        <w:sz w:val="18"/>
                        <w:szCs w:val="18"/>
                        <w:lang w:eastAsia="en-US"/>
                      </w:rPr>
                    </w:rPrChange>
                  </w:rPr>
                  <w:delText>f</w:delText>
                </w:r>
              </w:del>
            </w:ins>
          </w:p>
        </w:tc>
        <w:tc>
          <w:tcPr>
            <w:tcW w:w="685" w:type="dxa"/>
            <w:hideMark/>
            <w:tcPrChange w:id="2202"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203" w:author="sanjai" w:date="2019-06-26T16:12:00Z"/>
                <w:del w:id="2204" w:author="sanjai" w:date="2020-04-09T16:51:00Z"/>
                <w:rFonts w:ascii="Calibri" w:eastAsia="Times New Roman" w:hAnsi="Calibri"/>
                <w:color w:val="000000"/>
                <w:kern w:val="0"/>
                <w:sz w:val="20"/>
                <w:szCs w:val="18"/>
                <w:lang w:eastAsia="en-US"/>
                <w:rPrChange w:id="2205" w:author="sanjai" w:date="2019-06-26T16:13:00Z">
                  <w:rPr>
                    <w:ins w:id="2206" w:author="sanjai" w:date="2019-06-26T16:12:00Z"/>
                    <w:del w:id="2207" w:author="sanjai" w:date="2020-04-09T16:51:00Z"/>
                    <w:rFonts w:ascii="Calibri" w:eastAsia="Times New Roman" w:hAnsi="Calibri"/>
                    <w:color w:val="000000"/>
                    <w:kern w:val="0"/>
                    <w:sz w:val="18"/>
                    <w:szCs w:val="18"/>
                    <w:lang w:eastAsia="en-US"/>
                  </w:rPr>
                </w:rPrChange>
              </w:rPr>
            </w:pPr>
            <w:ins w:id="2208" w:author="sanjai" w:date="2019-06-26T16:12:00Z">
              <w:del w:id="2209" w:author="sanjai" w:date="2020-04-09T16:51:00Z">
                <w:r w:rsidRPr="00B17536" w:rsidDel="00ED139C">
                  <w:rPr>
                    <w:rFonts w:ascii="Calibri" w:eastAsia="Times New Roman" w:hAnsi="Calibri"/>
                    <w:color w:val="000000"/>
                    <w:kern w:val="0"/>
                    <w:sz w:val="20"/>
                    <w:szCs w:val="18"/>
                    <w:lang w:eastAsia="en-US"/>
                    <w:rPrChange w:id="2210" w:author="sanjai" w:date="2019-06-26T16:13:00Z">
                      <w:rPr>
                        <w:rFonts w:ascii="Calibri" w:eastAsia="Times New Roman" w:hAnsi="Calibri"/>
                        <w:color w:val="000000"/>
                        <w:kern w:val="0"/>
                        <w:sz w:val="18"/>
                        <w:szCs w:val="18"/>
                        <w:lang w:eastAsia="en-US"/>
                      </w:rPr>
                    </w:rPrChange>
                  </w:rPr>
                  <w:delText>v</w:delText>
                </w:r>
              </w:del>
            </w:ins>
          </w:p>
        </w:tc>
        <w:tc>
          <w:tcPr>
            <w:tcW w:w="830" w:type="dxa"/>
            <w:hideMark/>
            <w:tcPrChange w:id="2211"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212" w:author="sanjai" w:date="2019-06-26T16:12:00Z"/>
                <w:del w:id="2213" w:author="sanjai" w:date="2020-04-09T16:51:00Z"/>
                <w:rFonts w:ascii="Calibri" w:eastAsia="Times New Roman" w:hAnsi="Calibri"/>
                <w:color w:val="000000"/>
                <w:kern w:val="0"/>
                <w:sz w:val="20"/>
                <w:szCs w:val="18"/>
                <w:lang w:eastAsia="en-US"/>
                <w:rPrChange w:id="2214" w:author="sanjai" w:date="2019-06-26T16:13:00Z">
                  <w:rPr>
                    <w:ins w:id="2215" w:author="sanjai" w:date="2019-06-26T16:12:00Z"/>
                    <w:del w:id="2216" w:author="sanjai" w:date="2020-04-09T16:51:00Z"/>
                    <w:rFonts w:ascii="Calibri" w:eastAsia="Times New Roman" w:hAnsi="Calibri"/>
                    <w:color w:val="000000"/>
                    <w:kern w:val="0"/>
                    <w:sz w:val="18"/>
                    <w:szCs w:val="18"/>
                    <w:lang w:eastAsia="en-US"/>
                  </w:rPr>
                </w:rPrChange>
              </w:rPr>
            </w:pPr>
            <w:ins w:id="2217" w:author="sanjai" w:date="2019-06-26T16:12:00Z">
              <w:del w:id="2218" w:author="sanjai" w:date="2020-04-09T16:51:00Z">
                <w:r w:rsidRPr="00B17536" w:rsidDel="00ED139C">
                  <w:rPr>
                    <w:rFonts w:ascii="Calibri" w:eastAsia="Times New Roman" w:hAnsi="Calibri"/>
                    <w:color w:val="000000"/>
                    <w:kern w:val="0"/>
                    <w:sz w:val="20"/>
                    <w:szCs w:val="18"/>
                    <w:lang w:eastAsia="en-US"/>
                    <w:rPrChange w:id="2219" w:author="sanjai" w:date="2019-06-26T16:13:00Z">
                      <w:rPr>
                        <w:rFonts w:ascii="Calibri" w:eastAsia="Times New Roman" w:hAnsi="Calibri"/>
                        <w:color w:val="000000"/>
                        <w:kern w:val="0"/>
                        <w:sz w:val="18"/>
                        <w:szCs w:val="18"/>
                        <w:lang w:eastAsia="en-US"/>
                      </w:rPr>
                    </w:rPrChange>
                  </w:rPr>
                  <w:delText>v</w:delText>
                </w:r>
              </w:del>
            </w:ins>
          </w:p>
        </w:tc>
        <w:tc>
          <w:tcPr>
            <w:tcW w:w="1440" w:type="dxa"/>
            <w:hideMark/>
            <w:tcPrChange w:id="2220"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221" w:author="sanjai" w:date="2019-06-26T16:12:00Z"/>
                <w:del w:id="2222" w:author="sanjai" w:date="2020-04-09T16:51:00Z"/>
                <w:rFonts w:ascii="Calibri" w:eastAsia="Times New Roman" w:hAnsi="Calibri"/>
                <w:color w:val="000000"/>
                <w:kern w:val="0"/>
                <w:sz w:val="20"/>
                <w:szCs w:val="18"/>
                <w:lang w:eastAsia="en-US"/>
                <w:rPrChange w:id="2223" w:author="sanjai" w:date="2019-06-26T16:13:00Z">
                  <w:rPr>
                    <w:ins w:id="2224" w:author="sanjai" w:date="2019-06-26T16:12:00Z"/>
                    <w:del w:id="2225" w:author="sanjai" w:date="2020-04-09T16:51:00Z"/>
                    <w:rFonts w:ascii="Calibri" w:eastAsia="Times New Roman" w:hAnsi="Calibri"/>
                    <w:color w:val="000000"/>
                    <w:kern w:val="0"/>
                    <w:sz w:val="18"/>
                    <w:szCs w:val="18"/>
                    <w:lang w:eastAsia="en-US"/>
                  </w:rPr>
                </w:rPrChange>
              </w:rPr>
            </w:pPr>
            <w:ins w:id="2226" w:author="sanjai" w:date="2019-06-26T16:12:00Z">
              <w:del w:id="2227" w:author="sanjai" w:date="2020-04-09T16:51:00Z">
                <w:r w:rsidRPr="00B17536" w:rsidDel="00ED139C">
                  <w:rPr>
                    <w:rFonts w:ascii="Calibri" w:eastAsia="Times New Roman" w:hAnsi="Calibri"/>
                    <w:color w:val="000000"/>
                    <w:kern w:val="0"/>
                    <w:sz w:val="20"/>
                    <w:szCs w:val="18"/>
                    <w:lang w:eastAsia="en-US"/>
                    <w:rPrChange w:id="2228" w:author="sanjai" w:date="2019-06-26T16:13:00Z">
                      <w:rPr>
                        <w:rFonts w:ascii="Calibri" w:eastAsia="Times New Roman" w:hAnsi="Calibri"/>
                        <w:color w:val="000000"/>
                        <w:kern w:val="0"/>
                        <w:sz w:val="18"/>
                        <w:szCs w:val="18"/>
                        <w:lang w:eastAsia="en-US"/>
                      </w:rPr>
                    </w:rPrChange>
                  </w:rPr>
                  <w:delText>v - vector reg</w:delText>
                </w:r>
                <w:r w:rsidRPr="00B17536" w:rsidDel="00ED139C">
                  <w:rPr>
                    <w:rFonts w:ascii="Calibri" w:eastAsia="Times New Roman" w:hAnsi="Calibri"/>
                    <w:color w:val="000000"/>
                    <w:kern w:val="0"/>
                    <w:sz w:val="20"/>
                    <w:szCs w:val="18"/>
                    <w:lang w:eastAsia="en-US"/>
                    <w:rPrChange w:id="2229" w:author="sanjai" w:date="2019-06-26T16:13:00Z">
                      <w:rPr>
                        <w:rFonts w:ascii="Calibri" w:eastAsia="Times New Roman" w:hAnsi="Calibri"/>
                        <w:color w:val="000000"/>
                        <w:kern w:val="0"/>
                        <w:sz w:val="18"/>
                        <w:szCs w:val="18"/>
                        <w:lang w:eastAsia="en-US"/>
                      </w:rPr>
                    </w:rPrChange>
                  </w:rPr>
                  <w:br/>
                  <w:delText>x - int scalar</w:delText>
                </w:r>
                <w:r w:rsidRPr="00B17536" w:rsidDel="00ED139C">
                  <w:rPr>
                    <w:rFonts w:ascii="Calibri" w:eastAsia="Times New Roman" w:hAnsi="Calibri"/>
                    <w:color w:val="000000"/>
                    <w:kern w:val="0"/>
                    <w:sz w:val="20"/>
                    <w:szCs w:val="18"/>
                    <w:lang w:eastAsia="en-US"/>
                    <w:rPrChange w:id="2230" w:author="sanjai" w:date="2019-06-26T16:13:00Z">
                      <w:rPr>
                        <w:rFonts w:ascii="Calibri" w:eastAsia="Times New Roman" w:hAnsi="Calibri"/>
                        <w:color w:val="000000"/>
                        <w:kern w:val="0"/>
                        <w:sz w:val="18"/>
                        <w:szCs w:val="18"/>
                        <w:lang w:eastAsia="en-US"/>
                      </w:rPr>
                    </w:rPrChange>
                  </w:rPr>
                  <w:br/>
                  <w:delText>f - fp scalar</w:delText>
                </w:r>
              </w:del>
            </w:ins>
          </w:p>
        </w:tc>
      </w:tr>
      <w:tr w:rsidR="005E393E" w:rsidRPr="005E393E" w:rsidDel="00ED139C" w:rsidTr="00ED139C">
        <w:trPr>
          <w:trHeight w:val="480"/>
          <w:ins w:id="2231" w:author="sanjai" w:date="2019-06-26T16:12:00Z"/>
          <w:del w:id="2232" w:author="sanjai" w:date="2020-04-09T16:51:00Z"/>
          <w:trPrChange w:id="2233" w:author="sanjai" w:date="2020-04-09T16:52:00Z">
            <w:trPr>
              <w:gridBefore w:val="1"/>
              <w:gridAfter w:val="0"/>
              <w:trHeight w:val="48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234"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rPr>
                <w:ins w:id="2235" w:author="sanjai" w:date="2019-06-26T16:12:00Z"/>
                <w:del w:id="2236" w:author="sanjai" w:date="2020-04-09T16:51:00Z"/>
                <w:rFonts w:ascii="Calibri" w:eastAsia="Times New Roman" w:hAnsi="Calibri"/>
                <w:color w:val="000000"/>
                <w:kern w:val="0"/>
                <w:sz w:val="20"/>
                <w:szCs w:val="18"/>
                <w:lang w:eastAsia="en-US"/>
                <w:rPrChange w:id="2237" w:author="sanjai" w:date="2019-06-26T16:13:00Z">
                  <w:rPr>
                    <w:ins w:id="2238" w:author="sanjai" w:date="2019-06-26T16:12:00Z"/>
                    <w:del w:id="2239" w:author="sanjai" w:date="2020-04-09T16:51:00Z"/>
                    <w:rFonts w:ascii="Calibri" w:eastAsia="Times New Roman" w:hAnsi="Calibri"/>
                    <w:color w:val="000000"/>
                    <w:kern w:val="0"/>
                    <w:sz w:val="18"/>
                    <w:szCs w:val="18"/>
                    <w:lang w:eastAsia="en-US"/>
                  </w:rPr>
                </w:rPrChange>
              </w:rPr>
            </w:pPr>
            <w:ins w:id="2240" w:author="sanjai" w:date="2019-06-26T16:12:00Z">
              <w:del w:id="2241" w:author="sanjai" w:date="2020-04-09T16:51:00Z">
                <w:r w:rsidRPr="00B17536" w:rsidDel="00ED139C">
                  <w:rPr>
                    <w:rFonts w:ascii="Calibri" w:eastAsia="Times New Roman" w:hAnsi="Calibri"/>
                    <w:color w:val="000000"/>
                    <w:kern w:val="0"/>
                    <w:sz w:val="20"/>
                    <w:szCs w:val="18"/>
                    <w:lang w:eastAsia="en-US"/>
                    <w:rPrChange w:id="2242" w:author="sanjai" w:date="2019-06-26T16:13:00Z">
                      <w:rPr>
                        <w:rFonts w:ascii="Calibri" w:eastAsia="Times New Roman" w:hAnsi="Calibri"/>
                        <w:color w:val="000000"/>
                        <w:kern w:val="0"/>
                        <w:sz w:val="18"/>
                        <w:szCs w:val="18"/>
                        <w:lang w:eastAsia="en-US"/>
                      </w:rPr>
                    </w:rPrChange>
                  </w:rPr>
                  <w:delText>LMUL dependency</w:delText>
                </w:r>
              </w:del>
            </w:ins>
          </w:p>
        </w:tc>
        <w:tc>
          <w:tcPr>
            <w:tcW w:w="951" w:type="dxa"/>
            <w:hideMark/>
            <w:tcPrChange w:id="2243"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44" w:author="sanjai" w:date="2019-06-26T16:12:00Z"/>
                <w:del w:id="2245" w:author="sanjai" w:date="2020-04-09T16:51:00Z"/>
                <w:rFonts w:ascii="Calibri" w:eastAsia="Times New Roman" w:hAnsi="Calibri"/>
                <w:color w:val="000000"/>
                <w:kern w:val="0"/>
                <w:sz w:val="20"/>
                <w:szCs w:val="18"/>
                <w:lang w:eastAsia="en-US"/>
                <w:rPrChange w:id="2246" w:author="sanjai" w:date="2019-06-26T16:13:00Z">
                  <w:rPr>
                    <w:ins w:id="2247" w:author="sanjai" w:date="2019-06-26T16:12:00Z"/>
                    <w:del w:id="2248" w:author="sanjai" w:date="2020-04-09T16:51:00Z"/>
                    <w:rFonts w:ascii="Calibri" w:eastAsia="Times New Roman" w:hAnsi="Calibri"/>
                    <w:color w:val="000000"/>
                    <w:kern w:val="0"/>
                    <w:sz w:val="18"/>
                    <w:szCs w:val="18"/>
                    <w:lang w:eastAsia="en-US"/>
                  </w:rPr>
                </w:rPrChange>
              </w:rPr>
            </w:pPr>
            <w:ins w:id="2249" w:author="sanjai" w:date="2019-06-26T16:12:00Z">
              <w:del w:id="2250" w:author="sanjai" w:date="2020-04-09T16:51:00Z">
                <w:r w:rsidRPr="00B17536" w:rsidDel="00ED139C">
                  <w:rPr>
                    <w:rFonts w:ascii="Calibri" w:eastAsia="Times New Roman" w:hAnsi="Calibri"/>
                    <w:color w:val="000000"/>
                    <w:kern w:val="0"/>
                    <w:sz w:val="20"/>
                    <w:szCs w:val="18"/>
                    <w:lang w:eastAsia="en-US"/>
                    <w:rPrChange w:id="2251" w:author="sanjai" w:date="2019-06-26T16:13:00Z">
                      <w:rPr>
                        <w:rFonts w:ascii="Calibri" w:eastAsia="Times New Roman" w:hAnsi="Calibri"/>
                        <w:color w:val="000000"/>
                        <w:kern w:val="0"/>
                        <w:sz w:val="18"/>
                        <w:szCs w:val="18"/>
                        <w:lang w:eastAsia="en-US"/>
                      </w:rPr>
                    </w:rPrChange>
                  </w:rPr>
                  <w:delText>x</w:delText>
                </w:r>
              </w:del>
            </w:ins>
          </w:p>
        </w:tc>
        <w:tc>
          <w:tcPr>
            <w:tcW w:w="1104" w:type="dxa"/>
            <w:hideMark/>
            <w:tcPrChange w:id="2252"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53" w:author="sanjai" w:date="2019-06-26T16:12:00Z"/>
                <w:del w:id="2254" w:author="sanjai" w:date="2020-04-09T16:51:00Z"/>
                <w:rFonts w:ascii="Calibri" w:eastAsia="Times New Roman" w:hAnsi="Calibri"/>
                <w:color w:val="000000"/>
                <w:kern w:val="0"/>
                <w:sz w:val="20"/>
                <w:szCs w:val="18"/>
                <w:lang w:eastAsia="en-US"/>
                <w:rPrChange w:id="2255" w:author="sanjai" w:date="2019-06-26T16:13:00Z">
                  <w:rPr>
                    <w:ins w:id="2256" w:author="sanjai" w:date="2019-06-26T16:12:00Z"/>
                    <w:del w:id="2257" w:author="sanjai" w:date="2020-04-09T16:51:00Z"/>
                    <w:rFonts w:ascii="Calibri" w:eastAsia="Times New Roman" w:hAnsi="Calibri"/>
                    <w:color w:val="000000"/>
                    <w:kern w:val="0"/>
                    <w:sz w:val="18"/>
                    <w:szCs w:val="18"/>
                    <w:lang w:eastAsia="en-US"/>
                  </w:rPr>
                </w:rPrChange>
              </w:rPr>
            </w:pPr>
            <w:ins w:id="2258" w:author="sanjai" w:date="2019-06-26T16:12:00Z">
              <w:del w:id="2259" w:author="sanjai" w:date="2020-04-09T16:51:00Z">
                <w:r w:rsidRPr="00B17536" w:rsidDel="00ED139C">
                  <w:rPr>
                    <w:rFonts w:ascii="Calibri" w:eastAsia="Times New Roman" w:hAnsi="Calibri"/>
                    <w:color w:val="000000"/>
                    <w:kern w:val="0"/>
                    <w:sz w:val="20"/>
                    <w:szCs w:val="18"/>
                    <w:lang w:eastAsia="en-US"/>
                    <w:rPrChange w:id="2260" w:author="sanjai" w:date="2019-06-26T16:13:00Z">
                      <w:rPr>
                        <w:rFonts w:ascii="Calibri" w:eastAsia="Times New Roman" w:hAnsi="Calibri"/>
                        <w:color w:val="000000"/>
                        <w:kern w:val="0"/>
                        <w:sz w:val="18"/>
                        <w:szCs w:val="18"/>
                        <w:lang w:eastAsia="en-US"/>
                      </w:rPr>
                    </w:rPrChange>
                  </w:rPr>
                  <w:delText>x</w:delText>
                </w:r>
              </w:del>
            </w:ins>
          </w:p>
        </w:tc>
        <w:tc>
          <w:tcPr>
            <w:tcW w:w="911" w:type="dxa"/>
            <w:hideMark/>
            <w:tcPrChange w:id="2261"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62" w:author="sanjai" w:date="2019-06-26T16:12:00Z"/>
                <w:del w:id="2263" w:author="sanjai" w:date="2020-04-09T16:51:00Z"/>
                <w:rFonts w:ascii="Calibri" w:eastAsia="Times New Roman" w:hAnsi="Calibri"/>
                <w:color w:val="000000"/>
                <w:kern w:val="0"/>
                <w:sz w:val="20"/>
                <w:szCs w:val="18"/>
                <w:lang w:eastAsia="en-US"/>
                <w:rPrChange w:id="2264" w:author="sanjai" w:date="2019-06-26T16:13:00Z">
                  <w:rPr>
                    <w:ins w:id="2265" w:author="sanjai" w:date="2019-06-26T16:12:00Z"/>
                    <w:del w:id="2266" w:author="sanjai" w:date="2020-04-09T16:51:00Z"/>
                    <w:rFonts w:ascii="Calibri" w:eastAsia="Times New Roman" w:hAnsi="Calibri"/>
                    <w:color w:val="000000"/>
                    <w:kern w:val="0"/>
                    <w:sz w:val="18"/>
                    <w:szCs w:val="18"/>
                    <w:lang w:eastAsia="en-US"/>
                  </w:rPr>
                </w:rPrChange>
              </w:rPr>
            </w:pPr>
            <w:ins w:id="2267" w:author="sanjai" w:date="2019-06-26T16:12:00Z">
              <w:del w:id="2268" w:author="sanjai" w:date="2020-04-09T16:51:00Z">
                <w:r w:rsidRPr="00B17536" w:rsidDel="00ED139C">
                  <w:rPr>
                    <w:rFonts w:ascii="Calibri" w:eastAsia="Times New Roman" w:hAnsi="Calibri"/>
                    <w:color w:val="000000"/>
                    <w:kern w:val="0"/>
                    <w:sz w:val="20"/>
                    <w:szCs w:val="18"/>
                    <w:lang w:eastAsia="en-US"/>
                    <w:rPrChange w:id="2269" w:author="sanjai" w:date="2019-06-26T16:13:00Z">
                      <w:rPr>
                        <w:rFonts w:ascii="Calibri" w:eastAsia="Times New Roman" w:hAnsi="Calibri"/>
                        <w:color w:val="000000"/>
                        <w:kern w:val="0"/>
                        <w:sz w:val="18"/>
                        <w:szCs w:val="18"/>
                        <w:lang w:eastAsia="en-US"/>
                      </w:rPr>
                    </w:rPrChange>
                  </w:rPr>
                  <w:delText>x</w:delText>
                </w:r>
              </w:del>
            </w:ins>
          </w:p>
        </w:tc>
        <w:tc>
          <w:tcPr>
            <w:tcW w:w="1004" w:type="dxa"/>
            <w:hideMark/>
            <w:tcPrChange w:id="2270"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71" w:author="sanjai" w:date="2019-06-26T16:12:00Z"/>
                <w:del w:id="2272" w:author="sanjai" w:date="2020-04-09T16:51:00Z"/>
                <w:rFonts w:ascii="Calibri" w:eastAsia="Times New Roman" w:hAnsi="Calibri"/>
                <w:color w:val="000000"/>
                <w:kern w:val="0"/>
                <w:sz w:val="20"/>
                <w:szCs w:val="18"/>
                <w:lang w:eastAsia="en-US"/>
                <w:rPrChange w:id="2273" w:author="sanjai" w:date="2019-06-26T16:13:00Z">
                  <w:rPr>
                    <w:ins w:id="2274" w:author="sanjai" w:date="2019-06-26T16:12:00Z"/>
                    <w:del w:id="2275" w:author="sanjai" w:date="2020-04-09T16:51:00Z"/>
                    <w:rFonts w:ascii="Calibri" w:eastAsia="Times New Roman" w:hAnsi="Calibri"/>
                    <w:color w:val="000000"/>
                    <w:kern w:val="0"/>
                    <w:sz w:val="18"/>
                    <w:szCs w:val="18"/>
                    <w:lang w:eastAsia="en-US"/>
                  </w:rPr>
                </w:rPrChange>
              </w:rPr>
            </w:pPr>
            <w:ins w:id="2276" w:author="sanjai" w:date="2019-06-26T16:12:00Z">
              <w:del w:id="2277" w:author="sanjai" w:date="2020-04-09T16:51:00Z">
                <w:r w:rsidRPr="00B17536" w:rsidDel="00ED139C">
                  <w:rPr>
                    <w:rFonts w:ascii="Calibri" w:eastAsia="Times New Roman" w:hAnsi="Calibri"/>
                    <w:color w:val="000000"/>
                    <w:kern w:val="0"/>
                    <w:sz w:val="20"/>
                    <w:szCs w:val="18"/>
                    <w:lang w:eastAsia="en-US"/>
                    <w:rPrChange w:id="2278" w:author="sanjai" w:date="2019-06-26T16:13:00Z">
                      <w:rPr>
                        <w:rFonts w:ascii="Calibri" w:eastAsia="Times New Roman" w:hAnsi="Calibri"/>
                        <w:color w:val="000000"/>
                        <w:kern w:val="0"/>
                        <w:sz w:val="18"/>
                        <w:szCs w:val="18"/>
                        <w:lang w:eastAsia="en-US"/>
                      </w:rPr>
                    </w:rPrChange>
                  </w:rPr>
                  <w:delText>x</w:delText>
                </w:r>
              </w:del>
            </w:ins>
          </w:p>
        </w:tc>
        <w:tc>
          <w:tcPr>
            <w:tcW w:w="801" w:type="dxa"/>
            <w:hideMark/>
            <w:tcPrChange w:id="2279"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80" w:author="sanjai" w:date="2019-06-26T16:12:00Z"/>
                <w:del w:id="2281" w:author="sanjai" w:date="2020-04-09T16:51:00Z"/>
                <w:rFonts w:ascii="Calibri" w:eastAsia="Times New Roman" w:hAnsi="Calibri"/>
                <w:color w:val="000000"/>
                <w:kern w:val="0"/>
                <w:sz w:val="20"/>
                <w:szCs w:val="18"/>
                <w:lang w:eastAsia="en-US"/>
                <w:rPrChange w:id="2282" w:author="sanjai" w:date="2019-06-26T16:13:00Z">
                  <w:rPr>
                    <w:ins w:id="2283" w:author="sanjai" w:date="2019-06-26T16:12:00Z"/>
                    <w:del w:id="2284" w:author="sanjai" w:date="2020-04-09T16:51:00Z"/>
                    <w:rFonts w:ascii="Calibri" w:eastAsia="Times New Roman" w:hAnsi="Calibri"/>
                    <w:color w:val="000000"/>
                    <w:kern w:val="0"/>
                    <w:sz w:val="18"/>
                    <w:szCs w:val="18"/>
                    <w:lang w:eastAsia="en-US"/>
                  </w:rPr>
                </w:rPrChange>
              </w:rPr>
            </w:pPr>
          </w:p>
        </w:tc>
        <w:tc>
          <w:tcPr>
            <w:tcW w:w="695" w:type="dxa"/>
            <w:hideMark/>
            <w:tcPrChange w:id="2285"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86" w:author="sanjai" w:date="2019-06-26T16:12:00Z"/>
                <w:del w:id="2287" w:author="sanjai" w:date="2020-04-09T16:51:00Z"/>
                <w:rFonts w:ascii="Times New Roman" w:eastAsia="Times New Roman" w:hAnsi="Times New Roman" w:cs="Times New Roman"/>
                <w:kern w:val="0"/>
                <w:sz w:val="20"/>
                <w:szCs w:val="20"/>
                <w:lang w:eastAsia="en-US"/>
              </w:rPr>
            </w:pPr>
          </w:p>
        </w:tc>
        <w:tc>
          <w:tcPr>
            <w:tcW w:w="685" w:type="dxa"/>
            <w:hideMark/>
            <w:tcPrChange w:id="2288"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89" w:author="sanjai" w:date="2019-06-26T16:12:00Z"/>
                <w:del w:id="2290" w:author="sanjai" w:date="2020-04-09T16:51:00Z"/>
                <w:rFonts w:ascii="Times New Roman" w:eastAsia="Times New Roman" w:hAnsi="Times New Roman" w:cs="Times New Roman"/>
                <w:kern w:val="0"/>
                <w:sz w:val="20"/>
                <w:szCs w:val="20"/>
                <w:lang w:eastAsia="en-US"/>
              </w:rPr>
            </w:pPr>
          </w:p>
        </w:tc>
        <w:tc>
          <w:tcPr>
            <w:tcW w:w="830" w:type="dxa"/>
            <w:hideMark/>
            <w:tcPrChange w:id="2291"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92" w:author="sanjai" w:date="2019-06-26T16:12:00Z"/>
                <w:del w:id="2293" w:author="sanjai" w:date="2020-04-09T16:51:00Z"/>
                <w:rFonts w:ascii="Times New Roman" w:eastAsia="Times New Roman" w:hAnsi="Times New Roman" w:cs="Times New Roman"/>
                <w:kern w:val="0"/>
                <w:sz w:val="20"/>
                <w:szCs w:val="20"/>
                <w:lang w:eastAsia="en-US"/>
              </w:rPr>
            </w:pPr>
          </w:p>
        </w:tc>
        <w:tc>
          <w:tcPr>
            <w:tcW w:w="1440" w:type="dxa"/>
            <w:hideMark/>
            <w:tcPrChange w:id="2294"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295" w:author="sanjai" w:date="2019-06-26T16:12:00Z"/>
                <w:del w:id="2296" w:author="sanjai" w:date="2020-04-09T16:51:00Z"/>
                <w:rFonts w:ascii="Times New Roman" w:eastAsia="Times New Roman" w:hAnsi="Times New Roman" w:cs="Times New Roman"/>
                <w:kern w:val="0"/>
                <w:sz w:val="20"/>
                <w:szCs w:val="20"/>
                <w:lang w:eastAsia="en-US"/>
              </w:rPr>
            </w:pPr>
          </w:p>
        </w:tc>
      </w:tr>
      <w:tr w:rsidR="005E393E" w:rsidRPr="005E393E" w:rsidDel="00ED139C" w:rsidTr="00ED139C">
        <w:trPr>
          <w:cnfStyle w:val="000000100000" w:firstRow="0" w:lastRow="0" w:firstColumn="0" w:lastColumn="0" w:oddVBand="0" w:evenVBand="0" w:oddHBand="1" w:evenHBand="0" w:firstRowFirstColumn="0" w:firstRowLastColumn="0" w:lastRowFirstColumn="0" w:lastRowLastColumn="0"/>
          <w:trHeight w:val="300"/>
          <w:ins w:id="2297" w:author="sanjai" w:date="2019-06-26T16:12:00Z"/>
          <w:del w:id="2298" w:author="sanjai" w:date="2020-04-09T16:51:00Z"/>
          <w:trPrChange w:id="2299"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300"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301" w:author="sanjai" w:date="2019-06-26T16:12:00Z"/>
                <w:del w:id="2302" w:author="sanjai" w:date="2020-04-09T16:51:00Z"/>
                <w:rFonts w:ascii="Calibri" w:eastAsia="Times New Roman" w:hAnsi="Calibri"/>
                <w:color w:val="000000"/>
                <w:kern w:val="0"/>
                <w:sz w:val="20"/>
                <w:szCs w:val="18"/>
                <w:lang w:eastAsia="en-US"/>
                <w:rPrChange w:id="2303" w:author="sanjai" w:date="2019-06-26T16:13:00Z">
                  <w:rPr>
                    <w:ins w:id="2304" w:author="sanjai" w:date="2019-06-26T16:12:00Z"/>
                    <w:del w:id="2305" w:author="sanjai" w:date="2020-04-09T16:51:00Z"/>
                    <w:rFonts w:ascii="Calibri" w:eastAsia="Times New Roman" w:hAnsi="Calibri"/>
                    <w:color w:val="000000"/>
                    <w:kern w:val="0"/>
                    <w:sz w:val="18"/>
                    <w:szCs w:val="18"/>
                    <w:lang w:eastAsia="en-US"/>
                  </w:rPr>
                </w:rPrChange>
              </w:rPr>
            </w:pPr>
            <w:ins w:id="2306" w:author="sanjai" w:date="2019-06-26T16:12:00Z">
              <w:del w:id="2307" w:author="sanjai" w:date="2020-04-09T16:51:00Z">
                <w:r w:rsidRPr="00B17536" w:rsidDel="00ED139C">
                  <w:rPr>
                    <w:rFonts w:ascii="Calibri" w:eastAsia="Times New Roman" w:hAnsi="Calibri"/>
                    <w:color w:val="000000"/>
                    <w:kern w:val="0"/>
                    <w:sz w:val="20"/>
                    <w:szCs w:val="18"/>
                    <w:lang w:eastAsia="en-US"/>
                    <w:rPrChange w:id="2308" w:author="sanjai" w:date="2019-06-26T16:13:00Z">
                      <w:rPr>
                        <w:rFonts w:ascii="Calibri" w:eastAsia="Times New Roman" w:hAnsi="Calibri"/>
                        <w:color w:val="000000"/>
                        <w:kern w:val="0"/>
                        <w:sz w:val="18"/>
                        <w:szCs w:val="18"/>
                        <w:lang w:eastAsia="en-US"/>
                      </w:rPr>
                    </w:rPrChange>
                  </w:rPr>
                  <w:delText>vstart</w:delText>
                </w:r>
              </w:del>
            </w:ins>
          </w:p>
        </w:tc>
        <w:tc>
          <w:tcPr>
            <w:tcW w:w="951" w:type="dxa"/>
            <w:hideMark/>
            <w:tcPrChange w:id="2309"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10" w:author="sanjai" w:date="2019-06-26T16:12:00Z"/>
                <w:del w:id="2311" w:author="sanjai" w:date="2020-04-09T16:51:00Z"/>
                <w:rFonts w:ascii="Calibri" w:eastAsia="Times New Roman" w:hAnsi="Calibri"/>
                <w:color w:val="000000"/>
                <w:kern w:val="0"/>
                <w:sz w:val="20"/>
                <w:szCs w:val="18"/>
                <w:lang w:eastAsia="en-US"/>
                <w:rPrChange w:id="2312" w:author="sanjai" w:date="2019-06-26T16:13:00Z">
                  <w:rPr>
                    <w:ins w:id="2313" w:author="sanjai" w:date="2019-06-26T16:12:00Z"/>
                    <w:del w:id="2314" w:author="sanjai" w:date="2020-04-09T16:51:00Z"/>
                    <w:rFonts w:ascii="Calibri" w:eastAsia="Times New Roman" w:hAnsi="Calibri"/>
                    <w:color w:val="000000"/>
                    <w:kern w:val="0"/>
                    <w:sz w:val="18"/>
                    <w:szCs w:val="18"/>
                    <w:lang w:eastAsia="en-US"/>
                  </w:rPr>
                </w:rPrChange>
              </w:rPr>
            </w:pPr>
            <w:ins w:id="2315" w:author="sanjai" w:date="2019-06-26T16:12:00Z">
              <w:del w:id="2316" w:author="sanjai" w:date="2020-04-09T16:51:00Z">
                <w:r w:rsidRPr="00B17536" w:rsidDel="00ED139C">
                  <w:rPr>
                    <w:rFonts w:ascii="Calibri" w:eastAsia="Times New Roman" w:hAnsi="Calibri"/>
                    <w:color w:val="000000"/>
                    <w:kern w:val="0"/>
                    <w:sz w:val="20"/>
                    <w:szCs w:val="18"/>
                    <w:lang w:eastAsia="en-US"/>
                    <w:rPrChange w:id="2317" w:author="sanjai" w:date="2019-06-26T16:13:00Z">
                      <w:rPr>
                        <w:rFonts w:ascii="Calibri" w:eastAsia="Times New Roman" w:hAnsi="Calibri"/>
                        <w:color w:val="000000"/>
                        <w:kern w:val="0"/>
                        <w:sz w:val="18"/>
                        <w:szCs w:val="18"/>
                        <w:lang w:eastAsia="en-US"/>
                      </w:rPr>
                    </w:rPrChange>
                  </w:rPr>
                  <w:delText>trap check</w:delText>
                </w:r>
              </w:del>
            </w:ins>
          </w:p>
        </w:tc>
        <w:tc>
          <w:tcPr>
            <w:tcW w:w="1104" w:type="dxa"/>
            <w:hideMark/>
            <w:tcPrChange w:id="2318"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19" w:author="sanjai" w:date="2019-06-26T16:12:00Z"/>
                <w:del w:id="2320" w:author="sanjai" w:date="2020-04-09T16:51:00Z"/>
                <w:rFonts w:ascii="Calibri" w:eastAsia="Times New Roman" w:hAnsi="Calibri"/>
                <w:color w:val="000000"/>
                <w:kern w:val="0"/>
                <w:sz w:val="20"/>
                <w:szCs w:val="18"/>
                <w:lang w:eastAsia="en-US"/>
                <w:rPrChange w:id="2321" w:author="sanjai" w:date="2019-06-26T16:13:00Z">
                  <w:rPr>
                    <w:ins w:id="2322" w:author="sanjai" w:date="2019-06-26T16:12:00Z"/>
                    <w:del w:id="2323" w:author="sanjai" w:date="2020-04-09T16:51:00Z"/>
                    <w:rFonts w:ascii="Calibri" w:eastAsia="Times New Roman" w:hAnsi="Calibri"/>
                    <w:color w:val="000000"/>
                    <w:kern w:val="0"/>
                    <w:sz w:val="18"/>
                    <w:szCs w:val="18"/>
                    <w:lang w:eastAsia="en-US"/>
                  </w:rPr>
                </w:rPrChange>
              </w:rPr>
            </w:pPr>
          </w:p>
        </w:tc>
        <w:tc>
          <w:tcPr>
            <w:tcW w:w="911" w:type="dxa"/>
            <w:hideMark/>
            <w:tcPrChange w:id="2324"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25" w:author="sanjai" w:date="2019-06-26T16:12:00Z"/>
                <w:del w:id="2326" w:author="sanjai" w:date="2020-04-09T16:51:00Z"/>
                <w:rFonts w:ascii="Calibri" w:eastAsia="Times New Roman" w:hAnsi="Calibri"/>
                <w:color w:val="000000"/>
                <w:kern w:val="0"/>
                <w:sz w:val="20"/>
                <w:szCs w:val="18"/>
                <w:lang w:eastAsia="en-US"/>
                <w:rPrChange w:id="2327" w:author="sanjai" w:date="2019-06-26T16:13:00Z">
                  <w:rPr>
                    <w:ins w:id="2328" w:author="sanjai" w:date="2019-06-26T16:12:00Z"/>
                    <w:del w:id="2329" w:author="sanjai" w:date="2020-04-09T16:51:00Z"/>
                    <w:rFonts w:ascii="Calibri" w:eastAsia="Times New Roman" w:hAnsi="Calibri"/>
                    <w:color w:val="000000"/>
                    <w:kern w:val="0"/>
                    <w:sz w:val="18"/>
                    <w:szCs w:val="18"/>
                    <w:lang w:eastAsia="en-US"/>
                  </w:rPr>
                </w:rPrChange>
              </w:rPr>
            </w:pPr>
            <w:ins w:id="2330" w:author="sanjai" w:date="2019-06-26T16:12:00Z">
              <w:del w:id="2331" w:author="sanjai" w:date="2020-04-09T16:51:00Z">
                <w:r w:rsidRPr="00B17536" w:rsidDel="00ED139C">
                  <w:rPr>
                    <w:rFonts w:ascii="Calibri" w:eastAsia="Times New Roman" w:hAnsi="Calibri"/>
                    <w:color w:val="000000"/>
                    <w:kern w:val="0"/>
                    <w:sz w:val="20"/>
                    <w:szCs w:val="18"/>
                    <w:lang w:eastAsia="en-US"/>
                    <w:rPrChange w:id="2332" w:author="sanjai" w:date="2019-06-26T16:13:00Z">
                      <w:rPr>
                        <w:rFonts w:ascii="Calibri" w:eastAsia="Times New Roman" w:hAnsi="Calibri"/>
                        <w:color w:val="000000"/>
                        <w:kern w:val="0"/>
                        <w:sz w:val="18"/>
                        <w:szCs w:val="18"/>
                        <w:lang w:eastAsia="en-US"/>
                      </w:rPr>
                    </w:rPrChange>
                  </w:rPr>
                  <w:delText>x</w:delText>
                </w:r>
              </w:del>
            </w:ins>
          </w:p>
        </w:tc>
        <w:tc>
          <w:tcPr>
            <w:tcW w:w="1004" w:type="dxa"/>
            <w:hideMark/>
            <w:tcPrChange w:id="2333"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34" w:author="sanjai" w:date="2019-06-26T16:12:00Z"/>
                <w:del w:id="2335" w:author="sanjai" w:date="2020-04-09T16:51:00Z"/>
                <w:rFonts w:ascii="Calibri" w:eastAsia="Times New Roman" w:hAnsi="Calibri"/>
                <w:color w:val="000000"/>
                <w:kern w:val="0"/>
                <w:sz w:val="20"/>
                <w:szCs w:val="18"/>
                <w:lang w:eastAsia="en-US"/>
                <w:rPrChange w:id="2336" w:author="sanjai" w:date="2019-06-26T16:13:00Z">
                  <w:rPr>
                    <w:ins w:id="2337" w:author="sanjai" w:date="2019-06-26T16:12:00Z"/>
                    <w:del w:id="2338" w:author="sanjai" w:date="2020-04-09T16:51:00Z"/>
                    <w:rFonts w:ascii="Calibri" w:eastAsia="Times New Roman" w:hAnsi="Calibri"/>
                    <w:color w:val="000000"/>
                    <w:kern w:val="0"/>
                    <w:sz w:val="18"/>
                    <w:szCs w:val="18"/>
                    <w:lang w:eastAsia="en-US"/>
                  </w:rPr>
                </w:rPrChange>
              </w:rPr>
            </w:pPr>
            <w:ins w:id="2339" w:author="sanjai" w:date="2019-06-26T16:12:00Z">
              <w:del w:id="2340" w:author="sanjai" w:date="2020-04-09T16:51:00Z">
                <w:r w:rsidRPr="00B17536" w:rsidDel="00ED139C">
                  <w:rPr>
                    <w:rFonts w:ascii="Calibri" w:eastAsia="Times New Roman" w:hAnsi="Calibri"/>
                    <w:color w:val="000000"/>
                    <w:kern w:val="0"/>
                    <w:sz w:val="20"/>
                    <w:szCs w:val="18"/>
                    <w:lang w:eastAsia="en-US"/>
                    <w:rPrChange w:id="2341" w:author="sanjai" w:date="2019-06-26T16:13:00Z">
                      <w:rPr>
                        <w:rFonts w:ascii="Calibri" w:eastAsia="Times New Roman" w:hAnsi="Calibri"/>
                        <w:color w:val="000000"/>
                        <w:kern w:val="0"/>
                        <w:sz w:val="18"/>
                        <w:szCs w:val="18"/>
                        <w:lang w:eastAsia="en-US"/>
                      </w:rPr>
                    </w:rPrChange>
                  </w:rPr>
                  <w:delText>x</w:delText>
                </w:r>
              </w:del>
            </w:ins>
          </w:p>
        </w:tc>
        <w:tc>
          <w:tcPr>
            <w:tcW w:w="801" w:type="dxa"/>
            <w:hideMark/>
            <w:tcPrChange w:id="2342"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43" w:author="sanjai" w:date="2019-06-26T16:12:00Z"/>
                <w:del w:id="2344" w:author="sanjai" w:date="2020-04-09T16:51:00Z"/>
                <w:rFonts w:ascii="Calibri" w:eastAsia="Times New Roman" w:hAnsi="Calibri"/>
                <w:color w:val="000000"/>
                <w:kern w:val="0"/>
                <w:sz w:val="20"/>
                <w:szCs w:val="18"/>
                <w:lang w:eastAsia="en-US"/>
                <w:rPrChange w:id="2345" w:author="sanjai" w:date="2019-06-26T16:13:00Z">
                  <w:rPr>
                    <w:ins w:id="2346" w:author="sanjai" w:date="2019-06-26T16:12:00Z"/>
                    <w:del w:id="2347" w:author="sanjai" w:date="2020-04-09T16:51:00Z"/>
                    <w:rFonts w:ascii="Calibri" w:eastAsia="Times New Roman" w:hAnsi="Calibri"/>
                    <w:color w:val="000000"/>
                    <w:kern w:val="0"/>
                    <w:sz w:val="18"/>
                    <w:szCs w:val="18"/>
                    <w:lang w:eastAsia="en-US"/>
                  </w:rPr>
                </w:rPrChange>
              </w:rPr>
            </w:pPr>
          </w:p>
        </w:tc>
        <w:tc>
          <w:tcPr>
            <w:tcW w:w="695" w:type="dxa"/>
            <w:hideMark/>
            <w:tcPrChange w:id="2348"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49" w:author="sanjai" w:date="2019-06-26T16:12:00Z"/>
                <w:del w:id="2350" w:author="sanjai" w:date="2020-04-09T16:51:00Z"/>
                <w:rFonts w:ascii="Times New Roman" w:eastAsia="Times New Roman" w:hAnsi="Times New Roman" w:cs="Times New Roman"/>
                <w:kern w:val="0"/>
                <w:sz w:val="20"/>
                <w:szCs w:val="20"/>
                <w:lang w:eastAsia="en-US"/>
              </w:rPr>
            </w:pPr>
          </w:p>
        </w:tc>
        <w:tc>
          <w:tcPr>
            <w:tcW w:w="685" w:type="dxa"/>
            <w:hideMark/>
            <w:tcPrChange w:id="2351"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52" w:author="sanjai" w:date="2019-06-26T16:12:00Z"/>
                <w:del w:id="2353" w:author="sanjai" w:date="2020-04-09T16:51:00Z"/>
                <w:rFonts w:ascii="Times New Roman" w:eastAsia="Times New Roman" w:hAnsi="Times New Roman" w:cs="Times New Roman"/>
                <w:kern w:val="0"/>
                <w:sz w:val="20"/>
                <w:szCs w:val="20"/>
                <w:lang w:eastAsia="en-US"/>
              </w:rPr>
            </w:pPr>
          </w:p>
        </w:tc>
        <w:tc>
          <w:tcPr>
            <w:tcW w:w="830" w:type="dxa"/>
            <w:hideMark/>
            <w:tcPrChange w:id="2354"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55" w:author="sanjai" w:date="2019-06-26T16:12:00Z"/>
                <w:del w:id="2356" w:author="sanjai" w:date="2020-04-09T16:51:00Z"/>
                <w:rFonts w:ascii="Times New Roman" w:eastAsia="Times New Roman" w:hAnsi="Times New Roman" w:cs="Times New Roman"/>
                <w:kern w:val="0"/>
                <w:sz w:val="20"/>
                <w:szCs w:val="20"/>
                <w:lang w:eastAsia="en-US"/>
              </w:rPr>
            </w:pPr>
          </w:p>
        </w:tc>
        <w:tc>
          <w:tcPr>
            <w:tcW w:w="1440" w:type="dxa"/>
            <w:hideMark/>
            <w:tcPrChange w:id="2357"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ED139C"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358" w:author="sanjai" w:date="2019-06-26T16:12:00Z"/>
                <w:del w:id="2359" w:author="sanjai" w:date="2020-04-09T16:51:00Z"/>
                <w:rFonts w:ascii="Times New Roman" w:eastAsia="Times New Roman" w:hAnsi="Times New Roman" w:cs="Times New Roman"/>
                <w:kern w:val="0"/>
                <w:sz w:val="20"/>
                <w:szCs w:val="20"/>
                <w:lang w:eastAsia="en-US"/>
              </w:rPr>
            </w:pPr>
          </w:p>
        </w:tc>
      </w:tr>
      <w:tr w:rsidR="005E393E" w:rsidRPr="005E393E" w:rsidDel="00ED139C" w:rsidTr="00ED139C">
        <w:trPr>
          <w:trHeight w:val="300"/>
          <w:ins w:id="2360" w:author="sanjai" w:date="2019-06-26T16:12:00Z"/>
          <w:del w:id="2361" w:author="sanjai" w:date="2020-04-09T16:51:00Z"/>
          <w:trPrChange w:id="2362"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363"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rPr>
                <w:ins w:id="2364" w:author="sanjai" w:date="2019-06-26T16:12:00Z"/>
                <w:del w:id="2365" w:author="sanjai" w:date="2020-04-09T16:51:00Z"/>
                <w:rFonts w:ascii="Calibri" w:eastAsia="Times New Roman" w:hAnsi="Calibri"/>
                <w:color w:val="000000"/>
                <w:kern w:val="0"/>
                <w:sz w:val="20"/>
                <w:szCs w:val="18"/>
                <w:lang w:eastAsia="en-US"/>
                <w:rPrChange w:id="2366" w:author="sanjai" w:date="2019-06-26T16:13:00Z">
                  <w:rPr>
                    <w:ins w:id="2367" w:author="sanjai" w:date="2019-06-26T16:12:00Z"/>
                    <w:del w:id="2368" w:author="sanjai" w:date="2020-04-09T16:51:00Z"/>
                    <w:rFonts w:ascii="Calibri" w:eastAsia="Times New Roman" w:hAnsi="Calibri"/>
                    <w:color w:val="000000"/>
                    <w:kern w:val="0"/>
                    <w:sz w:val="18"/>
                    <w:szCs w:val="18"/>
                    <w:lang w:eastAsia="en-US"/>
                  </w:rPr>
                </w:rPrChange>
              </w:rPr>
            </w:pPr>
            <w:ins w:id="2369" w:author="sanjai" w:date="2019-06-26T16:12:00Z">
              <w:del w:id="2370" w:author="sanjai" w:date="2020-04-09T16:51:00Z">
                <w:r w:rsidRPr="00B17536" w:rsidDel="00ED139C">
                  <w:rPr>
                    <w:rFonts w:ascii="Calibri" w:eastAsia="Times New Roman" w:hAnsi="Calibri"/>
                    <w:color w:val="000000"/>
                    <w:kern w:val="0"/>
                    <w:sz w:val="20"/>
                    <w:szCs w:val="18"/>
                    <w:lang w:eastAsia="en-US"/>
                    <w:rPrChange w:id="2371" w:author="sanjai" w:date="2019-06-26T16:13:00Z">
                      <w:rPr>
                        <w:rFonts w:ascii="Calibri" w:eastAsia="Times New Roman" w:hAnsi="Calibri"/>
                        <w:color w:val="000000"/>
                        <w:kern w:val="0"/>
                        <w:sz w:val="18"/>
                        <w:szCs w:val="18"/>
                        <w:lang w:eastAsia="en-US"/>
                      </w:rPr>
                    </w:rPrChange>
                  </w:rPr>
                  <w:delText>Trap</w:delText>
                </w:r>
              </w:del>
            </w:ins>
          </w:p>
        </w:tc>
        <w:tc>
          <w:tcPr>
            <w:tcW w:w="951" w:type="dxa"/>
            <w:hideMark/>
            <w:tcPrChange w:id="2372"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73" w:author="sanjai" w:date="2019-06-26T16:12:00Z"/>
                <w:del w:id="2374" w:author="sanjai" w:date="2020-04-09T16:51:00Z"/>
                <w:rFonts w:ascii="Calibri" w:eastAsia="Times New Roman" w:hAnsi="Calibri"/>
                <w:color w:val="000000"/>
                <w:kern w:val="0"/>
                <w:sz w:val="20"/>
                <w:szCs w:val="18"/>
                <w:lang w:eastAsia="en-US"/>
                <w:rPrChange w:id="2375" w:author="sanjai" w:date="2019-06-26T16:13:00Z">
                  <w:rPr>
                    <w:ins w:id="2376" w:author="sanjai" w:date="2019-06-26T16:12:00Z"/>
                    <w:del w:id="2377" w:author="sanjai" w:date="2020-04-09T16:51:00Z"/>
                    <w:rFonts w:ascii="Calibri" w:eastAsia="Times New Roman" w:hAnsi="Calibri"/>
                    <w:color w:val="000000"/>
                    <w:kern w:val="0"/>
                    <w:sz w:val="18"/>
                    <w:szCs w:val="18"/>
                    <w:lang w:eastAsia="en-US"/>
                  </w:rPr>
                </w:rPrChange>
              </w:rPr>
            </w:pPr>
            <w:ins w:id="2378" w:author="sanjai" w:date="2019-06-26T16:12:00Z">
              <w:del w:id="2379" w:author="sanjai" w:date="2020-04-09T16:51:00Z">
                <w:r w:rsidRPr="00B17536" w:rsidDel="00ED139C">
                  <w:rPr>
                    <w:rFonts w:ascii="Calibri" w:eastAsia="Times New Roman" w:hAnsi="Calibri"/>
                    <w:color w:val="000000"/>
                    <w:kern w:val="0"/>
                    <w:sz w:val="20"/>
                    <w:szCs w:val="18"/>
                    <w:lang w:eastAsia="en-US"/>
                    <w:rPrChange w:id="2380" w:author="sanjai" w:date="2019-06-26T16:13:00Z">
                      <w:rPr>
                        <w:rFonts w:ascii="Calibri" w:eastAsia="Times New Roman" w:hAnsi="Calibri"/>
                        <w:color w:val="000000"/>
                        <w:kern w:val="0"/>
                        <w:sz w:val="18"/>
                        <w:szCs w:val="18"/>
                        <w:lang w:eastAsia="en-US"/>
                      </w:rPr>
                    </w:rPrChange>
                  </w:rPr>
                  <w:delText xml:space="preserve">vstart!=0 </w:delText>
                </w:r>
              </w:del>
            </w:ins>
          </w:p>
        </w:tc>
        <w:tc>
          <w:tcPr>
            <w:tcW w:w="1104" w:type="dxa"/>
            <w:hideMark/>
            <w:tcPrChange w:id="2381"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82" w:author="sanjai" w:date="2019-06-26T16:12:00Z"/>
                <w:del w:id="2383" w:author="sanjai" w:date="2020-04-09T16:51:00Z"/>
                <w:rFonts w:ascii="Calibri" w:eastAsia="Times New Roman" w:hAnsi="Calibri"/>
                <w:color w:val="000000"/>
                <w:kern w:val="0"/>
                <w:sz w:val="20"/>
                <w:szCs w:val="18"/>
                <w:lang w:eastAsia="en-US"/>
                <w:rPrChange w:id="2384" w:author="sanjai" w:date="2019-06-26T16:13:00Z">
                  <w:rPr>
                    <w:ins w:id="2385" w:author="sanjai" w:date="2019-06-26T16:12:00Z"/>
                    <w:del w:id="2386" w:author="sanjai" w:date="2020-04-09T16:51:00Z"/>
                    <w:rFonts w:ascii="Calibri" w:eastAsia="Times New Roman" w:hAnsi="Calibri"/>
                    <w:color w:val="000000"/>
                    <w:kern w:val="0"/>
                    <w:sz w:val="18"/>
                    <w:szCs w:val="18"/>
                    <w:lang w:eastAsia="en-US"/>
                  </w:rPr>
                </w:rPrChange>
              </w:rPr>
            </w:pPr>
          </w:p>
        </w:tc>
        <w:tc>
          <w:tcPr>
            <w:tcW w:w="911" w:type="dxa"/>
            <w:hideMark/>
            <w:tcPrChange w:id="2387"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88" w:author="sanjai" w:date="2019-06-26T16:12:00Z"/>
                <w:del w:id="2389" w:author="sanjai" w:date="2020-04-09T16:51:00Z"/>
                <w:rFonts w:ascii="Times New Roman" w:eastAsia="Times New Roman" w:hAnsi="Times New Roman" w:cs="Times New Roman"/>
                <w:kern w:val="0"/>
                <w:sz w:val="20"/>
                <w:szCs w:val="20"/>
                <w:lang w:eastAsia="en-US"/>
              </w:rPr>
            </w:pPr>
          </w:p>
        </w:tc>
        <w:tc>
          <w:tcPr>
            <w:tcW w:w="1004" w:type="dxa"/>
            <w:hideMark/>
            <w:tcPrChange w:id="2390"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91" w:author="sanjai" w:date="2019-06-26T16:12:00Z"/>
                <w:del w:id="2392" w:author="sanjai" w:date="2020-04-09T16:51:00Z"/>
                <w:rFonts w:ascii="Times New Roman" w:eastAsia="Times New Roman" w:hAnsi="Times New Roman" w:cs="Times New Roman"/>
                <w:kern w:val="0"/>
                <w:sz w:val="20"/>
                <w:szCs w:val="20"/>
                <w:lang w:eastAsia="en-US"/>
              </w:rPr>
            </w:pPr>
          </w:p>
        </w:tc>
        <w:tc>
          <w:tcPr>
            <w:tcW w:w="801" w:type="dxa"/>
            <w:hideMark/>
            <w:tcPrChange w:id="2393"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94" w:author="sanjai" w:date="2019-06-26T16:12:00Z"/>
                <w:del w:id="2395" w:author="sanjai" w:date="2020-04-09T16:51:00Z"/>
                <w:rFonts w:ascii="Times New Roman" w:eastAsia="Times New Roman" w:hAnsi="Times New Roman" w:cs="Times New Roman"/>
                <w:kern w:val="0"/>
                <w:sz w:val="20"/>
                <w:szCs w:val="20"/>
                <w:lang w:eastAsia="en-US"/>
              </w:rPr>
            </w:pPr>
          </w:p>
        </w:tc>
        <w:tc>
          <w:tcPr>
            <w:tcW w:w="695" w:type="dxa"/>
            <w:hideMark/>
            <w:tcPrChange w:id="2396"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397" w:author="sanjai" w:date="2019-06-26T16:12:00Z"/>
                <w:del w:id="2398" w:author="sanjai" w:date="2020-04-09T16:51:00Z"/>
                <w:rFonts w:ascii="Times New Roman" w:eastAsia="Times New Roman" w:hAnsi="Times New Roman" w:cs="Times New Roman"/>
                <w:kern w:val="0"/>
                <w:sz w:val="20"/>
                <w:szCs w:val="20"/>
                <w:lang w:eastAsia="en-US"/>
              </w:rPr>
            </w:pPr>
          </w:p>
        </w:tc>
        <w:tc>
          <w:tcPr>
            <w:tcW w:w="685" w:type="dxa"/>
            <w:hideMark/>
            <w:tcPrChange w:id="2399"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400" w:author="sanjai" w:date="2019-06-26T16:12:00Z"/>
                <w:del w:id="2401" w:author="sanjai" w:date="2020-04-09T16:51:00Z"/>
                <w:rFonts w:ascii="Times New Roman" w:eastAsia="Times New Roman" w:hAnsi="Times New Roman" w:cs="Times New Roman"/>
                <w:kern w:val="0"/>
                <w:sz w:val="20"/>
                <w:szCs w:val="20"/>
                <w:lang w:eastAsia="en-US"/>
              </w:rPr>
            </w:pPr>
          </w:p>
        </w:tc>
        <w:tc>
          <w:tcPr>
            <w:tcW w:w="830" w:type="dxa"/>
            <w:hideMark/>
            <w:tcPrChange w:id="2402"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403" w:author="sanjai" w:date="2019-06-26T16:12:00Z"/>
                <w:del w:id="2404" w:author="sanjai" w:date="2020-04-09T16:51:00Z"/>
                <w:rFonts w:ascii="Times New Roman" w:eastAsia="Times New Roman" w:hAnsi="Times New Roman" w:cs="Times New Roman"/>
                <w:kern w:val="0"/>
                <w:sz w:val="20"/>
                <w:szCs w:val="20"/>
                <w:lang w:eastAsia="en-US"/>
              </w:rPr>
            </w:pPr>
          </w:p>
        </w:tc>
        <w:tc>
          <w:tcPr>
            <w:tcW w:w="1440" w:type="dxa"/>
            <w:hideMark/>
            <w:tcPrChange w:id="2405"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ED139C"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406" w:author="sanjai" w:date="2019-06-26T16:12:00Z"/>
                <w:del w:id="2407" w:author="sanjai" w:date="2020-04-09T16:51:00Z"/>
                <w:rFonts w:ascii="Times New Roman" w:eastAsia="Times New Roman" w:hAnsi="Times New Roman" w:cs="Times New Roman"/>
                <w:kern w:val="0"/>
                <w:sz w:val="20"/>
                <w:szCs w:val="20"/>
                <w:lang w:eastAsia="en-US"/>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2408" w:author="sanjai" w:date="2019-06-26T16:12:00Z"/>
          <w:del w:id="2409" w:author="sanjai" w:date="2020-04-09T12:11:00Z"/>
          <w:trPrChange w:id="241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411" w:author="sanjai" w:date="2020-04-09T16:52:00Z">
              <w:tcPr>
                <w:tcW w:w="1320" w:type="dxa"/>
                <w:gridSpan w:val="2"/>
                <w:tcBorders>
                  <w:top w:val="single" w:sz="4" w:space="0" w:color="8EA9DB"/>
                  <w:left w:val="single" w:sz="4" w:space="0" w:color="8EA9DB"/>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412" w:author="sanjai" w:date="2019-06-26T16:12:00Z"/>
                <w:del w:id="2413" w:author="sanjai" w:date="2020-04-09T12:11:00Z"/>
                <w:rFonts w:ascii="Calibri" w:eastAsia="Times New Roman" w:hAnsi="Calibri"/>
                <w:color w:val="000000"/>
                <w:kern w:val="0"/>
                <w:sz w:val="20"/>
                <w:szCs w:val="18"/>
                <w:lang w:eastAsia="en-US"/>
                <w:rPrChange w:id="2414" w:author="sanjai" w:date="2019-06-26T16:13:00Z">
                  <w:rPr>
                    <w:ins w:id="2415" w:author="sanjai" w:date="2019-06-26T16:12:00Z"/>
                    <w:del w:id="2416" w:author="sanjai" w:date="2020-04-09T12:11:00Z"/>
                    <w:rFonts w:ascii="Calibri" w:eastAsia="Times New Roman" w:hAnsi="Calibri"/>
                    <w:color w:val="000000"/>
                    <w:kern w:val="0"/>
                    <w:sz w:val="18"/>
                    <w:szCs w:val="18"/>
                    <w:lang w:eastAsia="en-US"/>
                  </w:rPr>
                </w:rPrChange>
              </w:rPr>
            </w:pPr>
            <w:ins w:id="2417" w:author="sanjai" w:date="2019-06-26T16:12:00Z">
              <w:del w:id="2418" w:author="sanjai" w:date="2020-04-09T12:11:00Z">
                <w:r w:rsidRPr="00B17536" w:rsidDel="00764D30">
                  <w:rPr>
                    <w:rFonts w:ascii="Calibri" w:eastAsia="Times New Roman" w:hAnsi="Calibri"/>
                    <w:color w:val="000000"/>
                    <w:kern w:val="0"/>
                    <w:sz w:val="20"/>
                    <w:szCs w:val="18"/>
                    <w:lang w:eastAsia="en-US"/>
                    <w:rPrChange w:id="2419" w:author="sanjai" w:date="2019-06-26T16:13:00Z">
                      <w:rPr>
                        <w:rFonts w:ascii="Calibri" w:eastAsia="Times New Roman" w:hAnsi="Calibri"/>
                        <w:color w:val="000000"/>
                        <w:kern w:val="0"/>
                        <w:sz w:val="18"/>
                        <w:szCs w:val="18"/>
                        <w:lang w:eastAsia="en-US"/>
                      </w:rPr>
                    </w:rPrChange>
                  </w:rPr>
                  <w:delText>LMUL=1</w:delText>
                </w:r>
              </w:del>
            </w:ins>
          </w:p>
        </w:tc>
        <w:tc>
          <w:tcPr>
            <w:tcW w:w="951" w:type="dxa"/>
            <w:hideMark/>
            <w:tcPrChange w:id="2420" w:author="sanjai" w:date="2020-04-09T16:52:00Z">
              <w:tcPr>
                <w:tcW w:w="900" w:type="dxa"/>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21" w:author="sanjai" w:date="2019-06-26T16:12:00Z"/>
                <w:del w:id="2422" w:author="sanjai" w:date="2020-04-09T12:11:00Z"/>
                <w:rFonts w:ascii="Calibri" w:eastAsia="Times New Roman" w:hAnsi="Calibri"/>
                <w:color w:val="000000"/>
                <w:kern w:val="0"/>
                <w:sz w:val="20"/>
                <w:szCs w:val="18"/>
                <w:lang w:eastAsia="en-US"/>
                <w:rPrChange w:id="2423" w:author="sanjai" w:date="2019-06-26T16:13:00Z">
                  <w:rPr>
                    <w:ins w:id="2424" w:author="sanjai" w:date="2019-06-26T16:12:00Z"/>
                    <w:del w:id="2425" w:author="sanjai" w:date="2020-04-09T12:11:00Z"/>
                    <w:rFonts w:ascii="Calibri" w:eastAsia="Times New Roman" w:hAnsi="Calibri"/>
                    <w:color w:val="000000"/>
                    <w:kern w:val="0"/>
                    <w:sz w:val="18"/>
                    <w:szCs w:val="18"/>
                    <w:lang w:eastAsia="en-US"/>
                  </w:rPr>
                </w:rPrChange>
              </w:rPr>
            </w:pPr>
            <w:ins w:id="2426" w:author="sanjai" w:date="2019-06-26T16:12:00Z">
              <w:del w:id="2427" w:author="sanjai" w:date="2020-04-09T12:11:00Z">
                <w:r w:rsidRPr="00B17536" w:rsidDel="00764D30">
                  <w:rPr>
                    <w:rFonts w:ascii="Calibri" w:eastAsia="Times New Roman" w:hAnsi="Calibri"/>
                    <w:color w:val="000000"/>
                    <w:kern w:val="0"/>
                    <w:sz w:val="20"/>
                    <w:szCs w:val="18"/>
                    <w:lang w:eastAsia="en-US"/>
                    <w:rPrChange w:id="2428" w:author="sanjai" w:date="2019-06-26T16:13:00Z">
                      <w:rPr>
                        <w:rFonts w:ascii="Calibri" w:eastAsia="Times New Roman" w:hAnsi="Calibri"/>
                        <w:color w:val="000000"/>
                        <w:kern w:val="0"/>
                        <w:sz w:val="18"/>
                        <w:szCs w:val="18"/>
                        <w:lang w:eastAsia="en-US"/>
                      </w:rPr>
                    </w:rPrChange>
                  </w:rPr>
                  <w:delText>1</w:delText>
                </w:r>
              </w:del>
            </w:ins>
          </w:p>
        </w:tc>
        <w:tc>
          <w:tcPr>
            <w:tcW w:w="1104" w:type="dxa"/>
            <w:hideMark/>
            <w:tcPrChange w:id="2429" w:author="sanjai" w:date="2020-04-09T16:52:00Z">
              <w:tcPr>
                <w:tcW w:w="9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30" w:author="sanjai" w:date="2019-06-26T16:12:00Z"/>
                <w:del w:id="2431" w:author="sanjai" w:date="2020-04-09T12:11:00Z"/>
                <w:rFonts w:ascii="Calibri" w:eastAsia="Times New Roman" w:hAnsi="Calibri"/>
                <w:color w:val="000000"/>
                <w:kern w:val="0"/>
                <w:sz w:val="20"/>
                <w:szCs w:val="18"/>
                <w:lang w:eastAsia="en-US"/>
                <w:rPrChange w:id="2432" w:author="sanjai" w:date="2019-06-26T16:13:00Z">
                  <w:rPr>
                    <w:ins w:id="2433" w:author="sanjai" w:date="2019-06-26T16:12:00Z"/>
                    <w:del w:id="2434" w:author="sanjai" w:date="2020-04-09T12:11:00Z"/>
                    <w:rFonts w:ascii="Calibri" w:eastAsia="Times New Roman" w:hAnsi="Calibri"/>
                    <w:color w:val="000000"/>
                    <w:kern w:val="0"/>
                    <w:sz w:val="18"/>
                    <w:szCs w:val="18"/>
                    <w:lang w:eastAsia="en-US"/>
                  </w:rPr>
                </w:rPrChange>
              </w:rPr>
            </w:pPr>
            <w:ins w:id="2435" w:author="sanjai" w:date="2019-06-26T16:12:00Z">
              <w:del w:id="2436" w:author="sanjai" w:date="2020-04-09T12:11:00Z">
                <w:r w:rsidRPr="00B17536" w:rsidDel="00764D30">
                  <w:rPr>
                    <w:rFonts w:ascii="Calibri" w:eastAsia="Times New Roman" w:hAnsi="Calibri"/>
                    <w:color w:val="000000"/>
                    <w:kern w:val="0"/>
                    <w:sz w:val="20"/>
                    <w:szCs w:val="18"/>
                    <w:lang w:eastAsia="en-US"/>
                    <w:rPrChange w:id="2437" w:author="sanjai" w:date="2019-06-26T16:13:00Z">
                      <w:rPr>
                        <w:rFonts w:ascii="Calibri" w:eastAsia="Times New Roman" w:hAnsi="Calibri"/>
                        <w:color w:val="000000"/>
                        <w:kern w:val="0"/>
                        <w:sz w:val="18"/>
                        <w:szCs w:val="18"/>
                        <w:lang w:eastAsia="en-US"/>
                      </w:rPr>
                    </w:rPrChange>
                  </w:rPr>
                  <w:delText> </w:delText>
                </w:r>
              </w:del>
            </w:ins>
          </w:p>
        </w:tc>
        <w:tc>
          <w:tcPr>
            <w:tcW w:w="911" w:type="dxa"/>
            <w:hideMark/>
            <w:tcPrChange w:id="2438" w:author="sanjai" w:date="2020-04-09T16:52:00Z">
              <w:tcPr>
                <w:tcW w:w="100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39" w:author="sanjai" w:date="2019-06-26T16:12:00Z"/>
                <w:del w:id="2440" w:author="sanjai" w:date="2020-04-09T12:11:00Z"/>
                <w:rFonts w:ascii="Calibri" w:eastAsia="Times New Roman" w:hAnsi="Calibri"/>
                <w:color w:val="000000"/>
                <w:kern w:val="0"/>
                <w:sz w:val="20"/>
                <w:szCs w:val="18"/>
                <w:lang w:eastAsia="en-US"/>
                <w:rPrChange w:id="2441" w:author="sanjai" w:date="2019-06-26T16:13:00Z">
                  <w:rPr>
                    <w:ins w:id="2442" w:author="sanjai" w:date="2019-06-26T16:12:00Z"/>
                    <w:del w:id="2443" w:author="sanjai" w:date="2020-04-09T12:11:00Z"/>
                    <w:rFonts w:ascii="Calibri" w:eastAsia="Times New Roman" w:hAnsi="Calibri"/>
                    <w:color w:val="000000"/>
                    <w:kern w:val="0"/>
                    <w:sz w:val="18"/>
                    <w:szCs w:val="18"/>
                    <w:lang w:eastAsia="en-US"/>
                  </w:rPr>
                </w:rPrChange>
              </w:rPr>
            </w:pPr>
            <w:ins w:id="2444" w:author="sanjai" w:date="2019-06-26T16:12:00Z">
              <w:del w:id="2445" w:author="sanjai" w:date="2020-04-09T12:11:00Z">
                <w:r w:rsidRPr="00B17536" w:rsidDel="00764D30">
                  <w:rPr>
                    <w:rFonts w:ascii="Calibri" w:eastAsia="Times New Roman" w:hAnsi="Calibri"/>
                    <w:color w:val="000000"/>
                    <w:kern w:val="0"/>
                    <w:sz w:val="20"/>
                    <w:szCs w:val="18"/>
                    <w:lang w:eastAsia="en-US"/>
                    <w:rPrChange w:id="2446" w:author="sanjai" w:date="2019-06-26T16:13:00Z">
                      <w:rPr>
                        <w:rFonts w:ascii="Calibri" w:eastAsia="Times New Roman" w:hAnsi="Calibri"/>
                        <w:color w:val="000000"/>
                        <w:kern w:val="0"/>
                        <w:sz w:val="18"/>
                        <w:szCs w:val="18"/>
                        <w:lang w:eastAsia="en-US"/>
                      </w:rPr>
                    </w:rPrChange>
                  </w:rPr>
                  <w:delText> </w:delText>
                </w:r>
              </w:del>
            </w:ins>
          </w:p>
        </w:tc>
        <w:tc>
          <w:tcPr>
            <w:tcW w:w="1004" w:type="dxa"/>
            <w:hideMark/>
            <w:tcPrChange w:id="2447" w:author="sanjai" w:date="2020-04-09T16:52:00Z">
              <w:tcPr>
                <w:tcW w:w="9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48" w:author="sanjai" w:date="2019-06-26T16:12:00Z"/>
                <w:del w:id="2449" w:author="sanjai" w:date="2020-04-09T12:11:00Z"/>
                <w:rFonts w:ascii="Calibri" w:eastAsia="Times New Roman" w:hAnsi="Calibri"/>
                <w:color w:val="000000"/>
                <w:kern w:val="0"/>
                <w:sz w:val="20"/>
                <w:szCs w:val="18"/>
                <w:lang w:eastAsia="en-US"/>
                <w:rPrChange w:id="2450" w:author="sanjai" w:date="2019-06-26T16:13:00Z">
                  <w:rPr>
                    <w:ins w:id="2451" w:author="sanjai" w:date="2019-06-26T16:12:00Z"/>
                    <w:del w:id="2452" w:author="sanjai" w:date="2020-04-09T12:11:00Z"/>
                    <w:rFonts w:ascii="Calibri" w:eastAsia="Times New Roman" w:hAnsi="Calibri"/>
                    <w:color w:val="000000"/>
                    <w:kern w:val="0"/>
                    <w:sz w:val="18"/>
                    <w:szCs w:val="18"/>
                    <w:lang w:eastAsia="en-US"/>
                  </w:rPr>
                </w:rPrChange>
              </w:rPr>
            </w:pPr>
            <w:ins w:id="2453" w:author="sanjai" w:date="2019-06-26T16:12:00Z">
              <w:del w:id="2454" w:author="sanjai" w:date="2020-04-09T12:11:00Z">
                <w:r w:rsidRPr="00B17536" w:rsidDel="00764D30">
                  <w:rPr>
                    <w:rFonts w:ascii="Calibri" w:eastAsia="Times New Roman" w:hAnsi="Calibri"/>
                    <w:color w:val="000000"/>
                    <w:kern w:val="0"/>
                    <w:sz w:val="20"/>
                    <w:szCs w:val="18"/>
                    <w:lang w:eastAsia="en-US"/>
                    <w:rPrChange w:id="2455" w:author="sanjai" w:date="2019-06-26T16:13:00Z">
                      <w:rPr>
                        <w:rFonts w:ascii="Calibri" w:eastAsia="Times New Roman" w:hAnsi="Calibri"/>
                        <w:color w:val="000000"/>
                        <w:kern w:val="0"/>
                        <w:sz w:val="18"/>
                        <w:szCs w:val="18"/>
                        <w:lang w:eastAsia="en-US"/>
                      </w:rPr>
                    </w:rPrChange>
                  </w:rPr>
                  <w:delText> </w:delText>
                </w:r>
              </w:del>
            </w:ins>
          </w:p>
        </w:tc>
        <w:tc>
          <w:tcPr>
            <w:tcW w:w="801" w:type="dxa"/>
            <w:hideMark/>
            <w:tcPrChange w:id="2456" w:author="sanjai" w:date="2020-04-09T16:52:00Z">
              <w:tcPr>
                <w:tcW w:w="6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57" w:author="sanjai" w:date="2019-06-26T16:12:00Z"/>
                <w:del w:id="2458" w:author="sanjai" w:date="2020-04-09T12:11:00Z"/>
                <w:rFonts w:ascii="Calibri" w:eastAsia="Times New Roman" w:hAnsi="Calibri"/>
                <w:color w:val="000000"/>
                <w:kern w:val="0"/>
                <w:sz w:val="20"/>
                <w:szCs w:val="18"/>
                <w:lang w:eastAsia="en-US"/>
                <w:rPrChange w:id="2459" w:author="sanjai" w:date="2019-06-26T16:13:00Z">
                  <w:rPr>
                    <w:ins w:id="2460" w:author="sanjai" w:date="2019-06-26T16:12:00Z"/>
                    <w:del w:id="2461" w:author="sanjai" w:date="2020-04-09T12:11:00Z"/>
                    <w:rFonts w:ascii="Calibri" w:eastAsia="Times New Roman" w:hAnsi="Calibri"/>
                    <w:color w:val="000000"/>
                    <w:kern w:val="0"/>
                    <w:sz w:val="18"/>
                    <w:szCs w:val="18"/>
                    <w:lang w:eastAsia="en-US"/>
                  </w:rPr>
                </w:rPrChange>
              </w:rPr>
            </w:pPr>
            <w:ins w:id="2462" w:author="sanjai" w:date="2019-06-26T16:12:00Z">
              <w:del w:id="2463" w:author="sanjai" w:date="2020-04-09T12:11:00Z">
                <w:r w:rsidRPr="00B17536" w:rsidDel="00764D30">
                  <w:rPr>
                    <w:rFonts w:ascii="Calibri" w:eastAsia="Times New Roman" w:hAnsi="Calibri"/>
                    <w:color w:val="000000"/>
                    <w:kern w:val="0"/>
                    <w:sz w:val="20"/>
                    <w:szCs w:val="18"/>
                    <w:lang w:eastAsia="en-US"/>
                    <w:rPrChange w:id="2464" w:author="sanjai" w:date="2019-06-26T16:13:00Z">
                      <w:rPr>
                        <w:rFonts w:ascii="Calibri" w:eastAsia="Times New Roman" w:hAnsi="Calibri"/>
                        <w:color w:val="000000"/>
                        <w:kern w:val="0"/>
                        <w:sz w:val="18"/>
                        <w:szCs w:val="18"/>
                        <w:lang w:eastAsia="en-US"/>
                      </w:rPr>
                    </w:rPrChange>
                  </w:rPr>
                  <w:delText> </w:delText>
                </w:r>
              </w:del>
            </w:ins>
          </w:p>
        </w:tc>
        <w:tc>
          <w:tcPr>
            <w:tcW w:w="695" w:type="dxa"/>
            <w:hideMark/>
            <w:tcPrChange w:id="2465" w:author="sanjai" w:date="2020-04-09T16:52:00Z">
              <w:tcPr>
                <w:tcW w:w="8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66" w:author="sanjai" w:date="2019-06-26T16:12:00Z"/>
                <w:del w:id="2467" w:author="sanjai" w:date="2020-04-09T12:11:00Z"/>
                <w:rFonts w:ascii="Calibri" w:eastAsia="Times New Roman" w:hAnsi="Calibri"/>
                <w:color w:val="000000"/>
                <w:kern w:val="0"/>
                <w:sz w:val="20"/>
                <w:szCs w:val="18"/>
                <w:lang w:eastAsia="en-US"/>
                <w:rPrChange w:id="2468" w:author="sanjai" w:date="2019-06-26T16:13:00Z">
                  <w:rPr>
                    <w:ins w:id="2469" w:author="sanjai" w:date="2019-06-26T16:12:00Z"/>
                    <w:del w:id="2470" w:author="sanjai" w:date="2020-04-09T12:11:00Z"/>
                    <w:rFonts w:ascii="Calibri" w:eastAsia="Times New Roman" w:hAnsi="Calibri"/>
                    <w:color w:val="000000"/>
                    <w:kern w:val="0"/>
                    <w:sz w:val="18"/>
                    <w:szCs w:val="18"/>
                    <w:lang w:eastAsia="en-US"/>
                  </w:rPr>
                </w:rPrChange>
              </w:rPr>
            </w:pPr>
            <w:ins w:id="2471" w:author="sanjai" w:date="2019-06-26T16:12:00Z">
              <w:del w:id="2472" w:author="sanjai" w:date="2020-04-09T12:11:00Z">
                <w:r w:rsidRPr="00B17536" w:rsidDel="00764D30">
                  <w:rPr>
                    <w:rFonts w:ascii="Calibri" w:eastAsia="Times New Roman" w:hAnsi="Calibri"/>
                    <w:color w:val="000000"/>
                    <w:kern w:val="0"/>
                    <w:sz w:val="20"/>
                    <w:szCs w:val="18"/>
                    <w:lang w:eastAsia="en-US"/>
                    <w:rPrChange w:id="2473" w:author="sanjai" w:date="2019-06-26T16:13:00Z">
                      <w:rPr>
                        <w:rFonts w:ascii="Calibri" w:eastAsia="Times New Roman" w:hAnsi="Calibri"/>
                        <w:color w:val="000000"/>
                        <w:kern w:val="0"/>
                        <w:sz w:val="18"/>
                        <w:szCs w:val="18"/>
                        <w:lang w:eastAsia="en-US"/>
                      </w:rPr>
                    </w:rPrChange>
                  </w:rPr>
                  <w:delText> </w:delText>
                </w:r>
              </w:del>
            </w:ins>
          </w:p>
        </w:tc>
        <w:tc>
          <w:tcPr>
            <w:tcW w:w="685" w:type="dxa"/>
            <w:hideMark/>
            <w:tcPrChange w:id="2474"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75" w:author="sanjai" w:date="2019-06-26T16:12:00Z"/>
                <w:del w:id="2476" w:author="sanjai" w:date="2020-04-09T12:11:00Z"/>
                <w:rFonts w:ascii="Calibri" w:eastAsia="Times New Roman" w:hAnsi="Calibri"/>
                <w:color w:val="000000"/>
                <w:kern w:val="0"/>
                <w:sz w:val="20"/>
                <w:szCs w:val="18"/>
                <w:lang w:eastAsia="en-US"/>
                <w:rPrChange w:id="2477" w:author="sanjai" w:date="2019-06-26T16:13:00Z">
                  <w:rPr>
                    <w:ins w:id="2478" w:author="sanjai" w:date="2019-06-26T16:12:00Z"/>
                    <w:del w:id="2479" w:author="sanjai" w:date="2020-04-09T12:11:00Z"/>
                    <w:rFonts w:ascii="Calibri" w:eastAsia="Times New Roman" w:hAnsi="Calibri"/>
                    <w:color w:val="000000"/>
                    <w:kern w:val="0"/>
                    <w:sz w:val="18"/>
                    <w:szCs w:val="18"/>
                    <w:lang w:eastAsia="en-US"/>
                  </w:rPr>
                </w:rPrChange>
              </w:rPr>
            </w:pPr>
            <w:ins w:id="2480" w:author="sanjai" w:date="2019-06-26T16:12:00Z">
              <w:del w:id="2481" w:author="sanjai" w:date="2020-04-09T12:11:00Z">
                <w:r w:rsidRPr="00B17536" w:rsidDel="00764D30">
                  <w:rPr>
                    <w:rFonts w:ascii="Calibri" w:eastAsia="Times New Roman" w:hAnsi="Calibri"/>
                    <w:color w:val="000000"/>
                    <w:kern w:val="0"/>
                    <w:sz w:val="20"/>
                    <w:szCs w:val="18"/>
                    <w:lang w:eastAsia="en-US"/>
                    <w:rPrChange w:id="2482" w:author="sanjai" w:date="2019-06-26T16:13:00Z">
                      <w:rPr>
                        <w:rFonts w:ascii="Calibri" w:eastAsia="Times New Roman" w:hAnsi="Calibri"/>
                        <w:color w:val="000000"/>
                        <w:kern w:val="0"/>
                        <w:sz w:val="18"/>
                        <w:szCs w:val="18"/>
                        <w:lang w:eastAsia="en-US"/>
                      </w:rPr>
                    </w:rPrChange>
                  </w:rPr>
                  <w:delText> </w:delText>
                </w:r>
              </w:del>
            </w:ins>
          </w:p>
        </w:tc>
        <w:tc>
          <w:tcPr>
            <w:tcW w:w="830" w:type="dxa"/>
            <w:hideMark/>
            <w:tcPrChange w:id="2483"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84" w:author="sanjai" w:date="2019-06-26T16:12:00Z"/>
                <w:del w:id="2485" w:author="sanjai" w:date="2020-04-09T12:11:00Z"/>
                <w:rFonts w:ascii="Calibri" w:eastAsia="Times New Roman" w:hAnsi="Calibri"/>
                <w:color w:val="000000"/>
                <w:kern w:val="0"/>
                <w:sz w:val="20"/>
                <w:szCs w:val="18"/>
                <w:lang w:eastAsia="en-US"/>
                <w:rPrChange w:id="2486" w:author="sanjai" w:date="2019-06-26T16:13:00Z">
                  <w:rPr>
                    <w:ins w:id="2487" w:author="sanjai" w:date="2019-06-26T16:12:00Z"/>
                    <w:del w:id="2488" w:author="sanjai" w:date="2020-04-09T12:11:00Z"/>
                    <w:rFonts w:ascii="Calibri" w:eastAsia="Times New Roman" w:hAnsi="Calibri"/>
                    <w:color w:val="000000"/>
                    <w:kern w:val="0"/>
                    <w:sz w:val="18"/>
                    <w:szCs w:val="18"/>
                    <w:lang w:eastAsia="en-US"/>
                  </w:rPr>
                </w:rPrChange>
              </w:rPr>
            </w:pPr>
            <w:ins w:id="2489" w:author="sanjai" w:date="2019-06-26T16:12:00Z">
              <w:del w:id="2490" w:author="sanjai" w:date="2020-04-09T12:11:00Z">
                <w:r w:rsidRPr="00B17536" w:rsidDel="00764D30">
                  <w:rPr>
                    <w:rFonts w:ascii="Calibri" w:eastAsia="Times New Roman" w:hAnsi="Calibri"/>
                    <w:color w:val="000000"/>
                    <w:kern w:val="0"/>
                    <w:sz w:val="20"/>
                    <w:szCs w:val="18"/>
                    <w:lang w:eastAsia="en-US"/>
                    <w:rPrChange w:id="2491" w:author="sanjai" w:date="2019-06-26T16:13:00Z">
                      <w:rPr>
                        <w:rFonts w:ascii="Calibri" w:eastAsia="Times New Roman" w:hAnsi="Calibri"/>
                        <w:color w:val="000000"/>
                        <w:kern w:val="0"/>
                        <w:sz w:val="18"/>
                        <w:szCs w:val="18"/>
                        <w:lang w:eastAsia="en-US"/>
                      </w:rPr>
                    </w:rPrChange>
                  </w:rPr>
                  <w:delText> </w:delText>
                </w:r>
              </w:del>
            </w:ins>
          </w:p>
        </w:tc>
        <w:tc>
          <w:tcPr>
            <w:tcW w:w="1440" w:type="dxa"/>
            <w:hideMark/>
            <w:tcPrChange w:id="2492" w:author="sanjai" w:date="2020-04-09T16:52:00Z">
              <w:tcPr>
                <w:tcW w:w="1180" w:type="dxa"/>
                <w:gridSpan w:val="2"/>
                <w:tcBorders>
                  <w:top w:val="single" w:sz="4" w:space="0" w:color="8EA9DB"/>
                  <w:left w:val="nil"/>
                  <w:bottom w:val="single" w:sz="4" w:space="0" w:color="8EA9DB"/>
                  <w:right w:val="single" w:sz="4" w:space="0" w:color="8EA9DB"/>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493" w:author="sanjai" w:date="2019-06-26T16:12:00Z"/>
                <w:del w:id="2494" w:author="sanjai" w:date="2020-04-09T12:11:00Z"/>
                <w:rFonts w:ascii="Calibri" w:eastAsia="Times New Roman" w:hAnsi="Calibri"/>
                <w:color w:val="000000"/>
                <w:kern w:val="0"/>
                <w:sz w:val="20"/>
                <w:szCs w:val="18"/>
                <w:lang w:eastAsia="en-US"/>
                <w:rPrChange w:id="2495" w:author="sanjai" w:date="2019-06-26T16:13:00Z">
                  <w:rPr>
                    <w:ins w:id="2496" w:author="sanjai" w:date="2019-06-26T16:12:00Z"/>
                    <w:del w:id="2497" w:author="sanjai" w:date="2020-04-09T12:11:00Z"/>
                    <w:rFonts w:ascii="Calibri" w:eastAsia="Times New Roman" w:hAnsi="Calibri"/>
                    <w:color w:val="000000"/>
                    <w:kern w:val="0"/>
                    <w:sz w:val="18"/>
                    <w:szCs w:val="18"/>
                    <w:lang w:eastAsia="en-US"/>
                  </w:rPr>
                </w:rPrChange>
              </w:rPr>
            </w:pPr>
            <w:ins w:id="2498" w:author="sanjai" w:date="2019-06-26T16:12:00Z">
              <w:del w:id="2499" w:author="sanjai" w:date="2020-04-09T12:11:00Z">
                <w:r w:rsidRPr="00B17536" w:rsidDel="00764D30">
                  <w:rPr>
                    <w:rFonts w:ascii="Calibri" w:eastAsia="Times New Roman" w:hAnsi="Calibri"/>
                    <w:color w:val="000000"/>
                    <w:kern w:val="0"/>
                    <w:sz w:val="20"/>
                    <w:szCs w:val="18"/>
                    <w:lang w:eastAsia="en-US"/>
                    <w:rPrChange w:id="2500" w:author="sanjai" w:date="2019-06-26T16:13:00Z">
                      <w:rPr>
                        <w:rFonts w:ascii="Calibri" w:eastAsia="Times New Roman" w:hAnsi="Calibri"/>
                        <w:color w:val="000000"/>
                        <w:kern w:val="0"/>
                        <w:sz w:val="18"/>
                        <w:szCs w:val="18"/>
                        <w:lang w:eastAsia="en-US"/>
                      </w:rPr>
                    </w:rPrChange>
                  </w:rPr>
                  <w:delText> </w:delText>
                </w:r>
              </w:del>
            </w:ins>
          </w:p>
        </w:tc>
      </w:tr>
      <w:tr w:rsidR="005E393E" w:rsidRPr="005E393E" w:rsidDel="00764D30" w:rsidTr="00ED139C">
        <w:trPr>
          <w:trHeight w:val="300"/>
          <w:ins w:id="2501" w:author="sanjai" w:date="2019-06-26T16:12:00Z"/>
          <w:del w:id="2502" w:author="sanjai" w:date="2020-04-09T12:11:00Z"/>
          <w:trPrChange w:id="2503"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504"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2505" w:author="sanjai" w:date="2019-06-26T16:12:00Z"/>
                <w:del w:id="2506" w:author="sanjai" w:date="2020-04-09T12:11:00Z"/>
                <w:rFonts w:ascii="Calibri" w:eastAsia="Times New Roman" w:hAnsi="Calibri"/>
                <w:color w:val="000000"/>
                <w:kern w:val="0"/>
                <w:sz w:val="20"/>
                <w:szCs w:val="18"/>
                <w:lang w:eastAsia="en-US"/>
                <w:rPrChange w:id="2507" w:author="sanjai" w:date="2019-06-26T16:13:00Z">
                  <w:rPr>
                    <w:ins w:id="2508" w:author="sanjai" w:date="2019-06-26T16:12:00Z"/>
                    <w:del w:id="2509" w:author="sanjai" w:date="2020-04-09T12:11:00Z"/>
                    <w:rFonts w:ascii="Calibri" w:eastAsia="Times New Roman" w:hAnsi="Calibri"/>
                    <w:color w:val="000000"/>
                    <w:kern w:val="0"/>
                    <w:sz w:val="18"/>
                    <w:szCs w:val="18"/>
                    <w:lang w:eastAsia="en-US"/>
                  </w:rPr>
                </w:rPrChange>
              </w:rPr>
            </w:pPr>
            <w:ins w:id="2510" w:author="sanjai" w:date="2019-06-26T16:12:00Z">
              <w:del w:id="2511" w:author="sanjai" w:date="2020-04-09T12:11:00Z">
                <w:r w:rsidRPr="00B17536" w:rsidDel="00764D30">
                  <w:rPr>
                    <w:rFonts w:ascii="Calibri" w:eastAsia="Times New Roman" w:hAnsi="Calibri"/>
                    <w:color w:val="000000"/>
                    <w:kern w:val="0"/>
                    <w:sz w:val="20"/>
                    <w:szCs w:val="18"/>
                    <w:lang w:eastAsia="en-US"/>
                    <w:rPrChange w:id="2512" w:author="sanjai" w:date="2019-06-26T16:13:00Z">
                      <w:rPr>
                        <w:rFonts w:ascii="Calibri" w:eastAsia="Times New Roman" w:hAnsi="Calibri"/>
                        <w:color w:val="000000"/>
                        <w:kern w:val="0"/>
                        <w:sz w:val="18"/>
                        <w:szCs w:val="18"/>
                        <w:lang w:eastAsia="en-US"/>
                      </w:rPr>
                    </w:rPrChange>
                  </w:rPr>
                  <w:delText>#uops</w:delText>
                </w:r>
              </w:del>
            </w:ins>
          </w:p>
        </w:tc>
        <w:tc>
          <w:tcPr>
            <w:tcW w:w="951" w:type="dxa"/>
            <w:hideMark/>
            <w:tcPrChange w:id="2513"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14" w:author="sanjai" w:date="2019-06-26T16:12:00Z"/>
                <w:del w:id="2515" w:author="sanjai" w:date="2020-04-09T12:11:00Z"/>
                <w:rFonts w:ascii="Calibri" w:eastAsia="Times New Roman" w:hAnsi="Calibri"/>
                <w:color w:val="000000"/>
                <w:kern w:val="0"/>
                <w:sz w:val="20"/>
                <w:szCs w:val="18"/>
                <w:lang w:eastAsia="en-US"/>
                <w:rPrChange w:id="2516" w:author="sanjai" w:date="2019-06-26T16:13:00Z">
                  <w:rPr>
                    <w:ins w:id="2517" w:author="sanjai" w:date="2019-06-26T16:12:00Z"/>
                    <w:del w:id="2518" w:author="sanjai" w:date="2020-04-09T12:11:00Z"/>
                    <w:rFonts w:ascii="Calibri" w:eastAsia="Times New Roman" w:hAnsi="Calibri"/>
                    <w:color w:val="000000"/>
                    <w:kern w:val="0"/>
                    <w:sz w:val="18"/>
                    <w:szCs w:val="18"/>
                    <w:lang w:eastAsia="en-US"/>
                  </w:rPr>
                </w:rPrChange>
              </w:rPr>
            </w:pPr>
            <w:ins w:id="2519" w:author="sanjai" w:date="2019-06-26T16:12:00Z">
              <w:del w:id="2520" w:author="sanjai" w:date="2020-04-09T12:11:00Z">
                <w:r w:rsidRPr="00B17536" w:rsidDel="00764D30">
                  <w:rPr>
                    <w:rFonts w:ascii="Calibri" w:eastAsia="Times New Roman" w:hAnsi="Calibri"/>
                    <w:color w:val="000000"/>
                    <w:kern w:val="0"/>
                    <w:sz w:val="20"/>
                    <w:szCs w:val="18"/>
                    <w:lang w:eastAsia="en-US"/>
                    <w:rPrChange w:id="2521" w:author="sanjai" w:date="2019-06-26T16:13:00Z">
                      <w:rPr>
                        <w:rFonts w:ascii="Calibri" w:eastAsia="Times New Roman" w:hAnsi="Calibri"/>
                        <w:color w:val="000000"/>
                        <w:kern w:val="0"/>
                        <w:sz w:val="18"/>
                        <w:szCs w:val="18"/>
                        <w:lang w:eastAsia="en-US"/>
                      </w:rPr>
                    </w:rPrChange>
                  </w:rPr>
                  <w:delText>1</w:delText>
                </w:r>
              </w:del>
            </w:ins>
          </w:p>
        </w:tc>
        <w:tc>
          <w:tcPr>
            <w:tcW w:w="1104" w:type="dxa"/>
            <w:hideMark/>
            <w:tcPrChange w:id="2522"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23" w:author="sanjai" w:date="2019-06-26T16:12:00Z"/>
                <w:del w:id="2524" w:author="sanjai" w:date="2020-04-09T12:11:00Z"/>
                <w:rFonts w:ascii="Calibri" w:eastAsia="Times New Roman" w:hAnsi="Calibri"/>
                <w:color w:val="000000"/>
                <w:kern w:val="0"/>
                <w:sz w:val="20"/>
                <w:szCs w:val="18"/>
                <w:lang w:eastAsia="en-US"/>
                <w:rPrChange w:id="2525" w:author="sanjai" w:date="2019-06-26T16:13:00Z">
                  <w:rPr>
                    <w:ins w:id="2526" w:author="sanjai" w:date="2019-06-26T16:12:00Z"/>
                    <w:del w:id="2527" w:author="sanjai" w:date="2020-04-09T12:11:00Z"/>
                    <w:rFonts w:ascii="Calibri" w:eastAsia="Times New Roman" w:hAnsi="Calibri"/>
                    <w:color w:val="000000"/>
                    <w:kern w:val="0"/>
                    <w:sz w:val="18"/>
                    <w:szCs w:val="18"/>
                    <w:lang w:eastAsia="en-US"/>
                  </w:rPr>
                </w:rPrChange>
              </w:rPr>
            </w:pPr>
          </w:p>
        </w:tc>
        <w:tc>
          <w:tcPr>
            <w:tcW w:w="911" w:type="dxa"/>
            <w:hideMark/>
            <w:tcPrChange w:id="2528"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29" w:author="sanjai" w:date="2019-06-26T16:12:00Z"/>
                <w:del w:id="2530" w:author="sanjai" w:date="2020-04-09T12:11:00Z"/>
                <w:rFonts w:ascii="Calibri" w:eastAsia="Times New Roman" w:hAnsi="Calibri"/>
                <w:color w:val="000000"/>
                <w:kern w:val="0"/>
                <w:sz w:val="20"/>
                <w:szCs w:val="18"/>
                <w:lang w:eastAsia="en-US"/>
                <w:rPrChange w:id="2531" w:author="sanjai" w:date="2019-06-26T16:13:00Z">
                  <w:rPr>
                    <w:ins w:id="2532" w:author="sanjai" w:date="2019-06-26T16:12:00Z"/>
                    <w:del w:id="2533" w:author="sanjai" w:date="2020-04-09T12:11:00Z"/>
                    <w:rFonts w:ascii="Calibri" w:eastAsia="Times New Roman" w:hAnsi="Calibri"/>
                    <w:color w:val="000000"/>
                    <w:kern w:val="0"/>
                    <w:sz w:val="18"/>
                    <w:szCs w:val="18"/>
                    <w:lang w:eastAsia="en-US"/>
                  </w:rPr>
                </w:rPrChange>
              </w:rPr>
            </w:pPr>
            <w:ins w:id="2534" w:author="sanjai" w:date="2019-06-26T16:12:00Z">
              <w:del w:id="2535" w:author="sanjai" w:date="2020-04-09T12:11:00Z">
                <w:r w:rsidRPr="00B17536" w:rsidDel="00764D30">
                  <w:rPr>
                    <w:rFonts w:ascii="Calibri" w:eastAsia="Times New Roman" w:hAnsi="Calibri"/>
                    <w:color w:val="000000"/>
                    <w:kern w:val="0"/>
                    <w:sz w:val="20"/>
                    <w:szCs w:val="18"/>
                    <w:lang w:eastAsia="en-US"/>
                    <w:rPrChange w:id="2536" w:author="sanjai" w:date="2019-06-26T16:13:00Z">
                      <w:rPr>
                        <w:rFonts w:ascii="Calibri" w:eastAsia="Times New Roman" w:hAnsi="Calibri"/>
                        <w:color w:val="000000"/>
                        <w:kern w:val="0"/>
                        <w:sz w:val="18"/>
                        <w:szCs w:val="18"/>
                        <w:lang w:eastAsia="en-US"/>
                      </w:rPr>
                    </w:rPrChange>
                  </w:rPr>
                  <w:delText>1</w:delText>
                </w:r>
              </w:del>
            </w:ins>
          </w:p>
        </w:tc>
        <w:tc>
          <w:tcPr>
            <w:tcW w:w="1004" w:type="dxa"/>
            <w:hideMark/>
            <w:tcPrChange w:id="2537"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38" w:author="sanjai" w:date="2019-06-26T16:12:00Z"/>
                <w:del w:id="2539" w:author="sanjai" w:date="2020-04-09T12:11:00Z"/>
                <w:rFonts w:ascii="Calibri" w:eastAsia="Times New Roman" w:hAnsi="Calibri"/>
                <w:color w:val="000000"/>
                <w:kern w:val="0"/>
                <w:sz w:val="20"/>
                <w:szCs w:val="18"/>
                <w:lang w:eastAsia="en-US"/>
                <w:rPrChange w:id="2540" w:author="sanjai" w:date="2019-06-26T16:13:00Z">
                  <w:rPr>
                    <w:ins w:id="2541" w:author="sanjai" w:date="2019-06-26T16:12:00Z"/>
                    <w:del w:id="2542" w:author="sanjai" w:date="2020-04-09T12:11:00Z"/>
                    <w:rFonts w:ascii="Calibri" w:eastAsia="Times New Roman" w:hAnsi="Calibri"/>
                    <w:color w:val="000000"/>
                    <w:kern w:val="0"/>
                    <w:sz w:val="18"/>
                    <w:szCs w:val="18"/>
                    <w:lang w:eastAsia="en-US"/>
                  </w:rPr>
                </w:rPrChange>
              </w:rPr>
            </w:pPr>
            <w:ins w:id="2543" w:author="sanjai" w:date="2019-06-26T16:12:00Z">
              <w:del w:id="2544" w:author="sanjai" w:date="2020-04-09T12:11:00Z">
                <w:r w:rsidRPr="00B17536" w:rsidDel="00764D30">
                  <w:rPr>
                    <w:rFonts w:ascii="Calibri" w:eastAsia="Times New Roman" w:hAnsi="Calibri"/>
                    <w:color w:val="000000"/>
                    <w:kern w:val="0"/>
                    <w:sz w:val="20"/>
                    <w:szCs w:val="18"/>
                    <w:lang w:eastAsia="en-US"/>
                    <w:rPrChange w:id="2545" w:author="sanjai" w:date="2019-06-26T16:13:00Z">
                      <w:rPr>
                        <w:rFonts w:ascii="Calibri" w:eastAsia="Times New Roman" w:hAnsi="Calibri"/>
                        <w:color w:val="000000"/>
                        <w:kern w:val="0"/>
                        <w:sz w:val="18"/>
                        <w:szCs w:val="18"/>
                        <w:lang w:eastAsia="en-US"/>
                      </w:rPr>
                    </w:rPrChange>
                  </w:rPr>
                  <w:delText>1</w:delText>
                </w:r>
              </w:del>
            </w:ins>
          </w:p>
        </w:tc>
        <w:tc>
          <w:tcPr>
            <w:tcW w:w="801" w:type="dxa"/>
            <w:hideMark/>
            <w:tcPrChange w:id="2546"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47" w:author="sanjai" w:date="2019-06-26T16:12:00Z"/>
                <w:del w:id="2548" w:author="sanjai" w:date="2020-04-09T12:11:00Z"/>
                <w:rFonts w:ascii="Calibri" w:eastAsia="Times New Roman" w:hAnsi="Calibri"/>
                <w:color w:val="000000"/>
                <w:kern w:val="0"/>
                <w:sz w:val="20"/>
                <w:szCs w:val="18"/>
                <w:lang w:eastAsia="en-US"/>
                <w:rPrChange w:id="2549" w:author="sanjai" w:date="2019-06-26T16:13:00Z">
                  <w:rPr>
                    <w:ins w:id="2550" w:author="sanjai" w:date="2019-06-26T16:12:00Z"/>
                    <w:del w:id="2551" w:author="sanjai" w:date="2020-04-09T12:11:00Z"/>
                    <w:rFonts w:ascii="Calibri" w:eastAsia="Times New Roman" w:hAnsi="Calibri"/>
                    <w:color w:val="000000"/>
                    <w:kern w:val="0"/>
                    <w:sz w:val="18"/>
                    <w:szCs w:val="18"/>
                    <w:lang w:eastAsia="en-US"/>
                  </w:rPr>
                </w:rPrChange>
              </w:rPr>
            </w:pPr>
            <w:ins w:id="2552" w:author="sanjai" w:date="2019-06-26T16:12:00Z">
              <w:del w:id="2553" w:author="sanjai" w:date="2020-04-09T12:11:00Z">
                <w:r w:rsidRPr="00B17536" w:rsidDel="00764D30">
                  <w:rPr>
                    <w:rFonts w:ascii="Calibri" w:eastAsia="Times New Roman" w:hAnsi="Calibri"/>
                    <w:color w:val="000000"/>
                    <w:kern w:val="0"/>
                    <w:sz w:val="20"/>
                    <w:szCs w:val="18"/>
                    <w:lang w:eastAsia="en-US"/>
                    <w:rPrChange w:id="2554"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2555"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56" w:author="sanjai" w:date="2019-06-26T16:12:00Z"/>
                <w:del w:id="2557" w:author="sanjai" w:date="2020-04-09T12:11:00Z"/>
                <w:rFonts w:ascii="Calibri" w:eastAsia="Times New Roman" w:hAnsi="Calibri"/>
                <w:color w:val="000000"/>
                <w:kern w:val="0"/>
                <w:sz w:val="20"/>
                <w:szCs w:val="18"/>
                <w:lang w:eastAsia="en-US"/>
                <w:rPrChange w:id="2558" w:author="sanjai" w:date="2019-06-26T16:13:00Z">
                  <w:rPr>
                    <w:ins w:id="2559" w:author="sanjai" w:date="2019-06-26T16:12:00Z"/>
                    <w:del w:id="2560" w:author="sanjai" w:date="2020-04-09T12:11:00Z"/>
                    <w:rFonts w:ascii="Calibri" w:eastAsia="Times New Roman" w:hAnsi="Calibri"/>
                    <w:color w:val="000000"/>
                    <w:kern w:val="0"/>
                    <w:sz w:val="18"/>
                    <w:szCs w:val="18"/>
                    <w:lang w:eastAsia="en-US"/>
                  </w:rPr>
                </w:rPrChange>
              </w:rPr>
            </w:pPr>
            <w:ins w:id="2561" w:author="sanjai" w:date="2019-06-26T16:12:00Z">
              <w:del w:id="2562" w:author="sanjai" w:date="2020-04-09T12:11:00Z">
                <w:r w:rsidRPr="00B17536" w:rsidDel="00764D30">
                  <w:rPr>
                    <w:rFonts w:ascii="Calibri" w:eastAsia="Times New Roman" w:hAnsi="Calibri"/>
                    <w:color w:val="000000"/>
                    <w:kern w:val="0"/>
                    <w:sz w:val="20"/>
                    <w:szCs w:val="18"/>
                    <w:lang w:eastAsia="en-US"/>
                    <w:rPrChange w:id="2563"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2564"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65" w:author="sanjai" w:date="2019-06-26T16:12:00Z"/>
                <w:del w:id="2566" w:author="sanjai" w:date="2020-04-09T12:11:00Z"/>
                <w:rFonts w:ascii="Calibri" w:eastAsia="Times New Roman" w:hAnsi="Calibri"/>
                <w:color w:val="000000"/>
                <w:kern w:val="0"/>
                <w:sz w:val="20"/>
                <w:szCs w:val="18"/>
                <w:lang w:eastAsia="en-US"/>
                <w:rPrChange w:id="2567" w:author="sanjai" w:date="2019-06-26T16:13:00Z">
                  <w:rPr>
                    <w:ins w:id="2568" w:author="sanjai" w:date="2019-06-26T16:12:00Z"/>
                    <w:del w:id="2569" w:author="sanjai" w:date="2020-04-09T12:11:00Z"/>
                    <w:rFonts w:ascii="Calibri" w:eastAsia="Times New Roman" w:hAnsi="Calibri"/>
                    <w:color w:val="000000"/>
                    <w:kern w:val="0"/>
                    <w:sz w:val="18"/>
                    <w:szCs w:val="18"/>
                    <w:lang w:eastAsia="en-US"/>
                  </w:rPr>
                </w:rPrChange>
              </w:rPr>
            </w:pPr>
            <w:ins w:id="2570" w:author="sanjai" w:date="2019-06-26T16:12:00Z">
              <w:del w:id="2571" w:author="sanjai" w:date="2020-04-09T12:11:00Z">
                <w:r w:rsidRPr="00B17536" w:rsidDel="00764D30">
                  <w:rPr>
                    <w:rFonts w:ascii="Calibri" w:eastAsia="Times New Roman" w:hAnsi="Calibri"/>
                    <w:color w:val="000000"/>
                    <w:kern w:val="0"/>
                    <w:sz w:val="20"/>
                    <w:szCs w:val="18"/>
                    <w:lang w:eastAsia="en-US"/>
                    <w:rPrChange w:id="2572"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2573"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74" w:author="sanjai" w:date="2019-06-26T16:12:00Z"/>
                <w:del w:id="2575" w:author="sanjai" w:date="2020-04-09T12:11:00Z"/>
                <w:rFonts w:ascii="Calibri" w:eastAsia="Times New Roman" w:hAnsi="Calibri"/>
                <w:color w:val="000000"/>
                <w:kern w:val="0"/>
                <w:sz w:val="20"/>
                <w:szCs w:val="18"/>
                <w:lang w:eastAsia="en-US"/>
                <w:rPrChange w:id="2576" w:author="sanjai" w:date="2019-06-26T16:13:00Z">
                  <w:rPr>
                    <w:ins w:id="2577" w:author="sanjai" w:date="2019-06-26T16:12:00Z"/>
                    <w:del w:id="2578" w:author="sanjai" w:date="2020-04-09T12:11:00Z"/>
                    <w:rFonts w:ascii="Calibri" w:eastAsia="Times New Roman" w:hAnsi="Calibri"/>
                    <w:color w:val="000000"/>
                    <w:kern w:val="0"/>
                    <w:sz w:val="18"/>
                    <w:szCs w:val="18"/>
                    <w:lang w:eastAsia="en-US"/>
                  </w:rPr>
                </w:rPrChange>
              </w:rPr>
            </w:pPr>
            <w:ins w:id="2579" w:author="sanjai" w:date="2019-06-26T16:12:00Z">
              <w:del w:id="2580" w:author="sanjai" w:date="2020-04-09T12:11:00Z">
                <w:r w:rsidRPr="00B17536" w:rsidDel="00764D30">
                  <w:rPr>
                    <w:rFonts w:ascii="Calibri" w:eastAsia="Times New Roman" w:hAnsi="Calibri"/>
                    <w:color w:val="000000"/>
                    <w:kern w:val="0"/>
                    <w:sz w:val="20"/>
                    <w:szCs w:val="18"/>
                    <w:lang w:eastAsia="en-US"/>
                    <w:rPrChange w:id="2581"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2582"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583" w:author="sanjai" w:date="2019-06-26T16:12:00Z"/>
                <w:del w:id="2584" w:author="sanjai" w:date="2020-04-09T12:11:00Z"/>
                <w:rFonts w:ascii="Calibri" w:eastAsia="Times New Roman" w:hAnsi="Calibri"/>
                <w:color w:val="000000"/>
                <w:kern w:val="0"/>
                <w:sz w:val="20"/>
                <w:szCs w:val="18"/>
                <w:lang w:eastAsia="en-US"/>
                <w:rPrChange w:id="2585" w:author="sanjai" w:date="2019-06-26T16:13:00Z">
                  <w:rPr>
                    <w:ins w:id="2586" w:author="sanjai" w:date="2019-06-26T16:12:00Z"/>
                    <w:del w:id="2587"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2588" w:author="sanjai" w:date="2019-06-26T16:12:00Z"/>
          <w:del w:id="2589" w:author="sanjai" w:date="2020-04-09T12:11:00Z"/>
          <w:trPrChange w:id="259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591"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592" w:author="sanjai" w:date="2019-06-26T16:12:00Z"/>
                <w:del w:id="2593" w:author="sanjai" w:date="2020-04-09T12:11:00Z"/>
                <w:rFonts w:ascii="Calibri" w:eastAsia="Times New Roman" w:hAnsi="Calibri"/>
                <w:color w:val="000000"/>
                <w:kern w:val="0"/>
                <w:sz w:val="20"/>
                <w:szCs w:val="18"/>
                <w:lang w:eastAsia="en-US"/>
                <w:rPrChange w:id="2594" w:author="sanjai" w:date="2019-06-26T16:13:00Z">
                  <w:rPr>
                    <w:ins w:id="2595" w:author="sanjai" w:date="2019-06-26T16:12:00Z"/>
                    <w:del w:id="2596" w:author="sanjai" w:date="2020-04-09T12:11:00Z"/>
                    <w:rFonts w:ascii="Calibri" w:eastAsia="Times New Roman" w:hAnsi="Calibri"/>
                    <w:color w:val="000000"/>
                    <w:kern w:val="0"/>
                    <w:sz w:val="18"/>
                    <w:szCs w:val="18"/>
                    <w:lang w:eastAsia="en-US"/>
                  </w:rPr>
                </w:rPrChange>
              </w:rPr>
            </w:pPr>
            <w:ins w:id="2597" w:author="sanjai" w:date="2019-06-26T16:12:00Z">
              <w:del w:id="2598" w:author="sanjai" w:date="2020-04-09T12:11:00Z">
                <w:r w:rsidRPr="00B17536" w:rsidDel="00764D30">
                  <w:rPr>
                    <w:rFonts w:ascii="Calibri" w:eastAsia="Times New Roman" w:hAnsi="Calibri"/>
                    <w:color w:val="000000"/>
                    <w:kern w:val="0"/>
                    <w:sz w:val="20"/>
                    <w:szCs w:val="18"/>
                    <w:lang w:eastAsia="en-US"/>
                    <w:rPrChange w:id="2599" w:author="sanjai" w:date="2019-06-26T16:13:00Z">
                      <w:rPr>
                        <w:rFonts w:ascii="Calibri" w:eastAsia="Times New Roman" w:hAnsi="Calibri"/>
                        <w:color w:val="000000"/>
                        <w:kern w:val="0"/>
                        <w:sz w:val="18"/>
                        <w:szCs w:val="18"/>
                        <w:lang w:eastAsia="en-US"/>
                      </w:rPr>
                    </w:rPrChange>
                  </w:rPr>
                  <w:delText>Latency</w:delText>
                </w:r>
              </w:del>
            </w:ins>
          </w:p>
        </w:tc>
        <w:tc>
          <w:tcPr>
            <w:tcW w:w="951" w:type="dxa"/>
            <w:hideMark/>
            <w:tcPrChange w:id="2600"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01" w:author="sanjai" w:date="2019-06-26T16:12:00Z"/>
                <w:del w:id="2602" w:author="sanjai" w:date="2020-04-09T12:11:00Z"/>
                <w:rFonts w:ascii="Calibri" w:eastAsia="Times New Roman" w:hAnsi="Calibri"/>
                <w:color w:val="000000"/>
                <w:kern w:val="0"/>
                <w:sz w:val="20"/>
                <w:szCs w:val="18"/>
                <w:lang w:eastAsia="en-US"/>
                <w:rPrChange w:id="2603" w:author="sanjai" w:date="2019-06-26T16:13:00Z">
                  <w:rPr>
                    <w:ins w:id="2604" w:author="sanjai" w:date="2019-06-26T16:12:00Z"/>
                    <w:del w:id="2605" w:author="sanjai" w:date="2020-04-09T12:11:00Z"/>
                    <w:rFonts w:ascii="Calibri" w:eastAsia="Times New Roman" w:hAnsi="Calibri"/>
                    <w:color w:val="000000"/>
                    <w:kern w:val="0"/>
                    <w:sz w:val="18"/>
                    <w:szCs w:val="18"/>
                    <w:lang w:eastAsia="en-US"/>
                  </w:rPr>
                </w:rPrChange>
              </w:rPr>
            </w:pPr>
            <w:ins w:id="2606" w:author="sanjai" w:date="2019-06-26T16:12:00Z">
              <w:del w:id="2607" w:author="sanjai" w:date="2020-04-09T12:11:00Z">
                <w:r w:rsidRPr="00B17536" w:rsidDel="00764D30">
                  <w:rPr>
                    <w:rFonts w:ascii="Calibri" w:eastAsia="Times New Roman" w:hAnsi="Calibri"/>
                    <w:color w:val="000000"/>
                    <w:kern w:val="0"/>
                    <w:sz w:val="20"/>
                    <w:szCs w:val="18"/>
                    <w:lang w:eastAsia="en-US"/>
                    <w:rPrChange w:id="2608" w:author="sanjai" w:date="2019-06-26T16:13:00Z">
                      <w:rPr>
                        <w:rFonts w:ascii="Calibri" w:eastAsia="Times New Roman" w:hAnsi="Calibri"/>
                        <w:color w:val="000000"/>
                        <w:kern w:val="0"/>
                        <w:sz w:val="18"/>
                        <w:szCs w:val="18"/>
                        <w:lang w:eastAsia="en-US"/>
                      </w:rPr>
                    </w:rPrChange>
                  </w:rPr>
                  <w:delText>2</w:delText>
                </w:r>
              </w:del>
            </w:ins>
          </w:p>
        </w:tc>
        <w:tc>
          <w:tcPr>
            <w:tcW w:w="1104" w:type="dxa"/>
            <w:hideMark/>
            <w:tcPrChange w:id="2609"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10" w:author="sanjai" w:date="2019-06-26T16:12:00Z"/>
                <w:del w:id="2611" w:author="sanjai" w:date="2020-04-09T12:11:00Z"/>
                <w:rFonts w:ascii="Calibri" w:eastAsia="Times New Roman" w:hAnsi="Calibri"/>
                <w:color w:val="000000"/>
                <w:kern w:val="0"/>
                <w:sz w:val="20"/>
                <w:szCs w:val="18"/>
                <w:lang w:eastAsia="en-US"/>
                <w:rPrChange w:id="2612" w:author="sanjai" w:date="2019-06-26T16:13:00Z">
                  <w:rPr>
                    <w:ins w:id="2613" w:author="sanjai" w:date="2019-06-26T16:12:00Z"/>
                    <w:del w:id="2614" w:author="sanjai" w:date="2020-04-09T12:11:00Z"/>
                    <w:rFonts w:ascii="Calibri" w:eastAsia="Times New Roman" w:hAnsi="Calibri"/>
                    <w:color w:val="000000"/>
                    <w:kern w:val="0"/>
                    <w:sz w:val="18"/>
                    <w:szCs w:val="18"/>
                    <w:lang w:eastAsia="en-US"/>
                  </w:rPr>
                </w:rPrChange>
              </w:rPr>
            </w:pPr>
            <w:ins w:id="2615" w:author="sanjai" w:date="2019-06-26T16:12:00Z">
              <w:del w:id="2616" w:author="sanjai" w:date="2020-04-09T12:11:00Z">
                <w:r w:rsidRPr="00B17536" w:rsidDel="00764D30">
                  <w:rPr>
                    <w:rFonts w:ascii="Calibri" w:eastAsia="Times New Roman" w:hAnsi="Calibri"/>
                    <w:color w:val="000000"/>
                    <w:kern w:val="0"/>
                    <w:sz w:val="20"/>
                    <w:szCs w:val="18"/>
                    <w:lang w:eastAsia="en-US"/>
                    <w:rPrChange w:id="2617" w:author="sanjai" w:date="2019-06-26T16:13:00Z">
                      <w:rPr>
                        <w:rFonts w:ascii="Calibri" w:eastAsia="Times New Roman" w:hAnsi="Calibri"/>
                        <w:color w:val="000000"/>
                        <w:kern w:val="0"/>
                        <w:sz w:val="18"/>
                        <w:szCs w:val="18"/>
                        <w:lang w:eastAsia="en-US"/>
                      </w:rPr>
                    </w:rPrChange>
                  </w:rPr>
                  <w:delText>7</w:delText>
                </w:r>
              </w:del>
            </w:ins>
          </w:p>
        </w:tc>
        <w:tc>
          <w:tcPr>
            <w:tcW w:w="911" w:type="dxa"/>
            <w:hideMark/>
            <w:tcPrChange w:id="2618"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19" w:author="sanjai" w:date="2019-06-26T16:12:00Z"/>
                <w:del w:id="2620" w:author="sanjai" w:date="2020-04-09T12:11:00Z"/>
                <w:rFonts w:ascii="Calibri" w:eastAsia="Times New Roman" w:hAnsi="Calibri"/>
                <w:color w:val="000000"/>
                <w:kern w:val="0"/>
                <w:sz w:val="20"/>
                <w:szCs w:val="18"/>
                <w:lang w:eastAsia="en-US"/>
                <w:rPrChange w:id="2621" w:author="sanjai" w:date="2019-06-26T16:13:00Z">
                  <w:rPr>
                    <w:ins w:id="2622" w:author="sanjai" w:date="2019-06-26T16:12:00Z"/>
                    <w:del w:id="2623" w:author="sanjai" w:date="2020-04-09T12:11:00Z"/>
                    <w:rFonts w:ascii="Calibri" w:eastAsia="Times New Roman" w:hAnsi="Calibri"/>
                    <w:color w:val="000000"/>
                    <w:kern w:val="0"/>
                    <w:sz w:val="18"/>
                    <w:szCs w:val="18"/>
                    <w:lang w:eastAsia="en-US"/>
                  </w:rPr>
                </w:rPrChange>
              </w:rPr>
            </w:pPr>
            <w:ins w:id="2624" w:author="sanjai" w:date="2019-06-26T16:12:00Z">
              <w:del w:id="2625" w:author="sanjai" w:date="2020-04-09T12:11:00Z">
                <w:r w:rsidRPr="00B17536" w:rsidDel="00764D30">
                  <w:rPr>
                    <w:rFonts w:ascii="Calibri" w:eastAsia="Times New Roman" w:hAnsi="Calibri"/>
                    <w:color w:val="000000"/>
                    <w:kern w:val="0"/>
                    <w:sz w:val="20"/>
                    <w:szCs w:val="18"/>
                    <w:lang w:eastAsia="en-US"/>
                    <w:rPrChange w:id="2626" w:author="sanjai" w:date="2019-06-26T16:13:00Z">
                      <w:rPr>
                        <w:rFonts w:ascii="Calibri" w:eastAsia="Times New Roman" w:hAnsi="Calibri"/>
                        <w:color w:val="000000"/>
                        <w:kern w:val="0"/>
                        <w:sz w:val="18"/>
                        <w:szCs w:val="18"/>
                        <w:lang w:eastAsia="en-US"/>
                      </w:rPr>
                    </w:rPrChange>
                  </w:rPr>
                  <w:delText>2</w:delText>
                </w:r>
              </w:del>
            </w:ins>
          </w:p>
        </w:tc>
        <w:tc>
          <w:tcPr>
            <w:tcW w:w="1004" w:type="dxa"/>
            <w:hideMark/>
            <w:tcPrChange w:id="2627"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28" w:author="sanjai" w:date="2019-06-26T16:12:00Z"/>
                <w:del w:id="2629" w:author="sanjai" w:date="2020-04-09T12:11:00Z"/>
                <w:rFonts w:ascii="Calibri" w:eastAsia="Times New Roman" w:hAnsi="Calibri"/>
                <w:color w:val="000000"/>
                <w:kern w:val="0"/>
                <w:sz w:val="20"/>
                <w:szCs w:val="18"/>
                <w:lang w:eastAsia="en-US"/>
                <w:rPrChange w:id="2630" w:author="sanjai" w:date="2019-06-26T16:13:00Z">
                  <w:rPr>
                    <w:ins w:id="2631" w:author="sanjai" w:date="2019-06-26T16:12:00Z"/>
                    <w:del w:id="2632" w:author="sanjai" w:date="2020-04-09T12:11:00Z"/>
                    <w:rFonts w:ascii="Calibri" w:eastAsia="Times New Roman" w:hAnsi="Calibri"/>
                    <w:color w:val="000000"/>
                    <w:kern w:val="0"/>
                    <w:sz w:val="18"/>
                    <w:szCs w:val="18"/>
                    <w:lang w:eastAsia="en-US"/>
                  </w:rPr>
                </w:rPrChange>
              </w:rPr>
            </w:pPr>
            <w:ins w:id="2633" w:author="sanjai" w:date="2019-06-26T16:12:00Z">
              <w:del w:id="2634" w:author="sanjai" w:date="2020-04-09T12:11:00Z">
                <w:r w:rsidRPr="00B17536" w:rsidDel="00764D30">
                  <w:rPr>
                    <w:rFonts w:ascii="Calibri" w:eastAsia="Times New Roman" w:hAnsi="Calibri"/>
                    <w:color w:val="000000"/>
                    <w:kern w:val="0"/>
                    <w:sz w:val="20"/>
                    <w:szCs w:val="18"/>
                    <w:lang w:eastAsia="en-US"/>
                    <w:rPrChange w:id="2635" w:author="sanjai" w:date="2019-06-26T16:13:00Z">
                      <w:rPr>
                        <w:rFonts w:ascii="Calibri" w:eastAsia="Times New Roman" w:hAnsi="Calibri"/>
                        <w:color w:val="000000"/>
                        <w:kern w:val="0"/>
                        <w:sz w:val="18"/>
                        <w:szCs w:val="18"/>
                        <w:lang w:eastAsia="en-US"/>
                      </w:rPr>
                    </w:rPrChange>
                  </w:rPr>
                  <w:delText>2</w:delText>
                </w:r>
              </w:del>
            </w:ins>
          </w:p>
        </w:tc>
        <w:tc>
          <w:tcPr>
            <w:tcW w:w="801" w:type="dxa"/>
            <w:hideMark/>
            <w:tcPrChange w:id="2636"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37" w:author="sanjai" w:date="2019-06-26T16:12:00Z"/>
                <w:del w:id="2638" w:author="sanjai" w:date="2020-04-09T12:11:00Z"/>
                <w:rFonts w:ascii="Calibri" w:eastAsia="Times New Roman" w:hAnsi="Calibri"/>
                <w:color w:val="000000"/>
                <w:kern w:val="0"/>
                <w:sz w:val="20"/>
                <w:szCs w:val="18"/>
                <w:lang w:eastAsia="en-US"/>
                <w:rPrChange w:id="2639" w:author="sanjai" w:date="2019-06-26T16:13:00Z">
                  <w:rPr>
                    <w:ins w:id="2640" w:author="sanjai" w:date="2019-06-26T16:12:00Z"/>
                    <w:del w:id="2641" w:author="sanjai" w:date="2020-04-09T12:11:00Z"/>
                    <w:rFonts w:ascii="Calibri" w:eastAsia="Times New Roman" w:hAnsi="Calibri"/>
                    <w:color w:val="000000"/>
                    <w:kern w:val="0"/>
                    <w:sz w:val="18"/>
                    <w:szCs w:val="18"/>
                    <w:lang w:eastAsia="en-US"/>
                  </w:rPr>
                </w:rPrChange>
              </w:rPr>
            </w:pPr>
            <w:ins w:id="2642" w:author="sanjai" w:date="2019-06-26T16:12:00Z">
              <w:del w:id="2643" w:author="sanjai" w:date="2020-04-09T12:11:00Z">
                <w:r w:rsidRPr="00B17536" w:rsidDel="00764D30">
                  <w:rPr>
                    <w:rFonts w:ascii="Calibri" w:eastAsia="Times New Roman" w:hAnsi="Calibri"/>
                    <w:color w:val="000000"/>
                    <w:kern w:val="0"/>
                    <w:sz w:val="20"/>
                    <w:szCs w:val="18"/>
                    <w:lang w:eastAsia="en-US"/>
                    <w:rPrChange w:id="2644" w:author="sanjai" w:date="2019-06-26T16:13:00Z">
                      <w:rPr>
                        <w:rFonts w:ascii="Calibri" w:eastAsia="Times New Roman" w:hAnsi="Calibri"/>
                        <w:color w:val="000000"/>
                        <w:kern w:val="0"/>
                        <w:sz w:val="18"/>
                        <w:szCs w:val="18"/>
                        <w:lang w:eastAsia="en-US"/>
                      </w:rPr>
                    </w:rPrChange>
                  </w:rPr>
                  <w:delText>2</w:delText>
                </w:r>
              </w:del>
            </w:ins>
          </w:p>
        </w:tc>
        <w:tc>
          <w:tcPr>
            <w:tcW w:w="695" w:type="dxa"/>
            <w:hideMark/>
            <w:tcPrChange w:id="2645"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46" w:author="sanjai" w:date="2019-06-26T16:12:00Z"/>
                <w:del w:id="2647" w:author="sanjai" w:date="2020-04-09T12:11:00Z"/>
                <w:rFonts w:ascii="Calibri" w:eastAsia="Times New Roman" w:hAnsi="Calibri"/>
                <w:color w:val="000000"/>
                <w:kern w:val="0"/>
                <w:sz w:val="20"/>
                <w:szCs w:val="18"/>
                <w:lang w:eastAsia="en-US"/>
                <w:rPrChange w:id="2648" w:author="sanjai" w:date="2019-06-26T16:13:00Z">
                  <w:rPr>
                    <w:ins w:id="2649" w:author="sanjai" w:date="2019-06-26T16:12:00Z"/>
                    <w:del w:id="2650" w:author="sanjai" w:date="2020-04-09T12:11:00Z"/>
                    <w:rFonts w:ascii="Calibri" w:eastAsia="Times New Roman" w:hAnsi="Calibri"/>
                    <w:color w:val="000000"/>
                    <w:kern w:val="0"/>
                    <w:sz w:val="18"/>
                    <w:szCs w:val="18"/>
                    <w:lang w:eastAsia="en-US"/>
                  </w:rPr>
                </w:rPrChange>
              </w:rPr>
            </w:pPr>
            <w:ins w:id="2651" w:author="sanjai" w:date="2019-06-26T16:12:00Z">
              <w:del w:id="2652" w:author="sanjai" w:date="2020-04-09T12:11:00Z">
                <w:r w:rsidRPr="00B17536" w:rsidDel="00764D30">
                  <w:rPr>
                    <w:rFonts w:ascii="Calibri" w:eastAsia="Times New Roman" w:hAnsi="Calibri"/>
                    <w:color w:val="000000"/>
                    <w:kern w:val="0"/>
                    <w:sz w:val="20"/>
                    <w:szCs w:val="18"/>
                    <w:lang w:eastAsia="en-US"/>
                    <w:rPrChange w:id="2653" w:author="sanjai" w:date="2019-06-26T16:13:00Z">
                      <w:rPr>
                        <w:rFonts w:ascii="Calibri" w:eastAsia="Times New Roman" w:hAnsi="Calibri"/>
                        <w:color w:val="000000"/>
                        <w:kern w:val="0"/>
                        <w:sz w:val="18"/>
                        <w:szCs w:val="18"/>
                        <w:lang w:eastAsia="en-US"/>
                      </w:rPr>
                    </w:rPrChange>
                  </w:rPr>
                  <w:delText>2</w:delText>
                </w:r>
              </w:del>
            </w:ins>
          </w:p>
        </w:tc>
        <w:tc>
          <w:tcPr>
            <w:tcW w:w="685" w:type="dxa"/>
            <w:hideMark/>
            <w:tcPrChange w:id="2654"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55" w:author="sanjai" w:date="2019-06-26T16:12:00Z"/>
                <w:del w:id="2656" w:author="sanjai" w:date="2020-04-09T12:11:00Z"/>
                <w:rFonts w:ascii="Calibri" w:eastAsia="Times New Roman" w:hAnsi="Calibri"/>
                <w:color w:val="000000"/>
                <w:kern w:val="0"/>
                <w:sz w:val="20"/>
                <w:szCs w:val="18"/>
                <w:lang w:eastAsia="en-US"/>
                <w:rPrChange w:id="2657" w:author="sanjai" w:date="2019-06-26T16:13:00Z">
                  <w:rPr>
                    <w:ins w:id="2658" w:author="sanjai" w:date="2019-06-26T16:12:00Z"/>
                    <w:del w:id="2659" w:author="sanjai" w:date="2020-04-09T12:11:00Z"/>
                    <w:rFonts w:ascii="Calibri" w:eastAsia="Times New Roman" w:hAnsi="Calibri"/>
                    <w:color w:val="000000"/>
                    <w:kern w:val="0"/>
                    <w:sz w:val="18"/>
                    <w:szCs w:val="18"/>
                    <w:lang w:eastAsia="en-US"/>
                  </w:rPr>
                </w:rPrChange>
              </w:rPr>
            </w:pPr>
            <w:ins w:id="2660" w:author="sanjai" w:date="2019-06-26T16:12:00Z">
              <w:del w:id="2661" w:author="sanjai" w:date="2020-04-09T12:11:00Z">
                <w:r w:rsidRPr="00B17536" w:rsidDel="00764D30">
                  <w:rPr>
                    <w:rFonts w:ascii="Calibri" w:eastAsia="Times New Roman" w:hAnsi="Calibri"/>
                    <w:color w:val="000000"/>
                    <w:kern w:val="0"/>
                    <w:sz w:val="20"/>
                    <w:szCs w:val="18"/>
                    <w:lang w:eastAsia="en-US"/>
                    <w:rPrChange w:id="2662" w:author="sanjai" w:date="2019-06-26T16:13:00Z">
                      <w:rPr>
                        <w:rFonts w:ascii="Calibri" w:eastAsia="Times New Roman" w:hAnsi="Calibri"/>
                        <w:color w:val="000000"/>
                        <w:kern w:val="0"/>
                        <w:sz w:val="18"/>
                        <w:szCs w:val="18"/>
                        <w:lang w:eastAsia="en-US"/>
                      </w:rPr>
                    </w:rPrChange>
                  </w:rPr>
                  <w:delText>2</w:delText>
                </w:r>
              </w:del>
            </w:ins>
          </w:p>
        </w:tc>
        <w:tc>
          <w:tcPr>
            <w:tcW w:w="830" w:type="dxa"/>
            <w:hideMark/>
            <w:tcPrChange w:id="2663"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64" w:author="sanjai" w:date="2019-06-26T16:12:00Z"/>
                <w:del w:id="2665" w:author="sanjai" w:date="2020-04-09T12:11:00Z"/>
                <w:rFonts w:ascii="Calibri" w:eastAsia="Times New Roman" w:hAnsi="Calibri"/>
                <w:color w:val="000000"/>
                <w:kern w:val="0"/>
                <w:sz w:val="20"/>
                <w:szCs w:val="18"/>
                <w:lang w:eastAsia="en-US"/>
                <w:rPrChange w:id="2666" w:author="sanjai" w:date="2019-06-26T16:13:00Z">
                  <w:rPr>
                    <w:ins w:id="2667" w:author="sanjai" w:date="2019-06-26T16:12:00Z"/>
                    <w:del w:id="2668" w:author="sanjai" w:date="2020-04-09T12:11:00Z"/>
                    <w:rFonts w:ascii="Calibri" w:eastAsia="Times New Roman" w:hAnsi="Calibri"/>
                    <w:color w:val="000000"/>
                    <w:kern w:val="0"/>
                    <w:sz w:val="18"/>
                    <w:szCs w:val="18"/>
                    <w:lang w:eastAsia="en-US"/>
                  </w:rPr>
                </w:rPrChange>
              </w:rPr>
            </w:pPr>
            <w:ins w:id="2669" w:author="sanjai" w:date="2019-06-26T16:12:00Z">
              <w:del w:id="2670" w:author="sanjai" w:date="2020-04-09T12:11:00Z">
                <w:r w:rsidRPr="00B17536" w:rsidDel="00764D30">
                  <w:rPr>
                    <w:rFonts w:ascii="Calibri" w:eastAsia="Times New Roman" w:hAnsi="Calibri"/>
                    <w:color w:val="000000"/>
                    <w:kern w:val="0"/>
                    <w:sz w:val="20"/>
                    <w:szCs w:val="18"/>
                    <w:lang w:eastAsia="en-US"/>
                    <w:rPrChange w:id="2671" w:author="sanjai" w:date="2019-06-26T16:13:00Z">
                      <w:rPr>
                        <w:rFonts w:ascii="Calibri" w:eastAsia="Times New Roman" w:hAnsi="Calibri"/>
                        <w:color w:val="000000"/>
                        <w:kern w:val="0"/>
                        <w:sz w:val="18"/>
                        <w:szCs w:val="18"/>
                        <w:lang w:eastAsia="en-US"/>
                      </w:rPr>
                    </w:rPrChange>
                  </w:rPr>
                  <w:delText>2</w:delText>
                </w:r>
              </w:del>
            </w:ins>
          </w:p>
        </w:tc>
        <w:tc>
          <w:tcPr>
            <w:tcW w:w="1440" w:type="dxa"/>
            <w:hideMark/>
            <w:tcPrChange w:id="2672"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673" w:author="sanjai" w:date="2019-06-26T16:12:00Z"/>
                <w:del w:id="2674" w:author="sanjai" w:date="2020-04-09T12:11:00Z"/>
                <w:rFonts w:ascii="Calibri" w:eastAsia="Times New Roman" w:hAnsi="Calibri"/>
                <w:color w:val="000000"/>
                <w:kern w:val="0"/>
                <w:sz w:val="20"/>
                <w:szCs w:val="18"/>
                <w:lang w:eastAsia="en-US"/>
                <w:rPrChange w:id="2675" w:author="sanjai" w:date="2019-06-26T16:13:00Z">
                  <w:rPr>
                    <w:ins w:id="2676" w:author="sanjai" w:date="2019-06-26T16:12:00Z"/>
                    <w:del w:id="2677"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trHeight w:val="300"/>
          <w:ins w:id="2678" w:author="sanjai" w:date="2019-06-26T16:12:00Z"/>
          <w:del w:id="2679" w:author="sanjai" w:date="2020-04-09T12:11:00Z"/>
          <w:trPrChange w:id="268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681"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2682" w:author="sanjai" w:date="2019-06-26T16:12:00Z"/>
                <w:del w:id="2683" w:author="sanjai" w:date="2020-04-09T12:11:00Z"/>
                <w:rFonts w:ascii="Calibri" w:eastAsia="Times New Roman" w:hAnsi="Calibri"/>
                <w:color w:val="000000"/>
                <w:kern w:val="0"/>
                <w:sz w:val="20"/>
                <w:szCs w:val="18"/>
                <w:lang w:eastAsia="en-US"/>
                <w:rPrChange w:id="2684" w:author="sanjai" w:date="2019-06-26T16:13:00Z">
                  <w:rPr>
                    <w:ins w:id="2685" w:author="sanjai" w:date="2019-06-26T16:12:00Z"/>
                    <w:del w:id="2686" w:author="sanjai" w:date="2020-04-09T12:11:00Z"/>
                    <w:rFonts w:ascii="Calibri" w:eastAsia="Times New Roman" w:hAnsi="Calibri"/>
                    <w:color w:val="000000"/>
                    <w:kern w:val="0"/>
                    <w:sz w:val="18"/>
                    <w:szCs w:val="18"/>
                    <w:lang w:eastAsia="en-US"/>
                  </w:rPr>
                </w:rPrChange>
              </w:rPr>
            </w:pPr>
            <w:ins w:id="2687" w:author="sanjai" w:date="2019-06-26T16:12:00Z">
              <w:del w:id="2688" w:author="sanjai" w:date="2020-04-09T12:11:00Z">
                <w:r w:rsidRPr="00B17536" w:rsidDel="00764D30">
                  <w:rPr>
                    <w:rFonts w:ascii="Calibri" w:eastAsia="Times New Roman" w:hAnsi="Calibri"/>
                    <w:color w:val="000000"/>
                    <w:kern w:val="0"/>
                    <w:sz w:val="20"/>
                    <w:szCs w:val="18"/>
                    <w:lang w:eastAsia="en-US"/>
                    <w:rPrChange w:id="2689" w:author="sanjai" w:date="2019-06-26T16:13:00Z">
                      <w:rPr>
                        <w:rFonts w:ascii="Calibri" w:eastAsia="Times New Roman" w:hAnsi="Calibri"/>
                        <w:color w:val="000000"/>
                        <w:kern w:val="0"/>
                        <w:sz w:val="18"/>
                        <w:szCs w:val="18"/>
                        <w:lang w:eastAsia="en-US"/>
                      </w:rPr>
                    </w:rPrChange>
                  </w:rPr>
                  <w:delText>Throughput</w:delText>
                </w:r>
              </w:del>
            </w:ins>
          </w:p>
        </w:tc>
        <w:tc>
          <w:tcPr>
            <w:tcW w:w="951" w:type="dxa"/>
            <w:hideMark/>
            <w:tcPrChange w:id="2690"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691" w:author="sanjai" w:date="2019-06-26T16:12:00Z"/>
                <w:del w:id="2692" w:author="sanjai" w:date="2020-04-09T12:11:00Z"/>
                <w:rFonts w:ascii="Calibri" w:eastAsia="Times New Roman" w:hAnsi="Calibri"/>
                <w:color w:val="000000"/>
                <w:kern w:val="0"/>
                <w:sz w:val="20"/>
                <w:szCs w:val="18"/>
                <w:lang w:eastAsia="en-US"/>
                <w:rPrChange w:id="2693" w:author="sanjai" w:date="2019-06-26T16:13:00Z">
                  <w:rPr>
                    <w:ins w:id="2694" w:author="sanjai" w:date="2019-06-26T16:12:00Z"/>
                    <w:del w:id="2695" w:author="sanjai" w:date="2020-04-09T12:11:00Z"/>
                    <w:rFonts w:ascii="Calibri" w:eastAsia="Times New Roman" w:hAnsi="Calibri"/>
                    <w:color w:val="000000"/>
                    <w:kern w:val="0"/>
                    <w:sz w:val="18"/>
                    <w:szCs w:val="18"/>
                    <w:lang w:eastAsia="en-US"/>
                  </w:rPr>
                </w:rPrChange>
              </w:rPr>
            </w:pPr>
            <w:ins w:id="2696" w:author="sanjai" w:date="2019-06-26T16:12:00Z">
              <w:del w:id="2697" w:author="sanjai" w:date="2020-04-09T12:11:00Z">
                <w:r w:rsidRPr="00B17536" w:rsidDel="00764D30">
                  <w:rPr>
                    <w:rFonts w:ascii="Calibri" w:eastAsia="Times New Roman" w:hAnsi="Calibri"/>
                    <w:color w:val="000000"/>
                    <w:kern w:val="0"/>
                    <w:sz w:val="20"/>
                    <w:szCs w:val="18"/>
                    <w:lang w:eastAsia="en-US"/>
                    <w:rPrChange w:id="2698" w:author="sanjai" w:date="2019-06-26T16:13:00Z">
                      <w:rPr>
                        <w:rFonts w:ascii="Calibri" w:eastAsia="Times New Roman" w:hAnsi="Calibri"/>
                        <w:color w:val="000000"/>
                        <w:kern w:val="0"/>
                        <w:sz w:val="18"/>
                        <w:szCs w:val="18"/>
                        <w:lang w:eastAsia="en-US"/>
                      </w:rPr>
                    </w:rPrChange>
                  </w:rPr>
                  <w:delText>1</w:delText>
                </w:r>
              </w:del>
            </w:ins>
          </w:p>
        </w:tc>
        <w:tc>
          <w:tcPr>
            <w:tcW w:w="1104" w:type="dxa"/>
            <w:hideMark/>
            <w:tcPrChange w:id="2699"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00" w:author="sanjai" w:date="2019-06-26T16:12:00Z"/>
                <w:del w:id="2701" w:author="sanjai" w:date="2020-04-09T12:11:00Z"/>
                <w:rFonts w:ascii="Calibri" w:eastAsia="Times New Roman" w:hAnsi="Calibri"/>
                <w:color w:val="000000"/>
                <w:kern w:val="0"/>
                <w:sz w:val="20"/>
                <w:szCs w:val="18"/>
                <w:lang w:eastAsia="en-US"/>
                <w:rPrChange w:id="2702" w:author="sanjai" w:date="2019-06-26T16:13:00Z">
                  <w:rPr>
                    <w:ins w:id="2703" w:author="sanjai" w:date="2019-06-26T16:12:00Z"/>
                    <w:del w:id="2704" w:author="sanjai" w:date="2020-04-09T12:11:00Z"/>
                    <w:rFonts w:ascii="Calibri" w:eastAsia="Times New Roman" w:hAnsi="Calibri"/>
                    <w:color w:val="000000"/>
                    <w:kern w:val="0"/>
                    <w:sz w:val="18"/>
                    <w:szCs w:val="18"/>
                    <w:lang w:eastAsia="en-US"/>
                  </w:rPr>
                </w:rPrChange>
              </w:rPr>
            </w:pPr>
            <w:ins w:id="2705" w:author="sanjai" w:date="2019-06-26T16:12:00Z">
              <w:del w:id="2706" w:author="sanjai" w:date="2020-04-09T12:11:00Z">
                <w:r w:rsidRPr="00B17536" w:rsidDel="00764D30">
                  <w:rPr>
                    <w:rFonts w:ascii="Calibri" w:eastAsia="Times New Roman" w:hAnsi="Calibri"/>
                    <w:color w:val="000000"/>
                    <w:kern w:val="0"/>
                    <w:sz w:val="20"/>
                    <w:szCs w:val="18"/>
                    <w:lang w:eastAsia="en-US"/>
                    <w:rPrChange w:id="2707" w:author="sanjai" w:date="2019-06-26T16:13:00Z">
                      <w:rPr>
                        <w:rFonts w:ascii="Calibri" w:eastAsia="Times New Roman" w:hAnsi="Calibri"/>
                        <w:color w:val="000000"/>
                        <w:kern w:val="0"/>
                        <w:sz w:val="18"/>
                        <w:szCs w:val="18"/>
                        <w:lang w:eastAsia="en-US"/>
                      </w:rPr>
                    </w:rPrChange>
                  </w:rPr>
                  <w:delText>1 in 6</w:delText>
                </w:r>
              </w:del>
            </w:ins>
          </w:p>
        </w:tc>
        <w:tc>
          <w:tcPr>
            <w:tcW w:w="911" w:type="dxa"/>
            <w:hideMark/>
            <w:tcPrChange w:id="2708"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09" w:author="sanjai" w:date="2019-06-26T16:12:00Z"/>
                <w:del w:id="2710" w:author="sanjai" w:date="2020-04-09T12:11:00Z"/>
                <w:rFonts w:ascii="Calibri" w:eastAsia="Times New Roman" w:hAnsi="Calibri"/>
                <w:color w:val="000000"/>
                <w:kern w:val="0"/>
                <w:sz w:val="20"/>
                <w:szCs w:val="18"/>
                <w:lang w:eastAsia="en-US"/>
                <w:rPrChange w:id="2711" w:author="sanjai" w:date="2019-06-26T16:13:00Z">
                  <w:rPr>
                    <w:ins w:id="2712" w:author="sanjai" w:date="2019-06-26T16:12:00Z"/>
                    <w:del w:id="2713" w:author="sanjai" w:date="2020-04-09T12:11:00Z"/>
                    <w:rFonts w:ascii="Calibri" w:eastAsia="Times New Roman" w:hAnsi="Calibri"/>
                    <w:color w:val="000000"/>
                    <w:kern w:val="0"/>
                    <w:sz w:val="18"/>
                    <w:szCs w:val="18"/>
                    <w:lang w:eastAsia="en-US"/>
                  </w:rPr>
                </w:rPrChange>
              </w:rPr>
            </w:pPr>
            <w:ins w:id="2714" w:author="sanjai" w:date="2019-06-26T16:12:00Z">
              <w:del w:id="2715" w:author="sanjai" w:date="2020-04-09T12:11:00Z">
                <w:r w:rsidRPr="00B17536" w:rsidDel="00764D30">
                  <w:rPr>
                    <w:rFonts w:ascii="Calibri" w:eastAsia="Times New Roman" w:hAnsi="Calibri"/>
                    <w:color w:val="000000"/>
                    <w:kern w:val="0"/>
                    <w:sz w:val="20"/>
                    <w:szCs w:val="18"/>
                    <w:lang w:eastAsia="en-US"/>
                    <w:rPrChange w:id="2716" w:author="sanjai" w:date="2019-06-26T16:13:00Z">
                      <w:rPr>
                        <w:rFonts w:ascii="Calibri" w:eastAsia="Times New Roman" w:hAnsi="Calibri"/>
                        <w:color w:val="000000"/>
                        <w:kern w:val="0"/>
                        <w:sz w:val="18"/>
                        <w:szCs w:val="18"/>
                        <w:lang w:eastAsia="en-US"/>
                      </w:rPr>
                    </w:rPrChange>
                  </w:rPr>
                  <w:delText>1</w:delText>
                </w:r>
              </w:del>
            </w:ins>
          </w:p>
        </w:tc>
        <w:tc>
          <w:tcPr>
            <w:tcW w:w="1004" w:type="dxa"/>
            <w:hideMark/>
            <w:tcPrChange w:id="2717"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18" w:author="sanjai" w:date="2019-06-26T16:12:00Z"/>
                <w:del w:id="2719" w:author="sanjai" w:date="2020-04-09T12:11:00Z"/>
                <w:rFonts w:ascii="Calibri" w:eastAsia="Times New Roman" w:hAnsi="Calibri"/>
                <w:color w:val="000000"/>
                <w:kern w:val="0"/>
                <w:sz w:val="20"/>
                <w:szCs w:val="18"/>
                <w:lang w:eastAsia="en-US"/>
                <w:rPrChange w:id="2720" w:author="sanjai" w:date="2019-06-26T16:13:00Z">
                  <w:rPr>
                    <w:ins w:id="2721" w:author="sanjai" w:date="2019-06-26T16:12:00Z"/>
                    <w:del w:id="2722" w:author="sanjai" w:date="2020-04-09T12:11:00Z"/>
                    <w:rFonts w:ascii="Calibri" w:eastAsia="Times New Roman" w:hAnsi="Calibri"/>
                    <w:color w:val="000000"/>
                    <w:kern w:val="0"/>
                    <w:sz w:val="18"/>
                    <w:szCs w:val="18"/>
                    <w:lang w:eastAsia="en-US"/>
                  </w:rPr>
                </w:rPrChange>
              </w:rPr>
            </w:pPr>
            <w:ins w:id="2723" w:author="sanjai" w:date="2019-06-26T16:12:00Z">
              <w:del w:id="2724" w:author="sanjai" w:date="2020-04-09T12:11:00Z">
                <w:r w:rsidRPr="00B17536" w:rsidDel="00764D30">
                  <w:rPr>
                    <w:rFonts w:ascii="Calibri" w:eastAsia="Times New Roman" w:hAnsi="Calibri"/>
                    <w:color w:val="000000"/>
                    <w:kern w:val="0"/>
                    <w:sz w:val="20"/>
                    <w:szCs w:val="18"/>
                    <w:lang w:eastAsia="en-US"/>
                    <w:rPrChange w:id="2725" w:author="sanjai" w:date="2019-06-26T16:13:00Z">
                      <w:rPr>
                        <w:rFonts w:ascii="Calibri" w:eastAsia="Times New Roman" w:hAnsi="Calibri"/>
                        <w:color w:val="000000"/>
                        <w:kern w:val="0"/>
                        <w:sz w:val="18"/>
                        <w:szCs w:val="18"/>
                        <w:lang w:eastAsia="en-US"/>
                      </w:rPr>
                    </w:rPrChange>
                  </w:rPr>
                  <w:delText>1</w:delText>
                </w:r>
              </w:del>
            </w:ins>
          </w:p>
        </w:tc>
        <w:tc>
          <w:tcPr>
            <w:tcW w:w="801" w:type="dxa"/>
            <w:hideMark/>
            <w:tcPrChange w:id="2726"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27" w:author="sanjai" w:date="2019-06-26T16:12:00Z"/>
                <w:del w:id="2728" w:author="sanjai" w:date="2020-04-09T12:11:00Z"/>
                <w:rFonts w:ascii="Calibri" w:eastAsia="Times New Roman" w:hAnsi="Calibri"/>
                <w:color w:val="000000"/>
                <w:kern w:val="0"/>
                <w:sz w:val="20"/>
                <w:szCs w:val="18"/>
                <w:lang w:eastAsia="en-US"/>
                <w:rPrChange w:id="2729" w:author="sanjai" w:date="2019-06-26T16:13:00Z">
                  <w:rPr>
                    <w:ins w:id="2730" w:author="sanjai" w:date="2019-06-26T16:12:00Z"/>
                    <w:del w:id="2731" w:author="sanjai" w:date="2020-04-09T12:11:00Z"/>
                    <w:rFonts w:ascii="Calibri" w:eastAsia="Times New Roman" w:hAnsi="Calibri"/>
                    <w:color w:val="000000"/>
                    <w:kern w:val="0"/>
                    <w:sz w:val="18"/>
                    <w:szCs w:val="18"/>
                    <w:lang w:eastAsia="en-US"/>
                  </w:rPr>
                </w:rPrChange>
              </w:rPr>
            </w:pPr>
            <w:ins w:id="2732" w:author="sanjai" w:date="2019-06-26T16:12:00Z">
              <w:del w:id="2733" w:author="sanjai" w:date="2020-04-09T12:11:00Z">
                <w:r w:rsidRPr="00B17536" w:rsidDel="00764D30">
                  <w:rPr>
                    <w:rFonts w:ascii="Calibri" w:eastAsia="Times New Roman" w:hAnsi="Calibri"/>
                    <w:color w:val="000000"/>
                    <w:kern w:val="0"/>
                    <w:sz w:val="20"/>
                    <w:szCs w:val="18"/>
                    <w:lang w:eastAsia="en-US"/>
                    <w:rPrChange w:id="2734"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2735"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36" w:author="sanjai" w:date="2019-06-26T16:12:00Z"/>
                <w:del w:id="2737" w:author="sanjai" w:date="2020-04-09T12:11:00Z"/>
                <w:rFonts w:ascii="Calibri" w:eastAsia="Times New Roman" w:hAnsi="Calibri"/>
                <w:color w:val="000000"/>
                <w:kern w:val="0"/>
                <w:sz w:val="20"/>
                <w:szCs w:val="18"/>
                <w:lang w:eastAsia="en-US"/>
                <w:rPrChange w:id="2738" w:author="sanjai" w:date="2019-06-26T16:13:00Z">
                  <w:rPr>
                    <w:ins w:id="2739" w:author="sanjai" w:date="2019-06-26T16:12:00Z"/>
                    <w:del w:id="2740" w:author="sanjai" w:date="2020-04-09T12:11:00Z"/>
                    <w:rFonts w:ascii="Calibri" w:eastAsia="Times New Roman" w:hAnsi="Calibri"/>
                    <w:color w:val="000000"/>
                    <w:kern w:val="0"/>
                    <w:sz w:val="18"/>
                    <w:szCs w:val="18"/>
                    <w:lang w:eastAsia="en-US"/>
                  </w:rPr>
                </w:rPrChange>
              </w:rPr>
            </w:pPr>
            <w:ins w:id="2741" w:author="sanjai" w:date="2019-06-26T16:12:00Z">
              <w:del w:id="2742" w:author="sanjai" w:date="2020-04-09T12:11:00Z">
                <w:r w:rsidRPr="00B17536" w:rsidDel="00764D30">
                  <w:rPr>
                    <w:rFonts w:ascii="Calibri" w:eastAsia="Times New Roman" w:hAnsi="Calibri"/>
                    <w:color w:val="000000"/>
                    <w:kern w:val="0"/>
                    <w:sz w:val="20"/>
                    <w:szCs w:val="18"/>
                    <w:lang w:eastAsia="en-US"/>
                    <w:rPrChange w:id="2743"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2744"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45" w:author="sanjai" w:date="2019-06-26T16:12:00Z"/>
                <w:del w:id="2746" w:author="sanjai" w:date="2020-04-09T12:11:00Z"/>
                <w:rFonts w:ascii="Calibri" w:eastAsia="Times New Roman" w:hAnsi="Calibri"/>
                <w:color w:val="000000"/>
                <w:kern w:val="0"/>
                <w:sz w:val="20"/>
                <w:szCs w:val="18"/>
                <w:lang w:eastAsia="en-US"/>
                <w:rPrChange w:id="2747" w:author="sanjai" w:date="2019-06-26T16:13:00Z">
                  <w:rPr>
                    <w:ins w:id="2748" w:author="sanjai" w:date="2019-06-26T16:12:00Z"/>
                    <w:del w:id="2749" w:author="sanjai" w:date="2020-04-09T12:11:00Z"/>
                    <w:rFonts w:ascii="Calibri" w:eastAsia="Times New Roman" w:hAnsi="Calibri"/>
                    <w:color w:val="000000"/>
                    <w:kern w:val="0"/>
                    <w:sz w:val="18"/>
                    <w:szCs w:val="18"/>
                    <w:lang w:eastAsia="en-US"/>
                  </w:rPr>
                </w:rPrChange>
              </w:rPr>
            </w:pPr>
            <w:ins w:id="2750" w:author="sanjai" w:date="2019-06-26T16:12:00Z">
              <w:del w:id="2751" w:author="sanjai" w:date="2020-04-09T12:11:00Z">
                <w:r w:rsidRPr="00B17536" w:rsidDel="00764D30">
                  <w:rPr>
                    <w:rFonts w:ascii="Calibri" w:eastAsia="Times New Roman" w:hAnsi="Calibri"/>
                    <w:color w:val="000000"/>
                    <w:kern w:val="0"/>
                    <w:sz w:val="20"/>
                    <w:szCs w:val="18"/>
                    <w:lang w:eastAsia="en-US"/>
                    <w:rPrChange w:id="2752"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2753"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54" w:author="sanjai" w:date="2019-06-26T16:12:00Z"/>
                <w:del w:id="2755" w:author="sanjai" w:date="2020-04-09T12:11:00Z"/>
                <w:rFonts w:ascii="Calibri" w:eastAsia="Times New Roman" w:hAnsi="Calibri"/>
                <w:color w:val="000000"/>
                <w:kern w:val="0"/>
                <w:sz w:val="20"/>
                <w:szCs w:val="18"/>
                <w:lang w:eastAsia="en-US"/>
                <w:rPrChange w:id="2756" w:author="sanjai" w:date="2019-06-26T16:13:00Z">
                  <w:rPr>
                    <w:ins w:id="2757" w:author="sanjai" w:date="2019-06-26T16:12:00Z"/>
                    <w:del w:id="2758" w:author="sanjai" w:date="2020-04-09T12:11:00Z"/>
                    <w:rFonts w:ascii="Calibri" w:eastAsia="Times New Roman" w:hAnsi="Calibri"/>
                    <w:color w:val="000000"/>
                    <w:kern w:val="0"/>
                    <w:sz w:val="18"/>
                    <w:szCs w:val="18"/>
                    <w:lang w:eastAsia="en-US"/>
                  </w:rPr>
                </w:rPrChange>
              </w:rPr>
            </w:pPr>
            <w:ins w:id="2759" w:author="sanjai" w:date="2019-06-26T16:12:00Z">
              <w:del w:id="2760" w:author="sanjai" w:date="2020-04-09T12:11:00Z">
                <w:r w:rsidRPr="00B17536" w:rsidDel="00764D30">
                  <w:rPr>
                    <w:rFonts w:ascii="Calibri" w:eastAsia="Times New Roman" w:hAnsi="Calibri"/>
                    <w:color w:val="000000"/>
                    <w:kern w:val="0"/>
                    <w:sz w:val="20"/>
                    <w:szCs w:val="18"/>
                    <w:lang w:eastAsia="en-US"/>
                    <w:rPrChange w:id="2761"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2762"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763" w:author="sanjai" w:date="2019-06-26T16:12:00Z"/>
                <w:del w:id="2764" w:author="sanjai" w:date="2020-04-09T12:11:00Z"/>
                <w:rFonts w:ascii="Calibri" w:eastAsia="Times New Roman" w:hAnsi="Calibri"/>
                <w:color w:val="000000"/>
                <w:kern w:val="0"/>
                <w:sz w:val="20"/>
                <w:szCs w:val="18"/>
                <w:lang w:eastAsia="en-US"/>
                <w:rPrChange w:id="2765" w:author="sanjai" w:date="2019-06-26T16:13:00Z">
                  <w:rPr>
                    <w:ins w:id="2766" w:author="sanjai" w:date="2019-06-26T16:12:00Z"/>
                    <w:del w:id="2767"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2768" w:author="sanjai" w:date="2019-06-26T16:12:00Z"/>
          <w:del w:id="2769" w:author="sanjai" w:date="2020-04-09T12:11:00Z"/>
          <w:trPrChange w:id="277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771" w:author="sanjai" w:date="2020-04-09T16:52:00Z">
              <w:tcPr>
                <w:tcW w:w="1320" w:type="dxa"/>
                <w:gridSpan w:val="2"/>
                <w:tcBorders>
                  <w:top w:val="single" w:sz="4" w:space="0" w:color="8EA9DB"/>
                  <w:left w:val="single" w:sz="4" w:space="0" w:color="8EA9DB"/>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772" w:author="sanjai" w:date="2019-06-26T16:12:00Z"/>
                <w:del w:id="2773" w:author="sanjai" w:date="2020-04-09T12:11:00Z"/>
                <w:rFonts w:ascii="Calibri" w:eastAsia="Times New Roman" w:hAnsi="Calibri"/>
                <w:color w:val="000000"/>
                <w:kern w:val="0"/>
                <w:sz w:val="20"/>
                <w:szCs w:val="18"/>
                <w:lang w:eastAsia="en-US"/>
                <w:rPrChange w:id="2774" w:author="sanjai" w:date="2019-06-26T16:13:00Z">
                  <w:rPr>
                    <w:ins w:id="2775" w:author="sanjai" w:date="2019-06-26T16:12:00Z"/>
                    <w:del w:id="2776" w:author="sanjai" w:date="2020-04-09T12:11:00Z"/>
                    <w:rFonts w:ascii="Calibri" w:eastAsia="Times New Roman" w:hAnsi="Calibri"/>
                    <w:color w:val="000000"/>
                    <w:kern w:val="0"/>
                    <w:sz w:val="18"/>
                    <w:szCs w:val="18"/>
                    <w:lang w:eastAsia="en-US"/>
                  </w:rPr>
                </w:rPrChange>
              </w:rPr>
            </w:pPr>
            <w:ins w:id="2777" w:author="sanjai" w:date="2019-06-26T16:12:00Z">
              <w:del w:id="2778" w:author="sanjai" w:date="2020-04-09T12:11:00Z">
                <w:r w:rsidRPr="00B17536" w:rsidDel="00764D30">
                  <w:rPr>
                    <w:rFonts w:ascii="Calibri" w:eastAsia="Times New Roman" w:hAnsi="Calibri"/>
                    <w:color w:val="000000"/>
                    <w:kern w:val="0"/>
                    <w:sz w:val="20"/>
                    <w:szCs w:val="18"/>
                    <w:lang w:eastAsia="en-US"/>
                    <w:rPrChange w:id="2779" w:author="sanjai" w:date="2019-06-26T16:13:00Z">
                      <w:rPr>
                        <w:rFonts w:ascii="Calibri" w:eastAsia="Times New Roman" w:hAnsi="Calibri"/>
                        <w:color w:val="000000"/>
                        <w:kern w:val="0"/>
                        <w:sz w:val="18"/>
                        <w:szCs w:val="18"/>
                        <w:lang w:eastAsia="en-US"/>
                      </w:rPr>
                    </w:rPrChange>
                  </w:rPr>
                  <w:delText>LMUL=2</w:delText>
                </w:r>
              </w:del>
            </w:ins>
          </w:p>
        </w:tc>
        <w:tc>
          <w:tcPr>
            <w:tcW w:w="951" w:type="dxa"/>
            <w:hideMark/>
            <w:tcPrChange w:id="2780" w:author="sanjai" w:date="2020-04-09T16:52:00Z">
              <w:tcPr>
                <w:tcW w:w="900" w:type="dxa"/>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781" w:author="sanjai" w:date="2019-06-26T16:12:00Z"/>
                <w:del w:id="2782" w:author="sanjai" w:date="2020-04-09T12:11:00Z"/>
                <w:rFonts w:ascii="Calibri" w:eastAsia="Times New Roman" w:hAnsi="Calibri"/>
                <w:color w:val="000000"/>
                <w:kern w:val="0"/>
                <w:sz w:val="20"/>
                <w:szCs w:val="18"/>
                <w:lang w:eastAsia="en-US"/>
                <w:rPrChange w:id="2783" w:author="sanjai" w:date="2019-06-26T16:13:00Z">
                  <w:rPr>
                    <w:ins w:id="2784" w:author="sanjai" w:date="2019-06-26T16:12:00Z"/>
                    <w:del w:id="2785" w:author="sanjai" w:date="2020-04-09T12:11:00Z"/>
                    <w:rFonts w:ascii="Calibri" w:eastAsia="Times New Roman" w:hAnsi="Calibri"/>
                    <w:color w:val="000000"/>
                    <w:kern w:val="0"/>
                    <w:sz w:val="18"/>
                    <w:szCs w:val="18"/>
                    <w:lang w:eastAsia="en-US"/>
                  </w:rPr>
                </w:rPrChange>
              </w:rPr>
            </w:pPr>
            <w:ins w:id="2786" w:author="sanjai" w:date="2019-06-26T16:12:00Z">
              <w:del w:id="2787" w:author="sanjai" w:date="2020-04-09T12:11:00Z">
                <w:r w:rsidRPr="00B17536" w:rsidDel="00764D30">
                  <w:rPr>
                    <w:rFonts w:ascii="Calibri" w:eastAsia="Times New Roman" w:hAnsi="Calibri"/>
                    <w:color w:val="000000"/>
                    <w:kern w:val="0"/>
                    <w:sz w:val="20"/>
                    <w:szCs w:val="18"/>
                    <w:lang w:eastAsia="en-US"/>
                    <w:rPrChange w:id="2788" w:author="sanjai" w:date="2019-06-26T16:13:00Z">
                      <w:rPr>
                        <w:rFonts w:ascii="Calibri" w:eastAsia="Times New Roman" w:hAnsi="Calibri"/>
                        <w:color w:val="000000"/>
                        <w:kern w:val="0"/>
                        <w:sz w:val="18"/>
                        <w:szCs w:val="18"/>
                        <w:lang w:eastAsia="en-US"/>
                      </w:rPr>
                    </w:rPrChange>
                  </w:rPr>
                  <w:delText>2</w:delText>
                </w:r>
              </w:del>
            </w:ins>
          </w:p>
        </w:tc>
        <w:tc>
          <w:tcPr>
            <w:tcW w:w="1104" w:type="dxa"/>
            <w:hideMark/>
            <w:tcPrChange w:id="2789" w:author="sanjai" w:date="2020-04-09T16:52:00Z">
              <w:tcPr>
                <w:tcW w:w="9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790" w:author="sanjai" w:date="2019-06-26T16:12:00Z"/>
                <w:del w:id="2791" w:author="sanjai" w:date="2020-04-09T12:11:00Z"/>
                <w:rFonts w:ascii="Calibri" w:eastAsia="Times New Roman" w:hAnsi="Calibri"/>
                <w:color w:val="000000"/>
                <w:kern w:val="0"/>
                <w:sz w:val="20"/>
                <w:szCs w:val="18"/>
                <w:lang w:eastAsia="en-US"/>
                <w:rPrChange w:id="2792" w:author="sanjai" w:date="2019-06-26T16:13:00Z">
                  <w:rPr>
                    <w:ins w:id="2793" w:author="sanjai" w:date="2019-06-26T16:12:00Z"/>
                    <w:del w:id="2794" w:author="sanjai" w:date="2020-04-09T12:11:00Z"/>
                    <w:rFonts w:ascii="Calibri" w:eastAsia="Times New Roman" w:hAnsi="Calibri"/>
                    <w:color w:val="000000"/>
                    <w:kern w:val="0"/>
                    <w:sz w:val="18"/>
                    <w:szCs w:val="18"/>
                    <w:lang w:eastAsia="en-US"/>
                  </w:rPr>
                </w:rPrChange>
              </w:rPr>
            </w:pPr>
            <w:ins w:id="2795" w:author="sanjai" w:date="2019-06-26T16:12:00Z">
              <w:del w:id="2796" w:author="sanjai" w:date="2020-04-09T12:11:00Z">
                <w:r w:rsidRPr="00B17536" w:rsidDel="00764D30">
                  <w:rPr>
                    <w:rFonts w:ascii="Calibri" w:eastAsia="Times New Roman" w:hAnsi="Calibri"/>
                    <w:color w:val="000000"/>
                    <w:kern w:val="0"/>
                    <w:sz w:val="20"/>
                    <w:szCs w:val="18"/>
                    <w:lang w:eastAsia="en-US"/>
                    <w:rPrChange w:id="2797" w:author="sanjai" w:date="2019-06-26T16:13:00Z">
                      <w:rPr>
                        <w:rFonts w:ascii="Calibri" w:eastAsia="Times New Roman" w:hAnsi="Calibri"/>
                        <w:color w:val="000000"/>
                        <w:kern w:val="0"/>
                        <w:sz w:val="18"/>
                        <w:szCs w:val="18"/>
                        <w:lang w:eastAsia="en-US"/>
                      </w:rPr>
                    </w:rPrChange>
                  </w:rPr>
                  <w:delText> </w:delText>
                </w:r>
              </w:del>
            </w:ins>
          </w:p>
        </w:tc>
        <w:tc>
          <w:tcPr>
            <w:tcW w:w="911" w:type="dxa"/>
            <w:hideMark/>
            <w:tcPrChange w:id="2798" w:author="sanjai" w:date="2020-04-09T16:52:00Z">
              <w:tcPr>
                <w:tcW w:w="100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799" w:author="sanjai" w:date="2019-06-26T16:12:00Z"/>
                <w:del w:id="2800" w:author="sanjai" w:date="2020-04-09T12:11:00Z"/>
                <w:rFonts w:ascii="Calibri" w:eastAsia="Times New Roman" w:hAnsi="Calibri"/>
                <w:color w:val="000000"/>
                <w:kern w:val="0"/>
                <w:sz w:val="20"/>
                <w:szCs w:val="18"/>
                <w:lang w:eastAsia="en-US"/>
                <w:rPrChange w:id="2801" w:author="sanjai" w:date="2019-06-26T16:13:00Z">
                  <w:rPr>
                    <w:ins w:id="2802" w:author="sanjai" w:date="2019-06-26T16:12:00Z"/>
                    <w:del w:id="2803" w:author="sanjai" w:date="2020-04-09T12:11:00Z"/>
                    <w:rFonts w:ascii="Calibri" w:eastAsia="Times New Roman" w:hAnsi="Calibri"/>
                    <w:color w:val="000000"/>
                    <w:kern w:val="0"/>
                    <w:sz w:val="18"/>
                    <w:szCs w:val="18"/>
                    <w:lang w:eastAsia="en-US"/>
                  </w:rPr>
                </w:rPrChange>
              </w:rPr>
            </w:pPr>
            <w:ins w:id="2804" w:author="sanjai" w:date="2019-06-26T16:12:00Z">
              <w:del w:id="2805" w:author="sanjai" w:date="2020-04-09T12:11:00Z">
                <w:r w:rsidRPr="00B17536" w:rsidDel="00764D30">
                  <w:rPr>
                    <w:rFonts w:ascii="Calibri" w:eastAsia="Times New Roman" w:hAnsi="Calibri"/>
                    <w:color w:val="000000"/>
                    <w:kern w:val="0"/>
                    <w:sz w:val="20"/>
                    <w:szCs w:val="18"/>
                    <w:lang w:eastAsia="en-US"/>
                    <w:rPrChange w:id="2806" w:author="sanjai" w:date="2019-06-26T16:13:00Z">
                      <w:rPr>
                        <w:rFonts w:ascii="Calibri" w:eastAsia="Times New Roman" w:hAnsi="Calibri"/>
                        <w:color w:val="000000"/>
                        <w:kern w:val="0"/>
                        <w:sz w:val="18"/>
                        <w:szCs w:val="18"/>
                        <w:lang w:eastAsia="en-US"/>
                      </w:rPr>
                    </w:rPrChange>
                  </w:rPr>
                  <w:delText> </w:delText>
                </w:r>
              </w:del>
            </w:ins>
          </w:p>
        </w:tc>
        <w:tc>
          <w:tcPr>
            <w:tcW w:w="1004" w:type="dxa"/>
            <w:hideMark/>
            <w:tcPrChange w:id="2807" w:author="sanjai" w:date="2020-04-09T16:52:00Z">
              <w:tcPr>
                <w:tcW w:w="9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08" w:author="sanjai" w:date="2019-06-26T16:12:00Z"/>
                <w:del w:id="2809" w:author="sanjai" w:date="2020-04-09T12:11:00Z"/>
                <w:rFonts w:ascii="Calibri" w:eastAsia="Times New Roman" w:hAnsi="Calibri"/>
                <w:color w:val="000000"/>
                <w:kern w:val="0"/>
                <w:sz w:val="20"/>
                <w:szCs w:val="18"/>
                <w:lang w:eastAsia="en-US"/>
                <w:rPrChange w:id="2810" w:author="sanjai" w:date="2019-06-26T16:13:00Z">
                  <w:rPr>
                    <w:ins w:id="2811" w:author="sanjai" w:date="2019-06-26T16:12:00Z"/>
                    <w:del w:id="2812" w:author="sanjai" w:date="2020-04-09T12:11:00Z"/>
                    <w:rFonts w:ascii="Calibri" w:eastAsia="Times New Roman" w:hAnsi="Calibri"/>
                    <w:color w:val="000000"/>
                    <w:kern w:val="0"/>
                    <w:sz w:val="18"/>
                    <w:szCs w:val="18"/>
                    <w:lang w:eastAsia="en-US"/>
                  </w:rPr>
                </w:rPrChange>
              </w:rPr>
            </w:pPr>
            <w:ins w:id="2813" w:author="sanjai" w:date="2019-06-26T16:12:00Z">
              <w:del w:id="2814" w:author="sanjai" w:date="2020-04-09T12:11:00Z">
                <w:r w:rsidRPr="00B17536" w:rsidDel="00764D30">
                  <w:rPr>
                    <w:rFonts w:ascii="Calibri" w:eastAsia="Times New Roman" w:hAnsi="Calibri"/>
                    <w:color w:val="000000"/>
                    <w:kern w:val="0"/>
                    <w:sz w:val="20"/>
                    <w:szCs w:val="18"/>
                    <w:lang w:eastAsia="en-US"/>
                    <w:rPrChange w:id="2815" w:author="sanjai" w:date="2019-06-26T16:13:00Z">
                      <w:rPr>
                        <w:rFonts w:ascii="Calibri" w:eastAsia="Times New Roman" w:hAnsi="Calibri"/>
                        <w:color w:val="000000"/>
                        <w:kern w:val="0"/>
                        <w:sz w:val="18"/>
                        <w:szCs w:val="18"/>
                        <w:lang w:eastAsia="en-US"/>
                      </w:rPr>
                    </w:rPrChange>
                  </w:rPr>
                  <w:delText> </w:delText>
                </w:r>
              </w:del>
            </w:ins>
          </w:p>
        </w:tc>
        <w:tc>
          <w:tcPr>
            <w:tcW w:w="801" w:type="dxa"/>
            <w:hideMark/>
            <w:tcPrChange w:id="2816" w:author="sanjai" w:date="2020-04-09T16:52:00Z">
              <w:tcPr>
                <w:tcW w:w="6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17" w:author="sanjai" w:date="2019-06-26T16:12:00Z"/>
                <w:del w:id="2818" w:author="sanjai" w:date="2020-04-09T12:11:00Z"/>
                <w:rFonts w:ascii="Calibri" w:eastAsia="Times New Roman" w:hAnsi="Calibri"/>
                <w:color w:val="000000"/>
                <w:kern w:val="0"/>
                <w:sz w:val="20"/>
                <w:szCs w:val="18"/>
                <w:lang w:eastAsia="en-US"/>
                <w:rPrChange w:id="2819" w:author="sanjai" w:date="2019-06-26T16:13:00Z">
                  <w:rPr>
                    <w:ins w:id="2820" w:author="sanjai" w:date="2019-06-26T16:12:00Z"/>
                    <w:del w:id="2821" w:author="sanjai" w:date="2020-04-09T12:11:00Z"/>
                    <w:rFonts w:ascii="Calibri" w:eastAsia="Times New Roman" w:hAnsi="Calibri"/>
                    <w:color w:val="000000"/>
                    <w:kern w:val="0"/>
                    <w:sz w:val="18"/>
                    <w:szCs w:val="18"/>
                    <w:lang w:eastAsia="en-US"/>
                  </w:rPr>
                </w:rPrChange>
              </w:rPr>
            </w:pPr>
            <w:ins w:id="2822" w:author="sanjai" w:date="2019-06-26T16:12:00Z">
              <w:del w:id="2823" w:author="sanjai" w:date="2020-04-09T12:11:00Z">
                <w:r w:rsidRPr="00B17536" w:rsidDel="00764D30">
                  <w:rPr>
                    <w:rFonts w:ascii="Calibri" w:eastAsia="Times New Roman" w:hAnsi="Calibri"/>
                    <w:color w:val="000000"/>
                    <w:kern w:val="0"/>
                    <w:sz w:val="20"/>
                    <w:szCs w:val="18"/>
                    <w:lang w:eastAsia="en-US"/>
                    <w:rPrChange w:id="2824" w:author="sanjai" w:date="2019-06-26T16:13:00Z">
                      <w:rPr>
                        <w:rFonts w:ascii="Calibri" w:eastAsia="Times New Roman" w:hAnsi="Calibri"/>
                        <w:color w:val="000000"/>
                        <w:kern w:val="0"/>
                        <w:sz w:val="18"/>
                        <w:szCs w:val="18"/>
                        <w:lang w:eastAsia="en-US"/>
                      </w:rPr>
                    </w:rPrChange>
                  </w:rPr>
                  <w:delText> </w:delText>
                </w:r>
              </w:del>
            </w:ins>
          </w:p>
        </w:tc>
        <w:tc>
          <w:tcPr>
            <w:tcW w:w="695" w:type="dxa"/>
            <w:hideMark/>
            <w:tcPrChange w:id="2825" w:author="sanjai" w:date="2020-04-09T16:52:00Z">
              <w:tcPr>
                <w:tcW w:w="8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26" w:author="sanjai" w:date="2019-06-26T16:12:00Z"/>
                <w:del w:id="2827" w:author="sanjai" w:date="2020-04-09T12:11:00Z"/>
                <w:rFonts w:ascii="Calibri" w:eastAsia="Times New Roman" w:hAnsi="Calibri"/>
                <w:color w:val="000000"/>
                <w:kern w:val="0"/>
                <w:sz w:val="20"/>
                <w:szCs w:val="18"/>
                <w:lang w:eastAsia="en-US"/>
                <w:rPrChange w:id="2828" w:author="sanjai" w:date="2019-06-26T16:13:00Z">
                  <w:rPr>
                    <w:ins w:id="2829" w:author="sanjai" w:date="2019-06-26T16:12:00Z"/>
                    <w:del w:id="2830" w:author="sanjai" w:date="2020-04-09T12:11:00Z"/>
                    <w:rFonts w:ascii="Calibri" w:eastAsia="Times New Roman" w:hAnsi="Calibri"/>
                    <w:color w:val="000000"/>
                    <w:kern w:val="0"/>
                    <w:sz w:val="18"/>
                    <w:szCs w:val="18"/>
                    <w:lang w:eastAsia="en-US"/>
                  </w:rPr>
                </w:rPrChange>
              </w:rPr>
            </w:pPr>
            <w:ins w:id="2831" w:author="sanjai" w:date="2019-06-26T16:12:00Z">
              <w:del w:id="2832" w:author="sanjai" w:date="2020-04-09T12:11:00Z">
                <w:r w:rsidRPr="00B17536" w:rsidDel="00764D30">
                  <w:rPr>
                    <w:rFonts w:ascii="Calibri" w:eastAsia="Times New Roman" w:hAnsi="Calibri"/>
                    <w:color w:val="000000"/>
                    <w:kern w:val="0"/>
                    <w:sz w:val="20"/>
                    <w:szCs w:val="18"/>
                    <w:lang w:eastAsia="en-US"/>
                    <w:rPrChange w:id="2833" w:author="sanjai" w:date="2019-06-26T16:13:00Z">
                      <w:rPr>
                        <w:rFonts w:ascii="Calibri" w:eastAsia="Times New Roman" w:hAnsi="Calibri"/>
                        <w:color w:val="000000"/>
                        <w:kern w:val="0"/>
                        <w:sz w:val="18"/>
                        <w:szCs w:val="18"/>
                        <w:lang w:eastAsia="en-US"/>
                      </w:rPr>
                    </w:rPrChange>
                  </w:rPr>
                  <w:delText> </w:delText>
                </w:r>
              </w:del>
            </w:ins>
          </w:p>
        </w:tc>
        <w:tc>
          <w:tcPr>
            <w:tcW w:w="685" w:type="dxa"/>
            <w:hideMark/>
            <w:tcPrChange w:id="2834"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35" w:author="sanjai" w:date="2019-06-26T16:12:00Z"/>
                <w:del w:id="2836" w:author="sanjai" w:date="2020-04-09T12:11:00Z"/>
                <w:rFonts w:ascii="Calibri" w:eastAsia="Times New Roman" w:hAnsi="Calibri"/>
                <w:color w:val="000000"/>
                <w:kern w:val="0"/>
                <w:sz w:val="20"/>
                <w:szCs w:val="18"/>
                <w:lang w:eastAsia="en-US"/>
                <w:rPrChange w:id="2837" w:author="sanjai" w:date="2019-06-26T16:13:00Z">
                  <w:rPr>
                    <w:ins w:id="2838" w:author="sanjai" w:date="2019-06-26T16:12:00Z"/>
                    <w:del w:id="2839" w:author="sanjai" w:date="2020-04-09T12:11:00Z"/>
                    <w:rFonts w:ascii="Calibri" w:eastAsia="Times New Roman" w:hAnsi="Calibri"/>
                    <w:color w:val="000000"/>
                    <w:kern w:val="0"/>
                    <w:sz w:val="18"/>
                    <w:szCs w:val="18"/>
                    <w:lang w:eastAsia="en-US"/>
                  </w:rPr>
                </w:rPrChange>
              </w:rPr>
            </w:pPr>
            <w:ins w:id="2840" w:author="sanjai" w:date="2019-06-26T16:12:00Z">
              <w:del w:id="2841" w:author="sanjai" w:date="2020-04-09T12:11:00Z">
                <w:r w:rsidRPr="00B17536" w:rsidDel="00764D30">
                  <w:rPr>
                    <w:rFonts w:ascii="Calibri" w:eastAsia="Times New Roman" w:hAnsi="Calibri"/>
                    <w:color w:val="000000"/>
                    <w:kern w:val="0"/>
                    <w:sz w:val="20"/>
                    <w:szCs w:val="18"/>
                    <w:lang w:eastAsia="en-US"/>
                    <w:rPrChange w:id="2842" w:author="sanjai" w:date="2019-06-26T16:13:00Z">
                      <w:rPr>
                        <w:rFonts w:ascii="Calibri" w:eastAsia="Times New Roman" w:hAnsi="Calibri"/>
                        <w:color w:val="000000"/>
                        <w:kern w:val="0"/>
                        <w:sz w:val="18"/>
                        <w:szCs w:val="18"/>
                        <w:lang w:eastAsia="en-US"/>
                      </w:rPr>
                    </w:rPrChange>
                  </w:rPr>
                  <w:delText> </w:delText>
                </w:r>
              </w:del>
            </w:ins>
          </w:p>
        </w:tc>
        <w:tc>
          <w:tcPr>
            <w:tcW w:w="830" w:type="dxa"/>
            <w:hideMark/>
            <w:tcPrChange w:id="2843"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44" w:author="sanjai" w:date="2019-06-26T16:12:00Z"/>
                <w:del w:id="2845" w:author="sanjai" w:date="2020-04-09T12:11:00Z"/>
                <w:rFonts w:ascii="Calibri" w:eastAsia="Times New Roman" w:hAnsi="Calibri"/>
                <w:color w:val="000000"/>
                <w:kern w:val="0"/>
                <w:sz w:val="20"/>
                <w:szCs w:val="18"/>
                <w:lang w:eastAsia="en-US"/>
                <w:rPrChange w:id="2846" w:author="sanjai" w:date="2019-06-26T16:13:00Z">
                  <w:rPr>
                    <w:ins w:id="2847" w:author="sanjai" w:date="2019-06-26T16:12:00Z"/>
                    <w:del w:id="2848" w:author="sanjai" w:date="2020-04-09T12:11:00Z"/>
                    <w:rFonts w:ascii="Calibri" w:eastAsia="Times New Roman" w:hAnsi="Calibri"/>
                    <w:color w:val="000000"/>
                    <w:kern w:val="0"/>
                    <w:sz w:val="18"/>
                    <w:szCs w:val="18"/>
                    <w:lang w:eastAsia="en-US"/>
                  </w:rPr>
                </w:rPrChange>
              </w:rPr>
            </w:pPr>
            <w:ins w:id="2849" w:author="sanjai" w:date="2019-06-26T16:12:00Z">
              <w:del w:id="2850" w:author="sanjai" w:date="2020-04-09T12:11:00Z">
                <w:r w:rsidRPr="00B17536" w:rsidDel="00764D30">
                  <w:rPr>
                    <w:rFonts w:ascii="Calibri" w:eastAsia="Times New Roman" w:hAnsi="Calibri"/>
                    <w:color w:val="000000"/>
                    <w:kern w:val="0"/>
                    <w:sz w:val="20"/>
                    <w:szCs w:val="18"/>
                    <w:lang w:eastAsia="en-US"/>
                    <w:rPrChange w:id="2851" w:author="sanjai" w:date="2019-06-26T16:13:00Z">
                      <w:rPr>
                        <w:rFonts w:ascii="Calibri" w:eastAsia="Times New Roman" w:hAnsi="Calibri"/>
                        <w:color w:val="000000"/>
                        <w:kern w:val="0"/>
                        <w:sz w:val="18"/>
                        <w:szCs w:val="18"/>
                        <w:lang w:eastAsia="en-US"/>
                      </w:rPr>
                    </w:rPrChange>
                  </w:rPr>
                  <w:delText> </w:delText>
                </w:r>
              </w:del>
            </w:ins>
          </w:p>
        </w:tc>
        <w:tc>
          <w:tcPr>
            <w:tcW w:w="1440" w:type="dxa"/>
            <w:hideMark/>
            <w:tcPrChange w:id="2852" w:author="sanjai" w:date="2020-04-09T16:52:00Z">
              <w:tcPr>
                <w:tcW w:w="1180" w:type="dxa"/>
                <w:gridSpan w:val="2"/>
                <w:tcBorders>
                  <w:top w:val="single" w:sz="4" w:space="0" w:color="8EA9DB"/>
                  <w:left w:val="nil"/>
                  <w:bottom w:val="single" w:sz="4" w:space="0" w:color="8EA9DB"/>
                  <w:right w:val="single" w:sz="4" w:space="0" w:color="8EA9DB"/>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853" w:author="sanjai" w:date="2019-06-26T16:12:00Z"/>
                <w:del w:id="2854" w:author="sanjai" w:date="2020-04-09T12:11:00Z"/>
                <w:rFonts w:ascii="Calibri" w:eastAsia="Times New Roman" w:hAnsi="Calibri"/>
                <w:color w:val="000000"/>
                <w:kern w:val="0"/>
                <w:sz w:val="20"/>
                <w:szCs w:val="18"/>
                <w:lang w:eastAsia="en-US"/>
                <w:rPrChange w:id="2855" w:author="sanjai" w:date="2019-06-26T16:13:00Z">
                  <w:rPr>
                    <w:ins w:id="2856" w:author="sanjai" w:date="2019-06-26T16:12:00Z"/>
                    <w:del w:id="2857" w:author="sanjai" w:date="2020-04-09T12:11:00Z"/>
                    <w:rFonts w:ascii="Calibri" w:eastAsia="Times New Roman" w:hAnsi="Calibri"/>
                    <w:color w:val="000000"/>
                    <w:kern w:val="0"/>
                    <w:sz w:val="18"/>
                    <w:szCs w:val="18"/>
                    <w:lang w:eastAsia="en-US"/>
                  </w:rPr>
                </w:rPrChange>
              </w:rPr>
            </w:pPr>
            <w:ins w:id="2858" w:author="sanjai" w:date="2019-06-26T16:12:00Z">
              <w:del w:id="2859" w:author="sanjai" w:date="2020-04-09T12:11:00Z">
                <w:r w:rsidRPr="00B17536" w:rsidDel="00764D30">
                  <w:rPr>
                    <w:rFonts w:ascii="Calibri" w:eastAsia="Times New Roman" w:hAnsi="Calibri"/>
                    <w:color w:val="000000"/>
                    <w:kern w:val="0"/>
                    <w:sz w:val="20"/>
                    <w:szCs w:val="18"/>
                    <w:lang w:eastAsia="en-US"/>
                    <w:rPrChange w:id="2860" w:author="sanjai" w:date="2019-06-26T16:13:00Z">
                      <w:rPr>
                        <w:rFonts w:ascii="Calibri" w:eastAsia="Times New Roman" w:hAnsi="Calibri"/>
                        <w:color w:val="000000"/>
                        <w:kern w:val="0"/>
                        <w:sz w:val="18"/>
                        <w:szCs w:val="18"/>
                        <w:lang w:eastAsia="en-US"/>
                      </w:rPr>
                    </w:rPrChange>
                  </w:rPr>
                  <w:delText> </w:delText>
                </w:r>
              </w:del>
            </w:ins>
          </w:p>
        </w:tc>
      </w:tr>
      <w:tr w:rsidR="005E393E" w:rsidRPr="005E393E" w:rsidDel="00764D30" w:rsidTr="00ED139C">
        <w:trPr>
          <w:trHeight w:val="300"/>
          <w:ins w:id="2861" w:author="sanjai" w:date="2019-06-26T16:12:00Z"/>
          <w:del w:id="2862" w:author="sanjai" w:date="2020-04-09T12:11:00Z"/>
          <w:trPrChange w:id="2863"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864"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2865" w:author="sanjai" w:date="2019-06-26T16:12:00Z"/>
                <w:del w:id="2866" w:author="sanjai" w:date="2020-04-09T12:11:00Z"/>
                <w:rFonts w:ascii="Calibri" w:eastAsia="Times New Roman" w:hAnsi="Calibri"/>
                <w:color w:val="000000"/>
                <w:kern w:val="0"/>
                <w:sz w:val="20"/>
                <w:szCs w:val="18"/>
                <w:lang w:eastAsia="en-US"/>
                <w:rPrChange w:id="2867" w:author="sanjai" w:date="2019-06-26T16:13:00Z">
                  <w:rPr>
                    <w:ins w:id="2868" w:author="sanjai" w:date="2019-06-26T16:12:00Z"/>
                    <w:del w:id="2869" w:author="sanjai" w:date="2020-04-09T12:11:00Z"/>
                    <w:rFonts w:ascii="Calibri" w:eastAsia="Times New Roman" w:hAnsi="Calibri"/>
                    <w:color w:val="000000"/>
                    <w:kern w:val="0"/>
                    <w:sz w:val="18"/>
                    <w:szCs w:val="18"/>
                    <w:lang w:eastAsia="en-US"/>
                  </w:rPr>
                </w:rPrChange>
              </w:rPr>
            </w:pPr>
            <w:ins w:id="2870" w:author="sanjai" w:date="2019-06-26T16:12:00Z">
              <w:del w:id="2871" w:author="sanjai" w:date="2020-04-09T12:11:00Z">
                <w:r w:rsidRPr="00B17536" w:rsidDel="00764D30">
                  <w:rPr>
                    <w:rFonts w:ascii="Calibri" w:eastAsia="Times New Roman" w:hAnsi="Calibri"/>
                    <w:color w:val="000000"/>
                    <w:kern w:val="0"/>
                    <w:sz w:val="20"/>
                    <w:szCs w:val="18"/>
                    <w:lang w:eastAsia="en-US"/>
                    <w:rPrChange w:id="2872" w:author="sanjai" w:date="2019-06-26T16:13:00Z">
                      <w:rPr>
                        <w:rFonts w:ascii="Calibri" w:eastAsia="Times New Roman" w:hAnsi="Calibri"/>
                        <w:color w:val="000000"/>
                        <w:kern w:val="0"/>
                        <w:sz w:val="18"/>
                        <w:szCs w:val="18"/>
                        <w:lang w:eastAsia="en-US"/>
                      </w:rPr>
                    </w:rPrChange>
                  </w:rPr>
                  <w:delText>#uops</w:delText>
                </w:r>
              </w:del>
            </w:ins>
          </w:p>
        </w:tc>
        <w:tc>
          <w:tcPr>
            <w:tcW w:w="951" w:type="dxa"/>
            <w:hideMark/>
            <w:tcPrChange w:id="2873"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874" w:author="sanjai" w:date="2019-06-26T16:12:00Z"/>
                <w:del w:id="2875" w:author="sanjai" w:date="2020-04-09T12:11:00Z"/>
                <w:rFonts w:ascii="Calibri" w:eastAsia="Times New Roman" w:hAnsi="Calibri"/>
                <w:color w:val="000000"/>
                <w:kern w:val="0"/>
                <w:sz w:val="20"/>
                <w:szCs w:val="18"/>
                <w:lang w:eastAsia="en-US"/>
                <w:rPrChange w:id="2876" w:author="sanjai" w:date="2019-06-26T16:13:00Z">
                  <w:rPr>
                    <w:ins w:id="2877" w:author="sanjai" w:date="2019-06-26T16:12:00Z"/>
                    <w:del w:id="2878" w:author="sanjai" w:date="2020-04-09T12:11:00Z"/>
                    <w:rFonts w:ascii="Calibri" w:eastAsia="Times New Roman" w:hAnsi="Calibri"/>
                    <w:color w:val="000000"/>
                    <w:kern w:val="0"/>
                    <w:sz w:val="18"/>
                    <w:szCs w:val="18"/>
                    <w:lang w:eastAsia="en-US"/>
                  </w:rPr>
                </w:rPrChange>
              </w:rPr>
            </w:pPr>
            <w:ins w:id="2879" w:author="sanjai" w:date="2019-06-26T16:12:00Z">
              <w:del w:id="2880" w:author="sanjai" w:date="2020-04-09T12:11:00Z">
                <w:r w:rsidRPr="00B17536" w:rsidDel="00764D30">
                  <w:rPr>
                    <w:rFonts w:ascii="Calibri" w:eastAsia="Times New Roman" w:hAnsi="Calibri"/>
                    <w:color w:val="000000"/>
                    <w:kern w:val="0"/>
                    <w:sz w:val="20"/>
                    <w:szCs w:val="18"/>
                    <w:lang w:eastAsia="en-US"/>
                    <w:rPrChange w:id="2881" w:author="sanjai" w:date="2019-06-26T16:13:00Z">
                      <w:rPr>
                        <w:rFonts w:ascii="Calibri" w:eastAsia="Times New Roman" w:hAnsi="Calibri"/>
                        <w:color w:val="000000"/>
                        <w:kern w:val="0"/>
                        <w:sz w:val="18"/>
                        <w:szCs w:val="18"/>
                        <w:lang w:eastAsia="en-US"/>
                      </w:rPr>
                    </w:rPrChange>
                  </w:rPr>
                  <w:delText>4</w:delText>
                </w:r>
              </w:del>
            </w:ins>
          </w:p>
        </w:tc>
        <w:tc>
          <w:tcPr>
            <w:tcW w:w="1104" w:type="dxa"/>
            <w:hideMark/>
            <w:tcPrChange w:id="2882"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883" w:author="sanjai" w:date="2019-06-26T16:12:00Z"/>
                <w:del w:id="2884" w:author="sanjai" w:date="2020-04-09T12:11:00Z"/>
                <w:rFonts w:ascii="Calibri" w:eastAsia="Times New Roman" w:hAnsi="Calibri"/>
                <w:color w:val="000000"/>
                <w:kern w:val="0"/>
                <w:sz w:val="20"/>
                <w:szCs w:val="18"/>
                <w:lang w:eastAsia="en-US"/>
                <w:rPrChange w:id="2885" w:author="sanjai" w:date="2019-06-26T16:13:00Z">
                  <w:rPr>
                    <w:ins w:id="2886" w:author="sanjai" w:date="2019-06-26T16:12:00Z"/>
                    <w:del w:id="2887" w:author="sanjai" w:date="2020-04-09T12:11:00Z"/>
                    <w:rFonts w:ascii="Calibri" w:eastAsia="Times New Roman" w:hAnsi="Calibri"/>
                    <w:color w:val="000000"/>
                    <w:kern w:val="0"/>
                    <w:sz w:val="18"/>
                    <w:szCs w:val="18"/>
                    <w:lang w:eastAsia="en-US"/>
                  </w:rPr>
                </w:rPrChange>
              </w:rPr>
            </w:pPr>
          </w:p>
        </w:tc>
        <w:tc>
          <w:tcPr>
            <w:tcW w:w="911" w:type="dxa"/>
            <w:hideMark/>
            <w:tcPrChange w:id="2888"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889" w:author="sanjai" w:date="2019-06-26T16:12:00Z"/>
                <w:del w:id="2890" w:author="sanjai" w:date="2020-04-09T12:11:00Z"/>
                <w:rFonts w:ascii="Calibri" w:eastAsia="Times New Roman" w:hAnsi="Calibri"/>
                <w:color w:val="000000"/>
                <w:kern w:val="0"/>
                <w:sz w:val="20"/>
                <w:szCs w:val="18"/>
                <w:lang w:eastAsia="en-US"/>
                <w:rPrChange w:id="2891" w:author="sanjai" w:date="2019-06-26T16:13:00Z">
                  <w:rPr>
                    <w:ins w:id="2892" w:author="sanjai" w:date="2019-06-26T16:12:00Z"/>
                    <w:del w:id="2893" w:author="sanjai" w:date="2020-04-09T12:11:00Z"/>
                    <w:rFonts w:ascii="Calibri" w:eastAsia="Times New Roman" w:hAnsi="Calibri"/>
                    <w:color w:val="000000"/>
                    <w:kern w:val="0"/>
                    <w:sz w:val="18"/>
                    <w:szCs w:val="18"/>
                    <w:lang w:eastAsia="en-US"/>
                  </w:rPr>
                </w:rPrChange>
              </w:rPr>
            </w:pPr>
            <w:ins w:id="2894" w:author="sanjai" w:date="2019-06-26T16:12:00Z">
              <w:del w:id="2895" w:author="sanjai" w:date="2020-04-09T12:11:00Z">
                <w:r w:rsidRPr="00B17536" w:rsidDel="00764D30">
                  <w:rPr>
                    <w:rFonts w:ascii="Calibri" w:eastAsia="Times New Roman" w:hAnsi="Calibri"/>
                    <w:color w:val="000000"/>
                    <w:kern w:val="0"/>
                    <w:sz w:val="20"/>
                    <w:szCs w:val="18"/>
                    <w:lang w:eastAsia="en-US"/>
                    <w:rPrChange w:id="2896" w:author="sanjai" w:date="2019-06-26T16:13:00Z">
                      <w:rPr>
                        <w:rFonts w:ascii="Calibri" w:eastAsia="Times New Roman" w:hAnsi="Calibri"/>
                        <w:color w:val="000000"/>
                        <w:kern w:val="0"/>
                        <w:sz w:val="18"/>
                        <w:szCs w:val="18"/>
                        <w:lang w:eastAsia="en-US"/>
                      </w:rPr>
                    </w:rPrChange>
                  </w:rPr>
                  <w:delText>3</w:delText>
                </w:r>
              </w:del>
            </w:ins>
          </w:p>
        </w:tc>
        <w:tc>
          <w:tcPr>
            <w:tcW w:w="1004" w:type="dxa"/>
            <w:hideMark/>
            <w:tcPrChange w:id="2897"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898" w:author="sanjai" w:date="2019-06-26T16:12:00Z"/>
                <w:del w:id="2899" w:author="sanjai" w:date="2020-04-09T12:11:00Z"/>
                <w:rFonts w:ascii="Calibri" w:eastAsia="Times New Roman" w:hAnsi="Calibri"/>
                <w:color w:val="000000"/>
                <w:kern w:val="0"/>
                <w:sz w:val="20"/>
                <w:szCs w:val="18"/>
                <w:lang w:eastAsia="en-US"/>
                <w:rPrChange w:id="2900" w:author="sanjai" w:date="2019-06-26T16:13:00Z">
                  <w:rPr>
                    <w:ins w:id="2901" w:author="sanjai" w:date="2019-06-26T16:12:00Z"/>
                    <w:del w:id="2902" w:author="sanjai" w:date="2020-04-09T12:11:00Z"/>
                    <w:rFonts w:ascii="Calibri" w:eastAsia="Times New Roman" w:hAnsi="Calibri"/>
                    <w:color w:val="000000"/>
                    <w:kern w:val="0"/>
                    <w:sz w:val="18"/>
                    <w:szCs w:val="18"/>
                    <w:lang w:eastAsia="en-US"/>
                  </w:rPr>
                </w:rPrChange>
              </w:rPr>
            </w:pPr>
            <w:ins w:id="2903" w:author="sanjai" w:date="2019-06-26T16:12:00Z">
              <w:del w:id="2904" w:author="sanjai" w:date="2020-04-09T12:11:00Z">
                <w:r w:rsidRPr="00B17536" w:rsidDel="00764D30">
                  <w:rPr>
                    <w:rFonts w:ascii="Calibri" w:eastAsia="Times New Roman" w:hAnsi="Calibri"/>
                    <w:color w:val="000000"/>
                    <w:kern w:val="0"/>
                    <w:sz w:val="20"/>
                    <w:szCs w:val="18"/>
                    <w:lang w:eastAsia="en-US"/>
                    <w:rPrChange w:id="2905" w:author="sanjai" w:date="2019-06-26T16:13:00Z">
                      <w:rPr>
                        <w:rFonts w:ascii="Calibri" w:eastAsia="Times New Roman" w:hAnsi="Calibri"/>
                        <w:color w:val="000000"/>
                        <w:kern w:val="0"/>
                        <w:sz w:val="18"/>
                        <w:szCs w:val="18"/>
                        <w:lang w:eastAsia="en-US"/>
                      </w:rPr>
                    </w:rPrChange>
                  </w:rPr>
                  <w:delText>3</w:delText>
                </w:r>
              </w:del>
            </w:ins>
          </w:p>
        </w:tc>
        <w:tc>
          <w:tcPr>
            <w:tcW w:w="801" w:type="dxa"/>
            <w:hideMark/>
            <w:tcPrChange w:id="2906"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907" w:author="sanjai" w:date="2019-06-26T16:12:00Z"/>
                <w:del w:id="2908" w:author="sanjai" w:date="2020-04-09T12:11:00Z"/>
                <w:rFonts w:ascii="Calibri" w:eastAsia="Times New Roman" w:hAnsi="Calibri"/>
                <w:color w:val="000000"/>
                <w:kern w:val="0"/>
                <w:sz w:val="20"/>
                <w:szCs w:val="18"/>
                <w:lang w:eastAsia="en-US"/>
                <w:rPrChange w:id="2909" w:author="sanjai" w:date="2019-06-26T16:13:00Z">
                  <w:rPr>
                    <w:ins w:id="2910" w:author="sanjai" w:date="2019-06-26T16:12:00Z"/>
                    <w:del w:id="2911" w:author="sanjai" w:date="2020-04-09T12:11:00Z"/>
                    <w:rFonts w:ascii="Calibri" w:eastAsia="Times New Roman" w:hAnsi="Calibri"/>
                    <w:color w:val="000000"/>
                    <w:kern w:val="0"/>
                    <w:sz w:val="18"/>
                    <w:szCs w:val="18"/>
                    <w:lang w:eastAsia="en-US"/>
                  </w:rPr>
                </w:rPrChange>
              </w:rPr>
            </w:pPr>
            <w:ins w:id="2912" w:author="sanjai" w:date="2019-06-26T16:12:00Z">
              <w:del w:id="2913" w:author="sanjai" w:date="2020-04-09T12:11:00Z">
                <w:r w:rsidRPr="00B17536" w:rsidDel="00764D30">
                  <w:rPr>
                    <w:rFonts w:ascii="Calibri" w:eastAsia="Times New Roman" w:hAnsi="Calibri"/>
                    <w:color w:val="000000"/>
                    <w:kern w:val="0"/>
                    <w:sz w:val="20"/>
                    <w:szCs w:val="18"/>
                    <w:lang w:eastAsia="en-US"/>
                    <w:rPrChange w:id="2914"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2915"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916" w:author="sanjai" w:date="2019-06-26T16:12:00Z"/>
                <w:del w:id="2917" w:author="sanjai" w:date="2020-04-09T12:11:00Z"/>
                <w:rFonts w:ascii="Calibri" w:eastAsia="Times New Roman" w:hAnsi="Calibri"/>
                <w:color w:val="000000"/>
                <w:kern w:val="0"/>
                <w:sz w:val="20"/>
                <w:szCs w:val="18"/>
                <w:lang w:eastAsia="en-US"/>
                <w:rPrChange w:id="2918" w:author="sanjai" w:date="2019-06-26T16:13:00Z">
                  <w:rPr>
                    <w:ins w:id="2919" w:author="sanjai" w:date="2019-06-26T16:12:00Z"/>
                    <w:del w:id="2920" w:author="sanjai" w:date="2020-04-09T12:11:00Z"/>
                    <w:rFonts w:ascii="Calibri" w:eastAsia="Times New Roman" w:hAnsi="Calibri"/>
                    <w:color w:val="000000"/>
                    <w:kern w:val="0"/>
                    <w:sz w:val="18"/>
                    <w:szCs w:val="18"/>
                    <w:lang w:eastAsia="en-US"/>
                  </w:rPr>
                </w:rPrChange>
              </w:rPr>
            </w:pPr>
            <w:ins w:id="2921" w:author="sanjai" w:date="2019-06-26T16:12:00Z">
              <w:del w:id="2922" w:author="sanjai" w:date="2020-04-09T12:11:00Z">
                <w:r w:rsidRPr="00B17536" w:rsidDel="00764D30">
                  <w:rPr>
                    <w:rFonts w:ascii="Calibri" w:eastAsia="Times New Roman" w:hAnsi="Calibri"/>
                    <w:color w:val="000000"/>
                    <w:kern w:val="0"/>
                    <w:sz w:val="20"/>
                    <w:szCs w:val="18"/>
                    <w:lang w:eastAsia="en-US"/>
                    <w:rPrChange w:id="2923"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2924"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925" w:author="sanjai" w:date="2019-06-26T16:12:00Z"/>
                <w:del w:id="2926" w:author="sanjai" w:date="2020-04-09T12:11:00Z"/>
                <w:rFonts w:ascii="Calibri" w:eastAsia="Times New Roman" w:hAnsi="Calibri"/>
                <w:color w:val="000000"/>
                <w:kern w:val="0"/>
                <w:sz w:val="20"/>
                <w:szCs w:val="18"/>
                <w:lang w:eastAsia="en-US"/>
                <w:rPrChange w:id="2927" w:author="sanjai" w:date="2019-06-26T16:13:00Z">
                  <w:rPr>
                    <w:ins w:id="2928" w:author="sanjai" w:date="2019-06-26T16:12:00Z"/>
                    <w:del w:id="2929" w:author="sanjai" w:date="2020-04-09T12:11:00Z"/>
                    <w:rFonts w:ascii="Calibri" w:eastAsia="Times New Roman" w:hAnsi="Calibri"/>
                    <w:color w:val="000000"/>
                    <w:kern w:val="0"/>
                    <w:sz w:val="18"/>
                    <w:szCs w:val="18"/>
                    <w:lang w:eastAsia="en-US"/>
                  </w:rPr>
                </w:rPrChange>
              </w:rPr>
            </w:pPr>
            <w:ins w:id="2930" w:author="sanjai" w:date="2019-06-26T16:12:00Z">
              <w:del w:id="2931" w:author="sanjai" w:date="2020-04-09T12:11:00Z">
                <w:r w:rsidRPr="00B17536" w:rsidDel="00764D30">
                  <w:rPr>
                    <w:rFonts w:ascii="Calibri" w:eastAsia="Times New Roman" w:hAnsi="Calibri"/>
                    <w:color w:val="000000"/>
                    <w:kern w:val="0"/>
                    <w:sz w:val="20"/>
                    <w:szCs w:val="18"/>
                    <w:lang w:eastAsia="en-US"/>
                    <w:rPrChange w:id="2932"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2933"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934" w:author="sanjai" w:date="2019-06-26T16:12:00Z"/>
                <w:del w:id="2935" w:author="sanjai" w:date="2020-04-09T12:11:00Z"/>
                <w:rFonts w:ascii="Calibri" w:eastAsia="Times New Roman" w:hAnsi="Calibri"/>
                <w:color w:val="000000"/>
                <w:kern w:val="0"/>
                <w:sz w:val="20"/>
                <w:szCs w:val="18"/>
                <w:lang w:eastAsia="en-US"/>
                <w:rPrChange w:id="2936" w:author="sanjai" w:date="2019-06-26T16:13:00Z">
                  <w:rPr>
                    <w:ins w:id="2937" w:author="sanjai" w:date="2019-06-26T16:12:00Z"/>
                    <w:del w:id="2938" w:author="sanjai" w:date="2020-04-09T12:11:00Z"/>
                    <w:rFonts w:ascii="Calibri" w:eastAsia="Times New Roman" w:hAnsi="Calibri"/>
                    <w:color w:val="000000"/>
                    <w:kern w:val="0"/>
                    <w:sz w:val="18"/>
                    <w:szCs w:val="18"/>
                    <w:lang w:eastAsia="en-US"/>
                  </w:rPr>
                </w:rPrChange>
              </w:rPr>
            </w:pPr>
            <w:ins w:id="2939" w:author="sanjai" w:date="2019-06-26T16:12:00Z">
              <w:del w:id="2940" w:author="sanjai" w:date="2020-04-09T12:11:00Z">
                <w:r w:rsidRPr="00B17536" w:rsidDel="00764D30">
                  <w:rPr>
                    <w:rFonts w:ascii="Calibri" w:eastAsia="Times New Roman" w:hAnsi="Calibri"/>
                    <w:color w:val="000000"/>
                    <w:kern w:val="0"/>
                    <w:sz w:val="20"/>
                    <w:szCs w:val="18"/>
                    <w:lang w:eastAsia="en-US"/>
                    <w:rPrChange w:id="2941"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2942"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2943" w:author="sanjai" w:date="2019-06-26T16:12:00Z"/>
                <w:del w:id="2944" w:author="sanjai" w:date="2020-04-09T12:11:00Z"/>
                <w:rFonts w:ascii="Calibri" w:eastAsia="Times New Roman" w:hAnsi="Calibri"/>
                <w:color w:val="000000"/>
                <w:kern w:val="0"/>
                <w:sz w:val="20"/>
                <w:szCs w:val="18"/>
                <w:lang w:eastAsia="en-US"/>
                <w:rPrChange w:id="2945" w:author="sanjai" w:date="2019-06-26T16:13:00Z">
                  <w:rPr>
                    <w:ins w:id="2946" w:author="sanjai" w:date="2019-06-26T16:12:00Z"/>
                    <w:del w:id="2947"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2948" w:author="sanjai" w:date="2019-06-26T16:12:00Z"/>
          <w:del w:id="2949" w:author="sanjai" w:date="2020-04-09T12:11:00Z"/>
          <w:trPrChange w:id="2950"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2951"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2952" w:author="sanjai" w:date="2019-06-26T16:12:00Z"/>
                <w:del w:id="2953" w:author="sanjai" w:date="2020-04-09T12:11:00Z"/>
                <w:rFonts w:ascii="Calibri" w:eastAsia="Times New Roman" w:hAnsi="Calibri"/>
                <w:color w:val="000000"/>
                <w:kern w:val="0"/>
                <w:sz w:val="20"/>
                <w:szCs w:val="18"/>
                <w:lang w:eastAsia="en-US"/>
                <w:rPrChange w:id="2954" w:author="sanjai" w:date="2019-06-26T16:13:00Z">
                  <w:rPr>
                    <w:ins w:id="2955" w:author="sanjai" w:date="2019-06-26T16:12:00Z"/>
                    <w:del w:id="2956" w:author="sanjai" w:date="2020-04-09T12:11:00Z"/>
                    <w:rFonts w:ascii="Calibri" w:eastAsia="Times New Roman" w:hAnsi="Calibri"/>
                    <w:color w:val="000000"/>
                    <w:kern w:val="0"/>
                    <w:sz w:val="18"/>
                    <w:szCs w:val="18"/>
                    <w:lang w:eastAsia="en-US"/>
                  </w:rPr>
                </w:rPrChange>
              </w:rPr>
            </w:pPr>
            <w:ins w:id="2957" w:author="sanjai" w:date="2019-06-26T16:12:00Z">
              <w:del w:id="2958" w:author="sanjai" w:date="2020-04-09T12:11:00Z">
                <w:r w:rsidRPr="00B17536" w:rsidDel="00764D30">
                  <w:rPr>
                    <w:rFonts w:ascii="Calibri" w:eastAsia="Times New Roman" w:hAnsi="Calibri"/>
                    <w:color w:val="000000"/>
                    <w:kern w:val="0"/>
                    <w:sz w:val="20"/>
                    <w:szCs w:val="18"/>
                    <w:lang w:eastAsia="en-US"/>
                    <w:rPrChange w:id="2959" w:author="sanjai" w:date="2019-06-26T16:13:00Z">
                      <w:rPr>
                        <w:rFonts w:ascii="Calibri" w:eastAsia="Times New Roman" w:hAnsi="Calibri"/>
                        <w:color w:val="000000"/>
                        <w:kern w:val="0"/>
                        <w:sz w:val="18"/>
                        <w:szCs w:val="18"/>
                        <w:lang w:eastAsia="en-US"/>
                      </w:rPr>
                    </w:rPrChange>
                  </w:rPr>
                  <w:delText>Latency</w:delText>
                </w:r>
              </w:del>
            </w:ins>
          </w:p>
        </w:tc>
        <w:tc>
          <w:tcPr>
            <w:tcW w:w="951" w:type="dxa"/>
            <w:hideMark/>
            <w:tcPrChange w:id="2960"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961" w:author="sanjai" w:date="2019-06-26T16:12:00Z"/>
                <w:del w:id="2962" w:author="sanjai" w:date="2020-04-09T12:11:00Z"/>
                <w:rFonts w:ascii="Calibri" w:eastAsia="Times New Roman" w:hAnsi="Calibri"/>
                <w:color w:val="000000"/>
                <w:kern w:val="0"/>
                <w:sz w:val="20"/>
                <w:szCs w:val="18"/>
                <w:lang w:eastAsia="en-US"/>
                <w:rPrChange w:id="2963" w:author="sanjai" w:date="2019-06-26T16:13:00Z">
                  <w:rPr>
                    <w:ins w:id="2964" w:author="sanjai" w:date="2019-06-26T16:12:00Z"/>
                    <w:del w:id="2965" w:author="sanjai" w:date="2020-04-09T12:11:00Z"/>
                    <w:rFonts w:ascii="Calibri" w:eastAsia="Times New Roman" w:hAnsi="Calibri"/>
                    <w:color w:val="000000"/>
                    <w:kern w:val="0"/>
                    <w:sz w:val="18"/>
                    <w:szCs w:val="18"/>
                    <w:lang w:eastAsia="en-US"/>
                  </w:rPr>
                </w:rPrChange>
              </w:rPr>
            </w:pPr>
            <w:ins w:id="2966" w:author="sanjai" w:date="2019-06-26T16:12:00Z">
              <w:del w:id="2967" w:author="sanjai" w:date="2020-04-09T12:11:00Z">
                <w:r w:rsidRPr="00B17536" w:rsidDel="00764D30">
                  <w:rPr>
                    <w:rFonts w:ascii="Calibri" w:eastAsia="Times New Roman" w:hAnsi="Calibri"/>
                    <w:color w:val="000000"/>
                    <w:kern w:val="0"/>
                    <w:sz w:val="20"/>
                    <w:szCs w:val="18"/>
                    <w:lang w:eastAsia="en-US"/>
                    <w:rPrChange w:id="2968" w:author="sanjai" w:date="2019-06-26T16:13:00Z">
                      <w:rPr>
                        <w:rFonts w:ascii="Calibri" w:eastAsia="Times New Roman" w:hAnsi="Calibri"/>
                        <w:color w:val="000000"/>
                        <w:kern w:val="0"/>
                        <w:sz w:val="18"/>
                        <w:szCs w:val="18"/>
                        <w:lang w:eastAsia="en-US"/>
                      </w:rPr>
                    </w:rPrChange>
                  </w:rPr>
                  <w:delText>5</w:delText>
                </w:r>
              </w:del>
            </w:ins>
          </w:p>
        </w:tc>
        <w:tc>
          <w:tcPr>
            <w:tcW w:w="1104" w:type="dxa"/>
            <w:hideMark/>
            <w:tcPrChange w:id="2969"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AD73C8"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970" w:author="sanjai" w:date="2019-06-26T16:12:00Z"/>
                <w:del w:id="2971" w:author="sanjai" w:date="2020-04-09T12:11:00Z"/>
                <w:rFonts w:ascii="Calibri" w:eastAsia="Times New Roman" w:hAnsi="Calibri"/>
                <w:color w:val="000000"/>
                <w:kern w:val="0"/>
                <w:sz w:val="20"/>
                <w:szCs w:val="18"/>
                <w:lang w:eastAsia="en-US"/>
                <w:rPrChange w:id="2972" w:author="sanjai" w:date="2019-06-26T16:13:00Z">
                  <w:rPr>
                    <w:ins w:id="2973" w:author="sanjai" w:date="2019-06-26T16:12:00Z"/>
                    <w:del w:id="2974" w:author="sanjai" w:date="2020-04-09T12:11:00Z"/>
                    <w:rFonts w:ascii="Calibri" w:eastAsia="Times New Roman" w:hAnsi="Calibri"/>
                    <w:color w:val="000000"/>
                    <w:kern w:val="0"/>
                    <w:sz w:val="18"/>
                    <w:szCs w:val="18"/>
                    <w:lang w:eastAsia="en-US"/>
                  </w:rPr>
                </w:rPrChange>
              </w:rPr>
            </w:pPr>
            <w:ins w:id="2975" w:author="sanjai" w:date="2019-06-27T10:50:00Z">
              <w:del w:id="2976" w:author="sanjai" w:date="2020-04-09T12:11:00Z">
                <w:r w:rsidDel="00764D30">
                  <w:rPr>
                    <w:rFonts w:ascii="Calibri" w:eastAsia="Times New Roman" w:hAnsi="Calibri"/>
                    <w:color w:val="000000"/>
                    <w:kern w:val="0"/>
                    <w:sz w:val="20"/>
                    <w:szCs w:val="18"/>
                    <w:lang w:eastAsia="en-US"/>
                  </w:rPr>
                  <w:delText>10</w:delText>
                </w:r>
              </w:del>
            </w:ins>
          </w:p>
        </w:tc>
        <w:tc>
          <w:tcPr>
            <w:tcW w:w="911" w:type="dxa"/>
            <w:hideMark/>
            <w:tcPrChange w:id="2977"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978" w:author="sanjai" w:date="2019-06-26T16:12:00Z"/>
                <w:del w:id="2979" w:author="sanjai" w:date="2020-04-09T12:11:00Z"/>
                <w:rFonts w:ascii="Calibri" w:eastAsia="Times New Roman" w:hAnsi="Calibri"/>
                <w:color w:val="000000"/>
                <w:kern w:val="0"/>
                <w:sz w:val="20"/>
                <w:szCs w:val="18"/>
                <w:lang w:eastAsia="en-US"/>
                <w:rPrChange w:id="2980" w:author="sanjai" w:date="2019-06-26T16:13:00Z">
                  <w:rPr>
                    <w:ins w:id="2981" w:author="sanjai" w:date="2019-06-26T16:12:00Z"/>
                    <w:del w:id="2982" w:author="sanjai" w:date="2020-04-09T12:11:00Z"/>
                    <w:rFonts w:ascii="Calibri" w:eastAsia="Times New Roman" w:hAnsi="Calibri"/>
                    <w:color w:val="000000"/>
                    <w:kern w:val="0"/>
                    <w:sz w:val="18"/>
                    <w:szCs w:val="18"/>
                    <w:lang w:eastAsia="en-US"/>
                  </w:rPr>
                </w:rPrChange>
              </w:rPr>
            </w:pPr>
            <w:ins w:id="2983" w:author="sanjai" w:date="2019-06-26T16:12:00Z">
              <w:del w:id="2984" w:author="sanjai" w:date="2020-04-09T12:11:00Z">
                <w:r w:rsidRPr="00B17536" w:rsidDel="00764D30">
                  <w:rPr>
                    <w:rFonts w:ascii="Calibri" w:eastAsia="Times New Roman" w:hAnsi="Calibri"/>
                    <w:color w:val="000000"/>
                    <w:kern w:val="0"/>
                    <w:sz w:val="20"/>
                    <w:szCs w:val="18"/>
                    <w:lang w:eastAsia="en-US"/>
                    <w:rPrChange w:id="2985" w:author="sanjai" w:date="2019-06-26T16:13:00Z">
                      <w:rPr>
                        <w:rFonts w:ascii="Calibri" w:eastAsia="Times New Roman" w:hAnsi="Calibri"/>
                        <w:color w:val="000000"/>
                        <w:kern w:val="0"/>
                        <w:sz w:val="18"/>
                        <w:szCs w:val="18"/>
                        <w:lang w:eastAsia="en-US"/>
                      </w:rPr>
                    </w:rPrChange>
                  </w:rPr>
                  <w:delText>4</w:delText>
                </w:r>
              </w:del>
            </w:ins>
          </w:p>
        </w:tc>
        <w:tc>
          <w:tcPr>
            <w:tcW w:w="1004" w:type="dxa"/>
            <w:hideMark/>
            <w:tcPrChange w:id="2986"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987" w:author="sanjai" w:date="2019-06-26T16:12:00Z"/>
                <w:del w:id="2988" w:author="sanjai" w:date="2020-04-09T12:11:00Z"/>
                <w:rFonts w:ascii="Calibri" w:eastAsia="Times New Roman" w:hAnsi="Calibri"/>
                <w:color w:val="000000"/>
                <w:kern w:val="0"/>
                <w:sz w:val="20"/>
                <w:szCs w:val="18"/>
                <w:lang w:eastAsia="en-US"/>
                <w:rPrChange w:id="2989" w:author="sanjai" w:date="2019-06-26T16:13:00Z">
                  <w:rPr>
                    <w:ins w:id="2990" w:author="sanjai" w:date="2019-06-26T16:12:00Z"/>
                    <w:del w:id="2991" w:author="sanjai" w:date="2020-04-09T12:11:00Z"/>
                    <w:rFonts w:ascii="Calibri" w:eastAsia="Times New Roman" w:hAnsi="Calibri"/>
                    <w:color w:val="000000"/>
                    <w:kern w:val="0"/>
                    <w:sz w:val="18"/>
                    <w:szCs w:val="18"/>
                    <w:lang w:eastAsia="en-US"/>
                  </w:rPr>
                </w:rPrChange>
              </w:rPr>
            </w:pPr>
            <w:ins w:id="2992" w:author="sanjai" w:date="2019-06-26T16:12:00Z">
              <w:del w:id="2993" w:author="sanjai" w:date="2020-04-09T12:11:00Z">
                <w:r w:rsidRPr="00B17536" w:rsidDel="00764D30">
                  <w:rPr>
                    <w:rFonts w:ascii="Calibri" w:eastAsia="Times New Roman" w:hAnsi="Calibri"/>
                    <w:color w:val="000000"/>
                    <w:kern w:val="0"/>
                    <w:sz w:val="20"/>
                    <w:szCs w:val="18"/>
                    <w:lang w:eastAsia="en-US"/>
                    <w:rPrChange w:id="2994" w:author="sanjai" w:date="2019-06-26T16:13:00Z">
                      <w:rPr>
                        <w:rFonts w:ascii="Calibri" w:eastAsia="Times New Roman" w:hAnsi="Calibri"/>
                        <w:color w:val="000000"/>
                        <w:kern w:val="0"/>
                        <w:sz w:val="18"/>
                        <w:szCs w:val="18"/>
                        <w:lang w:eastAsia="en-US"/>
                      </w:rPr>
                    </w:rPrChange>
                  </w:rPr>
                  <w:delText>4</w:delText>
                </w:r>
              </w:del>
            </w:ins>
          </w:p>
        </w:tc>
        <w:tc>
          <w:tcPr>
            <w:tcW w:w="801" w:type="dxa"/>
            <w:hideMark/>
            <w:tcPrChange w:id="2995"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2996" w:author="sanjai" w:date="2019-06-26T16:12:00Z"/>
                <w:del w:id="2997" w:author="sanjai" w:date="2020-04-09T12:11:00Z"/>
                <w:rFonts w:ascii="Calibri" w:eastAsia="Times New Roman" w:hAnsi="Calibri"/>
                <w:color w:val="000000"/>
                <w:kern w:val="0"/>
                <w:sz w:val="20"/>
                <w:szCs w:val="18"/>
                <w:lang w:eastAsia="en-US"/>
                <w:rPrChange w:id="2998" w:author="sanjai" w:date="2019-06-26T16:13:00Z">
                  <w:rPr>
                    <w:ins w:id="2999" w:author="sanjai" w:date="2019-06-26T16:12:00Z"/>
                    <w:del w:id="3000" w:author="sanjai" w:date="2020-04-09T12:11:00Z"/>
                    <w:rFonts w:ascii="Calibri" w:eastAsia="Times New Roman" w:hAnsi="Calibri"/>
                    <w:color w:val="000000"/>
                    <w:kern w:val="0"/>
                    <w:sz w:val="18"/>
                    <w:szCs w:val="18"/>
                    <w:lang w:eastAsia="en-US"/>
                  </w:rPr>
                </w:rPrChange>
              </w:rPr>
            </w:pPr>
            <w:ins w:id="3001" w:author="sanjai" w:date="2019-06-26T16:12:00Z">
              <w:del w:id="3002" w:author="sanjai" w:date="2020-04-09T12:11:00Z">
                <w:r w:rsidRPr="00B17536" w:rsidDel="00764D30">
                  <w:rPr>
                    <w:rFonts w:ascii="Calibri" w:eastAsia="Times New Roman" w:hAnsi="Calibri"/>
                    <w:color w:val="000000"/>
                    <w:kern w:val="0"/>
                    <w:sz w:val="20"/>
                    <w:szCs w:val="18"/>
                    <w:lang w:eastAsia="en-US"/>
                    <w:rPrChange w:id="3003" w:author="sanjai" w:date="2019-06-26T16:13:00Z">
                      <w:rPr>
                        <w:rFonts w:ascii="Calibri" w:eastAsia="Times New Roman" w:hAnsi="Calibri"/>
                        <w:color w:val="000000"/>
                        <w:kern w:val="0"/>
                        <w:sz w:val="18"/>
                        <w:szCs w:val="18"/>
                        <w:lang w:eastAsia="en-US"/>
                      </w:rPr>
                    </w:rPrChange>
                  </w:rPr>
                  <w:delText>2</w:delText>
                </w:r>
              </w:del>
            </w:ins>
          </w:p>
        </w:tc>
        <w:tc>
          <w:tcPr>
            <w:tcW w:w="695" w:type="dxa"/>
            <w:hideMark/>
            <w:tcPrChange w:id="3004"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005" w:author="sanjai" w:date="2019-06-26T16:12:00Z"/>
                <w:del w:id="3006" w:author="sanjai" w:date="2020-04-09T12:11:00Z"/>
                <w:rFonts w:ascii="Calibri" w:eastAsia="Times New Roman" w:hAnsi="Calibri"/>
                <w:color w:val="000000"/>
                <w:kern w:val="0"/>
                <w:sz w:val="20"/>
                <w:szCs w:val="18"/>
                <w:lang w:eastAsia="en-US"/>
                <w:rPrChange w:id="3007" w:author="sanjai" w:date="2019-06-26T16:13:00Z">
                  <w:rPr>
                    <w:ins w:id="3008" w:author="sanjai" w:date="2019-06-26T16:12:00Z"/>
                    <w:del w:id="3009" w:author="sanjai" w:date="2020-04-09T12:11:00Z"/>
                    <w:rFonts w:ascii="Calibri" w:eastAsia="Times New Roman" w:hAnsi="Calibri"/>
                    <w:color w:val="000000"/>
                    <w:kern w:val="0"/>
                    <w:sz w:val="18"/>
                    <w:szCs w:val="18"/>
                    <w:lang w:eastAsia="en-US"/>
                  </w:rPr>
                </w:rPrChange>
              </w:rPr>
            </w:pPr>
            <w:ins w:id="3010" w:author="sanjai" w:date="2019-06-26T16:12:00Z">
              <w:del w:id="3011" w:author="sanjai" w:date="2020-04-09T12:11:00Z">
                <w:r w:rsidRPr="00B17536" w:rsidDel="00764D30">
                  <w:rPr>
                    <w:rFonts w:ascii="Calibri" w:eastAsia="Times New Roman" w:hAnsi="Calibri"/>
                    <w:color w:val="000000"/>
                    <w:kern w:val="0"/>
                    <w:sz w:val="20"/>
                    <w:szCs w:val="18"/>
                    <w:lang w:eastAsia="en-US"/>
                    <w:rPrChange w:id="3012" w:author="sanjai" w:date="2019-06-26T16:13:00Z">
                      <w:rPr>
                        <w:rFonts w:ascii="Calibri" w:eastAsia="Times New Roman" w:hAnsi="Calibri"/>
                        <w:color w:val="000000"/>
                        <w:kern w:val="0"/>
                        <w:sz w:val="18"/>
                        <w:szCs w:val="18"/>
                        <w:lang w:eastAsia="en-US"/>
                      </w:rPr>
                    </w:rPrChange>
                  </w:rPr>
                  <w:delText>2</w:delText>
                </w:r>
              </w:del>
            </w:ins>
          </w:p>
        </w:tc>
        <w:tc>
          <w:tcPr>
            <w:tcW w:w="685" w:type="dxa"/>
            <w:hideMark/>
            <w:tcPrChange w:id="3013"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014" w:author="sanjai" w:date="2019-06-26T16:12:00Z"/>
                <w:del w:id="3015" w:author="sanjai" w:date="2020-04-09T12:11:00Z"/>
                <w:rFonts w:ascii="Calibri" w:eastAsia="Times New Roman" w:hAnsi="Calibri"/>
                <w:color w:val="000000"/>
                <w:kern w:val="0"/>
                <w:sz w:val="20"/>
                <w:szCs w:val="18"/>
                <w:lang w:eastAsia="en-US"/>
                <w:rPrChange w:id="3016" w:author="sanjai" w:date="2019-06-26T16:13:00Z">
                  <w:rPr>
                    <w:ins w:id="3017" w:author="sanjai" w:date="2019-06-26T16:12:00Z"/>
                    <w:del w:id="3018" w:author="sanjai" w:date="2020-04-09T12:11:00Z"/>
                    <w:rFonts w:ascii="Calibri" w:eastAsia="Times New Roman" w:hAnsi="Calibri"/>
                    <w:color w:val="000000"/>
                    <w:kern w:val="0"/>
                    <w:sz w:val="18"/>
                    <w:szCs w:val="18"/>
                    <w:lang w:eastAsia="en-US"/>
                  </w:rPr>
                </w:rPrChange>
              </w:rPr>
            </w:pPr>
            <w:ins w:id="3019" w:author="sanjai" w:date="2019-06-26T16:12:00Z">
              <w:del w:id="3020" w:author="sanjai" w:date="2020-04-09T12:11:00Z">
                <w:r w:rsidRPr="00B17536" w:rsidDel="00764D30">
                  <w:rPr>
                    <w:rFonts w:ascii="Calibri" w:eastAsia="Times New Roman" w:hAnsi="Calibri"/>
                    <w:color w:val="000000"/>
                    <w:kern w:val="0"/>
                    <w:sz w:val="20"/>
                    <w:szCs w:val="18"/>
                    <w:lang w:eastAsia="en-US"/>
                    <w:rPrChange w:id="3021" w:author="sanjai" w:date="2019-06-26T16:13:00Z">
                      <w:rPr>
                        <w:rFonts w:ascii="Calibri" w:eastAsia="Times New Roman" w:hAnsi="Calibri"/>
                        <w:color w:val="000000"/>
                        <w:kern w:val="0"/>
                        <w:sz w:val="18"/>
                        <w:szCs w:val="18"/>
                        <w:lang w:eastAsia="en-US"/>
                      </w:rPr>
                    </w:rPrChange>
                  </w:rPr>
                  <w:delText>2</w:delText>
                </w:r>
              </w:del>
            </w:ins>
          </w:p>
        </w:tc>
        <w:tc>
          <w:tcPr>
            <w:tcW w:w="830" w:type="dxa"/>
            <w:hideMark/>
            <w:tcPrChange w:id="3022"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023" w:author="sanjai" w:date="2019-06-26T16:12:00Z"/>
                <w:del w:id="3024" w:author="sanjai" w:date="2020-04-09T12:11:00Z"/>
                <w:rFonts w:ascii="Calibri" w:eastAsia="Times New Roman" w:hAnsi="Calibri"/>
                <w:color w:val="000000"/>
                <w:kern w:val="0"/>
                <w:sz w:val="20"/>
                <w:szCs w:val="18"/>
                <w:lang w:eastAsia="en-US"/>
                <w:rPrChange w:id="3025" w:author="sanjai" w:date="2019-06-26T16:13:00Z">
                  <w:rPr>
                    <w:ins w:id="3026" w:author="sanjai" w:date="2019-06-26T16:12:00Z"/>
                    <w:del w:id="3027" w:author="sanjai" w:date="2020-04-09T12:11:00Z"/>
                    <w:rFonts w:ascii="Calibri" w:eastAsia="Times New Roman" w:hAnsi="Calibri"/>
                    <w:color w:val="000000"/>
                    <w:kern w:val="0"/>
                    <w:sz w:val="18"/>
                    <w:szCs w:val="18"/>
                    <w:lang w:eastAsia="en-US"/>
                  </w:rPr>
                </w:rPrChange>
              </w:rPr>
            </w:pPr>
            <w:ins w:id="3028" w:author="sanjai" w:date="2019-06-26T16:12:00Z">
              <w:del w:id="3029" w:author="sanjai" w:date="2020-04-09T12:11:00Z">
                <w:r w:rsidRPr="00B17536" w:rsidDel="00764D30">
                  <w:rPr>
                    <w:rFonts w:ascii="Calibri" w:eastAsia="Times New Roman" w:hAnsi="Calibri"/>
                    <w:color w:val="000000"/>
                    <w:kern w:val="0"/>
                    <w:sz w:val="20"/>
                    <w:szCs w:val="18"/>
                    <w:lang w:eastAsia="en-US"/>
                    <w:rPrChange w:id="3030" w:author="sanjai" w:date="2019-06-26T16:13:00Z">
                      <w:rPr>
                        <w:rFonts w:ascii="Calibri" w:eastAsia="Times New Roman" w:hAnsi="Calibri"/>
                        <w:color w:val="000000"/>
                        <w:kern w:val="0"/>
                        <w:sz w:val="18"/>
                        <w:szCs w:val="18"/>
                        <w:lang w:eastAsia="en-US"/>
                      </w:rPr>
                    </w:rPrChange>
                  </w:rPr>
                  <w:delText>2</w:delText>
                </w:r>
              </w:del>
            </w:ins>
          </w:p>
        </w:tc>
        <w:tc>
          <w:tcPr>
            <w:tcW w:w="1440" w:type="dxa"/>
            <w:hideMark/>
            <w:tcPrChange w:id="3031"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032" w:author="sanjai" w:date="2019-06-26T16:12:00Z"/>
                <w:del w:id="3033" w:author="sanjai" w:date="2020-04-09T12:11:00Z"/>
                <w:rFonts w:ascii="Calibri" w:eastAsia="Times New Roman" w:hAnsi="Calibri"/>
                <w:color w:val="000000"/>
                <w:kern w:val="0"/>
                <w:sz w:val="20"/>
                <w:szCs w:val="18"/>
                <w:lang w:eastAsia="en-US"/>
                <w:rPrChange w:id="3034" w:author="sanjai" w:date="2019-06-26T16:13:00Z">
                  <w:rPr>
                    <w:ins w:id="3035" w:author="sanjai" w:date="2019-06-26T16:12:00Z"/>
                    <w:del w:id="3036"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trHeight w:val="300"/>
          <w:ins w:id="3037" w:author="sanjai" w:date="2019-06-26T16:12:00Z"/>
          <w:del w:id="3038" w:author="sanjai" w:date="2020-04-09T12:11:00Z"/>
          <w:trPrChange w:id="3039"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040"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3041" w:author="sanjai" w:date="2019-06-26T16:12:00Z"/>
                <w:del w:id="3042" w:author="sanjai" w:date="2020-04-09T12:11:00Z"/>
                <w:rFonts w:ascii="Calibri" w:eastAsia="Times New Roman" w:hAnsi="Calibri"/>
                <w:color w:val="000000"/>
                <w:kern w:val="0"/>
                <w:sz w:val="20"/>
                <w:szCs w:val="18"/>
                <w:lang w:eastAsia="en-US"/>
                <w:rPrChange w:id="3043" w:author="sanjai" w:date="2019-06-26T16:13:00Z">
                  <w:rPr>
                    <w:ins w:id="3044" w:author="sanjai" w:date="2019-06-26T16:12:00Z"/>
                    <w:del w:id="3045" w:author="sanjai" w:date="2020-04-09T12:11:00Z"/>
                    <w:rFonts w:ascii="Calibri" w:eastAsia="Times New Roman" w:hAnsi="Calibri"/>
                    <w:color w:val="000000"/>
                    <w:kern w:val="0"/>
                    <w:sz w:val="18"/>
                    <w:szCs w:val="18"/>
                    <w:lang w:eastAsia="en-US"/>
                  </w:rPr>
                </w:rPrChange>
              </w:rPr>
            </w:pPr>
            <w:ins w:id="3046" w:author="sanjai" w:date="2019-06-26T16:12:00Z">
              <w:del w:id="3047" w:author="sanjai" w:date="2020-04-09T12:11:00Z">
                <w:r w:rsidRPr="00B17536" w:rsidDel="00764D30">
                  <w:rPr>
                    <w:rFonts w:ascii="Calibri" w:eastAsia="Times New Roman" w:hAnsi="Calibri"/>
                    <w:color w:val="000000"/>
                    <w:kern w:val="0"/>
                    <w:sz w:val="20"/>
                    <w:szCs w:val="18"/>
                    <w:lang w:eastAsia="en-US"/>
                    <w:rPrChange w:id="3048" w:author="sanjai" w:date="2019-06-26T16:13:00Z">
                      <w:rPr>
                        <w:rFonts w:ascii="Calibri" w:eastAsia="Times New Roman" w:hAnsi="Calibri"/>
                        <w:color w:val="000000"/>
                        <w:kern w:val="0"/>
                        <w:sz w:val="18"/>
                        <w:szCs w:val="18"/>
                        <w:lang w:eastAsia="en-US"/>
                      </w:rPr>
                    </w:rPrChange>
                  </w:rPr>
                  <w:delText>Throughput</w:delText>
                </w:r>
              </w:del>
            </w:ins>
          </w:p>
        </w:tc>
        <w:tc>
          <w:tcPr>
            <w:tcW w:w="951" w:type="dxa"/>
            <w:hideMark/>
            <w:tcPrChange w:id="3049"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50" w:author="sanjai" w:date="2019-06-26T16:12:00Z"/>
                <w:del w:id="3051" w:author="sanjai" w:date="2020-04-09T12:11:00Z"/>
                <w:rFonts w:ascii="Calibri" w:eastAsia="Times New Roman" w:hAnsi="Calibri"/>
                <w:color w:val="000000"/>
                <w:kern w:val="0"/>
                <w:sz w:val="20"/>
                <w:szCs w:val="18"/>
                <w:lang w:eastAsia="en-US"/>
                <w:rPrChange w:id="3052" w:author="sanjai" w:date="2019-06-26T16:13:00Z">
                  <w:rPr>
                    <w:ins w:id="3053" w:author="sanjai" w:date="2019-06-26T16:12:00Z"/>
                    <w:del w:id="3054" w:author="sanjai" w:date="2020-04-09T12:11:00Z"/>
                    <w:rFonts w:ascii="Calibri" w:eastAsia="Times New Roman" w:hAnsi="Calibri"/>
                    <w:color w:val="000000"/>
                    <w:kern w:val="0"/>
                    <w:sz w:val="18"/>
                    <w:szCs w:val="18"/>
                    <w:lang w:eastAsia="en-US"/>
                  </w:rPr>
                </w:rPrChange>
              </w:rPr>
            </w:pPr>
            <w:ins w:id="3055" w:author="sanjai" w:date="2019-06-26T16:12:00Z">
              <w:del w:id="3056" w:author="sanjai" w:date="2020-04-09T12:11:00Z">
                <w:r w:rsidRPr="00B17536" w:rsidDel="00764D30">
                  <w:rPr>
                    <w:rFonts w:ascii="Calibri" w:eastAsia="Times New Roman" w:hAnsi="Calibri"/>
                    <w:color w:val="000000"/>
                    <w:kern w:val="0"/>
                    <w:sz w:val="20"/>
                    <w:szCs w:val="18"/>
                    <w:lang w:eastAsia="en-US"/>
                    <w:rPrChange w:id="3057" w:author="sanjai" w:date="2019-06-26T16:13:00Z">
                      <w:rPr>
                        <w:rFonts w:ascii="Calibri" w:eastAsia="Times New Roman" w:hAnsi="Calibri"/>
                        <w:color w:val="000000"/>
                        <w:kern w:val="0"/>
                        <w:sz w:val="18"/>
                        <w:szCs w:val="18"/>
                        <w:lang w:eastAsia="en-US"/>
                      </w:rPr>
                    </w:rPrChange>
                  </w:rPr>
                  <w:delText>1 in 4</w:delText>
                </w:r>
              </w:del>
            </w:ins>
          </w:p>
        </w:tc>
        <w:tc>
          <w:tcPr>
            <w:tcW w:w="1104" w:type="dxa"/>
            <w:hideMark/>
            <w:tcPrChange w:id="3058"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AD73C8"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59" w:author="sanjai" w:date="2019-06-26T16:12:00Z"/>
                <w:del w:id="3060" w:author="sanjai" w:date="2020-04-09T12:11:00Z"/>
                <w:rFonts w:ascii="Calibri" w:eastAsia="Times New Roman" w:hAnsi="Calibri"/>
                <w:color w:val="000000"/>
                <w:kern w:val="0"/>
                <w:sz w:val="20"/>
                <w:szCs w:val="18"/>
                <w:lang w:eastAsia="en-US"/>
                <w:rPrChange w:id="3061" w:author="sanjai" w:date="2019-06-26T16:13:00Z">
                  <w:rPr>
                    <w:ins w:id="3062" w:author="sanjai" w:date="2019-06-26T16:12:00Z"/>
                    <w:del w:id="3063" w:author="sanjai" w:date="2020-04-09T12:11:00Z"/>
                    <w:rFonts w:ascii="Calibri" w:eastAsia="Times New Roman" w:hAnsi="Calibri"/>
                    <w:color w:val="000000"/>
                    <w:kern w:val="0"/>
                    <w:sz w:val="18"/>
                    <w:szCs w:val="18"/>
                    <w:lang w:eastAsia="en-US"/>
                  </w:rPr>
                </w:rPrChange>
              </w:rPr>
            </w:pPr>
            <w:ins w:id="3064" w:author="sanjai" w:date="2019-06-27T10:50:00Z">
              <w:del w:id="3065" w:author="sanjai" w:date="2020-04-09T12:11:00Z">
                <w:r w:rsidDel="00764D30">
                  <w:rPr>
                    <w:rFonts w:ascii="Calibri" w:eastAsia="Times New Roman" w:hAnsi="Calibri"/>
                    <w:color w:val="000000"/>
                    <w:kern w:val="0"/>
                    <w:sz w:val="20"/>
                    <w:szCs w:val="18"/>
                    <w:lang w:eastAsia="en-US"/>
                  </w:rPr>
                  <w:delText>1 in 9</w:delText>
                </w:r>
              </w:del>
            </w:ins>
          </w:p>
        </w:tc>
        <w:tc>
          <w:tcPr>
            <w:tcW w:w="911" w:type="dxa"/>
            <w:hideMark/>
            <w:tcPrChange w:id="3066"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67" w:author="sanjai" w:date="2019-06-26T16:12:00Z"/>
                <w:del w:id="3068" w:author="sanjai" w:date="2020-04-09T12:11:00Z"/>
                <w:rFonts w:ascii="Calibri" w:eastAsia="Times New Roman" w:hAnsi="Calibri"/>
                <w:color w:val="000000"/>
                <w:kern w:val="0"/>
                <w:sz w:val="20"/>
                <w:szCs w:val="18"/>
                <w:lang w:eastAsia="en-US"/>
                <w:rPrChange w:id="3069" w:author="sanjai" w:date="2019-06-26T16:13:00Z">
                  <w:rPr>
                    <w:ins w:id="3070" w:author="sanjai" w:date="2019-06-26T16:12:00Z"/>
                    <w:del w:id="3071" w:author="sanjai" w:date="2020-04-09T12:11:00Z"/>
                    <w:rFonts w:ascii="Calibri" w:eastAsia="Times New Roman" w:hAnsi="Calibri"/>
                    <w:color w:val="000000"/>
                    <w:kern w:val="0"/>
                    <w:sz w:val="18"/>
                    <w:szCs w:val="18"/>
                    <w:lang w:eastAsia="en-US"/>
                  </w:rPr>
                </w:rPrChange>
              </w:rPr>
            </w:pPr>
            <w:ins w:id="3072" w:author="sanjai" w:date="2019-06-26T16:12:00Z">
              <w:del w:id="3073" w:author="sanjai" w:date="2020-04-09T12:11:00Z">
                <w:r w:rsidRPr="00B17536" w:rsidDel="00764D30">
                  <w:rPr>
                    <w:rFonts w:ascii="Calibri" w:eastAsia="Times New Roman" w:hAnsi="Calibri"/>
                    <w:color w:val="000000"/>
                    <w:kern w:val="0"/>
                    <w:sz w:val="20"/>
                    <w:szCs w:val="18"/>
                    <w:lang w:eastAsia="en-US"/>
                    <w:rPrChange w:id="3074" w:author="sanjai" w:date="2019-06-26T16:13:00Z">
                      <w:rPr>
                        <w:rFonts w:ascii="Calibri" w:eastAsia="Times New Roman" w:hAnsi="Calibri"/>
                        <w:color w:val="000000"/>
                        <w:kern w:val="0"/>
                        <w:sz w:val="18"/>
                        <w:szCs w:val="18"/>
                        <w:lang w:eastAsia="en-US"/>
                      </w:rPr>
                    </w:rPrChange>
                  </w:rPr>
                  <w:delText>1 in 3</w:delText>
                </w:r>
              </w:del>
            </w:ins>
          </w:p>
        </w:tc>
        <w:tc>
          <w:tcPr>
            <w:tcW w:w="1004" w:type="dxa"/>
            <w:hideMark/>
            <w:tcPrChange w:id="3075"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76" w:author="sanjai" w:date="2019-06-26T16:12:00Z"/>
                <w:del w:id="3077" w:author="sanjai" w:date="2020-04-09T12:11:00Z"/>
                <w:rFonts w:ascii="Calibri" w:eastAsia="Times New Roman" w:hAnsi="Calibri"/>
                <w:color w:val="000000"/>
                <w:kern w:val="0"/>
                <w:sz w:val="20"/>
                <w:szCs w:val="18"/>
                <w:lang w:eastAsia="en-US"/>
                <w:rPrChange w:id="3078" w:author="sanjai" w:date="2019-06-26T16:13:00Z">
                  <w:rPr>
                    <w:ins w:id="3079" w:author="sanjai" w:date="2019-06-26T16:12:00Z"/>
                    <w:del w:id="3080" w:author="sanjai" w:date="2020-04-09T12:11:00Z"/>
                    <w:rFonts w:ascii="Calibri" w:eastAsia="Times New Roman" w:hAnsi="Calibri"/>
                    <w:color w:val="000000"/>
                    <w:kern w:val="0"/>
                    <w:sz w:val="18"/>
                    <w:szCs w:val="18"/>
                    <w:lang w:eastAsia="en-US"/>
                  </w:rPr>
                </w:rPrChange>
              </w:rPr>
            </w:pPr>
            <w:ins w:id="3081" w:author="sanjai" w:date="2019-06-26T16:12:00Z">
              <w:del w:id="3082" w:author="sanjai" w:date="2020-04-09T12:11:00Z">
                <w:r w:rsidRPr="00B17536" w:rsidDel="00764D30">
                  <w:rPr>
                    <w:rFonts w:ascii="Calibri" w:eastAsia="Times New Roman" w:hAnsi="Calibri"/>
                    <w:color w:val="000000"/>
                    <w:kern w:val="0"/>
                    <w:sz w:val="20"/>
                    <w:szCs w:val="18"/>
                    <w:lang w:eastAsia="en-US"/>
                    <w:rPrChange w:id="3083" w:author="sanjai" w:date="2019-06-26T16:13:00Z">
                      <w:rPr>
                        <w:rFonts w:ascii="Calibri" w:eastAsia="Times New Roman" w:hAnsi="Calibri"/>
                        <w:color w:val="000000"/>
                        <w:kern w:val="0"/>
                        <w:sz w:val="18"/>
                        <w:szCs w:val="18"/>
                        <w:lang w:eastAsia="en-US"/>
                      </w:rPr>
                    </w:rPrChange>
                  </w:rPr>
                  <w:delText>1 in 3</w:delText>
                </w:r>
              </w:del>
            </w:ins>
          </w:p>
        </w:tc>
        <w:tc>
          <w:tcPr>
            <w:tcW w:w="801" w:type="dxa"/>
            <w:hideMark/>
            <w:tcPrChange w:id="3084"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85" w:author="sanjai" w:date="2019-06-26T16:12:00Z"/>
                <w:del w:id="3086" w:author="sanjai" w:date="2020-04-09T12:11:00Z"/>
                <w:rFonts w:ascii="Calibri" w:eastAsia="Times New Roman" w:hAnsi="Calibri"/>
                <w:color w:val="000000"/>
                <w:kern w:val="0"/>
                <w:sz w:val="20"/>
                <w:szCs w:val="18"/>
                <w:lang w:eastAsia="en-US"/>
                <w:rPrChange w:id="3087" w:author="sanjai" w:date="2019-06-26T16:13:00Z">
                  <w:rPr>
                    <w:ins w:id="3088" w:author="sanjai" w:date="2019-06-26T16:12:00Z"/>
                    <w:del w:id="3089" w:author="sanjai" w:date="2020-04-09T12:11:00Z"/>
                    <w:rFonts w:ascii="Calibri" w:eastAsia="Times New Roman" w:hAnsi="Calibri"/>
                    <w:color w:val="000000"/>
                    <w:kern w:val="0"/>
                    <w:sz w:val="18"/>
                    <w:szCs w:val="18"/>
                    <w:lang w:eastAsia="en-US"/>
                  </w:rPr>
                </w:rPrChange>
              </w:rPr>
            </w:pPr>
            <w:ins w:id="3090" w:author="sanjai" w:date="2019-06-26T16:12:00Z">
              <w:del w:id="3091" w:author="sanjai" w:date="2020-04-09T12:11:00Z">
                <w:r w:rsidRPr="00B17536" w:rsidDel="00764D30">
                  <w:rPr>
                    <w:rFonts w:ascii="Calibri" w:eastAsia="Times New Roman" w:hAnsi="Calibri"/>
                    <w:color w:val="000000"/>
                    <w:kern w:val="0"/>
                    <w:sz w:val="20"/>
                    <w:szCs w:val="18"/>
                    <w:lang w:eastAsia="en-US"/>
                    <w:rPrChange w:id="3092"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3093"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094" w:author="sanjai" w:date="2019-06-26T16:12:00Z"/>
                <w:del w:id="3095" w:author="sanjai" w:date="2020-04-09T12:11:00Z"/>
                <w:rFonts w:ascii="Calibri" w:eastAsia="Times New Roman" w:hAnsi="Calibri"/>
                <w:color w:val="000000"/>
                <w:kern w:val="0"/>
                <w:sz w:val="20"/>
                <w:szCs w:val="18"/>
                <w:lang w:eastAsia="en-US"/>
                <w:rPrChange w:id="3096" w:author="sanjai" w:date="2019-06-26T16:13:00Z">
                  <w:rPr>
                    <w:ins w:id="3097" w:author="sanjai" w:date="2019-06-26T16:12:00Z"/>
                    <w:del w:id="3098" w:author="sanjai" w:date="2020-04-09T12:11:00Z"/>
                    <w:rFonts w:ascii="Calibri" w:eastAsia="Times New Roman" w:hAnsi="Calibri"/>
                    <w:color w:val="000000"/>
                    <w:kern w:val="0"/>
                    <w:sz w:val="18"/>
                    <w:szCs w:val="18"/>
                    <w:lang w:eastAsia="en-US"/>
                  </w:rPr>
                </w:rPrChange>
              </w:rPr>
            </w:pPr>
            <w:ins w:id="3099" w:author="sanjai" w:date="2019-06-26T16:12:00Z">
              <w:del w:id="3100" w:author="sanjai" w:date="2020-04-09T12:11:00Z">
                <w:r w:rsidRPr="00B17536" w:rsidDel="00764D30">
                  <w:rPr>
                    <w:rFonts w:ascii="Calibri" w:eastAsia="Times New Roman" w:hAnsi="Calibri"/>
                    <w:color w:val="000000"/>
                    <w:kern w:val="0"/>
                    <w:sz w:val="20"/>
                    <w:szCs w:val="18"/>
                    <w:lang w:eastAsia="en-US"/>
                    <w:rPrChange w:id="3101"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3102"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103" w:author="sanjai" w:date="2019-06-26T16:12:00Z"/>
                <w:del w:id="3104" w:author="sanjai" w:date="2020-04-09T12:11:00Z"/>
                <w:rFonts w:ascii="Calibri" w:eastAsia="Times New Roman" w:hAnsi="Calibri"/>
                <w:color w:val="000000"/>
                <w:kern w:val="0"/>
                <w:sz w:val="20"/>
                <w:szCs w:val="18"/>
                <w:lang w:eastAsia="en-US"/>
                <w:rPrChange w:id="3105" w:author="sanjai" w:date="2019-06-26T16:13:00Z">
                  <w:rPr>
                    <w:ins w:id="3106" w:author="sanjai" w:date="2019-06-26T16:12:00Z"/>
                    <w:del w:id="3107" w:author="sanjai" w:date="2020-04-09T12:11:00Z"/>
                    <w:rFonts w:ascii="Calibri" w:eastAsia="Times New Roman" w:hAnsi="Calibri"/>
                    <w:color w:val="000000"/>
                    <w:kern w:val="0"/>
                    <w:sz w:val="18"/>
                    <w:szCs w:val="18"/>
                    <w:lang w:eastAsia="en-US"/>
                  </w:rPr>
                </w:rPrChange>
              </w:rPr>
            </w:pPr>
            <w:ins w:id="3108" w:author="sanjai" w:date="2019-06-26T16:12:00Z">
              <w:del w:id="3109" w:author="sanjai" w:date="2020-04-09T12:11:00Z">
                <w:r w:rsidRPr="00B17536" w:rsidDel="00764D30">
                  <w:rPr>
                    <w:rFonts w:ascii="Calibri" w:eastAsia="Times New Roman" w:hAnsi="Calibri"/>
                    <w:color w:val="000000"/>
                    <w:kern w:val="0"/>
                    <w:sz w:val="20"/>
                    <w:szCs w:val="18"/>
                    <w:lang w:eastAsia="en-US"/>
                    <w:rPrChange w:id="3110"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3111"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112" w:author="sanjai" w:date="2019-06-26T16:12:00Z"/>
                <w:del w:id="3113" w:author="sanjai" w:date="2020-04-09T12:11:00Z"/>
                <w:rFonts w:ascii="Calibri" w:eastAsia="Times New Roman" w:hAnsi="Calibri"/>
                <w:color w:val="000000"/>
                <w:kern w:val="0"/>
                <w:sz w:val="20"/>
                <w:szCs w:val="18"/>
                <w:lang w:eastAsia="en-US"/>
                <w:rPrChange w:id="3114" w:author="sanjai" w:date="2019-06-26T16:13:00Z">
                  <w:rPr>
                    <w:ins w:id="3115" w:author="sanjai" w:date="2019-06-26T16:12:00Z"/>
                    <w:del w:id="3116" w:author="sanjai" w:date="2020-04-09T12:11:00Z"/>
                    <w:rFonts w:ascii="Calibri" w:eastAsia="Times New Roman" w:hAnsi="Calibri"/>
                    <w:color w:val="000000"/>
                    <w:kern w:val="0"/>
                    <w:sz w:val="18"/>
                    <w:szCs w:val="18"/>
                    <w:lang w:eastAsia="en-US"/>
                  </w:rPr>
                </w:rPrChange>
              </w:rPr>
            </w:pPr>
            <w:ins w:id="3117" w:author="sanjai" w:date="2019-06-26T16:12:00Z">
              <w:del w:id="3118" w:author="sanjai" w:date="2020-04-09T12:11:00Z">
                <w:r w:rsidRPr="00B17536" w:rsidDel="00764D30">
                  <w:rPr>
                    <w:rFonts w:ascii="Calibri" w:eastAsia="Times New Roman" w:hAnsi="Calibri"/>
                    <w:color w:val="000000"/>
                    <w:kern w:val="0"/>
                    <w:sz w:val="20"/>
                    <w:szCs w:val="18"/>
                    <w:lang w:eastAsia="en-US"/>
                    <w:rPrChange w:id="3119"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3120"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121" w:author="sanjai" w:date="2019-06-26T16:12:00Z"/>
                <w:del w:id="3122" w:author="sanjai" w:date="2020-04-09T12:11:00Z"/>
                <w:rFonts w:ascii="Calibri" w:eastAsia="Times New Roman" w:hAnsi="Calibri"/>
                <w:color w:val="000000"/>
                <w:kern w:val="0"/>
                <w:sz w:val="20"/>
                <w:szCs w:val="18"/>
                <w:lang w:eastAsia="en-US"/>
                <w:rPrChange w:id="3123" w:author="sanjai" w:date="2019-06-26T16:13:00Z">
                  <w:rPr>
                    <w:ins w:id="3124" w:author="sanjai" w:date="2019-06-26T16:12:00Z"/>
                    <w:del w:id="3125"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3126" w:author="sanjai" w:date="2019-06-26T16:12:00Z"/>
          <w:del w:id="3127" w:author="sanjai" w:date="2020-04-09T12:11:00Z"/>
          <w:trPrChange w:id="3128"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129" w:author="sanjai" w:date="2020-04-09T16:52:00Z">
              <w:tcPr>
                <w:tcW w:w="1320" w:type="dxa"/>
                <w:gridSpan w:val="2"/>
                <w:tcBorders>
                  <w:top w:val="single" w:sz="4" w:space="0" w:color="8EA9DB"/>
                  <w:left w:val="single" w:sz="4" w:space="0" w:color="8EA9DB"/>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130" w:author="sanjai" w:date="2019-06-26T16:12:00Z"/>
                <w:del w:id="3131" w:author="sanjai" w:date="2020-04-09T12:11:00Z"/>
                <w:rFonts w:ascii="Calibri" w:eastAsia="Times New Roman" w:hAnsi="Calibri"/>
                <w:color w:val="000000"/>
                <w:kern w:val="0"/>
                <w:sz w:val="20"/>
                <w:szCs w:val="18"/>
                <w:lang w:eastAsia="en-US"/>
                <w:rPrChange w:id="3132" w:author="sanjai" w:date="2019-06-26T16:13:00Z">
                  <w:rPr>
                    <w:ins w:id="3133" w:author="sanjai" w:date="2019-06-26T16:12:00Z"/>
                    <w:del w:id="3134" w:author="sanjai" w:date="2020-04-09T12:11:00Z"/>
                    <w:rFonts w:ascii="Calibri" w:eastAsia="Times New Roman" w:hAnsi="Calibri"/>
                    <w:color w:val="000000"/>
                    <w:kern w:val="0"/>
                    <w:sz w:val="18"/>
                    <w:szCs w:val="18"/>
                    <w:lang w:eastAsia="en-US"/>
                  </w:rPr>
                </w:rPrChange>
              </w:rPr>
            </w:pPr>
            <w:ins w:id="3135" w:author="sanjai" w:date="2019-06-26T16:12:00Z">
              <w:del w:id="3136" w:author="sanjai" w:date="2020-04-09T12:11:00Z">
                <w:r w:rsidRPr="00B17536" w:rsidDel="00764D30">
                  <w:rPr>
                    <w:rFonts w:ascii="Calibri" w:eastAsia="Times New Roman" w:hAnsi="Calibri"/>
                    <w:color w:val="000000"/>
                    <w:kern w:val="0"/>
                    <w:sz w:val="20"/>
                    <w:szCs w:val="18"/>
                    <w:lang w:eastAsia="en-US"/>
                    <w:rPrChange w:id="3137" w:author="sanjai" w:date="2019-06-26T16:13:00Z">
                      <w:rPr>
                        <w:rFonts w:ascii="Calibri" w:eastAsia="Times New Roman" w:hAnsi="Calibri"/>
                        <w:color w:val="000000"/>
                        <w:kern w:val="0"/>
                        <w:sz w:val="18"/>
                        <w:szCs w:val="18"/>
                        <w:lang w:eastAsia="en-US"/>
                      </w:rPr>
                    </w:rPrChange>
                  </w:rPr>
                  <w:delText>LMUL=4</w:delText>
                </w:r>
              </w:del>
            </w:ins>
          </w:p>
        </w:tc>
        <w:tc>
          <w:tcPr>
            <w:tcW w:w="951" w:type="dxa"/>
            <w:hideMark/>
            <w:tcPrChange w:id="3138" w:author="sanjai" w:date="2020-04-09T16:52:00Z">
              <w:tcPr>
                <w:tcW w:w="900" w:type="dxa"/>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39" w:author="sanjai" w:date="2019-06-26T16:12:00Z"/>
                <w:del w:id="3140" w:author="sanjai" w:date="2020-04-09T12:11:00Z"/>
                <w:rFonts w:ascii="Calibri" w:eastAsia="Times New Roman" w:hAnsi="Calibri"/>
                <w:color w:val="000000"/>
                <w:kern w:val="0"/>
                <w:sz w:val="20"/>
                <w:szCs w:val="18"/>
                <w:lang w:eastAsia="en-US"/>
                <w:rPrChange w:id="3141" w:author="sanjai" w:date="2019-06-26T16:13:00Z">
                  <w:rPr>
                    <w:ins w:id="3142" w:author="sanjai" w:date="2019-06-26T16:12:00Z"/>
                    <w:del w:id="3143" w:author="sanjai" w:date="2020-04-09T12:11:00Z"/>
                    <w:rFonts w:ascii="Calibri" w:eastAsia="Times New Roman" w:hAnsi="Calibri"/>
                    <w:color w:val="000000"/>
                    <w:kern w:val="0"/>
                    <w:sz w:val="18"/>
                    <w:szCs w:val="18"/>
                    <w:lang w:eastAsia="en-US"/>
                  </w:rPr>
                </w:rPrChange>
              </w:rPr>
            </w:pPr>
            <w:ins w:id="3144" w:author="sanjai" w:date="2019-06-26T16:12:00Z">
              <w:del w:id="3145" w:author="sanjai" w:date="2020-04-09T12:11:00Z">
                <w:r w:rsidRPr="00B17536" w:rsidDel="00764D30">
                  <w:rPr>
                    <w:rFonts w:ascii="Calibri" w:eastAsia="Times New Roman" w:hAnsi="Calibri"/>
                    <w:color w:val="000000"/>
                    <w:kern w:val="0"/>
                    <w:sz w:val="20"/>
                    <w:szCs w:val="18"/>
                    <w:lang w:eastAsia="en-US"/>
                    <w:rPrChange w:id="3146" w:author="sanjai" w:date="2019-06-26T16:13:00Z">
                      <w:rPr>
                        <w:rFonts w:ascii="Calibri" w:eastAsia="Times New Roman" w:hAnsi="Calibri"/>
                        <w:color w:val="000000"/>
                        <w:kern w:val="0"/>
                        <w:sz w:val="18"/>
                        <w:szCs w:val="18"/>
                        <w:lang w:eastAsia="en-US"/>
                      </w:rPr>
                    </w:rPrChange>
                  </w:rPr>
                  <w:delText>4</w:delText>
                </w:r>
              </w:del>
            </w:ins>
          </w:p>
        </w:tc>
        <w:tc>
          <w:tcPr>
            <w:tcW w:w="1104" w:type="dxa"/>
            <w:hideMark/>
            <w:tcPrChange w:id="3147" w:author="sanjai" w:date="2020-04-09T16:52:00Z">
              <w:tcPr>
                <w:tcW w:w="9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48" w:author="sanjai" w:date="2019-06-26T16:12:00Z"/>
                <w:del w:id="3149" w:author="sanjai" w:date="2020-04-09T12:11:00Z"/>
                <w:rFonts w:ascii="Calibri" w:eastAsia="Times New Roman" w:hAnsi="Calibri"/>
                <w:color w:val="000000"/>
                <w:kern w:val="0"/>
                <w:sz w:val="20"/>
                <w:szCs w:val="18"/>
                <w:lang w:eastAsia="en-US"/>
                <w:rPrChange w:id="3150" w:author="sanjai" w:date="2019-06-26T16:13:00Z">
                  <w:rPr>
                    <w:ins w:id="3151" w:author="sanjai" w:date="2019-06-26T16:12:00Z"/>
                    <w:del w:id="3152" w:author="sanjai" w:date="2020-04-09T12:11:00Z"/>
                    <w:rFonts w:ascii="Calibri" w:eastAsia="Times New Roman" w:hAnsi="Calibri"/>
                    <w:color w:val="000000"/>
                    <w:kern w:val="0"/>
                    <w:sz w:val="18"/>
                    <w:szCs w:val="18"/>
                    <w:lang w:eastAsia="en-US"/>
                  </w:rPr>
                </w:rPrChange>
              </w:rPr>
            </w:pPr>
            <w:ins w:id="3153" w:author="sanjai" w:date="2019-06-26T16:12:00Z">
              <w:del w:id="3154" w:author="sanjai" w:date="2020-04-09T12:11:00Z">
                <w:r w:rsidRPr="00B17536" w:rsidDel="00764D30">
                  <w:rPr>
                    <w:rFonts w:ascii="Calibri" w:eastAsia="Times New Roman" w:hAnsi="Calibri"/>
                    <w:color w:val="000000"/>
                    <w:kern w:val="0"/>
                    <w:sz w:val="20"/>
                    <w:szCs w:val="18"/>
                    <w:lang w:eastAsia="en-US"/>
                    <w:rPrChange w:id="3155" w:author="sanjai" w:date="2019-06-26T16:13:00Z">
                      <w:rPr>
                        <w:rFonts w:ascii="Calibri" w:eastAsia="Times New Roman" w:hAnsi="Calibri"/>
                        <w:color w:val="000000"/>
                        <w:kern w:val="0"/>
                        <w:sz w:val="18"/>
                        <w:szCs w:val="18"/>
                        <w:lang w:eastAsia="en-US"/>
                      </w:rPr>
                    </w:rPrChange>
                  </w:rPr>
                  <w:delText> </w:delText>
                </w:r>
              </w:del>
            </w:ins>
          </w:p>
        </w:tc>
        <w:tc>
          <w:tcPr>
            <w:tcW w:w="911" w:type="dxa"/>
            <w:hideMark/>
            <w:tcPrChange w:id="3156" w:author="sanjai" w:date="2020-04-09T16:52:00Z">
              <w:tcPr>
                <w:tcW w:w="100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57" w:author="sanjai" w:date="2019-06-26T16:12:00Z"/>
                <w:del w:id="3158" w:author="sanjai" w:date="2020-04-09T12:11:00Z"/>
                <w:rFonts w:ascii="Calibri" w:eastAsia="Times New Roman" w:hAnsi="Calibri"/>
                <w:color w:val="000000"/>
                <w:kern w:val="0"/>
                <w:sz w:val="20"/>
                <w:szCs w:val="18"/>
                <w:lang w:eastAsia="en-US"/>
                <w:rPrChange w:id="3159" w:author="sanjai" w:date="2019-06-26T16:13:00Z">
                  <w:rPr>
                    <w:ins w:id="3160" w:author="sanjai" w:date="2019-06-26T16:12:00Z"/>
                    <w:del w:id="3161" w:author="sanjai" w:date="2020-04-09T12:11:00Z"/>
                    <w:rFonts w:ascii="Calibri" w:eastAsia="Times New Roman" w:hAnsi="Calibri"/>
                    <w:color w:val="000000"/>
                    <w:kern w:val="0"/>
                    <w:sz w:val="18"/>
                    <w:szCs w:val="18"/>
                    <w:lang w:eastAsia="en-US"/>
                  </w:rPr>
                </w:rPrChange>
              </w:rPr>
            </w:pPr>
            <w:ins w:id="3162" w:author="sanjai" w:date="2019-06-26T16:12:00Z">
              <w:del w:id="3163" w:author="sanjai" w:date="2020-04-09T12:11:00Z">
                <w:r w:rsidRPr="00B17536" w:rsidDel="00764D30">
                  <w:rPr>
                    <w:rFonts w:ascii="Calibri" w:eastAsia="Times New Roman" w:hAnsi="Calibri"/>
                    <w:color w:val="000000"/>
                    <w:kern w:val="0"/>
                    <w:sz w:val="20"/>
                    <w:szCs w:val="18"/>
                    <w:lang w:eastAsia="en-US"/>
                    <w:rPrChange w:id="3164" w:author="sanjai" w:date="2019-06-26T16:13:00Z">
                      <w:rPr>
                        <w:rFonts w:ascii="Calibri" w:eastAsia="Times New Roman" w:hAnsi="Calibri"/>
                        <w:color w:val="000000"/>
                        <w:kern w:val="0"/>
                        <w:sz w:val="18"/>
                        <w:szCs w:val="18"/>
                        <w:lang w:eastAsia="en-US"/>
                      </w:rPr>
                    </w:rPrChange>
                  </w:rPr>
                  <w:delText> </w:delText>
                </w:r>
              </w:del>
            </w:ins>
          </w:p>
        </w:tc>
        <w:tc>
          <w:tcPr>
            <w:tcW w:w="1004" w:type="dxa"/>
            <w:hideMark/>
            <w:tcPrChange w:id="3165" w:author="sanjai" w:date="2020-04-09T16:52:00Z">
              <w:tcPr>
                <w:tcW w:w="9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66" w:author="sanjai" w:date="2019-06-26T16:12:00Z"/>
                <w:del w:id="3167" w:author="sanjai" w:date="2020-04-09T12:11:00Z"/>
                <w:rFonts w:ascii="Calibri" w:eastAsia="Times New Roman" w:hAnsi="Calibri"/>
                <w:color w:val="000000"/>
                <w:kern w:val="0"/>
                <w:sz w:val="20"/>
                <w:szCs w:val="18"/>
                <w:lang w:eastAsia="en-US"/>
                <w:rPrChange w:id="3168" w:author="sanjai" w:date="2019-06-26T16:13:00Z">
                  <w:rPr>
                    <w:ins w:id="3169" w:author="sanjai" w:date="2019-06-26T16:12:00Z"/>
                    <w:del w:id="3170" w:author="sanjai" w:date="2020-04-09T12:11:00Z"/>
                    <w:rFonts w:ascii="Calibri" w:eastAsia="Times New Roman" w:hAnsi="Calibri"/>
                    <w:color w:val="000000"/>
                    <w:kern w:val="0"/>
                    <w:sz w:val="18"/>
                    <w:szCs w:val="18"/>
                    <w:lang w:eastAsia="en-US"/>
                  </w:rPr>
                </w:rPrChange>
              </w:rPr>
            </w:pPr>
            <w:ins w:id="3171" w:author="sanjai" w:date="2019-06-26T16:12:00Z">
              <w:del w:id="3172" w:author="sanjai" w:date="2020-04-09T12:11:00Z">
                <w:r w:rsidRPr="00B17536" w:rsidDel="00764D30">
                  <w:rPr>
                    <w:rFonts w:ascii="Calibri" w:eastAsia="Times New Roman" w:hAnsi="Calibri"/>
                    <w:color w:val="000000"/>
                    <w:kern w:val="0"/>
                    <w:sz w:val="20"/>
                    <w:szCs w:val="18"/>
                    <w:lang w:eastAsia="en-US"/>
                    <w:rPrChange w:id="3173" w:author="sanjai" w:date="2019-06-26T16:13:00Z">
                      <w:rPr>
                        <w:rFonts w:ascii="Calibri" w:eastAsia="Times New Roman" w:hAnsi="Calibri"/>
                        <w:color w:val="000000"/>
                        <w:kern w:val="0"/>
                        <w:sz w:val="18"/>
                        <w:szCs w:val="18"/>
                        <w:lang w:eastAsia="en-US"/>
                      </w:rPr>
                    </w:rPrChange>
                  </w:rPr>
                  <w:delText> </w:delText>
                </w:r>
              </w:del>
            </w:ins>
          </w:p>
        </w:tc>
        <w:tc>
          <w:tcPr>
            <w:tcW w:w="801" w:type="dxa"/>
            <w:hideMark/>
            <w:tcPrChange w:id="3174" w:author="sanjai" w:date="2020-04-09T16:52:00Z">
              <w:tcPr>
                <w:tcW w:w="6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75" w:author="sanjai" w:date="2019-06-26T16:12:00Z"/>
                <w:del w:id="3176" w:author="sanjai" w:date="2020-04-09T12:11:00Z"/>
                <w:rFonts w:ascii="Calibri" w:eastAsia="Times New Roman" w:hAnsi="Calibri"/>
                <w:color w:val="000000"/>
                <w:kern w:val="0"/>
                <w:sz w:val="20"/>
                <w:szCs w:val="18"/>
                <w:lang w:eastAsia="en-US"/>
                <w:rPrChange w:id="3177" w:author="sanjai" w:date="2019-06-26T16:13:00Z">
                  <w:rPr>
                    <w:ins w:id="3178" w:author="sanjai" w:date="2019-06-26T16:12:00Z"/>
                    <w:del w:id="3179" w:author="sanjai" w:date="2020-04-09T12:11:00Z"/>
                    <w:rFonts w:ascii="Calibri" w:eastAsia="Times New Roman" w:hAnsi="Calibri"/>
                    <w:color w:val="000000"/>
                    <w:kern w:val="0"/>
                    <w:sz w:val="18"/>
                    <w:szCs w:val="18"/>
                    <w:lang w:eastAsia="en-US"/>
                  </w:rPr>
                </w:rPrChange>
              </w:rPr>
            </w:pPr>
            <w:ins w:id="3180" w:author="sanjai" w:date="2019-06-26T16:12:00Z">
              <w:del w:id="3181" w:author="sanjai" w:date="2020-04-09T12:11:00Z">
                <w:r w:rsidRPr="00B17536" w:rsidDel="00764D30">
                  <w:rPr>
                    <w:rFonts w:ascii="Calibri" w:eastAsia="Times New Roman" w:hAnsi="Calibri"/>
                    <w:color w:val="000000"/>
                    <w:kern w:val="0"/>
                    <w:sz w:val="20"/>
                    <w:szCs w:val="18"/>
                    <w:lang w:eastAsia="en-US"/>
                    <w:rPrChange w:id="3182" w:author="sanjai" w:date="2019-06-26T16:13:00Z">
                      <w:rPr>
                        <w:rFonts w:ascii="Calibri" w:eastAsia="Times New Roman" w:hAnsi="Calibri"/>
                        <w:color w:val="000000"/>
                        <w:kern w:val="0"/>
                        <w:sz w:val="18"/>
                        <w:szCs w:val="18"/>
                        <w:lang w:eastAsia="en-US"/>
                      </w:rPr>
                    </w:rPrChange>
                  </w:rPr>
                  <w:delText> </w:delText>
                </w:r>
              </w:del>
            </w:ins>
          </w:p>
        </w:tc>
        <w:tc>
          <w:tcPr>
            <w:tcW w:w="695" w:type="dxa"/>
            <w:hideMark/>
            <w:tcPrChange w:id="3183" w:author="sanjai" w:date="2020-04-09T16:52:00Z">
              <w:tcPr>
                <w:tcW w:w="84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84" w:author="sanjai" w:date="2019-06-26T16:12:00Z"/>
                <w:del w:id="3185" w:author="sanjai" w:date="2020-04-09T12:11:00Z"/>
                <w:rFonts w:ascii="Calibri" w:eastAsia="Times New Roman" w:hAnsi="Calibri"/>
                <w:color w:val="000000"/>
                <w:kern w:val="0"/>
                <w:sz w:val="20"/>
                <w:szCs w:val="18"/>
                <w:lang w:eastAsia="en-US"/>
                <w:rPrChange w:id="3186" w:author="sanjai" w:date="2019-06-26T16:13:00Z">
                  <w:rPr>
                    <w:ins w:id="3187" w:author="sanjai" w:date="2019-06-26T16:12:00Z"/>
                    <w:del w:id="3188" w:author="sanjai" w:date="2020-04-09T12:11:00Z"/>
                    <w:rFonts w:ascii="Calibri" w:eastAsia="Times New Roman" w:hAnsi="Calibri"/>
                    <w:color w:val="000000"/>
                    <w:kern w:val="0"/>
                    <w:sz w:val="18"/>
                    <w:szCs w:val="18"/>
                    <w:lang w:eastAsia="en-US"/>
                  </w:rPr>
                </w:rPrChange>
              </w:rPr>
            </w:pPr>
            <w:ins w:id="3189" w:author="sanjai" w:date="2019-06-26T16:12:00Z">
              <w:del w:id="3190" w:author="sanjai" w:date="2020-04-09T12:11:00Z">
                <w:r w:rsidRPr="00B17536" w:rsidDel="00764D30">
                  <w:rPr>
                    <w:rFonts w:ascii="Calibri" w:eastAsia="Times New Roman" w:hAnsi="Calibri"/>
                    <w:color w:val="000000"/>
                    <w:kern w:val="0"/>
                    <w:sz w:val="20"/>
                    <w:szCs w:val="18"/>
                    <w:lang w:eastAsia="en-US"/>
                    <w:rPrChange w:id="3191" w:author="sanjai" w:date="2019-06-26T16:13:00Z">
                      <w:rPr>
                        <w:rFonts w:ascii="Calibri" w:eastAsia="Times New Roman" w:hAnsi="Calibri"/>
                        <w:color w:val="000000"/>
                        <w:kern w:val="0"/>
                        <w:sz w:val="18"/>
                        <w:szCs w:val="18"/>
                        <w:lang w:eastAsia="en-US"/>
                      </w:rPr>
                    </w:rPrChange>
                  </w:rPr>
                  <w:delText> </w:delText>
                </w:r>
              </w:del>
            </w:ins>
          </w:p>
        </w:tc>
        <w:tc>
          <w:tcPr>
            <w:tcW w:w="685" w:type="dxa"/>
            <w:hideMark/>
            <w:tcPrChange w:id="3192"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193" w:author="sanjai" w:date="2019-06-26T16:12:00Z"/>
                <w:del w:id="3194" w:author="sanjai" w:date="2020-04-09T12:11:00Z"/>
                <w:rFonts w:ascii="Calibri" w:eastAsia="Times New Roman" w:hAnsi="Calibri"/>
                <w:color w:val="000000"/>
                <w:kern w:val="0"/>
                <w:sz w:val="20"/>
                <w:szCs w:val="18"/>
                <w:lang w:eastAsia="en-US"/>
                <w:rPrChange w:id="3195" w:author="sanjai" w:date="2019-06-26T16:13:00Z">
                  <w:rPr>
                    <w:ins w:id="3196" w:author="sanjai" w:date="2019-06-26T16:12:00Z"/>
                    <w:del w:id="3197" w:author="sanjai" w:date="2020-04-09T12:11:00Z"/>
                    <w:rFonts w:ascii="Calibri" w:eastAsia="Times New Roman" w:hAnsi="Calibri"/>
                    <w:color w:val="000000"/>
                    <w:kern w:val="0"/>
                    <w:sz w:val="18"/>
                    <w:szCs w:val="18"/>
                    <w:lang w:eastAsia="en-US"/>
                  </w:rPr>
                </w:rPrChange>
              </w:rPr>
            </w:pPr>
            <w:ins w:id="3198" w:author="sanjai" w:date="2019-06-26T16:12:00Z">
              <w:del w:id="3199" w:author="sanjai" w:date="2020-04-09T12:11:00Z">
                <w:r w:rsidRPr="00B17536" w:rsidDel="00764D30">
                  <w:rPr>
                    <w:rFonts w:ascii="Calibri" w:eastAsia="Times New Roman" w:hAnsi="Calibri"/>
                    <w:color w:val="000000"/>
                    <w:kern w:val="0"/>
                    <w:sz w:val="20"/>
                    <w:szCs w:val="18"/>
                    <w:lang w:eastAsia="en-US"/>
                    <w:rPrChange w:id="3200" w:author="sanjai" w:date="2019-06-26T16:13:00Z">
                      <w:rPr>
                        <w:rFonts w:ascii="Calibri" w:eastAsia="Times New Roman" w:hAnsi="Calibri"/>
                        <w:color w:val="000000"/>
                        <w:kern w:val="0"/>
                        <w:sz w:val="18"/>
                        <w:szCs w:val="18"/>
                        <w:lang w:eastAsia="en-US"/>
                      </w:rPr>
                    </w:rPrChange>
                  </w:rPr>
                  <w:delText> </w:delText>
                </w:r>
              </w:del>
            </w:ins>
          </w:p>
        </w:tc>
        <w:tc>
          <w:tcPr>
            <w:tcW w:w="830" w:type="dxa"/>
            <w:hideMark/>
            <w:tcPrChange w:id="3201" w:author="sanjai" w:date="2020-04-09T16:52:00Z">
              <w:tcPr>
                <w:tcW w:w="720" w:type="dxa"/>
                <w:gridSpan w:val="2"/>
                <w:tcBorders>
                  <w:top w:val="single" w:sz="4" w:space="0" w:color="8EA9DB"/>
                  <w:left w:val="nil"/>
                  <w:bottom w:val="single" w:sz="4" w:space="0" w:color="8EA9DB"/>
                  <w:right w:val="nil"/>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202" w:author="sanjai" w:date="2019-06-26T16:12:00Z"/>
                <w:del w:id="3203" w:author="sanjai" w:date="2020-04-09T12:11:00Z"/>
                <w:rFonts w:ascii="Calibri" w:eastAsia="Times New Roman" w:hAnsi="Calibri"/>
                <w:color w:val="000000"/>
                <w:kern w:val="0"/>
                <w:sz w:val="20"/>
                <w:szCs w:val="18"/>
                <w:lang w:eastAsia="en-US"/>
                <w:rPrChange w:id="3204" w:author="sanjai" w:date="2019-06-26T16:13:00Z">
                  <w:rPr>
                    <w:ins w:id="3205" w:author="sanjai" w:date="2019-06-26T16:12:00Z"/>
                    <w:del w:id="3206" w:author="sanjai" w:date="2020-04-09T12:11:00Z"/>
                    <w:rFonts w:ascii="Calibri" w:eastAsia="Times New Roman" w:hAnsi="Calibri"/>
                    <w:color w:val="000000"/>
                    <w:kern w:val="0"/>
                    <w:sz w:val="18"/>
                    <w:szCs w:val="18"/>
                    <w:lang w:eastAsia="en-US"/>
                  </w:rPr>
                </w:rPrChange>
              </w:rPr>
            </w:pPr>
            <w:ins w:id="3207" w:author="sanjai" w:date="2019-06-26T16:12:00Z">
              <w:del w:id="3208" w:author="sanjai" w:date="2020-04-09T12:11:00Z">
                <w:r w:rsidRPr="00B17536" w:rsidDel="00764D30">
                  <w:rPr>
                    <w:rFonts w:ascii="Calibri" w:eastAsia="Times New Roman" w:hAnsi="Calibri"/>
                    <w:color w:val="000000"/>
                    <w:kern w:val="0"/>
                    <w:sz w:val="20"/>
                    <w:szCs w:val="18"/>
                    <w:lang w:eastAsia="en-US"/>
                    <w:rPrChange w:id="3209" w:author="sanjai" w:date="2019-06-26T16:13:00Z">
                      <w:rPr>
                        <w:rFonts w:ascii="Calibri" w:eastAsia="Times New Roman" w:hAnsi="Calibri"/>
                        <w:color w:val="000000"/>
                        <w:kern w:val="0"/>
                        <w:sz w:val="18"/>
                        <w:szCs w:val="18"/>
                        <w:lang w:eastAsia="en-US"/>
                      </w:rPr>
                    </w:rPrChange>
                  </w:rPr>
                  <w:delText> </w:delText>
                </w:r>
              </w:del>
            </w:ins>
          </w:p>
        </w:tc>
        <w:tc>
          <w:tcPr>
            <w:tcW w:w="1440" w:type="dxa"/>
            <w:hideMark/>
            <w:tcPrChange w:id="3210" w:author="sanjai" w:date="2020-04-09T16:52:00Z">
              <w:tcPr>
                <w:tcW w:w="1180" w:type="dxa"/>
                <w:gridSpan w:val="2"/>
                <w:tcBorders>
                  <w:top w:val="single" w:sz="4" w:space="0" w:color="8EA9DB"/>
                  <w:left w:val="nil"/>
                  <w:bottom w:val="single" w:sz="4" w:space="0" w:color="8EA9DB"/>
                  <w:right w:val="single" w:sz="4" w:space="0" w:color="8EA9DB"/>
                </w:tcBorders>
                <w:shd w:val="clear" w:color="000000" w:fill="70AD47"/>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211" w:author="sanjai" w:date="2019-06-26T16:12:00Z"/>
                <w:del w:id="3212" w:author="sanjai" w:date="2020-04-09T12:11:00Z"/>
                <w:rFonts w:ascii="Calibri" w:eastAsia="Times New Roman" w:hAnsi="Calibri"/>
                <w:color w:val="000000"/>
                <w:kern w:val="0"/>
                <w:sz w:val="20"/>
                <w:szCs w:val="18"/>
                <w:lang w:eastAsia="en-US"/>
                <w:rPrChange w:id="3213" w:author="sanjai" w:date="2019-06-26T16:13:00Z">
                  <w:rPr>
                    <w:ins w:id="3214" w:author="sanjai" w:date="2019-06-26T16:12:00Z"/>
                    <w:del w:id="3215" w:author="sanjai" w:date="2020-04-09T12:11:00Z"/>
                    <w:rFonts w:ascii="Calibri" w:eastAsia="Times New Roman" w:hAnsi="Calibri"/>
                    <w:color w:val="000000"/>
                    <w:kern w:val="0"/>
                    <w:sz w:val="18"/>
                    <w:szCs w:val="18"/>
                    <w:lang w:eastAsia="en-US"/>
                  </w:rPr>
                </w:rPrChange>
              </w:rPr>
            </w:pPr>
            <w:ins w:id="3216" w:author="sanjai" w:date="2019-06-26T16:12:00Z">
              <w:del w:id="3217" w:author="sanjai" w:date="2020-04-09T12:11:00Z">
                <w:r w:rsidRPr="00B17536" w:rsidDel="00764D30">
                  <w:rPr>
                    <w:rFonts w:ascii="Calibri" w:eastAsia="Times New Roman" w:hAnsi="Calibri"/>
                    <w:color w:val="000000"/>
                    <w:kern w:val="0"/>
                    <w:sz w:val="20"/>
                    <w:szCs w:val="18"/>
                    <w:lang w:eastAsia="en-US"/>
                    <w:rPrChange w:id="3218" w:author="sanjai" w:date="2019-06-26T16:13:00Z">
                      <w:rPr>
                        <w:rFonts w:ascii="Calibri" w:eastAsia="Times New Roman" w:hAnsi="Calibri"/>
                        <w:color w:val="000000"/>
                        <w:kern w:val="0"/>
                        <w:sz w:val="18"/>
                        <w:szCs w:val="18"/>
                        <w:lang w:eastAsia="en-US"/>
                      </w:rPr>
                    </w:rPrChange>
                  </w:rPr>
                  <w:delText> </w:delText>
                </w:r>
              </w:del>
            </w:ins>
          </w:p>
        </w:tc>
      </w:tr>
      <w:tr w:rsidR="005E393E" w:rsidRPr="005E393E" w:rsidDel="00764D30" w:rsidTr="00ED139C">
        <w:trPr>
          <w:trHeight w:val="300"/>
          <w:ins w:id="3219" w:author="sanjai" w:date="2019-06-26T16:12:00Z"/>
          <w:del w:id="3220" w:author="sanjai" w:date="2020-04-09T12:11:00Z"/>
          <w:trPrChange w:id="3221"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222"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3223" w:author="sanjai" w:date="2019-06-26T16:12:00Z"/>
                <w:del w:id="3224" w:author="sanjai" w:date="2020-04-09T12:11:00Z"/>
                <w:rFonts w:ascii="Calibri" w:eastAsia="Times New Roman" w:hAnsi="Calibri"/>
                <w:color w:val="000000"/>
                <w:kern w:val="0"/>
                <w:sz w:val="20"/>
                <w:szCs w:val="18"/>
                <w:lang w:eastAsia="en-US"/>
                <w:rPrChange w:id="3225" w:author="sanjai" w:date="2019-06-26T16:13:00Z">
                  <w:rPr>
                    <w:ins w:id="3226" w:author="sanjai" w:date="2019-06-26T16:12:00Z"/>
                    <w:del w:id="3227" w:author="sanjai" w:date="2020-04-09T12:11:00Z"/>
                    <w:rFonts w:ascii="Calibri" w:eastAsia="Times New Roman" w:hAnsi="Calibri"/>
                    <w:color w:val="000000"/>
                    <w:kern w:val="0"/>
                    <w:sz w:val="18"/>
                    <w:szCs w:val="18"/>
                    <w:lang w:eastAsia="en-US"/>
                  </w:rPr>
                </w:rPrChange>
              </w:rPr>
            </w:pPr>
            <w:ins w:id="3228" w:author="sanjai" w:date="2019-06-26T16:12:00Z">
              <w:del w:id="3229" w:author="sanjai" w:date="2020-04-09T12:11:00Z">
                <w:r w:rsidRPr="00B17536" w:rsidDel="00764D30">
                  <w:rPr>
                    <w:rFonts w:ascii="Calibri" w:eastAsia="Times New Roman" w:hAnsi="Calibri"/>
                    <w:color w:val="000000"/>
                    <w:kern w:val="0"/>
                    <w:sz w:val="20"/>
                    <w:szCs w:val="18"/>
                    <w:lang w:eastAsia="en-US"/>
                    <w:rPrChange w:id="3230" w:author="sanjai" w:date="2019-06-26T16:13:00Z">
                      <w:rPr>
                        <w:rFonts w:ascii="Calibri" w:eastAsia="Times New Roman" w:hAnsi="Calibri"/>
                        <w:color w:val="000000"/>
                        <w:kern w:val="0"/>
                        <w:sz w:val="18"/>
                        <w:szCs w:val="18"/>
                        <w:lang w:eastAsia="en-US"/>
                      </w:rPr>
                    </w:rPrChange>
                  </w:rPr>
                  <w:delText>#uops</w:delText>
                </w:r>
              </w:del>
            </w:ins>
          </w:p>
        </w:tc>
        <w:tc>
          <w:tcPr>
            <w:tcW w:w="951" w:type="dxa"/>
            <w:hideMark/>
            <w:tcPrChange w:id="3231"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32" w:author="sanjai" w:date="2019-06-26T16:12:00Z"/>
                <w:del w:id="3233" w:author="sanjai" w:date="2020-04-09T12:11:00Z"/>
                <w:rFonts w:ascii="Calibri" w:eastAsia="Times New Roman" w:hAnsi="Calibri"/>
                <w:color w:val="000000"/>
                <w:kern w:val="0"/>
                <w:sz w:val="20"/>
                <w:szCs w:val="18"/>
                <w:lang w:eastAsia="en-US"/>
                <w:rPrChange w:id="3234" w:author="sanjai" w:date="2019-06-26T16:13:00Z">
                  <w:rPr>
                    <w:ins w:id="3235" w:author="sanjai" w:date="2019-06-26T16:12:00Z"/>
                    <w:del w:id="3236" w:author="sanjai" w:date="2020-04-09T12:11:00Z"/>
                    <w:rFonts w:ascii="Calibri" w:eastAsia="Times New Roman" w:hAnsi="Calibri"/>
                    <w:color w:val="000000"/>
                    <w:kern w:val="0"/>
                    <w:sz w:val="18"/>
                    <w:szCs w:val="18"/>
                    <w:lang w:eastAsia="en-US"/>
                  </w:rPr>
                </w:rPrChange>
              </w:rPr>
            </w:pPr>
            <w:ins w:id="3237" w:author="sanjai" w:date="2019-06-26T16:12:00Z">
              <w:del w:id="3238" w:author="sanjai" w:date="2020-04-09T12:11:00Z">
                <w:r w:rsidRPr="00B17536" w:rsidDel="00764D30">
                  <w:rPr>
                    <w:rFonts w:ascii="Calibri" w:eastAsia="Times New Roman" w:hAnsi="Calibri"/>
                    <w:color w:val="000000"/>
                    <w:kern w:val="0"/>
                    <w:sz w:val="20"/>
                    <w:szCs w:val="18"/>
                    <w:lang w:eastAsia="en-US"/>
                    <w:rPrChange w:id="3239" w:author="sanjai" w:date="2019-06-26T16:13:00Z">
                      <w:rPr>
                        <w:rFonts w:ascii="Calibri" w:eastAsia="Times New Roman" w:hAnsi="Calibri"/>
                        <w:color w:val="000000"/>
                        <w:kern w:val="0"/>
                        <w:sz w:val="18"/>
                        <w:szCs w:val="18"/>
                        <w:lang w:eastAsia="en-US"/>
                      </w:rPr>
                    </w:rPrChange>
                  </w:rPr>
                  <w:delText>16</w:delText>
                </w:r>
              </w:del>
            </w:ins>
          </w:p>
        </w:tc>
        <w:tc>
          <w:tcPr>
            <w:tcW w:w="1104" w:type="dxa"/>
            <w:hideMark/>
            <w:tcPrChange w:id="3240"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41" w:author="sanjai" w:date="2019-06-26T16:12:00Z"/>
                <w:del w:id="3242" w:author="sanjai" w:date="2020-04-09T12:11:00Z"/>
                <w:rFonts w:ascii="Calibri" w:eastAsia="Times New Roman" w:hAnsi="Calibri"/>
                <w:color w:val="000000"/>
                <w:kern w:val="0"/>
                <w:sz w:val="20"/>
                <w:szCs w:val="18"/>
                <w:lang w:eastAsia="en-US"/>
                <w:rPrChange w:id="3243" w:author="sanjai" w:date="2019-06-26T16:13:00Z">
                  <w:rPr>
                    <w:ins w:id="3244" w:author="sanjai" w:date="2019-06-26T16:12:00Z"/>
                    <w:del w:id="3245" w:author="sanjai" w:date="2020-04-09T12:11:00Z"/>
                    <w:rFonts w:ascii="Calibri" w:eastAsia="Times New Roman" w:hAnsi="Calibri"/>
                    <w:color w:val="000000"/>
                    <w:kern w:val="0"/>
                    <w:sz w:val="18"/>
                    <w:szCs w:val="18"/>
                    <w:lang w:eastAsia="en-US"/>
                  </w:rPr>
                </w:rPrChange>
              </w:rPr>
            </w:pPr>
          </w:p>
        </w:tc>
        <w:tc>
          <w:tcPr>
            <w:tcW w:w="911" w:type="dxa"/>
            <w:hideMark/>
            <w:tcPrChange w:id="3246"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DA4C1B"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47" w:author="sanjai" w:date="2019-06-26T16:12:00Z"/>
                <w:del w:id="3248" w:author="sanjai" w:date="2020-04-09T12:11:00Z"/>
                <w:rFonts w:ascii="Calibri" w:eastAsia="Times New Roman" w:hAnsi="Calibri"/>
                <w:color w:val="000000"/>
                <w:kern w:val="0"/>
                <w:sz w:val="20"/>
                <w:szCs w:val="18"/>
                <w:lang w:eastAsia="en-US"/>
                <w:rPrChange w:id="3249" w:author="sanjai" w:date="2019-06-26T16:13:00Z">
                  <w:rPr>
                    <w:ins w:id="3250" w:author="sanjai" w:date="2019-06-26T16:12:00Z"/>
                    <w:del w:id="3251" w:author="sanjai" w:date="2020-04-09T12:11:00Z"/>
                    <w:rFonts w:ascii="Calibri" w:eastAsia="Times New Roman" w:hAnsi="Calibri"/>
                    <w:color w:val="000000"/>
                    <w:kern w:val="0"/>
                    <w:sz w:val="18"/>
                    <w:szCs w:val="18"/>
                    <w:lang w:eastAsia="en-US"/>
                  </w:rPr>
                </w:rPrChange>
              </w:rPr>
            </w:pPr>
            <w:ins w:id="3252" w:author="sanjai" w:date="2019-07-02T18:56:00Z">
              <w:del w:id="3253" w:author="sanjai" w:date="2020-04-09T12:11:00Z">
                <w:r w:rsidDel="00764D30">
                  <w:rPr>
                    <w:rFonts w:ascii="Calibri" w:eastAsia="Times New Roman" w:hAnsi="Calibri"/>
                    <w:color w:val="000000"/>
                    <w:kern w:val="0"/>
                    <w:sz w:val="20"/>
                    <w:szCs w:val="18"/>
                    <w:lang w:eastAsia="en-US"/>
                  </w:rPr>
                  <w:delText>10</w:delText>
                </w:r>
              </w:del>
            </w:ins>
          </w:p>
        </w:tc>
        <w:tc>
          <w:tcPr>
            <w:tcW w:w="1004" w:type="dxa"/>
            <w:hideMark/>
            <w:tcPrChange w:id="3254"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55" w:author="sanjai" w:date="2019-06-26T16:12:00Z"/>
                <w:del w:id="3256" w:author="sanjai" w:date="2020-04-09T12:11:00Z"/>
                <w:rFonts w:ascii="Calibri" w:eastAsia="Times New Roman" w:hAnsi="Calibri"/>
                <w:color w:val="000000"/>
                <w:kern w:val="0"/>
                <w:sz w:val="20"/>
                <w:szCs w:val="18"/>
                <w:lang w:eastAsia="en-US"/>
                <w:rPrChange w:id="3257" w:author="sanjai" w:date="2019-06-26T16:13:00Z">
                  <w:rPr>
                    <w:ins w:id="3258" w:author="sanjai" w:date="2019-06-26T16:12:00Z"/>
                    <w:del w:id="3259" w:author="sanjai" w:date="2020-04-09T12:11:00Z"/>
                    <w:rFonts w:ascii="Calibri" w:eastAsia="Times New Roman" w:hAnsi="Calibri"/>
                    <w:color w:val="000000"/>
                    <w:kern w:val="0"/>
                    <w:sz w:val="18"/>
                    <w:szCs w:val="18"/>
                    <w:lang w:eastAsia="en-US"/>
                  </w:rPr>
                </w:rPrChange>
              </w:rPr>
            </w:pPr>
            <w:ins w:id="3260" w:author="sanjai" w:date="2019-06-26T16:12:00Z">
              <w:del w:id="3261" w:author="sanjai" w:date="2020-04-09T12:11:00Z">
                <w:r w:rsidRPr="00B17536" w:rsidDel="00764D30">
                  <w:rPr>
                    <w:rFonts w:ascii="Calibri" w:eastAsia="Times New Roman" w:hAnsi="Calibri"/>
                    <w:color w:val="000000"/>
                    <w:kern w:val="0"/>
                    <w:sz w:val="20"/>
                    <w:szCs w:val="18"/>
                    <w:lang w:eastAsia="en-US"/>
                    <w:rPrChange w:id="3262" w:author="sanjai" w:date="2019-06-26T16:13:00Z">
                      <w:rPr>
                        <w:rFonts w:ascii="Calibri" w:eastAsia="Times New Roman" w:hAnsi="Calibri"/>
                        <w:color w:val="000000"/>
                        <w:kern w:val="0"/>
                        <w:sz w:val="18"/>
                        <w:szCs w:val="18"/>
                        <w:lang w:eastAsia="en-US"/>
                      </w:rPr>
                    </w:rPrChange>
                  </w:rPr>
                  <w:delText>7</w:delText>
                </w:r>
              </w:del>
            </w:ins>
          </w:p>
        </w:tc>
        <w:tc>
          <w:tcPr>
            <w:tcW w:w="801" w:type="dxa"/>
            <w:hideMark/>
            <w:tcPrChange w:id="3263"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64" w:author="sanjai" w:date="2019-06-26T16:12:00Z"/>
                <w:del w:id="3265" w:author="sanjai" w:date="2020-04-09T12:11:00Z"/>
                <w:rFonts w:ascii="Calibri" w:eastAsia="Times New Roman" w:hAnsi="Calibri"/>
                <w:color w:val="000000"/>
                <w:kern w:val="0"/>
                <w:sz w:val="20"/>
                <w:szCs w:val="18"/>
                <w:lang w:eastAsia="en-US"/>
                <w:rPrChange w:id="3266" w:author="sanjai" w:date="2019-06-26T16:13:00Z">
                  <w:rPr>
                    <w:ins w:id="3267" w:author="sanjai" w:date="2019-06-26T16:12:00Z"/>
                    <w:del w:id="3268" w:author="sanjai" w:date="2020-04-09T12:11:00Z"/>
                    <w:rFonts w:ascii="Calibri" w:eastAsia="Times New Roman" w:hAnsi="Calibri"/>
                    <w:color w:val="000000"/>
                    <w:kern w:val="0"/>
                    <w:sz w:val="18"/>
                    <w:szCs w:val="18"/>
                    <w:lang w:eastAsia="en-US"/>
                  </w:rPr>
                </w:rPrChange>
              </w:rPr>
            </w:pPr>
            <w:ins w:id="3269" w:author="sanjai" w:date="2019-06-26T16:12:00Z">
              <w:del w:id="3270" w:author="sanjai" w:date="2020-04-09T12:11:00Z">
                <w:r w:rsidRPr="00B17536" w:rsidDel="00764D30">
                  <w:rPr>
                    <w:rFonts w:ascii="Calibri" w:eastAsia="Times New Roman" w:hAnsi="Calibri"/>
                    <w:color w:val="000000"/>
                    <w:kern w:val="0"/>
                    <w:sz w:val="20"/>
                    <w:szCs w:val="18"/>
                    <w:lang w:eastAsia="en-US"/>
                    <w:rPrChange w:id="3271"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3272"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73" w:author="sanjai" w:date="2019-06-26T16:12:00Z"/>
                <w:del w:id="3274" w:author="sanjai" w:date="2020-04-09T12:11:00Z"/>
                <w:rFonts w:ascii="Calibri" w:eastAsia="Times New Roman" w:hAnsi="Calibri"/>
                <w:color w:val="000000"/>
                <w:kern w:val="0"/>
                <w:sz w:val="20"/>
                <w:szCs w:val="18"/>
                <w:lang w:eastAsia="en-US"/>
                <w:rPrChange w:id="3275" w:author="sanjai" w:date="2019-06-26T16:13:00Z">
                  <w:rPr>
                    <w:ins w:id="3276" w:author="sanjai" w:date="2019-06-26T16:12:00Z"/>
                    <w:del w:id="3277" w:author="sanjai" w:date="2020-04-09T12:11:00Z"/>
                    <w:rFonts w:ascii="Calibri" w:eastAsia="Times New Roman" w:hAnsi="Calibri"/>
                    <w:color w:val="000000"/>
                    <w:kern w:val="0"/>
                    <w:sz w:val="18"/>
                    <w:szCs w:val="18"/>
                    <w:lang w:eastAsia="en-US"/>
                  </w:rPr>
                </w:rPrChange>
              </w:rPr>
            </w:pPr>
            <w:ins w:id="3278" w:author="sanjai" w:date="2019-06-26T16:12:00Z">
              <w:del w:id="3279" w:author="sanjai" w:date="2020-04-09T12:11:00Z">
                <w:r w:rsidRPr="00B17536" w:rsidDel="00764D30">
                  <w:rPr>
                    <w:rFonts w:ascii="Calibri" w:eastAsia="Times New Roman" w:hAnsi="Calibri"/>
                    <w:color w:val="000000"/>
                    <w:kern w:val="0"/>
                    <w:sz w:val="20"/>
                    <w:szCs w:val="18"/>
                    <w:lang w:eastAsia="en-US"/>
                    <w:rPrChange w:id="3280"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3281"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82" w:author="sanjai" w:date="2019-06-26T16:12:00Z"/>
                <w:del w:id="3283" w:author="sanjai" w:date="2020-04-09T12:11:00Z"/>
                <w:rFonts w:ascii="Calibri" w:eastAsia="Times New Roman" w:hAnsi="Calibri"/>
                <w:color w:val="000000"/>
                <w:kern w:val="0"/>
                <w:sz w:val="20"/>
                <w:szCs w:val="18"/>
                <w:lang w:eastAsia="en-US"/>
                <w:rPrChange w:id="3284" w:author="sanjai" w:date="2019-06-26T16:13:00Z">
                  <w:rPr>
                    <w:ins w:id="3285" w:author="sanjai" w:date="2019-06-26T16:12:00Z"/>
                    <w:del w:id="3286" w:author="sanjai" w:date="2020-04-09T12:11:00Z"/>
                    <w:rFonts w:ascii="Calibri" w:eastAsia="Times New Roman" w:hAnsi="Calibri"/>
                    <w:color w:val="000000"/>
                    <w:kern w:val="0"/>
                    <w:sz w:val="18"/>
                    <w:szCs w:val="18"/>
                    <w:lang w:eastAsia="en-US"/>
                  </w:rPr>
                </w:rPrChange>
              </w:rPr>
            </w:pPr>
            <w:ins w:id="3287" w:author="sanjai" w:date="2019-06-26T16:12:00Z">
              <w:del w:id="3288" w:author="sanjai" w:date="2020-04-09T12:11:00Z">
                <w:r w:rsidRPr="00B17536" w:rsidDel="00764D30">
                  <w:rPr>
                    <w:rFonts w:ascii="Calibri" w:eastAsia="Times New Roman" w:hAnsi="Calibri"/>
                    <w:color w:val="000000"/>
                    <w:kern w:val="0"/>
                    <w:sz w:val="20"/>
                    <w:szCs w:val="18"/>
                    <w:lang w:eastAsia="en-US"/>
                    <w:rPrChange w:id="3289"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3290"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291" w:author="sanjai" w:date="2019-06-26T16:12:00Z"/>
                <w:del w:id="3292" w:author="sanjai" w:date="2020-04-09T12:11:00Z"/>
                <w:rFonts w:ascii="Calibri" w:eastAsia="Times New Roman" w:hAnsi="Calibri"/>
                <w:color w:val="000000"/>
                <w:kern w:val="0"/>
                <w:sz w:val="20"/>
                <w:szCs w:val="18"/>
                <w:lang w:eastAsia="en-US"/>
                <w:rPrChange w:id="3293" w:author="sanjai" w:date="2019-06-26T16:13:00Z">
                  <w:rPr>
                    <w:ins w:id="3294" w:author="sanjai" w:date="2019-06-26T16:12:00Z"/>
                    <w:del w:id="3295" w:author="sanjai" w:date="2020-04-09T12:11:00Z"/>
                    <w:rFonts w:ascii="Calibri" w:eastAsia="Times New Roman" w:hAnsi="Calibri"/>
                    <w:color w:val="000000"/>
                    <w:kern w:val="0"/>
                    <w:sz w:val="18"/>
                    <w:szCs w:val="18"/>
                    <w:lang w:eastAsia="en-US"/>
                  </w:rPr>
                </w:rPrChange>
              </w:rPr>
            </w:pPr>
            <w:ins w:id="3296" w:author="sanjai" w:date="2019-06-26T16:12:00Z">
              <w:del w:id="3297" w:author="sanjai" w:date="2020-04-09T12:11:00Z">
                <w:r w:rsidRPr="00B17536" w:rsidDel="00764D30">
                  <w:rPr>
                    <w:rFonts w:ascii="Calibri" w:eastAsia="Times New Roman" w:hAnsi="Calibri"/>
                    <w:color w:val="000000"/>
                    <w:kern w:val="0"/>
                    <w:sz w:val="20"/>
                    <w:szCs w:val="18"/>
                    <w:lang w:eastAsia="en-US"/>
                    <w:rPrChange w:id="3298"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3299"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300" w:author="sanjai" w:date="2019-06-26T16:12:00Z"/>
                <w:del w:id="3301" w:author="sanjai" w:date="2020-04-09T12:11:00Z"/>
                <w:rFonts w:ascii="Calibri" w:eastAsia="Times New Roman" w:hAnsi="Calibri"/>
                <w:color w:val="000000"/>
                <w:kern w:val="0"/>
                <w:sz w:val="20"/>
                <w:szCs w:val="18"/>
                <w:lang w:eastAsia="en-US"/>
                <w:rPrChange w:id="3302" w:author="sanjai" w:date="2019-06-26T16:13:00Z">
                  <w:rPr>
                    <w:ins w:id="3303" w:author="sanjai" w:date="2019-06-26T16:12:00Z"/>
                    <w:del w:id="3304"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cnfStyle w:val="000000100000" w:firstRow="0" w:lastRow="0" w:firstColumn="0" w:lastColumn="0" w:oddVBand="0" w:evenVBand="0" w:oddHBand="1" w:evenHBand="0" w:firstRowFirstColumn="0" w:firstRowLastColumn="0" w:lastRowFirstColumn="0" w:lastRowLastColumn="0"/>
          <w:trHeight w:val="300"/>
          <w:ins w:id="3305" w:author="sanjai" w:date="2019-06-26T16:12:00Z"/>
          <w:del w:id="3306" w:author="sanjai" w:date="2020-04-09T12:11:00Z"/>
          <w:trPrChange w:id="3307"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308" w:author="sanjai" w:date="2020-04-09T16:52:00Z">
              <w:tcPr>
                <w:tcW w:w="1320" w:type="dxa"/>
                <w:gridSpan w:val="2"/>
                <w:tcBorders>
                  <w:top w:val="single" w:sz="4" w:space="0" w:color="8EA9DB"/>
                  <w:left w:val="single" w:sz="4" w:space="0" w:color="8EA9DB"/>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309" w:author="sanjai" w:date="2019-06-26T16:12:00Z"/>
                <w:del w:id="3310" w:author="sanjai" w:date="2020-04-09T12:11:00Z"/>
                <w:rFonts w:ascii="Calibri" w:eastAsia="Times New Roman" w:hAnsi="Calibri"/>
                <w:color w:val="000000"/>
                <w:kern w:val="0"/>
                <w:sz w:val="20"/>
                <w:szCs w:val="18"/>
                <w:lang w:eastAsia="en-US"/>
                <w:rPrChange w:id="3311" w:author="sanjai" w:date="2019-06-26T16:13:00Z">
                  <w:rPr>
                    <w:ins w:id="3312" w:author="sanjai" w:date="2019-06-26T16:12:00Z"/>
                    <w:del w:id="3313" w:author="sanjai" w:date="2020-04-09T12:11:00Z"/>
                    <w:rFonts w:ascii="Calibri" w:eastAsia="Times New Roman" w:hAnsi="Calibri"/>
                    <w:color w:val="000000"/>
                    <w:kern w:val="0"/>
                    <w:sz w:val="18"/>
                    <w:szCs w:val="18"/>
                    <w:lang w:eastAsia="en-US"/>
                  </w:rPr>
                </w:rPrChange>
              </w:rPr>
            </w:pPr>
            <w:ins w:id="3314" w:author="sanjai" w:date="2019-06-26T16:12:00Z">
              <w:del w:id="3315" w:author="sanjai" w:date="2020-04-09T12:11:00Z">
                <w:r w:rsidRPr="00B17536" w:rsidDel="00764D30">
                  <w:rPr>
                    <w:rFonts w:ascii="Calibri" w:eastAsia="Times New Roman" w:hAnsi="Calibri"/>
                    <w:color w:val="000000"/>
                    <w:kern w:val="0"/>
                    <w:sz w:val="20"/>
                    <w:szCs w:val="18"/>
                    <w:lang w:eastAsia="en-US"/>
                    <w:rPrChange w:id="3316" w:author="sanjai" w:date="2019-06-26T16:13:00Z">
                      <w:rPr>
                        <w:rFonts w:ascii="Calibri" w:eastAsia="Times New Roman" w:hAnsi="Calibri"/>
                        <w:color w:val="000000"/>
                        <w:kern w:val="0"/>
                        <w:sz w:val="18"/>
                        <w:szCs w:val="18"/>
                        <w:lang w:eastAsia="en-US"/>
                      </w:rPr>
                    </w:rPrChange>
                  </w:rPr>
                  <w:delText>Latency</w:delText>
                </w:r>
              </w:del>
            </w:ins>
          </w:p>
        </w:tc>
        <w:tc>
          <w:tcPr>
            <w:tcW w:w="951" w:type="dxa"/>
            <w:hideMark/>
            <w:tcPrChange w:id="3317" w:author="sanjai" w:date="2020-04-09T16:52:00Z">
              <w:tcPr>
                <w:tcW w:w="900" w:type="dxa"/>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18" w:author="sanjai" w:date="2019-06-26T16:12:00Z"/>
                <w:del w:id="3319" w:author="sanjai" w:date="2020-04-09T12:11:00Z"/>
                <w:rFonts w:ascii="Calibri" w:eastAsia="Times New Roman" w:hAnsi="Calibri"/>
                <w:color w:val="000000"/>
                <w:kern w:val="0"/>
                <w:sz w:val="20"/>
                <w:szCs w:val="18"/>
                <w:lang w:eastAsia="en-US"/>
                <w:rPrChange w:id="3320" w:author="sanjai" w:date="2019-06-26T16:13:00Z">
                  <w:rPr>
                    <w:ins w:id="3321" w:author="sanjai" w:date="2019-06-26T16:12:00Z"/>
                    <w:del w:id="3322" w:author="sanjai" w:date="2020-04-09T12:11:00Z"/>
                    <w:rFonts w:ascii="Calibri" w:eastAsia="Times New Roman" w:hAnsi="Calibri"/>
                    <w:color w:val="000000"/>
                    <w:kern w:val="0"/>
                    <w:sz w:val="18"/>
                    <w:szCs w:val="18"/>
                    <w:lang w:eastAsia="en-US"/>
                  </w:rPr>
                </w:rPrChange>
              </w:rPr>
            </w:pPr>
            <w:ins w:id="3323" w:author="sanjai" w:date="2019-06-26T16:12:00Z">
              <w:del w:id="3324" w:author="sanjai" w:date="2020-04-09T12:11:00Z">
                <w:r w:rsidRPr="00B17536" w:rsidDel="00764D30">
                  <w:rPr>
                    <w:rFonts w:ascii="Calibri" w:eastAsia="Times New Roman" w:hAnsi="Calibri"/>
                    <w:color w:val="000000"/>
                    <w:kern w:val="0"/>
                    <w:sz w:val="20"/>
                    <w:szCs w:val="18"/>
                    <w:lang w:eastAsia="en-US"/>
                    <w:rPrChange w:id="3325" w:author="sanjai" w:date="2019-06-26T16:13:00Z">
                      <w:rPr>
                        <w:rFonts w:ascii="Calibri" w:eastAsia="Times New Roman" w:hAnsi="Calibri"/>
                        <w:color w:val="000000"/>
                        <w:kern w:val="0"/>
                        <w:sz w:val="18"/>
                        <w:szCs w:val="18"/>
                        <w:lang w:eastAsia="en-US"/>
                      </w:rPr>
                    </w:rPrChange>
                  </w:rPr>
                  <w:delText>17</w:delText>
                </w:r>
              </w:del>
            </w:ins>
          </w:p>
        </w:tc>
        <w:tc>
          <w:tcPr>
            <w:tcW w:w="1104" w:type="dxa"/>
            <w:hideMark/>
            <w:tcPrChange w:id="3326" w:author="sanjai" w:date="2020-04-09T16:52:00Z">
              <w:tcPr>
                <w:tcW w:w="9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AD73C8"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27" w:author="sanjai" w:date="2019-06-26T16:12:00Z"/>
                <w:del w:id="3328" w:author="sanjai" w:date="2020-04-09T12:11:00Z"/>
                <w:rFonts w:ascii="Calibri" w:eastAsia="Times New Roman" w:hAnsi="Calibri"/>
                <w:color w:val="000000"/>
                <w:kern w:val="0"/>
                <w:sz w:val="20"/>
                <w:szCs w:val="18"/>
                <w:lang w:eastAsia="en-US"/>
                <w:rPrChange w:id="3329" w:author="sanjai" w:date="2019-06-26T16:13:00Z">
                  <w:rPr>
                    <w:ins w:id="3330" w:author="sanjai" w:date="2019-06-26T16:12:00Z"/>
                    <w:del w:id="3331" w:author="sanjai" w:date="2020-04-09T12:11:00Z"/>
                    <w:rFonts w:ascii="Calibri" w:eastAsia="Times New Roman" w:hAnsi="Calibri"/>
                    <w:color w:val="000000"/>
                    <w:kern w:val="0"/>
                    <w:sz w:val="18"/>
                    <w:szCs w:val="18"/>
                    <w:lang w:eastAsia="en-US"/>
                  </w:rPr>
                </w:rPrChange>
              </w:rPr>
            </w:pPr>
            <w:ins w:id="3332" w:author="sanjai" w:date="2019-06-27T10:50:00Z">
              <w:del w:id="3333" w:author="sanjai" w:date="2020-04-09T12:11:00Z">
                <w:r w:rsidDel="00764D30">
                  <w:rPr>
                    <w:rFonts w:ascii="Calibri" w:eastAsia="Times New Roman" w:hAnsi="Calibri"/>
                    <w:color w:val="000000"/>
                    <w:kern w:val="0"/>
                    <w:sz w:val="20"/>
                    <w:szCs w:val="18"/>
                    <w:lang w:eastAsia="en-US"/>
                  </w:rPr>
                  <w:delText>22</w:delText>
                </w:r>
              </w:del>
            </w:ins>
          </w:p>
        </w:tc>
        <w:tc>
          <w:tcPr>
            <w:tcW w:w="911" w:type="dxa"/>
            <w:hideMark/>
            <w:tcPrChange w:id="3334" w:author="sanjai" w:date="2020-04-09T16:52:00Z">
              <w:tcPr>
                <w:tcW w:w="100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DA4C1B"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35" w:author="sanjai" w:date="2019-06-26T16:12:00Z"/>
                <w:del w:id="3336" w:author="sanjai" w:date="2020-04-09T12:11:00Z"/>
                <w:rFonts w:ascii="Calibri" w:eastAsia="Times New Roman" w:hAnsi="Calibri"/>
                <w:color w:val="000000"/>
                <w:kern w:val="0"/>
                <w:sz w:val="20"/>
                <w:szCs w:val="18"/>
                <w:lang w:eastAsia="en-US"/>
                <w:rPrChange w:id="3337" w:author="sanjai" w:date="2019-06-26T16:13:00Z">
                  <w:rPr>
                    <w:ins w:id="3338" w:author="sanjai" w:date="2019-06-26T16:12:00Z"/>
                    <w:del w:id="3339" w:author="sanjai" w:date="2020-04-09T12:11:00Z"/>
                    <w:rFonts w:ascii="Calibri" w:eastAsia="Times New Roman" w:hAnsi="Calibri"/>
                    <w:color w:val="000000"/>
                    <w:kern w:val="0"/>
                    <w:sz w:val="18"/>
                    <w:szCs w:val="18"/>
                    <w:lang w:eastAsia="en-US"/>
                  </w:rPr>
                </w:rPrChange>
              </w:rPr>
            </w:pPr>
            <w:ins w:id="3340" w:author="sanjai" w:date="2019-06-26T16:12:00Z">
              <w:del w:id="3341" w:author="sanjai" w:date="2020-04-09T12:11:00Z">
                <w:r w:rsidDel="00764D30">
                  <w:rPr>
                    <w:rFonts w:ascii="Calibri" w:eastAsia="Times New Roman" w:hAnsi="Calibri"/>
                    <w:color w:val="000000"/>
                    <w:kern w:val="0"/>
                    <w:sz w:val="20"/>
                    <w:szCs w:val="18"/>
                    <w:lang w:eastAsia="en-US"/>
                  </w:rPr>
                  <w:delText>11</w:delText>
                </w:r>
              </w:del>
            </w:ins>
          </w:p>
        </w:tc>
        <w:tc>
          <w:tcPr>
            <w:tcW w:w="1004" w:type="dxa"/>
            <w:hideMark/>
            <w:tcPrChange w:id="3342" w:author="sanjai" w:date="2020-04-09T16:52:00Z">
              <w:tcPr>
                <w:tcW w:w="9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43" w:author="sanjai" w:date="2019-06-26T16:12:00Z"/>
                <w:del w:id="3344" w:author="sanjai" w:date="2020-04-09T12:11:00Z"/>
                <w:rFonts w:ascii="Calibri" w:eastAsia="Times New Roman" w:hAnsi="Calibri"/>
                <w:color w:val="000000"/>
                <w:kern w:val="0"/>
                <w:sz w:val="20"/>
                <w:szCs w:val="18"/>
                <w:lang w:eastAsia="en-US"/>
                <w:rPrChange w:id="3345" w:author="sanjai" w:date="2019-06-26T16:13:00Z">
                  <w:rPr>
                    <w:ins w:id="3346" w:author="sanjai" w:date="2019-06-26T16:12:00Z"/>
                    <w:del w:id="3347" w:author="sanjai" w:date="2020-04-09T12:11:00Z"/>
                    <w:rFonts w:ascii="Calibri" w:eastAsia="Times New Roman" w:hAnsi="Calibri"/>
                    <w:color w:val="000000"/>
                    <w:kern w:val="0"/>
                    <w:sz w:val="18"/>
                    <w:szCs w:val="18"/>
                    <w:lang w:eastAsia="en-US"/>
                  </w:rPr>
                </w:rPrChange>
              </w:rPr>
            </w:pPr>
            <w:ins w:id="3348" w:author="sanjai" w:date="2019-06-26T16:12:00Z">
              <w:del w:id="3349" w:author="sanjai" w:date="2020-04-09T12:11:00Z">
                <w:r w:rsidRPr="00B17536" w:rsidDel="00764D30">
                  <w:rPr>
                    <w:rFonts w:ascii="Calibri" w:eastAsia="Times New Roman" w:hAnsi="Calibri"/>
                    <w:color w:val="000000"/>
                    <w:kern w:val="0"/>
                    <w:sz w:val="20"/>
                    <w:szCs w:val="18"/>
                    <w:lang w:eastAsia="en-US"/>
                    <w:rPrChange w:id="3350" w:author="sanjai" w:date="2019-06-26T16:13:00Z">
                      <w:rPr>
                        <w:rFonts w:ascii="Calibri" w:eastAsia="Times New Roman" w:hAnsi="Calibri"/>
                        <w:color w:val="000000"/>
                        <w:kern w:val="0"/>
                        <w:sz w:val="18"/>
                        <w:szCs w:val="18"/>
                        <w:lang w:eastAsia="en-US"/>
                      </w:rPr>
                    </w:rPrChange>
                  </w:rPr>
                  <w:delText>8</w:delText>
                </w:r>
              </w:del>
            </w:ins>
          </w:p>
        </w:tc>
        <w:tc>
          <w:tcPr>
            <w:tcW w:w="801" w:type="dxa"/>
            <w:hideMark/>
            <w:tcPrChange w:id="3351" w:author="sanjai" w:date="2020-04-09T16:52:00Z">
              <w:tcPr>
                <w:tcW w:w="6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52" w:author="sanjai" w:date="2019-06-26T16:12:00Z"/>
                <w:del w:id="3353" w:author="sanjai" w:date="2020-04-09T12:11:00Z"/>
                <w:rFonts w:ascii="Calibri" w:eastAsia="Times New Roman" w:hAnsi="Calibri"/>
                <w:color w:val="000000"/>
                <w:kern w:val="0"/>
                <w:sz w:val="20"/>
                <w:szCs w:val="18"/>
                <w:lang w:eastAsia="en-US"/>
                <w:rPrChange w:id="3354" w:author="sanjai" w:date="2019-06-26T16:13:00Z">
                  <w:rPr>
                    <w:ins w:id="3355" w:author="sanjai" w:date="2019-06-26T16:12:00Z"/>
                    <w:del w:id="3356" w:author="sanjai" w:date="2020-04-09T12:11:00Z"/>
                    <w:rFonts w:ascii="Calibri" w:eastAsia="Times New Roman" w:hAnsi="Calibri"/>
                    <w:color w:val="000000"/>
                    <w:kern w:val="0"/>
                    <w:sz w:val="18"/>
                    <w:szCs w:val="18"/>
                    <w:lang w:eastAsia="en-US"/>
                  </w:rPr>
                </w:rPrChange>
              </w:rPr>
            </w:pPr>
            <w:ins w:id="3357" w:author="sanjai" w:date="2019-06-26T16:12:00Z">
              <w:del w:id="3358" w:author="sanjai" w:date="2020-04-09T12:11:00Z">
                <w:r w:rsidRPr="00B17536" w:rsidDel="00764D30">
                  <w:rPr>
                    <w:rFonts w:ascii="Calibri" w:eastAsia="Times New Roman" w:hAnsi="Calibri"/>
                    <w:color w:val="000000"/>
                    <w:kern w:val="0"/>
                    <w:sz w:val="20"/>
                    <w:szCs w:val="18"/>
                    <w:lang w:eastAsia="en-US"/>
                    <w:rPrChange w:id="3359" w:author="sanjai" w:date="2019-06-26T16:13:00Z">
                      <w:rPr>
                        <w:rFonts w:ascii="Calibri" w:eastAsia="Times New Roman" w:hAnsi="Calibri"/>
                        <w:color w:val="000000"/>
                        <w:kern w:val="0"/>
                        <w:sz w:val="18"/>
                        <w:szCs w:val="18"/>
                        <w:lang w:eastAsia="en-US"/>
                      </w:rPr>
                    </w:rPrChange>
                  </w:rPr>
                  <w:delText>2</w:delText>
                </w:r>
              </w:del>
            </w:ins>
          </w:p>
        </w:tc>
        <w:tc>
          <w:tcPr>
            <w:tcW w:w="695" w:type="dxa"/>
            <w:hideMark/>
            <w:tcPrChange w:id="3360" w:author="sanjai" w:date="2020-04-09T16:52:00Z">
              <w:tcPr>
                <w:tcW w:w="84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61" w:author="sanjai" w:date="2019-06-26T16:12:00Z"/>
                <w:del w:id="3362" w:author="sanjai" w:date="2020-04-09T12:11:00Z"/>
                <w:rFonts w:ascii="Calibri" w:eastAsia="Times New Roman" w:hAnsi="Calibri"/>
                <w:color w:val="000000"/>
                <w:kern w:val="0"/>
                <w:sz w:val="20"/>
                <w:szCs w:val="18"/>
                <w:lang w:eastAsia="en-US"/>
                <w:rPrChange w:id="3363" w:author="sanjai" w:date="2019-06-26T16:13:00Z">
                  <w:rPr>
                    <w:ins w:id="3364" w:author="sanjai" w:date="2019-06-26T16:12:00Z"/>
                    <w:del w:id="3365" w:author="sanjai" w:date="2020-04-09T12:11:00Z"/>
                    <w:rFonts w:ascii="Calibri" w:eastAsia="Times New Roman" w:hAnsi="Calibri"/>
                    <w:color w:val="000000"/>
                    <w:kern w:val="0"/>
                    <w:sz w:val="18"/>
                    <w:szCs w:val="18"/>
                    <w:lang w:eastAsia="en-US"/>
                  </w:rPr>
                </w:rPrChange>
              </w:rPr>
            </w:pPr>
            <w:ins w:id="3366" w:author="sanjai" w:date="2019-06-26T16:12:00Z">
              <w:del w:id="3367" w:author="sanjai" w:date="2020-04-09T12:11:00Z">
                <w:r w:rsidRPr="00B17536" w:rsidDel="00764D30">
                  <w:rPr>
                    <w:rFonts w:ascii="Calibri" w:eastAsia="Times New Roman" w:hAnsi="Calibri"/>
                    <w:color w:val="000000"/>
                    <w:kern w:val="0"/>
                    <w:sz w:val="20"/>
                    <w:szCs w:val="18"/>
                    <w:lang w:eastAsia="en-US"/>
                    <w:rPrChange w:id="3368" w:author="sanjai" w:date="2019-06-26T16:13:00Z">
                      <w:rPr>
                        <w:rFonts w:ascii="Calibri" w:eastAsia="Times New Roman" w:hAnsi="Calibri"/>
                        <w:color w:val="000000"/>
                        <w:kern w:val="0"/>
                        <w:sz w:val="18"/>
                        <w:szCs w:val="18"/>
                        <w:lang w:eastAsia="en-US"/>
                      </w:rPr>
                    </w:rPrChange>
                  </w:rPr>
                  <w:delText>2</w:delText>
                </w:r>
              </w:del>
            </w:ins>
          </w:p>
        </w:tc>
        <w:tc>
          <w:tcPr>
            <w:tcW w:w="685" w:type="dxa"/>
            <w:hideMark/>
            <w:tcPrChange w:id="3369"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70" w:author="sanjai" w:date="2019-06-26T16:12:00Z"/>
                <w:del w:id="3371" w:author="sanjai" w:date="2020-04-09T12:11:00Z"/>
                <w:rFonts w:ascii="Calibri" w:eastAsia="Times New Roman" w:hAnsi="Calibri"/>
                <w:color w:val="000000"/>
                <w:kern w:val="0"/>
                <w:sz w:val="20"/>
                <w:szCs w:val="18"/>
                <w:lang w:eastAsia="en-US"/>
                <w:rPrChange w:id="3372" w:author="sanjai" w:date="2019-06-26T16:13:00Z">
                  <w:rPr>
                    <w:ins w:id="3373" w:author="sanjai" w:date="2019-06-26T16:12:00Z"/>
                    <w:del w:id="3374" w:author="sanjai" w:date="2020-04-09T12:11:00Z"/>
                    <w:rFonts w:ascii="Calibri" w:eastAsia="Times New Roman" w:hAnsi="Calibri"/>
                    <w:color w:val="000000"/>
                    <w:kern w:val="0"/>
                    <w:sz w:val="18"/>
                    <w:szCs w:val="18"/>
                    <w:lang w:eastAsia="en-US"/>
                  </w:rPr>
                </w:rPrChange>
              </w:rPr>
            </w:pPr>
            <w:ins w:id="3375" w:author="sanjai" w:date="2019-06-26T16:12:00Z">
              <w:del w:id="3376" w:author="sanjai" w:date="2020-04-09T12:11:00Z">
                <w:r w:rsidRPr="00B17536" w:rsidDel="00764D30">
                  <w:rPr>
                    <w:rFonts w:ascii="Calibri" w:eastAsia="Times New Roman" w:hAnsi="Calibri"/>
                    <w:color w:val="000000"/>
                    <w:kern w:val="0"/>
                    <w:sz w:val="20"/>
                    <w:szCs w:val="18"/>
                    <w:lang w:eastAsia="en-US"/>
                    <w:rPrChange w:id="3377" w:author="sanjai" w:date="2019-06-26T16:13:00Z">
                      <w:rPr>
                        <w:rFonts w:ascii="Calibri" w:eastAsia="Times New Roman" w:hAnsi="Calibri"/>
                        <w:color w:val="000000"/>
                        <w:kern w:val="0"/>
                        <w:sz w:val="18"/>
                        <w:szCs w:val="18"/>
                        <w:lang w:eastAsia="en-US"/>
                      </w:rPr>
                    </w:rPrChange>
                  </w:rPr>
                  <w:delText>2</w:delText>
                </w:r>
              </w:del>
            </w:ins>
          </w:p>
        </w:tc>
        <w:tc>
          <w:tcPr>
            <w:tcW w:w="830" w:type="dxa"/>
            <w:hideMark/>
            <w:tcPrChange w:id="3378" w:author="sanjai" w:date="2020-04-09T16:52:00Z">
              <w:tcPr>
                <w:tcW w:w="720" w:type="dxa"/>
                <w:gridSpan w:val="2"/>
                <w:tcBorders>
                  <w:top w:val="single" w:sz="4" w:space="0" w:color="8EA9DB"/>
                  <w:left w:val="nil"/>
                  <w:bottom w:val="single" w:sz="4" w:space="0" w:color="8EA9DB"/>
                  <w:right w:val="nil"/>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79" w:author="sanjai" w:date="2019-06-26T16:12:00Z"/>
                <w:del w:id="3380" w:author="sanjai" w:date="2020-04-09T12:11:00Z"/>
                <w:rFonts w:ascii="Calibri" w:eastAsia="Times New Roman" w:hAnsi="Calibri"/>
                <w:color w:val="000000"/>
                <w:kern w:val="0"/>
                <w:sz w:val="20"/>
                <w:szCs w:val="18"/>
                <w:lang w:eastAsia="en-US"/>
                <w:rPrChange w:id="3381" w:author="sanjai" w:date="2019-06-26T16:13:00Z">
                  <w:rPr>
                    <w:ins w:id="3382" w:author="sanjai" w:date="2019-06-26T16:12:00Z"/>
                    <w:del w:id="3383" w:author="sanjai" w:date="2020-04-09T12:11:00Z"/>
                    <w:rFonts w:ascii="Calibri" w:eastAsia="Times New Roman" w:hAnsi="Calibri"/>
                    <w:color w:val="000000"/>
                    <w:kern w:val="0"/>
                    <w:sz w:val="18"/>
                    <w:szCs w:val="18"/>
                    <w:lang w:eastAsia="en-US"/>
                  </w:rPr>
                </w:rPrChange>
              </w:rPr>
            </w:pPr>
            <w:ins w:id="3384" w:author="sanjai" w:date="2019-06-26T16:12:00Z">
              <w:del w:id="3385" w:author="sanjai" w:date="2020-04-09T12:11:00Z">
                <w:r w:rsidRPr="00B17536" w:rsidDel="00764D30">
                  <w:rPr>
                    <w:rFonts w:ascii="Calibri" w:eastAsia="Times New Roman" w:hAnsi="Calibri"/>
                    <w:color w:val="000000"/>
                    <w:kern w:val="0"/>
                    <w:sz w:val="20"/>
                    <w:szCs w:val="18"/>
                    <w:lang w:eastAsia="en-US"/>
                    <w:rPrChange w:id="3386" w:author="sanjai" w:date="2019-06-26T16:13:00Z">
                      <w:rPr>
                        <w:rFonts w:ascii="Calibri" w:eastAsia="Times New Roman" w:hAnsi="Calibri"/>
                        <w:color w:val="000000"/>
                        <w:kern w:val="0"/>
                        <w:sz w:val="18"/>
                        <w:szCs w:val="18"/>
                        <w:lang w:eastAsia="en-US"/>
                      </w:rPr>
                    </w:rPrChange>
                  </w:rPr>
                  <w:delText>2</w:delText>
                </w:r>
              </w:del>
            </w:ins>
          </w:p>
        </w:tc>
        <w:tc>
          <w:tcPr>
            <w:tcW w:w="1440" w:type="dxa"/>
            <w:hideMark/>
            <w:tcPrChange w:id="3387" w:author="sanjai" w:date="2020-04-09T16:52:00Z">
              <w:tcPr>
                <w:tcW w:w="1180"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5E393E" w:rsidRPr="00B17536" w:rsidDel="00764D30" w:rsidRDefault="005E393E" w:rsidP="005E393E">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388" w:author="sanjai" w:date="2019-06-26T16:12:00Z"/>
                <w:del w:id="3389" w:author="sanjai" w:date="2020-04-09T12:11:00Z"/>
                <w:rFonts w:ascii="Calibri" w:eastAsia="Times New Roman" w:hAnsi="Calibri"/>
                <w:color w:val="000000"/>
                <w:kern w:val="0"/>
                <w:sz w:val="20"/>
                <w:szCs w:val="18"/>
                <w:lang w:eastAsia="en-US"/>
                <w:rPrChange w:id="3390" w:author="sanjai" w:date="2019-06-26T16:13:00Z">
                  <w:rPr>
                    <w:ins w:id="3391" w:author="sanjai" w:date="2019-06-26T16:12:00Z"/>
                    <w:del w:id="3392" w:author="sanjai" w:date="2020-04-09T12:11:00Z"/>
                    <w:rFonts w:ascii="Calibri" w:eastAsia="Times New Roman" w:hAnsi="Calibri"/>
                    <w:color w:val="000000"/>
                    <w:kern w:val="0"/>
                    <w:sz w:val="18"/>
                    <w:szCs w:val="18"/>
                    <w:lang w:eastAsia="en-US"/>
                  </w:rPr>
                </w:rPrChange>
              </w:rPr>
            </w:pPr>
          </w:p>
        </w:tc>
      </w:tr>
      <w:tr w:rsidR="005E393E" w:rsidRPr="005E393E" w:rsidDel="00764D30" w:rsidTr="00ED139C">
        <w:trPr>
          <w:trHeight w:val="300"/>
          <w:ins w:id="3393" w:author="sanjai" w:date="2019-06-26T16:12:00Z"/>
          <w:del w:id="3394" w:author="sanjai" w:date="2020-04-09T12:11:00Z"/>
          <w:trPrChange w:id="3395" w:author="sanjai" w:date="2020-04-09T16:52:00Z">
            <w:trPr>
              <w:gridBefore w:val="1"/>
              <w:gridAfter w:val="0"/>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396" w:author="sanjai" w:date="2020-04-09T16:52:00Z">
              <w:tcPr>
                <w:tcW w:w="1320" w:type="dxa"/>
                <w:gridSpan w:val="2"/>
                <w:tcBorders>
                  <w:top w:val="single" w:sz="4" w:space="0" w:color="8EA9DB"/>
                  <w:left w:val="single" w:sz="4" w:space="0" w:color="8EA9DB"/>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rPr>
                <w:ins w:id="3397" w:author="sanjai" w:date="2019-06-26T16:12:00Z"/>
                <w:del w:id="3398" w:author="sanjai" w:date="2020-04-09T12:11:00Z"/>
                <w:rFonts w:ascii="Calibri" w:eastAsia="Times New Roman" w:hAnsi="Calibri"/>
                <w:color w:val="000000"/>
                <w:kern w:val="0"/>
                <w:sz w:val="20"/>
                <w:szCs w:val="18"/>
                <w:lang w:eastAsia="en-US"/>
                <w:rPrChange w:id="3399" w:author="sanjai" w:date="2019-06-26T16:13:00Z">
                  <w:rPr>
                    <w:ins w:id="3400" w:author="sanjai" w:date="2019-06-26T16:12:00Z"/>
                    <w:del w:id="3401" w:author="sanjai" w:date="2020-04-09T12:11:00Z"/>
                    <w:rFonts w:ascii="Calibri" w:eastAsia="Times New Roman" w:hAnsi="Calibri"/>
                    <w:color w:val="000000"/>
                    <w:kern w:val="0"/>
                    <w:sz w:val="18"/>
                    <w:szCs w:val="18"/>
                    <w:lang w:eastAsia="en-US"/>
                  </w:rPr>
                </w:rPrChange>
              </w:rPr>
            </w:pPr>
            <w:ins w:id="3402" w:author="sanjai" w:date="2019-06-26T16:12:00Z">
              <w:del w:id="3403" w:author="sanjai" w:date="2020-04-09T12:11:00Z">
                <w:r w:rsidRPr="00B17536" w:rsidDel="00764D30">
                  <w:rPr>
                    <w:rFonts w:ascii="Calibri" w:eastAsia="Times New Roman" w:hAnsi="Calibri"/>
                    <w:color w:val="000000"/>
                    <w:kern w:val="0"/>
                    <w:sz w:val="20"/>
                    <w:szCs w:val="18"/>
                    <w:lang w:eastAsia="en-US"/>
                    <w:rPrChange w:id="3404" w:author="sanjai" w:date="2019-06-26T16:13:00Z">
                      <w:rPr>
                        <w:rFonts w:ascii="Calibri" w:eastAsia="Times New Roman" w:hAnsi="Calibri"/>
                        <w:color w:val="000000"/>
                        <w:kern w:val="0"/>
                        <w:sz w:val="18"/>
                        <w:szCs w:val="18"/>
                        <w:lang w:eastAsia="en-US"/>
                      </w:rPr>
                    </w:rPrChange>
                  </w:rPr>
                  <w:delText>Throughput</w:delText>
                </w:r>
              </w:del>
            </w:ins>
          </w:p>
        </w:tc>
        <w:tc>
          <w:tcPr>
            <w:tcW w:w="951" w:type="dxa"/>
            <w:hideMark/>
            <w:tcPrChange w:id="3405" w:author="sanjai" w:date="2020-04-09T16:52:00Z">
              <w:tcPr>
                <w:tcW w:w="900" w:type="dxa"/>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06" w:author="sanjai" w:date="2019-06-26T16:12:00Z"/>
                <w:del w:id="3407" w:author="sanjai" w:date="2020-04-09T12:11:00Z"/>
                <w:rFonts w:ascii="Calibri" w:eastAsia="Times New Roman" w:hAnsi="Calibri"/>
                <w:color w:val="000000"/>
                <w:kern w:val="0"/>
                <w:sz w:val="20"/>
                <w:szCs w:val="18"/>
                <w:lang w:eastAsia="en-US"/>
                <w:rPrChange w:id="3408" w:author="sanjai" w:date="2019-06-26T16:13:00Z">
                  <w:rPr>
                    <w:ins w:id="3409" w:author="sanjai" w:date="2019-06-26T16:12:00Z"/>
                    <w:del w:id="3410" w:author="sanjai" w:date="2020-04-09T12:11:00Z"/>
                    <w:rFonts w:ascii="Calibri" w:eastAsia="Times New Roman" w:hAnsi="Calibri"/>
                    <w:color w:val="000000"/>
                    <w:kern w:val="0"/>
                    <w:sz w:val="18"/>
                    <w:szCs w:val="18"/>
                    <w:lang w:eastAsia="en-US"/>
                  </w:rPr>
                </w:rPrChange>
              </w:rPr>
            </w:pPr>
            <w:ins w:id="3411" w:author="sanjai" w:date="2019-06-26T16:12:00Z">
              <w:del w:id="3412" w:author="sanjai" w:date="2020-04-09T12:11:00Z">
                <w:r w:rsidRPr="00B17536" w:rsidDel="00764D30">
                  <w:rPr>
                    <w:rFonts w:ascii="Calibri" w:eastAsia="Times New Roman" w:hAnsi="Calibri"/>
                    <w:color w:val="000000"/>
                    <w:kern w:val="0"/>
                    <w:sz w:val="20"/>
                    <w:szCs w:val="18"/>
                    <w:lang w:eastAsia="en-US"/>
                    <w:rPrChange w:id="3413" w:author="sanjai" w:date="2019-06-26T16:13:00Z">
                      <w:rPr>
                        <w:rFonts w:ascii="Calibri" w:eastAsia="Times New Roman" w:hAnsi="Calibri"/>
                        <w:color w:val="000000"/>
                        <w:kern w:val="0"/>
                        <w:sz w:val="18"/>
                        <w:szCs w:val="18"/>
                        <w:lang w:eastAsia="en-US"/>
                      </w:rPr>
                    </w:rPrChange>
                  </w:rPr>
                  <w:delText>1 in 16</w:delText>
                </w:r>
              </w:del>
            </w:ins>
          </w:p>
        </w:tc>
        <w:tc>
          <w:tcPr>
            <w:tcW w:w="1104" w:type="dxa"/>
            <w:hideMark/>
            <w:tcPrChange w:id="3414" w:author="sanjai" w:date="2020-04-09T16:52:00Z">
              <w:tcPr>
                <w:tcW w:w="9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15" w:author="sanjai" w:date="2019-06-26T16:12:00Z"/>
                <w:del w:id="3416" w:author="sanjai" w:date="2020-04-09T12:11:00Z"/>
                <w:rFonts w:ascii="Calibri" w:eastAsia="Times New Roman" w:hAnsi="Calibri"/>
                <w:color w:val="000000"/>
                <w:kern w:val="0"/>
                <w:sz w:val="20"/>
                <w:szCs w:val="18"/>
                <w:lang w:eastAsia="en-US"/>
                <w:rPrChange w:id="3417" w:author="sanjai" w:date="2019-06-26T16:13:00Z">
                  <w:rPr>
                    <w:ins w:id="3418" w:author="sanjai" w:date="2019-06-26T16:12:00Z"/>
                    <w:del w:id="3419" w:author="sanjai" w:date="2020-04-09T12:11:00Z"/>
                    <w:rFonts w:ascii="Calibri" w:eastAsia="Times New Roman" w:hAnsi="Calibri"/>
                    <w:color w:val="000000"/>
                    <w:kern w:val="0"/>
                    <w:sz w:val="18"/>
                    <w:szCs w:val="18"/>
                    <w:lang w:eastAsia="en-US"/>
                  </w:rPr>
                </w:rPrChange>
              </w:rPr>
            </w:pPr>
            <w:ins w:id="3420" w:author="sanjai" w:date="2019-06-26T16:12:00Z">
              <w:del w:id="3421" w:author="sanjai" w:date="2020-04-09T12:11:00Z">
                <w:r w:rsidRPr="00B17536" w:rsidDel="00764D30">
                  <w:rPr>
                    <w:rFonts w:ascii="Calibri" w:eastAsia="Times New Roman" w:hAnsi="Calibri"/>
                    <w:color w:val="000000"/>
                    <w:kern w:val="0"/>
                    <w:sz w:val="20"/>
                    <w:szCs w:val="18"/>
                    <w:lang w:eastAsia="en-US"/>
                    <w:rPrChange w:id="3422" w:author="sanjai" w:date="2019-06-26T16:13:00Z">
                      <w:rPr>
                        <w:rFonts w:ascii="Calibri" w:eastAsia="Times New Roman" w:hAnsi="Calibri"/>
                        <w:color w:val="000000"/>
                        <w:kern w:val="0"/>
                        <w:sz w:val="18"/>
                        <w:szCs w:val="18"/>
                        <w:lang w:eastAsia="en-US"/>
                      </w:rPr>
                    </w:rPrChange>
                  </w:rPr>
                  <w:delText xml:space="preserve">1 in </w:delText>
                </w:r>
              </w:del>
            </w:ins>
            <w:ins w:id="3423" w:author="sanjai" w:date="2019-06-27T10:50:00Z">
              <w:del w:id="3424" w:author="sanjai" w:date="2020-04-09T12:11:00Z">
                <w:r w:rsidR="00AD73C8" w:rsidDel="00764D30">
                  <w:rPr>
                    <w:rFonts w:ascii="Calibri" w:eastAsia="Times New Roman" w:hAnsi="Calibri"/>
                    <w:color w:val="000000"/>
                    <w:kern w:val="0"/>
                    <w:sz w:val="20"/>
                    <w:szCs w:val="18"/>
                    <w:lang w:eastAsia="en-US"/>
                  </w:rPr>
                  <w:delText>21</w:delText>
                </w:r>
              </w:del>
            </w:ins>
          </w:p>
        </w:tc>
        <w:tc>
          <w:tcPr>
            <w:tcW w:w="911" w:type="dxa"/>
            <w:hideMark/>
            <w:tcPrChange w:id="3425" w:author="sanjai" w:date="2020-04-09T16:52:00Z">
              <w:tcPr>
                <w:tcW w:w="100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0A719F"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26" w:author="sanjai" w:date="2019-06-26T16:12:00Z"/>
                <w:del w:id="3427" w:author="sanjai" w:date="2020-04-09T12:11:00Z"/>
                <w:rFonts w:ascii="Calibri" w:eastAsia="Times New Roman" w:hAnsi="Calibri"/>
                <w:color w:val="000000"/>
                <w:kern w:val="0"/>
                <w:sz w:val="20"/>
                <w:szCs w:val="18"/>
                <w:lang w:eastAsia="en-US"/>
                <w:rPrChange w:id="3428" w:author="sanjai" w:date="2019-06-26T16:13:00Z">
                  <w:rPr>
                    <w:ins w:id="3429" w:author="sanjai" w:date="2019-06-26T16:12:00Z"/>
                    <w:del w:id="3430" w:author="sanjai" w:date="2020-04-09T12:11:00Z"/>
                    <w:rFonts w:ascii="Calibri" w:eastAsia="Times New Roman" w:hAnsi="Calibri"/>
                    <w:color w:val="000000"/>
                    <w:kern w:val="0"/>
                    <w:sz w:val="18"/>
                    <w:szCs w:val="18"/>
                    <w:lang w:eastAsia="en-US"/>
                  </w:rPr>
                </w:rPrChange>
              </w:rPr>
            </w:pPr>
            <w:ins w:id="3431" w:author="sanjai" w:date="2019-06-26T16:12:00Z">
              <w:del w:id="3432" w:author="sanjai" w:date="2020-04-09T12:11:00Z">
                <w:r w:rsidDel="00764D30">
                  <w:rPr>
                    <w:rFonts w:ascii="Calibri" w:eastAsia="Times New Roman" w:hAnsi="Calibri"/>
                    <w:color w:val="000000"/>
                    <w:kern w:val="0"/>
                    <w:sz w:val="20"/>
                    <w:szCs w:val="18"/>
                    <w:lang w:eastAsia="en-US"/>
                  </w:rPr>
                  <w:delText>1 in 10</w:delText>
                </w:r>
              </w:del>
            </w:ins>
          </w:p>
        </w:tc>
        <w:tc>
          <w:tcPr>
            <w:tcW w:w="1004" w:type="dxa"/>
            <w:hideMark/>
            <w:tcPrChange w:id="3433" w:author="sanjai" w:date="2020-04-09T16:52:00Z">
              <w:tcPr>
                <w:tcW w:w="9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34" w:author="sanjai" w:date="2019-06-26T16:12:00Z"/>
                <w:del w:id="3435" w:author="sanjai" w:date="2020-04-09T12:11:00Z"/>
                <w:rFonts w:ascii="Calibri" w:eastAsia="Times New Roman" w:hAnsi="Calibri"/>
                <w:color w:val="000000"/>
                <w:kern w:val="0"/>
                <w:sz w:val="20"/>
                <w:szCs w:val="18"/>
                <w:lang w:eastAsia="en-US"/>
                <w:rPrChange w:id="3436" w:author="sanjai" w:date="2019-06-26T16:13:00Z">
                  <w:rPr>
                    <w:ins w:id="3437" w:author="sanjai" w:date="2019-06-26T16:12:00Z"/>
                    <w:del w:id="3438" w:author="sanjai" w:date="2020-04-09T12:11:00Z"/>
                    <w:rFonts w:ascii="Calibri" w:eastAsia="Times New Roman" w:hAnsi="Calibri"/>
                    <w:color w:val="000000"/>
                    <w:kern w:val="0"/>
                    <w:sz w:val="18"/>
                    <w:szCs w:val="18"/>
                    <w:lang w:eastAsia="en-US"/>
                  </w:rPr>
                </w:rPrChange>
              </w:rPr>
            </w:pPr>
            <w:ins w:id="3439" w:author="sanjai" w:date="2019-06-26T16:12:00Z">
              <w:del w:id="3440" w:author="sanjai" w:date="2020-04-09T12:11:00Z">
                <w:r w:rsidRPr="00B17536" w:rsidDel="00764D30">
                  <w:rPr>
                    <w:rFonts w:ascii="Calibri" w:eastAsia="Times New Roman" w:hAnsi="Calibri"/>
                    <w:color w:val="000000"/>
                    <w:kern w:val="0"/>
                    <w:sz w:val="20"/>
                    <w:szCs w:val="18"/>
                    <w:lang w:eastAsia="en-US"/>
                    <w:rPrChange w:id="3441" w:author="sanjai" w:date="2019-06-26T16:13:00Z">
                      <w:rPr>
                        <w:rFonts w:ascii="Calibri" w:eastAsia="Times New Roman" w:hAnsi="Calibri"/>
                        <w:color w:val="000000"/>
                        <w:kern w:val="0"/>
                        <w:sz w:val="18"/>
                        <w:szCs w:val="18"/>
                        <w:lang w:eastAsia="en-US"/>
                      </w:rPr>
                    </w:rPrChange>
                  </w:rPr>
                  <w:delText>1 in 7</w:delText>
                </w:r>
              </w:del>
            </w:ins>
          </w:p>
        </w:tc>
        <w:tc>
          <w:tcPr>
            <w:tcW w:w="801" w:type="dxa"/>
            <w:hideMark/>
            <w:tcPrChange w:id="3442" w:author="sanjai" w:date="2020-04-09T16:52:00Z">
              <w:tcPr>
                <w:tcW w:w="6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43" w:author="sanjai" w:date="2019-06-26T16:12:00Z"/>
                <w:del w:id="3444" w:author="sanjai" w:date="2020-04-09T12:11:00Z"/>
                <w:rFonts w:ascii="Calibri" w:eastAsia="Times New Roman" w:hAnsi="Calibri"/>
                <w:color w:val="000000"/>
                <w:kern w:val="0"/>
                <w:sz w:val="20"/>
                <w:szCs w:val="18"/>
                <w:lang w:eastAsia="en-US"/>
                <w:rPrChange w:id="3445" w:author="sanjai" w:date="2019-06-26T16:13:00Z">
                  <w:rPr>
                    <w:ins w:id="3446" w:author="sanjai" w:date="2019-06-26T16:12:00Z"/>
                    <w:del w:id="3447" w:author="sanjai" w:date="2020-04-09T12:11:00Z"/>
                    <w:rFonts w:ascii="Calibri" w:eastAsia="Times New Roman" w:hAnsi="Calibri"/>
                    <w:color w:val="000000"/>
                    <w:kern w:val="0"/>
                    <w:sz w:val="18"/>
                    <w:szCs w:val="18"/>
                    <w:lang w:eastAsia="en-US"/>
                  </w:rPr>
                </w:rPrChange>
              </w:rPr>
            </w:pPr>
            <w:ins w:id="3448" w:author="sanjai" w:date="2019-06-26T16:12:00Z">
              <w:del w:id="3449" w:author="sanjai" w:date="2020-04-09T12:11:00Z">
                <w:r w:rsidRPr="00B17536" w:rsidDel="00764D30">
                  <w:rPr>
                    <w:rFonts w:ascii="Calibri" w:eastAsia="Times New Roman" w:hAnsi="Calibri"/>
                    <w:color w:val="000000"/>
                    <w:kern w:val="0"/>
                    <w:sz w:val="20"/>
                    <w:szCs w:val="18"/>
                    <w:lang w:eastAsia="en-US"/>
                    <w:rPrChange w:id="3450" w:author="sanjai" w:date="2019-06-26T16:13:00Z">
                      <w:rPr>
                        <w:rFonts w:ascii="Calibri" w:eastAsia="Times New Roman" w:hAnsi="Calibri"/>
                        <w:color w:val="000000"/>
                        <w:kern w:val="0"/>
                        <w:sz w:val="18"/>
                        <w:szCs w:val="18"/>
                        <w:lang w:eastAsia="en-US"/>
                      </w:rPr>
                    </w:rPrChange>
                  </w:rPr>
                  <w:delText>1</w:delText>
                </w:r>
              </w:del>
            </w:ins>
          </w:p>
        </w:tc>
        <w:tc>
          <w:tcPr>
            <w:tcW w:w="695" w:type="dxa"/>
            <w:hideMark/>
            <w:tcPrChange w:id="3451" w:author="sanjai" w:date="2020-04-09T16:52:00Z">
              <w:tcPr>
                <w:tcW w:w="84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52" w:author="sanjai" w:date="2019-06-26T16:12:00Z"/>
                <w:del w:id="3453" w:author="sanjai" w:date="2020-04-09T12:11:00Z"/>
                <w:rFonts w:ascii="Calibri" w:eastAsia="Times New Roman" w:hAnsi="Calibri"/>
                <w:color w:val="000000"/>
                <w:kern w:val="0"/>
                <w:sz w:val="20"/>
                <w:szCs w:val="18"/>
                <w:lang w:eastAsia="en-US"/>
                <w:rPrChange w:id="3454" w:author="sanjai" w:date="2019-06-26T16:13:00Z">
                  <w:rPr>
                    <w:ins w:id="3455" w:author="sanjai" w:date="2019-06-26T16:12:00Z"/>
                    <w:del w:id="3456" w:author="sanjai" w:date="2020-04-09T12:11:00Z"/>
                    <w:rFonts w:ascii="Calibri" w:eastAsia="Times New Roman" w:hAnsi="Calibri"/>
                    <w:color w:val="000000"/>
                    <w:kern w:val="0"/>
                    <w:sz w:val="18"/>
                    <w:szCs w:val="18"/>
                    <w:lang w:eastAsia="en-US"/>
                  </w:rPr>
                </w:rPrChange>
              </w:rPr>
            </w:pPr>
            <w:ins w:id="3457" w:author="sanjai" w:date="2019-06-26T16:12:00Z">
              <w:del w:id="3458" w:author="sanjai" w:date="2020-04-09T12:11:00Z">
                <w:r w:rsidRPr="00B17536" w:rsidDel="00764D30">
                  <w:rPr>
                    <w:rFonts w:ascii="Calibri" w:eastAsia="Times New Roman" w:hAnsi="Calibri"/>
                    <w:color w:val="000000"/>
                    <w:kern w:val="0"/>
                    <w:sz w:val="20"/>
                    <w:szCs w:val="18"/>
                    <w:lang w:eastAsia="en-US"/>
                    <w:rPrChange w:id="3459" w:author="sanjai" w:date="2019-06-26T16:13:00Z">
                      <w:rPr>
                        <w:rFonts w:ascii="Calibri" w:eastAsia="Times New Roman" w:hAnsi="Calibri"/>
                        <w:color w:val="000000"/>
                        <w:kern w:val="0"/>
                        <w:sz w:val="18"/>
                        <w:szCs w:val="18"/>
                        <w:lang w:eastAsia="en-US"/>
                      </w:rPr>
                    </w:rPrChange>
                  </w:rPr>
                  <w:delText>1</w:delText>
                </w:r>
              </w:del>
            </w:ins>
          </w:p>
        </w:tc>
        <w:tc>
          <w:tcPr>
            <w:tcW w:w="685" w:type="dxa"/>
            <w:hideMark/>
            <w:tcPrChange w:id="3460"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61" w:author="sanjai" w:date="2019-06-26T16:12:00Z"/>
                <w:del w:id="3462" w:author="sanjai" w:date="2020-04-09T12:11:00Z"/>
                <w:rFonts w:ascii="Calibri" w:eastAsia="Times New Roman" w:hAnsi="Calibri"/>
                <w:color w:val="000000"/>
                <w:kern w:val="0"/>
                <w:sz w:val="20"/>
                <w:szCs w:val="18"/>
                <w:lang w:eastAsia="en-US"/>
                <w:rPrChange w:id="3463" w:author="sanjai" w:date="2019-06-26T16:13:00Z">
                  <w:rPr>
                    <w:ins w:id="3464" w:author="sanjai" w:date="2019-06-26T16:12:00Z"/>
                    <w:del w:id="3465" w:author="sanjai" w:date="2020-04-09T12:11:00Z"/>
                    <w:rFonts w:ascii="Calibri" w:eastAsia="Times New Roman" w:hAnsi="Calibri"/>
                    <w:color w:val="000000"/>
                    <w:kern w:val="0"/>
                    <w:sz w:val="18"/>
                    <w:szCs w:val="18"/>
                    <w:lang w:eastAsia="en-US"/>
                  </w:rPr>
                </w:rPrChange>
              </w:rPr>
            </w:pPr>
            <w:ins w:id="3466" w:author="sanjai" w:date="2019-06-26T16:12:00Z">
              <w:del w:id="3467" w:author="sanjai" w:date="2020-04-09T12:11:00Z">
                <w:r w:rsidRPr="00B17536" w:rsidDel="00764D30">
                  <w:rPr>
                    <w:rFonts w:ascii="Calibri" w:eastAsia="Times New Roman" w:hAnsi="Calibri"/>
                    <w:color w:val="000000"/>
                    <w:kern w:val="0"/>
                    <w:sz w:val="20"/>
                    <w:szCs w:val="18"/>
                    <w:lang w:eastAsia="en-US"/>
                    <w:rPrChange w:id="3468" w:author="sanjai" w:date="2019-06-26T16:13:00Z">
                      <w:rPr>
                        <w:rFonts w:ascii="Calibri" w:eastAsia="Times New Roman" w:hAnsi="Calibri"/>
                        <w:color w:val="000000"/>
                        <w:kern w:val="0"/>
                        <w:sz w:val="18"/>
                        <w:szCs w:val="18"/>
                        <w:lang w:eastAsia="en-US"/>
                      </w:rPr>
                    </w:rPrChange>
                  </w:rPr>
                  <w:delText>1</w:delText>
                </w:r>
              </w:del>
            </w:ins>
          </w:p>
        </w:tc>
        <w:tc>
          <w:tcPr>
            <w:tcW w:w="830" w:type="dxa"/>
            <w:hideMark/>
            <w:tcPrChange w:id="3469" w:author="sanjai" w:date="2020-04-09T16:52:00Z">
              <w:tcPr>
                <w:tcW w:w="720" w:type="dxa"/>
                <w:gridSpan w:val="2"/>
                <w:tcBorders>
                  <w:top w:val="single" w:sz="4" w:space="0" w:color="8EA9DB"/>
                  <w:left w:val="nil"/>
                  <w:bottom w:val="single" w:sz="4" w:space="0" w:color="8EA9DB"/>
                  <w:right w:val="nil"/>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70" w:author="sanjai" w:date="2019-06-26T16:12:00Z"/>
                <w:del w:id="3471" w:author="sanjai" w:date="2020-04-09T12:11:00Z"/>
                <w:rFonts w:ascii="Calibri" w:eastAsia="Times New Roman" w:hAnsi="Calibri"/>
                <w:color w:val="000000"/>
                <w:kern w:val="0"/>
                <w:sz w:val="20"/>
                <w:szCs w:val="18"/>
                <w:lang w:eastAsia="en-US"/>
                <w:rPrChange w:id="3472" w:author="sanjai" w:date="2019-06-26T16:13:00Z">
                  <w:rPr>
                    <w:ins w:id="3473" w:author="sanjai" w:date="2019-06-26T16:12:00Z"/>
                    <w:del w:id="3474" w:author="sanjai" w:date="2020-04-09T12:11:00Z"/>
                    <w:rFonts w:ascii="Calibri" w:eastAsia="Times New Roman" w:hAnsi="Calibri"/>
                    <w:color w:val="000000"/>
                    <w:kern w:val="0"/>
                    <w:sz w:val="18"/>
                    <w:szCs w:val="18"/>
                    <w:lang w:eastAsia="en-US"/>
                  </w:rPr>
                </w:rPrChange>
              </w:rPr>
            </w:pPr>
            <w:ins w:id="3475" w:author="sanjai" w:date="2019-06-26T16:12:00Z">
              <w:del w:id="3476" w:author="sanjai" w:date="2020-04-09T12:11:00Z">
                <w:r w:rsidRPr="00B17536" w:rsidDel="00764D30">
                  <w:rPr>
                    <w:rFonts w:ascii="Calibri" w:eastAsia="Times New Roman" w:hAnsi="Calibri"/>
                    <w:color w:val="000000"/>
                    <w:kern w:val="0"/>
                    <w:sz w:val="20"/>
                    <w:szCs w:val="18"/>
                    <w:lang w:eastAsia="en-US"/>
                    <w:rPrChange w:id="3477" w:author="sanjai" w:date="2019-06-26T16:13:00Z">
                      <w:rPr>
                        <w:rFonts w:ascii="Calibri" w:eastAsia="Times New Roman" w:hAnsi="Calibri"/>
                        <w:color w:val="000000"/>
                        <w:kern w:val="0"/>
                        <w:sz w:val="18"/>
                        <w:szCs w:val="18"/>
                        <w:lang w:eastAsia="en-US"/>
                      </w:rPr>
                    </w:rPrChange>
                  </w:rPr>
                  <w:delText>1</w:delText>
                </w:r>
              </w:del>
            </w:ins>
          </w:p>
        </w:tc>
        <w:tc>
          <w:tcPr>
            <w:tcW w:w="1440" w:type="dxa"/>
            <w:hideMark/>
            <w:tcPrChange w:id="3478" w:author="sanjai" w:date="2020-04-09T16:52:00Z">
              <w:tcPr>
                <w:tcW w:w="1180"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5E393E" w:rsidRPr="00B17536" w:rsidDel="00764D30" w:rsidRDefault="005E393E" w:rsidP="005E393E">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479" w:author="sanjai" w:date="2019-06-26T16:12:00Z"/>
                <w:del w:id="3480" w:author="sanjai" w:date="2020-04-09T12:11:00Z"/>
                <w:rFonts w:ascii="Calibri" w:eastAsia="Times New Roman" w:hAnsi="Calibri"/>
                <w:color w:val="000000"/>
                <w:kern w:val="0"/>
                <w:sz w:val="20"/>
                <w:szCs w:val="18"/>
                <w:lang w:eastAsia="en-US"/>
                <w:rPrChange w:id="3481" w:author="sanjai" w:date="2019-06-26T16:13:00Z">
                  <w:rPr>
                    <w:ins w:id="3482" w:author="sanjai" w:date="2019-06-26T16:12:00Z"/>
                    <w:del w:id="3483" w:author="sanjai" w:date="2020-04-09T12:11:00Z"/>
                    <w:rFonts w:ascii="Calibri" w:eastAsia="Times New Roman" w:hAnsi="Calibri"/>
                    <w:color w:val="000000"/>
                    <w:kern w:val="0"/>
                    <w:sz w:val="18"/>
                    <w:szCs w:val="18"/>
                    <w:lang w:eastAsia="en-US"/>
                  </w:rPr>
                </w:rPrChange>
              </w:rPr>
            </w:pPr>
          </w:p>
        </w:tc>
      </w:tr>
      <w:tr w:rsidR="00ED139C" w:rsidRPr="00ED139C" w:rsidTr="00ED139C">
        <w:tblPrEx>
          <w:tblPrExChange w:id="3484"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485" w:author="sanjai" w:date="2020-04-09T16:51:00Z"/>
          <w:trPrChange w:id="3486"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487"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488" w:author="sanjai" w:date="2020-04-09T16:51:00Z"/>
                <w:rFonts w:ascii="Calibri" w:eastAsia="Times New Roman" w:hAnsi="Calibri"/>
                <w:bCs w:val="0"/>
                <w:color w:val="000000"/>
                <w:kern w:val="0"/>
                <w:sz w:val="20"/>
                <w:szCs w:val="18"/>
                <w:lang w:eastAsia="en-US"/>
                <w:rPrChange w:id="3489" w:author="sanjai" w:date="2020-04-09T16:51:00Z">
                  <w:rPr>
                    <w:ins w:id="3490" w:author="sanjai" w:date="2020-04-09T16:51:00Z"/>
                    <w:rFonts w:ascii="Calibri" w:eastAsia="Times New Roman" w:hAnsi="Calibri"/>
                    <w:b w:val="0"/>
                    <w:bCs w:val="0"/>
                    <w:color w:val="000000"/>
                    <w:kern w:val="0"/>
                    <w:sz w:val="20"/>
                    <w:szCs w:val="18"/>
                    <w:lang w:eastAsia="en-US"/>
                  </w:rPr>
                </w:rPrChange>
              </w:rPr>
            </w:pPr>
            <w:ins w:id="3491" w:author="sanjai" w:date="2020-04-09T16:51:00Z">
              <w:r w:rsidRPr="00ED139C">
                <w:rPr>
                  <w:rFonts w:ascii="Calibri" w:eastAsia="Times New Roman" w:hAnsi="Calibri"/>
                  <w:color w:val="000000"/>
                  <w:kern w:val="0"/>
                  <w:sz w:val="20"/>
                  <w:szCs w:val="18"/>
                  <w:lang w:eastAsia="en-US"/>
                </w:rPr>
                <w:t>Item</w:t>
              </w:r>
            </w:ins>
          </w:p>
        </w:tc>
        <w:tc>
          <w:tcPr>
            <w:tcW w:w="951" w:type="dxa"/>
            <w:shd w:val="clear" w:color="auto" w:fill="4F81BD" w:themeFill="accent1"/>
            <w:hideMark/>
            <w:tcPrChange w:id="3492"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493" w:author="sanjai" w:date="2020-04-09T16:51:00Z"/>
                <w:rFonts w:ascii="Calibri" w:eastAsia="Times New Roman" w:hAnsi="Calibri"/>
                <w:b/>
                <w:color w:val="000000"/>
                <w:kern w:val="0"/>
                <w:sz w:val="20"/>
                <w:szCs w:val="18"/>
                <w:lang w:eastAsia="en-US"/>
                <w:rPrChange w:id="3494" w:author="sanjai" w:date="2020-04-09T16:51:00Z">
                  <w:rPr>
                    <w:ins w:id="3495" w:author="sanjai" w:date="2020-04-09T16:51:00Z"/>
                    <w:rFonts w:ascii="Calibri" w:eastAsia="Times New Roman" w:hAnsi="Calibri"/>
                    <w:color w:val="000000"/>
                    <w:kern w:val="0"/>
                    <w:sz w:val="20"/>
                    <w:szCs w:val="18"/>
                    <w:lang w:eastAsia="en-US"/>
                  </w:rPr>
                </w:rPrChange>
              </w:rPr>
            </w:pPr>
            <w:proofErr w:type="spellStart"/>
            <w:ins w:id="3496" w:author="sanjai" w:date="2020-04-09T16:51:00Z">
              <w:r w:rsidRPr="00ED139C">
                <w:rPr>
                  <w:rFonts w:ascii="Calibri" w:eastAsia="Times New Roman" w:hAnsi="Calibri"/>
                  <w:b/>
                  <w:color w:val="000000"/>
                  <w:kern w:val="0"/>
                  <w:sz w:val="20"/>
                  <w:szCs w:val="18"/>
                  <w:lang w:eastAsia="en-US"/>
                  <w:rPrChange w:id="3497" w:author="sanjai" w:date="2020-04-09T16:51:00Z">
                    <w:rPr>
                      <w:rFonts w:ascii="Calibri" w:eastAsia="Times New Roman" w:hAnsi="Calibri"/>
                      <w:color w:val="000000"/>
                      <w:kern w:val="0"/>
                      <w:sz w:val="20"/>
                      <w:szCs w:val="18"/>
                      <w:lang w:eastAsia="en-US"/>
                    </w:rPr>
                  </w:rPrChange>
                </w:rPr>
                <w:t>vrgather</w:t>
              </w:r>
              <w:proofErr w:type="spellEnd"/>
            </w:ins>
          </w:p>
        </w:tc>
        <w:tc>
          <w:tcPr>
            <w:tcW w:w="1104" w:type="dxa"/>
            <w:shd w:val="clear" w:color="auto" w:fill="4F81BD" w:themeFill="accent1"/>
            <w:hideMark/>
            <w:tcPrChange w:id="3498"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499" w:author="sanjai" w:date="2020-04-09T16:51:00Z"/>
                <w:rFonts w:ascii="Calibri" w:eastAsia="Times New Roman" w:hAnsi="Calibri"/>
                <w:b/>
                <w:color w:val="000000"/>
                <w:kern w:val="0"/>
                <w:sz w:val="20"/>
                <w:szCs w:val="18"/>
                <w:lang w:eastAsia="en-US"/>
                <w:rPrChange w:id="3500" w:author="sanjai" w:date="2020-04-09T16:51:00Z">
                  <w:rPr>
                    <w:ins w:id="3501" w:author="sanjai" w:date="2020-04-09T16:51:00Z"/>
                    <w:rFonts w:ascii="Calibri" w:eastAsia="Times New Roman" w:hAnsi="Calibri"/>
                    <w:color w:val="000000"/>
                    <w:kern w:val="0"/>
                    <w:sz w:val="20"/>
                    <w:szCs w:val="18"/>
                    <w:lang w:eastAsia="en-US"/>
                  </w:rPr>
                </w:rPrChange>
              </w:rPr>
            </w:pPr>
            <w:proofErr w:type="spellStart"/>
            <w:ins w:id="3502" w:author="sanjai" w:date="2020-04-09T16:51:00Z">
              <w:r w:rsidRPr="00ED139C">
                <w:rPr>
                  <w:rFonts w:ascii="Calibri" w:eastAsia="Times New Roman" w:hAnsi="Calibri"/>
                  <w:b/>
                  <w:color w:val="000000"/>
                  <w:kern w:val="0"/>
                  <w:sz w:val="20"/>
                  <w:szCs w:val="18"/>
                  <w:lang w:eastAsia="en-US"/>
                  <w:rPrChange w:id="3503" w:author="sanjai" w:date="2020-04-09T16:51:00Z">
                    <w:rPr>
                      <w:rFonts w:ascii="Calibri" w:eastAsia="Times New Roman" w:hAnsi="Calibri"/>
                      <w:color w:val="000000"/>
                      <w:kern w:val="0"/>
                      <w:sz w:val="20"/>
                      <w:szCs w:val="18"/>
                      <w:lang w:eastAsia="en-US"/>
                    </w:rPr>
                  </w:rPrChange>
                </w:rPr>
                <w:t>vcompress</w:t>
              </w:r>
              <w:proofErr w:type="spellEnd"/>
            </w:ins>
          </w:p>
        </w:tc>
        <w:tc>
          <w:tcPr>
            <w:tcW w:w="911" w:type="dxa"/>
            <w:shd w:val="clear" w:color="auto" w:fill="4F81BD" w:themeFill="accent1"/>
            <w:hideMark/>
            <w:tcPrChange w:id="3504"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05" w:author="sanjai" w:date="2020-04-09T16:51:00Z"/>
                <w:rFonts w:ascii="Calibri" w:eastAsia="Times New Roman" w:hAnsi="Calibri"/>
                <w:b/>
                <w:color w:val="000000"/>
                <w:kern w:val="0"/>
                <w:sz w:val="20"/>
                <w:szCs w:val="18"/>
                <w:lang w:eastAsia="en-US"/>
                <w:rPrChange w:id="3506" w:author="sanjai" w:date="2020-04-09T16:51:00Z">
                  <w:rPr>
                    <w:ins w:id="3507" w:author="sanjai" w:date="2020-04-09T16:51:00Z"/>
                    <w:rFonts w:ascii="Calibri" w:eastAsia="Times New Roman" w:hAnsi="Calibri"/>
                    <w:color w:val="000000"/>
                    <w:kern w:val="0"/>
                    <w:sz w:val="20"/>
                    <w:szCs w:val="18"/>
                    <w:lang w:eastAsia="en-US"/>
                  </w:rPr>
                </w:rPrChange>
              </w:rPr>
            </w:pPr>
            <w:proofErr w:type="spellStart"/>
            <w:ins w:id="3508" w:author="sanjai" w:date="2020-04-09T16:51:00Z">
              <w:r w:rsidRPr="00ED139C">
                <w:rPr>
                  <w:rFonts w:ascii="Calibri" w:eastAsia="Times New Roman" w:hAnsi="Calibri"/>
                  <w:b/>
                  <w:color w:val="000000"/>
                  <w:kern w:val="0"/>
                  <w:sz w:val="20"/>
                  <w:szCs w:val="18"/>
                  <w:lang w:eastAsia="en-US"/>
                  <w:rPrChange w:id="3509" w:author="sanjai" w:date="2020-04-09T16:51:00Z">
                    <w:rPr>
                      <w:rFonts w:ascii="Calibri" w:eastAsia="Times New Roman" w:hAnsi="Calibri"/>
                      <w:color w:val="000000"/>
                      <w:kern w:val="0"/>
                      <w:sz w:val="20"/>
                      <w:szCs w:val="18"/>
                      <w:lang w:eastAsia="en-US"/>
                    </w:rPr>
                  </w:rPrChange>
                </w:rPr>
                <w:t>slideup</w:t>
              </w:r>
              <w:proofErr w:type="spellEnd"/>
              <w:r w:rsidRPr="00ED139C">
                <w:rPr>
                  <w:rFonts w:ascii="Calibri" w:eastAsia="Times New Roman" w:hAnsi="Calibri"/>
                  <w:b/>
                  <w:color w:val="000000"/>
                  <w:kern w:val="0"/>
                  <w:sz w:val="20"/>
                  <w:szCs w:val="18"/>
                  <w:lang w:eastAsia="en-US"/>
                  <w:rPrChange w:id="3510" w:author="sanjai" w:date="2020-04-09T16:51:00Z">
                    <w:rPr>
                      <w:rFonts w:ascii="Calibri" w:eastAsia="Times New Roman" w:hAnsi="Calibri"/>
                      <w:color w:val="000000"/>
                      <w:kern w:val="0"/>
                      <w:sz w:val="20"/>
                      <w:szCs w:val="18"/>
                      <w:lang w:eastAsia="en-US"/>
                    </w:rPr>
                  </w:rPrChange>
                </w:rPr>
                <w:t>/</w:t>
              </w:r>
              <w:r w:rsidRPr="00ED139C">
                <w:rPr>
                  <w:rFonts w:ascii="Calibri" w:eastAsia="Times New Roman" w:hAnsi="Calibri"/>
                  <w:b/>
                  <w:color w:val="000000"/>
                  <w:kern w:val="0"/>
                  <w:sz w:val="20"/>
                  <w:szCs w:val="18"/>
                  <w:lang w:eastAsia="en-US"/>
                  <w:rPrChange w:id="3511" w:author="sanjai" w:date="2020-04-09T16:51:00Z">
                    <w:rPr>
                      <w:rFonts w:ascii="Calibri" w:eastAsia="Times New Roman" w:hAnsi="Calibri"/>
                      <w:color w:val="000000"/>
                      <w:kern w:val="0"/>
                      <w:sz w:val="20"/>
                      <w:szCs w:val="18"/>
                      <w:lang w:eastAsia="en-US"/>
                    </w:rPr>
                  </w:rPrChange>
                </w:rPr>
                <w:br/>
                <w:t>down</w:t>
              </w:r>
            </w:ins>
          </w:p>
        </w:tc>
        <w:tc>
          <w:tcPr>
            <w:tcW w:w="1004" w:type="dxa"/>
            <w:shd w:val="clear" w:color="auto" w:fill="4F81BD" w:themeFill="accent1"/>
            <w:hideMark/>
            <w:tcPrChange w:id="3512"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13" w:author="sanjai" w:date="2020-04-09T16:51:00Z"/>
                <w:rFonts w:ascii="Calibri" w:eastAsia="Times New Roman" w:hAnsi="Calibri"/>
                <w:b/>
                <w:color w:val="000000"/>
                <w:kern w:val="0"/>
                <w:sz w:val="20"/>
                <w:szCs w:val="18"/>
                <w:lang w:eastAsia="en-US"/>
                <w:rPrChange w:id="3514" w:author="sanjai" w:date="2020-04-09T16:51:00Z">
                  <w:rPr>
                    <w:ins w:id="3515" w:author="sanjai" w:date="2020-04-09T16:51:00Z"/>
                    <w:rFonts w:ascii="Calibri" w:eastAsia="Times New Roman" w:hAnsi="Calibri"/>
                    <w:color w:val="000000"/>
                    <w:kern w:val="0"/>
                    <w:sz w:val="20"/>
                    <w:szCs w:val="18"/>
                    <w:lang w:eastAsia="en-US"/>
                  </w:rPr>
                </w:rPrChange>
              </w:rPr>
            </w:pPr>
            <w:ins w:id="3516" w:author="sanjai" w:date="2020-04-09T16:51:00Z">
              <w:r w:rsidRPr="00ED139C">
                <w:rPr>
                  <w:rFonts w:ascii="Calibri" w:eastAsia="Times New Roman" w:hAnsi="Calibri"/>
                  <w:b/>
                  <w:color w:val="000000"/>
                  <w:kern w:val="0"/>
                  <w:sz w:val="20"/>
                  <w:szCs w:val="18"/>
                  <w:lang w:eastAsia="en-US"/>
                  <w:rPrChange w:id="3517" w:author="sanjai" w:date="2020-04-09T16:51:00Z">
                    <w:rPr>
                      <w:rFonts w:ascii="Calibri" w:eastAsia="Times New Roman" w:hAnsi="Calibri"/>
                      <w:color w:val="000000"/>
                      <w:kern w:val="0"/>
                      <w:sz w:val="20"/>
                      <w:szCs w:val="18"/>
                      <w:lang w:eastAsia="en-US"/>
                    </w:rPr>
                  </w:rPrChange>
                </w:rPr>
                <w:t>slide1up/</w:t>
              </w:r>
              <w:r w:rsidRPr="00ED139C">
                <w:rPr>
                  <w:rFonts w:ascii="Calibri" w:eastAsia="Times New Roman" w:hAnsi="Calibri"/>
                  <w:b/>
                  <w:color w:val="000000"/>
                  <w:kern w:val="0"/>
                  <w:sz w:val="20"/>
                  <w:szCs w:val="18"/>
                  <w:lang w:eastAsia="en-US"/>
                  <w:rPrChange w:id="3518" w:author="sanjai" w:date="2020-04-09T16:51:00Z">
                    <w:rPr>
                      <w:rFonts w:ascii="Calibri" w:eastAsia="Times New Roman" w:hAnsi="Calibri"/>
                      <w:color w:val="000000"/>
                      <w:kern w:val="0"/>
                      <w:sz w:val="20"/>
                      <w:szCs w:val="18"/>
                      <w:lang w:eastAsia="en-US"/>
                    </w:rPr>
                  </w:rPrChange>
                </w:rPr>
                <w:br/>
                <w:t>down</w:t>
              </w:r>
            </w:ins>
          </w:p>
        </w:tc>
        <w:tc>
          <w:tcPr>
            <w:tcW w:w="801" w:type="dxa"/>
            <w:shd w:val="clear" w:color="auto" w:fill="4F81BD" w:themeFill="accent1"/>
            <w:hideMark/>
            <w:tcPrChange w:id="3519"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20" w:author="sanjai" w:date="2020-04-09T16:51:00Z"/>
                <w:rFonts w:ascii="Calibri" w:eastAsia="Times New Roman" w:hAnsi="Calibri"/>
                <w:b/>
                <w:color w:val="000000"/>
                <w:kern w:val="0"/>
                <w:sz w:val="20"/>
                <w:szCs w:val="18"/>
                <w:lang w:eastAsia="en-US"/>
                <w:rPrChange w:id="3521" w:author="sanjai" w:date="2020-04-09T16:51:00Z">
                  <w:rPr>
                    <w:ins w:id="3522" w:author="sanjai" w:date="2020-04-09T16:51:00Z"/>
                    <w:rFonts w:ascii="Calibri" w:eastAsia="Times New Roman" w:hAnsi="Calibri"/>
                    <w:color w:val="000000"/>
                    <w:kern w:val="0"/>
                    <w:sz w:val="20"/>
                    <w:szCs w:val="18"/>
                    <w:lang w:eastAsia="en-US"/>
                  </w:rPr>
                </w:rPrChange>
              </w:rPr>
            </w:pPr>
            <w:ins w:id="3523" w:author="sanjai" w:date="2020-04-09T16:51:00Z">
              <w:r w:rsidRPr="00ED139C">
                <w:rPr>
                  <w:rFonts w:ascii="Calibri" w:eastAsia="Times New Roman" w:hAnsi="Calibri"/>
                  <w:b/>
                  <w:color w:val="000000"/>
                  <w:kern w:val="0"/>
                  <w:sz w:val="20"/>
                  <w:szCs w:val="18"/>
                  <w:lang w:eastAsia="en-US"/>
                  <w:rPrChange w:id="3524" w:author="sanjai" w:date="2020-04-09T16:51:00Z">
                    <w:rPr>
                      <w:rFonts w:ascii="Calibri" w:eastAsia="Times New Roman" w:hAnsi="Calibri"/>
                      <w:color w:val="000000"/>
                      <w:kern w:val="0"/>
                      <w:sz w:val="20"/>
                      <w:szCs w:val="18"/>
                      <w:lang w:eastAsia="en-US"/>
                    </w:rPr>
                  </w:rPrChange>
                </w:rPr>
                <w:t>move</w:t>
              </w:r>
              <w:r w:rsidRPr="00ED139C">
                <w:rPr>
                  <w:rFonts w:ascii="Calibri" w:eastAsia="Times New Roman" w:hAnsi="Calibri"/>
                  <w:b/>
                  <w:color w:val="000000"/>
                  <w:kern w:val="0"/>
                  <w:sz w:val="20"/>
                  <w:szCs w:val="18"/>
                  <w:lang w:eastAsia="en-US"/>
                  <w:rPrChange w:id="3525" w:author="sanjai" w:date="2020-04-09T16:51:00Z">
                    <w:rPr>
                      <w:rFonts w:ascii="Calibri" w:eastAsia="Times New Roman" w:hAnsi="Calibri"/>
                      <w:color w:val="000000"/>
                      <w:kern w:val="0"/>
                      <w:sz w:val="20"/>
                      <w:szCs w:val="18"/>
                      <w:lang w:eastAsia="en-US"/>
                    </w:rPr>
                  </w:rPrChange>
                </w:rPr>
                <w:br/>
                <w:t>(v-&gt;x)</w:t>
              </w:r>
            </w:ins>
          </w:p>
        </w:tc>
        <w:tc>
          <w:tcPr>
            <w:tcW w:w="695" w:type="dxa"/>
            <w:shd w:val="clear" w:color="auto" w:fill="4F81BD" w:themeFill="accent1"/>
            <w:hideMark/>
            <w:tcPrChange w:id="3526"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27" w:author="sanjai" w:date="2020-04-09T16:51:00Z"/>
                <w:rFonts w:ascii="Calibri" w:eastAsia="Times New Roman" w:hAnsi="Calibri"/>
                <w:b/>
                <w:color w:val="000000"/>
                <w:kern w:val="0"/>
                <w:sz w:val="20"/>
                <w:szCs w:val="18"/>
                <w:lang w:eastAsia="en-US"/>
                <w:rPrChange w:id="3528" w:author="sanjai" w:date="2020-04-09T16:51:00Z">
                  <w:rPr>
                    <w:ins w:id="3529" w:author="sanjai" w:date="2020-04-09T16:51:00Z"/>
                    <w:rFonts w:ascii="Calibri" w:eastAsia="Times New Roman" w:hAnsi="Calibri"/>
                    <w:color w:val="000000"/>
                    <w:kern w:val="0"/>
                    <w:sz w:val="20"/>
                    <w:szCs w:val="18"/>
                    <w:lang w:eastAsia="en-US"/>
                  </w:rPr>
                </w:rPrChange>
              </w:rPr>
            </w:pPr>
            <w:ins w:id="3530" w:author="sanjai" w:date="2020-04-09T16:51:00Z">
              <w:r w:rsidRPr="00ED139C">
                <w:rPr>
                  <w:rFonts w:ascii="Calibri" w:eastAsia="Times New Roman" w:hAnsi="Calibri"/>
                  <w:b/>
                  <w:color w:val="000000"/>
                  <w:kern w:val="0"/>
                  <w:sz w:val="20"/>
                  <w:szCs w:val="18"/>
                  <w:lang w:eastAsia="en-US"/>
                  <w:rPrChange w:id="3531" w:author="sanjai" w:date="2020-04-09T16:51:00Z">
                    <w:rPr>
                      <w:rFonts w:ascii="Calibri" w:eastAsia="Times New Roman" w:hAnsi="Calibri"/>
                      <w:color w:val="000000"/>
                      <w:kern w:val="0"/>
                      <w:sz w:val="20"/>
                      <w:szCs w:val="18"/>
                      <w:lang w:eastAsia="en-US"/>
                    </w:rPr>
                  </w:rPrChange>
                </w:rPr>
                <w:t xml:space="preserve">move </w:t>
              </w:r>
              <w:r w:rsidRPr="00ED139C">
                <w:rPr>
                  <w:rFonts w:ascii="Calibri" w:eastAsia="Times New Roman" w:hAnsi="Calibri"/>
                  <w:b/>
                  <w:color w:val="000000"/>
                  <w:kern w:val="0"/>
                  <w:sz w:val="20"/>
                  <w:szCs w:val="18"/>
                  <w:lang w:eastAsia="en-US"/>
                  <w:rPrChange w:id="3532" w:author="sanjai" w:date="2020-04-09T16:51:00Z">
                    <w:rPr>
                      <w:rFonts w:ascii="Calibri" w:eastAsia="Times New Roman" w:hAnsi="Calibri"/>
                      <w:color w:val="000000"/>
                      <w:kern w:val="0"/>
                      <w:sz w:val="20"/>
                      <w:szCs w:val="18"/>
                      <w:lang w:eastAsia="en-US"/>
                    </w:rPr>
                  </w:rPrChange>
                </w:rPr>
                <w:br/>
                <w:t>(f-&gt;v)</w:t>
              </w:r>
            </w:ins>
          </w:p>
        </w:tc>
        <w:tc>
          <w:tcPr>
            <w:tcW w:w="685" w:type="dxa"/>
            <w:shd w:val="clear" w:color="auto" w:fill="4F81BD" w:themeFill="accent1"/>
            <w:hideMark/>
            <w:tcPrChange w:id="3533"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34" w:author="sanjai" w:date="2020-04-09T16:51:00Z"/>
                <w:rFonts w:ascii="Calibri" w:eastAsia="Times New Roman" w:hAnsi="Calibri"/>
                <w:b/>
                <w:color w:val="000000"/>
                <w:kern w:val="0"/>
                <w:sz w:val="20"/>
                <w:szCs w:val="18"/>
                <w:lang w:eastAsia="en-US"/>
                <w:rPrChange w:id="3535" w:author="sanjai" w:date="2020-04-09T16:51:00Z">
                  <w:rPr>
                    <w:ins w:id="3536" w:author="sanjai" w:date="2020-04-09T16:51:00Z"/>
                    <w:rFonts w:ascii="Calibri" w:eastAsia="Times New Roman" w:hAnsi="Calibri"/>
                    <w:color w:val="000000"/>
                    <w:kern w:val="0"/>
                    <w:sz w:val="20"/>
                    <w:szCs w:val="18"/>
                    <w:lang w:eastAsia="en-US"/>
                  </w:rPr>
                </w:rPrChange>
              </w:rPr>
            </w:pPr>
            <w:ins w:id="3537" w:author="sanjai" w:date="2020-04-09T16:51:00Z">
              <w:r w:rsidRPr="00ED139C">
                <w:rPr>
                  <w:rFonts w:ascii="Calibri" w:eastAsia="Times New Roman" w:hAnsi="Calibri"/>
                  <w:b/>
                  <w:color w:val="000000"/>
                  <w:kern w:val="0"/>
                  <w:sz w:val="20"/>
                  <w:szCs w:val="18"/>
                  <w:lang w:eastAsia="en-US"/>
                  <w:rPrChange w:id="3538" w:author="sanjai" w:date="2020-04-09T16:51:00Z">
                    <w:rPr>
                      <w:rFonts w:ascii="Calibri" w:eastAsia="Times New Roman" w:hAnsi="Calibri"/>
                      <w:color w:val="000000"/>
                      <w:kern w:val="0"/>
                      <w:sz w:val="20"/>
                      <w:szCs w:val="18"/>
                      <w:lang w:eastAsia="en-US"/>
                    </w:rPr>
                  </w:rPrChange>
                </w:rPr>
                <w:t>move</w:t>
              </w:r>
              <w:r w:rsidRPr="00ED139C">
                <w:rPr>
                  <w:rFonts w:ascii="Calibri" w:eastAsia="Times New Roman" w:hAnsi="Calibri"/>
                  <w:b/>
                  <w:color w:val="000000"/>
                  <w:kern w:val="0"/>
                  <w:sz w:val="20"/>
                  <w:szCs w:val="18"/>
                  <w:lang w:eastAsia="en-US"/>
                  <w:rPrChange w:id="3539" w:author="sanjai" w:date="2020-04-09T16:51:00Z">
                    <w:rPr>
                      <w:rFonts w:ascii="Calibri" w:eastAsia="Times New Roman" w:hAnsi="Calibri"/>
                      <w:color w:val="000000"/>
                      <w:kern w:val="0"/>
                      <w:sz w:val="20"/>
                      <w:szCs w:val="18"/>
                      <w:lang w:eastAsia="en-US"/>
                    </w:rPr>
                  </w:rPrChange>
                </w:rPr>
                <w:br/>
                <w:t>(v-&gt;f)</w:t>
              </w:r>
            </w:ins>
          </w:p>
        </w:tc>
        <w:tc>
          <w:tcPr>
            <w:tcW w:w="830" w:type="dxa"/>
            <w:shd w:val="clear" w:color="auto" w:fill="4F81BD" w:themeFill="accent1"/>
            <w:hideMark/>
            <w:tcPrChange w:id="3540"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41" w:author="sanjai" w:date="2020-04-09T16:51:00Z"/>
                <w:rFonts w:ascii="Calibri" w:eastAsia="Times New Roman" w:hAnsi="Calibri"/>
                <w:b/>
                <w:color w:val="000000"/>
                <w:kern w:val="0"/>
                <w:sz w:val="20"/>
                <w:szCs w:val="18"/>
                <w:lang w:eastAsia="en-US"/>
                <w:rPrChange w:id="3542" w:author="sanjai" w:date="2020-04-09T16:51:00Z">
                  <w:rPr>
                    <w:ins w:id="3543" w:author="sanjai" w:date="2020-04-09T16:51:00Z"/>
                    <w:rFonts w:ascii="Calibri" w:eastAsia="Times New Roman" w:hAnsi="Calibri"/>
                    <w:color w:val="000000"/>
                    <w:kern w:val="0"/>
                    <w:sz w:val="20"/>
                    <w:szCs w:val="18"/>
                    <w:lang w:eastAsia="en-US"/>
                  </w:rPr>
                </w:rPrChange>
              </w:rPr>
            </w:pPr>
            <w:ins w:id="3544" w:author="sanjai" w:date="2020-04-09T16:51:00Z">
              <w:r w:rsidRPr="00ED139C">
                <w:rPr>
                  <w:rFonts w:ascii="Calibri" w:eastAsia="Times New Roman" w:hAnsi="Calibri"/>
                  <w:b/>
                  <w:color w:val="000000"/>
                  <w:kern w:val="0"/>
                  <w:sz w:val="20"/>
                  <w:szCs w:val="18"/>
                  <w:lang w:eastAsia="en-US"/>
                  <w:rPrChange w:id="3545" w:author="sanjai" w:date="2020-04-09T16:51:00Z">
                    <w:rPr>
                      <w:rFonts w:ascii="Calibri" w:eastAsia="Times New Roman" w:hAnsi="Calibri"/>
                      <w:color w:val="000000"/>
                      <w:kern w:val="0"/>
                      <w:sz w:val="20"/>
                      <w:szCs w:val="18"/>
                      <w:lang w:eastAsia="en-US"/>
                    </w:rPr>
                  </w:rPrChange>
                </w:rPr>
                <w:t>move</w:t>
              </w:r>
              <w:r w:rsidRPr="00ED139C">
                <w:rPr>
                  <w:rFonts w:ascii="Calibri" w:eastAsia="Times New Roman" w:hAnsi="Calibri"/>
                  <w:b/>
                  <w:color w:val="000000"/>
                  <w:kern w:val="0"/>
                  <w:sz w:val="20"/>
                  <w:szCs w:val="18"/>
                  <w:lang w:eastAsia="en-US"/>
                  <w:rPrChange w:id="3546" w:author="sanjai" w:date="2020-04-09T16:51:00Z">
                    <w:rPr>
                      <w:rFonts w:ascii="Calibri" w:eastAsia="Times New Roman" w:hAnsi="Calibri"/>
                      <w:color w:val="000000"/>
                      <w:kern w:val="0"/>
                      <w:sz w:val="20"/>
                      <w:szCs w:val="18"/>
                      <w:lang w:eastAsia="en-US"/>
                    </w:rPr>
                  </w:rPrChange>
                </w:rPr>
                <w:br/>
                <w:t>(x-&gt;v)</w:t>
              </w:r>
            </w:ins>
          </w:p>
        </w:tc>
        <w:tc>
          <w:tcPr>
            <w:tcW w:w="1440" w:type="dxa"/>
            <w:shd w:val="clear" w:color="auto" w:fill="4F81BD" w:themeFill="accent1"/>
            <w:hideMark/>
            <w:tcPrChange w:id="3547"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48" w:author="sanjai" w:date="2020-04-09T16:51:00Z"/>
                <w:rFonts w:ascii="Calibri" w:eastAsia="Times New Roman" w:hAnsi="Calibri"/>
                <w:b/>
                <w:color w:val="000000"/>
                <w:kern w:val="0"/>
                <w:sz w:val="20"/>
                <w:szCs w:val="18"/>
                <w:lang w:eastAsia="en-US"/>
                <w:rPrChange w:id="3549" w:author="sanjai" w:date="2020-04-09T16:51:00Z">
                  <w:rPr>
                    <w:ins w:id="3550" w:author="sanjai" w:date="2020-04-09T16:51:00Z"/>
                    <w:rFonts w:ascii="Calibri" w:eastAsia="Times New Roman" w:hAnsi="Calibri"/>
                    <w:color w:val="000000"/>
                    <w:kern w:val="0"/>
                    <w:sz w:val="20"/>
                    <w:szCs w:val="18"/>
                    <w:lang w:eastAsia="en-US"/>
                  </w:rPr>
                </w:rPrChange>
              </w:rPr>
            </w:pPr>
            <w:ins w:id="3551" w:author="sanjai" w:date="2020-04-09T16:51:00Z">
              <w:r w:rsidRPr="00ED139C">
                <w:rPr>
                  <w:rFonts w:ascii="Calibri" w:eastAsia="Times New Roman" w:hAnsi="Calibri"/>
                  <w:b/>
                  <w:color w:val="000000"/>
                  <w:kern w:val="0"/>
                  <w:sz w:val="20"/>
                  <w:szCs w:val="18"/>
                  <w:lang w:eastAsia="en-US"/>
                  <w:rPrChange w:id="3552" w:author="sanjai" w:date="2020-04-09T16:51:00Z">
                    <w:rPr>
                      <w:rFonts w:ascii="Calibri" w:eastAsia="Times New Roman" w:hAnsi="Calibri"/>
                      <w:color w:val="000000"/>
                      <w:kern w:val="0"/>
                      <w:sz w:val="20"/>
                      <w:szCs w:val="18"/>
                      <w:lang w:eastAsia="en-US"/>
                    </w:rPr>
                  </w:rPrChange>
                </w:rPr>
                <w:t>Comment</w:t>
              </w:r>
            </w:ins>
          </w:p>
        </w:tc>
      </w:tr>
      <w:tr w:rsidR="00ED139C" w:rsidRPr="00ED139C" w:rsidTr="00ED139C">
        <w:tblPrEx>
          <w:tblPrExChange w:id="3553"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3554" w:author="sanjai" w:date="2020-04-09T16:51:00Z"/>
          <w:trPrChange w:id="3555"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556"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rPr>
                <w:ins w:id="3557" w:author="sanjai" w:date="2020-04-09T16:51:00Z"/>
                <w:rFonts w:ascii="Calibri" w:eastAsia="Times New Roman" w:hAnsi="Calibri"/>
                <w:color w:val="000000"/>
                <w:kern w:val="0"/>
                <w:sz w:val="20"/>
                <w:szCs w:val="18"/>
                <w:lang w:eastAsia="en-US"/>
              </w:rPr>
            </w:pPr>
            <w:ins w:id="3558" w:author="sanjai" w:date="2020-04-09T16:51:00Z">
              <w:r w:rsidRPr="00ED139C">
                <w:rPr>
                  <w:rFonts w:ascii="Calibri" w:eastAsia="Times New Roman" w:hAnsi="Calibri"/>
                  <w:color w:val="000000"/>
                  <w:kern w:val="0"/>
                  <w:sz w:val="20"/>
                  <w:szCs w:val="18"/>
                  <w:lang w:eastAsia="en-US"/>
                </w:rPr>
                <w:t>vs2</w:t>
              </w:r>
            </w:ins>
          </w:p>
        </w:tc>
        <w:tc>
          <w:tcPr>
            <w:tcW w:w="951" w:type="dxa"/>
            <w:hideMark/>
            <w:tcPrChange w:id="3559"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60" w:author="sanjai" w:date="2020-04-09T16:51:00Z"/>
                <w:rFonts w:ascii="Calibri" w:eastAsia="Times New Roman" w:hAnsi="Calibri"/>
                <w:color w:val="000000"/>
                <w:kern w:val="0"/>
                <w:sz w:val="20"/>
                <w:szCs w:val="18"/>
                <w:lang w:eastAsia="en-US"/>
              </w:rPr>
            </w:pPr>
            <w:ins w:id="3561" w:author="sanjai" w:date="2020-04-09T16:51:00Z">
              <w:r w:rsidRPr="00ED139C">
                <w:rPr>
                  <w:rFonts w:ascii="Calibri" w:eastAsia="Times New Roman" w:hAnsi="Calibri"/>
                  <w:color w:val="000000"/>
                  <w:kern w:val="0"/>
                  <w:sz w:val="20"/>
                  <w:szCs w:val="18"/>
                  <w:lang w:eastAsia="en-US"/>
                </w:rPr>
                <w:t>x</w:t>
              </w:r>
            </w:ins>
          </w:p>
        </w:tc>
        <w:tc>
          <w:tcPr>
            <w:tcW w:w="1104" w:type="dxa"/>
            <w:hideMark/>
            <w:tcPrChange w:id="3562"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63" w:author="sanjai" w:date="2020-04-09T16:51:00Z"/>
                <w:rFonts w:ascii="Calibri" w:eastAsia="Times New Roman" w:hAnsi="Calibri"/>
                <w:color w:val="000000"/>
                <w:kern w:val="0"/>
                <w:sz w:val="20"/>
                <w:szCs w:val="18"/>
                <w:lang w:eastAsia="en-US"/>
              </w:rPr>
            </w:pPr>
            <w:ins w:id="3564" w:author="sanjai" w:date="2020-04-09T16:51:00Z">
              <w:r w:rsidRPr="00ED139C">
                <w:rPr>
                  <w:rFonts w:ascii="Calibri" w:eastAsia="Times New Roman" w:hAnsi="Calibri"/>
                  <w:color w:val="000000"/>
                  <w:kern w:val="0"/>
                  <w:sz w:val="20"/>
                  <w:szCs w:val="18"/>
                  <w:lang w:eastAsia="en-US"/>
                </w:rPr>
                <w:t>x</w:t>
              </w:r>
            </w:ins>
          </w:p>
        </w:tc>
        <w:tc>
          <w:tcPr>
            <w:tcW w:w="911" w:type="dxa"/>
            <w:hideMark/>
            <w:tcPrChange w:id="3565"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66" w:author="sanjai" w:date="2020-04-09T16:51:00Z"/>
                <w:rFonts w:ascii="Calibri" w:eastAsia="Times New Roman" w:hAnsi="Calibri"/>
                <w:color w:val="000000"/>
                <w:kern w:val="0"/>
                <w:sz w:val="20"/>
                <w:szCs w:val="18"/>
                <w:lang w:eastAsia="en-US"/>
              </w:rPr>
            </w:pPr>
            <w:ins w:id="3567" w:author="sanjai" w:date="2020-04-09T16:51:00Z">
              <w:r w:rsidRPr="00ED139C">
                <w:rPr>
                  <w:rFonts w:ascii="Calibri" w:eastAsia="Times New Roman" w:hAnsi="Calibri"/>
                  <w:color w:val="000000"/>
                  <w:kern w:val="0"/>
                  <w:sz w:val="20"/>
                  <w:szCs w:val="18"/>
                  <w:lang w:eastAsia="en-US"/>
                </w:rPr>
                <w:t>x</w:t>
              </w:r>
            </w:ins>
          </w:p>
        </w:tc>
        <w:tc>
          <w:tcPr>
            <w:tcW w:w="1004" w:type="dxa"/>
            <w:hideMark/>
            <w:tcPrChange w:id="3568"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69" w:author="sanjai" w:date="2020-04-09T16:51:00Z"/>
                <w:rFonts w:ascii="Calibri" w:eastAsia="Times New Roman" w:hAnsi="Calibri"/>
                <w:color w:val="000000"/>
                <w:kern w:val="0"/>
                <w:sz w:val="20"/>
                <w:szCs w:val="18"/>
                <w:lang w:eastAsia="en-US"/>
              </w:rPr>
            </w:pPr>
            <w:ins w:id="3570" w:author="sanjai" w:date="2020-04-09T16:51:00Z">
              <w:r w:rsidRPr="00ED139C">
                <w:rPr>
                  <w:rFonts w:ascii="Calibri" w:eastAsia="Times New Roman" w:hAnsi="Calibri"/>
                  <w:color w:val="000000"/>
                  <w:kern w:val="0"/>
                  <w:sz w:val="20"/>
                  <w:szCs w:val="18"/>
                  <w:lang w:eastAsia="en-US"/>
                </w:rPr>
                <w:t>x</w:t>
              </w:r>
            </w:ins>
          </w:p>
        </w:tc>
        <w:tc>
          <w:tcPr>
            <w:tcW w:w="801" w:type="dxa"/>
            <w:hideMark/>
            <w:tcPrChange w:id="3571"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72" w:author="sanjai" w:date="2020-04-09T16:51:00Z"/>
                <w:rFonts w:ascii="Calibri" w:eastAsia="Times New Roman" w:hAnsi="Calibri"/>
                <w:color w:val="000000"/>
                <w:kern w:val="0"/>
                <w:sz w:val="20"/>
                <w:szCs w:val="18"/>
                <w:lang w:eastAsia="en-US"/>
              </w:rPr>
            </w:pPr>
            <w:ins w:id="3573" w:author="sanjai" w:date="2020-04-09T16:51:00Z">
              <w:r w:rsidRPr="00ED139C">
                <w:rPr>
                  <w:rFonts w:ascii="Calibri" w:eastAsia="Times New Roman" w:hAnsi="Calibri"/>
                  <w:color w:val="000000"/>
                  <w:kern w:val="0"/>
                  <w:sz w:val="20"/>
                  <w:szCs w:val="18"/>
                  <w:lang w:eastAsia="en-US"/>
                </w:rPr>
                <w:t>x</w:t>
              </w:r>
            </w:ins>
          </w:p>
        </w:tc>
        <w:tc>
          <w:tcPr>
            <w:tcW w:w="695" w:type="dxa"/>
            <w:hideMark/>
            <w:tcPrChange w:id="3574"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75" w:author="sanjai" w:date="2020-04-09T16:51:00Z"/>
                <w:rFonts w:ascii="Calibri" w:eastAsia="Times New Roman" w:hAnsi="Calibri"/>
                <w:color w:val="000000"/>
                <w:kern w:val="0"/>
                <w:sz w:val="20"/>
                <w:szCs w:val="18"/>
                <w:lang w:eastAsia="en-US"/>
              </w:rPr>
            </w:pPr>
          </w:p>
        </w:tc>
        <w:tc>
          <w:tcPr>
            <w:tcW w:w="685" w:type="dxa"/>
            <w:hideMark/>
            <w:tcPrChange w:id="3576"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77" w:author="sanjai" w:date="2020-04-09T16:51:00Z"/>
                <w:rFonts w:ascii="Calibri" w:eastAsia="Times New Roman" w:hAnsi="Calibri"/>
                <w:color w:val="000000"/>
                <w:kern w:val="0"/>
                <w:sz w:val="20"/>
                <w:szCs w:val="18"/>
                <w:lang w:eastAsia="en-US"/>
              </w:rPr>
            </w:pPr>
            <w:ins w:id="3578" w:author="sanjai" w:date="2020-04-09T16:51:00Z">
              <w:r w:rsidRPr="00ED139C">
                <w:rPr>
                  <w:rFonts w:ascii="Calibri" w:eastAsia="Times New Roman" w:hAnsi="Calibri"/>
                  <w:color w:val="000000"/>
                  <w:kern w:val="0"/>
                  <w:sz w:val="20"/>
                  <w:szCs w:val="18"/>
                  <w:lang w:eastAsia="en-US"/>
                </w:rPr>
                <w:t>x</w:t>
              </w:r>
            </w:ins>
          </w:p>
        </w:tc>
        <w:tc>
          <w:tcPr>
            <w:tcW w:w="830" w:type="dxa"/>
            <w:hideMark/>
            <w:tcPrChange w:id="3579"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80" w:author="sanjai" w:date="2020-04-09T16:51:00Z"/>
                <w:rFonts w:ascii="Calibri" w:eastAsia="Times New Roman" w:hAnsi="Calibri"/>
                <w:color w:val="000000"/>
                <w:kern w:val="0"/>
                <w:sz w:val="20"/>
                <w:szCs w:val="18"/>
                <w:lang w:eastAsia="en-US"/>
              </w:rPr>
            </w:pPr>
          </w:p>
        </w:tc>
        <w:tc>
          <w:tcPr>
            <w:tcW w:w="1440" w:type="dxa"/>
            <w:hideMark/>
            <w:tcPrChange w:id="3581"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582" w:author="sanjai" w:date="2020-04-09T16:51:00Z"/>
                <w:rFonts w:ascii="Calibri" w:eastAsia="Times New Roman" w:hAnsi="Calibri"/>
                <w:color w:val="000000"/>
                <w:kern w:val="0"/>
                <w:sz w:val="20"/>
                <w:szCs w:val="18"/>
                <w:lang w:eastAsia="en-US"/>
              </w:rPr>
            </w:pPr>
          </w:p>
        </w:tc>
      </w:tr>
      <w:tr w:rsidR="00ED139C" w:rsidRPr="00ED139C" w:rsidTr="00ED139C">
        <w:tblPrEx>
          <w:tblPrExChange w:id="3583"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584" w:author="sanjai" w:date="2020-04-09T16:51:00Z"/>
          <w:trPrChange w:id="3585"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586"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587" w:author="sanjai" w:date="2020-04-09T16:51:00Z"/>
                <w:rFonts w:ascii="Calibri" w:eastAsia="Times New Roman" w:hAnsi="Calibri"/>
                <w:color w:val="000000"/>
                <w:kern w:val="0"/>
                <w:sz w:val="20"/>
                <w:szCs w:val="18"/>
                <w:lang w:eastAsia="en-US"/>
              </w:rPr>
            </w:pPr>
            <w:ins w:id="3588" w:author="sanjai" w:date="2020-04-09T16:51:00Z">
              <w:r w:rsidRPr="00ED139C">
                <w:rPr>
                  <w:rFonts w:ascii="Calibri" w:eastAsia="Times New Roman" w:hAnsi="Calibri"/>
                  <w:color w:val="000000"/>
                  <w:kern w:val="0"/>
                  <w:sz w:val="20"/>
                  <w:szCs w:val="18"/>
                  <w:lang w:eastAsia="en-US"/>
                </w:rPr>
                <w:t>vs1</w:t>
              </w:r>
            </w:ins>
          </w:p>
        </w:tc>
        <w:tc>
          <w:tcPr>
            <w:tcW w:w="951" w:type="dxa"/>
            <w:hideMark/>
            <w:tcPrChange w:id="3589"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90" w:author="sanjai" w:date="2020-04-09T16:51:00Z"/>
                <w:rFonts w:ascii="Calibri" w:eastAsia="Times New Roman" w:hAnsi="Calibri"/>
                <w:color w:val="000000"/>
                <w:kern w:val="0"/>
                <w:sz w:val="20"/>
                <w:szCs w:val="18"/>
                <w:lang w:eastAsia="en-US"/>
              </w:rPr>
            </w:pPr>
            <w:ins w:id="3591" w:author="sanjai" w:date="2020-04-09T16:51:00Z">
              <w:r w:rsidRPr="00ED139C">
                <w:rPr>
                  <w:rFonts w:ascii="Calibri" w:eastAsia="Times New Roman" w:hAnsi="Calibri"/>
                  <w:color w:val="000000"/>
                  <w:kern w:val="0"/>
                  <w:sz w:val="20"/>
                  <w:szCs w:val="18"/>
                  <w:lang w:eastAsia="en-US"/>
                </w:rPr>
                <w:t>x</w:t>
              </w:r>
            </w:ins>
          </w:p>
        </w:tc>
        <w:tc>
          <w:tcPr>
            <w:tcW w:w="1104" w:type="dxa"/>
            <w:hideMark/>
            <w:tcPrChange w:id="3592"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93" w:author="sanjai" w:date="2020-04-09T16:51:00Z"/>
                <w:rFonts w:ascii="Calibri" w:eastAsia="Times New Roman" w:hAnsi="Calibri"/>
                <w:color w:val="000000"/>
                <w:kern w:val="0"/>
                <w:sz w:val="20"/>
                <w:szCs w:val="18"/>
                <w:lang w:eastAsia="en-US"/>
              </w:rPr>
            </w:pPr>
            <w:ins w:id="3594" w:author="sanjai" w:date="2020-04-09T16:51:00Z">
              <w:r w:rsidRPr="00ED139C">
                <w:rPr>
                  <w:rFonts w:ascii="Calibri" w:eastAsia="Times New Roman" w:hAnsi="Calibri"/>
                  <w:color w:val="000000"/>
                  <w:kern w:val="0"/>
                  <w:sz w:val="20"/>
                  <w:szCs w:val="18"/>
                  <w:lang w:eastAsia="en-US"/>
                </w:rPr>
                <w:t>x</w:t>
              </w:r>
            </w:ins>
          </w:p>
        </w:tc>
        <w:tc>
          <w:tcPr>
            <w:tcW w:w="911" w:type="dxa"/>
            <w:hideMark/>
            <w:tcPrChange w:id="3595"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96" w:author="sanjai" w:date="2020-04-09T16:51:00Z"/>
                <w:rFonts w:ascii="Calibri" w:eastAsia="Times New Roman" w:hAnsi="Calibri"/>
                <w:color w:val="000000"/>
                <w:kern w:val="0"/>
                <w:sz w:val="20"/>
                <w:szCs w:val="18"/>
                <w:lang w:eastAsia="en-US"/>
              </w:rPr>
            </w:pPr>
          </w:p>
        </w:tc>
        <w:tc>
          <w:tcPr>
            <w:tcW w:w="1004" w:type="dxa"/>
            <w:hideMark/>
            <w:tcPrChange w:id="3597"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598" w:author="sanjai" w:date="2020-04-09T16:51:00Z"/>
                <w:rFonts w:ascii="Calibri" w:eastAsia="Times New Roman" w:hAnsi="Calibri"/>
                <w:color w:val="000000"/>
                <w:kern w:val="0"/>
                <w:sz w:val="20"/>
                <w:szCs w:val="18"/>
                <w:lang w:eastAsia="en-US"/>
              </w:rPr>
            </w:pPr>
          </w:p>
        </w:tc>
        <w:tc>
          <w:tcPr>
            <w:tcW w:w="801" w:type="dxa"/>
            <w:hideMark/>
            <w:tcPrChange w:id="3599"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00" w:author="sanjai" w:date="2020-04-09T16:51:00Z"/>
                <w:rFonts w:ascii="Calibri" w:eastAsia="Times New Roman" w:hAnsi="Calibri"/>
                <w:color w:val="000000"/>
                <w:kern w:val="0"/>
                <w:sz w:val="20"/>
                <w:szCs w:val="18"/>
                <w:lang w:eastAsia="en-US"/>
              </w:rPr>
            </w:pPr>
          </w:p>
        </w:tc>
        <w:tc>
          <w:tcPr>
            <w:tcW w:w="695" w:type="dxa"/>
            <w:hideMark/>
            <w:tcPrChange w:id="3601"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02" w:author="sanjai" w:date="2020-04-09T16:51:00Z"/>
                <w:rFonts w:ascii="Calibri" w:eastAsia="Times New Roman" w:hAnsi="Calibri"/>
                <w:color w:val="000000"/>
                <w:kern w:val="0"/>
                <w:sz w:val="20"/>
                <w:szCs w:val="18"/>
                <w:lang w:eastAsia="en-US"/>
              </w:rPr>
            </w:pPr>
          </w:p>
        </w:tc>
        <w:tc>
          <w:tcPr>
            <w:tcW w:w="685" w:type="dxa"/>
            <w:hideMark/>
            <w:tcPrChange w:id="3603"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04" w:author="sanjai" w:date="2020-04-09T16:51:00Z"/>
                <w:rFonts w:ascii="Calibri" w:eastAsia="Times New Roman" w:hAnsi="Calibri"/>
                <w:color w:val="000000"/>
                <w:kern w:val="0"/>
                <w:sz w:val="20"/>
                <w:szCs w:val="18"/>
                <w:lang w:eastAsia="en-US"/>
              </w:rPr>
            </w:pPr>
          </w:p>
        </w:tc>
        <w:tc>
          <w:tcPr>
            <w:tcW w:w="830" w:type="dxa"/>
            <w:hideMark/>
            <w:tcPrChange w:id="3605"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06" w:author="sanjai" w:date="2020-04-09T16:51:00Z"/>
                <w:rFonts w:ascii="Calibri" w:eastAsia="Times New Roman" w:hAnsi="Calibri"/>
                <w:color w:val="000000"/>
                <w:kern w:val="0"/>
                <w:sz w:val="20"/>
                <w:szCs w:val="18"/>
                <w:lang w:eastAsia="en-US"/>
              </w:rPr>
            </w:pPr>
          </w:p>
        </w:tc>
        <w:tc>
          <w:tcPr>
            <w:tcW w:w="1440" w:type="dxa"/>
            <w:hideMark/>
            <w:tcPrChange w:id="3607"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08" w:author="sanjai" w:date="2020-04-09T16:51:00Z"/>
                <w:rFonts w:ascii="Calibri" w:eastAsia="Times New Roman" w:hAnsi="Calibri"/>
                <w:color w:val="000000"/>
                <w:kern w:val="0"/>
                <w:sz w:val="20"/>
                <w:szCs w:val="18"/>
                <w:lang w:eastAsia="en-US"/>
              </w:rPr>
            </w:pPr>
          </w:p>
        </w:tc>
      </w:tr>
      <w:tr w:rsidR="00ED139C" w:rsidRPr="00ED139C" w:rsidTr="00ED139C">
        <w:tblPrEx>
          <w:tblPrExChange w:id="3609"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3610" w:author="sanjai" w:date="2020-04-09T16:51:00Z"/>
          <w:trPrChange w:id="3611"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612"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rPr>
                <w:ins w:id="3613" w:author="sanjai" w:date="2020-04-09T16:51:00Z"/>
                <w:rFonts w:ascii="Calibri" w:eastAsia="Times New Roman" w:hAnsi="Calibri"/>
                <w:color w:val="000000"/>
                <w:kern w:val="0"/>
                <w:sz w:val="20"/>
                <w:szCs w:val="18"/>
                <w:lang w:eastAsia="en-US"/>
              </w:rPr>
            </w:pPr>
            <w:ins w:id="3614" w:author="sanjai" w:date="2020-04-09T16:51:00Z">
              <w:r w:rsidRPr="00ED139C">
                <w:rPr>
                  <w:rFonts w:ascii="Calibri" w:eastAsia="Times New Roman" w:hAnsi="Calibri"/>
                  <w:color w:val="000000"/>
                  <w:kern w:val="0"/>
                  <w:sz w:val="20"/>
                  <w:szCs w:val="18"/>
                  <w:lang w:eastAsia="en-US"/>
                </w:rPr>
                <w:t>v0.t</w:t>
              </w:r>
            </w:ins>
          </w:p>
        </w:tc>
        <w:tc>
          <w:tcPr>
            <w:tcW w:w="951" w:type="dxa"/>
            <w:hideMark/>
            <w:tcPrChange w:id="3615"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16" w:author="sanjai" w:date="2020-04-09T16:51:00Z"/>
                <w:rFonts w:ascii="Calibri" w:eastAsia="Times New Roman" w:hAnsi="Calibri"/>
                <w:color w:val="000000"/>
                <w:kern w:val="0"/>
                <w:sz w:val="20"/>
                <w:szCs w:val="18"/>
                <w:lang w:eastAsia="en-US"/>
              </w:rPr>
            </w:pPr>
            <w:ins w:id="3617" w:author="sanjai" w:date="2020-04-09T16:51:00Z">
              <w:r w:rsidRPr="00ED139C">
                <w:rPr>
                  <w:rFonts w:ascii="Calibri" w:eastAsia="Times New Roman" w:hAnsi="Calibri"/>
                  <w:color w:val="000000"/>
                  <w:kern w:val="0"/>
                  <w:sz w:val="20"/>
                  <w:szCs w:val="18"/>
                  <w:lang w:eastAsia="en-US"/>
                </w:rPr>
                <w:t>x</w:t>
              </w:r>
            </w:ins>
          </w:p>
        </w:tc>
        <w:tc>
          <w:tcPr>
            <w:tcW w:w="1104" w:type="dxa"/>
            <w:hideMark/>
            <w:tcPrChange w:id="3618"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19" w:author="sanjai" w:date="2020-04-09T16:51:00Z"/>
                <w:rFonts w:ascii="Calibri" w:eastAsia="Times New Roman" w:hAnsi="Calibri"/>
                <w:color w:val="000000"/>
                <w:kern w:val="0"/>
                <w:sz w:val="20"/>
                <w:szCs w:val="18"/>
                <w:lang w:eastAsia="en-US"/>
              </w:rPr>
            </w:pPr>
            <w:ins w:id="3620" w:author="sanjai" w:date="2020-04-09T16:51:00Z">
              <w:r w:rsidRPr="00ED139C">
                <w:rPr>
                  <w:rFonts w:ascii="Calibri" w:eastAsia="Times New Roman" w:hAnsi="Calibri"/>
                  <w:color w:val="000000"/>
                  <w:kern w:val="0"/>
                  <w:sz w:val="20"/>
                  <w:szCs w:val="18"/>
                  <w:lang w:eastAsia="en-US"/>
                </w:rPr>
                <w:t>x</w:t>
              </w:r>
            </w:ins>
          </w:p>
        </w:tc>
        <w:tc>
          <w:tcPr>
            <w:tcW w:w="911" w:type="dxa"/>
            <w:hideMark/>
            <w:tcPrChange w:id="3621"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22" w:author="sanjai" w:date="2020-04-09T16:51:00Z"/>
                <w:rFonts w:ascii="Calibri" w:eastAsia="Times New Roman" w:hAnsi="Calibri"/>
                <w:color w:val="000000"/>
                <w:kern w:val="0"/>
                <w:sz w:val="20"/>
                <w:szCs w:val="18"/>
                <w:lang w:eastAsia="en-US"/>
              </w:rPr>
            </w:pPr>
            <w:ins w:id="3623" w:author="sanjai" w:date="2020-04-09T16:51:00Z">
              <w:r w:rsidRPr="00ED139C">
                <w:rPr>
                  <w:rFonts w:ascii="Calibri" w:eastAsia="Times New Roman" w:hAnsi="Calibri"/>
                  <w:color w:val="000000"/>
                  <w:kern w:val="0"/>
                  <w:sz w:val="20"/>
                  <w:szCs w:val="18"/>
                  <w:lang w:eastAsia="en-US"/>
                </w:rPr>
                <w:t>x</w:t>
              </w:r>
            </w:ins>
          </w:p>
        </w:tc>
        <w:tc>
          <w:tcPr>
            <w:tcW w:w="1004" w:type="dxa"/>
            <w:hideMark/>
            <w:tcPrChange w:id="3624"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25" w:author="sanjai" w:date="2020-04-09T16:51:00Z"/>
                <w:rFonts w:ascii="Calibri" w:eastAsia="Times New Roman" w:hAnsi="Calibri"/>
                <w:color w:val="000000"/>
                <w:kern w:val="0"/>
                <w:sz w:val="20"/>
                <w:szCs w:val="18"/>
                <w:lang w:eastAsia="en-US"/>
              </w:rPr>
            </w:pPr>
            <w:ins w:id="3626" w:author="sanjai" w:date="2020-04-09T16:51:00Z">
              <w:r w:rsidRPr="00ED139C">
                <w:rPr>
                  <w:rFonts w:ascii="Calibri" w:eastAsia="Times New Roman" w:hAnsi="Calibri"/>
                  <w:color w:val="000000"/>
                  <w:kern w:val="0"/>
                  <w:sz w:val="20"/>
                  <w:szCs w:val="18"/>
                  <w:lang w:eastAsia="en-US"/>
                </w:rPr>
                <w:t>x</w:t>
              </w:r>
            </w:ins>
          </w:p>
        </w:tc>
        <w:tc>
          <w:tcPr>
            <w:tcW w:w="801" w:type="dxa"/>
            <w:hideMark/>
            <w:tcPrChange w:id="3627"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28" w:author="sanjai" w:date="2020-04-09T16:51:00Z"/>
                <w:rFonts w:ascii="Calibri" w:eastAsia="Times New Roman" w:hAnsi="Calibri"/>
                <w:color w:val="000000"/>
                <w:kern w:val="0"/>
                <w:sz w:val="20"/>
                <w:szCs w:val="18"/>
                <w:lang w:eastAsia="en-US"/>
              </w:rPr>
            </w:pPr>
          </w:p>
        </w:tc>
        <w:tc>
          <w:tcPr>
            <w:tcW w:w="695" w:type="dxa"/>
            <w:hideMark/>
            <w:tcPrChange w:id="3629"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30" w:author="sanjai" w:date="2020-04-09T16:51:00Z"/>
                <w:rFonts w:ascii="Calibri" w:eastAsia="Times New Roman" w:hAnsi="Calibri"/>
                <w:color w:val="000000"/>
                <w:kern w:val="0"/>
                <w:sz w:val="20"/>
                <w:szCs w:val="18"/>
                <w:lang w:eastAsia="en-US"/>
              </w:rPr>
            </w:pPr>
          </w:p>
        </w:tc>
        <w:tc>
          <w:tcPr>
            <w:tcW w:w="685" w:type="dxa"/>
            <w:hideMark/>
            <w:tcPrChange w:id="3631"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32" w:author="sanjai" w:date="2020-04-09T16:51:00Z"/>
                <w:rFonts w:ascii="Calibri" w:eastAsia="Times New Roman" w:hAnsi="Calibri"/>
                <w:color w:val="000000"/>
                <w:kern w:val="0"/>
                <w:sz w:val="20"/>
                <w:szCs w:val="18"/>
                <w:lang w:eastAsia="en-US"/>
              </w:rPr>
            </w:pPr>
          </w:p>
        </w:tc>
        <w:tc>
          <w:tcPr>
            <w:tcW w:w="830" w:type="dxa"/>
            <w:hideMark/>
            <w:tcPrChange w:id="3633"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34" w:author="sanjai" w:date="2020-04-09T16:51:00Z"/>
                <w:rFonts w:ascii="Calibri" w:eastAsia="Times New Roman" w:hAnsi="Calibri"/>
                <w:color w:val="000000"/>
                <w:kern w:val="0"/>
                <w:sz w:val="20"/>
                <w:szCs w:val="18"/>
                <w:lang w:eastAsia="en-US"/>
              </w:rPr>
            </w:pPr>
          </w:p>
        </w:tc>
        <w:tc>
          <w:tcPr>
            <w:tcW w:w="1440" w:type="dxa"/>
            <w:hideMark/>
            <w:tcPrChange w:id="3635"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36" w:author="sanjai" w:date="2020-04-09T16:51:00Z"/>
                <w:rFonts w:ascii="Calibri" w:eastAsia="Times New Roman" w:hAnsi="Calibri"/>
                <w:color w:val="000000"/>
                <w:kern w:val="0"/>
                <w:sz w:val="20"/>
                <w:szCs w:val="18"/>
                <w:lang w:eastAsia="en-US"/>
              </w:rPr>
            </w:pPr>
          </w:p>
        </w:tc>
      </w:tr>
      <w:tr w:rsidR="00ED139C" w:rsidRPr="00ED139C" w:rsidTr="00ED139C">
        <w:tblPrEx>
          <w:tblPrExChange w:id="3637"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638" w:author="sanjai" w:date="2020-04-09T16:51:00Z"/>
          <w:trPrChange w:id="3639"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640"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641" w:author="sanjai" w:date="2020-04-09T16:51:00Z"/>
                <w:rFonts w:ascii="Calibri" w:eastAsia="Times New Roman" w:hAnsi="Calibri"/>
                <w:color w:val="000000"/>
                <w:kern w:val="0"/>
                <w:sz w:val="20"/>
                <w:szCs w:val="18"/>
                <w:lang w:eastAsia="en-US"/>
              </w:rPr>
            </w:pPr>
            <w:proofErr w:type="spellStart"/>
            <w:ins w:id="3642" w:author="sanjai" w:date="2020-04-09T16:51:00Z">
              <w:r w:rsidRPr="00ED139C">
                <w:rPr>
                  <w:rFonts w:ascii="Calibri" w:eastAsia="Times New Roman" w:hAnsi="Calibri"/>
                  <w:color w:val="000000"/>
                  <w:kern w:val="0"/>
                  <w:sz w:val="20"/>
                  <w:szCs w:val="18"/>
                  <w:lang w:eastAsia="en-US"/>
                </w:rPr>
                <w:t>Xreg</w:t>
              </w:r>
              <w:proofErr w:type="spellEnd"/>
              <w:r w:rsidRPr="00ED139C">
                <w:rPr>
                  <w:rFonts w:ascii="Calibri" w:eastAsia="Times New Roman" w:hAnsi="Calibri"/>
                  <w:color w:val="000000"/>
                  <w:kern w:val="0"/>
                  <w:sz w:val="20"/>
                  <w:szCs w:val="18"/>
                  <w:lang w:eastAsia="en-US"/>
                </w:rPr>
                <w:t>/</w:t>
              </w:r>
              <w:proofErr w:type="spellStart"/>
              <w:r w:rsidRPr="00ED139C">
                <w:rPr>
                  <w:rFonts w:ascii="Calibri" w:eastAsia="Times New Roman" w:hAnsi="Calibri"/>
                  <w:color w:val="000000"/>
                  <w:kern w:val="0"/>
                  <w:sz w:val="20"/>
                  <w:szCs w:val="18"/>
                  <w:lang w:eastAsia="en-US"/>
                </w:rPr>
                <w:t>Imm</w:t>
              </w:r>
              <w:proofErr w:type="spellEnd"/>
            </w:ins>
          </w:p>
        </w:tc>
        <w:tc>
          <w:tcPr>
            <w:tcW w:w="951" w:type="dxa"/>
            <w:hideMark/>
            <w:tcPrChange w:id="3643"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44" w:author="sanjai" w:date="2020-04-09T16:51:00Z"/>
                <w:rFonts w:ascii="Calibri" w:eastAsia="Times New Roman" w:hAnsi="Calibri"/>
                <w:color w:val="000000"/>
                <w:kern w:val="0"/>
                <w:sz w:val="20"/>
                <w:szCs w:val="18"/>
                <w:lang w:eastAsia="en-US"/>
              </w:rPr>
            </w:pPr>
            <w:ins w:id="3645" w:author="sanjai" w:date="2020-04-09T16:51:00Z">
              <w:r w:rsidRPr="00ED139C">
                <w:rPr>
                  <w:rFonts w:ascii="Calibri" w:eastAsia="Times New Roman" w:hAnsi="Calibri"/>
                  <w:color w:val="000000"/>
                  <w:kern w:val="0"/>
                  <w:sz w:val="20"/>
                  <w:szCs w:val="18"/>
                  <w:lang w:eastAsia="en-US"/>
                </w:rPr>
                <w:t>x</w:t>
              </w:r>
            </w:ins>
          </w:p>
        </w:tc>
        <w:tc>
          <w:tcPr>
            <w:tcW w:w="1104" w:type="dxa"/>
            <w:hideMark/>
            <w:tcPrChange w:id="3646"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47" w:author="sanjai" w:date="2020-04-09T16:51:00Z"/>
                <w:rFonts w:ascii="Calibri" w:eastAsia="Times New Roman" w:hAnsi="Calibri"/>
                <w:color w:val="000000"/>
                <w:kern w:val="0"/>
                <w:sz w:val="20"/>
                <w:szCs w:val="18"/>
                <w:lang w:eastAsia="en-US"/>
              </w:rPr>
            </w:pPr>
          </w:p>
        </w:tc>
        <w:tc>
          <w:tcPr>
            <w:tcW w:w="911" w:type="dxa"/>
            <w:hideMark/>
            <w:tcPrChange w:id="3648"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49" w:author="sanjai" w:date="2020-04-09T16:51:00Z"/>
                <w:rFonts w:ascii="Calibri" w:eastAsia="Times New Roman" w:hAnsi="Calibri"/>
                <w:color w:val="000000"/>
                <w:kern w:val="0"/>
                <w:sz w:val="20"/>
                <w:szCs w:val="18"/>
                <w:lang w:eastAsia="en-US"/>
              </w:rPr>
            </w:pPr>
            <w:ins w:id="3650" w:author="sanjai" w:date="2020-04-09T16:51:00Z">
              <w:r w:rsidRPr="00ED139C">
                <w:rPr>
                  <w:rFonts w:ascii="Calibri" w:eastAsia="Times New Roman" w:hAnsi="Calibri"/>
                  <w:color w:val="000000"/>
                  <w:kern w:val="0"/>
                  <w:sz w:val="20"/>
                  <w:szCs w:val="18"/>
                  <w:lang w:eastAsia="en-US"/>
                </w:rPr>
                <w:t>x</w:t>
              </w:r>
            </w:ins>
          </w:p>
        </w:tc>
        <w:tc>
          <w:tcPr>
            <w:tcW w:w="1004" w:type="dxa"/>
            <w:hideMark/>
            <w:tcPrChange w:id="3651"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52" w:author="sanjai" w:date="2020-04-09T16:51:00Z"/>
                <w:rFonts w:ascii="Calibri" w:eastAsia="Times New Roman" w:hAnsi="Calibri"/>
                <w:color w:val="000000"/>
                <w:kern w:val="0"/>
                <w:sz w:val="20"/>
                <w:szCs w:val="18"/>
                <w:lang w:eastAsia="en-US"/>
              </w:rPr>
            </w:pPr>
            <w:ins w:id="3653" w:author="sanjai" w:date="2020-04-09T16:51:00Z">
              <w:r w:rsidRPr="00ED139C">
                <w:rPr>
                  <w:rFonts w:ascii="Calibri" w:eastAsia="Times New Roman" w:hAnsi="Calibri"/>
                  <w:color w:val="000000"/>
                  <w:kern w:val="0"/>
                  <w:sz w:val="20"/>
                  <w:szCs w:val="18"/>
                  <w:lang w:eastAsia="en-US"/>
                </w:rPr>
                <w:t>x</w:t>
              </w:r>
            </w:ins>
          </w:p>
        </w:tc>
        <w:tc>
          <w:tcPr>
            <w:tcW w:w="801" w:type="dxa"/>
            <w:hideMark/>
            <w:tcPrChange w:id="3654"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55" w:author="sanjai" w:date="2020-04-09T16:51:00Z"/>
                <w:rFonts w:ascii="Calibri" w:eastAsia="Times New Roman" w:hAnsi="Calibri"/>
                <w:color w:val="000000"/>
                <w:kern w:val="0"/>
                <w:sz w:val="20"/>
                <w:szCs w:val="18"/>
                <w:lang w:eastAsia="en-US"/>
              </w:rPr>
            </w:pPr>
          </w:p>
        </w:tc>
        <w:tc>
          <w:tcPr>
            <w:tcW w:w="695" w:type="dxa"/>
            <w:hideMark/>
            <w:tcPrChange w:id="3656"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57" w:author="sanjai" w:date="2020-04-09T16:51:00Z"/>
                <w:rFonts w:ascii="Calibri" w:eastAsia="Times New Roman" w:hAnsi="Calibri"/>
                <w:color w:val="000000"/>
                <w:kern w:val="0"/>
                <w:sz w:val="20"/>
                <w:szCs w:val="18"/>
                <w:lang w:eastAsia="en-US"/>
              </w:rPr>
            </w:pPr>
          </w:p>
        </w:tc>
        <w:tc>
          <w:tcPr>
            <w:tcW w:w="685" w:type="dxa"/>
            <w:hideMark/>
            <w:tcPrChange w:id="3658"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59" w:author="sanjai" w:date="2020-04-09T16:51:00Z"/>
                <w:rFonts w:ascii="Calibri" w:eastAsia="Times New Roman" w:hAnsi="Calibri"/>
                <w:color w:val="000000"/>
                <w:kern w:val="0"/>
                <w:sz w:val="20"/>
                <w:szCs w:val="18"/>
                <w:lang w:eastAsia="en-US"/>
              </w:rPr>
            </w:pPr>
          </w:p>
        </w:tc>
        <w:tc>
          <w:tcPr>
            <w:tcW w:w="830" w:type="dxa"/>
            <w:hideMark/>
            <w:tcPrChange w:id="3660"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61" w:author="sanjai" w:date="2020-04-09T16:51:00Z"/>
                <w:rFonts w:ascii="Calibri" w:eastAsia="Times New Roman" w:hAnsi="Calibri"/>
                <w:color w:val="000000"/>
                <w:kern w:val="0"/>
                <w:sz w:val="20"/>
                <w:szCs w:val="18"/>
                <w:lang w:eastAsia="en-US"/>
              </w:rPr>
            </w:pPr>
          </w:p>
        </w:tc>
        <w:tc>
          <w:tcPr>
            <w:tcW w:w="1440" w:type="dxa"/>
            <w:hideMark/>
            <w:tcPrChange w:id="3662"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663" w:author="sanjai" w:date="2020-04-09T16:51:00Z"/>
                <w:rFonts w:ascii="Calibri" w:eastAsia="Times New Roman" w:hAnsi="Calibri"/>
                <w:color w:val="000000"/>
                <w:kern w:val="0"/>
                <w:sz w:val="20"/>
                <w:szCs w:val="18"/>
                <w:lang w:eastAsia="en-US"/>
              </w:rPr>
            </w:pPr>
            <w:ins w:id="3664" w:author="sanjai" w:date="2020-04-09T16:51:00Z">
              <w:r w:rsidRPr="00ED139C">
                <w:rPr>
                  <w:rFonts w:ascii="Calibri" w:eastAsia="Times New Roman" w:hAnsi="Calibri"/>
                  <w:color w:val="000000"/>
                  <w:kern w:val="0"/>
                  <w:sz w:val="20"/>
                  <w:szCs w:val="18"/>
                  <w:lang w:eastAsia="en-US"/>
                </w:rPr>
                <w:t xml:space="preserve">vrgather.vi requires </w:t>
              </w:r>
              <w:proofErr w:type="spellStart"/>
              <w:r w:rsidRPr="00ED139C">
                <w:rPr>
                  <w:rFonts w:ascii="Calibri" w:eastAsia="Times New Roman" w:hAnsi="Calibri"/>
                  <w:color w:val="000000"/>
                  <w:kern w:val="0"/>
                  <w:sz w:val="20"/>
                  <w:szCs w:val="18"/>
                  <w:lang w:eastAsia="en-US"/>
                </w:rPr>
                <w:t>imm</w:t>
              </w:r>
              <w:proofErr w:type="spellEnd"/>
              <w:r w:rsidRPr="00ED139C">
                <w:rPr>
                  <w:rFonts w:ascii="Calibri" w:eastAsia="Times New Roman" w:hAnsi="Calibri"/>
                  <w:color w:val="000000"/>
                  <w:kern w:val="0"/>
                  <w:sz w:val="20"/>
                  <w:szCs w:val="18"/>
                  <w:lang w:eastAsia="en-US"/>
                </w:rPr>
                <w:t>/</w:t>
              </w:r>
              <w:proofErr w:type="spellStart"/>
              <w:r w:rsidRPr="00ED139C">
                <w:rPr>
                  <w:rFonts w:ascii="Calibri" w:eastAsia="Times New Roman" w:hAnsi="Calibri"/>
                  <w:color w:val="000000"/>
                  <w:kern w:val="0"/>
                  <w:sz w:val="20"/>
                  <w:szCs w:val="18"/>
                  <w:lang w:eastAsia="en-US"/>
                </w:rPr>
                <w:t>int</w:t>
              </w:r>
              <w:proofErr w:type="spellEnd"/>
              <w:r w:rsidRPr="00ED139C">
                <w:rPr>
                  <w:rFonts w:ascii="Calibri" w:eastAsia="Times New Roman" w:hAnsi="Calibri"/>
                  <w:color w:val="000000"/>
                  <w:kern w:val="0"/>
                  <w:sz w:val="20"/>
                  <w:szCs w:val="18"/>
                  <w:lang w:eastAsia="en-US"/>
                </w:rPr>
                <w:t xml:space="preserve"> scalar </w:t>
              </w:r>
              <w:proofErr w:type="spellStart"/>
              <w:r w:rsidRPr="00ED139C">
                <w:rPr>
                  <w:rFonts w:ascii="Calibri" w:eastAsia="Times New Roman" w:hAnsi="Calibri"/>
                  <w:color w:val="000000"/>
                  <w:kern w:val="0"/>
                  <w:sz w:val="20"/>
                  <w:szCs w:val="18"/>
                  <w:lang w:eastAsia="en-US"/>
                </w:rPr>
                <w:t>reg</w:t>
              </w:r>
              <w:proofErr w:type="spellEnd"/>
            </w:ins>
          </w:p>
        </w:tc>
      </w:tr>
      <w:tr w:rsidR="00ED139C" w:rsidRPr="00ED139C" w:rsidTr="00ED139C">
        <w:tblPrEx>
          <w:tblPrExChange w:id="3665"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3666" w:author="sanjai" w:date="2020-04-09T16:51:00Z"/>
          <w:trPrChange w:id="3667"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668"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rPr>
                <w:ins w:id="3669" w:author="sanjai" w:date="2020-04-09T16:51:00Z"/>
                <w:rFonts w:ascii="Calibri" w:eastAsia="Times New Roman" w:hAnsi="Calibri"/>
                <w:color w:val="000000"/>
                <w:kern w:val="0"/>
                <w:sz w:val="20"/>
                <w:szCs w:val="18"/>
                <w:lang w:eastAsia="en-US"/>
              </w:rPr>
            </w:pPr>
            <w:ins w:id="3670" w:author="sanjai" w:date="2020-04-09T16:51:00Z">
              <w:r w:rsidRPr="00ED139C">
                <w:rPr>
                  <w:rFonts w:ascii="Calibri" w:eastAsia="Times New Roman" w:hAnsi="Calibri"/>
                  <w:color w:val="000000"/>
                  <w:kern w:val="0"/>
                  <w:sz w:val="20"/>
                  <w:szCs w:val="18"/>
                  <w:lang w:eastAsia="en-US"/>
                </w:rPr>
                <w:t>Destination Type</w:t>
              </w:r>
            </w:ins>
          </w:p>
        </w:tc>
        <w:tc>
          <w:tcPr>
            <w:tcW w:w="951" w:type="dxa"/>
            <w:hideMark/>
            <w:tcPrChange w:id="3671"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72" w:author="sanjai" w:date="2020-04-09T16:51:00Z"/>
                <w:rFonts w:ascii="Calibri" w:eastAsia="Times New Roman" w:hAnsi="Calibri"/>
                <w:color w:val="000000"/>
                <w:kern w:val="0"/>
                <w:sz w:val="20"/>
                <w:szCs w:val="18"/>
                <w:lang w:eastAsia="en-US"/>
              </w:rPr>
            </w:pPr>
            <w:ins w:id="3673" w:author="sanjai" w:date="2020-04-09T16:51:00Z">
              <w:r w:rsidRPr="00ED139C">
                <w:rPr>
                  <w:rFonts w:ascii="Calibri" w:eastAsia="Times New Roman" w:hAnsi="Calibri"/>
                  <w:color w:val="000000"/>
                  <w:kern w:val="0"/>
                  <w:sz w:val="20"/>
                  <w:szCs w:val="18"/>
                  <w:lang w:eastAsia="en-US"/>
                </w:rPr>
                <w:t>v</w:t>
              </w:r>
            </w:ins>
          </w:p>
        </w:tc>
        <w:tc>
          <w:tcPr>
            <w:tcW w:w="1104" w:type="dxa"/>
            <w:hideMark/>
            <w:tcPrChange w:id="3674"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75" w:author="sanjai" w:date="2020-04-09T16:51:00Z"/>
                <w:rFonts w:ascii="Calibri" w:eastAsia="Times New Roman" w:hAnsi="Calibri"/>
                <w:color w:val="000000"/>
                <w:kern w:val="0"/>
                <w:sz w:val="20"/>
                <w:szCs w:val="18"/>
                <w:lang w:eastAsia="en-US"/>
              </w:rPr>
            </w:pPr>
            <w:ins w:id="3676" w:author="sanjai" w:date="2020-04-09T16:51:00Z">
              <w:r w:rsidRPr="00ED139C">
                <w:rPr>
                  <w:rFonts w:ascii="Calibri" w:eastAsia="Times New Roman" w:hAnsi="Calibri"/>
                  <w:color w:val="000000"/>
                  <w:kern w:val="0"/>
                  <w:sz w:val="20"/>
                  <w:szCs w:val="18"/>
                  <w:lang w:eastAsia="en-US"/>
                </w:rPr>
                <w:t>v</w:t>
              </w:r>
            </w:ins>
          </w:p>
        </w:tc>
        <w:tc>
          <w:tcPr>
            <w:tcW w:w="911" w:type="dxa"/>
            <w:hideMark/>
            <w:tcPrChange w:id="3677"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78" w:author="sanjai" w:date="2020-04-09T16:51:00Z"/>
                <w:rFonts w:ascii="Calibri" w:eastAsia="Times New Roman" w:hAnsi="Calibri"/>
                <w:color w:val="000000"/>
                <w:kern w:val="0"/>
                <w:sz w:val="20"/>
                <w:szCs w:val="18"/>
                <w:lang w:eastAsia="en-US"/>
              </w:rPr>
            </w:pPr>
            <w:ins w:id="3679" w:author="sanjai" w:date="2020-04-09T16:51:00Z">
              <w:r w:rsidRPr="00ED139C">
                <w:rPr>
                  <w:rFonts w:ascii="Calibri" w:eastAsia="Times New Roman" w:hAnsi="Calibri"/>
                  <w:color w:val="000000"/>
                  <w:kern w:val="0"/>
                  <w:sz w:val="20"/>
                  <w:szCs w:val="18"/>
                  <w:lang w:eastAsia="en-US"/>
                </w:rPr>
                <w:t>v</w:t>
              </w:r>
            </w:ins>
          </w:p>
        </w:tc>
        <w:tc>
          <w:tcPr>
            <w:tcW w:w="1004" w:type="dxa"/>
            <w:hideMark/>
            <w:tcPrChange w:id="3680"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81" w:author="sanjai" w:date="2020-04-09T16:51:00Z"/>
                <w:rFonts w:ascii="Calibri" w:eastAsia="Times New Roman" w:hAnsi="Calibri"/>
                <w:color w:val="000000"/>
                <w:kern w:val="0"/>
                <w:sz w:val="20"/>
                <w:szCs w:val="18"/>
                <w:lang w:eastAsia="en-US"/>
              </w:rPr>
            </w:pPr>
            <w:ins w:id="3682" w:author="sanjai" w:date="2020-04-09T16:51:00Z">
              <w:r w:rsidRPr="00ED139C">
                <w:rPr>
                  <w:rFonts w:ascii="Calibri" w:eastAsia="Times New Roman" w:hAnsi="Calibri"/>
                  <w:color w:val="000000"/>
                  <w:kern w:val="0"/>
                  <w:sz w:val="20"/>
                  <w:szCs w:val="18"/>
                  <w:lang w:eastAsia="en-US"/>
                </w:rPr>
                <w:t>v</w:t>
              </w:r>
            </w:ins>
          </w:p>
        </w:tc>
        <w:tc>
          <w:tcPr>
            <w:tcW w:w="801" w:type="dxa"/>
            <w:hideMark/>
            <w:tcPrChange w:id="3683"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84" w:author="sanjai" w:date="2020-04-09T16:51:00Z"/>
                <w:rFonts w:ascii="Calibri" w:eastAsia="Times New Roman" w:hAnsi="Calibri"/>
                <w:color w:val="000000"/>
                <w:kern w:val="0"/>
                <w:sz w:val="20"/>
                <w:szCs w:val="18"/>
                <w:lang w:eastAsia="en-US"/>
              </w:rPr>
            </w:pPr>
            <w:ins w:id="3685" w:author="sanjai" w:date="2020-04-09T16:51:00Z">
              <w:r w:rsidRPr="00ED139C">
                <w:rPr>
                  <w:rFonts w:ascii="Calibri" w:eastAsia="Times New Roman" w:hAnsi="Calibri"/>
                  <w:color w:val="000000"/>
                  <w:kern w:val="0"/>
                  <w:sz w:val="20"/>
                  <w:szCs w:val="18"/>
                  <w:lang w:eastAsia="en-US"/>
                </w:rPr>
                <w:t>x</w:t>
              </w:r>
            </w:ins>
          </w:p>
        </w:tc>
        <w:tc>
          <w:tcPr>
            <w:tcW w:w="695" w:type="dxa"/>
            <w:hideMark/>
            <w:tcPrChange w:id="3686"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87" w:author="sanjai" w:date="2020-04-09T16:51:00Z"/>
                <w:rFonts w:ascii="Calibri" w:eastAsia="Times New Roman" w:hAnsi="Calibri"/>
                <w:color w:val="000000"/>
                <w:kern w:val="0"/>
                <w:sz w:val="20"/>
                <w:szCs w:val="18"/>
                <w:lang w:eastAsia="en-US"/>
              </w:rPr>
            </w:pPr>
            <w:ins w:id="3688" w:author="sanjai" w:date="2020-04-09T16:51:00Z">
              <w:r w:rsidRPr="00ED139C">
                <w:rPr>
                  <w:rFonts w:ascii="Calibri" w:eastAsia="Times New Roman" w:hAnsi="Calibri"/>
                  <w:color w:val="000000"/>
                  <w:kern w:val="0"/>
                  <w:sz w:val="20"/>
                  <w:szCs w:val="18"/>
                  <w:lang w:eastAsia="en-US"/>
                </w:rPr>
                <w:t>f</w:t>
              </w:r>
            </w:ins>
          </w:p>
        </w:tc>
        <w:tc>
          <w:tcPr>
            <w:tcW w:w="685" w:type="dxa"/>
            <w:hideMark/>
            <w:tcPrChange w:id="3689"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90" w:author="sanjai" w:date="2020-04-09T16:51:00Z"/>
                <w:rFonts w:ascii="Calibri" w:eastAsia="Times New Roman" w:hAnsi="Calibri"/>
                <w:color w:val="000000"/>
                <w:kern w:val="0"/>
                <w:sz w:val="20"/>
                <w:szCs w:val="18"/>
                <w:lang w:eastAsia="en-US"/>
              </w:rPr>
            </w:pPr>
            <w:ins w:id="3691" w:author="sanjai" w:date="2020-04-09T16:51:00Z">
              <w:r w:rsidRPr="00ED139C">
                <w:rPr>
                  <w:rFonts w:ascii="Calibri" w:eastAsia="Times New Roman" w:hAnsi="Calibri"/>
                  <w:color w:val="000000"/>
                  <w:kern w:val="0"/>
                  <w:sz w:val="20"/>
                  <w:szCs w:val="18"/>
                  <w:lang w:eastAsia="en-US"/>
                </w:rPr>
                <w:t>v</w:t>
              </w:r>
            </w:ins>
          </w:p>
        </w:tc>
        <w:tc>
          <w:tcPr>
            <w:tcW w:w="830" w:type="dxa"/>
            <w:hideMark/>
            <w:tcPrChange w:id="3692"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93" w:author="sanjai" w:date="2020-04-09T16:51:00Z"/>
                <w:rFonts w:ascii="Calibri" w:eastAsia="Times New Roman" w:hAnsi="Calibri"/>
                <w:color w:val="000000"/>
                <w:kern w:val="0"/>
                <w:sz w:val="20"/>
                <w:szCs w:val="18"/>
                <w:lang w:eastAsia="en-US"/>
              </w:rPr>
            </w:pPr>
            <w:ins w:id="3694" w:author="sanjai" w:date="2020-04-09T16:51:00Z">
              <w:r w:rsidRPr="00ED139C">
                <w:rPr>
                  <w:rFonts w:ascii="Calibri" w:eastAsia="Times New Roman" w:hAnsi="Calibri"/>
                  <w:color w:val="000000"/>
                  <w:kern w:val="0"/>
                  <w:sz w:val="20"/>
                  <w:szCs w:val="18"/>
                  <w:lang w:eastAsia="en-US"/>
                </w:rPr>
                <w:t>v</w:t>
              </w:r>
            </w:ins>
          </w:p>
        </w:tc>
        <w:tc>
          <w:tcPr>
            <w:tcW w:w="1440" w:type="dxa"/>
            <w:hideMark/>
            <w:tcPrChange w:id="3695"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696" w:author="sanjai" w:date="2020-04-09T16:51:00Z"/>
                <w:rFonts w:ascii="Calibri" w:eastAsia="Times New Roman" w:hAnsi="Calibri"/>
                <w:color w:val="000000"/>
                <w:kern w:val="0"/>
                <w:sz w:val="20"/>
                <w:szCs w:val="18"/>
                <w:lang w:eastAsia="en-US"/>
              </w:rPr>
            </w:pPr>
            <w:ins w:id="3697" w:author="sanjai" w:date="2020-04-09T16:51:00Z">
              <w:r w:rsidRPr="00ED139C">
                <w:rPr>
                  <w:rFonts w:ascii="Calibri" w:eastAsia="Times New Roman" w:hAnsi="Calibri"/>
                  <w:color w:val="000000"/>
                  <w:kern w:val="0"/>
                  <w:sz w:val="20"/>
                  <w:szCs w:val="18"/>
                  <w:lang w:eastAsia="en-US"/>
                </w:rPr>
                <w:t xml:space="preserve">v - vector </w:t>
              </w:r>
              <w:proofErr w:type="spellStart"/>
              <w:r w:rsidRPr="00ED139C">
                <w:rPr>
                  <w:rFonts w:ascii="Calibri" w:eastAsia="Times New Roman" w:hAnsi="Calibri"/>
                  <w:color w:val="000000"/>
                  <w:kern w:val="0"/>
                  <w:sz w:val="20"/>
                  <w:szCs w:val="18"/>
                  <w:lang w:eastAsia="en-US"/>
                </w:rPr>
                <w:t>reg</w:t>
              </w:r>
              <w:proofErr w:type="spellEnd"/>
              <w:r w:rsidRPr="00ED139C">
                <w:rPr>
                  <w:rFonts w:ascii="Calibri" w:eastAsia="Times New Roman" w:hAnsi="Calibri"/>
                  <w:color w:val="000000"/>
                  <w:kern w:val="0"/>
                  <w:sz w:val="20"/>
                  <w:szCs w:val="18"/>
                  <w:lang w:eastAsia="en-US"/>
                </w:rPr>
                <w:br/>
                <w:t xml:space="preserve">x - </w:t>
              </w:r>
              <w:proofErr w:type="spellStart"/>
              <w:r w:rsidRPr="00ED139C">
                <w:rPr>
                  <w:rFonts w:ascii="Calibri" w:eastAsia="Times New Roman" w:hAnsi="Calibri"/>
                  <w:color w:val="000000"/>
                  <w:kern w:val="0"/>
                  <w:sz w:val="20"/>
                  <w:szCs w:val="18"/>
                  <w:lang w:eastAsia="en-US"/>
                </w:rPr>
                <w:t>int</w:t>
              </w:r>
              <w:proofErr w:type="spellEnd"/>
              <w:r w:rsidRPr="00ED139C">
                <w:rPr>
                  <w:rFonts w:ascii="Calibri" w:eastAsia="Times New Roman" w:hAnsi="Calibri"/>
                  <w:color w:val="000000"/>
                  <w:kern w:val="0"/>
                  <w:sz w:val="20"/>
                  <w:szCs w:val="18"/>
                  <w:lang w:eastAsia="en-US"/>
                </w:rPr>
                <w:t xml:space="preserve"> scalar</w:t>
              </w:r>
              <w:r w:rsidRPr="00ED139C">
                <w:rPr>
                  <w:rFonts w:ascii="Calibri" w:eastAsia="Times New Roman" w:hAnsi="Calibri"/>
                  <w:color w:val="000000"/>
                  <w:kern w:val="0"/>
                  <w:sz w:val="20"/>
                  <w:szCs w:val="18"/>
                  <w:lang w:eastAsia="en-US"/>
                </w:rPr>
                <w:br/>
                <w:t xml:space="preserve">f - </w:t>
              </w:r>
              <w:proofErr w:type="spellStart"/>
              <w:r w:rsidRPr="00ED139C">
                <w:rPr>
                  <w:rFonts w:ascii="Calibri" w:eastAsia="Times New Roman" w:hAnsi="Calibri"/>
                  <w:color w:val="000000"/>
                  <w:kern w:val="0"/>
                  <w:sz w:val="20"/>
                  <w:szCs w:val="18"/>
                  <w:lang w:eastAsia="en-US"/>
                </w:rPr>
                <w:t>fp</w:t>
              </w:r>
              <w:proofErr w:type="spellEnd"/>
              <w:r w:rsidRPr="00ED139C">
                <w:rPr>
                  <w:rFonts w:ascii="Calibri" w:eastAsia="Times New Roman" w:hAnsi="Calibri"/>
                  <w:color w:val="000000"/>
                  <w:kern w:val="0"/>
                  <w:sz w:val="20"/>
                  <w:szCs w:val="18"/>
                  <w:lang w:eastAsia="en-US"/>
                </w:rPr>
                <w:t xml:space="preserve"> scalar</w:t>
              </w:r>
            </w:ins>
          </w:p>
        </w:tc>
      </w:tr>
      <w:tr w:rsidR="00ED139C" w:rsidRPr="00ED139C" w:rsidTr="00ED139C">
        <w:tblPrEx>
          <w:tblPrExChange w:id="3698"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699" w:author="sanjai" w:date="2020-04-09T16:51:00Z"/>
          <w:trPrChange w:id="3700"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701"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702" w:author="sanjai" w:date="2020-04-09T16:51:00Z"/>
                <w:rFonts w:ascii="Calibri" w:eastAsia="Times New Roman" w:hAnsi="Calibri"/>
                <w:color w:val="000000"/>
                <w:kern w:val="0"/>
                <w:sz w:val="20"/>
                <w:szCs w:val="18"/>
                <w:lang w:eastAsia="en-US"/>
              </w:rPr>
            </w:pPr>
            <w:ins w:id="3703" w:author="sanjai" w:date="2020-04-09T16:51:00Z">
              <w:r w:rsidRPr="00ED139C">
                <w:rPr>
                  <w:rFonts w:ascii="Calibri" w:eastAsia="Times New Roman" w:hAnsi="Calibri"/>
                  <w:color w:val="000000"/>
                  <w:kern w:val="0"/>
                  <w:sz w:val="20"/>
                  <w:szCs w:val="18"/>
                  <w:lang w:eastAsia="en-US"/>
                </w:rPr>
                <w:t>#</w:t>
              </w:r>
              <w:proofErr w:type="spellStart"/>
              <w:r w:rsidRPr="00ED139C">
                <w:rPr>
                  <w:rFonts w:ascii="Calibri" w:eastAsia="Times New Roman" w:hAnsi="Calibri"/>
                  <w:color w:val="000000"/>
                  <w:kern w:val="0"/>
                  <w:sz w:val="20"/>
                  <w:szCs w:val="18"/>
                  <w:lang w:eastAsia="en-US"/>
                </w:rPr>
                <w:t>uops</w:t>
              </w:r>
              <w:proofErr w:type="spellEnd"/>
            </w:ins>
          </w:p>
        </w:tc>
        <w:tc>
          <w:tcPr>
            <w:tcW w:w="951" w:type="dxa"/>
            <w:hideMark/>
            <w:tcPrChange w:id="3704"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05" w:author="sanjai" w:date="2020-04-09T16:51:00Z"/>
                <w:rFonts w:ascii="Calibri" w:eastAsia="Times New Roman" w:hAnsi="Calibri"/>
                <w:color w:val="000000"/>
                <w:kern w:val="0"/>
                <w:sz w:val="20"/>
                <w:szCs w:val="18"/>
                <w:lang w:eastAsia="en-US"/>
              </w:rPr>
            </w:pPr>
          </w:p>
        </w:tc>
        <w:tc>
          <w:tcPr>
            <w:tcW w:w="1104" w:type="dxa"/>
            <w:hideMark/>
            <w:tcPrChange w:id="3706"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07" w:author="sanjai" w:date="2020-04-09T16:51:00Z"/>
                <w:rFonts w:ascii="Calibri" w:eastAsia="Times New Roman" w:hAnsi="Calibri"/>
                <w:color w:val="000000"/>
                <w:kern w:val="0"/>
                <w:sz w:val="20"/>
                <w:szCs w:val="18"/>
                <w:lang w:eastAsia="en-US"/>
              </w:rPr>
            </w:pPr>
          </w:p>
        </w:tc>
        <w:tc>
          <w:tcPr>
            <w:tcW w:w="911" w:type="dxa"/>
            <w:hideMark/>
            <w:tcPrChange w:id="3708"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09" w:author="sanjai" w:date="2020-04-09T16:51:00Z"/>
                <w:rFonts w:ascii="Calibri" w:eastAsia="Times New Roman" w:hAnsi="Calibri"/>
                <w:color w:val="000000"/>
                <w:kern w:val="0"/>
                <w:sz w:val="20"/>
                <w:szCs w:val="18"/>
                <w:lang w:eastAsia="en-US"/>
              </w:rPr>
            </w:pPr>
          </w:p>
        </w:tc>
        <w:tc>
          <w:tcPr>
            <w:tcW w:w="1004" w:type="dxa"/>
            <w:hideMark/>
            <w:tcPrChange w:id="3710"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11" w:author="sanjai" w:date="2020-04-09T16:51:00Z"/>
                <w:rFonts w:ascii="Calibri" w:eastAsia="Times New Roman" w:hAnsi="Calibri"/>
                <w:color w:val="000000"/>
                <w:kern w:val="0"/>
                <w:sz w:val="20"/>
                <w:szCs w:val="18"/>
                <w:lang w:eastAsia="en-US"/>
              </w:rPr>
            </w:pPr>
          </w:p>
        </w:tc>
        <w:tc>
          <w:tcPr>
            <w:tcW w:w="801" w:type="dxa"/>
            <w:hideMark/>
            <w:tcPrChange w:id="3712"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13" w:author="sanjai" w:date="2020-04-09T16:51:00Z"/>
                <w:rFonts w:ascii="Calibri" w:eastAsia="Times New Roman" w:hAnsi="Calibri"/>
                <w:color w:val="000000"/>
                <w:kern w:val="0"/>
                <w:sz w:val="20"/>
                <w:szCs w:val="18"/>
                <w:lang w:eastAsia="en-US"/>
              </w:rPr>
            </w:pPr>
          </w:p>
        </w:tc>
        <w:tc>
          <w:tcPr>
            <w:tcW w:w="695" w:type="dxa"/>
            <w:hideMark/>
            <w:tcPrChange w:id="3714"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15" w:author="sanjai" w:date="2020-04-09T16:51:00Z"/>
                <w:rFonts w:ascii="Calibri" w:eastAsia="Times New Roman" w:hAnsi="Calibri"/>
                <w:color w:val="000000"/>
                <w:kern w:val="0"/>
                <w:sz w:val="20"/>
                <w:szCs w:val="18"/>
                <w:lang w:eastAsia="en-US"/>
              </w:rPr>
            </w:pPr>
          </w:p>
        </w:tc>
        <w:tc>
          <w:tcPr>
            <w:tcW w:w="685" w:type="dxa"/>
            <w:hideMark/>
            <w:tcPrChange w:id="3716"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17" w:author="sanjai" w:date="2020-04-09T16:51:00Z"/>
                <w:rFonts w:ascii="Calibri" w:eastAsia="Times New Roman" w:hAnsi="Calibri"/>
                <w:color w:val="000000"/>
                <w:kern w:val="0"/>
                <w:sz w:val="20"/>
                <w:szCs w:val="18"/>
                <w:lang w:eastAsia="en-US"/>
              </w:rPr>
            </w:pPr>
          </w:p>
        </w:tc>
        <w:tc>
          <w:tcPr>
            <w:tcW w:w="830" w:type="dxa"/>
            <w:hideMark/>
            <w:tcPrChange w:id="3718"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19" w:author="sanjai" w:date="2020-04-09T16:51:00Z"/>
                <w:rFonts w:ascii="Calibri" w:eastAsia="Times New Roman" w:hAnsi="Calibri"/>
                <w:color w:val="000000"/>
                <w:kern w:val="0"/>
                <w:sz w:val="20"/>
                <w:szCs w:val="18"/>
                <w:lang w:eastAsia="en-US"/>
              </w:rPr>
            </w:pPr>
          </w:p>
        </w:tc>
        <w:tc>
          <w:tcPr>
            <w:tcW w:w="1440" w:type="dxa"/>
            <w:hideMark/>
            <w:tcPrChange w:id="3720"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21" w:author="sanjai" w:date="2020-04-09T16:51:00Z"/>
                <w:rFonts w:ascii="Calibri" w:eastAsia="Times New Roman" w:hAnsi="Calibri"/>
                <w:color w:val="000000"/>
                <w:kern w:val="0"/>
                <w:sz w:val="20"/>
                <w:szCs w:val="18"/>
                <w:lang w:eastAsia="en-US"/>
              </w:rPr>
            </w:pPr>
          </w:p>
        </w:tc>
      </w:tr>
      <w:tr w:rsidR="00ED139C" w:rsidRPr="00ED139C" w:rsidTr="00ED139C">
        <w:tblPrEx>
          <w:tblPrExChange w:id="3722"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3723" w:author="sanjai" w:date="2020-04-09T16:51:00Z"/>
          <w:trPrChange w:id="3724"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725"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rPr>
                <w:ins w:id="3726" w:author="sanjai" w:date="2020-04-09T16:51:00Z"/>
                <w:rFonts w:ascii="Calibri" w:eastAsia="Times New Roman" w:hAnsi="Calibri"/>
                <w:color w:val="000000"/>
                <w:kern w:val="0"/>
                <w:sz w:val="20"/>
                <w:szCs w:val="18"/>
                <w:lang w:eastAsia="en-US"/>
              </w:rPr>
            </w:pPr>
            <w:ins w:id="3727" w:author="sanjai" w:date="2020-04-09T16:51:00Z">
              <w:r w:rsidRPr="00ED139C">
                <w:rPr>
                  <w:rFonts w:ascii="Calibri" w:eastAsia="Times New Roman" w:hAnsi="Calibri"/>
                  <w:color w:val="000000"/>
                  <w:kern w:val="0"/>
                  <w:sz w:val="20"/>
                  <w:szCs w:val="18"/>
                  <w:lang w:eastAsia="en-US"/>
                </w:rPr>
                <w:t>LMUL dependency</w:t>
              </w:r>
            </w:ins>
          </w:p>
        </w:tc>
        <w:tc>
          <w:tcPr>
            <w:tcW w:w="951" w:type="dxa"/>
            <w:hideMark/>
            <w:tcPrChange w:id="3728"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29" w:author="sanjai" w:date="2020-04-09T16:51:00Z"/>
                <w:rFonts w:ascii="Calibri" w:eastAsia="Times New Roman" w:hAnsi="Calibri"/>
                <w:color w:val="000000"/>
                <w:kern w:val="0"/>
                <w:sz w:val="20"/>
                <w:szCs w:val="18"/>
                <w:lang w:eastAsia="en-US"/>
              </w:rPr>
            </w:pPr>
            <w:ins w:id="3730" w:author="sanjai" w:date="2020-04-09T16:51:00Z">
              <w:r w:rsidRPr="00ED139C">
                <w:rPr>
                  <w:rFonts w:ascii="Calibri" w:eastAsia="Times New Roman" w:hAnsi="Calibri"/>
                  <w:color w:val="000000"/>
                  <w:kern w:val="0"/>
                  <w:sz w:val="20"/>
                  <w:szCs w:val="18"/>
                  <w:lang w:eastAsia="en-US"/>
                </w:rPr>
                <w:t>x</w:t>
              </w:r>
            </w:ins>
          </w:p>
        </w:tc>
        <w:tc>
          <w:tcPr>
            <w:tcW w:w="1104" w:type="dxa"/>
            <w:hideMark/>
            <w:tcPrChange w:id="3731"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32" w:author="sanjai" w:date="2020-04-09T16:51:00Z"/>
                <w:rFonts w:ascii="Calibri" w:eastAsia="Times New Roman" w:hAnsi="Calibri"/>
                <w:color w:val="000000"/>
                <w:kern w:val="0"/>
                <w:sz w:val="20"/>
                <w:szCs w:val="18"/>
                <w:lang w:eastAsia="en-US"/>
              </w:rPr>
            </w:pPr>
            <w:ins w:id="3733" w:author="sanjai" w:date="2020-04-09T16:51:00Z">
              <w:r w:rsidRPr="00ED139C">
                <w:rPr>
                  <w:rFonts w:ascii="Calibri" w:eastAsia="Times New Roman" w:hAnsi="Calibri"/>
                  <w:color w:val="000000"/>
                  <w:kern w:val="0"/>
                  <w:sz w:val="20"/>
                  <w:szCs w:val="18"/>
                  <w:lang w:eastAsia="en-US"/>
                </w:rPr>
                <w:t>x</w:t>
              </w:r>
            </w:ins>
          </w:p>
        </w:tc>
        <w:tc>
          <w:tcPr>
            <w:tcW w:w="911" w:type="dxa"/>
            <w:hideMark/>
            <w:tcPrChange w:id="3734"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35" w:author="sanjai" w:date="2020-04-09T16:51:00Z"/>
                <w:rFonts w:ascii="Calibri" w:eastAsia="Times New Roman" w:hAnsi="Calibri"/>
                <w:color w:val="000000"/>
                <w:kern w:val="0"/>
                <w:sz w:val="20"/>
                <w:szCs w:val="18"/>
                <w:lang w:eastAsia="en-US"/>
              </w:rPr>
            </w:pPr>
            <w:ins w:id="3736" w:author="sanjai" w:date="2020-04-09T16:51:00Z">
              <w:r w:rsidRPr="00ED139C">
                <w:rPr>
                  <w:rFonts w:ascii="Calibri" w:eastAsia="Times New Roman" w:hAnsi="Calibri"/>
                  <w:color w:val="000000"/>
                  <w:kern w:val="0"/>
                  <w:sz w:val="20"/>
                  <w:szCs w:val="18"/>
                  <w:lang w:eastAsia="en-US"/>
                </w:rPr>
                <w:t>x</w:t>
              </w:r>
            </w:ins>
          </w:p>
        </w:tc>
        <w:tc>
          <w:tcPr>
            <w:tcW w:w="1004" w:type="dxa"/>
            <w:hideMark/>
            <w:tcPrChange w:id="3737"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38" w:author="sanjai" w:date="2020-04-09T16:51:00Z"/>
                <w:rFonts w:ascii="Calibri" w:eastAsia="Times New Roman" w:hAnsi="Calibri"/>
                <w:color w:val="000000"/>
                <w:kern w:val="0"/>
                <w:sz w:val="20"/>
                <w:szCs w:val="18"/>
                <w:lang w:eastAsia="en-US"/>
              </w:rPr>
            </w:pPr>
            <w:ins w:id="3739" w:author="sanjai" w:date="2020-04-09T16:51:00Z">
              <w:r w:rsidRPr="00ED139C">
                <w:rPr>
                  <w:rFonts w:ascii="Calibri" w:eastAsia="Times New Roman" w:hAnsi="Calibri"/>
                  <w:color w:val="000000"/>
                  <w:kern w:val="0"/>
                  <w:sz w:val="20"/>
                  <w:szCs w:val="18"/>
                  <w:lang w:eastAsia="en-US"/>
                </w:rPr>
                <w:t>x</w:t>
              </w:r>
            </w:ins>
          </w:p>
        </w:tc>
        <w:tc>
          <w:tcPr>
            <w:tcW w:w="801" w:type="dxa"/>
            <w:hideMark/>
            <w:tcPrChange w:id="3740"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41" w:author="sanjai" w:date="2020-04-09T16:51:00Z"/>
                <w:rFonts w:ascii="Calibri" w:eastAsia="Times New Roman" w:hAnsi="Calibri"/>
                <w:color w:val="000000"/>
                <w:kern w:val="0"/>
                <w:sz w:val="20"/>
                <w:szCs w:val="18"/>
                <w:lang w:eastAsia="en-US"/>
              </w:rPr>
            </w:pPr>
          </w:p>
        </w:tc>
        <w:tc>
          <w:tcPr>
            <w:tcW w:w="695" w:type="dxa"/>
            <w:hideMark/>
            <w:tcPrChange w:id="3742"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43" w:author="sanjai" w:date="2020-04-09T16:51:00Z"/>
                <w:rFonts w:ascii="Calibri" w:eastAsia="Times New Roman" w:hAnsi="Calibri"/>
                <w:color w:val="000000"/>
                <w:kern w:val="0"/>
                <w:sz w:val="20"/>
                <w:szCs w:val="18"/>
                <w:lang w:eastAsia="en-US"/>
              </w:rPr>
            </w:pPr>
          </w:p>
        </w:tc>
        <w:tc>
          <w:tcPr>
            <w:tcW w:w="685" w:type="dxa"/>
            <w:hideMark/>
            <w:tcPrChange w:id="3744"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45" w:author="sanjai" w:date="2020-04-09T16:51:00Z"/>
                <w:rFonts w:ascii="Calibri" w:eastAsia="Times New Roman" w:hAnsi="Calibri"/>
                <w:color w:val="000000"/>
                <w:kern w:val="0"/>
                <w:sz w:val="20"/>
                <w:szCs w:val="18"/>
                <w:lang w:eastAsia="en-US"/>
              </w:rPr>
            </w:pPr>
          </w:p>
        </w:tc>
        <w:tc>
          <w:tcPr>
            <w:tcW w:w="830" w:type="dxa"/>
            <w:hideMark/>
            <w:tcPrChange w:id="3746"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47" w:author="sanjai" w:date="2020-04-09T16:51:00Z"/>
                <w:rFonts w:ascii="Calibri" w:eastAsia="Times New Roman" w:hAnsi="Calibri"/>
                <w:color w:val="000000"/>
                <w:kern w:val="0"/>
                <w:sz w:val="20"/>
                <w:szCs w:val="18"/>
                <w:lang w:eastAsia="en-US"/>
              </w:rPr>
            </w:pPr>
          </w:p>
        </w:tc>
        <w:tc>
          <w:tcPr>
            <w:tcW w:w="1440" w:type="dxa"/>
            <w:hideMark/>
            <w:tcPrChange w:id="3748"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49" w:author="sanjai" w:date="2020-04-09T16:51:00Z"/>
                <w:rFonts w:ascii="Calibri" w:eastAsia="Times New Roman" w:hAnsi="Calibri"/>
                <w:color w:val="000000"/>
                <w:kern w:val="0"/>
                <w:sz w:val="20"/>
                <w:szCs w:val="18"/>
                <w:lang w:eastAsia="en-US"/>
              </w:rPr>
            </w:pPr>
          </w:p>
        </w:tc>
      </w:tr>
      <w:tr w:rsidR="00ED139C" w:rsidRPr="00ED139C" w:rsidTr="00ED139C">
        <w:tblPrEx>
          <w:tblPrExChange w:id="3750"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751" w:author="sanjai" w:date="2020-04-09T16:51:00Z"/>
          <w:trPrChange w:id="3752"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753"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754" w:author="sanjai" w:date="2020-04-09T16:51:00Z"/>
                <w:rFonts w:ascii="Calibri" w:eastAsia="Times New Roman" w:hAnsi="Calibri"/>
                <w:color w:val="000000"/>
                <w:kern w:val="0"/>
                <w:sz w:val="20"/>
                <w:szCs w:val="18"/>
                <w:lang w:eastAsia="en-US"/>
              </w:rPr>
            </w:pPr>
            <w:proofErr w:type="spellStart"/>
            <w:ins w:id="3755" w:author="sanjai" w:date="2020-04-09T16:51:00Z">
              <w:r w:rsidRPr="00ED139C">
                <w:rPr>
                  <w:rFonts w:ascii="Calibri" w:eastAsia="Times New Roman" w:hAnsi="Calibri"/>
                  <w:color w:val="000000"/>
                  <w:kern w:val="0"/>
                  <w:sz w:val="20"/>
                  <w:szCs w:val="18"/>
                  <w:lang w:eastAsia="en-US"/>
                </w:rPr>
                <w:t>vstart</w:t>
              </w:r>
              <w:proofErr w:type="spellEnd"/>
            </w:ins>
          </w:p>
        </w:tc>
        <w:tc>
          <w:tcPr>
            <w:tcW w:w="951" w:type="dxa"/>
            <w:hideMark/>
            <w:tcPrChange w:id="3756"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57" w:author="sanjai" w:date="2020-04-09T16:51:00Z"/>
                <w:rFonts w:ascii="Calibri" w:eastAsia="Times New Roman" w:hAnsi="Calibri"/>
                <w:color w:val="000000"/>
                <w:kern w:val="0"/>
                <w:sz w:val="20"/>
                <w:szCs w:val="18"/>
                <w:lang w:eastAsia="en-US"/>
              </w:rPr>
            </w:pPr>
            <w:ins w:id="3758" w:author="sanjai" w:date="2020-04-09T16:51:00Z">
              <w:r w:rsidRPr="00ED139C">
                <w:rPr>
                  <w:rFonts w:ascii="Calibri" w:eastAsia="Times New Roman" w:hAnsi="Calibri"/>
                  <w:color w:val="000000"/>
                  <w:kern w:val="0"/>
                  <w:sz w:val="20"/>
                  <w:szCs w:val="18"/>
                  <w:lang w:eastAsia="en-US"/>
                </w:rPr>
                <w:t>trap check</w:t>
              </w:r>
            </w:ins>
          </w:p>
        </w:tc>
        <w:tc>
          <w:tcPr>
            <w:tcW w:w="1104" w:type="dxa"/>
            <w:hideMark/>
            <w:tcPrChange w:id="3759"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60" w:author="sanjai" w:date="2020-04-09T16:51:00Z"/>
                <w:rFonts w:ascii="Calibri" w:eastAsia="Times New Roman" w:hAnsi="Calibri"/>
                <w:color w:val="000000"/>
                <w:kern w:val="0"/>
                <w:sz w:val="20"/>
                <w:szCs w:val="18"/>
                <w:lang w:eastAsia="en-US"/>
              </w:rPr>
            </w:pPr>
          </w:p>
        </w:tc>
        <w:tc>
          <w:tcPr>
            <w:tcW w:w="911" w:type="dxa"/>
            <w:hideMark/>
            <w:tcPrChange w:id="3761"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62" w:author="sanjai" w:date="2020-04-09T16:51:00Z"/>
                <w:rFonts w:ascii="Calibri" w:eastAsia="Times New Roman" w:hAnsi="Calibri"/>
                <w:color w:val="000000"/>
                <w:kern w:val="0"/>
                <w:sz w:val="20"/>
                <w:szCs w:val="18"/>
                <w:lang w:eastAsia="en-US"/>
              </w:rPr>
            </w:pPr>
            <w:ins w:id="3763" w:author="sanjai" w:date="2020-04-09T16:51:00Z">
              <w:r w:rsidRPr="00ED139C">
                <w:rPr>
                  <w:rFonts w:ascii="Calibri" w:eastAsia="Times New Roman" w:hAnsi="Calibri"/>
                  <w:color w:val="000000"/>
                  <w:kern w:val="0"/>
                  <w:sz w:val="20"/>
                  <w:szCs w:val="18"/>
                  <w:lang w:eastAsia="en-US"/>
                </w:rPr>
                <w:t>x</w:t>
              </w:r>
            </w:ins>
          </w:p>
        </w:tc>
        <w:tc>
          <w:tcPr>
            <w:tcW w:w="1004" w:type="dxa"/>
            <w:hideMark/>
            <w:tcPrChange w:id="3764"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65" w:author="sanjai" w:date="2020-04-09T16:51:00Z"/>
                <w:rFonts w:ascii="Calibri" w:eastAsia="Times New Roman" w:hAnsi="Calibri"/>
                <w:color w:val="000000"/>
                <w:kern w:val="0"/>
                <w:sz w:val="20"/>
                <w:szCs w:val="18"/>
                <w:lang w:eastAsia="en-US"/>
              </w:rPr>
            </w:pPr>
            <w:ins w:id="3766" w:author="sanjai" w:date="2020-04-09T16:51:00Z">
              <w:r w:rsidRPr="00ED139C">
                <w:rPr>
                  <w:rFonts w:ascii="Calibri" w:eastAsia="Times New Roman" w:hAnsi="Calibri"/>
                  <w:color w:val="000000"/>
                  <w:kern w:val="0"/>
                  <w:sz w:val="20"/>
                  <w:szCs w:val="18"/>
                  <w:lang w:eastAsia="en-US"/>
                </w:rPr>
                <w:t>x</w:t>
              </w:r>
            </w:ins>
          </w:p>
        </w:tc>
        <w:tc>
          <w:tcPr>
            <w:tcW w:w="801" w:type="dxa"/>
            <w:hideMark/>
            <w:tcPrChange w:id="3767"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68" w:author="sanjai" w:date="2020-04-09T16:51:00Z"/>
                <w:rFonts w:ascii="Calibri" w:eastAsia="Times New Roman" w:hAnsi="Calibri"/>
                <w:color w:val="000000"/>
                <w:kern w:val="0"/>
                <w:sz w:val="20"/>
                <w:szCs w:val="18"/>
                <w:lang w:eastAsia="en-US"/>
              </w:rPr>
            </w:pPr>
          </w:p>
        </w:tc>
        <w:tc>
          <w:tcPr>
            <w:tcW w:w="695" w:type="dxa"/>
            <w:hideMark/>
            <w:tcPrChange w:id="3769"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70" w:author="sanjai" w:date="2020-04-09T16:51:00Z"/>
                <w:rFonts w:ascii="Calibri" w:eastAsia="Times New Roman" w:hAnsi="Calibri"/>
                <w:color w:val="000000"/>
                <w:kern w:val="0"/>
                <w:sz w:val="20"/>
                <w:szCs w:val="18"/>
                <w:lang w:eastAsia="en-US"/>
              </w:rPr>
            </w:pPr>
          </w:p>
        </w:tc>
        <w:tc>
          <w:tcPr>
            <w:tcW w:w="685" w:type="dxa"/>
            <w:hideMark/>
            <w:tcPrChange w:id="3771"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72" w:author="sanjai" w:date="2020-04-09T16:51:00Z"/>
                <w:rFonts w:ascii="Calibri" w:eastAsia="Times New Roman" w:hAnsi="Calibri"/>
                <w:color w:val="000000"/>
                <w:kern w:val="0"/>
                <w:sz w:val="20"/>
                <w:szCs w:val="18"/>
                <w:lang w:eastAsia="en-US"/>
              </w:rPr>
            </w:pPr>
          </w:p>
        </w:tc>
        <w:tc>
          <w:tcPr>
            <w:tcW w:w="830" w:type="dxa"/>
            <w:hideMark/>
            <w:tcPrChange w:id="3773"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74" w:author="sanjai" w:date="2020-04-09T16:51:00Z"/>
                <w:rFonts w:ascii="Calibri" w:eastAsia="Times New Roman" w:hAnsi="Calibri"/>
                <w:color w:val="000000"/>
                <w:kern w:val="0"/>
                <w:sz w:val="20"/>
                <w:szCs w:val="18"/>
                <w:lang w:eastAsia="en-US"/>
              </w:rPr>
            </w:pPr>
          </w:p>
        </w:tc>
        <w:tc>
          <w:tcPr>
            <w:tcW w:w="1440" w:type="dxa"/>
            <w:hideMark/>
            <w:tcPrChange w:id="3775"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776" w:author="sanjai" w:date="2020-04-09T16:51:00Z"/>
                <w:rFonts w:ascii="Calibri" w:eastAsia="Times New Roman" w:hAnsi="Calibri"/>
                <w:color w:val="000000"/>
                <w:kern w:val="0"/>
                <w:sz w:val="20"/>
                <w:szCs w:val="18"/>
                <w:lang w:eastAsia="en-US"/>
              </w:rPr>
            </w:pPr>
            <w:ins w:id="3777" w:author="sanjai" w:date="2020-04-09T16:51:00Z">
              <w:r w:rsidRPr="00ED139C">
                <w:rPr>
                  <w:rFonts w:ascii="Calibri" w:eastAsia="Times New Roman" w:hAnsi="Calibri"/>
                  <w:color w:val="000000"/>
                  <w:kern w:val="0"/>
                  <w:sz w:val="20"/>
                  <w:szCs w:val="18"/>
                  <w:lang w:eastAsia="en-US"/>
                </w:rPr>
                <w:t xml:space="preserve">currently </w:t>
              </w:r>
              <w:proofErr w:type="spellStart"/>
              <w:r w:rsidRPr="00ED139C">
                <w:rPr>
                  <w:rFonts w:ascii="Calibri" w:eastAsia="Times New Roman" w:hAnsi="Calibri"/>
                  <w:color w:val="000000"/>
                  <w:kern w:val="0"/>
                  <w:sz w:val="20"/>
                  <w:szCs w:val="18"/>
                  <w:lang w:eastAsia="en-US"/>
                </w:rPr>
                <w:t>vstart</w:t>
              </w:r>
              <w:proofErr w:type="spellEnd"/>
              <w:r w:rsidRPr="00ED139C">
                <w:rPr>
                  <w:rFonts w:ascii="Calibri" w:eastAsia="Times New Roman" w:hAnsi="Calibri"/>
                  <w:color w:val="000000"/>
                  <w:kern w:val="0"/>
                  <w:sz w:val="20"/>
                  <w:szCs w:val="18"/>
                  <w:lang w:eastAsia="en-US"/>
                </w:rPr>
                <w:t>=0</w:t>
              </w:r>
            </w:ins>
          </w:p>
        </w:tc>
      </w:tr>
      <w:tr w:rsidR="00ED139C" w:rsidRPr="00ED139C" w:rsidTr="00ED139C">
        <w:tblPrEx>
          <w:tblPrExChange w:id="3778"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300"/>
          <w:ins w:id="3779" w:author="sanjai" w:date="2020-04-09T16:51:00Z"/>
          <w:trPrChange w:id="3780"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781"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rPr>
                <w:ins w:id="3782" w:author="sanjai" w:date="2020-04-09T16:51:00Z"/>
                <w:rFonts w:ascii="Calibri" w:eastAsia="Times New Roman" w:hAnsi="Calibri"/>
                <w:color w:val="000000"/>
                <w:kern w:val="0"/>
                <w:sz w:val="20"/>
                <w:szCs w:val="18"/>
                <w:lang w:eastAsia="en-US"/>
              </w:rPr>
            </w:pPr>
            <w:ins w:id="3783" w:author="sanjai" w:date="2020-04-09T16:51:00Z">
              <w:r w:rsidRPr="00ED139C">
                <w:rPr>
                  <w:rFonts w:ascii="Calibri" w:eastAsia="Times New Roman" w:hAnsi="Calibri"/>
                  <w:color w:val="000000"/>
                  <w:kern w:val="0"/>
                  <w:sz w:val="20"/>
                  <w:szCs w:val="18"/>
                  <w:lang w:eastAsia="en-US"/>
                </w:rPr>
                <w:t>Trap</w:t>
              </w:r>
            </w:ins>
          </w:p>
        </w:tc>
        <w:tc>
          <w:tcPr>
            <w:tcW w:w="951" w:type="dxa"/>
            <w:hideMark/>
            <w:tcPrChange w:id="3784"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85" w:author="sanjai" w:date="2020-04-09T16:51:00Z"/>
                <w:rFonts w:ascii="Calibri" w:eastAsia="Times New Roman" w:hAnsi="Calibri"/>
                <w:color w:val="000000"/>
                <w:kern w:val="0"/>
                <w:sz w:val="20"/>
                <w:szCs w:val="18"/>
                <w:lang w:eastAsia="en-US"/>
              </w:rPr>
            </w:pPr>
            <w:proofErr w:type="spellStart"/>
            <w:ins w:id="3786" w:author="sanjai" w:date="2020-04-09T16:51:00Z">
              <w:r w:rsidRPr="00ED139C">
                <w:rPr>
                  <w:rFonts w:ascii="Calibri" w:eastAsia="Times New Roman" w:hAnsi="Calibri"/>
                  <w:color w:val="000000"/>
                  <w:kern w:val="0"/>
                  <w:sz w:val="20"/>
                  <w:szCs w:val="18"/>
                  <w:lang w:eastAsia="en-US"/>
                </w:rPr>
                <w:t>vstart</w:t>
              </w:r>
              <w:proofErr w:type="spellEnd"/>
              <w:r w:rsidRPr="00ED139C">
                <w:rPr>
                  <w:rFonts w:ascii="Calibri" w:eastAsia="Times New Roman" w:hAnsi="Calibri"/>
                  <w:color w:val="000000"/>
                  <w:kern w:val="0"/>
                  <w:sz w:val="20"/>
                  <w:szCs w:val="18"/>
                  <w:lang w:eastAsia="en-US"/>
                </w:rPr>
                <w:t xml:space="preserve">!=0 </w:t>
              </w:r>
            </w:ins>
          </w:p>
        </w:tc>
        <w:tc>
          <w:tcPr>
            <w:tcW w:w="1104" w:type="dxa"/>
            <w:hideMark/>
            <w:tcPrChange w:id="3787"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88" w:author="sanjai" w:date="2020-04-09T16:51:00Z"/>
                <w:rFonts w:ascii="Calibri" w:eastAsia="Times New Roman" w:hAnsi="Calibri"/>
                <w:color w:val="000000"/>
                <w:kern w:val="0"/>
                <w:sz w:val="20"/>
                <w:szCs w:val="18"/>
                <w:lang w:eastAsia="en-US"/>
              </w:rPr>
            </w:pPr>
          </w:p>
        </w:tc>
        <w:tc>
          <w:tcPr>
            <w:tcW w:w="911" w:type="dxa"/>
            <w:hideMark/>
            <w:tcPrChange w:id="3789"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90" w:author="sanjai" w:date="2020-04-09T16:51:00Z"/>
                <w:rFonts w:ascii="Calibri" w:eastAsia="Times New Roman" w:hAnsi="Calibri"/>
                <w:color w:val="000000"/>
                <w:kern w:val="0"/>
                <w:sz w:val="20"/>
                <w:szCs w:val="18"/>
                <w:lang w:eastAsia="en-US"/>
              </w:rPr>
            </w:pPr>
          </w:p>
        </w:tc>
        <w:tc>
          <w:tcPr>
            <w:tcW w:w="1004" w:type="dxa"/>
            <w:hideMark/>
            <w:tcPrChange w:id="3791"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92" w:author="sanjai" w:date="2020-04-09T16:51:00Z"/>
                <w:rFonts w:ascii="Calibri" w:eastAsia="Times New Roman" w:hAnsi="Calibri"/>
                <w:color w:val="000000"/>
                <w:kern w:val="0"/>
                <w:sz w:val="20"/>
                <w:szCs w:val="18"/>
                <w:lang w:eastAsia="en-US"/>
              </w:rPr>
            </w:pPr>
          </w:p>
        </w:tc>
        <w:tc>
          <w:tcPr>
            <w:tcW w:w="801" w:type="dxa"/>
            <w:hideMark/>
            <w:tcPrChange w:id="3793"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94" w:author="sanjai" w:date="2020-04-09T16:51:00Z"/>
                <w:rFonts w:ascii="Calibri" w:eastAsia="Times New Roman" w:hAnsi="Calibri"/>
                <w:color w:val="000000"/>
                <w:kern w:val="0"/>
                <w:sz w:val="20"/>
                <w:szCs w:val="18"/>
                <w:lang w:eastAsia="en-US"/>
              </w:rPr>
            </w:pPr>
          </w:p>
        </w:tc>
        <w:tc>
          <w:tcPr>
            <w:tcW w:w="695" w:type="dxa"/>
            <w:hideMark/>
            <w:tcPrChange w:id="3795"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96" w:author="sanjai" w:date="2020-04-09T16:51:00Z"/>
                <w:rFonts w:ascii="Calibri" w:eastAsia="Times New Roman" w:hAnsi="Calibri"/>
                <w:color w:val="000000"/>
                <w:kern w:val="0"/>
                <w:sz w:val="20"/>
                <w:szCs w:val="18"/>
                <w:lang w:eastAsia="en-US"/>
              </w:rPr>
            </w:pPr>
          </w:p>
        </w:tc>
        <w:tc>
          <w:tcPr>
            <w:tcW w:w="685" w:type="dxa"/>
            <w:hideMark/>
            <w:tcPrChange w:id="3797"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798" w:author="sanjai" w:date="2020-04-09T16:51:00Z"/>
                <w:rFonts w:ascii="Calibri" w:eastAsia="Times New Roman" w:hAnsi="Calibri"/>
                <w:color w:val="000000"/>
                <w:kern w:val="0"/>
                <w:sz w:val="20"/>
                <w:szCs w:val="18"/>
                <w:lang w:eastAsia="en-US"/>
              </w:rPr>
            </w:pPr>
          </w:p>
        </w:tc>
        <w:tc>
          <w:tcPr>
            <w:tcW w:w="830" w:type="dxa"/>
            <w:hideMark/>
            <w:tcPrChange w:id="3799"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800" w:author="sanjai" w:date="2020-04-09T16:51:00Z"/>
                <w:rFonts w:ascii="Calibri" w:eastAsia="Times New Roman" w:hAnsi="Calibri"/>
                <w:color w:val="000000"/>
                <w:kern w:val="0"/>
                <w:sz w:val="20"/>
                <w:szCs w:val="18"/>
                <w:lang w:eastAsia="en-US"/>
              </w:rPr>
            </w:pPr>
          </w:p>
        </w:tc>
        <w:tc>
          <w:tcPr>
            <w:tcW w:w="1440" w:type="dxa"/>
            <w:hideMark/>
            <w:tcPrChange w:id="3801"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000000" w:firstRow="0" w:lastRow="0" w:firstColumn="0" w:lastColumn="0" w:oddVBand="0" w:evenVBand="0" w:oddHBand="0" w:evenHBand="0" w:firstRowFirstColumn="0" w:firstRowLastColumn="0" w:lastRowFirstColumn="0" w:lastRowLastColumn="0"/>
              <w:rPr>
                <w:ins w:id="3802" w:author="sanjai" w:date="2020-04-09T16:51:00Z"/>
                <w:rFonts w:ascii="Calibri" w:eastAsia="Times New Roman" w:hAnsi="Calibri"/>
                <w:color w:val="000000"/>
                <w:kern w:val="0"/>
                <w:sz w:val="20"/>
                <w:szCs w:val="18"/>
                <w:lang w:eastAsia="en-US"/>
              </w:rPr>
            </w:pPr>
            <w:ins w:id="3803" w:author="sanjai" w:date="2020-04-09T16:51:00Z">
              <w:r w:rsidRPr="00ED139C">
                <w:rPr>
                  <w:rFonts w:ascii="Calibri" w:eastAsia="Times New Roman" w:hAnsi="Calibri"/>
                  <w:color w:val="000000"/>
                  <w:kern w:val="0"/>
                  <w:sz w:val="20"/>
                  <w:szCs w:val="18"/>
                  <w:lang w:eastAsia="en-US"/>
                </w:rPr>
                <w:t>frontend implementation</w:t>
              </w:r>
            </w:ins>
          </w:p>
        </w:tc>
      </w:tr>
      <w:tr w:rsidR="00ED139C" w:rsidRPr="00ED139C" w:rsidTr="00ED139C">
        <w:tblPrEx>
          <w:tblPrExChange w:id="3804" w:author="sanjai" w:date="2020-04-09T16:52:00Z">
            <w:tblPrEx>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cnfStyle w:val="000000100000" w:firstRow="0" w:lastRow="0" w:firstColumn="0" w:lastColumn="0" w:oddVBand="0" w:evenVBand="0" w:oddHBand="1" w:evenHBand="0" w:firstRowFirstColumn="0" w:firstRowLastColumn="0" w:lastRowFirstColumn="0" w:lastRowLastColumn="0"/>
          <w:trHeight w:val="300"/>
          <w:ins w:id="3805" w:author="sanjai" w:date="2020-04-09T16:51:00Z"/>
          <w:trPrChange w:id="3806" w:author="sanjai" w:date="2020-04-09T16:52:00Z">
            <w:trPr>
              <w:trHeight w:val="300"/>
            </w:trPr>
          </w:trPrChange>
        </w:trPr>
        <w:tc>
          <w:tcPr>
            <w:cnfStyle w:val="001000000000" w:firstRow="0" w:lastRow="0" w:firstColumn="1" w:lastColumn="0" w:oddVBand="0" w:evenVBand="0" w:oddHBand="0" w:evenHBand="0" w:firstRowFirstColumn="0" w:firstRowLastColumn="0" w:lastRowFirstColumn="0" w:lastRowLastColumn="0"/>
            <w:tcW w:w="1299" w:type="dxa"/>
            <w:hideMark/>
            <w:tcPrChange w:id="3807" w:author="sanjai" w:date="2020-04-09T16:52:00Z">
              <w:tcPr>
                <w:tcW w:w="1299"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1000100000" w:firstRow="0" w:lastRow="0" w:firstColumn="1" w:lastColumn="0" w:oddVBand="0" w:evenVBand="0" w:oddHBand="1" w:evenHBand="0" w:firstRowFirstColumn="0" w:firstRowLastColumn="0" w:lastRowFirstColumn="0" w:lastRowLastColumn="0"/>
              <w:rPr>
                <w:ins w:id="3808" w:author="sanjai" w:date="2020-04-09T16:51:00Z"/>
                <w:rFonts w:ascii="Calibri" w:eastAsia="Times New Roman" w:hAnsi="Calibri"/>
                <w:color w:val="000000"/>
                <w:kern w:val="0"/>
                <w:sz w:val="20"/>
                <w:szCs w:val="18"/>
                <w:lang w:eastAsia="en-US"/>
              </w:rPr>
            </w:pPr>
            <w:ins w:id="3809" w:author="sanjai" w:date="2020-04-09T16:51:00Z">
              <w:r w:rsidRPr="00ED139C">
                <w:rPr>
                  <w:rFonts w:ascii="Calibri" w:eastAsia="Times New Roman" w:hAnsi="Calibri"/>
                  <w:color w:val="000000"/>
                  <w:kern w:val="0"/>
                  <w:sz w:val="20"/>
                  <w:szCs w:val="18"/>
                  <w:lang w:eastAsia="en-US"/>
                </w:rPr>
                <w:t>Comment</w:t>
              </w:r>
            </w:ins>
          </w:p>
        </w:tc>
        <w:tc>
          <w:tcPr>
            <w:tcW w:w="951" w:type="dxa"/>
            <w:hideMark/>
            <w:tcPrChange w:id="3810" w:author="sanjai" w:date="2020-04-09T16:52:00Z">
              <w:tcPr>
                <w:tcW w:w="951" w:type="dxa"/>
                <w:gridSpan w:val="3"/>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11" w:author="sanjai" w:date="2020-04-09T16:51:00Z"/>
                <w:rFonts w:ascii="Calibri" w:eastAsia="Times New Roman" w:hAnsi="Calibri"/>
                <w:color w:val="000000"/>
                <w:kern w:val="0"/>
                <w:sz w:val="20"/>
                <w:szCs w:val="18"/>
                <w:lang w:eastAsia="en-US"/>
              </w:rPr>
            </w:pPr>
            <w:ins w:id="3812" w:author="sanjai" w:date="2020-04-09T16:51:00Z">
              <w:r w:rsidRPr="00ED139C">
                <w:rPr>
                  <w:rFonts w:ascii="Calibri" w:eastAsia="Times New Roman" w:hAnsi="Calibri"/>
                  <w:color w:val="000000"/>
                  <w:kern w:val="0"/>
                  <w:sz w:val="20"/>
                  <w:szCs w:val="18"/>
                  <w:lang w:eastAsia="en-US"/>
                </w:rPr>
                <w:t>vs1/</w:t>
              </w:r>
              <w:proofErr w:type="spellStart"/>
              <w:r w:rsidRPr="00ED139C">
                <w:rPr>
                  <w:rFonts w:ascii="Calibri" w:eastAsia="Times New Roman" w:hAnsi="Calibri"/>
                  <w:color w:val="000000"/>
                  <w:kern w:val="0"/>
                  <w:sz w:val="20"/>
                  <w:szCs w:val="18"/>
                  <w:lang w:eastAsia="en-US"/>
                </w:rPr>
                <w:t>Xreg</w:t>
              </w:r>
              <w:proofErr w:type="spellEnd"/>
              <w:r w:rsidRPr="00ED139C">
                <w:rPr>
                  <w:rFonts w:ascii="Calibri" w:eastAsia="Times New Roman" w:hAnsi="Calibri"/>
                  <w:color w:val="000000"/>
                  <w:kern w:val="0"/>
                  <w:sz w:val="20"/>
                  <w:szCs w:val="18"/>
                  <w:lang w:eastAsia="en-US"/>
                </w:rPr>
                <w:t>/</w:t>
              </w:r>
              <w:proofErr w:type="spellStart"/>
              <w:r w:rsidRPr="00ED139C">
                <w:rPr>
                  <w:rFonts w:ascii="Calibri" w:eastAsia="Times New Roman" w:hAnsi="Calibri"/>
                  <w:color w:val="000000"/>
                  <w:kern w:val="0"/>
                  <w:sz w:val="20"/>
                  <w:szCs w:val="18"/>
                  <w:lang w:eastAsia="en-US"/>
                </w:rPr>
                <w:t>Imm</w:t>
              </w:r>
              <w:proofErr w:type="spellEnd"/>
              <w:r w:rsidRPr="00ED139C">
                <w:rPr>
                  <w:rFonts w:ascii="Calibri" w:eastAsia="Times New Roman" w:hAnsi="Calibri"/>
                  <w:color w:val="000000"/>
                  <w:kern w:val="0"/>
                  <w:sz w:val="20"/>
                  <w:szCs w:val="18"/>
                  <w:lang w:eastAsia="en-US"/>
                </w:rPr>
                <w:t xml:space="preserve"> are mutually exclusive</w:t>
              </w:r>
            </w:ins>
          </w:p>
        </w:tc>
        <w:tc>
          <w:tcPr>
            <w:tcW w:w="1104" w:type="dxa"/>
            <w:hideMark/>
            <w:tcPrChange w:id="3813" w:author="sanjai" w:date="2020-04-09T16:52:00Z">
              <w:tcPr>
                <w:tcW w:w="11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14" w:author="sanjai" w:date="2020-04-09T16:51:00Z"/>
                <w:rFonts w:ascii="Calibri" w:eastAsia="Times New Roman" w:hAnsi="Calibri"/>
                <w:color w:val="000000"/>
                <w:kern w:val="0"/>
                <w:sz w:val="20"/>
                <w:szCs w:val="18"/>
                <w:lang w:eastAsia="en-US"/>
              </w:rPr>
            </w:pPr>
          </w:p>
        </w:tc>
        <w:tc>
          <w:tcPr>
            <w:tcW w:w="911" w:type="dxa"/>
            <w:hideMark/>
            <w:tcPrChange w:id="3815" w:author="sanjai" w:date="2020-04-09T16:52:00Z">
              <w:tcPr>
                <w:tcW w:w="91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16" w:author="sanjai" w:date="2020-04-09T16:51:00Z"/>
                <w:rFonts w:ascii="Calibri" w:eastAsia="Times New Roman" w:hAnsi="Calibri"/>
                <w:color w:val="000000"/>
                <w:kern w:val="0"/>
                <w:sz w:val="20"/>
                <w:szCs w:val="18"/>
                <w:lang w:eastAsia="en-US"/>
              </w:rPr>
            </w:pPr>
          </w:p>
        </w:tc>
        <w:tc>
          <w:tcPr>
            <w:tcW w:w="1004" w:type="dxa"/>
            <w:hideMark/>
            <w:tcPrChange w:id="3817" w:author="sanjai" w:date="2020-04-09T16:52:00Z">
              <w:tcPr>
                <w:tcW w:w="1004"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18" w:author="sanjai" w:date="2020-04-09T16:51:00Z"/>
                <w:rFonts w:ascii="Calibri" w:eastAsia="Times New Roman" w:hAnsi="Calibri"/>
                <w:color w:val="000000"/>
                <w:kern w:val="0"/>
                <w:sz w:val="20"/>
                <w:szCs w:val="18"/>
                <w:lang w:eastAsia="en-US"/>
              </w:rPr>
            </w:pPr>
          </w:p>
        </w:tc>
        <w:tc>
          <w:tcPr>
            <w:tcW w:w="801" w:type="dxa"/>
            <w:hideMark/>
            <w:tcPrChange w:id="3819" w:author="sanjai" w:date="2020-04-09T16:52:00Z">
              <w:tcPr>
                <w:tcW w:w="801"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20" w:author="sanjai" w:date="2020-04-09T16:51:00Z"/>
                <w:rFonts w:ascii="Calibri" w:eastAsia="Times New Roman" w:hAnsi="Calibri"/>
                <w:color w:val="000000"/>
                <w:kern w:val="0"/>
                <w:sz w:val="20"/>
                <w:szCs w:val="18"/>
                <w:lang w:eastAsia="en-US"/>
              </w:rPr>
            </w:pPr>
          </w:p>
        </w:tc>
        <w:tc>
          <w:tcPr>
            <w:tcW w:w="695" w:type="dxa"/>
            <w:hideMark/>
            <w:tcPrChange w:id="3821" w:author="sanjai" w:date="2020-04-09T16:52:00Z">
              <w:tcPr>
                <w:tcW w:w="69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22" w:author="sanjai" w:date="2020-04-09T16:51:00Z"/>
                <w:rFonts w:ascii="Calibri" w:eastAsia="Times New Roman" w:hAnsi="Calibri"/>
                <w:color w:val="000000"/>
                <w:kern w:val="0"/>
                <w:sz w:val="20"/>
                <w:szCs w:val="18"/>
                <w:lang w:eastAsia="en-US"/>
              </w:rPr>
            </w:pPr>
          </w:p>
        </w:tc>
        <w:tc>
          <w:tcPr>
            <w:tcW w:w="685" w:type="dxa"/>
            <w:hideMark/>
            <w:tcPrChange w:id="3823" w:author="sanjai" w:date="2020-04-09T16:52:00Z">
              <w:tcPr>
                <w:tcW w:w="685"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24" w:author="sanjai" w:date="2020-04-09T16:51:00Z"/>
                <w:rFonts w:ascii="Calibri" w:eastAsia="Times New Roman" w:hAnsi="Calibri"/>
                <w:color w:val="000000"/>
                <w:kern w:val="0"/>
                <w:sz w:val="20"/>
                <w:szCs w:val="18"/>
                <w:lang w:eastAsia="en-US"/>
              </w:rPr>
            </w:pPr>
          </w:p>
        </w:tc>
        <w:tc>
          <w:tcPr>
            <w:tcW w:w="830" w:type="dxa"/>
            <w:hideMark/>
            <w:tcPrChange w:id="3825" w:author="sanjai" w:date="2020-04-09T16:52:00Z">
              <w:tcPr>
                <w:tcW w:w="83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26" w:author="sanjai" w:date="2020-04-09T16:51:00Z"/>
                <w:rFonts w:ascii="Calibri" w:eastAsia="Times New Roman" w:hAnsi="Calibri"/>
                <w:color w:val="000000"/>
                <w:kern w:val="0"/>
                <w:sz w:val="20"/>
                <w:szCs w:val="18"/>
                <w:lang w:eastAsia="en-US"/>
              </w:rPr>
            </w:pPr>
          </w:p>
        </w:tc>
        <w:tc>
          <w:tcPr>
            <w:tcW w:w="1440" w:type="dxa"/>
            <w:hideMark/>
            <w:tcPrChange w:id="3827" w:author="sanjai" w:date="2020-04-09T16:52:00Z">
              <w:tcPr>
                <w:tcW w:w="1440" w:type="dxa"/>
                <w:gridSpan w:val="2"/>
                <w:tcBorders>
                  <w:top w:val="single" w:sz="4" w:space="0" w:color="auto"/>
                  <w:left w:val="single" w:sz="4" w:space="0" w:color="auto"/>
                  <w:bottom w:val="single" w:sz="4" w:space="0" w:color="auto"/>
                  <w:right w:val="single" w:sz="4" w:space="0" w:color="auto"/>
                </w:tcBorders>
                <w:shd w:val="clear" w:color="D9E1F2" w:fill="D9E1F2"/>
                <w:vAlign w:val="center"/>
                <w:hideMark/>
              </w:tcPr>
            </w:tcPrChange>
          </w:tcPr>
          <w:p w:rsidR="00ED139C" w:rsidRPr="00ED139C" w:rsidRDefault="00ED139C" w:rsidP="00ED139C">
            <w:pPr>
              <w:widowControl/>
              <w:snapToGrid/>
              <w:spacing w:line="240" w:lineRule="auto"/>
              <w:jc w:val="center"/>
              <w:cnfStyle w:val="000000100000" w:firstRow="0" w:lastRow="0" w:firstColumn="0" w:lastColumn="0" w:oddVBand="0" w:evenVBand="0" w:oddHBand="1" w:evenHBand="0" w:firstRowFirstColumn="0" w:firstRowLastColumn="0" w:lastRowFirstColumn="0" w:lastRowLastColumn="0"/>
              <w:rPr>
                <w:ins w:id="3828" w:author="sanjai" w:date="2020-04-09T16:51:00Z"/>
                <w:rFonts w:ascii="Calibri" w:eastAsia="Times New Roman" w:hAnsi="Calibri"/>
                <w:color w:val="000000"/>
                <w:kern w:val="0"/>
                <w:sz w:val="20"/>
                <w:szCs w:val="18"/>
                <w:lang w:eastAsia="en-US"/>
              </w:rPr>
            </w:pPr>
          </w:p>
        </w:tc>
      </w:tr>
    </w:tbl>
    <w:p w:rsidR="005E393E" w:rsidRDefault="005E393E" w:rsidP="007B705B">
      <w:pPr>
        <w:rPr>
          <w:ins w:id="3829" w:author="sanjai" w:date="2020-04-09T12:11:00Z"/>
        </w:rPr>
      </w:pPr>
    </w:p>
    <w:p w:rsidR="00764D30" w:rsidRDefault="00764D30" w:rsidP="007B705B"/>
    <w:p w:rsidR="0058756D" w:rsidRDefault="0058756D">
      <w:pPr>
        <w:widowControl/>
        <w:snapToGrid/>
        <w:spacing w:line="240" w:lineRule="auto"/>
        <w:rPr>
          <w:ins w:id="3830" w:author="sanjai" w:date="2020-04-09T14:05:00Z"/>
        </w:rPr>
      </w:pPr>
      <w:proofErr w:type="spellStart"/>
      <w:ins w:id="3831" w:author="sanjai" w:date="2020-04-09T14:05:00Z">
        <w:r>
          <w:t>vcompress</w:t>
        </w:r>
        <w:proofErr w:type="spellEnd"/>
      </w:ins>
    </w:p>
    <w:p w:rsidR="0058756D" w:rsidRDefault="0058756D">
      <w:pPr>
        <w:widowControl/>
        <w:snapToGrid/>
        <w:spacing w:line="240" w:lineRule="auto"/>
        <w:rPr>
          <w:ins w:id="3832" w:author="sanjai" w:date="2020-04-09T14:04:00Z"/>
        </w:rPr>
      </w:pPr>
    </w:p>
    <w:tbl>
      <w:tblPr>
        <w:tblW w:w="6460" w:type="dxa"/>
        <w:tblInd w:w="-5" w:type="dxa"/>
        <w:tblLook w:val="04A0" w:firstRow="1" w:lastRow="0" w:firstColumn="1" w:lastColumn="0" w:noHBand="0" w:noVBand="1"/>
      </w:tblPr>
      <w:tblGrid>
        <w:gridCol w:w="2620"/>
        <w:gridCol w:w="960"/>
        <w:gridCol w:w="960"/>
        <w:gridCol w:w="960"/>
        <w:gridCol w:w="960"/>
      </w:tblGrid>
      <w:tr w:rsidR="0058756D" w:rsidRPr="0058756D" w:rsidTr="0058756D">
        <w:trPr>
          <w:trHeight w:val="290"/>
          <w:ins w:id="3833" w:author="sanjai" w:date="2020-04-09T14:04:00Z"/>
        </w:trPr>
        <w:tc>
          <w:tcPr>
            <w:tcW w:w="2620" w:type="dxa"/>
            <w:tcBorders>
              <w:top w:val="single" w:sz="4" w:space="0" w:color="auto"/>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34" w:author="sanjai" w:date="2020-04-09T14:04:00Z"/>
                <w:rFonts w:ascii="Calibri" w:eastAsia="Times New Roman" w:hAnsi="Calibri"/>
                <w:color w:val="000000"/>
                <w:kern w:val="0"/>
                <w:sz w:val="22"/>
                <w:lang w:eastAsia="en-US"/>
              </w:rPr>
            </w:pPr>
            <w:proofErr w:type="spellStart"/>
            <w:ins w:id="3835" w:author="sanjai" w:date="2020-04-09T14:04:00Z">
              <w:r w:rsidRPr="0058756D">
                <w:rPr>
                  <w:rFonts w:ascii="Calibri" w:eastAsia="Times New Roman" w:hAnsi="Calibri"/>
                  <w:color w:val="000000"/>
                  <w:kern w:val="0"/>
                  <w:sz w:val="22"/>
                  <w:lang w:eastAsia="en-US"/>
                </w:rPr>
                <w:t>lmul</w:t>
              </w:r>
              <w:proofErr w:type="spellEnd"/>
            </w:ins>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36" w:author="sanjai" w:date="2020-04-09T14:04:00Z"/>
                <w:rFonts w:ascii="Calibri" w:eastAsia="Times New Roman" w:hAnsi="Calibri"/>
                <w:color w:val="000000"/>
                <w:kern w:val="0"/>
                <w:sz w:val="22"/>
                <w:lang w:eastAsia="en-US"/>
              </w:rPr>
            </w:pPr>
            <w:ins w:id="3837" w:author="sanjai" w:date="2020-04-09T14:04:00Z">
              <w:r w:rsidRPr="0058756D">
                <w:rPr>
                  <w:rFonts w:ascii="Calibri" w:eastAsia="Times New Roman" w:hAnsi="Calibri"/>
                  <w:color w:val="000000"/>
                  <w:kern w:val="0"/>
                  <w:sz w:val="22"/>
                  <w:lang w:eastAsia="en-US"/>
                </w:rPr>
                <w:t>1</w:t>
              </w:r>
            </w:ins>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38" w:author="sanjai" w:date="2020-04-09T14:04:00Z"/>
                <w:rFonts w:ascii="Calibri" w:eastAsia="Times New Roman" w:hAnsi="Calibri"/>
                <w:color w:val="000000"/>
                <w:kern w:val="0"/>
                <w:sz w:val="22"/>
                <w:lang w:eastAsia="en-US"/>
              </w:rPr>
            </w:pPr>
            <w:ins w:id="3839" w:author="sanjai" w:date="2020-04-09T14:04:00Z">
              <w:r w:rsidRPr="0058756D">
                <w:rPr>
                  <w:rFonts w:ascii="Calibri" w:eastAsia="Times New Roman" w:hAnsi="Calibri"/>
                  <w:color w:val="000000"/>
                  <w:kern w:val="0"/>
                  <w:sz w:val="22"/>
                  <w:lang w:eastAsia="en-US"/>
                </w:rPr>
                <w:t>2</w:t>
              </w:r>
            </w:ins>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40" w:author="sanjai" w:date="2020-04-09T14:04:00Z"/>
                <w:rFonts w:ascii="Calibri" w:eastAsia="Times New Roman" w:hAnsi="Calibri"/>
                <w:color w:val="000000"/>
                <w:kern w:val="0"/>
                <w:sz w:val="22"/>
                <w:lang w:eastAsia="en-US"/>
              </w:rPr>
            </w:pPr>
            <w:ins w:id="3841" w:author="sanjai" w:date="2020-04-09T14:04:00Z">
              <w:r w:rsidRPr="0058756D">
                <w:rPr>
                  <w:rFonts w:ascii="Calibri" w:eastAsia="Times New Roman" w:hAnsi="Calibri"/>
                  <w:color w:val="000000"/>
                  <w:kern w:val="0"/>
                  <w:sz w:val="22"/>
                  <w:lang w:eastAsia="en-US"/>
                </w:rPr>
                <w:t>4</w:t>
              </w:r>
            </w:ins>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42" w:author="sanjai" w:date="2020-04-09T14:04:00Z"/>
                <w:rFonts w:ascii="Calibri" w:eastAsia="Times New Roman" w:hAnsi="Calibri"/>
                <w:color w:val="000000"/>
                <w:kern w:val="0"/>
                <w:sz w:val="22"/>
                <w:lang w:eastAsia="en-US"/>
              </w:rPr>
            </w:pPr>
            <w:ins w:id="3843" w:author="sanjai" w:date="2020-04-09T14:04:00Z">
              <w:r w:rsidRPr="0058756D">
                <w:rPr>
                  <w:rFonts w:ascii="Calibri" w:eastAsia="Times New Roman" w:hAnsi="Calibri"/>
                  <w:color w:val="000000"/>
                  <w:kern w:val="0"/>
                  <w:sz w:val="22"/>
                  <w:lang w:eastAsia="en-US"/>
                </w:rPr>
                <w:t>8</w:t>
              </w:r>
            </w:ins>
          </w:p>
        </w:tc>
      </w:tr>
      <w:tr w:rsidR="0058756D" w:rsidRPr="0058756D" w:rsidTr="0058756D">
        <w:trPr>
          <w:trHeight w:val="290"/>
          <w:ins w:id="3844" w:author="sanjai" w:date="2020-04-09T14:04:00Z"/>
        </w:trPr>
        <w:tc>
          <w:tcPr>
            <w:tcW w:w="2620" w:type="dxa"/>
            <w:tcBorders>
              <w:top w:val="nil"/>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45" w:author="sanjai" w:date="2020-04-09T14:04:00Z"/>
                <w:rFonts w:ascii="Calibri" w:eastAsia="Times New Roman" w:hAnsi="Calibri"/>
                <w:color w:val="000000"/>
                <w:kern w:val="0"/>
                <w:sz w:val="22"/>
                <w:lang w:eastAsia="en-US"/>
              </w:rPr>
            </w:pPr>
            <w:ins w:id="3846" w:author="sanjai" w:date="2020-04-09T14:04:00Z">
              <w:r w:rsidRPr="0058756D">
                <w:rPr>
                  <w:rFonts w:ascii="Calibri" w:eastAsia="Times New Roman" w:hAnsi="Calibri"/>
                  <w:color w:val="000000"/>
                  <w:kern w:val="0"/>
                  <w:sz w:val="22"/>
                  <w:lang w:eastAsia="en-US"/>
                </w:rPr>
                <w:t>#uop issued by frontend</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47" w:author="sanjai" w:date="2020-04-09T14:04:00Z"/>
                <w:rFonts w:ascii="Calibri" w:eastAsia="Times New Roman" w:hAnsi="Calibri"/>
                <w:color w:val="000000"/>
                <w:kern w:val="0"/>
                <w:sz w:val="22"/>
                <w:lang w:eastAsia="en-US"/>
              </w:rPr>
            </w:pPr>
            <w:ins w:id="3848" w:author="sanjai" w:date="2020-04-09T14:04:00Z">
              <w:r w:rsidRPr="0058756D">
                <w:rPr>
                  <w:rFonts w:ascii="Calibri" w:eastAsia="Times New Roman" w:hAnsi="Calibri"/>
                  <w:color w:val="000000"/>
                  <w:kern w:val="0"/>
                  <w:sz w:val="22"/>
                  <w:lang w:eastAsia="en-US"/>
                </w:rPr>
                <w:t>1</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49" w:author="sanjai" w:date="2020-04-09T14:04:00Z"/>
                <w:rFonts w:ascii="Calibri" w:eastAsia="Times New Roman" w:hAnsi="Calibri"/>
                <w:color w:val="000000"/>
                <w:kern w:val="0"/>
                <w:sz w:val="22"/>
                <w:lang w:eastAsia="en-US"/>
              </w:rPr>
            </w:pPr>
            <w:ins w:id="3850" w:author="sanjai" w:date="2020-04-09T14:04:00Z">
              <w:r w:rsidRPr="0058756D">
                <w:rPr>
                  <w:rFonts w:ascii="Calibri" w:eastAsia="Times New Roman" w:hAnsi="Calibri"/>
                  <w:color w:val="000000"/>
                  <w:kern w:val="0"/>
                  <w:sz w:val="22"/>
                  <w:lang w:eastAsia="en-US"/>
                </w:rPr>
                <w:t>2</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51" w:author="sanjai" w:date="2020-04-09T14:04:00Z"/>
                <w:rFonts w:ascii="Calibri" w:eastAsia="Times New Roman" w:hAnsi="Calibri"/>
                <w:color w:val="000000"/>
                <w:kern w:val="0"/>
                <w:sz w:val="22"/>
                <w:lang w:eastAsia="en-US"/>
              </w:rPr>
            </w:pPr>
            <w:ins w:id="3852" w:author="sanjai" w:date="2020-04-09T14:04:00Z">
              <w:r w:rsidRPr="0058756D">
                <w:rPr>
                  <w:rFonts w:ascii="Calibri" w:eastAsia="Times New Roman" w:hAnsi="Calibri"/>
                  <w:color w:val="000000"/>
                  <w:kern w:val="0"/>
                  <w:sz w:val="22"/>
                  <w:lang w:eastAsia="en-US"/>
                </w:rPr>
                <w:t>4</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53" w:author="sanjai" w:date="2020-04-09T14:04:00Z"/>
                <w:rFonts w:ascii="Calibri" w:eastAsia="Times New Roman" w:hAnsi="Calibri"/>
                <w:color w:val="000000"/>
                <w:kern w:val="0"/>
                <w:sz w:val="22"/>
                <w:lang w:eastAsia="en-US"/>
              </w:rPr>
            </w:pPr>
            <w:ins w:id="3854" w:author="sanjai" w:date="2020-04-09T14:04:00Z">
              <w:r w:rsidRPr="0058756D">
                <w:rPr>
                  <w:rFonts w:ascii="Calibri" w:eastAsia="Times New Roman" w:hAnsi="Calibri"/>
                  <w:color w:val="000000"/>
                  <w:kern w:val="0"/>
                  <w:sz w:val="22"/>
                  <w:lang w:eastAsia="en-US"/>
                </w:rPr>
                <w:t>8</w:t>
              </w:r>
            </w:ins>
          </w:p>
        </w:tc>
      </w:tr>
      <w:tr w:rsidR="0058756D" w:rsidRPr="0058756D" w:rsidTr="0058756D">
        <w:trPr>
          <w:trHeight w:val="580"/>
          <w:ins w:id="3855" w:author="sanjai" w:date="2020-04-09T14:04:00Z"/>
        </w:trPr>
        <w:tc>
          <w:tcPr>
            <w:tcW w:w="2620" w:type="dxa"/>
            <w:tcBorders>
              <w:top w:val="nil"/>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56" w:author="sanjai" w:date="2020-04-09T14:04:00Z"/>
                <w:rFonts w:ascii="Calibri" w:eastAsia="Times New Roman" w:hAnsi="Calibri"/>
                <w:color w:val="000000"/>
                <w:kern w:val="0"/>
                <w:sz w:val="22"/>
                <w:lang w:eastAsia="en-US"/>
              </w:rPr>
            </w:pPr>
            <w:ins w:id="3857" w:author="sanjai" w:date="2020-04-09T14:04:00Z">
              <w:r w:rsidRPr="0058756D">
                <w:rPr>
                  <w:rFonts w:ascii="Calibri" w:eastAsia="Times New Roman" w:hAnsi="Calibri"/>
                  <w:color w:val="000000"/>
                  <w:kern w:val="0"/>
                  <w:sz w:val="22"/>
                  <w:lang w:eastAsia="en-US"/>
                </w:rPr>
                <w:t xml:space="preserve">effective latency with </w:t>
              </w:r>
              <w:proofErr w:type="spellStart"/>
              <w:r w:rsidRPr="0058756D">
                <w:rPr>
                  <w:rFonts w:ascii="Calibri" w:eastAsia="Times New Roman" w:hAnsi="Calibri"/>
                  <w:color w:val="000000"/>
                  <w:kern w:val="0"/>
                  <w:sz w:val="22"/>
                  <w:lang w:eastAsia="en-US"/>
                </w:rPr>
                <w:t>preshift</w:t>
              </w:r>
              <w:proofErr w:type="spellEnd"/>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58" w:author="sanjai" w:date="2020-04-09T14:04:00Z"/>
                <w:rFonts w:ascii="Calibri" w:eastAsia="Times New Roman" w:hAnsi="Calibri"/>
                <w:color w:val="000000"/>
                <w:kern w:val="0"/>
                <w:sz w:val="22"/>
                <w:lang w:eastAsia="en-US"/>
              </w:rPr>
            </w:pPr>
            <w:ins w:id="3859" w:author="sanjai" w:date="2020-04-09T14:04:00Z">
              <w:r w:rsidRPr="0058756D">
                <w:rPr>
                  <w:rFonts w:ascii="Calibri" w:eastAsia="Times New Roman" w:hAnsi="Calibri"/>
                  <w:color w:val="000000"/>
                  <w:kern w:val="0"/>
                  <w:sz w:val="22"/>
                  <w:lang w:eastAsia="en-US"/>
                </w:rPr>
                <w:t>5</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60" w:author="sanjai" w:date="2020-04-09T14:04:00Z"/>
                <w:rFonts w:ascii="Calibri" w:eastAsia="Times New Roman" w:hAnsi="Calibri"/>
                <w:color w:val="000000"/>
                <w:kern w:val="0"/>
                <w:sz w:val="22"/>
                <w:lang w:eastAsia="en-US"/>
              </w:rPr>
            </w:pPr>
            <w:ins w:id="3861" w:author="sanjai" w:date="2020-04-09T14:04:00Z">
              <w:r w:rsidRPr="0058756D">
                <w:rPr>
                  <w:rFonts w:ascii="Calibri" w:eastAsia="Times New Roman" w:hAnsi="Calibri"/>
                  <w:color w:val="000000"/>
                  <w:kern w:val="0"/>
                  <w:sz w:val="22"/>
                  <w:lang w:eastAsia="en-US"/>
                </w:rPr>
                <w:t>7</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62" w:author="sanjai" w:date="2020-04-09T14:04:00Z"/>
                <w:rFonts w:ascii="Calibri" w:eastAsia="Times New Roman" w:hAnsi="Calibri"/>
                <w:color w:val="000000"/>
                <w:kern w:val="0"/>
                <w:sz w:val="22"/>
                <w:lang w:eastAsia="en-US"/>
              </w:rPr>
            </w:pPr>
            <w:ins w:id="3863" w:author="sanjai" w:date="2020-04-09T14:04:00Z">
              <w:r w:rsidRPr="0058756D">
                <w:rPr>
                  <w:rFonts w:ascii="Calibri" w:eastAsia="Times New Roman" w:hAnsi="Calibri"/>
                  <w:color w:val="000000"/>
                  <w:kern w:val="0"/>
                  <w:sz w:val="22"/>
                  <w:lang w:eastAsia="en-US"/>
                </w:rPr>
                <w:t>9</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64" w:author="sanjai" w:date="2020-04-09T14:04:00Z"/>
                <w:rFonts w:ascii="Calibri" w:eastAsia="Times New Roman" w:hAnsi="Calibri"/>
                <w:color w:val="000000"/>
                <w:kern w:val="0"/>
                <w:sz w:val="22"/>
                <w:lang w:eastAsia="en-US"/>
              </w:rPr>
            </w:pPr>
            <w:ins w:id="3865" w:author="sanjai" w:date="2020-04-09T14:04:00Z">
              <w:r w:rsidRPr="0058756D">
                <w:rPr>
                  <w:rFonts w:ascii="Calibri" w:eastAsia="Times New Roman" w:hAnsi="Calibri"/>
                  <w:color w:val="000000"/>
                  <w:kern w:val="0"/>
                  <w:sz w:val="22"/>
                  <w:lang w:eastAsia="en-US"/>
                </w:rPr>
                <w:t>13</w:t>
              </w:r>
            </w:ins>
          </w:p>
        </w:tc>
      </w:tr>
      <w:tr w:rsidR="0058756D" w:rsidRPr="0058756D" w:rsidTr="0058756D">
        <w:trPr>
          <w:trHeight w:val="870"/>
          <w:ins w:id="3866" w:author="sanjai" w:date="2020-04-09T14:04:00Z"/>
        </w:trPr>
        <w:tc>
          <w:tcPr>
            <w:tcW w:w="2620" w:type="dxa"/>
            <w:tcBorders>
              <w:top w:val="nil"/>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67" w:author="sanjai" w:date="2020-04-09T14:04:00Z"/>
                <w:rFonts w:ascii="Calibri" w:eastAsia="Times New Roman" w:hAnsi="Calibri"/>
                <w:color w:val="000000"/>
                <w:kern w:val="0"/>
                <w:sz w:val="22"/>
                <w:lang w:eastAsia="en-US"/>
              </w:rPr>
            </w:pPr>
            <w:ins w:id="3868" w:author="sanjai" w:date="2020-04-09T14:04:00Z">
              <w:r w:rsidRPr="0058756D">
                <w:rPr>
                  <w:rFonts w:ascii="Calibri" w:eastAsia="Times New Roman" w:hAnsi="Calibri"/>
                  <w:color w:val="000000"/>
                  <w:kern w:val="0"/>
                  <w:sz w:val="22"/>
                  <w:lang w:eastAsia="en-US"/>
                </w:rPr>
                <w:t xml:space="preserve">effective latency with </w:t>
              </w:r>
              <w:proofErr w:type="spellStart"/>
              <w:r w:rsidRPr="0058756D">
                <w:rPr>
                  <w:rFonts w:ascii="Calibri" w:eastAsia="Times New Roman" w:hAnsi="Calibri"/>
                  <w:color w:val="000000"/>
                  <w:kern w:val="0"/>
                  <w:sz w:val="22"/>
                  <w:lang w:eastAsia="en-US"/>
                </w:rPr>
                <w:t>preshift</w:t>
              </w:r>
              <w:proofErr w:type="spellEnd"/>
              <w:r w:rsidRPr="0058756D">
                <w:rPr>
                  <w:rFonts w:ascii="Calibri" w:eastAsia="Times New Roman" w:hAnsi="Calibri"/>
                  <w:color w:val="000000"/>
                  <w:kern w:val="0"/>
                  <w:sz w:val="22"/>
                  <w:lang w:eastAsia="en-US"/>
                </w:rPr>
                <w:t xml:space="preserve"> + </w:t>
              </w:r>
              <w:proofErr w:type="spellStart"/>
              <w:r w:rsidRPr="0058756D">
                <w:rPr>
                  <w:rFonts w:ascii="Calibri" w:eastAsia="Times New Roman" w:hAnsi="Calibri"/>
                  <w:color w:val="000000"/>
                  <w:kern w:val="0"/>
                  <w:sz w:val="22"/>
                  <w:lang w:eastAsia="en-US"/>
                </w:rPr>
                <w:t>noforwarding</w:t>
              </w:r>
              <w:proofErr w:type="spellEnd"/>
              <w:r w:rsidRPr="0058756D">
                <w:rPr>
                  <w:rFonts w:ascii="Calibri" w:eastAsia="Times New Roman" w:hAnsi="Calibri"/>
                  <w:color w:val="000000"/>
                  <w:kern w:val="0"/>
                  <w:sz w:val="22"/>
                  <w:lang w:eastAsia="en-US"/>
                </w:rPr>
                <w:t xml:space="preserve"> accounting</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69" w:author="sanjai" w:date="2020-04-09T14:04:00Z"/>
                <w:rFonts w:ascii="Calibri" w:eastAsia="Times New Roman" w:hAnsi="Calibri"/>
                <w:color w:val="000000"/>
                <w:kern w:val="0"/>
                <w:sz w:val="22"/>
                <w:lang w:eastAsia="en-US"/>
              </w:rPr>
            </w:pPr>
            <w:ins w:id="3870" w:author="sanjai" w:date="2020-04-09T14:04:00Z">
              <w:r w:rsidRPr="0058756D">
                <w:rPr>
                  <w:rFonts w:ascii="Calibri" w:eastAsia="Times New Roman" w:hAnsi="Calibri"/>
                  <w:color w:val="000000"/>
                  <w:kern w:val="0"/>
                  <w:sz w:val="22"/>
                  <w:lang w:eastAsia="en-US"/>
                </w:rPr>
                <w:t>6</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71" w:author="sanjai" w:date="2020-04-09T14:04:00Z"/>
                <w:rFonts w:ascii="Calibri" w:eastAsia="Times New Roman" w:hAnsi="Calibri"/>
                <w:color w:val="000000"/>
                <w:kern w:val="0"/>
                <w:sz w:val="22"/>
                <w:lang w:eastAsia="en-US"/>
              </w:rPr>
            </w:pPr>
            <w:ins w:id="3872" w:author="sanjai" w:date="2020-04-09T14:04:00Z">
              <w:r w:rsidRPr="0058756D">
                <w:rPr>
                  <w:rFonts w:ascii="Calibri" w:eastAsia="Times New Roman" w:hAnsi="Calibri"/>
                  <w:color w:val="000000"/>
                  <w:kern w:val="0"/>
                  <w:sz w:val="22"/>
                  <w:lang w:eastAsia="en-US"/>
                </w:rPr>
                <w:t>8</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73" w:author="sanjai" w:date="2020-04-09T14:04:00Z"/>
                <w:rFonts w:ascii="Calibri" w:eastAsia="Times New Roman" w:hAnsi="Calibri"/>
                <w:color w:val="000000"/>
                <w:kern w:val="0"/>
                <w:sz w:val="22"/>
                <w:lang w:eastAsia="en-US"/>
              </w:rPr>
            </w:pPr>
            <w:ins w:id="3874" w:author="sanjai" w:date="2020-04-09T14:04:00Z">
              <w:r w:rsidRPr="0058756D">
                <w:rPr>
                  <w:rFonts w:ascii="Calibri" w:eastAsia="Times New Roman" w:hAnsi="Calibri"/>
                  <w:color w:val="000000"/>
                  <w:kern w:val="0"/>
                  <w:sz w:val="22"/>
                  <w:lang w:eastAsia="en-US"/>
                </w:rPr>
                <w:t>10</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75" w:author="sanjai" w:date="2020-04-09T14:04:00Z"/>
                <w:rFonts w:ascii="Calibri" w:eastAsia="Times New Roman" w:hAnsi="Calibri"/>
                <w:color w:val="000000"/>
                <w:kern w:val="0"/>
                <w:sz w:val="22"/>
                <w:lang w:eastAsia="en-US"/>
              </w:rPr>
            </w:pPr>
            <w:ins w:id="3876" w:author="sanjai" w:date="2020-04-09T14:04:00Z">
              <w:r w:rsidRPr="0058756D">
                <w:rPr>
                  <w:rFonts w:ascii="Calibri" w:eastAsia="Times New Roman" w:hAnsi="Calibri"/>
                  <w:color w:val="000000"/>
                  <w:kern w:val="0"/>
                  <w:sz w:val="22"/>
                  <w:lang w:eastAsia="en-US"/>
                </w:rPr>
                <w:t>14</w:t>
              </w:r>
            </w:ins>
          </w:p>
        </w:tc>
      </w:tr>
      <w:tr w:rsidR="0058756D" w:rsidRPr="0058756D" w:rsidTr="0058756D">
        <w:trPr>
          <w:trHeight w:val="290"/>
          <w:ins w:id="3877" w:author="sanjai" w:date="2020-04-09T14:04:00Z"/>
        </w:trPr>
        <w:tc>
          <w:tcPr>
            <w:tcW w:w="2620" w:type="dxa"/>
            <w:tcBorders>
              <w:top w:val="nil"/>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78" w:author="sanjai" w:date="2020-04-09T14:04:00Z"/>
                <w:rFonts w:ascii="Calibri" w:eastAsia="Times New Roman" w:hAnsi="Calibri"/>
                <w:color w:val="000000"/>
                <w:kern w:val="0"/>
                <w:sz w:val="22"/>
                <w:lang w:eastAsia="en-US"/>
              </w:rPr>
            </w:pPr>
            <w:ins w:id="3879" w:author="sanjai" w:date="2020-04-09T14:04:00Z">
              <w:r w:rsidRPr="0058756D">
                <w:rPr>
                  <w:rFonts w:ascii="Calibri" w:eastAsia="Times New Roman" w:hAnsi="Calibri"/>
                  <w:color w:val="000000"/>
                  <w:kern w:val="0"/>
                  <w:sz w:val="22"/>
                  <w:lang w:eastAsia="en-US"/>
                </w:rPr>
                <w:t>compress uop throughput</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80" w:author="sanjai" w:date="2020-04-09T14:04:00Z"/>
                <w:rFonts w:ascii="Calibri" w:eastAsia="Times New Roman" w:hAnsi="Calibri"/>
                <w:color w:val="000000"/>
                <w:kern w:val="0"/>
                <w:sz w:val="22"/>
                <w:lang w:eastAsia="en-US"/>
              </w:rPr>
            </w:pPr>
            <w:ins w:id="3881" w:author="sanjai" w:date="2020-04-09T14:04:00Z">
              <w:r w:rsidRPr="0058756D">
                <w:rPr>
                  <w:rFonts w:ascii="Calibri" w:eastAsia="Times New Roman" w:hAnsi="Calibri"/>
                  <w:color w:val="000000"/>
                  <w:kern w:val="0"/>
                  <w:sz w:val="22"/>
                  <w:lang w:eastAsia="en-US"/>
                </w:rPr>
                <w:t>1</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82" w:author="sanjai" w:date="2020-04-09T14:04:00Z"/>
                <w:rFonts w:ascii="Calibri" w:eastAsia="Times New Roman" w:hAnsi="Calibri"/>
                <w:color w:val="000000"/>
                <w:kern w:val="0"/>
                <w:sz w:val="22"/>
                <w:lang w:eastAsia="en-US"/>
              </w:rPr>
            </w:pPr>
            <w:ins w:id="3883" w:author="sanjai" w:date="2020-04-09T14:04:00Z">
              <w:r w:rsidRPr="0058756D">
                <w:rPr>
                  <w:rFonts w:ascii="Calibri" w:eastAsia="Times New Roman" w:hAnsi="Calibri"/>
                  <w:color w:val="000000"/>
                  <w:kern w:val="0"/>
                  <w:sz w:val="22"/>
                  <w:lang w:eastAsia="en-US"/>
                </w:rPr>
                <w:t>1</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84" w:author="sanjai" w:date="2020-04-09T14:04:00Z"/>
                <w:rFonts w:ascii="Calibri" w:eastAsia="Times New Roman" w:hAnsi="Calibri"/>
                <w:color w:val="000000"/>
                <w:kern w:val="0"/>
                <w:sz w:val="22"/>
                <w:lang w:eastAsia="en-US"/>
              </w:rPr>
            </w:pPr>
            <w:ins w:id="3885" w:author="sanjai" w:date="2020-04-09T14:04:00Z">
              <w:r w:rsidRPr="0058756D">
                <w:rPr>
                  <w:rFonts w:ascii="Calibri" w:eastAsia="Times New Roman" w:hAnsi="Calibri"/>
                  <w:color w:val="000000"/>
                  <w:kern w:val="0"/>
                  <w:sz w:val="22"/>
                  <w:lang w:eastAsia="en-US"/>
                </w:rPr>
                <w:t>1</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86" w:author="sanjai" w:date="2020-04-09T14:04:00Z"/>
                <w:rFonts w:ascii="Calibri" w:eastAsia="Times New Roman" w:hAnsi="Calibri"/>
                <w:color w:val="000000"/>
                <w:kern w:val="0"/>
                <w:sz w:val="22"/>
                <w:lang w:eastAsia="en-US"/>
              </w:rPr>
            </w:pPr>
            <w:ins w:id="3887" w:author="sanjai" w:date="2020-04-09T14:04:00Z">
              <w:r w:rsidRPr="0058756D">
                <w:rPr>
                  <w:rFonts w:ascii="Calibri" w:eastAsia="Times New Roman" w:hAnsi="Calibri"/>
                  <w:color w:val="000000"/>
                  <w:kern w:val="0"/>
                  <w:sz w:val="22"/>
                  <w:lang w:eastAsia="en-US"/>
                </w:rPr>
                <w:t>1</w:t>
              </w:r>
            </w:ins>
          </w:p>
        </w:tc>
      </w:tr>
      <w:tr w:rsidR="0058756D" w:rsidRPr="0058756D" w:rsidTr="0058756D">
        <w:trPr>
          <w:trHeight w:val="580"/>
          <w:ins w:id="3888" w:author="sanjai" w:date="2020-04-09T14:04:00Z"/>
        </w:trPr>
        <w:tc>
          <w:tcPr>
            <w:tcW w:w="2620" w:type="dxa"/>
            <w:tcBorders>
              <w:top w:val="nil"/>
              <w:left w:val="single" w:sz="4" w:space="0" w:color="auto"/>
              <w:bottom w:val="single" w:sz="4" w:space="0" w:color="auto"/>
              <w:right w:val="single" w:sz="4" w:space="0" w:color="auto"/>
            </w:tcBorders>
            <w:shd w:val="clear" w:color="000000" w:fill="70AD47"/>
            <w:vAlign w:val="center"/>
            <w:hideMark/>
          </w:tcPr>
          <w:p w:rsidR="0058756D" w:rsidRPr="0058756D" w:rsidRDefault="0058756D" w:rsidP="0058756D">
            <w:pPr>
              <w:widowControl/>
              <w:snapToGrid/>
              <w:spacing w:line="240" w:lineRule="auto"/>
              <w:jc w:val="center"/>
              <w:rPr>
                <w:ins w:id="3889" w:author="sanjai" w:date="2020-04-09T14:04:00Z"/>
                <w:rFonts w:ascii="Calibri" w:eastAsia="Times New Roman" w:hAnsi="Calibri"/>
                <w:color w:val="000000"/>
                <w:kern w:val="0"/>
                <w:sz w:val="22"/>
                <w:lang w:eastAsia="en-US"/>
              </w:rPr>
            </w:pPr>
            <w:ins w:id="3890" w:author="sanjai" w:date="2020-04-09T14:04:00Z">
              <w:r w:rsidRPr="0058756D">
                <w:rPr>
                  <w:rFonts w:ascii="Calibri" w:eastAsia="Times New Roman" w:hAnsi="Calibri"/>
                  <w:color w:val="000000"/>
                  <w:kern w:val="0"/>
                  <w:sz w:val="22"/>
                  <w:lang w:eastAsia="en-US"/>
                </w:rPr>
                <w:t>compress instruction throughput</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91" w:author="sanjai" w:date="2020-04-09T14:04:00Z"/>
                <w:rFonts w:ascii="Calibri" w:eastAsia="Times New Roman" w:hAnsi="Calibri"/>
                <w:color w:val="000000"/>
                <w:kern w:val="0"/>
                <w:sz w:val="22"/>
                <w:lang w:eastAsia="en-US"/>
              </w:rPr>
            </w:pPr>
            <w:ins w:id="3892" w:author="sanjai" w:date="2020-04-09T14:04:00Z">
              <w:r w:rsidRPr="0058756D">
                <w:rPr>
                  <w:rFonts w:ascii="Calibri" w:eastAsia="Times New Roman" w:hAnsi="Calibri"/>
                  <w:color w:val="000000"/>
                  <w:kern w:val="0"/>
                  <w:sz w:val="22"/>
                  <w:lang w:eastAsia="en-US"/>
                </w:rPr>
                <w:t>2</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93" w:author="sanjai" w:date="2020-04-09T14:04:00Z"/>
                <w:rFonts w:ascii="Calibri" w:eastAsia="Times New Roman" w:hAnsi="Calibri"/>
                <w:color w:val="000000"/>
                <w:kern w:val="0"/>
                <w:sz w:val="22"/>
                <w:lang w:eastAsia="en-US"/>
              </w:rPr>
            </w:pPr>
            <w:ins w:id="3894" w:author="sanjai" w:date="2020-04-09T14:04:00Z">
              <w:r w:rsidRPr="0058756D">
                <w:rPr>
                  <w:rFonts w:ascii="Calibri" w:eastAsia="Times New Roman" w:hAnsi="Calibri"/>
                  <w:color w:val="000000"/>
                  <w:kern w:val="0"/>
                  <w:sz w:val="22"/>
                  <w:lang w:eastAsia="en-US"/>
                </w:rPr>
                <w:t>2</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95" w:author="sanjai" w:date="2020-04-09T14:04:00Z"/>
                <w:rFonts w:ascii="Calibri" w:eastAsia="Times New Roman" w:hAnsi="Calibri"/>
                <w:color w:val="000000"/>
                <w:kern w:val="0"/>
                <w:sz w:val="22"/>
                <w:lang w:eastAsia="en-US"/>
              </w:rPr>
            </w:pPr>
            <w:ins w:id="3896" w:author="sanjai" w:date="2020-04-09T14:04:00Z">
              <w:r w:rsidRPr="0058756D">
                <w:rPr>
                  <w:rFonts w:ascii="Calibri" w:eastAsia="Times New Roman" w:hAnsi="Calibri"/>
                  <w:color w:val="000000"/>
                  <w:kern w:val="0"/>
                  <w:sz w:val="22"/>
                  <w:lang w:eastAsia="en-US"/>
                </w:rPr>
                <w:t>2</w:t>
              </w:r>
            </w:ins>
          </w:p>
        </w:tc>
        <w:tc>
          <w:tcPr>
            <w:tcW w:w="960" w:type="dxa"/>
            <w:tcBorders>
              <w:top w:val="nil"/>
              <w:left w:val="nil"/>
              <w:bottom w:val="single" w:sz="4" w:space="0" w:color="auto"/>
              <w:right w:val="single" w:sz="4" w:space="0" w:color="auto"/>
            </w:tcBorders>
            <w:shd w:val="clear" w:color="auto" w:fill="auto"/>
            <w:vAlign w:val="center"/>
            <w:hideMark/>
          </w:tcPr>
          <w:p w:rsidR="0058756D" w:rsidRPr="0058756D" w:rsidRDefault="0058756D" w:rsidP="0058756D">
            <w:pPr>
              <w:widowControl/>
              <w:snapToGrid/>
              <w:spacing w:line="240" w:lineRule="auto"/>
              <w:jc w:val="center"/>
              <w:rPr>
                <w:ins w:id="3897" w:author="sanjai" w:date="2020-04-09T14:04:00Z"/>
                <w:rFonts w:ascii="Calibri" w:eastAsia="Times New Roman" w:hAnsi="Calibri"/>
                <w:color w:val="000000"/>
                <w:kern w:val="0"/>
                <w:sz w:val="22"/>
                <w:lang w:eastAsia="en-US"/>
              </w:rPr>
            </w:pPr>
            <w:ins w:id="3898" w:author="sanjai" w:date="2020-04-09T14:04:00Z">
              <w:r w:rsidRPr="0058756D">
                <w:rPr>
                  <w:rFonts w:ascii="Calibri" w:eastAsia="Times New Roman" w:hAnsi="Calibri"/>
                  <w:color w:val="000000"/>
                  <w:kern w:val="0"/>
                  <w:sz w:val="22"/>
                  <w:lang w:eastAsia="en-US"/>
                </w:rPr>
                <w:t>2</w:t>
              </w:r>
            </w:ins>
          </w:p>
        </w:tc>
      </w:tr>
    </w:tbl>
    <w:p w:rsidR="0058756D" w:rsidRDefault="0058756D">
      <w:pPr>
        <w:widowControl/>
        <w:snapToGrid/>
        <w:spacing w:line="240" w:lineRule="auto"/>
        <w:rPr>
          <w:ins w:id="3899" w:author="sanjai" w:date="2020-04-09T14:05:00Z"/>
        </w:rPr>
      </w:pPr>
    </w:p>
    <w:p w:rsidR="00DE2BBA" w:rsidRDefault="00DE2BBA">
      <w:pPr>
        <w:widowControl/>
        <w:snapToGrid/>
        <w:spacing w:line="240" w:lineRule="auto"/>
        <w:rPr>
          <w:ins w:id="3900" w:author="sanjai" w:date="2020-04-09T14:39:00Z"/>
        </w:rPr>
      </w:pPr>
      <w:proofErr w:type="spellStart"/>
      <w:ins w:id="3901" w:author="sanjai" w:date="2020-04-09T14:39:00Z">
        <w:r>
          <w:t>Vslidedown</w:t>
        </w:r>
        <w:proofErr w:type="spellEnd"/>
        <w:r>
          <w:t xml:space="preserve"> illustration</w:t>
        </w:r>
      </w:ins>
    </w:p>
    <w:tbl>
      <w:tblPr>
        <w:tblW w:w="9300" w:type="dxa"/>
        <w:tblLook w:val="04A0" w:firstRow="1" w:lastRow="0" w:firstColumn="1" w:lastColumn="0" w:noHBand="0" w:noVBand="1"/>
      </w:tblPr>
      <w:tblGrid>
        <w:gridCol w:w="1380"/>
        <w:gridCol w:w="720"/>
        <w:gridCol w:w="834"/>
        <w:gridCol w:w="720"/>
        <w:gridCol w:w="720"/>
        <w:gridCol w:w="720"/>
        <w:gridCol w:w="720"/>
        <w:gridCol w:w="720"/>
        <w:gridCol w:w="720"/>
        <w:gridCol w:w="720"/>
        <w:gridCol w:w="720"/>
        <w:gridCol w:w="720"/>
      </w:tblGrid>
      <w:tr w:rsidR="00DE2BBA" w:rsidRPr="00DE2BBA" w:rsidTr="00DE2BBA">
        <w:trPr>
          <w:trHeight w:val="370"/>
          <w:ins w:id="3902"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03" w:author="sanjai" w:date="2020-04-09T14:39:00Z"/>
                <w:rFonts w:ascii="Calibri" w:eastAsia="Times New Roman" w:hAnsi="Calibri"/>
                <w:color w:val="000000"/>
                <w:kern w:val="0"/>
                <w:sz w:val="22"/>
                <w:lang w:eastAsia="en-US"/>
              </w:rPr>
            </w:pPr>
            <w:proofErr w:type="spellStart"/>
            <w:ins w:id="3904" w:author="sanjai" w:date="2020-04-09T14:39:00Z">
              <w:r w:rsidRPr="00DE2BBA">
                <w:rPr>
                  <w:rFonts w:ascii="Calibri" w:eastAsia="Times New Roman" w:hAnsi="Calibri"/>
                  <w:color w:val="000000"/>
                  <w:kern w:val="0"/>
                  <w:sz w:val="22"/>
                  <w:lang w:eastAsia="en-US"/>
                </w:rPr>
                <w:t>slidedown</w:t>
              </w:r>
              <w:proofErr w:type="spellEnd"/>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3905"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rPr>
                <w:ins w:id="390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0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0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0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5"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3916"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7" w:author="sanjai" w:date="2020-04-09T14:39:00Z"/>
                <w:rFonts w:ascii="Calibri" w:eastAsia="Times New Roman" w:hAnsi="Calibri"/>
                <w:color w:val="000000"/>
                <w:kern w:val="0"/>
                <w:sz w:val="22"/>
                <w:lang w:eastAsia="en-US"/>
              </w:rPr>
            </w:pPr>
            <w:proofErr w:type="spellStart"/>
            <w:ins w:id="3918" w:author="sanjai" w:date="2020-04-09T14:39:00Z">
              <w:r w:rsidRPr="00DE2BBA">
                <w:rPr>
                  <w:rFonts w:ascii="Calibri" w:eastAsia="Times New Roman" w:hAnsi="Calibri"/>
                  <w:color w:val="000000"/>
                  <w:kern w:val="0"/>
                  <w:sz w:val="22"/>
                  <w:lang w:eastAsia="en-US"/>
                </w:rPr>
                <w:t>lmul</w:t>
              </w:r>
              <w:proofErr w:type="spellEnd"/>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19" w:author="sanjai" w:date="2020-04-09T14:39:00Z"/>
                <w:rFonts w:ascii="Calibri" w:eastAsia="Times New Roman" w:hAnsi="Calibri"/>
                <w:color w:val="000000"/>
                <w:kern w:val="0"/>
                <w:sz w:val="22"/>
                <w:lang w:eastAsia="en-US"/>
              </w:rPr>
            </w:pPr>
            <w:ins w:id="3920" w:author="sanjai" w:date="2020-04-09T14:39:00Z">
              <w:r w:rsidRPr="00DE2BBA">
                <w:rPr>
                  <w:rFonts w:ascii="Calibri" w:eastAsia="Times New Roman" w:hAnsi="Calibri"/>
                  <w:color w:val="000000"/>
                  <w:kern w:val="0"/>
                  <w:sz w:val="22"/>
                  <w:lang w:eastAsia="en-US"/>
                </w:rPr>
                <w:t>8</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1"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2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30"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3931"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32" w:author="sanjai" w:date="2020-04-09T14:39:00Z"/>
                <w:rFonts w:ascii="Calibri" w:eastAsia="Times New Roman" w:hAnsi="Calibri"/>
                <w:color w:val="000000"/>
                <w:kern w:val="0"/>
                <w:sz w:val="22"/>
                <w:lang w:eastAsia="en-US"/>
              </w:rPr>
            </w:pPr>
            <w:ins w:id="3933" w:author="sanjai" w:date="2020-04-09T14:39:00Z">
              <w:r w:rsidRPr="00DE2BBA">
                <w:rPr>
                  <w:rFonts w:ascii="Calibri" w:eastAsia="Times New Roman" w:hAnsi="Calibri"/>
                  <w:color w:val="000000"/>
                  <w:kern w:val="0"/>
                  <w:sz w:val="22"/>
                  <w:lang w:eastAsia="en-US"/>
                </w:rPr>
                <w:t>shift amount</w:t>
              </w:r>
            </w:ins>
          </w:p>
        </w:tc>
        <w:tc>
          <w:tcPr>
            <w:tcW w:w="720" w:type="dxa"/>
            <w:tcBorders>
              <w:top w:val="nil"/>
              <w:left w:val="nil"/>
              <w:bottom w:val="nil"/>
              <w:right w:val="nil"/>
            </w:tcBorders>
            <w:shd w:val="clear" w:color="000000" w:fill="FFC000"/>
            <w:noWrap/>
            <w:vAlign w:val="center"/>
            <w:hideMark/>
          </w:tcPr>
          <w:p w:rsidR="00DE2BBA" w:rsidRPr="00DE2BBA" w:rsidRDefault="00DE2BBA" w:rsidP="00DE2BBA">
            <w:pPr>
              <w:widowControl/>
              <w:snapToGrid/>
              <w:spacing w:line="240" w:lineRule="auto"/>
              <w:jc w:val="center"/>
              <w:rPr>
                <w:ins w:id="3934" w:author="sanjai" w:date="2020-04-09T14:39:00Z"/>
                <w:rFonts w:ascii="Calibri" w:eastAsia="Times New Roman" w:hAnsi="Calibri"/>
                <w:color w:val="000000"/>
                <w:kern w:val="0"/>
                <w:sz w:val="22"/>
                <w:lang w:eastAsia="en-US"/>
              </w:rPr>
            </w:pPr>
            <w:ins w:id="3935" w:author="sanjai" w:date="2020-04-09T14:39:00Z">
              <w:r w:rsidRPr="00DE2BBA">
                <w:rPr>
                  <w:rFonts w:ascii="Calibri" w:eastAsia="Times New Roman" w:hAnsi="Calibri"/>
                  <w:color w:val="000000"/>
                  <w:kern w:val="0"/>
                  <w:sz w:val="22"/>
                  <w:lang w:eastAsia="en-US"/>
                </w:rPr>
                <w:t>65</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36" w:author="sanjai" w:date="2020-04-09T14:39:00Z"/>
                <w:rFonts w:ascii="Calibri" w:eastAsia="Times New Roman" w:hAnsi="Calibri"/>
                <w:color w:val="000000"/>
                <w:kern w:val="0"/>
                <w:sz w:val="22"/>
                <w:lang w:eastAsia="en-US"/>
              </w:rPr>
            </w:pPr>
            <w:ins w:id="3937" w:author="sanjai" w:date="2020-04-09T14:39:00Z">
              <w:r w:rsidRPr="00DE2BBA">
                <w:rPr>
                  <w:rFonts w:ascii="Calibri" w:eastAsia="Times New Roman" w:hAnsi="Calibri"/>
                  <w:color w:val="000000"/>
                  <w:kern w:val="0"/>
                  <w:sz w:val="22"/>
                  <w:lang w:eastAsia="en-US"/>
                </w:rPr>
                <w:t>(bytes)</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38"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3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3946"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3947" w:author="sanjai" w:date="2020-04-09T14:39:00Z"/>
        </w:trPr>
        <w:tc>
          <w:tcPr>
            <w:tcW w:w="138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48" w:author="sanjai" w:date="2020-04-09T14:39:00Z"/>
                <w:rFonts w:ascii="Calibri" w:eastAsia="Times New Roman" w:hAnsi="Calibri"/>
                <w:color w:val="000000"/>
                <w:kern w:val="0"/>
                <w:sz w:val="22"/>
                <w:lang w:eastAsia="en-US"/>
              </w:rPr>
            </w:pPr>
            <w:proofErr w:type="spellStart"/>
            <w:ins w:id="3949" w:author="sanjai" w:date="2020-04-09T14:39:00Z">
              <w:r w:rsidRPr="00DE2BBA">
                <w:rPr>
                  <w:rFonts w:ascii="Calibri" w:eastAsia="Times New Roman" w:hAnsi="Calibri"/>
                  <w:color w:val="000000"/>
                  <w:kern w:val="0"/>
                  <w:sz w:val="22"/>
                  <w:lang w:eastAsia="en-US"/>
                </w:rPr>
                <w:t>src</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50" w:author="sanjai" w:date="2020-04-09T14:39:00Z"/>
                <w:rFonts w:ascii="Calibri" w:eastAsia="Times New Roman" w:hAnsi="Calibri"/>
                <w:color w:val="000000"/>
                <w:kern w:val="0"/>
                <w:sz w:val="22"/>
                <w:lang w:eastAsia="en-US"/>
              </w:rPr>
            </w:pPr>
            <w:ins w:id="3951" w:author="sanjai" w:date="2020-04-09T14:39:00Z">
              <w:r w:rsidRPr="00DE2BBA">
                <w:rPr>
                  <w:rFonts w:ascii="Calibri" w:eastAsia="Times New Roman" w:hAnsi="Calibri"/>
                  <w:color w:val="000000"/>
                  <w:kern w:val="0"/>
                  <w:sz w:val="22"/>
                  <w:lang w:eastAsia="en-US"/>
                </w:rPr>
                <w:t>1</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52" w:author="sanjai" w:date="2020-04-09T14:39:00Z"/>
                <w:rFonts w:ascii="Calibri" w:eastAsia="Times New Roman" w:hAnsi="Calibri"/>
                <w:color w:val="000000"/>
                <w:kern w:val="0"/>
                <w:sz w:val="22"/>
                <w:lang w:eastAsia="en-US"/>
              </w:rPr>
            </w:pPr>
            <w:ins w:id="3953" w:author="sanjai" w:date="2020-04-09T14:39:00Z">
              <w:r w:rsidRPr="00DE2BBA">
                <w:rPr>
                  <w:rFonts w:ascii="Calibri" w:eastAsia="Times New Roman" w:hAnsi="Calibri"/>
                  <w:color w:val="000000"/>
                  <w:kern w:val="0"/>
                  <w:sz w:val="22"/>
                  <w:lang w:eastAsia="en-US"/>
                </w:rPr>
                <w:t>2</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54" w:author="sanjai" w:date="2020-04-09T14:39:00Z"/>
                <w:rFonts w:ascii="Calibri" w:eastAsia="Times New Roman" w:hAnsi="Calibri"/>
                <w:color w:val="000000"/>
                <w:kern w:val="0"/>
                <w:sz w:val="22"/>
                <w:lang w:eastAsia="en-US"/>
              </w:rPr>
            </w:pPr>
            <w:ins w:id="3955" w:author="sanjai" w:date="2020-04-09T14:39:00Z">
              <w:r w:rsidRPr="00DE2BBA">
                <w:rPr>
                  <w:rFonts w:ascii="Calibri" w:eastAsia="Times New Roman" w:hAnsi="Calibri"/>
                  <w:color w:val="000000"/>
                  <w:kern w:val="0"/>
                  <w:sz w:val="22"/>
                  <w:lang w:eastAsia="en-US"/>
                </w:rPr>
                <w:t>3</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56" w:author="sanjai" w:date="2020-04-09T14:39:00Z"/>
                <w:rFonts w:ascii="Calibri" w:eastAsia="Times New Roman" w:hAnsi="Calibri"/>
                <w:color w:val="000000"/>
                <w:kern w:val="0"/>
                <w:sz w:val="22"/>
                <w:lang w:eastAsia="en-US"/>
              </w:rPr>
            </w:pPr>
            <w:ins w:id="3957" w:author="sanjai" w:date="2020-04-09T14:39:00Z">
              <w:r w:rsidRPr="00DE2BBA">
                <w:rPr>
                  <w:rFonts w:ascii="Calibri" w:eastAsia="Times New Roman" w:hAnsi="Calibri"/>
                  <w:color w:val="000000"/>
                  <w:kern w:val="0"/>
                  <w:sz w:val="22"/>
                  <w:lang w:eastAsia="en-US"/>
                </w:rPr>
                <w:t>4</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58" w:author="sanjai" w:date="2020-04-09T14:39:00Z"/>
                <w:rFonts w:ascii="Calibri" w:eastAsia="Times New Roman" w:hAnsi="Calibri"/>
                <w:color w:val="000000"/>
                <w:kern w:val="0"/>
                <w:sz w:val="22"/>
                <w:lang w:eastAsia="en-US"/>
              </w:rPr>
            </w:pPr>
            <w:ins w:id="3959" w:author="sanjai" w:date="2020-04-09T14:39:00Z">
              <w:r w:rsidRPr="00DE2BBA">
                <w:rPr>
                  <w:rFonts w:ascii="Calibri" w:eastAsia="Times New Roman" w:hAnsi="Calibri"/>
                  <w:color w:val="000000"/>
                  <w:kern w:val="0"/>
                  <w:sz w:val="22"/>
                  <w:lang w:eastAsia="en-US"/>
                </w:rPr>
                <w:t>5</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60" w:author="sanjai" w:date="2020-04-09T14:39:00Z"/>
                <w:rFonts w:ascii="Calibri" w:eastAsia="Times New Roman" w:hAnsi="Calibri"/>
                <w:color w:val="000000"/>
                <w:kern w:val="0"/>
                <w:sz w:val="22"/>
                <w:lang w:eastAsia="en-US"/>
              </w:rPr>
            </w:pPr>
            <w:ins w:id="3961" w:author="sanjai" w:date="2020-04-09T14:39:00Z">
              <w:r w:rsidRPr="00DE2BBA">
                <w:rPr>
                  <w:rFonts w:ascii="Calibri" w:eastAsia="Times New Roman" w:hAnsi="Calibri"/>
                  <w:color w:val="000000"/>
                  <w:kern w:val="0"/>
                  <w:sz w:val="22"/>
                  <w:lang w:eastAsia="en-US"/>
                </w:rPr>
                <w:t>6</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62" w:author="sanjai" w:date="2020-04-09T14:39:00Z"/>
                <w:rFonts w:ascii="Calibri" w:eastAsia="Times New Roman" w:hAnsi="Calibri"/>
                <w:color w:val="000000"/>
                <w:kern w:val="0"/>
                <w:sz w:val="22"/>
                <w:lang w:eastAsia="en-US"/>
              </w:rPr>
            </w:pPr>
            <w:ins w:id="3963" w:author="sanjai" w:date="2020-04-09T14:39:00Z">
              <w:r w:rsidRPr="00DE2BBA">
                <w:rPr>
                  <w:rFonts w:ascii="Calibri" w:eastAsia="Times New Roman" w:hAnsi="Calibri"/>
                  <w:color w:val="000000"/>
                  <w:kern w:val="0"/>
                  <w:sz w:val="22"/>
                  <w:lang w:eastAsia="en-US"/>
                </w:rPr>
                <w:t>7</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3964" w:author="sanjai" w:date="2020-04-09T14:39:00Z"/>
                <w:rFonts w:ascii="Calibri" w:eastAsia="Times New Roman" w:hAnsi="Calibri"/>
                <w:color w:val="000000"/>
                <w:kern w:val="0"/>
                <w:sz w:val="22"/>
                <w:lang w:eastAsia="en-US"/>
              </w:rPr>
            </w:pPr>
            <w:ins w:id="3965" w:author="sanjai" w:date="2020-04-09T14:39:00Z">
              <w:r w:rsidRPr="00DE2BBA">
                <w:rPr>
                  <w:rFonts w:ascii="Calibri" w:eastAsia="Times New Roman" w:hAnsi="Calibri"/>
                  <w:color w:val="000000"/>
                  <w:kern w:val="0"/>
                  <w:sz w:val="22"/>
                  <w:lang w:eastAsia="en-US"/>
                </w:rPr>
                <w:t>0</w:t>
              </w:r>
            </w:ins>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3966" w:author="sanjai" w:date="2020-04-09T14:39:00Z"/>
                <w:rFonts w:ascii="Calibri" w:eastAsia="Times New Roman" w:hAnsi="Calibri"/>
                <w:color w:val="000000"/>
                <w:kern w:val="0"/>
                <w:sz w:val="22"/>
                <w:lang w:eastAsia="en-US"/>
              </w:rPr>
            </w:pPr>
            <w:ins w:id="3967"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3968" w:author="sanjai" w:date="2020-04-09T14:39:00Z"/>
                <w:rFonts w:ascii="Calibri" w:eastAsia="Times New Roman" w:hAnsi="Calibri"/>
                <w:color w:val="000000"/>
                <w:kern w:val="0"/>
                <w:sz w:val="22"/>
                <w:lang w:eastAsia="en-US"/>
              </w:rPr>
            </w:pPr>
            <w:ins w:id="3969"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3970" w:author="sanjai" w:date="2020-04-09T14:39:00Z"/>
                <w:rFonts w:ascii="Calibri" w:eastAsia="Times New Roman" w:hAnsi="Calibri"/>
                <w:color w:val="000000"/>
                <w:kern w:val="0"/>
                <w:sz w:val="22"/>
                <w:lang w:eastAsia="en-US"/>
              </w:rPr>
            </w:pPr>
            <w:ins w:id="3971"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3972" w:author="sanjai" w:date="2020-04-09T14:39:00Z"/>
        </w:trPr>
        <w:tc>
          <w:tcPr>
            <w:tcW w:w="1380" w:type="dxa"/>
            <w:tcBorders>
              <w:top w:val="nil"/>
              <w:left w:val="single" w:sz="4" w:space="0" w:color="auto"/>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73" w:author="sanjai" w:date="2020-04-09T14:39:00Z"/>
                <w:rFonts w:ascii="Calibri" w:eastAsia="Times New Roman" w:hAnsi="Calibri"/>
                <w:color w:val="000000"/>
                <w:kern w:val="0"/>
                <w:sz w:val="22"/>
                <w:lang w:eastAsia="en-US"/>
              </w:rPr>
            </w:pPr>
            <w:proofErr w:type="spellStart"/>
            <w:ins w:id="3974" w:author="sanjai" w:date="2020-04-09T14:39:00Z">
              <w:r w:rsidRPr="00DE2BBA">
                <w:rPr>
                  <w:rFonts w:ascii="Calibri" w:eastAsia="Times New Roman" w:hAnsi="Calibri"/>
                  <w:color w:val="000000"/>
                  <w:kern w:val="0"/>
                  <w:sz w:val="22"/>
                  <w:lang w:eastAsia="en-US"/>
                </w:rPr>
                <w:t>dst</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75" w:author="sanjai" w:date="2020-04-09T14:39:00Z"/>
                <w:rFonts w:ascii="Calibri" w:eastAsia="Times New Roman" w:hAnsi="Calibri"/>
                <w:color w:val="000000"/>
                <w:kern w:val="0"/>
                <w:sz w:val="22"/>
                <w:lang w:eastAsia="en-US"/>
              </w:rPr>
            </w:pPr>
            <w:ins w:id="397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77" w:author="sanjai" w:date="2020-04-09T14:39:00Z"/>
                <w:rFonts w:ascii="Calibri" w:eastAsia="Times New Roman" w:hAnsi="Calibri"/>
                <w:color w:val="000000"/>
                <w:kern w:val="0"/>
                <w:sz w:val="22"/>
                <w:lang w:eastAsia="en-US"/>
              </w:rPr>
            </w:pPr>
            <w:ins w:id="397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79" w:author="sanjai" w:date="2020-04-09T14:39:00Z"/>
                <w:rFonts w:ascii="Calibri" w:eastAsia="Times New Roman" w:hAnsi="Calibri"/>
                <w:color w:val="000000"/>
                <w:kern w:val="0"/>
                <w:sz w:val="22"/>
                <w:lang w:eastAsia="en-US"/>
              </w:rPr>
            </w:pPr>
            <w:ins w:id="398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81" w:author="sanjai" w:date="2020-04-09T14:39:00Z"/>
                <w:rFonts w:ascii="Calibri" w:eastAsia="Times New Roman" w:hAnsi="Calibri"/>
                <w:color w:val="000000"/>
                <w:kern w:val="0"/>
                <w:sz w:val="22"/>
                <w:lang w:eastAsia="en-US"/>
              </w:rPr>
            </w:pPr>
            <w:ins w:id="3982" w:author="sanjai" w:date="2020-04-09T14:39:00Z">
              <w:r w:rsidRPr="00DE2BBA">
                <w:rPr>
                  <w:rFonts w:ascii="Calibri" w:eastAsia="Times New Roman" w:hAnsi="Calibri"/>
                  <w:color w:val="000000"/>
                  <w:kern w:val="0"/>
                  <w:sz w:val="22"/>
                  <w:lang w:eastAsia="en-US"/>
                </w:rPr>
                <w:t>0</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83" w:author="sanjai" w:date="2020-04-09T14:39:00Z"/>
                <w:rFonts w:ascii="Calibri" w:eastAsia="Times New Roman" w:hAnsi="Calibri"/>
                <w:color w:val="000000"/>
                <w:kern w:val="0"/>
                <w:sz w:val="22"/>
                <w:lang w:eastAsia="en-US"/>
              </w:rPr>
            </w:pPr>
            <w:ins w:id="3984" w:author="sanjai" w:date="2020-04-09T14:39:00Z">
              <w:r w:rsidRPr="00DE2BBA">
                <w:rPr>
                  <w:rFonts w:ascii="Calibri" w:eastAsia="Times New Roman" w:hAnsi="Calibri"/>
                  <w:color w:val="000000"/>
                  <w:kern w:val="0"/>
                  <w:sz w:val="22"/>
                  <w:lang w:eastAsia="en-US"/>
                </w:rPr>
                <w:t>1</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85" w:author="sanjai" w:date="2020-04-09T14:39:00Z"/>
                <w:rFonts w:ascii="Calibri" w:eastAsia="Times New Roman" w:hAnsi="Calibri"/>
                <w:color w:val="000000"/>
                <w:kern w:val="0"/>
                <w:sz w:val="22"/>
                <w:lang w:eastAsia="en-US"/>
              </w:rPr>
            </w:pPr>
            <w:ins w:id="3986" w:author="sanjai" w:date="2020-04-09T14:39:00Z">
              <w:r w:rsidRPr="00DE2BBA">
                <w:rPr>
                  <w:rFonts w:ascii="Calibri" w:eastAsia="Times New Roman" w:hAnsi="Calibri"/>
                  <w:color w:val="000000"/>
                  <w:kern w:val="0"/>
                  <w:sz w:val="22"/>
                  <w:lang w:eastAsia="en-US"/>
                </w:rPr>
                <w:t>2</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87" w:author="sanjai" w:date="2020-04-09T14:39:00Z"/>
                <w:rFonts w:ascii="Calibri" w:eastAsia="Times New Roman" w:hAnsi="Calibri"/>
                <w:color w:val="000000"/>
                <w:kern w:val="0"/>
                <w:sz w:val="22"/>
                <w:lang w:eastAsia="en-US"/>
              </w:rPr>
            </w:pPr>
            <w:ins w:id="3988" w:author="sanjai" w:date="2020-04-09T14:39:00Z">
              <w:r w:rsidRPr="00DE2BBA">
                <w:rPr>
                  <w:rFonts w:ascii="Calibri" w:eastAsia="Times New Roman" w:hAnsi="Calibri"/>
                  <w:color w:val="000000"/>
                  <w:kern w:val="0"/>
                  <w:sz w:val="22"/>
                  <w:lang w:eastAsia="en-US"/>
                </w:rPr>
                <w:t>3</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89" w:author="sanjai" w:date="2020-04-09T14:39:00Z"/>
                <w:rFonts w:ascii="Calibri" w:eastAsia="Times New Roman" w:hAnsi="Calibri"/>
                <w:color w:val="000000"/>
                <w:kern w:val="0"/>
                <w:sz w:val="22"/>
                <w:lang w:eastAsia="en-US"/>
              </w:rPr>
            </w:pPr>
            <w:ins w:id="3990" w:author="sanjai" w:date="2020-04-09T14:39:00Z">
              <w:r w:rsidRPr="00DE2BBA">
                <w:rPr>
                  <w:rFonts w:ascii="Calibri" w:eastAsia="Times New Roman" w:hAnsi="Calibri"/>
                  <w:color w:val="000000"/>
                  <w:kern w:val="0"/>
                  <w:sz w:val="22"/>
                  <w:lang w:eastAsia="en-US"/>
                </w:rPr>
                <w:t>4</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91" w:author="sanjai" w:date="2020-04-09T14:39:00Z"/>
                <w:rFonts w:ascii="Calibri" w:eastAsia="Times New Roman" w:hAnsi="Calibri"/>
                <w:color w:val="000000"/>
                <w:kern w:val="0"/>
                <w:sz w:val="22"/>
                <w:lang w:eastAsia="en-US"/>
              </w:rPr>
            </w:pPr>
            <w:ins w:id="3992" w:author="sanjai" w:date="2020-04-09T14:39:00Z">
              <w:r w:rsidRPr="00DE2BBA">
                <w:rPr>
                  <w:rFonts w:ascii="Calibri" w:eastAsia="Times New Roman" w:hAnsi="Calibri"/>
                  <w:color w:val="000000"/>
                  <w:kern w:val="0"/>
                  <w:sz w:val="22"/>
                  <w:lang w:eastAsia="en-US"/>
                </w:rPr>
                <w:t>5</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93" w:author="sanjai" w:date="2020-04-09T14:39:00Z"/>
                <w:rFonts w:ascii="Calibri" w:eastAsia="Times New Roman" w:hAnsi="Calibri"/>
                <w:color w:val="000000"/>
                <w:kern w:val="0"/>
                <w:sz w:val="22"/>
                <w:lang w:eastAsia="en-US"/>
              </w:rPr>
            </w:pPr>
            <w:ins w:id="3994" w:author="sanjai" w:date="2020-04-09T14:39:00Z">
              <w:r w:rsidRPr="00DE2BBA">
                <w:rPr>
                  <w:rFonts w:ascii="Calibri" w:eastAsia="Times New Roman" w:hAnsi="Calibri"/>
                  <w:color w:val="000000"/>
                  <w:kern w:val="0"/>
                  <w:sz w:val="22"/>
                  <w:lang w:eastAsia="en-US"/>
                </w:rPr>
                <w:t>6</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3995" w:author="sanjai" w:date="2020-04-09T14:39:00Z"/>
                <w:rFonts w:ascii="Calibri" w:eastAsia="Times New Roman" w:hAnsi="Calibri"/>
                <w:color w:val="000000"/>
                <w:kern w:val="0"/>
                <w:sz w:val="22"/>
                <w:lang w:eastAsia="en-US"/>
              </w:rPr>
            </w:pPr>
            <w:ins w:id="3996" w:author="sanjai" w:date="2020-04-09T14:39:00Z">
              <w:r w:rsidRPr="00DE2BBA">
                <w:rPr>
                  <w:rFonts w:ascii="Calibri" w:eastAsia="Times New Roman" w:hAnsi="Calibri"/>
                  <w:color w:val="000000"/>
                  <w:kern w:val="0"/>
                  <w:sz w:val="22"/>
                  <w:lang w:eastAsia="en-US"/>
                </w:rPr>
                <w:t>7</w:t>
              </w:r>
            </w:ins>
          </w:p>
        </w:tc>
      </w:tr>
      <w:tr w:rsidR="00DE2BBA" w:rsidRPr="00DE2BBA" w:rsidTr="00DE2BBA">
        <w:trPr>
          <w:trHeight w:val="290"/>
          <w:ins w:id="3997"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3998" w:author="sanjai" w:date="2020-04-09T14:39:00Z"/>
                <w:rFonts w:ascii="Calibri" w:eastAsia="Times New Roman" w:hAnsi="Calibri"/>
                <w:color w:val="000000"/>
                <w:kern w:val="0"/>
                <w:sz w:val="22"/>
                <w:lang w:eastAsia="en-US"/>
              </w:rPr>
            </w:pPr>
            <w:ins w:id="3999" w:author="sanjai" w:date="2020-04-09T14:39:00Z">
              <w:r w:rsidRPr="00DE2BBA">
                <w:rPr>
                  <w:rFonts w:ascii="Calibri" w:eastAsia="Times New Roman" w:hAnsi="Calibri"/>
                  <w:color w:val="000000"/>
                  <w:kern w:val="0"/>
                  <w:sz w:val="22"/>
                  <w:lang w:eastAsia="en-US"/>
                </w:rPr>
                <w:t>uop 0</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00" w:author="sanjai" w:date="2020-04-09T14:39:00Z"/>
                <w:rFonts w:ascii="Calibri" w:eastAsia="Times New Roman" w:hAnsi="Calibri"/>
                <w:color w:val="000000"/>
                <w:kern w:val="0"/>
                <w:sz w:val="22"/>
                <w:lang w:eastAsia="en-US"/>
              </w:rPr>
            </w:pPr>
            <w:ins w:id="4001"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02" w:author="sanjai" w:date="2020-04-09T14:39:00Z"/>
                <w:rFonts w:ascii="Calibri" w:eastAsia="Times New Roman" w:hAnsi="Calibri"/>
                <w:color w:val="000000"/>
                <w:kern w:val="0"/>
                <w:sz w:val="22"/>
                <w:lang w:eastAsia="en-US"/>
              </w:rPr>
            </w:pPr>
            <w:ins w:id="4003"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04" w:author="sanjai" w:date="2020-04-09T14:39:00Z"/>
                <w:rFonts w:ascii="Calibri" w:eastAsia="Times New Roman" w:hAnsi="Calibri"/>
                <w:color w:val="000000"/>
                <w:kern w:val="0"/>
                <w:sz w:val="22"/>
                <w:lang w:eastAsia="en-US"/>
              </w:rPr>
            </w:pPr>
            <w:ins w:id="4005"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06" w:author="sanjai" w:date="2020-04-09T14:39:00Z"/>
                <w:rFonts w:ascii="Calibri" w:eastAsia="Times New Roman" w:hAnsi="Calibri"/>
                <w:color w:val="000000"/>
                <w:kern w:val="0"/>
                <w:sz w:val="22"/>
                <w:lang w:eastAsia="en-US"/>
              </w:rPr>
            </w:pPr>
            <w:ins w:id="4007"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08" w:author="sanjai" w:date="2020-04-09T14:39:00Z"/>
                <w:rFonts w:ascii="Calibri" w:eastAsia="Times New Roman" w:hAnsi="Calibri"/>
                <w:color w:val="000000"/>
                <w:kern w:val="0"/>
                <w:sz w:val="22"/>
                <w:lang w:eastAsia="en-US"/>
              </w:rPr>
            </w:pPr>
            <w:ins w:id="400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10" w:author="sanjai" w:date="2020-04-09T14:39:00Z"/>
                <w:rFonts w:ascii="Calibri" w:eastAsia="Times New Roman" w:hAnsi="Calibri"/>
                <w:color w:val="000000"/>
                <w:kern w:val="0"/>
                <w:sz w:val="22"/>
                <w:lang w:eastAsia="en-US"/>
              </w:rPr>
            </w:pPr>
            <w:ins w:id="401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12" w:author="sanjai" w:date="2020-04-09T14:39:00Z"/>
                <w:rFonts w:ascii="Calibri" w:eastAsia="Times New Roman" w:hAnsi="Calibri"/>
                <w:color w:val="000000"/>
                <w:kern w:val="0"/>
                <w:sz w:val="22"/>
                <w:lang w:eastAsia="en-US"/>
              </w:rPr>
            </w:pPr>
            <w:ins w:id="401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14" w:author="sanjai" w:date="2020-04-09T14:39:00Z"/>
                <w:rFonts w:ascii="Calibri" w:eastAsia="Times New Roman" w:hAnsi="Calibri"/>
                <w:color w:val="000000"/>
                <w:kern w:val="0"/>
                <w:sz w:val="22"/>
                <w:lang w:eastAsia="en-US"/>
              </w:rPr>
            </w:pPr>
            <w:ins w:id="4015"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16" w:author="sanjai" w:date="2020-04-09T14:39:00Z"/>
                <w:rFonts w:ascii="Calibri" w:eastAsia="Times New Roman" w:hAnsi="Calibri"/>
                <w:color w:val="000000"/>
                <w:kern w:val="0"/>
                <w:sz w:val="22"/>
                <w:lang w:eastAsia="en-US"/>
              </w:rPr>
            </w:pPr>
            <w:ins w:id="401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18" w:author="sanjai" w:date="2020-04-09T14:39:00Z"/>
                <w:rFonts w:ascii="Calibri" w:eastAsia="Times New Roman" w:hAnsi="Calibri"/>
                <w:color w:val="000000"/>
                <w:kern w:val="0"/>
                <w:sz w:val="22"/>
                <w:lang w:eastAsia="en-US"/>
              </w:rPr>
            </w:pPr>
            <w:ins w:id="401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20" w:author="sanjai" w:date="2020-04-09T14:39:00Z"/>
                <w:rFonts w:ascii="Calibri" w:eastAsia="Times New Roman" w:hAnsi="Calibri"/>
                <w:color w:val="000000"/>
                <w:kern w:val="0"/>
                <w:sz w:val="22"/>
                <w:lang w:eastAsia="en-US"/>
              </w:rPr>
            </w:pPr>
            <w:ins w:id="4021"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022"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23" w:author="sanjai" w:date="2020-04-09T14:39:00Z"/>
                <w:rFonts w:ascii="Calibri" w:eastAsia="Times New Roman" w:hAnsi="Calibri"/>
                <w:color w:val="000000"/>
                <w:kern w:val="0"/>
                <w:sz w:val="22"/>
                <w:lang w:eastAsia="en-US"/>
              </w:rPr>
            </w:pPr>
            <w:ins w:id="4024" w:author="sanjai" w:date="2020-04-09T14:39:00Z">
              <w:r w:rsidRPr="00DE2BBA">
                <w:rPr>
                  <w:rFonts w:ascii="Calibri" w:eastAsia="Times New Roman" w:hAnsi="Calibri"/>
                  <w:color w:val="000000"/>
                  <w:kern w:val="0"/>
                  <w:sz w:val="22"/>
                  <w:lang w:eastAsia="en-US"/>
                </w:rPr>
                <w:t>uop 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25" w:author="sanjai" w:date="2020-04-09T14:39:00Z"/>
                <w:rFonts w:ascii="Calibri" w:eastAsia="Times New Roman" w:hAnsi="Calibri"/>
                <w:color w:val="000000"/>
                <w:kern w:val="0"/>
                <w:sz w:val="22"/>
                <w:lang w:eastAsia="en-US"/>
              </w:rPr>
            </w:pPr>
            <w:ins w:id="402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27" w:author="sanjai" w:date="2020-04-09T14:39:00Z"/>
                <w:rFonts w:ascii="Calibri" w:eastAsia="Times New Roman" w:hAnsi="Calibri"/>
                <w:color w:val="000000"/>
                <w:kern w:val="0"/>
                <w:sz w:val="22"/>
                <w:lang w:eastAsia="en-US"/>
              </w:rPr>
            </w:pPr>
            <w:ins w:id="4028"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29" w:author="sanjai" w:date="2020-04-09T14:39:00Z"/>
                <w:rFonts w:ascii="Calibri" w:eastAsia="Times New Roman" w:hAnsi="Calibri"/>
                <w:color w:val="000000"/>
                <w:kern w:val="0"/>
                <w:sz w:val="22"/>
                <w:lang w:eastAsia="en-US"/>
              </w:rPr>
            </w:pPr>
            <w:ins w:id="4030"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31" w:author="sanjai" w:date="2020-04-09T14:39:00Z"/>
                <w:rFonts w:ascii="Calibri" w:eastAsia="Times New Roman" w:hAnsi="Calibri"/>
                <w:color w:val="000000"/>
                <w:kern w:val="0"/>
                <w:sz w:val="22"/>
                <w:lang w:eastAsia="en-US"/>
              </w:rPr>
            </w:pPr>
            <w:ins w:id="4032"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33" w:author="sanjai" w:date="2020-04-09T14:39:00Z"/>
                <w:rFonts w:ascii="Calibri" w:eastAsia="Times New Roman" w:hAnsi="Calibri"/>
                <w:color w:val="000000"/>
                <w:kern w:val="0"/>
                <w:sz w:val="22"/>
                <w:lang w:eastAsia="en-US"/>
              </w:rPr>
            </w:pPr>
            <w:ins w:id="4034"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35" w:author="sanjai" w:date="2020-04-09T14:39:00Z"/>
                <w:rFonts w:ascii="Calibri" w:eastAsia="Times New Roman" w:hAnsi="Calibri"/>
                <w:color w:val="000000"/>
                <w:kern w:val="0"/>
                <w:sz w:val="22"/>
                <w:lang w:eastAsia="en-US"/>
              </w:rPr>
            </w:pPr>
            <w:ins w:id="403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37" w:author="sanjai" w:date="2020-04-09T14:39:00Z"/>
                <w:rFonts w:ascii="Calibri" w:eastAsia="Times New Roman" w:hAnsi="Calibri"/>
                <w:color w:val="000000"/>
                <w:kern w:val="0"/>
                <w:sz w:val="22"/>
                <w:lang w:eastAsia="en-US"/>
              </w:rPr>
            </w:pPr>
            <w:ins w:id="403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39" w:author="sanjai" w:date="2020-04-09T14:39:00Z"/>
                <w:rFonts w:ascii="Calibri" w:eastAsia="Times New Roman" w:hAnsi="Calibri"/>
                <w:color w:val="000000"/>
                <w:kern w:val="0"/>
                <w:sz w:val="22"/>
                <w:lang w:eastAsia="en-US"/>
              </w:rPr>
            </w:pPr>
            <w:ins w:id="404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41" w:author="sanjai" w:date="2020-04-09T14:39:00Z"/>
                <w:rFonts w:ascii="Calibri" w:eastAsia="Times New Roman" w:hAnsi="Calibri"/>
                <w:color w:val="000000"/>
                <w:kern w:val="0"/>
                <w:sz w:val="22"/>
                <w:lang w:eastAsia="en-US"/>
              </w:rPr>
            </w:pPr>
            <w:ins w:id="404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43" w:author="sanjai" w:date="2020-04-09T14:39:00Z"/>
                <w:rFonts w:ascii="Calibri" w:eastAsia="Times New Roman" w:hAnsi="Calibri"/>
                <w:color w:val="000000"/>
                <w:kern w:val="0"/>
                <w:sz w:val="22"/>
                <w:lang w:eastAsia="en-US"/>
              </w:rPr>
            </w:pPr>
            <w:ins w:id="404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45" w:author="sanjai" w:date="2020-04-09T14:39:00Z"/>
                <w:rFonts w:ascii="Calibri" w:eastAsia="Times New Roman" w:hAnsi="Calibri"/>
                <w:color w:val="000000"/>
                <w:kern w:val="0"/>
                <w:sz w:val="22"/>
                <w:lang w:eastAsia="en-US"/>
              </w:rPr>
            </w:pPr>
            <w:ins w:id="4046"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047"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48" w:author="sanjai" w:date="2020-04-09T14:39:00Z"/>
                <w:rFonts w:ascii="Calibri" w:eastAsia="Times New Roman" w:hAnsi="Calibri"/>
                <w:color w:val="000000"/>
                <w:kern w:val="0"/>
                <w:sz w:val="22"/>
                <w:lang w:eastAsia="en-US"/>
              </w:rPr>
            </w:pPr>
            <w:ins w:id="4049" w:author="sanjai" w:date="2020-04-09T14:39:00Z">
              <w:r w:rsidRPr="00DE2BBA">
                <w:rPr>
                  <w:rFonts w:ascii="Calibri" w:eastAsia="Times New Roman" w:hAnsi="Calibri"/>
                  <w:color w:val="000000"/>
                  <w:kern w:val="0"/>
                  <w:sz w:val="22"/>
                  <w:lang w:eastAsia="en-US"/>
                </w:rPr>
                <w:t>uop 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50" w:author="sanjai" w:date="2020-04-09T14:39:00Z"/>
                <w:rFonts w:ascii="Calibri" w:eastAsia="Times New Roman" w:hAnsi="Calibri"/>
                <w:color w:val="000000"/>
                <w:kern w:val="0"/>
                <w:sz w:val="22"/>
                <w:lang w:eastAsia="en-US"/>
              </w:rPr>
            </w:pPr>
            <w:ins w:id="405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52" w:author="sanjai" w:date="2020-04-09T14:39:00Z"/>
                <w:rFonts w:ascii="Calibri" w:eastAsia="Times New Roman" w:hAnsi="Calibri"/>
                <w:color w:val="000000"/>
                <w:kern w:val="0"/>
                <w:sz w:val="22"/>
                <w:lang w:eastAsia="en-US"/>
              </w:rPr>
            </w:pPr>
            <w:ins w:id="405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54" w:author="sanjai" w:date="2020-04-09T14:39:00Z"/>
                <w:rFonts w:ascii="Calibri" w:eastAsia="Times New Roman" w:hAnsi="Calibri"/>
                <w:color w:val="000000"/>
                <w:kern w:val="0"/>
                <w:sz w:val="22"/>
                <w:lang w:eastAsia="en-US"/>
              </w:rPr>
            </w:pPr>
            <w:ins w:id="4055"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56" w:author="sanjai" w:date="2020-04-09T14:39:00Z"/>
                <w:rFonts w:ascii="Calibri" w:eastAsia="Times New Roman" w:hAnsi="Calibri"/>
                <w:color w:val="000000"/>
                <w:kern w:val="0"/>
                <w:sz w:val="22"/>
                <w:lang w:eastAsia="en-US"/>
              </w:rPr>
            </w:pPr>
            <w:ins w:id="4057"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58" w:author="sanjai" w:date="2020-04-09T14:39:00Z"/>
                <w:rFonts w:ascii="Calibri" w:eastAsia="Times New Roman" w:hAnsi="Calibri"/>
                <w:color w:val="000000"/>
                <w:kern w:val="0"/>
                <w:sz w:val="22"/>
                <w:lang w:eastAsia="en-US"/>
              </w:rPr>
            </w:pPr>
            <w:ins w:id="4059"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60" w:author="sanjai" w:date="2020-04-09T14:39:00Z"/>
                <w:rFonts w:ascii="Calibri" w:eastAsia="Times New Roman" w:hAnsi="Calibri"/>
                <w:color w:val="000000"/>
                <w:kern w:val="0"/>
                <w:sz w:val="22"/>
                <w:lang w:eastAsia="en-US"/>
              </w:rPr>
            </w:pPr>
            <w:ins w:id="4061"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62" w:author="sanjai" w:date="2020-04-09T14:39:00Z"/>
                <w:rFonts w:ascii="Calibri" w:eastAsia="Times New Roman" w:hAnsi="Calibri"/>
                <w:color w:val="000000"/>
                <w:kern w:val="0"/>
                <w:sz w:val="22"/>
                <w:lang w:eastAsia="en-US"/>
              </w:rPr>
            </w:pPr>
            <w:ins w:id="406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64" w:author="sanjai" w:date="2020-04-09T14:39:00Z"/>
                <w:rFonts w:ascii="Calibri" w:eastAsia="Times New Roman" w:hAnsi="Calibri"/>
                <w:color w:val="000000"/>
                <w:kern w:val="0"/>
                <w:sz w:val="22"/>
                <w:lang w:eastAsia="en-US"/>
              </w:rPr>
            </w:pPr>
            <w:ins w:id="4065"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66" w:author="sanjai" w:date="2020-04-09T14:39:00Z"/>
                <w:rFonts w:ascii="Calibri" w:eastAsia="Times New Roman" w:hAnsi="Calibri"/>
                <w:color w:val="000000"/>
                <w:kern w:val="0"/>
                <w:sz w:val="22"/>
                <w:lang w:eastAsia="en-US"/>
              </w:rPr>
            </w:pPr>
            <w:ins w:id="406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68" w:author="sanjai" w:date="2020-04-09T14:39:00Z"/>
                <w:rFonts w:ascii="Calibri" w:eastAsia="Times New Roman" w:hAnsi="Calibri"/>
                <w:color w:val="000000"/>
                <w:kern w:val="0"/>
                <w:sz w:val="22"/>
                <w:lang w:eastAsia="en-US"/>
              </w:rPr>
            </w:pPr>
            <w:ins w:id="406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70" w:author="sanjai" w:date="2020-04-09T14:39:00Z"/>
                <w:rFonts w:ascii="Calibri" w:eastAsia="Times New Roman" w:hAnsi="Calibri"/>
                <w:color w:val="000000"/>
                <w:kern w:val="0"/>
                <w:sz w:val="22"/>
                <w:lang w:eastAsia="en-US"/>
              </w:rPr>
            </w:pPr>
            <w:ins w:id="4071"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072"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73" w:author="sanjai" w:date="2020-04-09T14:39:00Z"/>
                <w:rFonts w:ascii="Calibri" w:eastAsia="Times New Roman" w:hAnsi="Calibri"/>
                <w:color w:val="000000"/>
                <w:kern w:val="0"/>
                <w:sz w:val="22"/>
                <w:lang w:eastAsia="en-US"/>
              </w:rPr>
            </w:pPr>
            <w:ins w:id="4074" w:author="sanjai" w:date="2020-04-09T14:39:00Z">
              <w:r w:rsidRPr="00DE2BBA">
                <w:rPr>
                  <w:rFonts w:ascii="Calibri" w:eastAsia="Times New Roman" w:hAnsi="Calibri"/>
                  <w:color w:val="000000"/>
                  <w:kern w:val="0"/>
                  <w:sz w:val="22"/>
                  <w:lang w:eastAsia="en-US"/>
                </w:rPr>
                <w:t>uop 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75" w:author="sanjai" w:date="2020-04-09T14:39:00Z"/>
                <w:rFonts w:ascii="Calibri" w:eastAsia="Times New Roman" w:hAnsi="Calibri"/>
                <w:color w:val="000000"/>
                <w:kern w:val="0"/>
                <w:sz w:val="22"/>
                <w:lang w:eastAsia="en-US"/>
              </w:rPr>
            </w:pPr>
            <w:ins w:id="407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77" w:author="sanjai" w:date="2020-04-09T14:39:00Z"/>
                <w:rFonts w:ascii="Calibri" w:eastAsia="Times New Roman" w:hAnsi="Calibri"/>
                <w:color w:val="000000"/>
                <w:kern w:val="0"/>
                <w:sz w:val="22"/>
                <w:lang w:eastAsia="en-US"/>
              </w:rPr>
            </w:pPr>
            <w:ins w:id="407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79" w:author="sanjai" w:date="2020-04-09T14:39:00Z"/>
                <w:rFonts w:ascii="Calibri" w:eastAsia="Times New Roman" w:hAnsi="Calibri"/>
                <w:color w:val="000000"/>
                <w:kern w:val="0"/>
                <w:sz w:val="22"/>
                <w:lang w:eastAsia="en-US"/>
              </w:rPr>
            </w:pPr>
            <w:ins w:id="408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81" w:author="sanjai" w:date="2020-04-09T14:39:00Z"/>
                <w:rFonts w:ascii="Calibri" w:eastAsia="Times New Roman" w:hAnsi="Calibri"/>
                <w:color w:val="000000"/>
                <w:kern w:val="0"/>
                <w:sz w:val="22"/>
                <w:lang w:eastAsia="en-US"/>
              </w:rPr>
            </w:pPr>
            <w:ins w:id="4082"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83" w:author="sanjai" w:date="2020-04-09T14:39:00Z"/>
                <w:rFonts w:ascii="Calibri" w:eastAsia="Times New Roman" w:hAnsi="Calibri"/>
                <w:color w:val="000000"/>
                <w:kern w:val="0"/>
                <w:sz w:val="22"/>
                <w:lang w:eastAsia="en-US"/>
              </w:rPr>
            </w:pPr>
            <w:ins w:id="4084"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85" w:author="sanjai" w:date="2020-04-09T14:39:00Z"/>
                <w:rFonts w:ascii="Calibri" w:eastAsia="Times New Roman" w:hAnsi="Calibri"/>
                <w:color w:val="000000"/>
                <w:kern w:val="0"/>
                <w:sz w:val="22"/>
                <w:lang w:eastAsia="en-US"/>
              </w:rPr>
            </w:pPr>
            <w:ins w:id="4086"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87" w:author="sanjai" w:date="2020-04-09T14:39:00Z"/>
                <w:rFonts w:ascii="Calibri" w:eastAsia="Times New Roman" w:hAnsi="Calibri"/>
                <w:color w:val="000000"/>
                <w:kern w:val="0"/>
                <w:sz w:val="22"/>
                <w:lang w:eastAsia="en-US"/>
              </w:rPr>
            </w:pPr>
            <w:ins w:id="4088"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89" w:author="sanjai" w:date="2020-04-09T14:39:00Z"/>
                <w:rFonts w:ascii="Calibri" w:eastAsia="Times New Roman" w:hAnsi="Calibri"/>
                <w:color w:val="000000"/>
                <w:kern w:val="0"/>
                <w:sz w:val="22"/>
                <w:lang w:eastAsia="en-US"/>
              </w:rPr>
            </w:pPr>
            <w:ins w:id="409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91" w:author="sanjai" w:date="2020-04-09T14:39:00Z"/>
                <w:rFonts w:ascii="Calibri" w:eastAsia="Times New Roman" w:hAnsi="Calibri"/>
                <w:color w:val="000000"/>
                <w:kern w:val="0"/>
                <w:sz w:val="22"/>
                <w:lang w:eastAsia="en-US"/>
              </w:rPr>
            </w:pPr>
            <w:ins w:id="409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93" w:author="sanjai" w:date="2020-04-09T14:39:00Z"/>
                <w:rFonts w:ascii="Calibri" w:eastAsia="Times New Roman" w:hAnsi="Calibri"/>
                <w:color w:val="000000"/>
                <w:kern w:val="0"/>
                <w:sz w:val="22"/>
                <w:lang w:eastAsia="en-US"/>
              </w:rPr>
            </w:pPr>
            <w:ins w:id="409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95" w:author="sanjai" w:date="2020-04-09T14:39:00Z"/>
                <w:rFonts w:ascii="Calibri" w:eastAsia="Times New Roman" w:hAnsi="Calibri"/>
                <w:color w:val="000000"/>
                <w:kern w:val="0"/>
                <w:sz w:val="22"/>
                <w:lang w:eastAsia="en-US"/>
              </w:rPr>
            </w:pPr>
            <w:ins w:id="4096"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097"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098" w:author="sanjai" w:date="2020-04-09T14:39:00Z"/>
                <w:rFonts w:ascii="Calibri" w:eastAsia="Times New Roman" w:hAnsi="Calibri"/>
                <w:color w:val="000000"/>
                <w:kern w:val="0"/>
                <w:sz w:val="22"/>
                <w:lang w:eastAsia="en-US"/>
              </w:rPr>
            </w:pPr>
            <w:ins w:id="4099" w:author="sanjai" w:date="2020-04-09T14:39:00Z">
              <w:r w:rsidRPr="00DE2BBA">
                <w:rPr>
                  <w:rFonts w:ascii="Calibri" w:eastAsia="Times New Roman" w:hAnsi="Calibri"/>
                  <w:color w:val="000000"/>
                  <w:kern w:val="0"/>
                  <w:sz w:val="22"/>
                  <w:lang w:eastAsia="en-US"/>
                </w:rPr>
                <w:t>uop 4</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00" w:author="sanjai" w:date="2020-04-09T14:39:00Z"/>
                <w:rFonts w:ascii="Calibri" w:eastAsia="Times New Roman" w:hAnsi="Calibri"/>
                <w:color w:val="000000"/>
                <w:kern w:val="0"/>
                <w:sz w:val="22"/>
                <w:lang w:eastAsia="en-US"/>
              </w:rPr>
            </w:pPr>
            <w:ins w:id="410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02" w:author="sanjai" w:date="2020-04-09T14:39:00Z"/>
                <w:rFonts w:ascii="Calibri" w:eastAsia="Times New Roman" w:hAnsi="Calibri"/>
                <w:color w:val="000000"/>
                <w:kern w:val="0"/>
                <w:sz w:val="22"/>
                <w:lang w:eastAsia="en-US"/>
              </w:rPr>
            </w:pPr>
            <w:ins w:id="410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04" w:author="sanjai" w:date="2020-04-09T14:39:00Z"/>
                <w:rFonts w:ascii="Calibri" w:eastAsia="Times New Roman" w:hAnsi="Calibri"/>
                <w:color w:val="000000"/>
                <w:kern w:val="0"/>
                <w:sz w:val="22"/>
                <w:lang w:eastAsia="en-US"/>
              </w:rPr>
            </w:pPr>
            <w:ins w:id="4105"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06" w:author="sanjai" w:date="2020-04-09T14:39:00Z"/>
                <w:rFonts w:ascii="Calibri" w:eastAsia="Times New Roman" w:hAnsi="Calibri"/>
                <w:color w:val="000000"/>
                <w:kern w:val="0"/>
                <w:sz w:val="22"/>
                <w:lang w:eastAsia="en-US"/>
              </w:rPr>
            </w:pPr>
            <w:ins w:id="410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08" w:author="sanjai" w:date="2020-04-09T14:39:00Z"/>
                <w:rFonts w:ascii="Calibri" w:eastAsia="Times New Roman" w:hAnsi="Calibri"/>
                <w:color w:val="000000"/>
                <w:kern w:val="0"/>
                <w:sz w:val="22"/>
                <w:lang w:eastAsia="en-US"/>
              </w:rPr>
            </w:pPr>
            <w:ins w:id="4109"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10" w:author="sanjai" w:date="2020-04-09T14:39:00Z"/>
                <w:rFonts w:ascii="Calibri" w:eastAsia="Times New Roman" w:hAnsi="Calibri"/>
                <w:color w:val="000000"/>
                <w:kern w:val="0"/>
                <w:sz w:val="22"/>
                <w:lang w:eastAsia="en-US"/>
              </w:rPr>
            </w:pPr>
            <w:ins w:id="4111"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12" w:author="sanjai" w:date="2020-04-09T14:39:00Z"/>
                <w:rFonts w:ascii="Calibri" w:eastAsia="Times New Roman" w:hAnsi="Calibri"/>
                <w:color w:val="000000"/>
                <w:kern w:val="0"/>
                <w:sz w:val="22"/>
                <w:lang w:eastAsia="en-US"/>
              </w:rPr>
            </w:pPr>
            <w:ins w:id="4113"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14" w:author="sanjai" w:date="2020-04-09T14:39:00Z"/>
                <w:rFonts w:ascii="Calibri" w:eastAsia="Times New Roman" w:hAnsi="Calibri"/>
                <w:color w:val="000000"/>
                <w:kern w:val="0"/>
                <w:sz w:val="22"/>
                <w:lang w:eastAsia="en-US"/>
              </w:rPr>
            </w:pPr>
            <w:ins w:id="4115"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16" w:author="sanjai" w:date="2020-04-09T14:39:00Z"/>
                <w:rFonts w:ascii="Calibri" w:eastAsia="Times New Roman" w:hAnsi="Calibri"/>
                <w:color w:val="000000"/>
                <w:kern w:val="0"/>
                <w:sz w:val="22"/>
                <w:lang w:eastAsia="en-US"/>
              </w:rPr>
            </w:pPr>
            <w:ins w:id="411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18" w:author="sanjai" w:date="2020-04-09T14:39:00Z"/>
                <w:rFonts w:ascii="Calibri" w:eastAsia="Times New Roman" w:hAnsi="Calibri"/>
                <w:color w:val="000000"/>
                <w:kern w:val="0"/>
                <w:sz w:val="22"/>
                <w:lang w:eastAsia="en-US"/>
              </w:rPr>
            </w:pPr>
            <w:ins w:id="411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20" w:author="sanjai" w:date="2020-04-09T14:39:00Z"/>
                <w:rFonts w:ascii="Calibri" w:eastAsia="Times New Roman" w:hAnsi="Calibri"/>
                <w:color w:val="000000"/>
                <w:kern w:val="0"/>
                <w:sz w:val="22"/>
                <w:lang w:eastAsia="en-US"/>
              </w:rPr>
            </w:pPr>
            <w:ins w:id="4121"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122"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23" w:author="sanjai" w:date="2020-04-09T14:39:00Z"/>
                <w:rFonts w:ascii="Calibri" w:eastAsia="Times New Roman" w:hAnsi="Calibri"/>
                <w:color w:val="000000"/>
                <w:kern w:val="0"/>
                <w:sz w:val="22"/>
                <w:lang w:eastAsia="en-US"/>
              </w:rPr>
            </w:pPr>
            <w:ins w:id="4124" w:author="sanjai" w:date="2020-04-09T14:39:00Z">
              <w:r w:rsidRPr="00DE2BBA">
                <w:rPr>
                  <w:rFonts w:ascii="Calibri" w:eastAsia="Times New Roman" w:hAnsi="Calibri"/>
                  <w:color w:val="000000"/>
                  <w:kern w:val="0"/>
                  <w:sz w:val="22"/>
                  <w:lang w:eastAsia="en-US"/>
                </w:rPr>
                <w:t>uop 5</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25" w:author="sanjai" w:date="2020-04-09T14:39:00Z"/>
                <w:rFonts w:ascii="Calibri" w:eastAsia="Times New Roman" w:hAnsi="Calibri"/>
                <w:color w:val="000000"/>
                <w:kern w:val="0"/>
                <w:sz w:val="22"/>
                <w:lang w:eastAsia="en-US"/>
              </w:rPr>
            </w:pPr>
            <w:ins w:id="412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27" w:author="sanjai" w:date="2020-04-09T14:39:00Z"/>
                <w:rFonts w:ascii="Calibri" w:eastAsia="Times New Roman" w:hAnsi="Calibri"/>
                <w:color w:val="000000"/>
                <w:kern w:val="0"/>
                <w:sz w:val="22"/>
                <w:lang w:eastAsia="en-US"/>
              </w:rPr>
            </w:pPr>
            <w:ins w:id="412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29" w:author="sanjai" w:date="2020-04-09T14:39:00Z"/>
                <w:rFonts w:ascii="Calibri" w:eastAsia="Times New Roman" w:hAnsi="Calibri"/>
                <w:color w:val="000000"/>
                <w:kern w:val="0"/>
                <w:sz w:val="22"/>
                <w:lang w:eastAsia="en-US"/>
              </w:rPr>
            </w:pPr>
            <w:ins w:id="413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31" w:author="sanjai" w:date="2020-04-09T14:39:00Z"/>
                <w:rFonts w:ascii="Calibri" w:eastAsia="Times New Roman" w:hAnsi="Calibri"/>
                <w:color w:val="000000"/>
                <w:kern w:val="0"/>
                <w:sz w:val="22"/>
                <w:lang w:eastAsia="en-US"/>
              </w:rPr>
            </w:pPr>
            <w:ins w:id="413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33" w:author="sanjai" w:date="2020-04-09T14:39:00Z"/>
                <w:rFonts w:ascii="Calibri" w:eastAsia="Times New Roman" w:hAnsi="Calibri"/>
                <w:color w:val="000000"/>
                <w:kern w:val="0"/>
                <w:sz w:val="22"/>
                <w:lang w:eastAsia="en-US"/>
              </w:rPr>
            </w:pPr>
            <w:ins w:id="413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35" w:author="sanjai" w:date="2020-04-09T14:39:00Z"/>
                <w:rFonts w:ascii="Calibri" w:eastAsia="Times New Roman" w:hAnsi="Calibri"/>
                <w:color w:val="000000"/>
                <w:kern w:val="0"/>
                <w:sz w:val="22"/>
                <w:lang w:eastAsia="en-US"/>
              </w:rPr>
            </w:pPr>
            <w:ins w:id="4136"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37" w:author="sanjai" w:date="2020-04-09T14:39:00Z"/>
                <w:rFonts w:ascii="Calibri" w:eastAsia="Times New Roman" w:hAnsi="Calibri"/>
                <w:color w:val="000000"/>
                <w:kern w:val="0"/>
                <w:sz w:val="22"/>
                <w:lang w:eastAsia="en-US"/>
              </w:rPr>
            </w:pPr>
            <w:ins w:id="4138"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39" w:author="sanjai" w:date="2020-04-09T14:39:00Z"/>
                <w:rFonts w:ascii="Calibri" w:eastAsia="Times New Roman" w:hAnsi="Calibri"/>
                <w:color w:val="000000"/>
                <w:kern w:val="0"/>
                <w:sz w:val="22"/>
                <w:lang w:eastAsia="en-US"/>
              </w:rPr>
            </w:pPr>
            <w:ins w:id="4140"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41" w:author="sanjai" w:date="2020-04-09T14:39:00Z"/>
                <w:rFonts w:ascii="Calibri" w:eastAsia="Times New Roman" w:hAnsi="Calibri"/>
                <w:color w:val="000000"/>
                <w:kern w:val="0"/>
                <w:sz w:val="22"/>
                <w:lang w:eastAsia="en-US"/>
              </w:rPr>
            </w:pPr>
            <w:ins w:id="4142"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43" w:author="sanjai" w:date="2020-04-09T14:39:00Z"/>
                <w:rFonts w:ascii="Calibri" w:eastAsia="Times New Roman" w:hAnsi="Calibri"/>
                <w:color w:val="000000"/>
                <w:kern w:val="0"/>
                <w:sz w:val="22"/>
                <w:lang w:eastAsia="en-US"/>
              </w:rPr>
            </w:pPr>
            <w:ins w:id="414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45" w:author="sanjai" w:date="2020-04-09T14:39:00Z"/>
                <w:rFonts w:ascii="Calibri" w:eastAsia="Times New Roman" w:hAnsi="Calibri"/>
                <w:color w:val="000000"/>
                <w:kern w:val="0"/>
                <w:sz w:val="22"/>
                <w:lang w:eastAsia="en-US"/>
              </w:rPr>
            </w:pPr>
            <w:ins w:id="4146"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147"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48" w:author="sanjai" w:date="2020-04-09T14:39:00Z"/>
                <w:rFonts w:ascii="Calibri" w:eastAsia="Times New Roman" w:hAnsi="Calibri"/>
                <w:color w:val="000000"/>
                <w:kern w:val="0"/>
                <w:sz w:val="22"/>
                <w:lang w:eastAsia="en-US"/>
              </w:rPr>
            </w:pPr>
            <w:ins w:id="4149" w:author="sanjai" w:date="2020-04-09T14:39:00Z">
              <w:r w:rsidRPr="00DE2BBA">
                <w:rPr>
                  <w:rFonts w:ascii="Calibri" w:eastAsia="Times New Roman" w:hAnsi="Calibri"/>
                  <w:color w:val="000000"/>
                  <w:kern w:val="0"/>
                  <w:sz w:val="22"/>
                  <w:lang w:eastAsia="en-US"/>
                </w:rPr>
                <w:t>uop 6</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50" w:author="sanjai" w:date="2020-04-09T14:39:00Z"/>
                <w:rFonts w:ascii="Calibri" w:eastAsia="Times New Roman" w:hAnsi="Calibri"/>
                <w:color w:val="000000"/>
                <w:kern w:val="0"/>
                <w:sz w:val="22"/>
                <w:lang w:eastAsia="en-US"/>
              </w:rPr>
            </w:pPr>
            <w:ins w:id="415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52" w:author="sanjai" w:date="2020-04-09T14:39:00Z"/>
                <w:rFonts w:ascii="Calibri" w:eastAsia="Times New Roman" w:hAnsi="Calibri"/>
                <w:color w:val="000000"/>
                <w:kern w:val="0"/>
                <w:sz w:val="22"/>
                <w:lang w:eastAsia="en-US"/>
              </w:rPr>
            </w:pPr>
            <w:ins w:id="415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54" w:author="sanjai" w:date="2020-04-09T14:39:00Z"/>
                <w:rFonts w:ascii="Calibri" w:eastAsia="Times New Roman" w:hAnsi="Calibri"/>
                <w:color w:val="000000"/>
                <w:kern w:val="0"/>
                <w:sz w:val="22"/>
                <w:lang w:eastAsia="en-US"/>
              </w:rPr>
            </w:pPr>
            <w:ins w:id="4155"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56" w:author="sanjai" w:date="2020-04-09T14:39:00Z"/>
                <w:rFonts w:ascii="Calibri" w:eastAsia="Times New Roman" w:hAnsi="Calibri"/>
                <w:color w:val="000000"/>
                <w:kern w:val="0"/>
                <w:sz w:val="22"/>
                <w:lang w:eastAsia="en-US"/>
              </w:rPr>
            </w:pPr>
            <w:ins w:id="415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58" w:author="sanjai" w:date="2020-04-09T14:39:00Z"/>
                <w:rFonts w:ascii="Calibri" w:eastAsia="Times New Roman" w:hAnsi="Calibri"/>
                <w:color w:val="000000"/>
                <w:kern w:val="0"/>
                <w:sz w:val="22"/>
                <w:lang w:eastAsia="en-US"/>
              </w:rPr>
            </w:pPr>
            <w:ins w:id="415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60" w:author="sanjai" w:date="2020-04-09T14:39:00Z"/>
                <w:rFonts w:ascii="Calibri" w:eastAsia="Times New Roman" w:hAnsi="Calibri"/>
                <w:color w:val="000000"/>
                <w:kern w:val="0"/>
                <w:sz w:val="22"/>
                <w:lang w:eastAsia="en-US"/>
              </w:rPr>
            </w:pPr>
            <w:ins w:id="416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62" w:author="sanjai" w:date="2020-04-09T14:39:00Z"/>
                <w:rFonts w:ascii="Calibri" w:eastAsia="Times New Roman" w:hAnsi="Calibri"/>
                <w:color w:val="000000"/>
                <w:kern w:val="0"/>
                <w:sz w:val="22"/>
                <w:lang w:eastAsia="en-US"/>
              </w:rPr>
            </w:pPr>
            <w:ins w:id="4163"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64" w:author="sanjai" w:date="2020-04-09T14:39:00Z"/>
                <w:rFonts w:ascii="Calibri" w:eastAsia="Times New Roman" w:hAnsi="Calibri"/>
                <w:color w:val="000000"/>
                <w:kern w:val="0"/>
                <w:sz w:val="22"/>
                <w:lang w:eastAsia="en-US"/>
              </w:rPr>
            </w:pPr>
            <w:ins w:id="4165"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66" w:author="sanjai" w:date="2020-04-09T14:39:00Z"/>
                <w:rFonts w:ascii="Calibri" w:eastAsia="Times New Roman" w:hAnsi="Calibri"/>
                <w:color w:val="000000"/>
                <w:kern w:val="0"/>
                <w:sz w:val="22"/>
                <w:lang w:eastAsia="en-US"/>
              </w:rPr>
            </w:pPr>
            <w:ins w:id="4167"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68" w:author="sanjai" w:date="2020-04-09T14:39:00Z"/>
                <w:rFonts w:ascii="Calibri" w:eastAsia="Times New Roman" w:hAnsi="Calibri"/>
                <w:color w:val="000000"/>
                <w:kern w:val="0"/>
                <w:sz w:val="22"/>
                <w:lang w:eastAsia="en-US"/>
              </w:rPr>
            </w:pPr>
            <w:ins w:id="4169"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70" w:author="sanjai" w:date="2020-04-09T14:39:00Z"/>
                <w:rFonts w:ascii="Calibri" w:eastAsia="Times New Roman" w:hAnsi="Calibri"/>
                <w:color w:val="000000"/>
                <w:kern w:val="0"/>
                <w:sz w:val="22"/>
                <w:lang w:eastAsia="en-US"/>
              </w:rPr>
            </w:pPr>
            <w:ins w:id="4171" w:author="sanjai" w:date="2020-04-09T14:39:00Z">
              <w:r w:rsidRPr="00DE2BBA">
                <w:rPr>
                  <w:rFonts w:ascii="Calibri" w:eastAsia="Times New Roman" w:hAnsi="Calibri"/>
                  <w:color w:val="000000"/>
                  <w:kern w:val="0"/>
                  <w:sz w:val="22"/>
                  <w:lang w:eastAsia="en-US"/>
                </w:rPr>
                <w:t> </w:t>
              </w:r>
            </w:ins>
          </w:p>
        </w:tc>
      </w:tr>
      <w:tr w:rsidR="00DE2BBA" w:rsidRPr="00DE2BBA" w:rsidTr="00DE2BBA">
        <w:trPr>
          <w:trHeight w:val="290"/>
          <w:ins w:id="4172"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73" w:author="sanjai" w:date="2020-04-09T14:39:00Z"/>
                <w:rFonts w:ascii="Calibri" w:eastAsia="Times New Roman" w:hAnsi="Calibri"/>
                <w:color w:val="000000"/>
                <w:kern w:val="0"/>
                <w:sz w:val="22"/>
                <w:lang w:eastAsia="en-US"/>
              </w:rPr>
            </w:pPr>
            <w:ins w:id="4174" w:author="sanjai" w:date="2020-04-09T14:39:00Z">
              <w:r w:rsidRPr="00DE2BBA">
                <w:rPr>
                  <w:rFonts w:ascii="Calibri" w:eastAsia="Times New Roman" w:hAnsi="Calibri"/>
                  <w:color w:val="000000"/>
                  <w:kern w:val="0"/>
                  <w:sz w:val="22"/>
                  <w:lang w:eastAsia="en-US"/>
                </w:rPr>
                <w:t>uop 7</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75" w:author="sanjai" w:date="2020-04-09T14:39:00Z"/>
                <w:rFonts w:ascii="Calibri" w:eastAsia="Times New Roman" w:hAnsi="Calibri"/>
                <w:color w:val="000000"/>
                <w:kern w:val="0"/>
                <w:sz w:val="22"/>
                <w:lang w:eastAsia="en-US"/>
              </w:rPr>
            </w:pPr>
            <w:ins w:id="417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77" w:author="sanjai" w:date="2020-04-09T14:39:00Z"/>
                <w:rFonts w:ascii="Calibri" w:eastAsia="Times New Roman" w:hAnsi="Calibri"/>
                <w:color w:val="000000"/>
                <w:kern w:val="0"/>
                <w:sz w:val="22"/>
                <w:lang w:eastAsia="en-US"/>
              </w:rPr>
            </w:pPr>
            <w:ins w:id="417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79" w:author="sanjai" w:date="2020-04-09T14:39:00Z"/>
                <w:rFonts w:ascii="Calibri" w:eastAsia="Times New Roman" w:hAnsi="Calibri"/>
                <w:color w:val="000000"/>
                <w:kern w:val="0"/>
                <w:sz w:val="22"/>
                <w:lang w:eastAsia="en-US"/>
              </w:rPr>
            </w:pPr>
            <w:ins w:id="418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81" w:author="sanjai" w:date="2020-04-09T14:39:00Z"/>
                <w:rFonts w:ascii="Calibri" w:eastAsia="Times New Roman" w:hAnsi="Calibri"/>
                <w:color w:val="000000"/>
                <w:kern w:val="0"/>
                <w:sz w:val="22"/>
                <w:lang w:eastAsia="en-US"/>
              </w:rPr>
            </w:pPr>
            <w:ins w:id="418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83" w:author="sanjai" w:date="2020-04-09T14:39:00Z"/>
                <w:rFonts w:ascii="Calibri" w:eastAsia="Times New Roman" w:hAnsi="Calibri"/>
                <w:color w:val="000000"/>
                <w:kern w:val="0"/>
                <w:sz w:val="22"/>
                <w:lang w:eastAsia="en-US"/>
              </w:rPr>
            </w:pPr>
            <w:ins w:id="418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85" w:author="sanjai" w:date="2020-04-09T14:39:00Z"/>
                <w:rFonts w:ascii="Calibri" w:eastAsia="Times New Roman" w:hAnsi="Calibri"/>
                <w:color w:val="000000"/>
                <w:kern w:val="0"/>
                <w:sz w:val="22"/>
                <w:lang w:eastAsia="en-US"/>
              </w:rPr>
            </w:pPr>
            <w:ins w:id="4186"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87" w:author="sanjai" w:date="2020-04-09T14:39:00Z"/>
                <w:rFonts w:ascii="Calibri" w:eastAsia="Times New Roman" w:hAnsi="Calibri"/>
                <w:color w:val="000000"/>
                <w:kern w:val="0"/>
                <w:sz w:val="22"/>
                <w:lang w:eastAsia="en-US"/>
              </w:rPr>
            </w:pPr>
            <w:ins w:id="418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89" w:author="sanjai" w:date="2020-04-09T14:39:00Z"/>
                <w:rFonts w:ascii="Calibri" w:eastAsia="Times New Roman" w:hAnsi="Calibri"/>
                <w:color w:val="000000"/>
                <w:kern w:val="0"/>
                <w:sz w:val="22"/>
                <w:lang w:eastAsia="en-US"/>
              </w:rPr>
            </w:pPr>
            <w:ins w:id="4190"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91" w:author="sanjai" w:date="2020-04-09T14:39:00Z"/>
                <w:rFonts w:ascii="Calibri" w:eastAsia="Times New Roman" w:hAnsi="Calibri"/>
                <w:color w:val="000000"/>
                <w:kern w:val="0"/>
                <w:sz w:val="22"/>
                <w:lang w:eastAsia="en-US"/>
              </w:rPr>
            </w:pPr>
            <w:ins w:id="4192"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93" w:author="sanjai" w:date="2020-04-09T14:39:00Z"/>
                <w:rFonts w:ascii="Calibri" w:eastAsia="Times New Roman" w:hAnsi="Calibri"/>
                <w:color w:val="000000"/>
                <w:kern w:val="0"/>
                <w:sz w:val="22"/>
                <w:lang w:eastAsia="en-US"/>
              </w:rPr>
            </w:pPr>
            <w:ins w:id="4194"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195" w:author="sanjai" w:date="2020-04-09T14:39:00Z"/>
                <w:rFonts w:ascii="Calibri" w:eastAsia="Times New Roman" w:hAnsi="Calibri"/>
                <w:color w:val="000000"/>
                <w:kern w:val="0"/>
                <w:sz w:val="22"/>
                <w:lang w:eastAsia="en-US"/>
              </w:rPr>
            </w:pPr>
            <w:ins w:id="4196" w:author="sanjai" w:date="2020-04-09T14:39:00Z">
              <w:r w:rsidRPr="00DE2BBA">
                <w:rPr>
                  <w:rFonts w:ascii="Calibri" w:eastAsia="Times New Roman" w:hAnsi="Calibri"/>
                  <w:color w:val="000000"/>
                  <w:kern w:val="0"/>
                  <w:sz w:val="22"/>
                  <w:lang w:eastAsia="en-US"/>
                </w:rPr>
                <w:t>ve3</w:t>
              </w:r>
            </w:ins>
          </w:p>
        </w:tc>
      </w:tr>
      <w:tr w:rsidR="00DE2BBA" w:rsidRPr="00DE2BBA" w:rsidTr="00DE2BBA">
        <w:trPr>
          <w:trHeight w:val="290"/>
          <w:ins w:id="4197" w:author="sanjai" w:date="2020-04-09T14:39:00Z"/>
        </w:trPr>
        <w:tc>
          <w:tcPr>
            <w:tcW w:w="138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198"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19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09"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10" w:author="sanjai" w:date="2020-04-09T14:39:00Z"/>
        </w:trPr>
        <w:tc>
          <w:tcPr>
            <w:tcW w:w="138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1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2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2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22"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23"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24" w:author="sanjai" w:date="2020-04-09T14:39:00Z"/>
                <w:rFonts w:ascii="Calibri" w:eastAsia="Times New Roman" w:hAnsi="Calibri"/>
                <w:color w:val="000000"/>
                <w:kern w:val="0"/>
                <w:sz w:val="22"/>
                <w:lang w:eastAsia="en-US"/>
              </w:rPr>
            </w:pPr>
            <w:proofErr w:type="spellStart"/>
            <w:ins w:id="4225" w:author="sanjai" w:date="2020-04-09T14:39:00Z">
              <w:r w:rsidRPr="00DE2BBA">
                <w:rPr>
                  <w:rFonts w:ascii="Calibri" w:eastAsia="Times New Roman" w:hAnsi="Calibri"/>
                  <w:color w:val="000000"/>
                  <w:kern w:val="0"/>
                  <w:sz w:val="22"/>
                  <w:lang w:eastAsia="en-US"/>
                </w:rPr>
                <w:t>lmul</w:t>
              </w:r>
              <w:proofErr w:type="spellEnd"/>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26" w:author="sanjai" w:date="2020-04-09T14:39:00Z"/>
                <w:rFonts w:ascii="Calibri" w:eastAsia="Times New Roman" w:hAnsi="Calibri"/>
                <w:color w:val="000000"/>
                <w:kern w:val="0"/>
                <w:sz w:val="22"/>
                <w:lang w:eastAsia="en-US"/>
              </w:rPr>
            </w:pPr>
            <w:ins w:id="4227" w:author="sanjai" w:date="2020-04-09T14:39:00Z">
              <w:r w:rsidRPr="00DE2BBA">
                <w:rPr>
                  <w:rFonts w:ascii="Calibri" w:eastAsia="Times New Roman" w:hAnsi="Calibri"/>
                  <w:color w:val="000000"/>
                  <w:kern w:val="0"/>
                  <w:sz w:val="22"/>
                  <w:lang w:eastAsia="en-US"/>
                </w:rPr>
                <w:t>4</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28"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2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3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3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3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3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23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3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3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37"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38"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39" w:author="sanjai" w:date="2020-04-09T14:39:00Z"/>
                <w:rFonts w:ascii="Calibri" w:eastAsia="Times New Roman" w:hAnsi="Calibri"/>
                <w:color w:val="000000"/>
                <w:kern w:val="0"/>
                <w:sz w:val="22"/>
                <w:lang w:eastAsia="en-US"/>
              </w:rPr>
            </w:pPr>
            <w:ins w:id="4240" w:author="sanjai" w:date="2020-04-09T14:39:00Z">
              <w:r w:rsidRPr="00DE2BBA">
                <w:rPr>
                  <w:rFonts w:ascii="Calibri" w:eastAsia="Times New Roman" w:hAnsi="Calibri"/>
                  <w:color w:val="000000"/>
                  <w:kern w:val="0"/>
                  <w:sz w:val="22"/>
                  <w:lang w:eastAsia="en-US"/>
                </w:rPr>
                <w:t>shift amount</w:t>
              </w:r>
            </w:ins>
          </w:p>
        </w:tc>
        <w:tc>
          <w:tcPr>
            <w:tcW w:w="720" w:type="dxa"/>
            <w:tcBorders>
              <w:top w:val="nil"/>
              <w:left w:val="nil"/>
              <w:bottom w:val="nil"/>
              <w:right w:val="nil"/>
            </w:tcBorders>
            <w:shd w:val="clear" w:color="000000" w:fill="FFC000"/>
            <w:noWrap/>
            <w:vAlign w:val="center"/>
            <w:hideMark/>
          </w:tcPr>
          <w:p w:rsidR="00DE2BBA" w:rsidRPr="00DE2BBA" w:rsidRDefault="00DE2BBA" w:rsidP="00DE2BBA">
            <w:pPr>
              <w:widowControl/>
              <w:snapToGrid/>
              <w:spacing w:line="240" w:lineRule="auto"/>
              <w:jc w:val="center"/>
              <w:rPr>
                <w:ins w:id="4241" w:author="sanjai" w:date="2020-04-09T14:39:00Z"/>
                <w:rFonts w:ascii="Calibri" w:eastAsia="Times New Roman" w:hAnsi="Calibri"/>
                <w:color w:val="000000"/>
                <w:kern w:val="0"/>
                <w:sz w:val="22"/>
                <w:lang w:eastAsia="en-US"/>
              </w:rPr>
            </w:pPr>
            <w:ins w:id="4242" w:author="sanjai" w:date="2020-04-09T14:39:00Z">
              <w:r w:rsidRPr="00DE2BBA">
                <w:rPr>
                  <w:rFonts w:ascii="Calibri" w:eastAsia="Times New Roman" w:hAnsi="Calibri"/>
                  <w:color w:val="000000"/>
                  <w:kern w:val="0"/>
                  <w:sz w:val="22"/>
                  <w:lang w:eastAsia="en-US"/>
                </w:rPr>
                <w:t>128</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3" w:author="sanjai" w:date="2020-04-09T14:39:00Z"/>
                <w:rFonts w:ascii="Calibri" w:eastAsia="Times New Roman" w:hAnsi="Calibri"/>
                <w:color w:val="000000"/>
                <w:kern w:val="0"/>
                <w:sz w:val="22"/>
                <w:lang w:eastAsia="en-US"/>
              </w:rPr>
            </w:pPr>
            <w:ins w:id="4244" w:author="sanjai" w:date="2020-04-09T14:39:00Z">
              <w:r w:rsidRPr="00DE2BBA">
                <w:rPr>
                  <w:rFonts w:ascii="Calibri" w:eastAsia="Times New Roman" w:hAnsi="Calibri"/>
                  <w:color w:val="000000"/>
                  <w:kern w:val="0"/>
                  <w:sz w:val="22"/>
                  <w:lang w:eastAsia="en-US"/>
                </w:rPr>
                <w:t>(bytes)</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5"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24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25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5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5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53"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54" w:author="sanjai" w:date="2020-04-09T14:39:00Z"/>
        </w:trPr>
        <w:tc>
          <w:tcPr>
            <w:tcW w:w="138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55" w:author="sanjai" w:date="2020-04-09T14:39:00Z"/>
                <w:rFonts w:ascii="Calibri" w:eastAsia="Times New Roman" w:hAnsi="Calibri"/>
                <w:color w:val="000000"/>
                <w:kern w:val="0"/>
                <w:sz w:val="22"/>
                <w:lang w:eastAsia="en-US"/>
              </w:rPr>
            </w:pPr>
            <w:proofErr w:type="spellStart"/>
            <w:ins w:id="4256" w:author="sanjai" w:date="2020-04-09T14:39:00Z">
              <w:r w:rsidRPr="00DE2BBA">
                <w:rPr>
                  <w:rFonts w:ascii="Calibri" w:eastAsia="Times New Roman" w:hAnsi="Calibri"/>
                  <w:color w:val="000000"/>
                  <w:kern w:val="0"/>
                  <w:sz w:val="22"/>
                  <w:lang w:eastAsia="en-US"/>
                </w:rPr>
                <w:t>src</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57" w:author="sanjai" w:date="2020-04-09T14:39:00Z"/>
                <w:rFonts w:ascii="Calibri" w:eastAsia="Times New Roman" w:hAnsi="Calibri"/>
                <w:color w:val="000000"/>
                <w:kern w:val="0"/>
                <w:sz w:val="22"/>
                <w:lang w:eastAsia="en-US"/>
              </w:rPr>
            </w:pPr>
            <w:ins w:id="4258" w:author="sanjai" w:date="2020-04-09T14:39:00Z">
              <w:r w:rsidRPr="00DE2BBA">
                <w:rPr>
                  <w:rFonts w:ascii="Calibri" w:eastAsia="Times New Roman" w:hAnsi="Calibri"/>
                  <w:color w:val="000000"/>
                  <w:kern w:val="0"/>
                  <w:sz w:val="22"/>
                  <w:lang w:eastAsia="en-US"/>
                </w:rPr>
                <w:t>2</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59" w:author="sanjai" w:date="2020-04-09T14:39:00Z"/>
                <w:rFonts w:ascii="Calibri" w:eastAsia="Times New Roman" w:hAnsi="Calibri"/>
                <w:color w:val="000000"/>
                <w:kern w:val="0"/>
                <w:sz w:val="22"/>
                <w:lang w:eastAsia="en-US"/>
              </w:rPr>
            </w:pPr>
            <w:ins w:id="4260" w:author="sanjai" w:date="2020-04-09T14:39:00Z">
              <w:r w:rsidRPr="00DE2BBA">
                <w:rPr>
                  <w:rFonts w:ascii="Calibri" w:eastAsia="Times New Roman" w:hAnsi="Calibri"/>
                  <w:color w:val="000000"/>
                  <w:kern w:val="0"/>
                  <w:sz w:val="22"/>
                  <w:lang w:eastAsia="en-US"/>
                </w:rPr>
                <w:t>3</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61" w:author="sanjai" w:date="2020-04-09T14:39:00Z"/>
                <w:rFonts w:ascii="Calibri" w:eastAsia="Times New Roman" w:hAnsi="Calibri"/>
                <w:color w:val="000000"/>
                <w:kern w:val="0"/>
                <w:sz w:val="22"/>
                <w:lang w:eastAsia="en-US"/>
              </w:rPr>
            </w:pPr>
            <w:ins w:id="4262" w:author="sanjai" w:date="2020-04-09T14:39:00Z">
              <w:r w:rsidRPr="00DE2BBA">
                <w:rPr>
                  <w:rFonts w:ascii="Calibri" w:eastAsia="Times New Roman" w:hAnsi="Calibri"/>
                  <w:color w:val="000000"/>
                  <w:kern w:val="0"/>
                  <w:sz w:val="22"/>
                  <w:lang w:eastAsia="en-US"/>
                </w:rPr>
                <w:t>0</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63" w:author="sanjai" w:date="2020-04-09T14:39:00Z"/>
                <w:rFonts w:ascii="Calibri" w:eastAsia="Times New Roman" w:hAnsi="Calibri"/>
                <w:color w:val="000000"/>
                <w:kern w:val="0"/>
                <w:sz w:val="22"/>
                <w:lang w:eastAsia="en-US"/>
              </w:rPr>
            </w:pPr>
            <w:ins w:id="4264" w:author="sanjai" w:date="2020-04-09T14:39:00Z">
              <w:r w:rsidRPr="00DE2BBA">
                <w:rPr>
                  <w:rFonts w:ascii="Calibri" w:eastAsia="Times New Roman" w:hAnsi="Calibri"/>
                  <w:color w:val="000000"/>
                  <w:kern w:val="0"/>
                  <w:sz w:val="22"/>
                  <w:lang w:eastAsia="en-US"/>
                </w:rPr>
                <w:t>1</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65" w:author="sanjai" w:date="2020-04-09T14:39:00Z"/>
                <w:rFonts w:ascii="Calibri" w:eastAsia="Times New Roman" w:hAnsi="Calibri"/>
                <w:color w:val="000000"/>
                <w:kern w:val="0"/>
                <w:sz w:val="22"/>
                <w:lang w:eastAsia="en-US"/>
              </w:rPr>
            </w:pPr>
            <w:ins w:id="4266"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67" w:author="sanjai" w:date="2020-04-09T14:39:00Z"/>
                <w:rFonts w:ascii="Calibri" w:eastAsia="Times New Roman" w:hAnsi="Calibri"/>
                <w:color w:val="000000"/>
                <w:kern w:val="0"/>
                <w:sz w:val="22"/>
                <w:lang w:eastAsia="en-US"/>
              </w:rPr>
            </w:pPr>
            <w:ins w:id="4268"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269" w:author="sanjai" w:date="2020-04-09T14:39:00Z"/>
                <w:rFonts w:ascii="Calibri" w:eastAsia="Times New Roman" w:hAnsi="Calibri"/>
                <w:color w:val="000000"/>
                <w:kern w:val="0"/>
                <w:sz w:val="22"/>
                <w:lang w:eastAsia="en-US"/>
              </w:rPr>
            </w:pPr>
            <w:ins w:id="427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271"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7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7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74"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75" w:author="sanjai" w:date="2020-04-09T14:39:00Z"/>
        </w:trPr>
        <w:tc>
          <w:tcPr>
            <w:tcW w:w="1380" w:type="dxa"/>
            <w:tcBorders>
              <w:top w:val="nil"/>
              <w:left w:val="single" w:sz="4" w:space="0" w:color="auto"/>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76" w:author="sanjai" w:date="2020-04-09T14:39:00Z"/>
                <w:rFonts w:ascii="Calibri" w:eastAsia="Times New Roman" w:hAnsi="Calibri"/>
                <w:color w:val="000000"/>
                <w:kern w:val="0"/>
                <w:sz w:val="22"/>
                <w:lang w:eastAsia="en-US"/>
              </w:rPr>
            </w:pPr>
            <w:proofErr w:type="spellStart"/>
            <w:ins w:id="4277" w:author="sanjai" w:date="2020-04-09T14:39:00Z">
              <w:r w:rsidRPr="00DE2BBA">
                <w:rPr>
                  <w:rFonts w:ascii="Calibri" w:eastAsia="Times New Roman" w:hAnsi="Calibri"/>
                  <w:color w:val="000000"/>
                  <w:kern w:val="0"/>
                  <w:sz w:val="22"/>
                  <w:lang w:eastAsia="en-US"/>
                </w:rPr>
                <w:t>dst</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78" w:author="sanjai" w:date="2020-04-09T14:39:00Z"/>
                <w:rFonts w:ascii="Calibri" w:eastAsia="Times New Roman" w:hAnsi="Calibri"/>
                <w:color w:val="000000"/>
                <w:kern w:val="0"/>
                <w:sz w:val="22"/>
                <w:lang w:eastAsia="en-US"/>
              </w:rPr>
            </w:pPr>
            <w:ins w:id="427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80" w:author="sanjai" w:date="2020-04-09T14:39:00Z"/>
                <w:rFonts w:ascii="Calibri" w:eastAsia="Times New Roman" w:hAnsi="Calibri"/>
                <w:color w:val="000000"/>
                <w:kern w:val="0"/>
                <w:sz w:val="22"/>
                <w:lang w:eastAsia="en-US"/>
              </w:rPr>
            </w:pPr>
            <w:ins w:id="428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82" w:author="sanjai" w:date="2020-04-09T14:39:00Z"/>
                <w:rFonts w:ascii="Calibri" w:eastAsia="Times New Roman" w:hAnsi="Calibri"/>
                <w:color w:val="000000"/>
                <w:kern w:val="0"/>
                <w:sz w:val="22"/>
                <w:lang w:eastAsia="en-US"/>
              </w:rPr>
            </w:pPr>
            <w:ins w:id="428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84" w:author="sanjai" w:date="2020-04-09T14:39:00Z"/>
                <w:rFonts w:ascii="Calibri" w:eastAsia="Times New Roman" w:hAnsi="Calibri"/>
                <w:color w:val="000000"/>
                <w:kern w:val="0"/>
                <w:sz w:val="22"/>
                <w:lang w:eastAsia="en-US"/>
              </w:rPr>
            </w:pPr>
            <w:ins w:id="4285" w:author="sanjai" w:date="2020-04-09T14:39:00Z">
              <w:r w:rsidRPr="00DE2BBA">
                <w:rPr>
                  <w:rFonts w:ascii="Calibri" w:eastAsia="Times New Roman" w:hAnsi="Calibri"/>
                  <w:color w:val="000000"/>
                  <w:kern w:val="0"/>
                  <w:sz w:val="22"/>
                  <w:lang w:eastAsia="en-US"/>
                </w:rPr>
                <w:t>0</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86" w:author="sanjai" w:date="2020-04-09T14:39:00Z"/>
                <w:rFonts w:ascii="Calibri" w:eastAsia="Times New Roman" w:hAnsi="Calibri"/>
                <w:color w:val="000000"/>
                <w:kern w:val="0"/>
                <w:sz w:val="22"/>
                <w:lang w:eastAsia="en-US"/>
              </w:rPr>
            </w:pPr>
            <w:ins w:id="4287" w:author="sanjai" w:date="2020-04-09T14:39:00Z">
              <w:r w:rsidRPr="00DE2BBA">
                <w:rPr>
                  <w:rFonts w:ascii="Calibri" w:eastAsia="Times New Roman" w:hAnsi="Calibri"/>
                  <w:color w:val="000000"/>
                  <w:kern w:val="0"/>
                  <w:sz w:val="22"/>
                  <w:lang w:eastAsia="en-US"/>
                </w:rPr>
                <w:t>1</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88" w:author="sanjai" w:date="2020-04-09T14:39:00Z"/>
                <w:rFonts w:ascii="Calibri" w:eastAsia="Times New Roman" w:hAnsi="Calibri"/>
                <w:color w:val="000000"/>
                <w:kern w:val="0"/>
                <w:sz w:val="22"/>
                <w:lang w:eastAsia="en-US"/>
              </w:rPr>
            </w:pPr>
            <w:ins w:id="4289" w:author="sanjai" w:date="2020-04-09T14:39:00Z">
              <w:r w:rsidRPr="00DE2BBA">
                <w:rPr>
                  <w:rFonts w:ascii="Calibri" w:eastAsia="Times New Roman" w:hAnsi="Calibri"/>
                  <w:color w:val="000000"/>
                  <w:kern w:val="0"/>
                  <w:sz w:val="22"/>
                  <w:lang w:eastAsia="en-US"/>
                </w:rPr>
                <w:t>2</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290" w:author="sanjai" w:date="2020-04-09T14:39:00Z"/>
                <w:rFonts w:ascii="Calibri" w:eastAsia="Times New Roman" w:hAnsi="Calibri"/>
                <w:color w:val="000000"/>
                <w:kern w:val="0"/>
                <w:sz w:val="22"/>
                <w:lang w:eastAsia="en-US"/>
              </w:rPr>
            </w:pPr>
            <w:ins w:id="4291" w:author="sanjai" w:date="2020-04-09T14:39:00Z">
              <w:r w:rsidRPr="00DE2BBA">
                <w:rPr>
                  <w:rFonts w:ascii="Calibri" w:eastAsia="Times New Roman" w:hAnsi="Calibri"/>
                  <w:color w:val="000000"/>
                  <w:kern w:val="0"/>
                  <w:sz w:val="22"/>
                  <w:lang w:eastAsia="en-US"/>
                </w:rPr>
                <w:t>3</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292"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9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9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295"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296"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297" w:author="sanjai" w:date="2020-04-09T14:39:00Z"/>
                <w:rFonts w:ascii="Calibri" w:eastAsia="Times New Roman" w:hAnsi="Calibri"/>
                <w:color w:val="000000"/>
                <w:kern w:val="0"/>
                <w:sz w:val="22"/>
                <w:lang w:eastAsia="en-US"/>
              </w:rPr>
            </w:pPr>
            <w:ins w:id="4298" w:author="sanjai" w:date="2020-04-09T14:39:00Z">
              <w:r w:rsidRPr="00DE2BBA">
                <w:rPr>
                  <w:rFonts w:ascii="Calibri" w:eastAsia="Times New Roman" w:hAnsi="Calibri"/>
                  <w:color w:val="000000"/>
                  <w:kern w:val="0"/>
                  <w:sz w:val="22"/>
                  <w:lang w:eastAsia="en-US"/>
                </w:rPr>
                <w:t>uop 0</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299" w:author="sanjai" w:date="2020-04-09T14:39:00Z"/>
                <w:rFonts w:ascii="Calibri" w:eastAsia="Times New Roman" w:hAnsi="Calibri"/>
                <w:color w:val="000000"/>
                <w:kern w:val="0"/>
                <w:sz w:val="22"/>
                <w:lang w:eastAsia="en-US"/>
              </w:rPr>
            </w:pPr>
            <w:ins w:id="4300"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01" w:author="sanjai" w:date="2020-04-09T14:39:00Z"/>
                <w:rFonts w:ascii="Calibri" w:eastAsia="Times New Roman" w:hAnsi="Calibri"/>
                <w:color w:val="000000"/>
                <w:kern w:val="0"/>
                <w:sz w:val="22"/>
                <w:lang w:eastAsia="en-US"/>
              </w:rPr>
            </w:pPr>
            <w:ins w:id="4302"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03" w:author="sanjai" w:date="2020-04-09T14:39:00Z"/>
                <w:rFonts w:ascii="Calibri" w:eastAsia="Times New Roman" w:hAnsi="Calibri"/>
                <w:color w:val="000000"/>
                <w:kern w:val="0"/>
                <w:sz w:val="22"/>
                <w:lang w:eastAsia="en-US"/>
              </w:rPr>
            </w:pPr>
            <w:ins w:id="4304"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05" w:author="sanjai" w:date="2020-04-09T14:39:00Z"/>
                <w:rFonts w:ascii="Calibri" w:eastAsia="Times New Roman" w:hAnsi="Calibri"/>
                <w:color w:val="000000"/>
                <w:kern w:val="0"/>
                <w:sz w:val="22"/>
                <w:lang w:eastAsia="en-US"/>
              </w:rPr>
            </w:pPr>
            <w:ins w:id="4306"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07" w:author="sanjai" w:date="2020-04-09T14:39:00Z"/>
                <w:rFonts w:ascii="Calibri" w:eastAsia="Times New Roman" w:hAnsi="Calibri"/>
                <w:color w:val="000000"/>
                <w:kern w:val="0"/>
                <w:sz w:val="22"/>
                <w:lang w:eastAsia="en-US"/>
              </w:rPr>
            </w:pPr>
            <w:ins w:id="430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09" w:author="sanjai" w:date="2020-04-09T14:39:00Z"/>
                <w:rFonts w:ascii="Calibri" w:eastAsia="Times New Roman" w:hAnsi="Calibri"/>
                <w:color w:val="000000"/>
                <w:kern w:val="0"/>
                <w:sz w:val="22"/>
                <w:lang w:eastAsia="en-US"/>
              </w:rPr>
            </w:pPr>
            <w:ins w:id="431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11" w:author="sanjai" w:date="2020-04-09T14:39:00Z"/>
                <w:rFonts w:ascii="Calibri" w:eastAsia="Times New Roman" w:hAnsi="Calibri"/>
                <w:color w:val="000000"/>
                <w:kern w:val="0"/>
                <w:sz w:val="22"/>
                <w:lang w:eastAsia="en-US"/>
              </w:rPr>
            </w:pPr>
            <w:ins w:id="431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313"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1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16"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317"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18" w:author="sanjai" w:date="2020-04-09T14:39:00Z"/>
                <w:rFonts w:ascii="Calibri" w:eastAsia="Times New Roman" w:hAnsi="Calibri"/>
                <w:color w:val="000000"/>
                <w:kern w:val="0"/>
                <w:sz w:val="22"/>
                <w:lang w:eastAsia="en-US"/>
              </w:rPr>
            </w:pPr>
            <w:ins w:id="4319" w:author="sanjai" w:date="2020-04-09T14:39:00Z">
              <w:r w:rsidRPr="00DE2BBA">
                <w:rPr>
                  <w:rFonts w:ascii="Calibri" w:eastAsia="Times New Roman" w:hAnsi="Calibri"/>
                  <w:color w:val="000000"/>
                  <w:kern w:val="0"/>
                  <w:sz w:val="22"/>
                  <w:lang w:eastAsia="en-US"/>
                </w:rPr>
                <w:t>uop 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20" w:author="sanjai" w:date="2020-04-09T14:39:00Z"/>
                <w:rFonts w:ascii="Calibri" w:eastAsia="Times New Roman" w:hAnsi="Calibri"/>
                <w:color w:val="000000"/>
                <w:kern w:val="0"/>
                <w:sz w:val="22"/>
                <w:lang w:eastAsia="en-US"/>
              </w:rPr>
            </w:pPr>
            <w:ins w:id="432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22" w:author="sanjai" w:date="2020-04-09T14:39:00Z"/>
                <w:rFonts w:ascii="Calibri" w:eastAsia="Times New Roman" w:hAnsi="Calibri"/>
                <w:color w:val="000000"/>
                <w:kern w:val="0"/>
                <w:sz w:val="22"/>
                <w:lang w:eastAsia="en-US"/>
              </w:rPr>
            </w:pPr>
            <w:ins w:id="4323"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24" w:author="sanjai" w:date="2020-04-09T14:39:00Z"/>
                <w:rFonts w:ascii="Calibri" w:eastAsia="Times New Roman" w:hAnsi="Calibri"/>
                <w:color w:val="000000"/>
                <w:kern w:val="0"/>
                <w:sz w:val="22"/>
                <w:lang w:eastAsia="en-US"/>
              </w:rPr>
            </w:pPr>
            <w:ins w:id="4325"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26" w:author="sanjai" w:date="2020-04-09T14:39:00Z"/>
                <w:rFonts w:ascii="Calibri" w:eastAsia="Times New Roman" w:hAnsi="Calibri"/>
                <w:color w:val="000000"/>
                <w:kern w:val="0"/>
                <w:sz w:val="22"/>
                <w:lang w:eastAsia="en-US"/>
              </w:rPr>
            </w:pPr>
            <w:ins w:id="4327"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28" w:author="sanjai" w:date="2020-04-09T14:39:00Z"/>
                <w:rFonts w:ascii="Calibri" w:eastAsia="Times New Roman" w:hAnsi="Calibri"/>
                <w:color w:val="000000"/>
                <w:kern w:val="0"/>
                <w:sz w:val="22"/>
                <w:lang w:eastAsia="en-US"/>
              </w:rPr>
            </w:pPr>
            <w:ins w:id="4329"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30" w:author="sanjai" w:date="2020-04-09T14:39:00Z"/>
                <w:rFonts w:ascii="Calibri" w:eastAsia="Times New Roman" w:hAnsi="Calibri"/>
                <w:color w:val="000000"/>
                <w:kern w:val="0"/>
                <w:sz w:val="22"/>
                <w:lang w:eastAsia="en-US"/>
              </w:rPr>
            </w:pPr>
            <w:ins w:id="433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32" w:author="sanjai" w:date="2020-04-09T14:39:00Z"/>
                <w:rFonts w:ascii="Calibri" w:eastAsia="Times New Roman" w:hAnsi="Calibri"/>
                <w:color w:val="000000"/>
                <w:kern w:val="0"/>
                <w:sz w:val="22"/>
                <w:lang w:eastAsia="en-US"/>
              </w:rPr>
            </w:pPr>
            <w:ins w:id="433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334"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3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3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37"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338"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39" w:author="sanjai" w:date="2020-04-09T14:39:00Z"/>
                <w:rFonts w:ascii="Calibri" w:eastAsia="Times New Roman" w:hAnsi="Calibri"/>
                <w:color w:val="000000"/>
                <w:kern w:val="0"/>
                <w:sz w:val="22"/>
                <w:lang w:eastAsia="en-US"/>
              </w:rPr>
            </w:pPr>
            <w:ins w:id="4340" w:author="sanjai" w:date="2020-04-09T14:39:00Z">
              <w:r w:rsidRPr="00DE2BBA">
                <w:rPr>
                  <w:rFonts w:ascii="Calibri" w:eastAsia="Times New Roman" w:hAnsi="Calibri"/>
                  <w:color w:val="000000"/>
                  <w:kern w:val="0"/>
                  <w:sz w:val="22"/>
                  <w:lang w:eastAsia="en-US"/>
                </w:rPr>
                <w:t>uop 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41" w:author="sanjai" w:date="2020-04-09T14:39:00Z"/>
                <w:rFonts w:ascii="Calibri" w:eastAsia="Times New Roman" w:hAnsi="Calibri"/>
                <w:color w:val="000000"/>
                <w:kern w:val="0"/>
                <w:sz w:val="22"/>
                <w:lang w:eastAsia="en-US"/>
              </w:rPr>
            </w:pPr>
            <w:ins w:id="434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43" w:author="sanjai" w:date="2020-04-09T14:39:00Z"/>
                <w:rFonts w:ascii="Calibri" w:eastAsia="Times New Roman" w:hAnsi="Calibri"/>
                <w:color w:val="000000"/>
                <w:kern w:val="0"/>
                <w:sz w:val="22"/>
                <w:lang w:eastAsia="en-US"/>
              </w:rPr>
            </w:pPr>
            <w:ins w:id="434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45" w:author="sanjai" w:date="2020-04-09T14:39:00Z"/>
                <w:rFonts w:ascii="Calibri" w:eastAsia="Times New Roman" w:hAnsi="Calibri"/>
                <w:color w:val="000000"/>
                <w:kern w:val="0"/>
                <w:sz w:val="22"/>
                <w:lang w:eastAsia="en-US"/>
              </w:rPr>
            </w:pPr>
            <w:ins w:id="4346"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47" w:author="sanjai" w:date="2020-04-09T14:39:00Z"/>
                <w:rFonts w:ascii="Calibri" w:eastAsia="Times New Roman" w:hAnsi="Calibri"/>
                <w:color w:val="000000"/>
                <w:kern w:val="0"/>
                <w:sz w:val="22"/>
                <w:lang w:eastAsia="en-US"/>
              </w:rPr>
            </w:pPr>
            <w:ins w:id="4348"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49" w:author="sanjai" w:date="2020-04-09T14:39:00Z"/>
                <w:rFonts w:ascii="Calibri" w:eastAsia="Times New Roman" w:hAnsi="Calibri"/>
                <w:color w:val="000000"/>
                <w:kern w:val="0"/>
                <w:sz w:val="22"/>
                <w:lang w:eastAsia="en-US"/>
              </w:rPr>
            </w:pPr>
            <w:ins w:id="4350"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51" w:author="sanjai" w:date="2020-04-09T14:39:00Z"/>
                <w:rFonts w:ascii="Calibri" w:eastAsia="Times New Roman" w:hAnsi="Calibri"/>
                <w:color w:val="000000"/>
                <w:kern w:val="0"/>
                <w:sz w:val="22"/>
                <w:lang w:eastAsia="en-US"/>
              </w:rPr>
            </w:pPr>
            <w:ins w:id="4352"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53" w:author="sanjai" w:date="2020-04-09T14:39:00Z"/>
                <w:rFonts w:ascii="Calibri" w:eastAsia="Times New Roman" w:hAnsi="Calibri"/>
                <w:color w:val="000000"/>
                <w:kern w:val="0"/>
                <w:sz w:val="22"/>
                <w:lang w:eastAsia="en-US"/>
              </w:rPr>
            </w:pPr>
            <w:ins w:id="435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355"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5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5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58"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359"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60" w:author="sanjai" w:date="2020-04-09T14:39:00Z"/>
                <w:rFonts w:ascii="Calibri" w:eastAsia="Times New Roman" w:hAnsi="Calibri"/>
                <w:color w:val="000000"/>
                <w:kern w:val="0"/>
                <w:sz w:val="22"/>
                <w:lang w:eastAsia="en-US"/>
              </w:rPr>
            </w:pPr>
            <w:ins w:id="4361" w:author="sanjai" w:date="2020-04-09T14:39:00Z">
              <w:r w:rsidRPr="00DE2BBA">
                <w:rPr>
                  <w:rFonts w:ascii="Calibri" w:eastAsia="Times New Roman" w:hAnsi="Calibri"/>
                  <w:color w:val="000000"/>
                  <w:kern w:val="0"/>
                  <w:sz w:val="22"/>
                  <w:lang w:eastAsia="en-US"/>
                </w:rPr>
                <w:t>uop 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62" w:author="sanjai" w:date="2020-04-09T14:39:00Z"/>
                <w:rFonts w:ascii="Calibri" w:eastAsia="Times New Roman" w:hAnsi="Calibri"/>
                <w:color w:val="000000"/>
                <w:kern w:val="0"/>
                <w:sz w:val="22"/>
                <w:lang w:eastAsia="en-US"/>
              </w:rPr>
            </w:pPr>
            <w:ins w:id="436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64" w:author="sanjai" w:date="2020-04-09T14:39:00Z"/>
                <w:rFonts w:ascii="Calibri" w:eastAsia="Times New Roman" w:hAnsi="Calibri"/>
                <w:color w:val="000000"/>
                <w:kern w:val="0"/>
                <w:sz w:val="22"/>
                <w:lang w:eastAsia="en-US"/>
              </w:rPr>
            </w:pPr>
            <w:ins w:id="4365"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66" w:author="sanjai" w:date="2020-04-09T14:39:00Z"/>
                <w:rFonts w:ascii="Calibri" w:eastAsia="Times New Roman" w:hAnsi="Calibri"/>
                <w:color w:val="000000"/>
                <w:kern w:val="0"/>
                <w:sz w:val="22"/>
                <w:lang w:eastAsia="en-US"/>
              </w:rPr>
            </w:pPr>
            <w:ins w:id="436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68" w:author="sanjai" w:date="2020-04-09T14:39:00Z"/>
                <w:rFonts w:ascii="Calibri" w:eastAsia="Times New Roman" w:hAnsi="Calibri"/>
                <w:color w:val="000000"/>
                <w:kern w:val="0"/>
                <w:sz w:val="22"/>
                <w:lang w:eastAsia="en-US"/>
              </w:rPr>
            </w:pPr>
            <w:ins w:id="4369"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70" w:author="sanjai" w:date="2020-04-09T14:39:00Z"/>
                <w:rFonts w:ascii="Calibri" w:eastAsia="Times New Roman" w:hAnsi="Calibri"/>
                <w:color w:val="000000"/>
                <w:kern w:val="0"/>
                <w:sz w:val="22"/>
                <w:lang w:eastAsia="en-US"/>
              </w:rPr>
            </w:pPr>
            <w:ins w:id="4371"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72" w:author="sanjai" w:date="2020-04-09T14:39:00Z"/>
                <w:rFonts w:ascii="Calibri" w:eastAsia="Times New Roman" w:hAnsi="Calibri"/>
                <w:color w:val="000000"/>
                <w:kern w:val="0"/>
                <w:sz w:val="22"/>
                <w:lang w:eastAsia="en-US"/>
              </w:rPr>
            </w:pPr>
            <w:ins w:id="4373"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374" w:author="sanjai" w:date="2020-04-09T14:39:00Z"/>
                <w:rFonts w:ascii="Calibri" w:eastAsia="Times New Roman" w:hAnsi="Calibri"/>
                <w:color w:val="000000"/>
                <w:kern w:val="0"/>
                <w:sz w:val="22"/>
                <w:lang w:eastAsia="en-US"/>
              </w:rPr>
            </w:pPr>
            <w:ins w:id="4375"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376"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7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7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79"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380"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rPr>
                <w:ins w:id="438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8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38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9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9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392"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393"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rPr>
                <w:ins w:id="439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9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9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9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9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39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0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0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0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0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0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05"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06"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07" w:author="sanjai" w:date="2020-04-09T14:39:00Z"/>
                <w:rFonts w:ascii="Calibri" w:eastAsia="Times New Roman" w:hAnsi="Calibri"/>
                <w:color w:val="000000"/>
                <w:kern w:val="0"/>
                <w:sz w:val="22"/>
                <w:lang w:eastAsia="en-US"/>
              </w:rPr>
            </w:pPr>
            <w:proofErr w:type="spellStart"/>
            <w:ins w:id="4408" w:author="sanjai" w:date="2020-04-09T14:39:00Z">
              <w:r w:rsidRPr="00DE2BBA">
                <w:rPr>
                  <w:rFonts w:ascii="Calibri" w:eastAsia="Times New Roman" w:hAnsi="Calibri"/>
                  <w:color w:val="000000"/>
                  <w:kern w:val="0"/>
                  <w:sz w:val="22"/>
                  <w:lang w:eastAsia="en-US"/>
                </w:rPr>
                <w:t>lmul</w:t>
              </w:r>
              <w:proofErr w:type="spellEnd"/>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09" w:author="sanjai" w:date="2020-04-09T14:39:00Z"/>
                <w:rFonts w:ascii="Calibri" w:eastAsia="Times New Roman" w:hAnsi="Calibri"/>
                <w:color w:val="000000"/>
                <w:kern w:val="0"/>
                <w:sz w:val="22"/>
                <w:lang w:eastAsia="en-US"/>
              </w:rPr>
            </w:pPr>
            <w:ins w:id="4410" w:author="sanjai" w:date="2020-04-09T14:39:00Z">
              <w:r w:rsidRPr="00DE2BBA">
                <w:rPr>
                  <w:rFonts w:ascii="Calibri" w:eastAsia="Times New Roman" w:hAnsi="Calibri"/>
                  <w:color w:val="000000"/>
                  <w:kern w:val="0"/>
                  <w:sz w:val="22"/>
                  <w:lang w:eastAsia="en-US"/>
                </w:rPr>
                <w:t>2</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11"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1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1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1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1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1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1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1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20"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21"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22" w:author="sanjai" w:date="2020-04-09T14:39:00Z"/>
                <w:rFonts w:ascii="Calibri" w:eastAsia="Times New Roman" w:hAnsi="Calibri"/>
                <w:color w:val="000000"/>
                <w:kern w:val="0"/>
                <w:sz w:val="22"/>
                <w:lang w:eastAsia="en-US"/>
              </w:rPr>
            </w:pPr>
            <w:ins w:id="4423" w:author="sanjai" w:date="2020-04-09T14:39:00Z">
              <w:r w:rsidRPr="00DE2BBA">
                <w:rPr>
                  <w:rFonts w:ascii="Calibri" w:eastAsia="Times New Roman" w:hAnsi="Calibri"/>
                  <w:color w:val="000000"/>
                  <w:kern w:val="0"/>
                  <w:sz w:val="22"/>
                  <w:lang w:eastAsia="en-US"/>
                </w:rPr>
                <w:t>shift amount</w:t>
              </w:r>
            </w:ins>
          </w:p>
        </w:tc>
        <w:tc>
          <w:tcPr>
            <w:tcW w:w="720" w:type="dxa"/>
            <w:tcBorders>
              <w:top w:val="nil"/>
              <w:left w:val="nil"/>
              <w:bottom w:val="nil"/>
              <w:right w:val="nil"/>
            </w:tcBorders>
            <w:shd w:val="clear" w:color="000000" w:fill="FFC000"/>
            <w:noWrap/>
            <w:vAlign w:val="center"/>
            <w:hideMark/>
          </w:tcPr>
          <w:p w:rsidR="00DE2BBA" w:rsidRPr="00DE2BBA" w:rsidRDefault="00DE2BBA" w:rsidP="00DE2BBA">
            <w:pPr>
              <w:widowControl/>
              <w:snapToGrid/>
              <w:spacing w:line="240" w:lineRule="auto"/>
              <w:jc w:val="center"/>
              <w:rPr>
                <w:ins w:id="4424" w:author="sanjai" w:date="2020-04-09T14:39:00Z"/>
                <w:rFonts w:ascii="Calibri" w:eastAsia="Times New Roman" w:hAnsi="Calibri"/>
                <w:color w:val="000000"/>
                <w:kern w:val="0"/>
                <w:sz w:val="22"/>
                <w:lang w:eastAsia="en-US"/>
              </w:rPr>
            </w:pPr>
            <w:ins w:id="4425" w:author="sanjai" w:date="2020-04-09T14:39:00Z">
              <w:r w:rsidRPr="00DE2BBA">
                <w:rPr>
                  <w:rFonts w:ascii="Calibri" w:eastAsia="Times New Roman" w:hAnsi="Calibri"/>
                  <w:color w:val="000000"/>
                  <w:kern w:val="0"/>
                  <w:sz w:val="22"/>
                  <w:lang w:eastAsia="en-US"/>
                </w:rPr>
                <w:t>64</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26" w:author="sanjai" w:date="2020-04-09T14:39:00Z"/>
                <w:rFonts w:ascii="Calibri" w:eastAsia="Times New Roman" w:hAnsi="Calibri"/>
                <w:color w:val="000000"/>
                <w:kern w:val="0"/>
                <w:sz w:val="22"/>
                <w:lang w:eastAsia="en-US"/>
              </w:rPr>
            </w:pPr>
            <w:ins w:id="4427" w:author="sanjai" w:date="2020-04-09T14:39:00Z">
              <w:r w:rsidRPr="00DE2BBA">
                <w:rPr>
                  <w:rFonts w:ascii="Calibri" w:eastAsia="Times New Roman" w:hAnsi="Calibri"/>
                  <w:color w:val="000000"/>
                  <w:kern w:val="0"/>
                  <w:sz w:val="22"/>
                  <w:lang w:eastAsia="en-US"/>
                </w:rPr>
                <w:t>(bytes)</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28"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2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43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3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3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3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3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3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36"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37" w:author="sanjai" w:date="2020-04-09T14:39:00Z"/>
        </w:trPr>
        <w:tc>
          <w:tcPr>
            <w:tcW w:w="138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38" w:author="sanjai" w:date="2020-04-09T14:39:00Z"/>
                <w:rFonts w:ascii="Calibri" w:eastAsia="Times New Roman" w:hAnsi="Calibri"/>
                <w:color w:val="000000"/>
                <w:kern w:val="0"/>
                <w:sz w:val="22"/>
                <w:lang w:eastAsia="en-US"/>
              </w:rPr>
            </w:pPr>
            <w:proofErr w:type="spellStart"/>
            <w:ins w:id="4439" w:author="sanjai" w:date="2020-04-09T14:39:00Z">
              <w:r w:rsidRPr="00DE2BBA">
                <w:rPr>
                  <w:rFonts w:ascii="Calibri" w:eastAsia="Times New Roman" w:hAnsi="Calibri"/>
                  <w:color w:val="000000"/>
                  <w:kern w:val="0"/>
                  <w:sz w:val="22"/>
                  <w:lang w:eastAsia="en-US"/>
                </w:rPr>
                <w:t>src</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40" w:author="sanjai" w:date="2020-04-09T14:39:00Z"/>
                <w:rFonts w:ascii="Calibri" w:eastAsia="Times New Roman" w:hAnsi="Calibri"/>
                <w:color w:val="000000"/>
                <w:kern w:val="0"/>
                <w:sz w:val="22"/>
                <w:lang w:eastAsia="en-US"/>
              </w:rPr>
            </w:pPr>
            <w:ins w:id="4441" w:author="sanjai" w:date="2020-04-09T14:39:00Z">
              <w:r w:rsidRPr="00DE2BBA">
                <w:rPr>
                  <w:rFonts w:ascii="Calibri" w:eastAsia="Times New Roman" w:hAnsi="Calibri"/>
                  <w:color w:val="000000"/>
                  <w:kern w:val="0"/>
                  <w:sz w:val="22"/>
                  <w:lang w:eastAsia="en-US"/>
                </w:rPr>
                <w:t>1</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42" w:author="sanjai" w:date="2020-04-09T14:39:00Z"/>
                <w:rFonts w:ascii="Calibri" w:eastAsia="Times New Roman" w:hAnsi="Calibri"/>
                <w:color w:val="000000"/>
                <w:kern w:val="0"/>
                <w:sz w:val="22"/>
                <w:lang w:eastAsia="en-US"/>
              </w:rPr>
            </w:pPr>
            <w:ins w:id="4443" w:author="sanjai" w:date="2020-04-09T14:39:00Z">
              <w:r w:rsidRPr="00DE2BBA">
                <w:rPr>
                  <w:rFonts w:ascii="Calibri" w:eastAsia="Times New Roman" w:hAnsi="Calibri"/>
                  <w:color w:val="000000"/>
                  <w:kern w:val="0"/>
                  <w:sz w:val="22"/>
                  <w:lang w:eastAsia="en-US"/>
                </w:rPr>
                <w:t>0</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44" w:author="sanjai" w:date="2020-04-09T14:39:00Z"/>
                <w:rFonts w:ascii="Calibri" w:eastAsia="Times New Roman" w:hAnsi="Calibri"/>
                <w:color w:val="000000"/>
                <w:kern w:val="0"/>
                <w:sz w:val="22"/>
                <w:lang w:eastAsia="en-US"/>
              </w:rPr>
            </w:pPr>
            <w:ins w:id="4445"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46" w:author="sanjai" w:date="2020-04-09T14:39:00Z"/>
                <w:rFonts w:ascii="Calibri" w:eastAsia="Times New Roman" w:hAnsi="Calibri"/>
                <w:color w:val="000000"/>
                <w:kern w:val="0"/>
                <w:sz w:val="22"/>
                <w:lang w:eastAsia="en-US"/>
              </w:rPr>
            </w:pPr>
            <w:ins w:id="4447"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448" w:author="sanjai" w:date="2020-04-09T14:39:00Z"/>
                <w:rFonts w:ascii="Calibri" w:eastAsia="Times New Roman" w:hAnsi="Calibri"/>
                <w:color w:val="000000"/>
                <w:kern w:val="0"/>
                <w:sz w:val="22"/>
                <w:lang w:eastAsia="en-US"/>
              </w:rPr>
            </w:pPr>
            <w:ins w:id="4449"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50"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5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5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5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5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55"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56" w:author="sanjai" w:date="2020-04-09T14:39:00Z"/>
        </w:trPr>
        <w:tc>
          <w:tcPr>
            <w:tcW w:w="1380" w:type="dxa"/>
            <w:tcBorders>
              <w:top w:val="nil"/>
              <w:left w:val="single" w:sz="4" w:space="0" w:color="auto"/>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57" w:author="sanjai" w:date="2020-04-09T14:39:00Z"/>
                <w:rFonts w:ascii="Calibri" w:eastAsia="Times New Roman" w:hAnsi="Calibri"/>
                <w:color w:val="000000"/>
                <w:kern w:val="0"/>
                <w:sz w:val="22"/>
                <w:lang w:eastAsia="en-US"/>
              </w:rPr>
            </w:pPr>
            <w:proofErr w:type="spellStart"/>
            <w:ins w:id="4458" w:author="sanjai" w:date="2020-04-09T14:39:00Z">
              <w:r w:rsidRPr="00DE2BBA">
                <w:rPr>
                  <w:rFonts w:ascii="Calibri" w:eastAsia="Times New Roman" w:hAnsi="Calibri"/>
                  <w:color w:val="000000"/>
                  <w:kern w:val="0"/>
                  <w:sz w:val="22"/>
                  <w:lang w:eastAsia="en-US"/>
                </w:rPr>
                <w:t>dst</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59" w:author="sanjai" w:date="2020-04-09T14:39:00Z"/>
                <w:rFonts w:ascii="Calibri" w:eastAsia="Times New Roman" w:hAnsi="Calibri"/>
                <w:color w:val="000000"/>
                <w:kern w:val="0"/>
                <w:sz w:val="22"/>
                <w:lang w:eastAsia="en-US"/>
              </w:rPr>
            </w:pPr>
            <w:ins w:id="4460"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61" w:author="sanjai" w:date="2020-04-09T14:39:00Z"/>
                <w:rFonts w:ascii="Calibri" w:eastAsia="Times New Roman" w:hAnsi="Calibri"/>
                <w:color w:val="000000"/>
                <w:kern w:val="0"/>
                <w:sz w:val="22"/>
                <w:lang w:eastAsia="en-US"/>
              </w:rPr>
            </w:pPr>
            <w:ins w:id="4462"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63" w:author="sanjai" w:date="2020-04-09T14:39:00Z"/>
                <w:rFonts w:ascii="Calibri" w:eastAsia="Times New Roman" w:hAnsi="Calibri"/>
                <w:color w:val="000000"/>
                <w:kern w:val="0"/>
                <w:sz w:val="22"/>
                <w:lang w:eastAsia="en-US"/>
              </w:rPr>
            </w:pPr>
            <w:ins w:id="4464"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65" w:author="sanjai" w:date="2020-04-09T14:39:00Z"/>
                <w:rFonts w:ascii="Calibri" w:eastAsia="Times New Roman" w:hAnsi="Calibri"/>
                <w:color w:val="000000"/>
                <w:kern w:val="0"/>
                <w:sz w:val="22"/>
                <w:lang w:eastAsia="en-US"/>
              </w:rPr>
            </w:pPr>
            <w:ins w:id="4466" w:author="sanjai" w:date="2020-04-09T14:39:00Z">
              <w:r w:rsidRPr="00DE2BBA">
                <w:rPr>
                  <w:rFonts w:ascii="Calibri" w:eastAsia="Times New Roman" w:hAnsi="Calibri"/>
                  <w:color w:val="000000"/>
                  <w:kern w:val="0"/>
                  <w:sz w:val="22"/>
                  <w:lang w:eastAsia="en-US"/>
                </w:rPr>
                <w:t>0</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467" w:author="sanjai" w:date="2020-04-09T14:39:00Z"/>
                <w:rFonts w:ascii="Calibri" w:eastAsia="Times New Roman" w:hAnsi="Calibri"/>
                <w:color w:val="000000"/>
                <w:kern w:val="0"/>
                <w:sz w:val="22"/>
                <w:lang w:eastAsia="en-US"/>
              </w:rPr>
            </w:pPr>
            <w:ins w:id="4468" w:author="sanjai" w:date="2020-04-09T14:39:00Z">
              <w:r w:rsidRPr="00DE2BBA">
                <w:rPr>
                  <w:rFonts w:ascii="Calibri" w:eastAsia="Times New Roman" w:hAnsi="Calibri"/>
                  <w:color w:val="000000"/>
                  <w:kern w:val="0"/>
                  <w:sz w:val="22"/>
                  <w:lang w:eastAsia="en-US"/>
                </w:rPr>
                <w:t>1</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69"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7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7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7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7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74"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75"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76" w:author="sanjai" w:date="2020-04-09T14:39:00Z"/>
                <w:rFonts w:ascii="Calibri" w:eastAsia="Times New Roman" w:hAnsi="Calibri"/>
                <w:color w:val="000000"/>
                <w:kern w:val="0"/>
                <w:sz w:val="22"/>
                <w:lang w:eastAsia="en-US"/>
              </w:rPr>
            </w:pPr>
            <w:ins w:id="4477" w:author="sanjai" w:date="2020-04-09T14:39:00Z">
              <w:r w:rsidRPr="00DE2BBA">
                <w:rPr>
                  <w:rFonts w:ascii="Calibri" w:eastAsia="Times New Roman" w:hAnsi="Calibri"/>
                  <w:color w:val="000000"/>
                  <w:kern w:val="0"/>
                  <w:sz w:val="22"/>
                  <w:lang w:eastAsia="en-US"/>
                </w:rPr>
                <w:t>uop 0</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78" w:author="sanjai" w:date="2020-04-09T14:39:00Z"/>
                <w:rFonts w:ascii="Calibri" w:eastAsia="Times New Roman" w:hAnsi="Calibri"/>
                <w:color w:val="000000"/>
                <w:kern w:val="0"/>
                <w:sz w:val="22"/>
                <w:lang w:eastAsia="en-US"/>
              </w:rPr>
            </w:pPr>
            <w:ins w:id="4479"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80" w:author="sanjai" w:date="2020-04-09T14:39:00Z"/>
                <w:rFonts w:ascii="Calibri" w:eastAsia="Times New Roman" w:hAnsi="Calibri"/>
                <w:color w:val="000000"/>
                <w:kern w:val="0"/>
                <w:sz w:val="22"/>
                <w:lang w:eastAsia="en-US"/>
              </w:rPr>
            </w:pPr>
            <w:ins w:id="4481"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82" w:author="sanjai" w:date="2020-04-09T14:39:00Z"/>
                <w:rFonts w:ascii="Calibri" w:eastAsia="Times New Roman" w:hAnsi="Calibri"/>
                <w:color w:val="000000"/>
                <w:kern w:val="0"/>
                <w:sz w:val="22"/>
                <w:lang w:eastAsia="en-US"/>
              </w:rPr>
            </w:pPr>
            <w:ins w:id="4483"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84" w:author="sanjai" w:date="2020-04-09T14:39:00Z"/>
                <w:rFonts w:ascii="Calibri" w:eastAsia="Times New Roman" w:hAnsi="Calibri"/>
                <w:color w:val="000000"/>
                <w:kern w:val="0"/>
                <w:sz w:val="22"/>
                <w:lang w:eastAsia="en-US"/>
              </w:rPr>
            </w:pPr>
            <w:ins w:id="4485"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86" w:author="sanjai" w:date="2020-04-09T14:39:00Z"/>
                <w:rFonts w:ascii="Calibri" w:eastAsia="Times New Roman" w:hAnsi="Calibri"/>
                <w:color w:val="000000"/>
                <w:kern w:val="0"/>
                <w:sz w:val="22"/>
                <w:lang w:eastAsia="en-US"/>
              </w:rPr>
            </w:pPr>
            <w:ins w:id="4487"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488"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8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9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9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9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493"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494"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95" w:author="sanjai" w:date="2020-04-09T14:39:00Z"/>
                <w:rFonts w:ascii="Calibri" w:eastAsia="Times New Roman" w:hAnsi="Calibri"/>
                <w:color w:val="000000"/>
                <w:kern w:val="0"/>
                <w:sz w:val="22"/>
                <w:lang w:eastAsia="en-US"/>
              </w:rPr>
            </w:pPr>
            <w:ins w:id="4496" w:author="sanjai" w:date="2020-04-09T14:39:00Z">
              <w:r w:rsidRPr="00DE2BBA">
                <w:rPr>
                  <w:rFonts w:ascii="Calibri" w:eastAsia="Times New Roman" w:hAnsi="Calibri"/>
                  <w:color w:val="000000"/>
                  <w:kern w:val="0"/>
                  <w:sz w:val="22"/>
                  <w:lang w:eastAsia="en-US"/>
                </w:rPr>
                <w:t>uop 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97" w:author="sanjai" w:date="2020-04-09T14:39:00Z"/>
                <w:rFonts w:ascii="Calibri" w:eastAsia="Times New Roman" w:hAnsi="Calibri"/>
                <w:color w:val="000000"/>
                <w:kern w:val="0"/>
                <w:sz w:val="22"/>
                <w:lang w:eastAsia="en-US"/>
              </w:rPr>
            </w:pPr>
            <w:ins w:id="449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499" w:author="sanjai" w:date="2020-04-09T14:39:00Z"/>
                <w:rFonts w:ascii="Calibri" w:eastAsia="Times New Roman" w:hAnsi="Calibri"/>
                <w:color w:val="000000"/>
                <w:kern w:val="0"/>
                <w:sz w:val="22"/>
                <w:lang w:eastAsia="en-US"/>
              </w:rPr>
            </w:pPr>
            <w:ins w:id="4500"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501" w:author="sanjai" w:date="2020-04-09T14:39:00Z"/>
                <w:rFonts w:ascii="Calibri" w:eastAsia="Times New Roman" w:hAnsi="Calibri"/>
                <w:color w:val="000000"/>
                <w:kern w:val="0"/>
                <w:sz w:val="22"/>
                <w:lang w:eastAsia="en-US"/>
              </w:rPr>
            </w:pPr>
            <w:ins w:id="4502"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503" w:author="sanjai" w:date="2020-04-09T14:39:00Z"/>
                <w:rFonts w:ascii="Calibri" w:eastAsia="Times New Roman" w:hAnsi="Calibri"/>
                <w:color w:val="000000"/>
                <w:kern w:val="0"/>
                <w:sz w:val="22"/>
                <w:lang w:eastAsia="en-US"/>
              </w:rPr>
            </w:pPr>
            <w:ins w:id="4504"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505" w:author="sanjai" w:date="2020-04-09T14:39:00Z"/>
                <w:rFonts w:ascii="Calibri" w:eastAsia="Times New Roman" w:hAnsi="Calibri"/>
                <w:color w:val="000000"/>
                <w:kern w:val="0"/>
                <w:sz w:val="22"/>
                <w:lang w:eastAsia="en-US"/>
              </w:rPr>
            </w:pPr>
            <w:ins w:id="4506" w:author="sanjai" w:date="2020-04-09T14:39:00Z">
              <w:r w:rsidRPr="00DE2BBA">
                <w:rPr>
                  <w:rFonts w:ascii="Calibri" w:eastAsia="Times New Roman" w:hAnsi="Calibri"/>
                  <w:color w:val="000000"/>
                  <w:kern w:val="0"/>
                  <w:sz w:val="22"/>
                  <w:lang w:eastAsia="en-US"/>
                </w:rPr>
                <w:t>ve3</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507"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0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0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2"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513" w:author="sanjai" w:date="2020-04-09T14:39:00Z"/>
        </w:trPr>
        <w:tc>
          <w:tcPr>
            <w:tcW w:w="138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1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5"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300"/>
          <w:ins w:id="4526" w:author="sanjai" w:date="2020-04-09T14:39:00Z"/>
        </w:trPr>
        <w:tc>
          <w:tcPr>
            <w:tcW w:w="138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2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38"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539"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40" w:author="sanjai" w:date="2020-04-09T14:39:00Z"/>
                <w:rFonts w:ascii="Calibri" w:eastAsia="Times New Roman" w:hAnsi="Calibri"/>
                <w:color w:val="000000"/>
                <w:kern w:val="0"/>
                <w:sz w:val="22"/>
                <w:lang w:eastAsia="en-US"/>
              </w:rPr>
            </w:pPr>
            <w:proofErr w:type="spellStart"/>
            <w:ins w:id="4541" w:author="sanjai" w:date="2020-04-09T14:39:00Z">
              <w:r w:rsidRPr="00DE2BBA">
                <w:rPr>
                  <w:rFonts w:ascii="Calibri" w:eastAsia="Times New Roman" w:hAnsi="Calibri"/>
                  <w:color w:val="000000"/>
                  <w:kern w:val="0"/>
                  <w:sz w:val="22"/>
                  <w:lang w:eastAsia="en-US"/>
                </w:rPr>
                <w:t>lmul</w:t>
              </w:r>
              <w:proofErr w:type="spellEnd"/>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42" w:author="sanjai" w:date="2020-04-09T14:39:00Z"/>
                <w:rFonts w:ascii="Calibri" w:eastAsia="Times New Roman" w:hAnsi="Calibri"/>
                <w:color w:val="000000"/>
                <w:kern w:val="0"/>
                <w:sz w:val="22"/>
                <w:lang w:eastAsia="en-US"/>
              </w:rPr>
            </w:pPr>
            <w:ins w:id="4543" w:author="sanjai" w:date="2020-04-09T14:39:00Z">
              <w:r w:rsidRPr="00DE2BBA">
                <w:rPr>
                  <w:rFonts w:ascii="Calibri" w:eastAsia="Times New Roman" w:hAnsi="Calibri"/>
                  <w:color w:val="000000"/>
                  <w:kern w:val="0"/>
                  <w:sz w:val="22"/>
                  <w:lang w:eastAsia="en-US"/>
                </w:rPr>
                <w:t>1</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44"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4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54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4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4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4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5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5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5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53"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554" w:author="sanjai" w:date="2020-04-09T14:39:00Z"/>
        </w:trPr>
        <w:tc>
          <w:tcPr>
            <w:tcW w:w="138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55" w:author="sanjai" w:date="2020-04-09T14:39:00Z"/>
                <w:rFonts w:ascii="Calibri" w:eastAsia="Times New Roman" w:hAnsi="Calibri"/>
                <w:color w:val="000000"/>
                <w:kern w:val="0"/>
                <w:sz w:val="22"/>
                <w:lang w:eastAsia="en-US"/>
              </w:rPr>
            </w:pPr>
            <w:ins w:id="4556" w:author="sanjai" w:date="2020-04-09T14:39:00Z">
              <w:r w:rsidRPr="00DE2BBA">
                <w:rPr>
                  <w:rFonts w:ascii="Calibri" w:eastAsia="Times New Roman" w:hAnsi="Calibri"/>
                  <w:color w:val="000000"/>
                  <w:kern w:val="0"/>
                  <w:sz w:val="22"/>
                  <w:lang w:eastAsia="en-US"/>
                </w:rPr>
                <w:t>shift amount</w:t>
              </w:r>
            </w:ins>
          </w:p>
        </w:tc>
        <w:tc>
          <w:tcPr>
            <w:tcW w:w="720" w:type="dxa"/>
            <w:tcBorders>
              <w:top w:val="nil"/>
              <w:left w:val="nil"/>
              <w:bottom w:val="nil"/>
              <w:right w:val="nil"/>
            </w:tcBorders>
            <w:shd w:val="clear" w:color="000000" w:fill="FFC000"/>
            <w:noWrap/>
            <w:vAlign w:val="center"/>
            <w:hideMark/>
          </w:tcPr>
          <w:p w:rsidR="00DE2BBA" w:rsidRPr="00DE2BBA" w:rsidRDefault="00DE2BBA" w:rsidP="00DE2BBA">
            <w:pPr>
              <w:widowControl/>
              <w:snapToGrid/>
              <w:spacing w:line="240" w:lineRule="auto"/>
              <w:jc w:val="center"/>
              <w:rPr>
                <w:ins w:id="4557" w:author="sanjai" w:date="2020-04-09T14:39:00Z"/>
                <w:rFonts w:ascii="Calibri" w:eastAsia="Times New Roman" w:hAnsi="Calibri"/>
                <w:color w:val="000000"/>
                <w:kern w:val="0"/>
                <w:sz w:val="22"/>
                <w:lang w:eastAsia="en-US"/>
              </w:rPr>
            </w:pPr>
            <w:ins w:id="4558" w:author="sanjai" w:date="2020-04-09T14:39:00Z">
              <w:r w:rsidRPr="00DE2BBA">
                <w:rPr>
                  <w:rFonts w:ascii="Calibri" w:eastAsia="Times New Roman" w:hAnsi="Calibri"/>
                  <w:color w:val="000000"/>
                  <w:kern w:val="0"/>
                  <w:sz w:val="22"/>
                  <w:lang w:eastAsia="en-US"/>
                </w:rPr>
                <w:t>34</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59" w:author="sanjai" w:date="2020-04-09T14:39:00Z"/>
                <w:rFonts w:ascii="Calibri" w:eastAsia="Times New Roman" w:hAnsi="Calibri"/>
                <w:color w:val="000000"/>
                <w:kern w:val="0"/>
                <w:sz w:val="22"/>
                <w:lang w:eastAsia="en-US"/>
              </w:rPr>
            </w:pPr>
            <w:ins w:id="4560" w:author="sanjai" w:date="2020-04-09T14:39:00Z">
              <w:r w:rsidRPr="00DE2BBA">
                <w:rPr>
                  <w:rFonts w:ascii="Calibri" w:eastAsia="Times New Roman" w:hAnsi="Calibri"/>
                  <w:color w:val="000000"/>
                  <w:kern w:val="0"/>
                  <w:sz w:val="22"/>
                  <w:lang w:eastAsia="en-US"/>
                </w:rPr>
                <w:t>(bytes)</w:t>
              </w:r>
            </w:ins>
          </w:p>
        </w:tc>
        <w:tc>
          <w:tcPr>
            <w:tcW w:w="720" w:type="dxa"/>
            <w:tcBorders>
              <w:top w:val="nil"/>
              <w:left w:val="nil"/>
              <w:bottom w:val="nil"/>
              <w:right w:val="nil"/>
            </w:tcBorders>
            <w:shd w:val="clear" w:color="auto" w:fill="auto"/>
            <w:noWrap/>
            <w:vAlign w:val="center"/>
            <w:hideMark/>
          </w:tcPr>
          <w:p w:rsidR="00DE2BBA" w:rsidRPr="00DE2BBA" w:rsidRDefault="00DE2BBA" w:rsidP="00DE2BBA">
            <w:pPr>
              <w:widowControl/>
              <w:snapToGrid/>
              <w:spacing w:line="240" w:lineRule="auto"/>
              <w:jc w:val="center"/>
              <w:rPr>
                <w:ins w:id="4561"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56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69"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570" w:author="sanjai" w:date="2020-04-09T14:39:00Z"/>
        </w:trPr>
        <w:tc>
          <w:tcPr>
            <w:tcW w:w="138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571" w:author="sanjai" w:date="2020-04-09T14:39:00Z"/>
                <w:rFonts w:ascii="Calibri" w:eastAsia="Times New Roman" w:hAnsi="Calibri"/>
                <w:color w:val="000000"/>
                <w:kern w:val="0"/>
                <w:sz w:val="22"/>
                <w:lang w:eastAsia="en-US"/>
              </w:rPr>
            </w:pPr>
            <w:proofErr w:type="spellStart"/>
            <w:ins w:id="4572" w:author="sanjai" w:date="2020-04-09T14:39:00Z">
              <w:r w:rsidRPr="00DE2BBA">
                <w:rPr>
                  <w:rFonts w:ascii="Calibri" w:eastAsia="Times New Roman" w:hAnsi="Calibri"/>
                  <w:color w:val="000000"/>
                  <w:kern w:val="0"/>
                  <w:sz w:val="22"/>
                  <w:lang w:eastAsia="en-US"/>
                </w:rPr>
                <w:t>src</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573" w:author="sanjai" w:date="2020-04-09T14:39:00Z"/>
                <w:rFonts w:ascii="Calibri" w:eastAsia="Times New Roman" w:hAnsi="Calibri"/>
                <w:color w:val="000000"/>
                <w:kern w:val="0"/>
                <w:sz w:val="22"/>
                <w:lang w:eastAsia="en-US"/>
              </w:rPr>
            </w:pPr>
            <w:ins w:id="4574" w:author="sanjai" w:date="2020-04-09T14:39:00Z">
              <w:r w:rsidRPr="00DE2BBA">
                <w:rPr>
                  <w:rFonts w:ascii="Calibri" w:eastAsia="Times New Roman" w:hAnsi="Calibri"/>
                  <w:color w:val="000000"/>
                  <w:kern w:val="0"/>
                  <w:sz w:val="22"/>
                  <w:lang w:eastAsia="en-US"/>
                </w:rPr>
                <w:t>0</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575" w:author="sanjai" w:date="2020-04-09T14:39:00Z"/>
                <w:rFonts w:ascii="Calibri" w:eastAsia="Times New Roman" w:hAnsi="Calibri"/>
                <w:color w:val="000000"/>
                <w:kern w:val="0"/>
                <w:sz w:val="22"/>
                <w:lang w:eastAsia="en-US"/>
              </w:rPr>
            </w:pPr>
            <w:ins w:id="4576" w:author="sanjai" w:date="2020-04-09T14:39:00Z">
              <w:r w:rsidRPr="00DE2BBA">
                <w:rPr>
                  <w:rFonts w:ascii="Calibri" w:eastAsia="Times New Roman" w:hAnsi="Calibri"/>
                  <w:color w:val="000000"/>
                  <w:kern w:val="0"/>
                  <w:sz w:val="22"/>
                  <w:lang w:eastAsia="en-US"/>
                </w:rPr>
                <w:t> </w:t>
              </w:r>
            </w:ins>
          </w:p>
        </w:tc>
        <w:tc>
          <w:tcPr>
            <w:tcW w:w="720" w:type="dxa"/>
            <w:tcBorders>
              <w:top w:val="single" w:sz="4" w:space="0" w:color="auto"/>
              <w:left w:val="nil"/>
              <w:bottom w:val="single" w:sz="4" w:space="0" w:color="auto"/>
              <w:right w:val="single" w:sz="4" w:space="0" w:color="auto"/>
            </w:tcBorders>
            <w:shd w:val="clear" w:color="000000" w:fill="5B9BD5"/>
            <w:noWrap/>
            <w:vAlign w:val="center"/>
            <w:hideMark/>
          </w:tcPr>
          <w:p w:rsidR="00DE2BBA" w:rsidRPr="00DE2BBA" w:rsidRDefault="00DE2BBA" w:rsidP="00DE2BBA">
            <w:pPr>
              <w:widowControl/>
              <w:snapToGrid/>
              <w:spacing w:line="240" w:lineRule="auto"/>
              <w:jc w:val="center"/>
              <w:rPr>
                <w:ins w:id="4577" w:author="sanjai" w:date="2020-04-09T14:39:00Z"/>
                <w:rFonts w:ascii="Calibri" w:eastAsia="Times New Roman" w:hAnsi="Calibri"/>
                <w:color w:val="000000"/>
                <w:kern w:val="0"/>
                <w:sz w:val="22"/>
                <w:lang w:eastAsia="en-US"/>
              </w:rPr>
            </w:pPr>
            <w:ins w:id="4578"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579"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3"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86"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587" w:author="sanjai" w:date="2020-04-09T14:39:00Z"/>
        </w:trPr>
        <w:tc>
          <w:tcPr>
            <w:tcW w:w="1380" w:type="dxa"/>
            <w:tcBorders>
              <w:top w:val="nil"/>
              <w:left w:val="single" w:sz="4" w:space="0" w:color="auto"/>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588" w:author="sanjai" w:date="2020-04-09T14:39:00Z"/>
                <w:rFonts w:ascii="Calibri" w:eastAsia="Times New Roman" w:hAnsi="Calibri"/>
                <w:color w:val="000000"/>
                <w:kern w:val="0"/>
                <w:sz w:val="22"/>
                <w:lang w:eastAsia="en-US"/>
              </w:rPr>
            </w:pPr>
            <w:proofErr w:type="spellStart"/>
            <w:ins w:id="4589" w:author="sanjai" w:date="2020-04-09T14:39:00Z">
              <w:r w:rsidRPr="00DE2BBA">
                <w:rPr>
                  <w:rFonts w:ascii="Calibri" w:eastAsia="Times New Roman" w:hAnsi="Calibri"/>
                  <w:color w:val="000000"/>
                  <w:kern w:val="0"/>
                  <w:sz w:val="22"/>
                  <w:lang w:eastAsia="en-US"/>
                </w:rPr>
                <w:t>dst</w:t>
              </w:r>
              <w:proofErr w:type="spellEnd"/>
              <w:r w:rsidRPr="00DE2BBA">
                <w:rPr>
                  <w:rFonts w:ascii="Calibri" w:eastAsia="Times New Roman" w:hAnsi="Calibri"/>
                  <w:color w:val="000000"/>
                  <w:kern w:val="0"/>
                  <w:sz w:val="22"/>
                  <w:lang w:eastAsia="en-US"/>
                </w:rPr>
                <w:t xml:space="preserve"> </w:t>
              </w:r>
              <w:proofErr w:type="spellStart"/>
              <w:r w:rsidRPr="00DE2BBA">
                <w:rPr>
                  <w:rFonts w:ascii="Calibri" w:eastAsia="Times New Roman" w:hAnsi="Calibri"/>
                  <w:color w:val="000000"/>
                  <w:kern w:val="0"/>
                  <w:sz w:val="22"/>
                  <w:lang w:eastAsia="en-US"/>
                </w:rPr>
                <w:t>seq</w:t>
              </w:r>
              <w:proofErr w:type="spellEnd"/>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590" w:author="sanjai" w:date="2020-04-09T14:39:00Z"/>
                <w:rFonts w:ascii="Calibri" w:eastAsia="Times New Roman" w:hAnsi="Calibri"/>
                <w:color w:val="000000"/>
                <w:kern w:val="0"/>
                <w:sz w:val="22"/>
                <w:lang w:eastAsia="en-US"/>
              </w:rPr>
            </w:pPr>
            <w:ins w:id="4591"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592" w:author="sanjai" w:date="2020-04-09T14:39:00Z"/>
                <w:rFonts w:ascii="Calibri" w:eastAsia="Times New Roman" w:hAnsi="Calibri"/>
                <w:color w:val="000000"/>
                <w:kern w:val="0"/>
                <w:sz w:val="22"/>
                <w:lang w:eastAsia="en-US"/>
              </w:rPr>
            </w:pPr>
            <w:ins w:id="4593" w:author="sanjai" w:date="2020-04-09T14:39:00Z">
              <w:r w:rsidRPr="00DE2BBA">
                <w:rPr>
                  <w:rFonts w:ascii="Calibri" w:eastAsia="Times New Roman" w:hAnsi="Calibri"/>
                  <w:color w:val="000000"/>
                  <w:kern w:val="0"/>
                  <w:sz w:val="22"/>
                  <w:lang w:eastAsia="en-US"/>
                </w:rPr>
                <w:t> </w:t>
              </w:r>
            </w:ins>
          </w:p>
        </w:tc>
        <w:tc>
          <w:tcPr>
            <w:tcW w:w="720" w:type="dxa"/>
            <w:tcBorders>
              <w:top w:val="nil"/>
              <w:left w:val="nil"/>
              <w:bottom w:val="single" w:sz="4" w:space="0" w:color="auto"/>
              <w:right w:val="single" w:sz="4" w:space="0" w:color="auto"/>
            </w:tcBorders>
            <w:shd w:val="clear" w:color="000000" w:fill="70AD47"/>
            <w:noWrap/>
            <w:vAlign w:val="center"/>
            <w:hideMark/>
          </w:tcPr>
          <w:p w:rsidR="00DE2BBA" w:rsidRPr="00DE2BBA" w:rsidRDefault="00DE2BBA" w:rsidP="00DE2BBA">
            <w:pPr>
              <w:widowControl/>
              <w:snapToGrid/>
              <w:spacing w:line="240" w:lineRule="auto"/>
              <w:jc w:val="center"/>
              <w:rPr>
                <w:ins w:id="4594" w:author="sanjai" w:date="2020-04-09T14:39:00Z"/>
                <w:rFonts w:ascii="Calibri" w:eastAsia="Times New Roman" w:hAnsi="Calibri"/>
                <w:color w:val="000000"/>
                <w:kern w:val="0"/>
                <w:sz w:val="22"/>
                <w:lang w:eastAsia="en-US"/>
              </w:rPr>
            </w:pPr>
            <w:ins w:id="4595" w:author="sanjai" w:date="2020-04-09T14:39:00Z">
              <w:r w:rsidRPr="00DE2BBA">
                <w:rPr>
                  <w:rFonts w:ascii="Calibri" w:eastAsia="Times New Roman" w:hAnsi="Calibri"/>
                  <w:color w:val="000000"/>
                  <w:kern w:val="0"/>
                  <w:sz w:val="22"/>
                  <w:lang w:eastAsia="en-US"/>
                </w:rPr>
                <w:t>0</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596"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9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9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59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00"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01"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02"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03" w:author="sanjai" w:date="2020-04-09T14:39:00Z"/>
                <w:rFonts w:ascii="Times New Roman" w:eastAsia="Times New Roman" w:hAnsi="Times New Roman" w:cs="Times New Roman"/>
                <w:kern w:val="0"/>
                <w:sz w:val="20"/>
                <w:szCs w:val="20"/>
                <w:lang w:eastAsia="en-US"/>
              </w:rPr>
            </w:pPr>
          </w:p>
        </w:tc>
      </w:tr>
      <w:tr w:rsidR="00DE2BBA" w:rsidRPr="00DE2BBA" w:rsidTr="00DE2BBA">
        <w:trPr>
          <w:trHeight w:val="290"/>
          <w:ins w:id="4604" w:author="sanjai" w:date="2020-04-09T14:39:00Z"/>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605" w:author="sanjai" w:date="2020-04-09T14:39:00Z"/>
                <w:rFonts w:ascii="Calibri" w:eastAsia="Times New Roman" w:hAnsi="Calibri"/>
                <w:color w:val="000000"/>
                <w:kern w:val="0"/>
                <w:sz w:val="22"/>
                <w:lang w:eastAsia="en-US"/>
              </w:rPr>
            </w:pPr>
            <w:ins w:id="4606" w:author="sanjai" w:date="2020-04-09T14:39:00Z">
              <w:r w:rsidRPr="00DE2BBA">
                <w:rPr>
                  <w:rFonts w:ascii="Calibri" w:eastAsia="Times New Roman" w:hAnsi="Calibri"/>
                  <w:color w:val="000000"/>
                  <w:kern w:val="0"/>
                  <w:sz w:val="22"/>
                  <w:lang w:eastAsia="en-US"/>
                </w:rPr>
                <w:t>uop 0</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607" w:author="sanjai" w:date="2020-04-09T14:39:00Z"/>
                <w:rFonts w:ascii="Calibri" w:eastAsia="Times New Roman" w:hAnsi="Calibri"/>
                <w:color w:val="000000"/>
                <w:kern w:val="0"/>
                <w:sz w:val="22"/>
                <w:lang w:eastAsia="en-US"/>
              </w:rPr>
            </w:pPr>
            <w:ins w:id="4608" w:author="sanjai" w:date="2020-04-09T14:39:00Z">
              <w:r w:rsidRPr="00DE2BBA">
                <w:rPr>
                  <w:rFonts w:ascii="Calibri" w:eastAsia="Times New Roman" w:hAnsi="Calibri"/>
                  <w:color w:val="000000"/>
                  <w:kern w:val="0"/>
                  <w:sz w:val="22"/>
                  <w:lang w:eastAsia="en-US"/>
                </w:rPr>
                <w:t>v2</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609" w:author="sanjai" w:date="2020-04-09T14:39:00Z"/>
                <w:rFonts w:ascii="Calibri" w:eastAsia="Times New Roman" w:hAnsi="Calibri"/>
                <w:color w:val="000000"/>
                <w:kern w:val="0"/>
                <w:sz w:val="22"/>
                <w:lang w:eastAsia="en-US"/>
              </w:rPr>
            </w:pPr>
            <w:ins w:id="4610" w:author="sanjai" w:date="2020-04-09T14:39:00Z">
              <w:r w:rsidRPr="00DE2BBA">
                <w:rPr>
                  <w:rFonts w:ascii="Calibri" w:eastAsia="Times New Roman" w:hAnsi="Calibri"/>
                  <w:color w:val="000000"/>
                  <w:kern w:val="0"/>
                  <w:sz w:val="22"/>
                  <w:lang w:eastAsia="en-US"/>
                </w:rPr>
                <w:t>ve1</w:t>
              </w:r>
            </w:ins>
          </w:p>
        </w:tc>
        <w:tc>
          <w:tcPr>
            <w:tcW w:w="720" w:type="dxa"/>
            <w:tcBorders>
              <w:top w:val="nil"/>
              <w:left w:val="nil"/>
              <w:bottom w:val="single" w:sz="4" w:space="0" w:color="auto"/>
              <w:right w:val="single" w:sz="4" w:space="0" w:color="auto"/>
            </w:tcBorders>
            <w:shd w:val="clear" w:color="auto" w:fill="auto"/>
            <w:noWrap/>
            <w:vAlign w:val="center"/>
            <w:hideMark/>
          </w:tcPr>
          <w:p w:rsidR="00DE2BBA" w:rsidRPr="00DE2BBA" w:rsidRDefault="00DE2BBA" w:rsidP="00DE2BBA">
            <w:pPr>
              <w:widowControl/>
              <w:snapToGrid/>
              <w:spacing w:line="240" w:lineRule="auto"/>
              <w:jc w:val="center"/>
              <w:rPr>
                <w:ins w:id="4611" w:author="sanjai" w:date="2020-04-09T14:39:00Z"/>
                <w:rFonts w:ascii="Calibri" w:eastAsia="Times New Roman" w:hAnsi="Calibri"/>
                <w:color w:val="000000"/>
                <w:kern w:val="0"/>
                <w:sz w:val="22"/>
                <w:lang w:eastAsia="en-US"/>
              </w:rPr>
            </w:pPr>
            <w:ins w:id="4612" w:author="sanjai" w:date="2020-04-09T14:39:00Z">
              <w:r w:rsidRPr="00DE2BBA">
                <w:rPr>
                  <w:rFonts w:ascii="Calibri" w:eastAsia="Times New Roman" w:hAnsi="Calibri"/>
                  <w:color w:val="000000"/>
                  <w:kern w:val="0"/>
                  <w:sz w:val="22"/>
                  <w:lang w:eastAsia="en-US"/>
                </w:rPr>
                <w:t>ve2</w:t>
              </w:r>
            </w:ins>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jc w:val="center"/>
              <w:rPr>
                <w:ins w:id="4613" w:author="sanjai" w:date="2020-04-09T14:39:00Z"/>
                <w:rFonts w:ascii="Calibri" w:eastAsia="Times New Roman" w:hAnsi="Calibri"/>
                <w:color w:val="000000"/>
                <w:kern w:val="0"/>
                <w:sz w:val="22"/>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4"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5"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6"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7"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8"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19" w:author="sanjai" w:date="2020-04-09T14:39:00Z"/>
                <w:rFonts w:ascii="Times New Roman" w:eastAsia="Times New Roman" w:hAnsi="Times New Roman" w:cs="Times New Roman"/>
                <w:kern w:val="0"/>
                <w:sz w:val="20"/>
                <w:szCs w:val="20"/>
                <w:lang w:eastAsia="en-US"/>
              </w:rPr>
            </w:pPr>
          </w:p>
        </w:tc>
        <w:tc>
          <w:tcPr>
            <w:tcW w:w="720" w:type="dxa"/>
            <w:tcBorders>
              <w:top w:val="nil"/>
              <w:left w:val="nil"/>
              <w:bottom w:val="nil"/>
              <w:right w:val="nil"/>
            </w:tcBorders>
            <w:shd w:val="clear" w:color="auto" w:fill="auto"/>
            <w:noWrap/>
            <w:vAlign w:val="bottom"/>
            <w:hideMark/>
          </w:tcPr>
          <w:p w:rsidR="00DE2BBA" w:rsidRPr="00DE2BBA" w:rsidRDefault="00DE2BBA" w:rsidP="00DE2BBA">
            <w:pPr>
              <w:widowControl/>
              <w:snapToGrid/>
              <w:spacing w:line="240" w:lineRule="auto"/>
              <w:rPr>
                <w:ins w:id="4620" w:author="sanjai" w:date="2020-04-09T14:39:00Z"/>
                <w:rFonts w:ascii="Times New Roman" w:eastAsia="Times New Roman" w:hAnsi="Times New Roman" w:cs="Times New Roman"/>
                <w:kern w:val="0"/>
                <w:sz w:val="20"/>
                <w:szCs w:val="20"/>
                <w:lang w:eastAsia="en-US"/>
              </w:rPr>
            </w:pPr>
          </w:p>
        </w:tc>
      </w:tr>
    </w:tbl>
    <w:p w:rsidR="00751979" w:rsidRDefault="00751979">
      <w:pPr>
        <w:widowControl/>
        <w:snapToGrid/>
        <w:spacing w:line="240" w:lineRule="auto"/>
        <w:rPr>
          <w:rFonts w:ascii="Lucida Sans Unicode" w:eastAsia="PMingLiU" w:hAnsi="Lucida Sans Unicode" w:cs="Lucida Sans Unicode"/>
          <w:b/>
          <w:kern w:val="0"/>
          <w:sz w:val="28"/>
          <w:szCs w:val="26"/>
        </w:rPr>
      </w:pPr>
      <w:r>
        <w:br w:type="page"/>
      </w:r>
    </w:p>
    <w:p w:rsidR="000852D7" w:rsidRDefault="007B705B">
      <w:pPr>
        <w:pStyle w:val="Heading2"/>
        <w:rPr>
          <w:ins w:id="4621" w:author="sanjai" w:date="2019-07-01T16:23:00Z"/>
        </w:rPr>
      </w:pPr>
      <w:r>
        <w:lastRenderedPageBreak/>
        <w:t>Instruction Issue</w:t>
      </w:r>
    </w:p>
    <w:tbl>
      <w:tblPr>
        <w:tblW w:w="9360" w:type="dxa"/>
        <w:tblLook w:val="04A0" w:firstRow="1" w:lastRow="0" w:firstColumn="1" w:lastColumn="0" w:noHBand="0" w:noVBand="1"/>
        <w:tblPrChange w:id="4622" w:author="sanjai" w:date="2020-04-20T13:29:00Z">
          <w:tblPr>
            <w:tblW w:w="5660" w:type="dxa"/>
            <w:tblLook w:val="04A0" w:firstRow="1" w:lastRow="0" w:firstColumn="1" w:lastColumn="0" w:noHBand="0" w:noVBand="1"/>
          </w:tblPr>
        </w:tblPrChange>
      </w:tblPr>
      <w:tblGrid>
        <w:gridCol w:w="1896"/>
        <w:gridCol w:w="2138"/>
        <w:gridCol w:w="5326"/>
        <w:tblGridChange w:id="4623">
          <w:tblGrid>
            <w:gridCol w:w="1880"/>
            <w:gridCol w:w="2120"/>
            <w:gridCol w:w="1660"/>
          </w:tblGrid>
        </w:tblGridChange>
      </w:tblGrid>
      <w:tr w:rsidR="00AD54EA" w:rsidRPr="00AD54EA" w:rsidTr="009F19F7">
        <w:trPr>
          <w:trHeight w:val="296"/>
          <w:ins w:id="4624" w:author="sanjai" w:date="2020-04-08T17:05:00Z"/>
          <w:trPrChange w:id="4625" w:author="sanjai" w:date="2020-04-20T13:29:00Z">
            <w:trPr>
              <w:trHeight w:val="290"/>
            </w:trPr>
          </w:trPrChange>
        </w:trPr>
        <w:tc>
          <w:tcPr>
            <w:tcW w:w="9360" w:type="dxa"/>
            <w:gridSpan w:val="3"/>
            <w:tcBorders>
              <w:top w:val="nil"/>
              <w:left w:val="nil"/>
              <w:bottom w:val="nil"/>
              <w:right w:val="nil"/>
            </w:tcBorders>
            <w:shd w:val="clear" w:color="000000" w:fill="70AD47"/>
            <w:vAlign w:val="bottom"/>
            <w:hideMark/>
            <w:tcPrChange w:id="4626" w:author="sanjai" w:date="2020-04-20T13:29:00Z">
              <w:tcPr>
                <w:tcW w:w="5660" w:type="dxa"/>
                <w:gridSpan w:val="3"/>
                <w:tcBorders>
                  <w:top w:val="nil"/>
                  <w:left w:val="nil"/>
                  <w:bottom w:val="nil"/>
                  <w:right w:val="nil"/>
                </w:tcBorders>
                <w:shd w:val="clear" w:color="000000" w:fill="70AD47"/>
                <w:vAlign w:val="bottom"/>
                <w:hideMark/>
              </w:tcPr>
            </w:tcPrChange>
          </w:tcPr>
          <w:p w:rsidR="00AD54EA" w:rsidRPr="00AD54EA" w:rsidRDefault="00AD54EA" w:rsidP="00AD54EA">
            <w:pPr>
              <w:widowControl/>
              <w:snapToGrid/>
              <w:spacing w:line="240" w:lineRule="auto"/>
              <w:jc w:val="center"/>
              <w:rPr>
                <w:ins w:id="4627" w:author="sanjai" w:date="2020-04-08T17:05:00Z"/>
                <w:rFonts w:ascii="Calibri" w:eastAsia="Times New Roman" w:hAnsi="Calibri"/>
                <w:b/>
                <w:bCs/>
                <w:color w:val="FFFFFF"/>
                <w:kern w:val="0"/>
                <w:sz w:val="22"/>
                <w:lang w:eastAsia="en-US"/>
              </w:rPr>
            </w:pPr>
            <w:ins w:id="4628" w:author="sanjai" w:date="2020-04-08T17:05:00Z">
              <w:r w:rsidRPr="00AD54EA">
                <w:rPr>
                  <w:rFonts w:ascii="Calibri" w:eastAsia="Times New Roman" w:hAnsi="Calibri"/>
                  <w:b/>
                  <w:bCs/>
                  <w:color w:val="FFFFFF"/>
                  <w:kern w:val="0"/>
                  <w:sz w:val="22"/>
                  <w:lang w:eastAsia="en-US"/>
                </w:rPr>
                <w:t xml:space="preserve">Number of </w:t>
              </w:r>
              <w:proofErr w:type="spellStart"/>
              <w:r w:rsidRPr="00AD54EA">
                <w:rPr>
                  <w:rFonts w:ascii="Calibri" w:eastAsia="Times New Roman" w:hAnsi="Calibri"/>
                  <w:b/>
                  <w:bCs/>
                  <w:color w:val="FFFFFF"/>
                  <w:kern w:val="0"/>
                  <w:sz w:val="22"/>
                  <w:lang w:eastAsia="en-US"/>
                </w:rPr>
                <w:t>uops</w:t>
              </w:r>
              <w:proofErr w:type="spellEnd"/>
              <w:r w:rsidRPr="00AD54EA">
                <w:rPr>
                  <w:rFonts w:ascii="Calibri" w:eastAsia="Times New Roman" w:hAnsi="Calibri"/>
                  <w:b/>
                  <w:bCs/>
                  <w:color w:val="FFFFFF"/>
                  <w:kern w:val="0"/>
                  <w:sz w:val="22"/>
                  <w:lang w:eastAsia="en-US"/>
                </w:rPr>
                <w:t xml:space="preserve"> calculation</w:t>
              </w:r>
            </w:ins>
          </w:p>
        </w:tc>
      </w:tr>
      <w:tr w:rsidR="00AD54EA" w:rsidRPr="00AD54EA" w:rsidTr="009F19F7">
        <w:trPr>
          <w:trHeight w:val="296"/>
          <w:ins w:id="4629" w:author="sanjai" w:date="2020-04-08T17:05:00Z"/>
          <w:trPrChange w:id="4630"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4472C4" w:fill="4472C4"/>
            <w:hideMark/>
            <w:tcPrChange w:id="4631" w:author="sanjai" w:date="2020-04-20T13:29:00Z">
              <w:tcPr>
                <w:tcW w:w="1880" w:type="dxa"/>
                <w:tcBorders>
                  <w:top w:val="single" w:sz="4" w:space="0" w:color="8EA9DB"/>
                  <w:left w:val="single" w:sz="4" w:space="0" w:color="8EA9DB"/>
                  <w:bottom w:val="single" w:sz="4" w:space="0" w:color="8EA9DB"/>
                  <w:right w:val="nil"/>
                </w:tcBorders>
                <w:shd w:val="clear" w:color="4472C4" w:fill="4472C4"/>
                <w:hideMark/>
              </w:tcPr>
            </w:tcPrChange>
          </w:tcPr>
          <w:p w:rsidR="00AD54EA" w:rsidRPr="00AD54EA" w:rsidRDefault="00AD54EA" w:rsidP="00AD54EA">
            <w:pPr>
              <w:widowControl/>
              <w:snapToGrid/>
              <w:spacing w:line="240" w:lineRule="auto"/>
              <w:jc w:val="center"/>
              <w:rPr>
                <w:ins w:id="4632" w:author="sanjai" w:date="2020-04-08T17:05:00Z"/>
                <w:rFonts w:ascii="Calibri" w:eastAsia="Times New Roman" w:hAnsi="Calibri"/>
                <w:b/>
                <w:bCs/>
                <w:color w:val="FFFFFF"/>
                <w:kern w:val="0"/>
                <w:sz w:val="22"/>
                <w:lang w:eastAsia="en-US"/>
              </w:rPr>
            </w:pPr>
            <w:ins w:id="4633" w:author="sanjai" w:date="2020-04-08T17:05:00Z">
              <w:r w:rsidRPr="00AD54EA">
                <w:rPr>
                  <w:rFonts w:ascii="Calibri" w:eastAsia="Times New Roman" w:hAnsi="Calibri"/>
                  <w:b/>
                  <w:bCs/>
                  <w:color w:val="FFFFFF"/>
                  <w:kern w:val="0"/>
                  <w:sz w:val="22"/>
                  <w:lang w:eastAsia="en-US"/>
                </w:rPr>
                <w:t xml:space="preserve">Instruction </w:t>
              </w:r>
            </w:ins>
          </w:p>
        </w:tc>
        <w:tc>
          <w:tcPr>
            <w:tcW w:w="2138" w:type="dxa"/>
            <w:tcBorders>
              <w:top w:val="single" w:sz="4" w:space="0" w:color="8EA9DB"/>
              <w:left w:val="nil"/>
              <w:bottom w:val="single" w:sz="4" w:space="0" w:color="8EA9DB"/>
              <w:right w:val="nil"/>
            </w:tcBorders>
            <w:shd w:val="clear" w:color="4472C4" w:fill="4472C4"/>
            <w:hideMark/>
            <w:tcPrChange w:id="4634" w:author="sanjai" w:date="2020-04-20T13:29:00Z">
              <w:tcPr>
                <w:tcW w:w="2120" w:type="dxa"/>
                <w:tcBorders>
                  <w:top w:val="single" w:sz="4" w:space="0" w:color="8EA9DB"/>
                  <w:left w:val="nil"/>
                  <w:bottom w:val="single" w:sz="4" w:space="0" w:color="8EA9DB"/>
                  <w:right w:val="nil"/>
                </w:tcBorders>
                <w:shd w:val="clear" w:color="4472C4" w:fill="4472C4"/>
                <w:hideMark/>
              </w:tcPr>
            </w:tcPrChange>
          </w:tcPr>
          <w:p w:rsidR="00AD54EA" w:rsidRPr="00AD54EA" w:rsidRDefault="00AD54EA" w:rsidP="00AD54EA">
            <w:pPr>
              <w:widowControl/>
              <w:snapToGrid/>
              <w:spacing w:line="240" w:lineRule="auto"/>
              <w:jc w:val="center"/>
              <w:rPr>
                <w:ins w:id="4635" w:author="sanjai" w:date="2020-04-08T17:05:00Z"/>
                <w:rFonts w:ascii="Calibri" w:eastAsia="Times New Roman" w:hAnsi="Calibri"/>
                <w:b/>
                <w:bCs/>
                <w:color w:val="FFFFFF"/>
                <w:kern w:val="0"/>
                <w:sz w:val="22"/>
                <w:lang w:eastAsia="en-US"/>
              </w:rPr>
            </w:pPr>
            <w:ins w:id="4636" w:author="sanjai" w:date="2020-04-08T17:05:00Z">
              <w:r w:rsidRPr="00AD54EA">
                <w:rPr>
                  <w:rFonts w:ascii="Calibri" w:eastAsia="Times New Roman" w:hAnsi="Calibri"/>
                  <w:b/>
                  <w:bCs/>
                  <w:color w:val="FFFFFF"/>
                  <w:kern w:val="0"/>
                  <w:sz w:val="22"/>
                  <w:lang w:eastAsia="en-US"/>
                </w:rPr>
                <w:t xml:space="preserve"># </w:t>
              </w:r>
              <w:proofErr w:type="spellStart"/>
              <w:r w:rsidRPr="00AD54EA">
                <w:rPr>
                  <w:rFonts w:ascii="Calibri" w:eastAsia="Times New Roman" w:hAnsi="Calibri"/>
                  <w:b/>
                  <w:bCs/>
                  <w:color w:val="FFFFFF"/>
                  <w:kern w:val="0"/>
                  <w:sz w:val="22"/>
                  <w:lang w:eastAsia="en-US"/>
                </w:rPr>
                <w:t>uops</w:t>
              </w:r>
              <w:proofErr w:type="spellEnd"/>
            </w:ins>
          </w:p>
        </w:tc>
        <w:tc>
          <w:tcPr>
            <w:tcW w:w="5326" w:type="dxa"/>
            <w:tcBorders>
              <w:top w:val="single" w:sz="4" w:space="0" w:color="8EA9DB"/>
              <w:left w:val="nil"/>
              <w:bottom w:val="single" w:sz="4" w:space="0" w:color="8EA9DB"/>
              <w:right w:val="single" w:sz="4" w:space="0" w:color="8EA9DB"/>
            </w:tcBorders>
            <w:shd w:val="clear" w:color="4472C4" w:fill="4472C4"/>
            <w:hideMark/>
            <w:tcPrChange w:id="4637" w:author="sanjai" w:date="2020-04-20T13:29:00Z">
              <w:tcPr>
                <w:tcW w:w="1660" w:type="dxa"/>
                <w:tcBorders>
                  <w:top w:val="single" w:sz="4" w:space="0" w:color="8EA9DB"/>
                  <w:left w:val="nil"/>
                  <w:bottom w:val="single" w:sz="4" w:space="0" w:color="8EA9DB"/>
                  <w:right w:val="single" w:sz="4" w:space="0" w:color="8EA9DB"/>
                </w:tcBorders>
                <w:shd w:val="clear" w:color="4472C4" w:fill="4472C4"/>
                <w:hideMark/>
              </w:tcPr>
            </w:tcPrChange>
          </w:tcPr>
          <w:p w:rsidR="00AD54EA" w:rsidRPr="00AD54EA" w:rsidRDefault="00AD54EA" w:rsidP="00AD54EA">
            <w:pPr>
              <w:widowControl/>
              <w:snapToGrid/>
              <w:spacing w:line="240" w:lineRule="auto"/>
              <w:jc w:val="center"/>
              <w:rPr>
                <w:ins w:id="4638" w:author="sanjai" w:date="2020-04-08T17:05:00Z"/>
                <w:rFonts w:ascii="Calibri" w:eastAsia="Times New Roman" w:hAnsi="Calibri"/>
                <w:b/>
                <w:bCs/>
                <w:color w:val="FFFFFF"/>
                <w:kern w:val="0"/>
                <w:sz w:val="22"/>
                <w:lang w:eastAsia="en-US"/>
              </w:rPr>
            </w:pPr>
            <w:ins w:id="4639" w:author="sanjai" w:date="2020-04-08T17:05:00Z">
              <w:r w:rsidRPr="00AD54EA">
                <w:rPr>
                  <w:rFonts w:ascii="Calibri" w:eastAsia="Times New Roman" w:hAnsi="Calibri"/>
                  <w:b/>
                  <w:bCs/>
                  <w:color w:val="FFFFFF"/>
                  <w:kern w:val="0"/>
                  <w:sz w:val="22"/>
                  <w:lang w:eastAsia="en-US"/>
                </w:rPr>
                <w:t>Comment</w:t>
              </w:r>
            </w:ins>
          </w:p>
        </w:tc>
      </w:tr>
      <w:tr w:rsidR="00AD54EA" w:rsidRPr="00AD54EA" w:rsidTr="009F19F7">
        <w:trPr>
          <w:trHeight w:val="296"/>
          <w:ins w:id="4640" w:author="sanjai" w:date="2020-04-08T17:05:00Z"/>
          <w:trPrChange w:id="4641"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D9E1F2" w:fill="D9E1F2"/>
            <w:hideMark/>
            <w:tcPrChange w:id="4642" w:author="sanjai" w:date="2020-04-20T13:29:00Z">
              <w:tcPr>
                <w:tcW w:w="1880" w:type="dxa"/>
                <w:tcBorders>
                  <w:top w:val="single" w:sz="4" w:space="0" w:color="8EA9DB"/>
                  <w:left w:val="single" w:sz="4" w:space="0" w:color="8EA9DB"/>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643" w:author="sanjai" w:date="2020-04-08T17:05:00Z"/>
                <w:rFonts w:ascii="Calibri" w:eastAsia="Times New Roman" w:hAnsi="Calibri"/>
                <w:color w:val="000000"/>
                <w:kern w:val="0"/>
                <w:sz w:val="22"/>
                <w:lang w:eastAsia="en-US"/>
              </w:rPr>
            </w:pPr>
            <w:proofErr w:type="spellStart"/>
            <w:ins w:id="4644" w:author="sanjai" w:date="2020-04-08T17:05:00Z">
              <w:r w:rsidRPr="00AD54EA">
                <w:rPr>
                  <w:rFonts w:ascii="Calibri" w:eastAsia="Times New Roman" w:hAnsi="Calibri"/>
                  <w:color w:val="000000"/>
                  <w:kern w:val="0"/>
                  <w:sz w:val="22"/>
                  <w:lang w:eastAsia="en-US"/>
                </w:rPr>
                <w:t>vext</w:t>
              </w:r>
              <w:proofErr w:type="spellEnd"/>
            </w:ins>
          </w:p>
        </w:tc>
        <w:tc>
          <w:tcPr>
            <w:tcW w:w="2138" w:type="dxa"/>
            <w:tcBorders>
              <w:top w:val="single" w:sz="4" w:space="0" w:color="8EA9DB"/>
              <w:left w:val="nil"/>
              <w:bottom w:val="single" w:sz="4" w:space="0" w:color="8EA9DB"/>
              <w:right w:val="nil"/>
            </w:tcBorders>
            <w:shd w:val="clear" w:color="D9E1F2" w:fill="D9E1F2"/>
            <w:hideMark/>
            <w:tcPrChange w:id="4645" w:author="sanjai" w:date="2020-04-20T13:29:00Z">
              <w:tcPr>
                <w:tcW w:w="2120" w:type="dxa"/>
                <w:tcBorders>
                  <w:top w:val="single" w:sz="4" w:space="0" w:color="8EA9DB"/>
                  <w:left w:val="nil"/>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646" w:author="sanjai" w:date="2020-04-08T17:05:00Z"/>
                <w:rFonts w:ascii="Calibri" w:eastAsia="Times New Roman" w:hAnsi="Calibri"/>
                <w:color w:val="000000"/>
                <w:kern w:val="0"/>
                <w:sz w:val="22"/>
                <w:lang w:eastAsia="en-US"/>
              </w:rPr>
            </w:pPr>
            <w:ins w:id="4647" w:author="sanjai" w:date="2020-04-08T17:05:00Z">
              <w:r w:rsidRPr="00AD54EA">
                <w:rPr>
                  <w:rFonts w:ascii="Calibri" w:eastAsia="Times New Roman" w:hAnsi="Calibri"/>
                  <w:color w:val="000000"/>
                  <w:kern w:val="0"/>
                  <w:sz w:val="22"/>
                  <w:lang w:eastAsia="en-US"/>
                </w:rPr>
                <w:t>1</w:t>
              </w:r>
            </w:ins>
          </w:p>
        </w:tc>
        <w:tc>
          <w:tcPr>
            <w:tcW w:w="5326" w:type="dxa"/>
            <w:tcBorders>
              <w:top w:val="single" w:sz="4" w:space="0" w:color="8EA9DB"/>
              <w:left w:val="nil"/>
              <w:bottom w:val="single" w:sz="4" w:space="0" w:color="8EA9DB"/>
              <w:right w:val="single" w:sz="4" w:space="0" w:color="8EA9DB"/>
            </w:tcBorders>
            <w:shd w:val="clear" w:color="D9E1F2" w:fill="D9E1F2"/>
            <w:hideMark/>
            <w:tcPrChange w:id="4648" w:author="sanjai" w:date="2020-04-20T13:29:00Z">
              <w:tcPr>
                <w:tcW w:w="1660" w:type="dxa"/>
                <w:tcBorders>
                  <w:top w:val="single" w:sz="4" w:space="0" w:color="8EA9DB"/>
                  <w:left w:val="nil"/>
                  <w:bottom w:val="single" w:sz="4" w:space="0" w:color="8EA9DB"/>
                  <w:right w:val="single" w:sz="4" w:space="0" w:color="8EA9DB"/>
                </w:tcBorders>
                <w:shd w:val="clear" w:color="D9E1F2" w:fill="D9E1F2"/>
                <w:hideMark/>
              </w:tcPr>
            </w:tcPrChange>
          </w:tcPr>
          <w:p w:rsidR="00AD54EA" w:rsidRPr="00AD54EA" w:rsidRDefault="00AD54EA" w:rsidP="00AD54EA">
            <w:pPr>
              <w:widowControl/>
              <w:snapToGrid/>
              <w:spacing w:line="240" w:lineRule="auto"/>
              <w:jc w:val="center"/>
              <w:rPr>
                <w:ins w:id="4649" w:author="sanjai" w:date="2020-04-08T17:05:00Z"/>
                <w:rFonts w:ascii="Calibri" w:eastAsia="Times New Roman" w:hAnsi="Calibri"/>
                <w:color w:val="000000"/>
                <w:kern w:val="0"/>
                <w:sz w:val="22"/>
                <w:lang w:eastAsia="en-US"/>
              </w:rPr>
            </w:pPr>
          </w:p>
        </w:tc>
      </w:tr>
      <w:tr w:rsidR="00AD54EA" w:rsidRPr="00AD54EA" w:rsidTr="009F19F7">
        <w:trPr>
          <w:trHeight w:val="296"/>
          <w:ins w:id="4650" w:author="sanjai" w:date="2020-04-08T17:05:00Z"/>
          <w:trPrChange w:id="4651"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hideMark/>
            <w:tcPrChange w:id="4652" w:author="sanjai" w:date="2020-04-20T13:29:00Z">
              <w:tcPr>
                <w:tcW w:w="1880" w:type="dxa"/>
                <w:tcBorders>
                  <w:top w:val="single" w:sz="4" w:space="0" w:color="8EA9DB"/>
                  <w:left w:val="single" w:sz="4" w:space="0" w:color="8EA9DB"/>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653" w:author="sanjai" w:date="2020-04-08T17:05:00Z"/>
                <w:rFonts w:ascii="Calibri" w:eastAsia="Times New Roman" w:hAnsi="Calibri"/>
                <w:color w:val="000000"/>
                <w:kern w:val="0"/>
                <w:sz w:val="22"/>
                <w:lang w:eastAsia="en-US"/>
              </w:rPr>
            </w:pPr>
            <w:proofErr w:type="spellStart"/>
            <w:ins w:id="4654" w:author="sanjai" w:date="2020-04-08T17:05:00Z">
              <w:r w:rsidRPr="00AD54EA">
                <w:rPr>
                  <w:rFonts w:ascii="Calibri" w:eastAsia="Times New Roman" w:hAnsi="Calibri"/>
                  <w:color w:val="000000"/>
                  <w:kern w:val="0"/>
                  <w:sz w:val="22"/>
                  <w:lang w:eastAsia="en-US"/>
                </w:rPr>
                <w:t>vmv</w:t>
              </w:r>
              <w:proofErr w:type="spellEnd"/>
            </w:ins>
          </w:p>
        </w:tc>
        <w:tc>
          <w:tcPr>
            <w:tcW w:w="2138" w:type="dxa"/>
            <w:tcBorders>
              <w:top w:val="single" w:sz="4" w:space="0" w:color="8EA9DB"/>
              <w:left w:val="nil"/>
              <w:bottom w:val="single" w:sz="4" w:space="0" w:color="8EA9DB"/>
              <w:right w:val="nil"/>
            </w:tcBorders>
            <w:shd w:val="clear" w:color="auto" w:fill="auto"/>
            <w:hideMark/>
            <w:tcPrChange w:id="4655" w:author="sanjai" w:date="2020-04-20T13:29:00Z">
              <w:tcPr>
                <w:tcW w:w="2120" w:type="dxa"/>
                <w:tcBorders>
                  <w:top w:val="single" w:sz="4" w:space="0" w:color="8EA9DB"/>
                  <w:left w:val="nil"/>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656" w:author="sanjai" w:date="2020-04-08T17:05:00Z"/>
                <w:rFonts w:ascii="Calibri" w:eastAsia="Times New Roman" w:hAnsi="Calibri"/>
                <w:color w:val="000000"/>
                <w:kern w:val="0"/>
                <w:sz w:val="22"/>
                <w:lang w:eastAsia="en-US"/>
              </w:rPr>
            </w:pPr>
            <w:ins w:id="4657" w:author="sanjai" w:date="2020-04-08T17:05:00Z">
              <w:r w:rsidRPr="00AD54EA">
                <w:rPr>
                  <w:rFonts w:ascii="Calibri" w:eastAsia="Times New Roman" w:hAnsi="Calibri"/>
                  <w:color w:val="000000"/>
                  <w:kern w:val="0"/>
                  <w:sz w:val="22"/>
                  <w:lang w:eastAsia="en-US"/>
                </w:rPr>
                <w:t>1</w:t>
              </w:r>
            </w:ins>
          </w:p>
        </w:tc>
        <w:tc>
          <w:tcPr>
            <w:tcW w:w="5326" w:type="dxa"/>
            <w:tcBorders>
              <w:top w:val="single" w:sz="4" w:space="0" w:color="8EA9DB"/>
              <w:left w:val="nil"/>
              <w:bottom w:val="single" w:sz="4" w:space="0" w:color="8EA9DB"/>
              <w:right w:val="single" w:sz="4" w:space="0" w:color="8EA9DB"/>
            </w:tcBorders>
            <w:shd w:val="clear" w:color="auto" w:fill="auto"/>
            <w:hideMark/>
            <w:tcPrChange w:id="4658" w:author="sanjai" w:date="2020-04-20T13:29:00Z">
              <w:tcPr>
                <w:tcW w:w="1660" w:type="dxa"/>
                <w:tcBorders>
                  <w:top w:val="single" w:sz="4" w:space="0" w:color="8EA9DB"/>
                  <w:left w:val="nil"/>
                  <w:bottom w:val="single" w:sz="4" w:space="0" w:color="8EA9DB"/>
                  <w:right w:val="single" w:sz="4" w:space="0" w:color="8EA9DB"/>
                </w:tcBorders>
                <w:shd w:val="clear" w:color="auto" w:fill="auto"/>
                <w:hideMark/>
              </w:tcPr>
            </w:tcPrChange>
          </w:tcPr>
          <w:p w:rsidR="00AD54EA" w:rsidRPr="00AD54EA" w:rsidRDefault="00AD54EA" w:rsidP="00AD54EA">
            <w:pPr>
              <w:widowControl/>
              <w:snapToGrid/>
              <w:spacing w:line="240" w:lineRule="auto"/>
              <w:jc w:val="center"/>
              <w:rPr>
                <w:ins w:id="4659" w:author="sanjai" w:date="2020-04-08T17:05:00Z"/>
                <w:rFonts w:ascii="Calibri" w:eastAsia="Times New Roman" w:hAnsi="Calibri"/>
                <w:color w:val="000000"/>
                <w:kern w:val="0"/>
                <w:sz w:val="22"/>
                <w:lang w:eastAsia="en-US"/>
              </w:rPr>
            </w:pPr>
          </w:p>
        </w:tc>
      </w:tr>
      <w:tr w:rsidR="00AD54EA" w:rsidRPr="00AD54EA" w:rsidTr="009F19F7">
        <w:trPr>
          <w:trHeight w:val="296"/>
          <w:ins w:id="4660" w:author="sanjai" w:date="2020-04-08T17:05:00Z"/>
          <w:trPrChange w:id="4661"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D9E1F2" w:fill="D9E1F2"/>
            <w:hideMark/>
            <w:tcPrChange w:id="4662" w:author="sanjai" w:date="2020-04-20T13:29:00Z">
              <w:tcPr>
                <w:tcW w:w="1880" w:type="dxa"/>
                <w:tcBorders>
                  <w:top w:val="single" w:sz="4" w:space="0" w:color="8EA9DB"/>
                  <w:left w:val="single" w:sz="4" w:space="0" w:color="8EA9DB"/>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663" w:author="sanjai" w:date="2020-04-08T17:05:00Z"/>
                <w:rFonts w:ascii="Calibri" w:eastAsia="Times New Roman" w:hAnsi="Calibri"/>
                <w:color w:val="000000"/>
                <w:kern w:val="0"/>
                <w:sz w:val="22"/>
                <w:lang w:eastAsia="en-US"/>
              </w:rPr>
            </w:pPr>
            <w:proofErr w:type="spellStart"/>
            <w:ins w:id="4664" w:author="sanjai" w:date="2020-04-08T17:05:00Z">
              <w:r w:rsidRPr="00AD54EA">
                <w:rPr>
                  <w:rFonts w:ascii="Calibri" w:eastAsia="Times New Roman" w:hAnsi="Calibri"/>
                  <w:color w:val="000000"/>
                  <w:kern w:val="0"/>
                  <w:sz w:val="22"/>
                  <w:lang w:eastAsia="en-US"/>
                </w:rPr>
                <w:t>vfmv</w:t>
              </w:r>
              <w:proofErr w:type="spellEnd"/>
            </w:ins>
          </w:p>
        </w:tc>
        <w:tc>
          <w:tcPr>
            <w:tcW w:w="2138" w:type="dxa"/>
            <w:tcBorders>
              <w:top w:val="single" w:sz="4" w:space="0" w:color="8EA9DB"/>
              <w:left w:val="nil"/>
              <w:bottom w:val="single" w:sz="4" w:space="0" w:color="8EA9DB"/>
              <w:right w:val="nil"/>
            </w:tcBorders>
            <w:shd w:val="clear" w:color="D9E1F2" w:fill="D9E1F2"/>
            <w:hideMark/>
            <w:tcPrChange w:id="4665" w:author="sanjai" w:date="2020-04-20T13:29:00Z">
              <w:tcPr>
                <w:tcW w:w="2120" w:type="dxa"/>
                <w:tcBorders>
                  <w:top w:val="single" w:sz="4" w:space="0" w:color="8EA9DB"/>
                  <w:left w:val="nil"/>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666" w:author="sanjai" w:date="2020-04-08T17:05:00Z"/>
                <w:rFonts w:ascii="Calibri" w:eastAsia="Times New Roman" w:hAnsi="Calibri"/>
                <w:color w:val="000000"/>
                <w:kern w:val="0"/>
                <w:sz w:val="22"/>
                <w:lang w:eastAsia="en-US"/>
              </w:rPr>
            </w:pPr>
            <w:ins w:id="4667" w:author="sanjai" w:date="2020-04-08T17:05:00Z">
              <w:r w:rsidRPr="00AD54EA">
                <w:rPr>
                  <w:rFonts w:ascii="Calibri" w:eastAsia="Times New Roman" w:hAnsi="Calibri"/>
                  <w:color w:val="000000"/>
                  <w:kern w:val="0"/>
                  <w:sz w:val="22"/>
                  <w:lang w:eastAsia="en-US"/>
                </w:rPr>
                <w:t>1</w:t>
              </w:r>
            </w:ins>
          </w:p>
        </w:tc>
        <w:tc>
          <w:tcPr>
            <w:tcW w:w="5326" w:type="dxa"/>
            <w:tcBorders>
              <w:top w:val="single" w:sz="4" w:space="0" w:color="8EA9DB"/>
              <w:left w:val="nil"/>
              <w:bottom w:val="single" w:sz="4" w:space="0" w:color="8EA9DB"/>
              <w:right w:val="single" w:sz="4" w:space="0" w:color="8EA9DB"/>
            </w:tcBorders>
            <w:shd w:val="clear" w:color="D9E1F2" w:fill="D9E1F2"/>
            <w:hideMark/>
            <w:tcPrChange w:id="4668" w:author="sanjai" w:date="2020-04-20T13:29:00Z">
              <w:tcPr>
                <w:tcW w:w="1660" w:type="dxa"/>
                <w:tcBorders>
                  <w:top w:val="single" w:sz="4" w:space="0" w:color="8EA9DB"/>
                  <w:left w:val="nil"/>
                  <w:bottom w:val="single" w:sz="4" w:space="0" w:color="8EA9DB"/>
                  <w:right w:val="single" w:sz="4" w:space="0" w:color="8EA9DB"/>
                </w:tcBorders>
                <w:shd w:val="clear" w:color="D9E1F2" w:fill="D9E1F2"/>
                <w:hideMark/>
              </w:tcPr>
            </w:tcPrChange>
          </w:tcPr>
          <w:p w:rsidR="00AD54EA" w:rsidRPr="00AD54EA" w:rsidRDefault="00AD54EA" w:rsidP="00AD54EA">
            <w:pPr>
              <w:widowControl/>
              <w:snapToGrid/>
              <w:spacing w:line="240" w:lineRule="auto"/>
              <w:jc w:val="center"/>
              <w:rPr>
                <w:ins w:id="4669" w:author="sanjai" w:date="2020-04-08T17:05:00Z"/>
                <w:rFonts w:ascii="Calibri" w:eastAsia="Times New Roman" w:hAnsi="Calibri"/>
                <w:color w:val="000000"/>
                <w:kern w:val="0"/>
                <w:sz w:val="22"/>
                <w:lang w:eastAsia="en-US"/>
              </w:rPr>
            </w:pPr>
          </w:p>
        </w:tc>
      </w:tr>
      <w:tr w:rsidR="00AD54EA" w:rsidRPr="00AD54EA" w:rsidTr="009F19F7">
        <w:trPr>
          <w:trHeight w:val="296"/>
          <w:ins w:id="4670" w:author="sanjai" w:date="2020-04-08T17:05:00Z"/>
          <w:trPrChange w:id="4671"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hideMark/>
            <w:tcPrChange w:id="4672" w:author="sanjai" w:date="2020-04-20T13:29:00Z">
              <w:tcPr>
                <w:tcW w:w="1880" w:type="dxa"/>
                <w:tcBorders>
                  <w:top w:val="single" w:sz="4" w:space="0" w:color="8EA9DB"/>
                  <w:left w:val="single" w:sz="4" w:space="0" w:color="8EA9DB"/>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673" w:author="sanjai" w:date="2020-04-08T17:05:00Z"/>
                <w:rFonts w:ascii="Calibri" w:eastAsia="Times New Roman" w:hAnsi="Calibri"/>
                <w:color w:val="000000"/>
                <w:kern w:val="0"/>
                <w:sz w:val="22"/>
                <w:lang w:eastAsia="en-US"/>
              </w:rPr>
            </w:pPr>
            <w:proofErr w:type="spellStart"/>
            <w:ins w:id="4674" w:author="sanjai" w:date="2020-04-08T17:05:00Z">
              <w:r w:rsidRPr="00AD54EA">
                <w:rPr>
                  <w:rFonts w:ascii="Calibri" w:eastAsia="Times New Roman" w:hAnsi="Calibri"/>
                  <w:color w:val="000000"/>
                  <w:kern w:val="0"/>
                  <w:sz w:val="22"/>
                  <w:lang w:eastAsia="en-US"/>
                </w:rPr>
                <w:t>vfmv</w:t>
              </w:r>
              <w:proofErr w:type="spellEnd"/>
            </w:ins>
          </w:p>
        </w:tc>
        <w:tc>
          <w:tcPr>
            <w:tcW w:w="2138" w:type="dxa"/>
            <w:tcBorders>
              <w:top w:val="single" w:sz="4" w:space="0" w:color="8EA9DB"/>
              <w:left w:val="nil"/>
              <w:bottom w:val="single" w:sz="4" w:space="0" w:color="8EA9DB"/>
              <w:right w:val="nil"/>
            </w:tcBorders>
            <w:shd w:val="clear" w:color="auto" w:fill="auto"/>
            <w:hideMark/>
            <w:tcPrChange w:id="4675" w:author="sanjai" w:date="2020-04-20T13:29:00Z">
              <w:tcPr>
                <w:tcW w:w="2120" w:type="dxa"/>
                <w:tcBorders>
                  <w:top w:val="single" w:sz="4" w:space="0" w:color="8EA9DB"/>
                  <w:left w:val="nil"/>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676" w:author="sanjai" w:date="2020-04-08T17:05:00Z"/>
                <w:rFonts w:ascii="Calibri" w:eastAsia="Times New Roman" w:hAnsi="Calibri"/>
                <w:color w:val="000000"/>
                <w:kern w:val="0"/>
                <w:sz w:val="22"/>
                <w:lang w:eastAsia="en-US"/>
              </w:rPr>
            </w:pPr>
            <w:ins w:id="4677" w:author="sanjai" w:date="2020-04-08T17:05:00Z">
              <w:r w:rsidRPr="00AD54EA">
                <w:rPr>
                  <w:rFonts w:ascii="Calibri" w:eastAsia="Times New Roman" w:hAnsi="Calibri"/>
                  <w:color w:val="000000"/>
                  <w:kern w:val="0"/>
                  <w:sz w:val="22"/>
                  <w:lang w:eastAsia="en-US"/>
                </w:rPr>
                <w:t>1</w:t>
              </w:r>
            </w:ins>
          </w:p>
        </w:tc>
        <w:tc>
          <w:tcPr>
            <w:tcW w:w="5326" w:type="dxa"/>
            <w:tcBorders>
              <w:top w:val="single" w:sz="4" w:space="0" w:color="8EA9DB"/>
              <w:left w:val="nil"/>
              <w:bottom w:val="single" w:sz="4" w:space="0" w:color="8EA9DB"/>
              <w:right w:val="single" w:sz="4" w:space="0" w:color="8EA9DB"/>
            </w:tcBorders>
            <w:shd w:val="clear" w:color="auto" w:fill="auto"/>
            <w:hideMark/>
            <w:tcPrChange w:id="4678" w:author="sanjai" w:date="2020-04-20T13:29:00Z">
              <w:tcPr>
                <w:tcW w:w="1660" w:type="dxa"/>
                <w:tcBorders>
                  <w:top w:val="single" w:sz="4" w:space="0" w:color="8EA9DB"/>
                  <w:left w:val="nil"/>
                  <w:bottom w:val="single" w:sz="4" w:space="0" w:color="8EA9DB"/>
                  <w:right w:val="single" w:sz="4" w:space="0" w:color="8EA9DB"/>
                </w:tcBorders>
                <w:shd w:val="clear" w:color="auto" w:fill="auto"/>
                <w:hideMark/>
              </w:tcPr>
            </w:tcPrChange>
          </w:tcPr>
          <w:p w:rsidR="00AD54EA" w:rsidRPr="00AD54EA" w:rsidRDefault="00AD54EA" w:rsidP="00AD54EA">
            <w:pPr>
              <w:widowControl/>
              <w:snapToGrid/>
              <w:spacing w:line="240" w:lineRule="auto"/>
              <w:jc w:val="center"/>
              <w:rPr>
                <w:ins w:id="4679" w:author="sanjai" w:date="2020-04-08T17:05:00Z"/>
                <w:rFonts w:ascii="Calibri" w:eastAsia="Times New Roman" w:hAnsi="Calibri"/>
                <w:color w:val="000000"/>
                <w:kern w:val="0"/>
                <w:sz w:val="22"/>
                <w:lang w:eastAsia="en-US"/>
              </w:rPr>
            </w:pPr>
          </w:p>
        </w:tc>
      </w:tr>
      <w:tr w:rsidR="00AD54EA" w:rsidRPr="00AD54EA" w:rsidTr="009F19F7">
        <w:trPr>
          <w:trHeight w:val="296"/>
          <w:ins w:id="4680" w:author="sanjai" w:date="2020-04-08T17:05:00Z"/>
          <w:trPrChange w:id="4681"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D9E1F2" w:fill="D9E1F2"/>
            <w:hideMark/>
            <w:tcPrChange w:id="4682" w:author="sanjai" w:date="2020-04-20T13:29:00Z">
              <w:tcPr>
                <w:tcW w:w="1880" w:type="dxa"/>
                <w:tcBorders>
                  <w:top w:val="single" w:sz="4" w:space="0" w:color="8EA9DB"/>
                  <w:left w:val="single" w:sz="4" w:space="0" w:color="8EA9DB"/>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683" w:author="sanjai" w:date="2020-04-08T17:05:00Z"/>
                <w:rFonts w:ascii="Calibri" w:eastAsia="Times New Roman" w:hAnsi="Calibri"/>
                <w:color w:val="000000"/>
                <w:kern w:val="0"/>
                <w:sz w:val="22"/>
                <w:lang w:eastAsia="en-US"/>
              </w:rPr>
            </w:pPr>
            <w:proofErr w:type="spellStart"/>
            <w:ins w:id="4684" w:author="sanjai" w:date="2020-04-08T17:05:00Z">
              <w:r w:rsidRPr="00AD54EA">
                <w:rPr>
                  <w:rFonts w:ascii="Calibri" w:eastAsia="Times New Roman" w:hAnsi="Calibri"/>
                  <w:color w:val="000000"/>
                  <w:kern w:val="0"/>
                  <w:sz w:val="22"/>
                  <w:lang w:eastAsia="en-US"/>
                </w:rPr>
                <w:t>vslideup</w:t>
              </w:r>
              <w:proofErr w:type="spellEnd"/>
            </w:ins>
          </w:p>
        </w:tc>
        <w:tc>
          <w:tcPr>
            <w:tcW w:w="2138" w:type="dxa"/>
            <w:tcBorders>
              <w:top w:val="single" w:sz="4" w:space="0" w:color="8EA9DB"/>
              <w:left w:val="nil"/>
              <w:bottom w:val="single" w:sz="4" w:space="0" w:color="8EA9DB"/>
              <w:right w:val="nil"/>
            </w:tcBorders>
            <w:shd w:val="clear" w:color="D9E1F2" w:fill="D9E1F2"/>
            <w:hideMark/>
            <w:tcPrChange w:id="4685" w:author="sanjai" w:date="2020-04-20T13:29:00Z">
              <w:tcPr>
                <w:tcW w:w="2120" w:type="dxa"/>
                <w:tcBorders>
                  <w:top w:val="single" w:sz="4" w:space="0" w:color="8EA9DB"/>
                  <w:left w:val="nil"/>
                  <w:bottom w:val="single" w:sz="4" w:space="0" w:color="8EA9DB"/>
                  <w:right w:val="nil"/>
                </w:tcBorders>
                <w:shd w:val="clear" w:color="D9E1F2" w:fill="D9E1F2"/>
                <w:hideMark/>
              </w:tcPr>
            </w:tcPrChange>
          </w:tcPr>
          <w:p w:rsidR="00AD54EA" w:rsidRPr="00AD54EA" w:rsidRDefault="00845355" w:rsidP="00AD54EA">
            <w:pPr>
              <w:widowControl/>
              <w:snapToGrid/>
              <w:spacing w:line="240" w:lineRule="auto"/>
              <w:jc w:val="center"/>
              <w:rPr>
                <w:ins w:id="4686" w:author="sanjai" w:date="2020-04-08T17:05:00Z"/>
                <w:rFonts w:ascii="Calibri" w:eastAsia="Times New Roman" w:hAnsi="Calibri"/>
                <w:color w:val="000000"/>
                <w:kern w:val="0"/>
                <w:sz w:val="22"/>
                <w:lang w:eastAsia="en-US"/>
              </w:rPr>
            </w:pPr>
            <w:ins w:id="4687" w:author="sanjai" w:date="2020-04-20T13:30:00Z">
              <w:r>
                <w:rPr>
                  <w:rFonts w:ascii="Calibri" w:eastAsia="Times New Roman" w:hAnsi="Calibri"/>
                  <w:color w:val="000000"/>
                  <w:kern w:val="0"/>
                  <w:sz w:val="22"/>
                  <w:lang w:eastAsia="en-US"/>
                </w:rPr>
                <w:t xml:space="preserve">0 to </w:t>
              </w:r>
            </w:ins>
            <w:ins w:id="4688" w:author="sanjai" w:date="2020-04-08T17:05:00Z">
              <w:r w:rsidR="00AD54EA" w:rsidRPr="00AD54EA">
                <w:rPr>
                  <w:rFonts w:ascii="Calibri" w:eastAsia="Times New Roman" w:hAnsi="Calibri"/>
                  <w:color w:val="000000"/>
                  <w:kern w:val="0"/>
                  <w:sz w:val="22"/>
                  <w:lang w:eastAsia="en-US"/>
                </w:rPr>
                <w:t>LMUL</w:t>
              </w:r>
            </w:ins>
            <w:ins w:id="4689" w:author="sanjai" w:date="2020-04-20T13:29:00Z">
              <w:r w:rsidR="001B0EFD">
                <w:rPr>
                  <w:rFonts w:ascii="Calibri" w:eastAsia="Times New Roman" w:hAnsi="Calibri"/>
                  <w:color w:val="000000"/>
                  <w:kern w:val="0"/>
                  <w:sz w:val="22"/>
                  <w:lang w:eastAsia="en-US"/>
                </w:rPr>
                <w:t>(max)</w:t>
              </w:r>
            </w:ins>
          </w:p>
        </w:tc>
        <w:tc>
          <w:tcPr>
            <w:tcW w:w="5326" w:type="dxa"/>
            <w:tcBorders>
              <w:top w:val="single" w:sz="4" w:space="0" w:color="8EA9DB"/>
              <w:left w:val="nil"/>
              <w:bottom w:val="single" w:sz="4" w:space="0" w:color="8EA9DB"/>
              <w:right w:val="single" w:sz="4" w:space="0" w:color="8EA9DB"/>
            </w:tcBorders>
            <w:shd w:val="clear" w:color="D9E1F2" w:fill="D9E1F2"/>
            <w:hideMark/>
            <w:tcPrChange w:id="4690" w:author="sanjai" w:date="2020-04-20T13:29:00Z">
              <w:tcPr>
                <w:tcW w:w="1660" w:type="dxa"/>
                <w:tcBorders>
                  <w:top w:val="single" w:sz="4" w:space="0" w:color="8EA9DB"/>
                  <w:left w:val="nil"/>
                  <w:bottom w:val="single" w:sz="4" w:space="0" w:color="8EA9DB"/>
                  <w:right w:val="single" w:sz="4" w:space="0" w:color="8EA9DB"/>
                </w:tcBorders>
                <w:shd w:val="clear" w:color="D9E1F2" w:fill="D9E1F2"/>
                <w:hideMark/>
              </w:tcPr>
            </w:tcPrChange>
          </w:tcPr>
          <w:p w:rsidR="00AD54EA" w:rsidRPr="00AD54EA" w:rsidRDefault="009F19F7">
            <w:pPr>
              <w:widowControl/>
              <w:tabs>
                <w:tab w:val="left" w:pos="1650"/>
              </w:tabs>
              <w:snapToGrid/>
              <w:spacing w:line="240" w:lineRule="auto"/>
              <w:rPr>
                <w:ins w:id="4691" w:author="sanjai" w:date="2020-04-08T17:05:00Z"/>
                <w:rFonts w:ascii="Calibri" w:eastAsia="Times New Roman" w:hAnsi="Calibri"/>
                <w:color w:val="000000"/>
                <w:kern w:val="0"/>
                <w:sz w:val="22"/>
                <w:lang w:eastAsia="en-US"/>
              </w:rPr>
              <w:pPrChange w:id="4692" w:author="sanjai" w:date="2020-04-20T13:29:00Z">
                <w:pPr>
                  <w:widowControl/>
                  <w:snapToGrid/>
                  <w:spacing w:line="240" w:lineRule="auto"/>
                  <w:jc w:val="center"/>
                </w:pPr>
              </w:pPrChange>
            </w:pPr>
            <w:ins w:id="4693" w:author="sanjai" w:date="2020-04-20T13:29:00Z">
              <w:r>
                <w:rPr>
                  <w:rFonts w:ascii="Calibri" w:eastAsia="Times New Roman" w:hAnsi="Calibri"/>
                  <w:color w:val="000000"/>
                  <w:kern w:val="0"/>
                  <w:sz w:val="22"/>
                  <w:lang w:eastAsia="en-US"/>
                </w:rPr>
                <w:t>The number of uop depends on the shift amoun</w:t>
              </w:r>
            </w:ins>
            <w:ins w:id="4694" w:author="sanjai" w:date="2020-04-20T13:30:00Z">
              <w:r>
                <w:rPr>
                  <w:rFonts w:ascii="Calibri" w:eastAsia="Times New Roman" w:hAnsi="Calibri"/>
                  <w:color w:val="000000"/>
                  <w:kern w:val="0"/>
                  <w:sz w:val="22"/>
                  <w:lang w:eastAsia="en-US"/>
                </w:rPr>
                <w:t>t.</w:t>
              </w:r>
            </w:ins>
          </w:p>
        </w:tc>
      </w:tr>
      <w:tr w:rsidR="00AD54EA" w:rsidRPr="00AD54EA" w:rsidTr="009F19F7">
        <w:trPr>
          <w:trHeight w:val="296"/>
          <w:ins w:id="4695" w:author="sanjai" w:date="2020-04-08T17:05:00Z"/>
          <w:trPrChange w:id="4696"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hideMark/>
            <w:tcPrChange w:id="4697" w:author="sanjai" w:date="2020-04-20T13:29:00Z">
              <w:tcPr>
                <w:tcW w:w="1880" w:type="dxa"/>
                <w:tcBorders>
                  <w:top w:val="single" w:sz="4" w:space="0" w:color="8EA9DB"/>
                  <w:left w:val="single" w:sz="4" w:space="0" w:color="8EA9DB"/>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698" w:author="sanjai" w:date="2020-04-08T17:05:00Z"/>
                <w:rFonts w:ascii="Calibri" w:eastAsia="Times New Roman" w:hAnsi="Calibri"/>
                <w:color w:val="000000"/>
                <w:kern w:val="0"/>
                <w:sz w:val="22"/>
                <w:lang w:eastAsia="en-US"/>
              </w:rPr>
            </w:pPr>
            <w:proofErr w:type="spellStart"/>
            <w:ins w:id="4699" w:author="sanjai" w:date="2020-04-08T17:05:00Z">
              <w:r w:rsidRPr="00AD54EA">
                <w:rPr>
                  <w:rFonts w:ascii="Calibri" w:eastAsia="Times New Roman" w:hAnsi="Calibri"/>
                  <w:color w:val="000000"/>
                  <w:kern w:val="0"/>
                  <w:sz w:val="22"/>
                  <w:lang w:eastAsia="en-US"/>
                </w:rPr>
                <w:t>vslidedown</w:t>
              </w:r>
              <w:proofErr w:type="spellEnd"/>
            </w:ins>
          </w:p>
        </w:tc>
        <w:tc>
          <w:tcPr>
            <w:tcW w:w="2138" w:type="dxa"/>
            <w:tcBorders>
              <w:top w:val="single" w:sz="4" w:space="0" w:color="8EA9DB"/>
              <w:left w:val="nil"/>
              <w:bottom w:val="single" w:sz="4" w:space="0" w:color="8EA9DB"/>
              <w:right w:val="nil"/>
            </w:tcBorders>
            <w:shd w:val="clear" w:color="auto" w:fill="auto"/>
            <w:hideMark/>
            <w:tcPrChange w:id="4700" w:author="sanjai" w:date="2020-04-20T13:29:00Z">
              <w:tcPr>
                <w:tcW w:w="2120" w:type="dxa"/>
                <w:tcBorders>
                  <w:top w:val="single" w:sz="4" w:space="0" w:color="8EA9DB"/>
                  <w:left w:val="nil"/>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701" w:author="sanjai" w:date="2020-04-08T17:05:00Z"/>
                <w:rFonts w:ascii="Calibri" w:eastAsia="Times New Roman" w:hAnsi="Calibri"/>
                <w:color w:val="000000"/>
                <w:kern w:val="0"/>
                <w:sz w:val="22"/>
                <w:lang w:eastAsia="en-US"/>
              </w:rPr>
            </w:pPr>
            <w:ins w:id="4702" w:author="sanjai" w:date="2020-04-08T17:05:00Z">
              <w:r w:rsidRPr="00AD54EA">
                <w:rPr>
                  <w:rFonts w:ascii="Calibri" w:eastAsia="Times New Roman" w:hAnsi="Calibri"/>
                  <w:color w:val="000000"/>
                  <w:kern w:val="0"/>
                  <w:sz w:val="22"/>
                  <w:lang w:eastAsia="en-US"/>
                </w:rPr>
                <w:t>LMUL</w:t>
              </w:r>
            </w:ins>
          </w:p>
        </w:tc>
        <w:tc>
          <w:tcPr>
            <w:tcW w:w="5326" w:type="dxa"/>
            <w:tcBorders>
              <w:top w:val="single" w:sz="4" w:space="0" w:color="8EA9DB"/>
              <w:left w:val="nil"/>
              <w:bottom w:val="single" w:sz="4" w:space="0" w:color="8EA9DB"/>
              <w:right w:val="single" w:sz="4" w:space="0" w:color="8EA9DB"/>
            </w:tcBorders>
            <w:shd w:val="clear" w:color="auto" w:fill="auto"/>
            <w:hideMark/>
            <w:tcPrChange w:id="4703" w:author="sanjai" w:date="2020-04-20T13:29:00Z">
              <w:tcPr>
                <w:tcW w:w="1660" w:type="dxa"/>
                <w:tcBorders>
                  <w:top w:val="single" w:sz="4" w:space="0" w:color="8EA9DB"/>
                  <w:left w:val="nil"/>
                  <w:bottom w:val="single" w:sz="4" w:space="0" w:color="8EA9DB"/>
                  <w:right w:val="single" w:sz="4" w:space="0" w:color="8EA9DB"/>
                </w:tcBorders>
                <w:shd w:val="clear" w:color="auto" w:fill="auto"/>
                <w:hideMark/>
              </w:tcPr>
            </w:tcPrChange>
          </w:tcPr>
          <w:p w:rsidR="00AD54EA" w:rsidRPr="00AD54EA" w:rsidRDefault="00AD54EA" w:rsidP="00AD54EA">
            <w:pPr>
              <w:widowControl/>
              <w:snapToGrid/>
              <w:spacing w:line="240" w:lineRule="auto"/>
              <w:jc w:val="center"/>
              <w:rPr>
                <w:ins w:id="4704" w:author="sanjai" w:date="2020-04-08T17:05:00Z"/>
                <w:rFonts w:ascii="Calibri" w:eastAsia="Times New Roman" w:hAnsi="Calibri"/>
                <w:color w:val="000000"/>
                <w:kern w:val="0"/>
                <w:sz w:val="22"/>
                <w:lang w:eastAsia="en-US"/>
              </w:rPr>
            </w:pPr>
          </w:p>
        </w:tc>
      </w:tr>
      <w:tr w:rsidR="00AD54EA" w:rsidRPr="00AD54EA" w:rsidTr="009F19F7">
        <w:trPr>
          <w:trHeight w:val="296"/>
          <w:ins w:id="4705" w:author="sanjai" w:date="2020-04-08T17:05:00Z"/>
          <w:trPrChange w:id="4706"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D9E1F2" w:fill="D9E1F2"/>
            <w:hideMark/>
            <w:tcPrChange w:id="4707" w:author="sanjai" w:date="2020-04-20T13:29:00Z">
              <w:tcPr>
                <w:tcW w:w="1880" w:type="dxa"/>
                <w:tcBorders>
                  <w:top w:val="single" w:sz="4" w:space="0" w:color="8EA9DB"/>
                  <w:left w:val="single" w:sz="4" w:space="0" w:color="8EA9DB"/>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708" w:author="sanjai" w:date="2020-04-08T17:05:00Z"/>
                <w:rFonts w:ascii="Calibri" w:eastAsia="Times New Roman" w:hAnsi="Calibri"/>
                <w:color w:val="000000"/>
                <w:kern w:val="0"/>
                <w:sz w:val="22"/>
                <w:lang w:eastAsia="en-US"/>
              </w:rPr>
            </w:pPr>
            <w:ins w:id="4709" w:author="sanjai" w:date="2020-04-08T17:05:00Z">
              <w:r w:rsidRPr="00AD54EA">
                <w:rPr>
                  <w:rFonts w:ascii="Calibri" w:eastAsia="Times New Roman" w:hAnsi="Calibri"/>
                  <w:color w:val="000000"/>
                  <w:kern w:val="0"/>
                  <w:sz w:val="22"/>
                  <w:lang w:eastAsia="en-US"/>
                </w:rPr>
                <w:t>vslide1up</w:t>
              </w:r>
            </w:ins>
          </w:p>
        </w:tc>
        <w:tc>
          <w:tcPr>
            <w:tcW w:w="2138" w:type="dxa"/>
            <w:tcBorders>
              <w:top w:val="single" w:sz="4" w:space="0" w:color="8EA9DB"/>
              <w:left w:val="nil"/>
              <w:bottom w:val="single" w:sz="4" w:space="0" w:color="8EA9DB"/>
              <w:right w:val="nil"/>
            </w:tcBorders>
            <w:shd w:val="clear" w:color="D9E1F2" w:fill="D9E1F2"/>
            <w:hideMark/>
            <w:tcPrChange w:id="4710" w:author="sanjai" w:date="2020-04-20T13:29:00Z">
              <w:tcPr>
                <w:tcW w:w="2120" w:type="dxa"/>
                <w:tcBorders>
                  <w:top w:val="single" w:sz="4" w:space="0" w:color="8EA9DB"/>
                  <w:left w:val="nil"/>
                  <w:bottom w:val="single" w:sz="4" w:space="0" w:color="8EA9DB"/>
                  <w:right w:val="nil"/>
                </w:tcBorders>
                <w:shd w:val="clear" w:color="D9E1F2" w:fill="D9E1F2"/>
                <w:hideMark/>
              </w:tcPr>
            </w:tcPrChange>
          </w:tcPr>
          <w:p w:rsidR="00AD54EA" w:rsidRPr="00AD54EA" w:rsidRDefault="001B0EFD" w:rsidP="00AD54EA">
            <w:pPr>
              <w:widowControl/>
              <w:snapToGrid/>
              <w:spacing w:line="240" w:lineRule="auto"/>
              <w:jc w:val="center"/>
              <w:rPr>
                <w:ins w:id="4711" w:author="sanjai" w:date="2020-04-08T17:05:00Z"/>
                <w:rFonts w:ascii="Calibri" w:eastAsia="Times New Roman" w:hAnsi="Calibri"/>
                <w:color w:val="000000"/>
                <w:kern w:val="0"/>
                <w:sz w:val="22"/>
                <w:lang w:eastAsia="en-US"/>
              </w:rPr>
            </w:pPr>
            <w:ins w:id="4712" w:author="sanjai" w:date="2020-04-08T17:05:00Z">
              <w:r>
                <w:rPr>
                  <w:rFonts w:ascii="Calibri" w:eastAsia="Times New Roman" w:hAnsi="Calibri"/>
                  <w:color w:val="000000"/>
                  <w:kern w:val="0"/>
                  <w:sz w:val="22"/>
                  <w:lang w:eastAsia="en-US"/>
                </w:rPr>
                <w:t>LMUL</w:t>
              </w:r>
            </w:ins>
          </w:p>
        </w:tc>
        <w:tc>
          <w:tcPr>
            <w:tcW w:w="5326" w:type="dxa"/>
            <w:tcBorders>
              <w:top w:val="single" w:sz="4" w:space="0" w:color="8EA9DB"/>
              <w:left w:val="nil"/>
              <w:bottom w:val="single" w:sz="4" w:space="0" w:color="8EA9DB"/>
              <w:right w:val="single" w:sz="4" w:space="0" w:color="8EA9DB"/>
            </w:tcBorders>
            <w:shd w:val="clear" w:color="D9E1F2" w:fill="D9E1F2"/>
            <w:hideMark/>
            <w:tcPrChange w:id="4713" w:author="sanjai" w:date="2020-04-20T13:29:00Z">
              <w:tcPr>
                <w:tcW w:w="1660" w:type="dxa"/>
                <w:tcBorders>
                  <w:top w:val="single" w:sz="4" w:space="0" w:color="8EA9DB"/>
                  <w:left w:val="nil"/>
                  <w:bottom w:val="single" w:sz="4" w:space="0" w:color="8EA9DB"/>
                  <w:right w:val="single" w:sz="4" w:space="0" w:color="8EA9DB"/>
                </w:tcBorders>
                <w:shd w:val="clear" w:color="D9E1F2" w:fill="D9E1F2"/>
                <w:hideMark/>
              </w:tcPr>
            </w:tcPrChange>
          </w:tcPr>
          <w:p w:rsidR="00AD54EA" w:rsidRPr="00AD54EA" w:rsidRDefault="00AD54EA" w:rsidP="00AD54EA">
            <w:pPr>
              <w:widowControl/>
              <w:snapToGrid/>
              <w:spacing w:line="240" w:lineRule="auto"/>
              <w:jc w:val="center"/>
              <w:rPr>
                <w:ins w:id="4714" w:author="sanjai" w:date="2020-04-08T17:05:00Z"/>
                <w:rFonts w:ascii="Calibri" w:eastAsia="Times New Roman" w:hAnsi="Calibri"/>
                <w:color w:val="000000"/>
                <w:kern w:val="0"/>
                <w:sz w:val="22"/>
                <w:lang w:eastAsia="en-US"/>
              </w:rPr>
            </w:pPr>
          </w:p>
        </w:tc>
      </w:tr>
      <w:tr w:rsidR="00AD54EA" w:rsidRPr="00AD54EA" w:rsidTr="009F19F7">
        <w:trPr>
          <w:trHeight w:val="296"/>
          <w:ins w:id="4715" w:author="sanjai" w:date="2020-04-08T17:05:00Z"/>
          <w:trPrChange w:id="4716"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hideMark/>
            <w:tcPrChange w:id="4717" w:author="sanjai" w:date="2020-04-20T13:29:00Z">
              <w:tcPr>
                <w:tcW w:w="1880" w:type="dxa"/>
                <w:tcBorders>
                  <w:top w:val="single" w:sz="4" w:space="0" w:color="8EA9DB"/>
                  <w:left w:val="single" w:sz="4" w:space="0" w:color="8EA9DB"/>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718" w:author="sanjai" w:date="2020-04-08T17:05:00Z"/>
                <w:rFonts w:ascii="Calibri" w:eastAsia="Times New Roman" w:hAnsi="Calibri"/>
                <w:color w:val="000000"/>
                <w:kern w:val="0"/>
                <w:sz w:val="22"/>
                <w:lang w:eastAsia="en-US"/>
              </w:rPr>
            </w:pPr>
            <w:ins w:id="4719" w:author="sanjai" w:date="2020-04-08T17:05:00Z">
              <w:r w:rsidRPr="00AD54EA">
                <w:rPr>
                  <w:rFonts w:ascii="Calibri" w:eastAsia="Times New Roman" w:hAnsi="Calibri"/>
                  <w:color w:val="000000"/>
                  <w:kern w:val="0"/>
                  <w:sz w:val="22"/>
                  <w:lang w:eastAsia="en-US"/>
                </w:rPr>
                <w:t>vslide1down</w:t>
              </w:r>
            </w:ins>
          </w:p>
        </w:tc>
        <w:tc>
          <w:tcPr>
            <w:tcW w:w="2138" w:type="dxa"/>
            <w:tcBorders>
              <w:top w:val="single" w:sz="4" w:space="0" w:color="8EA9DB"/>
              <w:left w:val="nil"/>
              <w:bottom w:val="single" w:sz="4" w:space="0" w:color="8EA9DB"/>
              <w:right w:val="nil"/>
            </w:tcBorders>
            <w:shd w:val="clear" w:color="auto" w:fill="auto"/>
            <w:hideMark/>
            <w:tcPrChange w:id="4720" w:author="sanjai" w:date="2020-04-20T13:29:00Z">
              <w:tcPr>
                <w:tcW w:w="2120" w:type="dxa"/>
                <w:tcBorders>
                  <w:top w:val="single" w:sz="4" w:space="0" w:color="8EA9DB"/>
                  <w:left w:val="nil"/>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721" w:author="sanjai" w:date="2020-04-08T17:05:00Z"/>
                <w:rFonts w:ascii="Calibri" w:eastAsia="Times New Roman" w:hAnsi="Calibri"/>
                <w:color w:val="000000"/>
                <w:kern w:val="0"/>
                <w:sz w:val="22"/>
                <w:lang w:eastAsia="en-US"/>
              </w:rPr>
            </w:pPr>
            <w:ins w:id="4722" w:author="sanjai" w:date="2020-04-08T17:05:00Z">
              <w:r w:rsidRPr="00AD54EA">
                <w:rPr>
                  <w:rFonts w:ascii="Calibri" w:eastAsia="Times New Roman" w:hAnsi="Calibri"/>
                  <w:color w:val="000000"/>
                  <w:kern w:val="0"/>
                  <w:sz w:val="22"/>
                  <w:lang w:eastAsia="en-US"/>
                </w:rPr>
                <w:t>LMUL</w:t>
              </w:r>
            </w:ins>
          </w:p>
        </w:tc>
        <w:tc>
          <w:tcPr>
            <w:tcW w:w="5326" w:type="dxa"/>
            <w:tcBorders>
              <w:top w:val="single" w:sz="4" w:space="0" w:color="8EA9DB"/>
              <w:left w:val="nil"/>
              <w:bottom w:val="single" w:sz="4" w:space="0" w:color="8EA9DB"/>
              <w:right w:val="single" w:sz="4" w:space="0" w:color="8EA9DB"/>
            </w:tcBorders>
            <w:shd w:val="clear" w:color="auto" w:fill="auto"/>
            <w:hideMark/>
            <w:tcPrChange w:id="4723" w:author="sanjai" w:date="2020-04-20T13:29:00Z">
              <w:tcPr>
                <w:tcW w:w="1660" w:type="dxa"/>
                <w:tcBorders>
                  <w:top w:val="single" w:sz="4" w:space="0" w:color="8EA9DB"/>
                  <w:left w:val="nil"/>
                  <w:bottom w:val="single" w:sz="4" w:space="0" w:color="8EA9DB"/>
                  <w:right w:val="single" w:sz="4" w:space="0" w:color="8EA9DB"/>
                </w:tcBorders>
                <w:shd w:val="clear" w:color="auto" w:fill="auto"/>
                <w:hideMark/>
              </w:tcPr>
            </w:tcPrChange>
          </w:tcPr>
          <w:p w:rsidR="00AD54EA" w:rsidRPr="00AD54EA" w:rsidRDefault="00AD54EA" w:rsidP="00AD54EA">
            <w:pPr>
              <w:widowControl/>
              <w:snapToGrid/>
              <w:spacing w:line="240" w:lineRule="auto"/>
              <w:jc w:val="center"/>
              <w:rPr>
                <w:ins w:id="4724" w:author="sanjai" w:date="2020-04-08T17:05:00Z"/>
                <w:rFonts w:ascii="Calibri" w:eastAsia="Times New Roman" w:hAnsi="Calibri"/>
                <w:color w:val="000000"/>
                <w:kern w:val="0"/>
                <w:sz w:val="22"/>
                <w:lang w:eastAsia="en-US"/>
              </w:rPr>
            </w:pPr>
          </w:p>
        </w:tc>
      </w:tr>
      <w:tr w:rsidR="00AD54EA" w:rsidRPr="00AD54EA" w:rsidTr="009F19F7">
        <w:trPr>
          <w:trHeight w:val="296"/>
          <w:ins w:id="4725" w:author="sanjai" w:date="2020-04-08T17:05:00Z"/>
          <w:trPrChange w:id="4726"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D9E1F2" w:fill="D9E1F2"/>
            <w:hideMark/>
            <w:tcPrChange w:id="4727" w:author="sanjai" w:date="2020-04-20T13:29:00Z">
              <w:tcPr>
                <w:tcW w:w="1880" w:type="dxa"/>
                <w:tcBorders>
                  <w:top w:val="single" w:sz="4" w:space="0" w:color="8EA9DB"/>
                  <w:left w:val="single" w:sz="4" w:space="0" w:color="8EA9DB"/>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728" w:author="sanjai" w:date="2020-04-08T17:05:00Z"/>
                <w:rFonts w:ascii="Calibri" w:eastAsia="Times New Roman" w:hAnsi="Calibri"/>
                <w:color w:val="000000"/>
                <w:kern w:val="0"/>
                <w:sz w:val="22"/>
                <w:lang w:eastAsia="en-US"/>
              </w:rPr>
            </w:pPr>
            <w:proofErr w:type="spellStart"/>
            <w:ins w:id="4729" w:author="sanjai" w:date="2020-04-08T17:05:00Z">
              <w:r w:rsidRPr="00AD54EA">
                <w:rPr>
                  <w:rFonts w:ascii="Calibri" w:eastAsia="Times New Roman" w:hAnsi="Calibri"/>
                  <w:color w:val="000000"/>
                  <w:kern w:val="0"/>
                  <w:sz w:val="22"/>
                  <w:lang w:eastAsia="en-US"/>
                </w:rPr>
                <w:t>vrgather</w:t>
              </w:r>
              <w:proofErr w:type="spellEnd"/>
            </w:ins>
          </w:p>
        </w:tc>
        <w:tc>
          <w:tcPr>
            <w:tcW w:w="2138" w:type="dxa"/>
            <w:tcBorders>
              <w:top w:val="single" w:sz="4" w:space="0" w:color="8EA9DB"/>
              <w:left w:val="nil"/>
              <w:bottom w:val="single" w:sz="4" w:space="0" w:color="8EA9DB"/>
              <w:right w:val="nil"/>
            </w:tcBorders>
            <w:shd w:val="clear" w:color="D9E1F2" w:fill="D9E1F2"/>
            <w:hideMark/>
            <w:tcPrChange w:id="4730" w:author="sanjai" w:date="2020-04-20T13:29:00Z">
              <w:tcPr>
                <w:tcW w:w="2120" w:type="dxa"/>
                <w:tcBorders>
                  <w:top w:val="single" w:sz="4" w:space="0" w:color="8EA9DB"/>
                  <w:left w:val="nil"/>
                  <w:bottom w:val="single" w:sz="4" w:space="0" w:color="8EA9DB"/>
                  <w:right w:val="nil"/>
                </w:tcBorders>
                <w:shd w:val="clear" w:color="D9E1F2" w:fill="D9E1F2"/>
                <w:hideMark/>
              </w:tcPr>
            </w:tcPrChange>
          </w:tcPr>
          <w:p w:rsidR="00AD54EA" w:rsidRPr="00AD54EA" w:rsidRDefault="00AD54EA" w:rsidP="00AD54EA">
            <w:pPr>
              <w:widowControl/>
              <w:snapToGrid/>
              <w:spacing w:line="240" w:lineRule="auto"/>
              <w:jc w:val="center"/>
              <w:rPr>
                <w:ins w:id="4731" w:author="sanjai" w:date="2020-04-08T17:05:00Z"/>
                <w:rFonts w:ascii="Calibri" w:eastAsia="Times New Roman" w:hAnsi="Calibri"/>
                <w:color w:val="000000"/>
                <w:kern w:val="0"/>
                <w:sz w:val="22"/>
                <w:lang w:eastAsia="en-US"/>
              </w:rPr>
            </w:pPr>
            <w:ins w:id="4732" w:author="sanjai" w:date="2020-04-08T17:05:00Z">
              <w:r w:rsidRPr="00AD54EA">
                <w:rPr>
                  <w:rFonts w:ascii="Calibri" w:eastAsia="Times New Roman" w:hAnsi="Calibri"/>
                  <w:color w:val="000000"/>
                  <w:kern w:val="0"/>
                  <w:sz w:val="22"/>
                  <w:lang w:eastAsia="en-US"/>
                </w:rPr>
                <w:t>LMUL ^ 2</w:t>
              </w:r>
            </w:ins>
          </w:p>
        </w:tc>
        <w:tc>
          <w:tcPr>
            <w:tcW w:w="5326" w:type="dxa"/>
            <w:tcBorders>
              <w:top w:val="single" w:sz="4" w:space="0" w:color="8EA9DB"/>
              <w:left w:val="nil"/>
              <w:bottom w:val="single" w:sz="4" w:space="0" w:color="8EA9DB"/>
              <w:right w:val="single" w:sz="4" w:space="0" w:color="8EA9DB"/>
            </w:tcBorders>
            <w:shd w:val="clear" w:color="D9E1F2" w:fill="D9E1F2"/>
            <w:hideMark/>
            <w:tcPrChange w:id="4733" w:author="sanjai" w:date="2020-04-20T13:29:00Z">
              <w:tcPr>
                <w:tcW w:w="1660" w:type="dxa"/>
                <w:tcBorders>
                  <w:top w:val="single" w:sz="4" w:space="0" w:color="8EA9DB"/>
                  <w:left w:val="nil"/>
                  <w:bottom w:val="single" w:sz="4" w:space="0" w:color="8EA9DB"/>
                  <w:right w:val="single" w:sz="4" w:space="0" w:color="8EA9DB"/>
                </w:tcBorders>
                <w:shd w:val="clear" w:color="D9E1F2" w:fill="D9E1F2"/>
                <w:hideMark/>
              </w:tcPr>
            </w:tcPrChange>
          </w:tcPr>
          <w:p w:rsidR="00AD54EA" w:rsidRPr="00AD54EA" w:rsidRDefault="00AD54EA" w:rsidP="00AD54EA">
            <w:pPr>
              <w:widowControl/>
              <w:snapToGrid/>
              <w:spacing w:line="240" w:lineRule="auto"/>
              <w:jc w:val="center"/>
              <w:rPr>
                <w:ins w:id="4734" w:author="sanjai" w:date="2020-04-08T17:05:00Z"/>
                <w:rFonts w:ascii="Calibri" w:eastAsia="Times New Roman" w:hAnsi="Calibri"/>
                <w:color w:val="000000"/>
                <w:kern w:val="0"/>
                <w:sz w:val="22"/>
                <w:lang w:eastAsia="en-US"/>
              </w:rPr>
            </w:pPr>
          </w:p>
        </w:tc>
      </w:tr>
      <w:tr w:rsidR="00AD54EA" w:rsidRPr="00AD54EA" w:rsidTr="009F19F7">
        <w:trPr>
          <w:trHeight w:val="296"/>
          <w:ins w:id="4735" w:author="sanjai" w:date="2020-04-08T17:05:00Z"/>
          <w:trPrChange w:id="4736" w:author="sanjai" w:date="2020-04-20T13:29: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hideMark/>
            <w:tcPrChange w:id="4737" w:author="sanjai" w:date="2020-04-20T13:29:00Z">
              <w:tcPr>
                <w:tcW w:w="1880" w:type="dxa"/>
                <w:tcBorders>
                  <w:top w:val="single" w:sz="4" w:space="0" w:color="8EA9DB"/>
                  <w:left w:val="single" w:sz="4" w:space="0" w:color="8EA9DB"/>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738" w:author="sanjai" w:date="2020-04-08T17:05:00Z"/>
                <w:rFonts w:ascii="Calibri" w:eastAsia="Times New Roman" w:hAnsi="Calibri"/>
                <w:color w:val="000000"/>
                <w:kern w:val="0"/>
                <w:sz w:val="22"/>
                <w:lang w:eastAsia="en-US"/>
              </w:rPr>
            </w:pPr>
            <w:proofErr w:type="spellStart"/>
            <w:ins w:id="4739" w:author="sanjai" w:date="2020-04-08T17:05:00Z">
              <w:r w:rsidRPr="00AD54EA">
                <w:rPr>
                  <w:rFonts w:ascii="Calibri" w:eastAsia="Times New Roman" w:hAnsi="Calibri"/>
                  <w:color w:val="000000"/>
                  <w:kern w:val="0"/>
                  <w:sz w:val="22"/>
                  <w:lang w:eastAsia="en-US"/>
                </w:rPr>
                <w:t>vcompress</w:t>
              </w:r>
              <w:proofErr w:type="spellEnd"/>
            </w:ins>
          </w:p>
        </w:tc>
        <w:tc>
          <w:tcPr>
            <w:tcW w:w="2138" w:type="dxa"/>
            <w:tcBorders>
              <w:top w:val="single" w:sz="4" w:space="0" w:color="8EA9DB"/>
              <w:left w:val="nil"/>
              <w:bottom w:val="single" w:sz="4" w:space="0" w:color="8EA9DB"/>
              <w:right w:val="nil"/>
            </w:tcBorders>
            <w:shd w:val="clear" w:color="auto" w:fill="auto"/>
            <w:hideMark/>
            <w:tcPrChange w:id="4740" w:author="sanjai" w:date="2020-04-20T13:29:00Z">
              <w:tcPr>
                <w:tcW w:w="2120" w:type="dxa"/>
                <w:tcBorders>
                  <w:top w:val="single" w:sz="4" w:space="0" w:color="8EA9DB"/>
                  <w:left w:val="nil"/>
                  <w:bottom w:val="single" w:sz="4" w:space="0" w:color="8EA9DB"/>
                  <w:right w:val="nil"/>
                </w:tcBorders>
                <w:shd w:val="clear" w:color="auto" w:fill="auto"/>
                <w:hideMark/>
              </w:tcPr>
            </w:tcPrChange>
          </w:tcPr>
          <w:p w:rsidR="00AD54EA" w:rsidRPr="00AD54EA" w:rsidRDefault="00AD54EA" w:rsidP="00AD54EA">
            <w:pPr>
              <w:widowControl/>
              <w:snapToGrid/>
              <w:spacing w:line="240" w:lineRule="auto"/>
              <w:jc w:val="center"/>
              <w:rPr>
                <w:ins w:id="4741" w:author="sanjai" w:date="2020-04-08T17:05:00Z"/>
                <w:rFonts w:ascii="Calibri" w:eastAsia="Times New Roman" w:hAnsi="Calibri"/>
                <w:color w:val="000000"/>
                <w:kern w:val="0"/>
                <w:sz w:val="22"/>
                <w:lang w:eastAsia="en-US"/>
              </w:rPr>
            </w:pPr>
            <w:ins w:id="4742" w:author="sanjai" w:date="2020-04-08T17:05:00Z">
              <w:r w:rsidRPr="00AD54EA">
                <w:rPr>
                  <w:rFonts w:ascii="Calibri" w:eastAsia="Times New Roman" w:hAnsi="Calibri"/>
                  <w:color w:val="000000"/>
                  <w:kern w:val="0"/>
                  <w:sz w:val="22"/>
                  <w:lang w:eastAsia="en-US"/>
                </w:rPr>
                <w:t>LMUL</w:t>
              </w:r>
            </w:ins>
          </w:p>
        </w:tc>
        <w:tc>
          <w:tcPr>
            <w:tcW w:w="5326" w:type="dxa"/>
            <w:tcBorders>
              <w:top w:val="single" w:sz="4" w:space="0" w:color="8EA9DB"/>
              <w:left w:val="nil"/>
              <w:bottom w:val="single" w:sz="4" w:space="0" w:color="8EA9DB"/>
              <w:right w:val="single" w:sz="4" w:space="0" w:color="8EA9DB"/>
            </w:tcBorders>
            <w:shd w:val="clear" w:color="auto" w:fill="auto"/>
            <w:hideMark/>
            <w:tcPrChange w:id="4743" w:author="sanjai" w:date="2020-04-20T13:29:00Z">
              <w:tcPr>
                <w:tcW w:w="1660" w:type="dxa"/>
                <w:tcBorders>
                  <w:top w:val="single" w:sz="4" w:space="0" w:color="8EA9DB"/>
                  <w:left w:val="nil"/>
                  <w:bottom w:val="single" w:sz="4" w:space="0" w:color="8EA9DB"/>
                  <w:right w:val="single" w:sz="4" w:space="0" w:color="8EA9DB"/>
                </w:tcBorders>
                <w:shd w:val="clear" w:color="auto" w:fill="auto"/>
                <w:hideMark/>
              </w:tcPr>
            </w:tcPrChange>
          </w:tcPr>
          <w:p w:rsidR="00AD54EA" w:rsidRPr="00AD54EA" w:rsidRDefault="00AD54EA" w:rsidP="00AD54EA">
            <w:pPr>
              <w:widowControl/>
              <w:snapToGrid/>
              <w:spacing w:line="240" w:lineRule="auto"/>
              <w:jc w:val="center"/>
              <w:rPr>
                <w:ins w:id="4744" w:author="sanjai" w:date="2020-04-08T17:05:00Z"/>
                <w:rFonts w:ascii="Calibri" w:eastAsia="Times New Roman" w:hAnsi="Calibri"/>
                <w:color w:val="000000"/>
                <w:kern w:val="0"/>
                <w:sz w:val="22"/>
                <w:lang w:eastAsia="en-US"/>
              </w:rPr>
            </w:pPr>
          </w:p>
        </w:tc>
      </w:tr>
    </w:tbl>
    <w:p w:rsidR="007279C5" w:rsidRPr="00AD54EA" w:rsidRDefault="007279C5">
      <w:pPr>
        <w:widowControl/>
        <w:tabs>
          <w:tab w:val="left" w:pos="2004"/>
          <w:tab w:val="left" w:pos="4142"/>
        </w:tabs>
        <w:snapToGrid/>
        <w:spacing w:line="240" w:lineRule="auto"/>
        <w:rPr>
          <w:ins w:id="4745" w:author="sanjai" w:date="2020-04-09T16:56:00Z"/>
          <w:rFonts w:ascii="Calibri" w:eastAsia="Times New Roman" w:hAnsi="Calibri"/>
          <w:color w:val="000000"/>
          <w:kern w:val="0"/>
          <w:sz w:val="22"/>
          <w:lang w:eastAsia="en-US"/>
        </w:rPr>
        <w:pPrChange w:id="4746" w:author="sanjai" w:date="2020-04-09T16:57:00Z">
          <w:pPr>
            <w:widowControl/>
            <w:tabs>
              <w:tab w:val="left" w:pos="2004"/>
              <w:tab w:val="left" w:pos="4142"/>
            </w:tabs>
            <w:snapToGrid/>
            <w:spacing w:line="240" w:lineRule="auto"/>
            <w:ind w:left="108"/>
          </w:pPr>
        </w:pPrChange>
      </w:pPr>
    </w:p>
    <w:p w:rsidR="007279C5" w:rsidRPr="00AD54EA" w:rsidRDefault="007279C5">
      <w:pPr>
        <w:widowControl/>
        <w:tabs>
          <w:tab w:val="left" w:pos="2004"/>
          <w:tab w:val="left" w:pos="4142"/>
        </w:tabs>
        <w:snapToGrid/>
        <w:spacing w:line="240" w:lineRule="auto"/>
        <w:rPr>
          <w:ins w:id="4747" w:author="sanjai" w:date="2020-04-09T16:56:00Z"/>
          <w:rFonts w:ascii="Calibri" w:eastAsia="Times New Roman" w:hAnsi="Calibri"/>
          <w:color w:val="000000"/>
          <w:kern w:val="0"/>
          <w:sz w:val="22"/>
          <w:lang w:eastAsia="en-US"/>
        </w:rPr>
        <w:pPrChange w:id="4748" w:author="sanjai" w:date="2020-04-09T16:57:00Z">
          <w:pPr>
            <w:widowControl/>
            <w:tabs>
              <w:tab w:val="left" w:pos="2004"/>
              <w:tab w:val="left" w:pos="4142"/>
            </w:tabs>
            <w:snapToGrid/>
            <w:spacing w:line="240" w:lineRule="auto"/>
            <w:ind w:left="108"/>
          </w:pPr>
        </w:pPrChange>
      </w:pPr>
    </w:p>
    <w:tbl>
      <w:tblPr>
        <w:tblW w:w="5709" w:type="dxa"/>
        <w:tblLook w:val="04A0" w:firstRow="1" w:lastRow="0" w:firstColumn="1" w:lastColumn="0" w:noHBand="0" w:noVBand="1"/>
        <w:tblPrChange w:id="4749" w:author="sanjai" w:date="2020-04-09T14:00:00Z">
          <w:tblPr>
            <w:tblW w:w="5660" w:type="dxa"/>
            <w:tblLook w:val="04A0" w:firstRow="1" w:lastRow="0" w:firstColumn="1" w:lastColumn="0" w:noHBand="0" w:noVBand="1"/>
          </w:tblPr>
        </w:tblPrChange>
      </w:tblPr>
      <w:tblGrid>
        <w:gridCol w:w="1896"/>
        <w:gridCol w:w="2138"/>
        <w:gridCol w:w="1675"/>
        <w:tblGridChange w:id="4750">
          <w:tblGrid>
            <w:gridCol w:w="1880"/>
            <w:gridCol w:w="2120"/>
            <w:gridCol w:w="1660"/>
          </w:tblGrid>
        </w:tblGridChange>
      </w:tblGrid>
      <w:tr w:rsidR="006B254A" w:rsidRPr="00AD54EA" w:rsidDel="007279C5" w:rsidTr="000852D7">
        <w:trPr>
          <w:trHeight w:val="296"/>
          <w:ins w:id="4751" w:author="sanjai" w:date="2020-04-09T11:29:00Z"/>
          <w:del w:id="4752" w:author="sanjai" w:date="2020-04-09T16:56:00Z"/>
          <w:trPrChange w:id="4753" w:author="sanjai" w:date="2020-04-09T14:00: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tcPrChange w:id="4754" w:author="sanjai" w:date="2020-04-09T14:00:00Z">
              <w:tcPr>
                <w:tcW w:w="1880" w:type="dxa"/>
                <w:tcBorders>
                  <w:top w:val="single" w:sz="4" w:space="0" w:color="8EA9DB"/>
                  <w:left w:val="single" w:sz="4" w:space="0" w:color="8EA9DB"/>
                  <w:bottom w:val="single" w:sz="4" w:space="0" w:color="8EA9DB"/>
                  <w:right w:val="nil"/>
                </w:tcBorders>
                <w:shd w:val="clear" w:color="auto" w:fill="auto"/>
              </w:tcPr>
            </w:tcPrChange>
          </w:tcPr>
          <w:p w:rsidR="006B254A" w:rsidRPr="00AD54EA" w:rsidDel="007279C5" w:rsidRDefault="006B254A" w:rsidP="00AD54EA">
            <w:pPr>
              <w:widowControl/>
              <w:snapToGrid/>
              <w:spacing w:line="240" w:lineRule="auto"/>
              <w:jc w:val="center"/>
              <w:rPr>
                <w:ins w:id="4755" w:author="sanjai" w:date="2020-04-09T11:29:00Z"/>
                <w:del w:id="4756" w:author="sanjai" w:date="2020-04-09T16:56:00Z"/>
                <w:rFonts w:ascii="Calibri" w:eastAsia="Times New Roman" w:hAnsi="Calibri"/>
                <w:color w:val="000000"/>
                <w:kern w:val="0"/>
                <w:sz w:val="22"/>
                <w:lang w:eastAsia="en-US"/>
              </w:rPr>
            </w:pPr>
          </w:p>
        </w:tc>
        <w:tc>
          <w:tcPr>
            <w:tcW w:w="2138" w:type="dxa"/>
            <w:tcBorders>
              <w:top w:val="single" w:sz="4" w:space="0" w:color="8EA9DB"/>
              <w:left w:val="nil"/>
              <w:bottom w:val="single" w:sz="4" w:space="0" w:color="8EA9DB"/>
              <w:right w:val="nil"/>
            </w:tcBorders>
            <w:shd w:val="clear" w:color="auto" w:fill="auto"/>
            <w:tcPrChange w:id="4757" w:author="sanjai" w:date="2020-04-09T14:00:00Z">
              <w:tcPr>
                <w:tcW w:w="2120" w:type="dxa"/>
                <w:tcBorders>
                  <w:top w:val="single" w:sz="4" w:space="0" w:color="8EA9DB"/>
                  <w:left w:val="nil"/>
                  <w:bottom w:val="single" w:sz="4" w:space="0" w:color="8EA9DB"/>
                  <w:right w:val="nil"/>
                </w:tcBorders>
                <w:shd w:val="clear" w:color="auto" w:fill="auto"/>
              </w:tcPr>
            </w:tcPrChange>
          </w:tcPr>
          <w:p w:rsidR="006B254A" w:rsidRPr="00AD54EA" w:rsidDel="007279C5" w:rsidRDefault="006B254A" w:rsidP="00AD54EA">
            <w:pPr>
              <w:widowControl/>
              <w:snapToGrid/>
              <w:spacing w:line="240" w:lineRule="auto"/>
              <w:jc w:val="center"/>
              <w:rPr>
                <w:ins w:id="4758" w:author="sanjai" w:date="2020-04-09T11:29:00Z"/>
                <w:del w:id="4759" w:author="sanjai" w:date="2020-04-09T16:56:00Z"/>
                <w:rFonts w:ascii="Calibri" w:eastAsia="Times New Roman" w:hAnsi="Calibri"/>
                <w:color w:val="000000"/>
                <w:kern w:val="0"/>
                <w:sz w:val="22"/>
                <w:lang w:eastAsia="en-US"/>
              </w:rPr>
            </w:pPr>
          </w:p>
        </w:tc>
        <w:tc>
          <w:tcPr>
            <w:tcW w:w="1674" w:type="dxa"/>
            <w:tcBorders>
              <w:top w:val="single" w:sz="4" w:space="0" w:color="8EA9DB"/>
              <w:left w:val="nil"/>
              <w:bottom w:val="single" w:sz="4" w:space="0" w:color="8EA9DB"/>
              <w:right w:val="single" w:sz="4" w:space="0" w:color="8EA9DB"/>
            </w:tcBorders>
            <w:shd w:val="clear" w:color="auto" w:fill="auto"/>
            <w:tcPrChange w:id="4760" w:author="sanjai" w:date="2020-04-09T14:00:00Z">
              <w:tcPr>
                <w:tcW w:w="1660" w:type="dxa"/>
                <w:tcBorders>
                  <w:top w:val="single" w:sz="4" w:space="0" w:color="8EA9DB"/>
                  <w:left w:val="nil"/>
                  <w:bottom w:val="single" w:sz="4" w:space="0" w:color="8EA9DB"/>
                  <w:right w:val="single" w:sz="4" w:space="0" w:color="8EA9DB"/>
                </w:tcBorders>
                <w:shd w:val="clear" w:color="auto" w:fill="auto"/>
              </w:tcPr>
            </w:tcPrChange>
          </w:tcPr>
          <w:p w:rsidR="006B254A" w:rsidRPr="00AD54EA" w:rsidDel="007279C5" w:rsidRDefault="006B254A" w:rsidP="00AD54EA">
            <w:pPr>
              <w:widowControl/>
              <w:snapToGrid/>
              <w:spacing w:line="240" w:lineRule="auto"/>
              <w:jc w:val="center"/>
              <w:rPr>
                <w:ins w:id="4761" w:author="sanjai" w:date="2020-04-09T11:29:00Z"/>
                <w:del w:id="4762" w:author="sanjai" w:date="2020-04-09T16:56:00Z"/>
                <w:rFonts w:ascii="Calibri" w:eastAsia="Times New Roman" w:hAnsi="Calibri"/>
                <w:color w:val="000000"/>
                <w:kern w:val="0"/>
                <w:sz w:val="22"/>
                <w:lang w:eastAsia="en-US"/>
              </w:rPr>
            </w:pPr>
          </w:p>
        </w:tc>
      </w:tr>
      <w:tr w:rsidR="006B254A" w:rsidRPr="00AD54EA" w:rsidDel="007279C5" w:rsidTr="000852D7">
        <w:trPr>
          <w:trHeight w:val="296"/>
          <w:ins w:id="4763" w:author="sanjai" w:date="2020-04-09T11:29:00Z"/>
          <w:del w:id="4764" w:author="sanjai" w:date="2020-04-09T16:56:00Z"/>
          <w:trPrChange w:id="4765" w:author="sanjai" w:date="2020-04-09T14:00:00Z">
            <w:trPr>
              <w:trHeight w:val="290"/>
            </w:trPr>
          </w:trPrChange>
        </w:trPr>
        <w:tc>
          <w:tcPr>
            <w:tcW w:w="1896" w:type="dxa"/>
            <w:tcBorders>
              <w:top w:val="single" w:sz="4" w:space="0" w:color="8EA9DB"/>
              <w:left w:val="single" w:sz="4" w:space="0" w:color="8EA9DB"/>
              <w:bottom w:val="single" w:sz="4" w:space="0" w:color="8EA9DB"/>
              <w:right w:val="nil"/>
            </w:tcBorders>
            <w:shd w:val="clear" w:color="auto" w:fill="auto"/>
            <w:tcPrChange w:id="4766" w:author="sanjai" w:date="2020-04-09T14:00:00Z">
              <w:tcPr>
                <w:tcW w:w="1880" w:type="dxa"/>
                <w:tcBorders>
                  <w:top w:val="single" w:sz="4" w:space="0" w:color="8EA9DB"/>
                  <w:left w:val="single" w:sz="4" w:space="0" w:color="8EA9DB"/>
                  <w:bottom w:val="single" w:sz="4" w:space="0" w:color="8EA9DB"/>
                  <w:right w:val="nil"/>
                </w:tcBorders>
                <w:shd w:val="clear" w:color="auto" w:fill="auto"/>
              </w:tcPr>
            </w:tcPrChange>
          </w:tcPr>
          <w:p w:rsidR="006B254A" w:rsidRPr="00AD54EA" w:rsidDel="007279C5" w:rsidRDefault="006B254A" w:rsidP="00AD54EA">
            <w:pPr>
              <w:widowControl/>
              <w:snapToGrid/>
              <w:spacing w:line="240" w:lineRule="auto"/>
              <w:jc w:val="center"/>
              <w:rPr>
                <w:ins w:id="4767" w:author="sanjai" w:date="2020-04-09T11:29:00Z"/>
                <w:del w:id="4768" w:author="sanjai" w:date="2020-04-09T16:56:00Z"/>
                <w:rFonts w:ascii="Calibri" w:eastAsia="Times New Roman" w:hAnsi="Calibri"/>
                <w:color w:val="000000"/>
                <w:kern w:val="0"/>
                <w:sz w:val="22"/>
                <w:lang w:eastAsia="en-US"/>
              </w:rPr>
            </w:pPr>
          </w:p>
        </w:tc>
        <w:tc>
          <w:tcPr>
            <w:tcW w:w="2138" w:type="dxa"/>
            <w:tcBorders>
              <w:top w:val="single" w:sz="4" w:space="0" w:color="8EA9DB"/>
              <w:left w:val="nil"/>
              <w:bottom w:val="single" w:sz="4" w:space="0" w:color="8EA9DB"/>
              <w:right w:val="nil"/>
            </w:tcBorders>
            <w:shd w:val="clear" w:color="auto" w:fill="auto"/>
            <w:tcPrChange w:id="4769" w:author="sanjai" w:date="2020-04-09T14:00:00Z">
              <w:tcPr>
                <w:tcW w:w="2120" w:type="dxa"/>
                <w:tcBorders>
                  <w:top w:val="single" w:sz="4" w:space="0" w:color="8EA9DB"/>
                  <w:left w:val="nil"/>
                  <w:bottom w:val="single" w:sz="4" w:space="0" w:color="8EA9DB"/>
                  <w:right w:val="nil"/>
                </w:tcBorders>
                <w:shd w:val="clear" w:color="auto" w:fill="auto"/>
              </w:tcPr>
            </w:tcPrChange>
          </w:tcPr>
          <w:p w:rsidR="006B254A" w:rsidRPr="00AD54EA" w:rsidDel="007279C5" w:rsidRDefault="006B254A" w:rsidP="00AD54EA">
            <w:pPr>
              <w:widowControl/>
              <w:snapToGrid/>
              <w:spacing w:line="240" w:lineRule="auto"/>
              <w:jc w:val="center"/>
              <w:rPr>
                <w:ins w:id="4770" w:author="sanjai" w:date="2020-04-09T11:29:00Z"/>
                <w:del w:id="4771" w:author="sanjai" w:date="2020-04-09T16:56:00Z"/>
                <w:rFonts w:ascii="Calibri" w:eastAsia="Times New Roman" w:hAnsi="Calibri"/>
                <w:color w:val="000000"/>
                <w:kern w:val="0"/>
                <w:sz w:val="22"/>
                <w:lang w:eastAsia="en-US"/>
              </w:rPr>
            </w:pPr>
          </w:p>
        </w:tc>
        <w:tc>
          <w:tcPr>
            <w:tcW w:w="1674" w:type="dxa"/>
            <w:tcBorders>
              <w:top w:val="single" w:sz="4" w:space="0" w:color="8EA9DB"/>
              <w:left w:val="nil"/>
              <w:bottom w:val="single" w:sz="4" w:space="0" w:color="8EA9DB"/>
              <w:right w:val="single" w:sz="4" w:space="0" w:color="8EA9DB"/>
            </w:tcBorders>
            <w:shd w:val="clear" w:color="auto" w:fill="auto"/>
            <w:tcPrChange w:id="4772" w:author="sanjai" w:date="2020-04-09T14:00:00Z">
              <w:tcPr>
                <w:tcW w:w="1660" w:type="dxa"/>
                <w:tcBorders>
                  <w:top w:val="single" w:sz="4" w:space="0" w:color="8EA9DB"/>
                  <w:left w:val="nil"/>
                  <w:bottom w:val="single" w:sz="4" w:space="0" w:color="8EA9DB"/>
                  <w:right w:val="single" w:sz="4" w:space="0" w:color="8EA9DB"/>
                </w:tcBorders>
                <w:shd w:val="clear" w:color="auto" w:fill="auto"/>
              </w:tcPr>
            </w:tcPrChange>
          </w:tcPr>
          <w:p w:rsidR="006B254A" w:rsidRPr="00AD54EA" w:rsidDel="007279C5" w:rsidRDefault="006B254A" w:rsidP="00AD54EA">
            <w:pPr>
              <w:widowControl/>
              <w:snapToGrid/>
              <w:spacing w:line="240" w:lineRule="auto"/>
              <w:jc w:val="center"/>
              <w:rPr>
                <w:ins w:id="4773" w:author="sanjai" w:date="2020-04-09T11:29:00Z"/>
                <w:del w:id="4774" w:author="sanjai" w:date="2020-04-09T16:56:00Z"/>
                <w:rFonts w:ascii="Calibri" w:eastAsia="Times New Roman" w:hAnsi="Calibri"/>
                <w:color w:val="000000"/>
                <w:kern w:val="0"/>
                <w:sz w:val="22"/>
                <w:lang w:eastAsia="en-US"/>
              </w:rPr>
            </w:pPr>
          </w:p>
        </w:tc>
      </w:tr>
    </w:tbl>
    <w:p w:rsidR="00723A5A" w:rsidDel="006B254A" w:rsidRDefault="00723A5A" w:rsidP="00751979">
      <w:pPr>
        <w:pStyle w:val="BodyText"/>
        <w:rPr>
          <w:del w:id="4775" w:author="sanjai" w:date="2020-04-09T11:28:00Z"/>
        </w:rPr>
      </w:pPr>
    </w:p>
    <w:tbl>
      <w:tblPr>
        <w:tblW w:w="10100" w:type="dxa"/>
        <w:tblLook w:val="04A0" w:firstRow="1" w:lastRow="0" w:firstColumn="1" w:lastColumn="0" w:noHBand="0" w:noVBand="1"/>
      </w:tblPr>
      <w:tblGrid>
        <w:gridCol w:w="1673"/>
        <w:gridCol w:w="1127"/>
        <w:gridCol w:w="1285"/>
        <w:gridCol w:w="936"/>
        <w:gridCol w:w="1220"/>
        <w:gridCol w:w="1546"/>
        <w:gridCol w:w="2313"/>
      </w:tblGrid>
      <w:tr w:rsidR="006B254A" w:rsidRPr="006B254A" w:rsidTr="006B254A">
        <w:trPr>
          <w:trHeight w:val="300"/>
          <w:ins w:id="4776" w:author="sanjai" w:date="2020-04-09T11:28:00Z"/>
        </w:trPr>
        <w:tc>
          <w:tcPr>
            <w:tcW w:w="10100" w:type="dxa"/>
            <w:gridSpan w:val="7"/>
            <w:tcBorders>
              <w:top w:val="nil"/>
              <w:left w:val="nil"/>
              <w:bottom w:val="nil"/>
              <w:right w:val="nil"/>
            </w:tcBorders>
            <w:shd w:val="clear" w:color="000000" w:fill="548235"/>
            <w:vAlign w:val="bottom"/>
            <w:hideMark/>
          </w:tcPr>
          <w:p w:rsidR="006B254A" w:rsidRPr="006B254A" w:rsidRDefault="006B254A" w:rsidP="006B254A">
            <w:pPr>
              <w:widowControl/>
              <w:snapToGrid/>
              <w:spacing w:line="240" w:lineRule="auto"/>
              <w:jc w:val="center"/>
              <w:rPr>
                <w:ins w:id="4777" w:author="sanjai" w:date="2020-04-09T11:28:00Z"/>
                <w:rFonts w:ascii="Calibri" w:eastAsia="Times New Roman" w:hAnsi="Calibri"/>
                <w:b/>
                <w:bCs/>
                <w:color w:val="FFFFFF"/>
                <w:kern w:val="0"/>
                <w:sz w:val="22"/>
                <w:lang w:eastAsia="en-US"/>
              </w:rPr>
            </w:pPr>
            <w:ins w:id="4778" w:author="sanjai" w:date="2020-04-09T11:28:00Z">
              <w:r w:rsidRPr="006B254A">
                <w:rPr>
                  <w:rFonts w:ascii="Calibri" w:eastAsia="Times New Roman" w:hAnsi="Calibri"/>
                  <w:b/>
                  <w:bCs/>
                  <w:color w:val="FFFFFF"/>
                  <w:kern w:val="0"/>
                  <w:sz w:val="22"/>
                  <w:lang w:eastAsia="en-US"/>
                </w:rPr>
                <w:t>LMUL independent instructions</w:t>
              </w:r>
            </w:ins>
          </w:p>
        </w:tc>
      </w:tr>
      <w:tr w:rsidR="006B254A" w:rsidRPr="006B254A" w:rsidTr="00180CE0">
        <w:trPr>
          <w:trHeight w:val="580"/>
          <w:ins w:id="4779" w:author="sanjai" w:date="2020-04-09T11:28:00Z"/>
        </w:trPr>
        <w:tc>
          <w:tcPr>
            <w:tcW w:w="1673" w:type="dxa"/>
            <w:tcBorders>
              <w:top w:val="single" w:sz="4" w:space="0" w:color="8EA9DB"/>
              <w:left w:val="single" w:sz="4" w:space="0" w:color="8EA9DB"/>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80" w:author="sanjai" w:date="2020-04-09T11:28:00Z"/>
                <w:rFonts w:ascii="Calibri" w:eastAsia="Times New Roman" w:hAnsi="Calibri"/>
                <w:b/>
                <w:bCs/>
                <w:color w:val="FFFFFF"/>
                <w:kern w:val="0"/>
                <w:sz w:val="22"/>
                <w:lang w:eastAsia="en-US"/>
              </w:rPr>
            </w:pPr>
            <w:ins w:id="4781" w:author="sanjai" w:date="2020-04-09T11:28:00Z">
              <w:r w:rsidRPr="006B254A">
                <w:rPr>
                  <w:rFonts w:ascii="Calibri" w:eastAsia="Times New Roman" w:hAnsi="Calibri"/>
                  <w:b/>
                  <w:bCs/>
                  <w:color w:val="FFFFFF"/>
                  <w:kern w:val="0"/>
                  <w:sz w:val="22"/>
                  <w:lang w:eastAsia="en-US"/>
                </w:rPr>
                <w:t>Instruction</w:t>
              </w:r>
            </w:ins>
          </w:p>
        </w:tc>
        <w:tc>
          <w:tcPr>
            <w:tcW w:w="1127" w:type="dxa"/>
            <w:tcBorders>
              <w:top w:val="single" w:sz="4" w:space="0" w:color="8EA9DB"/>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82" w:author="sanjai" w:date="2020-04-09T11:28:00Z"/>
                <w:rFonts w:ascii="Calibri" w:eastAsia="Times New Roman" w:hAnsi="Calibri"/>
                <w:b/>
                <w:bCs/>
                <w:color w:val="FFFFFF"/>
                <w:kern w:val="0"/>
                <w:sz w:val="22"/>
                <w:lang w:eastAsia="en-US"/>
              </w:rPr>
            </w:pPr>
            <w:ins w:id="4783" w:author="sanjai" w:date="2020-04-09T11:28:00Z">
              <w:r w:rsidRPr="006B254A">
                <w:rPr>
                  <w:rFonts w:ascii="Calibri" w:eastAsia="Times New Roman" w:hAnsi="Calibri"/>
                  <w:b/>
                  <w:bCs/>
                  <w:color w:val="FFFFFF"/>
                  <w:kern w:val="0"/>
                  <w:sz w:val="22"/>
                  <w:lang w:eastAsia="en-US"/>
                </w:rPr>
                <w:t>uop</w:t>
              </w:r>
            </w:ins>
          </w:p>
        </w:tc>
        <w:tc>
          <w:tcPr>
            <w:tcW w:w="1285" w:type="dxa"/>
            <w:tcBorders>
              <w:top w:val="single" w:sz="4" w:space="0" w:color="8EA9DB"/>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84" w:author="sanjai" w:date="2020-04-09T11:28:00Z"/>
                <w:rFonts w:ascii="Calibri" w:eastAsia="Times New Roman" w:hAnsi="Calibri"/>
                <w:b/>
                <w:bCs/>
                <w:color w:val="FFFFFF"/>
                <w:kern w:val="0"/>
                <w:sz w:val="22"/>
                <w:lang w:eastAsia="en-US"/>
              </w:rPr>
            </w:pPr>
            <w:ins w:id="4785" w:author="sanjai" w:date="2020-04-09T11:28:00Z">
              <w:r w:rsidRPr="006B254A">
                <w:rPr>
                  <w:rFonts w:ascii="Calibri" w:eastAsia="Times New Roman" w:hAnsi="Calibri"/>
                  <w:b/>
                  <w:bCs/>
                  <w:color w:val="FFFFFF"/>
                  <w:kern w:val="0"/>
                  <w:sz w:val="22"/>
                  <w:lang w:eastAsia="en-US"/>
                </w:rPr>
                <w:t>vs2</w:t>
              </w:r>
            </w:ins>
          </w:p>
        </w:tc>
        <w:tc>
          <w:tcPr>
            <w:tcW w:w="936" w:type="dxa"/>
            <w:tcBorders>
              <w:top w:val="single" w:sz="4" w:space="0" w:color="8EA9DB"/>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86" w:author="sanjai" w:date="2020-04-09T11:28:00Z"/>
                <w:rFonts w:ascii="Calibri" w:eastAsia="Times New Roman" w:hAnsi="Calibri"/>
                <w:b/>
                <w:bCs/>
                <w:color w:val="FFFFFF"/>
                <w:kern w:val="0"/>
                <w:sz w:val="22"/>
                <w:lang w:eastAsia="en-US"/>
              </w:rPr>
            </w:pPr>
            <w:ins w:id="4787" w:author="sanjai" w:date="2020-04-09T11:28:00Z">
              <w:r w:rsidRPr="006B254A">
                <w:rPr>
                  <w:rFonts w:ascii="Calibri" w:eastAsia="Times New Roman" w:hAnsi="Calibri"/>
                  <w:b/>
                  <w:bCs/>
                  <w:color w:val="FFFFFF"/>
                  <w:kern w:val="0"/>
                  <w:sz w:val="22"/>
                  <w:lang w:eastAsia="en-US"/>
                </w:rPr>
                <w:t>vs1</w:t>
              </w:r>
            </w:ins>
          </w:p>
        </w:tc>
        <w:tc>
          <w:tcPr>
            <w:tcW w:w="1220" w:type="dxa"/>
            <w:tcBorders>
              <w:top w:val="single" w:sz="4" w:space="0" w:color="8EA9DB"/>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88" w:author="sanjai" w:date="2020-04-09T11:28:00Z"/>
                <w:rFonts w:ascii="Calibri" w:eastAsia="Times New Roman" w:hAnsi="Calibri"/>
                <w:b/>
                <w:bCs/>
                <w:color w:val="FFFFFF"/>
                <w:kern w:val="0"/>
                <w:sz w:val="22"/>
                <w:lang w:eastAsia="en-US"/>
              </w:rPr>
            </w:pPr>
            <w:ins w:id="4789"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790" w:author="sanjai" w:date="2020-04-09T11:28:00Z"/>
                <w:rFonts w:ascii="Calibri" w:eastAsia="Times New Roman" w:hAnsi="Calibri"/>
                <w:b/>
                <w:bCs/>
                <w:color w:val="FFFFFF"/>
                <w:kern w:val="0"/>
                <w:sz w:val="22"/>
                <w:lang w:eastAsia="en-US"/>
              </w:rPr>
            </w:pPr>
            <w:ins w:id="4791"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xrf</w:t>
              </w:r>
              <w:proofErr w:type="spellEnd"/>
              <w:r w:rsidRPr="006B254A">
                <w:rPr>
                  <w:rFonts w:ascii="Calibri" w:eastAsia="Times New Roman" w:hAnsi="Calibri"/>
                  <w:b/>
                  <w:bCs/>
                  <w:color w:val="FFFFFF"/>
                  <w:kern w:val="0"/>
                  <w:sz w:val="22"/>
                  <w:lang w:eastAsia="en-US"/>
                </w:rPr>
                <w:t xml:space="preserve"> result</w:t>
              </w:r>
            </w:ins>
          </w:p>
        </w:tc>
        <w:tc>
          <w:tcPr>
            <w:tcW w:w="2313" w:type="dxa"/>
            <w:tcBorders>
              <w:top w:val="single" w:sz="4" w:space="0" w:color="8EA9DB"/>
              <w:left w:val="nil"/>
              <w:bottom w:val="single" w:sz="4" w:space="0" w:color="8EA9DB"/>
              <w:right w:val="single" w:sz="4" w:space="0" w:color="8EA9DB"/>
            </w:tcBorders>
            <w:shd w:val="clear" w:color="4472C4" w:fill="4472C4"/>
            <w:hideMark/>
          </w:tcPr>
          <w:p w:rsidR="006B254A" w:rsidRPr="006B254A" w:rsidRDefault="006B254A" w:rsidP="006B254A">
            <w:pPr>
              <w:widowControl/>
              <w:snapToGrid/>
              <w:spacing w:line="240" w:lineRule="auto"/>
              <w:jc w:val="center"/>
              <w:rPr>
                <w:ins w:id="4792" w:author="sanjai" w:date="2020-04-09T11:28:00Z"/>
                <w:rFonts w:ascii="Calibri" w:eastAsia="Times New Roman" w:hAnsi="Calibri"/>
                <w:b/>
                <w:bCs/>
                <w:color w:val="FFFFFF"/>
                <w:kern w:val="0"/>
                <w:sz w:val="22"/>
                <w:lang w:eastAsia="en-US"/>
              </w:rPr>
            </w:pPr>
            <w:ins w:id="4793" w:author="sanjai" w:date="2020-04-09T11:28:00Z">
              <w:r w:rsidRPr="006B254A">
                <w:rPr>
                  <w:rFonts w:ascii="Calibri" w:eastAsia="Times New Roman" w:hAnsi="Calibri"/>
                  <w:b/>
                  <w:bCs/>
                  <w:color w:val="FFFFFF"/>
                  <w:kern w:val="0"/>
                  <w:sz w:val="22"/>
                  <w:lang w:eastAsia="en-US"/>
                </w:rPr>
                <w:t>Comment</w:t>
              </w:r>
            </w:ins>
          </w:p>
        </w:tc>
      </w:tr>
      <w:tr w:rsidR="006B254A" w:rsidRPr="006B254A" w:rsidTr="00180CE0">
        <w:trPr>
          <w:trHeight w:val="290"/>
          <w:ins w:id="479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hideMark/>
          </w:tcPr>
          <w:p w:rsidR="006B254A" w:rsidRPr="006B254A" w:rsidRDefault="006B254A" w:rsidP="006B254A">
            <w:pPr>
              <w:widowControl/>
              <w:snapToGrid/>
              <w:spacing w:line="240" w:lineRule="auto"/>
              <w:rPr>
                <w:ins w:id="4795" w:author="sanjai" w:date="2020-04-09T11:28:00Z"/>
                <w:rFonts w:ascii="Calibri" w:eastAsia="Times New Roman" w:hAnsi="Calibri"/>
                <w:color w:val="000000"/>
                <w:kern w:val="0"/>
                <w:sz w:val="22"/>
                <w:lang w:eastAsia="en-US"/>
              </w:rPr>
            </w:pPr>
            <w:proofErr w:type="spellStart"/>
            <w:ins w:id="4796" w:author="sanjai" w:date="2020-04-09T11:28:00Z">
              <w:r w:rsidRPr="006B254A">
                <w:rPr>
                  <w:rFonts w:ascii="Calibri" w:eastAsia="Times New Roman" w:hAnsi="Calibri"/>
                  <w:color w:val="000000"/>
                  <w:kern w:val="0"/>
                  <w:sz w:val="22"/>
                  <w:lang w:eastAsia="en-US"/>
                </w:rPr>
                <w:t>vext</w:t>
              </w:r>
              <w:proofErr w:type="spellEnd"/>
            </w:ins>
          </w:p>
        </w:tc>
        <w:tc>
          <w:tcPr>
            <w:tcW w:w="1127"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797" w:author="sanjai" w:date="2020-04-09T11:28:00Z"/>
                <w:rFonts w:ascii="Calibri" w:eastAsia="Times New Roman" w:hAnsi="Calibri"/>
                <w:color w:val="000000"/>
                <w:kern w:val="0"/>
                <w:sz w:val="22"/>
                <w:lang w:eastAsia="en-US"/>
              </w:rPr>
            </w:pPr>
            <w:ins w:id="4798"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799" w:author="sanjai" w:date="2020-04-09T11:28:00Z"/>
                <w:rFonts w:ascii="Calibri" w:eastAsia="Times New Roman" w:hAnsi="Calibri"/>
                <w:color w:val="000000"/>
                <w:kern w:val="0"/>
                <w:sz w:val="22"/>
                <w:lang w:eastAsia="en-US"/>
              </w:rPr>
            </w:pPr>
            <w:ins w:id="4800" w:author="sanjai" w:date="2020-04-09T11:28:00Z">
              <w:r w:rsidRPr="006B254A">
                <w:rPr>
                  <w:rFonts w:ascii="Calibri" w:eastAsia="Times New Roman" w:hAnsi="Calibri"/>
                  <w:color w:val="000000"/>
                  <w:kern w:val="0"/>
                  <w:sz w:val="22"/>
                  <w:lang w:eastAsia="en-US"/>
                </w:rPr>
                <w:t>vs2</w:t>
              </w:r>
            </w:ins>
          </w:p>
        </w:tc>
        <w:tc>
          <w:tcPr>
            <w:tcW w:w="936"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01" w:author="sanjai" w:date="2020-04-09T11:28:00Z"/>
                <w:rFonts w:ascii="Calibri" w:eastAsia="Times New Roman" w:hAnsi="Calibri"/>
                <w:color w:val="000000"/>
                <w:kern w:val="0"/>
                <w:sz w:val="22"/>
                <w:lang w:eastAsia="en-US"/>
              </w:rPr>
            </w:pPr>
          </w:p>
        </w:tc>
        <w:tc>
          <w:tcPr>
            <w:tcW w:w="1220"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02" w:author="sanjai" w:date="2020-04-09T11:28:00Z"/>
                <w:rFonts w:ascii="Times New Roman" w:eastAsia="Times New Roman" w:hAnsi="Times New Roman" w:cs="Times New Roman"/>
                <w:kern w:val="0"/>
                <w:sz w:val="20"/>
                <w:szCs w:val="20"/>
                <w:lang w:eastAsia="en-US"/>
              </w:rPr>
            </w:pPr>
          </w:p>
        </w:tc>
        <w:tc>
          <w:tcPr>
            <w:tcW w:w="1546"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03" w:author="sanjai" w:date="2020-04-09T11:28:00Z"/>
                <w:rFonts w:ascii="Calibri" w:eastAsia="Times New Roman" w:hAnsi="Calibri"/>
                <w:color w:val="000000"/>
                <w:kern w:val="0"/>
                <w:sz w:val="22"/>
                <w:lang w:eastAsia="en-US"/>
              </w:rPr>
            </w:pPr>
            <w:ins w:id="480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hideMark/>
          </w:tcPr>
          <w:p w:rsidR="006B254A" w:rsidRPr="006B254A" w:rsidRDefault="006B254A" w:rsidP="006B254A">
            <w:pPr>
              <w:widowControl/>
              <w:snapToGrid/>
              <w:spacing w:line="240" w:lineRule="auto"/>
              <w:jc w:val="center"/>
              <w:rPr>
                <w:ins w:id="4805" w:author="sanjai" w:date="2020-04-09T11:28:00Z"/>
                <w:rFonts w:ascii="Calibri" w:eastAsia="Times New Roman" w:hAnsi="Calibri"/>
                <w:color w:val="000000"/>
                <w:kern w:val="0"/>
                <w:sz w:val="22"/>
                <w:lang w:eastAsia="en-US"/>
              </w:rPr>
            </w:pPr>
          </w:p>
        </w:tc>
      </w:tr>
      <w:tr w:rsidR="006B254A" w:rsidRPr="006B254A" w:rsidTr="00180CE0">
        <w:trPr>
          <w:trHeight w:val="290"/>
          <w:ins w:id="4806" w:author="sanjai" w:date="2020-04-09T11:28:00Z"/>
        </w:trPr>
        <w:tc>
          <w:tcPr>
            <w:tcW w:w="1673" w:type="dxa"/>
            <w:tcBorders>
              <w:top w:val="single" w:sz="4" w:space="0" w:color="8EA9DB"/>
              <w:left w:val="single" w:sz="4" w:space="0" w:color="8EA9DB"/>
              <w:bottom w:val="single" w:sz="4" w:space="0" w:color="8EA9DB"/>
              <w:right w:val="nil"/>
            </w:tcBorders>
            <w:shd w:val="clear" w:color="auto" w:fill="auto"/>
            <w:hideMark/>
          </w:tcPr>
          <w:p w:rsidR="006B254A" w:rsidRPr="006B254A" w:rsidRDefault="006B254A" w:rsidP="006B254A">
            <w:pPr>
              <w:widowControl/>
              <w:snapToGrid/>
              <w:spacing w:line="240" w:lineRule="auto"/>
              <w:rPr>
                <w:ins w:id="4807" w:author="sanjai" w:date="2020-04-09T11:28:00Z"/>
                <w:rFonts w:ascii="Calibri" w:eastAsia="Times New Roman" w:hAnsi="Calibri"/>
                <w:color w:val="000000"/>
                <w:kern w:val="0"/>
                <w:sz w:val="22"/>
                <w:lang w:eastAsia="en-US"/>
              </w:rPr>
            </w:pPr>
            <w:proofErr w:type="spellStart"/>
            <w:ins w:id="4808" w:author="sanjai" w:date="2020-04-09T11:28:00Z">
              <w:r w:rsidRPr="006B254A">
                <w:rPr>
                  <w:rFonts w:ascii="Calibri" w:eastAsia="Times New Roman" w:hAnsi="Calibri"/>
                  <w:color w:val="000000"/>
                  <w:kern w:val="0"/>
                  <w:sz w:val="22"/>
                  <w:lang w:eastAsia="en-US"/>
                </w:rPr>
                <w:t>vmv</w:t>
              </w:r>
              <w:proofErr w:type="spellEnd"/>
            </w:ins>
          </w:p>
        </w:tc>
        <w:tc>
          <w:tcPr>
            <w:tcW w:w="1127"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09" w:author="sanjai" w:date="2020-04-09T11:28:00Z"/>
                <w:rFonts w:ascii="Calibri" w:eastAsia="Times New Roman" w:hAnsi="Calibri"/>
                <w:color w:val="000000"/>
                <w:kern w:val="0"/>
                <w:sz w:val="22"/>
                <w:lang w:eastAsia="en-US"/>
              </w:rPr>
            </w:pPr>
            <w:ins w:id="4810"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11" w:author="sanjai" w:date="2020-04-09T11:28:00Z"/>
                <w:rFonts w:ascii="Calibri" w:eastAsia="Times New Roman" w:hAnsi="Calibri"/>
                <w:color w:val="000000"/>
                <w:kern w:val="0"/>
                <w:sz w:val="22"/>
                <w:lang w:eastAsia="en-US"/>
              </w:rPr>
            </w:pPr>
          </w:p>
        </w:tc>
        <w:tc>
          <w:tcPr>
            <w:tcW w:w="936"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12" w:author="sanjai" w:date="2020-04-09T11:28:00Z"/>
                <w:rFonts w:ascii="Times New Roman" w:eastAsia="Times New Roman" w:hAnsi="Times New Roman" w:cs="Times New Roman"/>
                <w:kern w:val="0"/>
                <w:sz w:val="20"/>
                <w:szCs w:val="20"/>
                <w:lang w:eastAsia="en-US"/>
              </w:rPr>
            </w:pPr>
          </w:p>
        </w:tc>
        <w:tc>
          <w:tcPr>
            <w:tcW w:w="1220"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13" w:author="sanjai" w:date="2020-04-09T11:28:00Z"/>
                <w:rFonts w:ascii="Calibri" w:eastAsia="Times New Roman" w:hAnsi="Calibri"/>
                <w:color w:val="000000"/>
                <w:kern w:val="0"/>
                <w:sz w:val="22"/>
                <w:lang w:eastAsia="en-US"/>
              </w:rPr>
            </w:pPr>
            <w:ins w:id="4814" w:author="sanjai" w:date="2020-04-09T11:28:00Z">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15" w:author="sanjai" w:date="2020-04-09T11:28:00Z"/>
                <w:rFonts w:ascii="Calibri" w:eastAsia="Times New Roman" w:hAnsi="Calibri"/>
                <w:color w:val="000000"/>
                <w:kern w:val="0"/>
                <w:sz w:val="22"/>
                <w:lang w:eastAsia="en-US"/>
              </w:rPr>
            </w:pPr>
          </w:p>
        </w:tc>
        <w:tc>
          <w:tcPr>
            <w:tcW w:w="2313" w:type="dxa"/>
            <w:tcBorders>
              <w:top w:val="single" w:sz="4" w:space="0" w:color="8EA9DB"/>
              <w:left w:val="nil"/>
              <w:bottom w:val="single" w:sz="4" w:space="0" w:color="8EA9DB"/>
              <w:right w:val="single" w:sz="4" w:space="0" w:color="8EA9DB"/>
            </w:tcBorders>
            <w:shd w:val="clear" w:color="auto" w:fill="auto"/>
            <w:hideMark/>
          </w:tcPr>
          <w:p w:rsidR="006B254A" w:rsidRPr="006B254A" w:rsidRDefault="006B254A" w:rsidP="006B254A">
            <w:pPr>
              <w:widowControl/>
              <w:snapToGrid/>
              <w:spacing w:line="240" w:lineRule="auto"/>
              <w:jc w:val="center"/>
              <w:rPr>
                <w:ins w:id="4816"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481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hideMark/>
          </w:tcPr>
          <w:p w:rsidR="006B254A" w:rsidRPr="006B254A" w:rsidRDefault="006B254A" w:rsidP="006B254A">
            <w:pPr>
              <w:widowControl/>
              <w:snapToGrid/>
              <w:spacing w:line="240" w:lineRule="auto"/>
              <w:rPr>
                <w:ins w:id="4818" w:author="sanjai" w:date="2020-04-09T11:28:00Z"/>
                <w:rFonts w:ascii="Calibri" w:eastAsia="Times New Roman" w:hAnsi="Calibri"/>
                <w:color w:val="000000"/>
                <w:kern w:val="0"/>
                <w:sz w:val="22"/>
                <w:lang w:eastAsia="en-US"/>
              </w:rPr>
            </w:pPr>
            <w:proofErr w:type="spellStart"/>
            <w:ins w:id="4819" w:author="sanjai" w:date="2020-04-09T11:28:00Z">
              <w:r w:rsidRPr="006B254A">
                <w:rPr>
                  <w:rFonts w:ascii="Calibri" w:eastAsia="Times New Roman" w:hAnsi="Calibri"/>
                  <w:color w:val="000000"/>
                  <w:kern w:val="0"/>
                  <w:sz w:val="22"/>
                  <w:lang w:eastAsia="en-US"/>
                </w:rPr>
                <w:t>vfmv</w:t>
              </w:r>
              <w:proofErr w:type="spellEnd"/>
            </w:ins>
          </w:p>
        </w:tc>
        <w:tc>
          <w:tcPr>
            <w:tcW w:w="1127"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20" w:author="sanjai" w:date="2020-04-09T11:28:00Z"/>
                <w:rFonts w:ascii="Calibri" w:eastAsia="Times New Roman" w:hAnsi="Calibri"/>
                <w:color w:val="000000"/>
                <w:kern w:val="0"/>
                <w:sz w:val="22"/>
                <w:lang w:eastAsia="en-US"/>
              </w:rPr>
            </w:pPr>
            <w:ins w:id="4821"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22" w:author="sanjai" w:date="2020-04-09T11:28:00Z"/>
                <w:rFonts w:ascii="Calibri" w:eastAsia="Times New Roman" w:hAnsi="Calibri"/>
                <w:color w:val="000000"/>
                <w:kern w:val="0"/>
                <w:sz w:val="22"/>
                <w:lang w:eastAsia="en-US"/>
              </w:rPr>
            </w:pPr>
            <w:ins w:id="4823" w:author="sanjai" w:date="2020-04-09T11:28:00Z">
              <w:r w:rsidRPr="006B254A">
                <w:rPr>
                  <w:rFonts w:ascii="Calibri" w:eastAsia="Times New Roman" w:hAnsi="Calibri"/>
                  <w:color w:val="000000"/>
                  <w:kern w:val="0"/>
                  <w:sz w:val="22"/>
                  <w:lang w:eastAsia="en-US"/>
                </w:rPr>
                <w:t>vs2</w:t>
              </w:r>
            </w:ins>
          </w:p>
        </w:tc>
        <w:tc>
          <w:tcPr>
            <w:tcW w:w="936"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24" w:author="sanjai" w:date="2020-04-09T11:28:00Z"/>
                <w:rFonts w:ascii="Calibri" w:eastAsia="Times New Roman" w:hAnsi="Calibri"/>
                <w:color w:val="000000"/>
                <w:kern w:val="0"/>
                <w:sz w:val="22"/>
                <w:lang w:eastAsia="en-US"/>
              </w:rPr>
            </w:pPr>
          </w:p>
        </w:tc>
        <w:tc>
          <w:tcPr>
            <w:tcW w:w="1220"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25" w:author="sanjai" w:date="2020-04-09T11:28:00Z"/>
                <w:rFonts w:ascii="Times New Roman" w:eastAsia="Times New Roman" w:hAnsi="Times New Roman" w:cs="Times New Roman"/>
                <w:kern w:val="0"/>
                <w:sz w:val="20"/>
                <w:szCs w:val="20"/>
                <w:lang w:eastAsia="en-US"/>
              </w:rPr>
            </w:pPr>
          </w:p>
        </w:tc>
        <w:tc>
          <w:tcPr>
            <w:tcW w:w="1546" w:type="dxa"/>
            <w:tcBorders>
              <w:top w:val="single" w:sz="4" w:space="0" w:color="8EA9DB"/>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26" w:author="sanjai" w:date="2020-04-09T11:28:00Z"/>
                <w:rFonts w:ascii="Calibri" w:eastAsia="Times New Roman" w:hAnsi="Calibri"/>
                <w:color w:val="000000"/>
                <w:kern w:val="0"/>
                <w:sz w:val="22"/>
                <w:lang w:eastAsia="en-US"/>
              </w:rPr>
            </w:pPr>
            <w:ins w:id="4827"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hideMark/>
          </w:tcPr>
          <w:p w:rsidR="006B254A" w:rsidRPr="006B254A" w:rsidRDefault="006B254A" w:rsidP="006B254A">
            <w:pPr>
              <w:widowControl/>
              <w:snapToGrid/>
              <w:spacing w:line="240" w:lineRule="auto"/>
              <w:jc w:val="center"/>
              <w:rPr>
                <w:ins w:id="4828" w:author="sanjai" w:date="2020-04-09T11:28:00Z"/>
                <w:rFonts w:ascii="Calibri" w:eastAsia="Times New Roman" w:hAnsi="Calibri"/>
                <w:color w:val="000000"/>
                <w:kern w:val="0"/>
                <w:sz w:val="22"/>
                <w:lang w:eastAsia="en-US"/>
              </w:rPr>
            </w:pPr>
          </w:p>
        </w:tc>
      </w:tr>
      <w:tr w:rsidR="006B254A" w:rsidRPr="006B254A" w:rsidTr="00180CE0">
        <w:trPr>
          <w:trHeight w:val="290"/>
          <w:ins w:id="4829" w:author="sanjai" w:date="2020-04-09T11:28:00Z"/>
        </w:trPr>
        <w:tc>
          <w:tcPr>
            <w:tcW w:w="1673" w:type="dxa"/>
            <w:tcBorders>
              <w:top w:val="single" w:sz="4" w:space="0" w:color="8EA9DB"/>
              <w:left w:val="single" w:sz="4" w:space="0" w:color="8EA9DB"/>
              <w:bottom w:val="single" w:sz="4" w:space="0" w:color="8EA9DB"/>
              <w:right w:val="nil"/>
            </w:tcBorders>
            <w:shd w:val="clear" w:color="auto" w:fill="auto"/>
            <w:hideMark/>
          </w:tcPr>
          <w:p w:rsidR="006B254A" w:rsidRPr="006B254A" w:rsidRDefault="006B254A" w:rsidP="006B254A">
            <w:pPr>
              <w:widowControl/>
              <w:snapToGrid/>
              <w:spacing w:line="240" w:lineRule="auto"/>
              <w:rPr>
                <w:ins w:id="4830" w:author="sanjai" w:date="2020-04-09T11:28:00Z"/>
                <w:rFonts w:ascii="Calibri" w:eastAsia="Times New Roman" w:hAnsi="Calibri"/>
                <w:color w:val="000000"/>
                <w:kern w:val="0"/>
                <w:sz w:val="22"/>
                <w:lang w:eastAsia="en-US"/>
              </w:rPr>
            </w:pPr>
            <w:proofErr w:type="spellStart"/>
            <w:ins w:id="4831" w:author="sanjai" w:date="2020-04-09T11:28:00Z">
              <w:r w:rsidRPr="006B254A">
                <w:rPr>
                  <w:rFonts w:ascii="Calibri" w:eastAsia="Times New Roman" w:hAnsi="Calibri"/>
                  <w:color w:val="000000"/>
                  <w:kern w:val="0"/>
                  <w:sz w:val="22"/>
                  <w:lang w:eastAsia="en-US"/>
                </w:rPr>
                <w:t>vfmv</w:t>
              </w:r>
              <w:proofErr w:type="spellEnd"/>
            </w:ins>
          </w:p>
        </w:tc>
        <w:tc>
          <w:tcPr>
            <w:tcW w:w="1127"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32" w:author="sanjai" w:date="2020-04-09T11:28:00Z"/>
                <w:rFonts w:ascii="Calibri" w:eastAsia="Times New Roman" w:hAnsi="Calibri"/>
                <w:color w:val="000000"/>
                <w:kern w:val="0"/>
                <w:sz w:val="22"/>
                <w:lang w:eastAsia="en-US"/>
              </w:rPr>
            </w:pPr>
            <w:ins w:id="4833"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34" w:author="sanjai" w:date="2020-04-09T11:28:00Z"/>
                <w:rFonts w:ascii="Calibri" w:eastAsia="Times New Roman" w:hAnsi="Calibri"/>
                <w:color w:val="000000"/>
                <w:kern w:val="0"/>
                <w:sz w:val="22"/>
                <w:lang w:eastAsia="en-US"/>
              </w:rPr>
            </w:pPr>
          </w:p>
        </w:tc>
        <w:tc>
          <w:tcPr>
            <w:tcW w:w="936"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35" w:author="sanjai" w:date="2020-04-09T11:28:00Z"/>
                <w:rFonts w:ascii="Times New Roman" w:eastAsia="Times New Roman" w:hAnsi="Times New Roman" w:cs="Times New Roman"/>
                <w:kern w:val="0"/>
                <w:sz w:val="20"/>
                <w:szCs w:val="20"/>
                <w:lang w:eastAsia="en-US"/>
              </w:rPr>
            </w:pPr>
          </w:p>
        </w:tc>
        <w:tc>
          <w:tcPr>
            <w:tcW w:w="1220"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36" w:author="sanjai" w:date="2020-04-09T11:28:00Z"/>
                <w:rFonts w:ascii="Calibri" w:eastAsia="Times New Roman" w:hAnsi="Calibri"/>
                <w:color w:val="000000"/>
                <w:kern w:val="0"/>
                <w:sz w:val="22"/>
                <w:lang w:eastAsia="en-US"/>
              </w:rPr>
            </w:pPr>
            <w:ins w:id="4837" w:author="sanjai" w:date="2020-04-09T11:28:00Z">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38" w:author="sanjai" w:date="2020-04-09T11:28:00Z"/>
                <w:rFonts w:ascii="Calibri" w:eastAsia="Times New Roman" w:hAnsi="Calibri"/>
                <w:color w:val="000000"/>
                <w:kern w:val="0"/>
                <w:sz w:val="22"/>
                <w:lang w:eastAsia="en-US"/>
              </w:rPr>
            </w:pPr>
          </w:p>
        </w:tc>
        <w:tc>
          <w:tcPr>
            <w:tcW w:w="2313" w:type="dxa"/>
            <w:tcBorders>
              <w:top w:val="single" w:sz="4" w:space="0" w:color="8EA9DB"/>
              <w:left w:val="nil"/>
              <w:bottom w:val="single" w:sz="4" w:space="0" w:color="8EA9DB"/>
              <w:right w:val="single" w:sz="4" w:space="0" w:color="8EA9DB"/>
            </w:tcBorders>
            <w:shd w:val="clear" w:color="auto" w:fill="auto"/>
            <w:hideMark/>
          </w:tcPr>
          <w:p w:rsidR="006B254A" w:rsidRPr="006B254A" w:rsidRDefault="006B254A" w:rsidP="006B254A">
            <w:pPr>
              <w:widowControl/>
              <w:snapToGrid/>
              <w:spacing w:line="240" w:lineRule="auto"/>
              <w:jc w:val="center"/>
              <w:rPr>
                <w:ins w:id="4839"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4840"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1"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2"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3"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4"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5"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6"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7"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4848"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49"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0"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1"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2"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3"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4"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855" w:author="sanjai" w:date="2020-04-09T11:28:00Z"/>
                <w:rFonts w:ascii="Times New Roman" w:eastAsia="Times New Roman" w:hAnsi="Times New Roman" w:cs="Times New Roman"/>
                <w:kern w:val="0"/>
                <w:sz w:val="20"/>
                <w:szCs w:val="20"/>
                <w:lang w:eastAsia="en-US"/>
              </w:rPr>
            </w:pPr>
          </w:p>
        </w:tc>
      </w:tr>
      <w:tr w:rsidR="006B254A" w:rsidRPr="006B254A" w:rsidTr="006B254A">
        <w:trPr>
          <w:trHeight w:val="290"/>
          <w:ins w:id="4856" w:author="sanjai" w:date="2020-04-09T11:28:00Z"/>
        </w:trPr>
        <w:tc>
          <w:tcPr>
            <w:tcW w:w="10100" w:type="dxa"/>
            <w:gridSpan w:val="7"/>
            <w:tcBorders>
              <w:top w:val="nil"/>
              <w:left w:val="nil"/>
              <w:bottom w:val="single" w:sz="4" w:space="0" w:color="8EA9DB"/>
              <w:right w:val="nil"/>
            </w:tcBorders>
            <w:shd w:val="clear" w:color="000000" w:fill="548235"/>
            <w:vAlign w:val="bottom"/>
            <w:hideMark/>
          </w:tcPr>
          <w:p w:rsidR="006B254A" w:rsidRPr="006B254A" w:rsidRDefault="006B254A" w:rsidP="006B254A">
            <w:pPr>
              <w:widowControl/>
              <w:snapToGrid/>
              <w:spacing w:line="240" w:lineRule="auto"/>
              <w:jc w:val="center"/>
              <w:rPr>
                <w:ins w:id="4857" w:author="sanjai" w:date="2020-04-09T11:28:00Z"/>
                <w:rFonts w:ascii="Calibri" w:eastAsia="Times New Roman" w:hAnsi="Calibri"/>
                <w:b/>
                <w:bCs/>
                <w:color w:val="FFFFFF"/>
                <w:kern w:val="0"/>
                <w:sz w:val="22"/>
                <w:lang w:eastAsia="en-US"/>
              </w:rPr>
            </w:pPr>
            <w:ins w:id="4858" w:author="sanjai" w:date="2020-04-09T11:28:00Z">
              <w:r w:rsidRPr="006B254A">
                <w:rPr>
                  <w:rFonts w:ascii="Calibri" w:eastAsia="Times New Roman" w:hAnsi="Calibri"/>
                  <w:b/>
                  <w:bCs/>
                  <w:color w:val="FFFFFF"/>
                  <w:kern w:val="0"/>
                  <w:sz w:val="22"/>
                  <w:lang w:eastAsia="en-US"/>
                </w:rPr>
                <w:t>LMUL = 1</w:t>
              </w:r>
            </w:ins>
          </w:p>
        </w:tc>
      </w:tr>
      <w:tr w:rsidR="006B254A" w:rsidRPr="006B254A" w:rsidTr="00180CE0">
        <w:trPr>
          <w:trHeight w:val="290"/>
          <w:ins w:id="4859" w:author="sanjai" w:date="2020-04-09T11:28:00Z"/>
        </w:trPr>
        <w:tc>
          <w:tcPr>
            <w:tcW w:w="1673" w:type="dxa"/>
            <w:tcBorders>
              <w:top w:val="nil"/>
              <w:left w:val="single" w:sz="4" w:space="0" w:color="8EA9DB"/>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60" w:author="sanjai" w:date="2020-04-09T11:28:00Z"/>
                <w:rFonts w:ascii="Calibri" w:eastAsia="Times New Roman" w:hAnsi="Calibri"/>
                <w:b/>
                <w:bCs/>
                <w:color w:val="FFFFFF"/>
                <w:kern w:val="0"/>
                <w:sz w:val="22"/>
                <w:lang w:eastAsia="en-US"/>
              </w:rPr>
            </w:pPr>
            <w:ins w:id="4861" w:author="sanjai" w:date="2020-04-09T11:28:00Z">
              <w:r w:rsidRPr="006B254A">
                <w:rPr>
                  <w:rFonts w:ascii="Calibri" w:eastAsia="Times New Roman" w:hAnsi="Calibri"/>
                  <w:b/>
                  <w:bCs/>
                  <w:color w:val="FFFFFF"/>
                  <w:kern w:val="0"/>
                  <w:sz w:val="22"/>
                  <w:lang w:eastAsia="en-US"/>
                </w:rPr>
                <w:t>Instruction</w:t>
              </w:r>
            </w:ins>
          </w:p>
        </w:tc>
        <w:tc>
          <w:tcPr>
            <w:tcW w:w="1127" w:type="dxa"/>
            <w:tcBorders>
              <w:top w:val="nil"/>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62" w:author="sanjai" w:date="2020-04-09T11:28:00Z"/>
                <w:rFonts w:ascii="Calibri" w:eastAsia="Times New Roman" w:hAnsi="Calibri"/>
                <w:b/>
                <w:bCs/>
                <w:color w:val="FFFFFF"/>
                <w:kern w:val="0"/>
                <w:sz w:val="22"/>
                <w:lang w:eastAsia="en-US"/>
              </w:rPr>
            </w:pPr>
            <w:ins w:id="4863" w:author="sanjai" w:date="2020-04-09T11:28:00Z">
              <w:r w:rsidRPr="006B254A">
                <w:rPr>
                  <w:rFonts w:ascii="Calibri" w:eastAsia="Times New Roman" w:hAnsi="Calibri"/>
                  <w:b/>
                  <w:bCs/>
                  <w:color w:val="FFFFFF"/>
                  <w:kern w:val="0"/>
                  <w:sz w:val="22"/>
                  <w:lang w:eastAsia="en-US"/>
                </w:rPr>
                <w:t>uop</w:t>
              </w:r>
            </w:ins>
          </w:p>
        </w:tc>
        <w:tc>
          <w:tcPr>
            <w:tcW w:w="1285" w:type="dxa"/>
            <w:tcBorders>
              <w:top w:val="nil"/>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64" w:author="sanjai" w:date="2020-04-09T11:28:00Z"/>
                <w:rFonts w:ascii="Calibri" w:eastAsia="Times New Roman" w:hAnsi="Calibri"/>
                <w:b/>
                <w:bCs/>
                <w:color w:val="FFFFFF"/>
                <w:kern w:val="0"/>
                <w:sz w:val="22"/>
                <w:lang w:eastAsia="en-US"/>
              </w:rPr>
            </w:pPr>
            <w:ins w:id="4865" w:author="sanjai" w:date="2020-04-09T11:28:00Z">
              <w:r w:rsidRPr="006B254A">
                <w:rPr>
                  <w:rFonts w:ascii="Calibri" w:eastAsia="Times New Roman" w:hAnsi="Calibri"/>
                  <w:b/>
                  <w:bCs/>
                  <w:color w:val="FFFFFF"/>
                  <w:kern w:val="0"/>
                  <w:sz w:val="22"/>
                  <w:lang w:eastAsia="en-US"/>
                </w:rPr>
                <w:t>vs2</w:t>
              </w:r>
            </w:ins>
          </w:p>
        </w:tc>
        <w:tc>
          <w:tcPr>
            <w:tcW w:w="936" w:type="dxa"/>
            <w:tcBorders>
              <w:top w:val="nil"/>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66" w:author="sanjai" w:date="2020-04-09T11:28:00Z"/>
                <w:rFonts w:ascii="Calibri" w:eastAsia="Times New Roman" w:hAnsi="Calibri"/>
                <w:b/>
                <w:bCs/>
                <w:color w:val="FFFFFF"/>
                <w:kern w:val="0"/>
                <w:sz w:val="22"/>
                <w:lang w:eastAsia="en-US"/>
              </w:rPr>
            </w:pPr>
            <w:ins w:id="4867" w:author="sanjai" w:date="2020-04-09T11:28:00Z">
              <w:r w:rsidRPr="006B254A">
                <w:rPr>
                  <w:rFonts w:ascii="Calibri" w:eastAsia="Times New Roman" w:hAnsi="Calibri"/>
                  <w:b/>
                  <w:bCs/>
                  <w:color w:val="FFFFFF"/>
                  <w:kern w:val="0"/>
                  <w:sz w:val="22"/>
                  <w:lang w:eastAsia="en-US"/>
                </w:rPr>
                <w:t>vs1</w:t>
              </w:r>
            </w:ins>
          </w:p>
        </w:tc>
        <w:tc>
          <w:tcPr>
            <w:tcW w:w="1220" w:type="dxa"/>
            <w:tcBorders>
              <w:top w:val="nil"/>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68" w:author="sanjai" w:date="2020-04-09T11:28:00Z"/>
                <w:rFonts w:ascii="Calibri" w:eastAsia="Times New Roman" w:hAnsi="Calibri"/>
                <w:b/>
                <w:bCs/>
                <w:color w:val="FFFFFF"/>
                <w:kern w:val="0"/>
                <w:sz w:val="22"/>
                <w:lang w:eastAsia="en-US"/>
              </w:rPr>
            </w:pPr>
            <w:proofErr w:type="spellStart"/>
            <w:ins w:id="4869" w:author="sanjai" w:date="2020-04-09T11:28:00Z">
              <w:r w:rsidRPr="006B254A">
                <w:rPr>
                  <w:rFonts w:ascii="Calibri" w:eastAsia="Times New Roman" w:hAnsi="Calibri"/>
                  <w:b/>
                  <w:bCs/>
                  <w:color w:val="FFFFFF"/>
                  <w:kern w:val="0"/>
                  <w:sz w:val="22"/>
                  <w:lang w:eastAsia="en-US"/>
                </w:rPr>
                <w:t>vd</w:t>
              </w:r>
              <w:proofErr w:type="spellEnd"/>
            </w:ins>
          </w:p>
        </w:tc>
        <w:tc>
          <w:tcPr>
            <w:tcW w:w="1546" w:type="dxa"/>
            <w:tcBorders>
              <w:top w:val="nil"/>
              <w:left w:val="nil"/>
              <w:bottom w:val="single" w:sz="4" w:space="0" w:color="8EA9DB"/>
              <w:right w:val="nil"/>
            </w:tcBorders>
            <w:shd w:val="clear" w:color="4472C4" w:fill="4472C4"/>
            <w:hideMark/>
          </w:tcPr>
          <w:p w:rsidR="006B254A" w:rsidRPr="006B254A" w:rsidRDefault="006B254A" w:rsidP="006B254A">
            <w:pPr>
              <w:widowControl/>
              <w:snapToGrid/>
              <w:spacing w:line="240" w:lineRule="auto"/>
              <w:jc w:val="center"/>
              <w:rPr>
                <w:ins w:id="4870" w:author="sanjai" w:date="2020-04-09T11:28:00Z"/>
                <w:rFonts w:ascii="Calibri" w:eastAsia="Times New Roman" w:hAnsi="Calibri"/>
                <w:b/>
                <w:bCs/>
                <w:color w:val="FFFFFF"/>
                <w:kern w:val="0"/>
                <w:sz w:val="22"/>
                <w:lang w:eastAsia="en-US"/>
              </w:rPr>
            </w:pPr>
            <w:ins w:id="4871"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vd</w:t>
              </w:r>
              <w:proofErr w:type="spellEnd"/>
            </w:ins>
          </w:p>
        </w:tc>
        <w:tc>
          <w:tcPr>
            <w:tcW w:w="2313" w:type="dxa"/>
            <w:tcBorders>
              <w:top w:val="nil"/>
              <w:left w:val="nil"/>
              <w:bottom w:val="single" w:sz="4" w:space="0" w:color="8EA9DB"/>
              <w:right w:val="single" w:sz="4" w:space="0" w:color="8EA9DB"/>
            </w:tcBorders>
            <w:shd w:val="clear" w:color="4472C4" w:fill="4472C4"/>
            <w:hideMark/>
          </w:tcPr>
          <w:p w:rsidR="006B254A" w:rsidRPr="006B254A" w:rsidRDefault="006B254A" w:rsidP="006B254A">
            <w:pPr>
              <w:widowControl/>
              <w:snapToGrid/>
              <w:spacing w:line="240" w:lineRule="auto"/>
              <w:jc w:val="center"/>
              <w:rPr>
                <w:ins w:id="4872" w:author="sanjai" w:date="2020-04-09T11:28:00Z"/>
                <w:rFonts w:ascii="Calibri" w:eastAsia="Times New Roman" w:hAnsi="Calibri"/>
                <w:b/>
                <w:bCs/>
                <w:color w:val="FFFFFF"/>
                <w:kern w:val="0"/>
                <w:sz w:val="22"/>
                <w:lang w:eastAsia="en-US"/>
              </w:rPr>
            </w:pPr>
            <w:ins w:id="4873" w:author="sanjai" w:date="2020-04-09T11:28:00Z">
              <w:r w:rsidRPr="006B254A">
                <w:rPr>
                  <w:rFonts w:ascii="Calibri" w:eastAsia="Times New Roman" w:hAnsi="Calibri"/>
                  <w:b/>
                  <w:bCs/>
                  <w:color w:val="FFFFFF"/>
                  <w:kern w:val="0"/>
                  <w:sz w:val="22"/>
                  <w:lang w:eastAsia="en-US"/>
                </w:rPr>
                <w:t>Comment</w:t>
              </w:r>
            </w:ins>
          </w:p>
        </w:tc>
      </w:tr>
      <w:tr w:rsidR="006B254A" w:rsidRPr="006B254A" w:rsidTr="00180CE0">
        <w:trPr>
          <w:trHeight w:val="290"/>
          <w:ins w:id="4874" w:author="sanjai" w:date="2020-04-09T11:28:00Z"/>
        </w:trPr>
        <w:tc>
          <w:tcPr>
            <w:tcW w:w="1673" w:type="dxa"/>
            <w:tcBorders>
              <w:top w:val="nil"/>
              <w:left w:val="single" w:sz="4" w:space="0" w:color="8EA9DB"/>
              <w:bottom w:val="single" w:sz="4" w:space="0" w:color="8EA9DB"/>
              <w:right w:val="nil"/>
            </w:tcBorders>
            <w:shd w:val="clear" w:color="D9E1F2" w:fill="D9E1F2"/>
            <w:hideMark/>
          </w:tcPr>
          <w:p w:rsidR="006B254A" w:rsidRPr="006B254A" w:rsidRDefault="006B254A" w:rsidP="006B254A">
            <w:pPr>
              <w:widowControl/>
              <w:snapToGrid/>
              <w:spacing w:line="240" w:lineRule="auto"/>
              <w:rPr>
                <w:ins w:id="4875" w:author="sanjai" w:date="2020-04-09T11:28:00Z"/>
                <w:rFonts w:ascii="Calibri" w:eastAsia="Times New Roman" w:hAnsi="Calibri"/>
                <w:color w:val="000000"/>
                <w:kern w:val="0"/>
                <w:sz w:val="22"/>
                <w:lang w:eastAsia="en-US"/>
              </w:rPr>
            </w:pPr>
            <w:proofErr w:type="spellStart"/>
            <w:ins w:id="4876" w:author="sanjai" w:date="2020-04-09T11:28:00Z">
              <w:r w:rsidRPr="006B254A">
                <w:rPr>
                  <w:rFonts w:ascii="Calibri" w:eastAsia="Times New Roman" w:hAnsi="Calibri"/>
                  <w:color w:val="000000"/>
                  <w:kern w:val="0"/>
                  <w:sz w:val="22"/>
                  <w:lang w:eastAsia="en-US"/>
                </w:rPr>
                <w:t>vslideup</w:t>
              </w:r>
              <w:proofErr w:type="spellEnd"/>
            </w:ins>
          </w:p>
        </w:tc>
        <w:tc>
          <w:tcPr>
            <w:tcW w:w="1127"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77" w:author="sanjai" w:date="2020-04-09T11:28:00Z"/>
                <w:rFonts w:ascii="Calibri" w:eastAsia="Times New Roman" w:hAnsi="Calibri"/>
                <w:color w:val="000000"/>
                <w:kern w:val="0"/>
                <w:sz w:val="22"/>
                <w:lang w:eastAsia="en-US"/>
              </w:rPr>
            </w:pPr>
            <w:ins w:id="4878" w:author="sanjai" w:date="2020-04-09T11:28:00Z">
              <w:r w:rsidRPr="006B254A">
                <w:rPr>
                  <w:rFonts w:ascii="Calibri" w:eastAsia="Times New Roman" w:hAnsi="Calibri"/>
                  <w:color w:val="000000"/>
                  <w:kern w:val="0"/>
                  <w:sz w:val="22"/>
                  <w:lang w:eastAsia="en-US"/>
                </w:rPr>
                <w:t>1</w:t>
              </w:r>
            </w:ins>
          </w:p>
        </w:tc>
        <w:tc>
          <w:tcPr>
            <w:tcW w:w="1285"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79" w:author="sanjai" w:date="2020-04-09T11:28:00Z"/>
                <w:rFonts w:ascii="Calibri" w:eastAsia="Times New Roman" w:hAnsi="Calibri"/>
                <w:color w:val="000000"/>
                <w:kern w:val="0"/>
                <w:sz w:val="22"/>
                <w:lang w:eastAsia="en-US"/>
              </w:rPr>
            </w:pPr>
            <w:ins w:id="4880" w:author="sanjai" w:date="2020-04-09T11:28:00Z">
              <w:r w:rsidRPr="006B254A">
                <w:rPr>
                  <w:rFonts w:ascii="Calibri" w:eastAsia="Times New Roman" w:hAnsi="Calibri"/>
                  <w:color w:val="000000"/>
                  <w:kern w:val="0"/>
                  <w:sz w:val="22"/>
                  <w:lang w:eastAsia="en-US"/>
                </w:rPr>
                <w:t>vs2</w:t>
              </w:r>
            </w:ins>
          </w:p>
        </w:tc>
        <w:tc>
          <w:tcPr>
            <w:tcW w:w="93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81" w:author="sanjai" w:date="2020-04-09T11:28:00Z"/>
                <w:rFonts w:ascii="Calibri" w:eastAsia="Times New Roman" w:hAnsi="Calibri"/>
                <w:color w:val="000000"/>
                <w:kern w:val="0"/>
                <w:sz w:val="22"/>
                <w:lang w:eastAsia="en-US"/>
              </w:rPr>
            </w:pPr>
            <w:ins w:id="4882" w:author="sanjai" w:date="2020-04-09T11:28:00Z">
              <w:r w:rsidRPr="006B254A">
                <w:rPr>
                  <w:rFonts w:ascii="Calibri" w:eastAsia="Times New Roman" w:hAnsi="Calibri"/>
                  <w:color w:val="000000"/>
                  <w:kern w:val="0"/>
                  <w:sz w:val="22"/>
                  <w:lang w:eastAsia="en-US"/>
                </w:rPr>
                <w:t> </w:t>
              </w:r>
            </w:ins>
          </w:p>
        </w:tc>
        <w:tc>
          <w:tcPr>
            <w:tcW w:w="1220"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83" w:author="sanjai" w:date="2020-04-09T11:28:00Z"/>
                <w:rFonts w:ascii="Calibri" w:eastAsia="Times New Roman" w:hAnsi="Calibri"/>
                <w:color w:val="000000"/>
                <w:kern w:val="0"/>
                <w:sz w:val="22"/>
                <w:lang w:eastAsia="en-US"/>
              </w:rPr>
            </w:pPr>
            <w:proofErr w:type="spellStart"/>
            <w:ins w:id="4884"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885" w:author="sanjai" w:date="2020-04-09T11:28:00Z"/>
                <w:rFonts w:ascii="Calibri" w:eastAsia="Times New Roman" w:hAnsi="Calibri"/>
                <w:color w:val="000000"/>
                <w:kern w:val="0"/>
                <w:sz w:val="22"/>
                <w:lang w:eastAsia="en-US"/>
              </w:rPr>
            </w:pPr>
            <w:ins w:id="4886" w:author="sanjai" w:date="2020-04-09T11:28:00Z">
              <w:r w:rsidRPr="006B254A">
                <w:rPr>
                  <w:rFonts w:ascii="Calibri" w:eastAsia="Times New Roman" w:hAnsi="Calibri"/>
                  <w:color w:val="000000"/>
                  <w:kern w:val="0"/>
                  <w:sz w:val="22"/>
                  <w:lang w:eastAsia="en-US"/>
                </w:rPr>
                <w:t>2</w:t>
              </w:r>
            </w:ins>
          </w:p>
        </w:tc>
        <w:tc>
          <w:tcPr>
            <w:tcW w:w="2313" w:type="dxa"/>
            <w:tcBorders>
              <w:top w:val="nil"/>
              <w:left w:val="nil"/>
              <w:bottom w:val="single" w:sz="4" w:space="0" w:color="8EA9DB"/>
              <w:right w:val="single" w:sz="4" w:space="0" w:color="8EA9DB"/>
            </w:tcBorders>
            <w:shd w:val="clear" w:color="D9E1F2" w:fill="D9E1F2"/>
            <w:hideMark/>
          </w:tcPr>
          <w:p w:rsidR="006B254A" w:rsidRPr="006B254A" w:rsidRDefault="006B254A" w:rsidP="006B254A">
            <w:pPr>
              <w:widowControl/>
              <w:snapToGrid/>
              <w:spacing w:line="240" w:lineRule="auto"/>
              <w:rPr>
                <w:ins w:id="4887" w:author="sanjai" w:date="2020-04-09T11:28:00Z"/>
                <w:rFonts w:ascii="Calibri" w:eastAsia="Times New Roman" w:hAnsi="Calibri"/>
                <w:color w:val="000000"/>
                <w:kern w:val="0"/>
                <w:sz w:val="22"/>
                <w:lang w:eastAsia="en-US"/>
              </w:rPr>
            </w:pPr>
            <w:ins w:id="488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889" w:author="sanjai" w:date="2020-04-09T11:28:00Z"/>
        </w:trPr>
        <w:tc>
          <w:tcPr>
            <w:tcW w:w="1673" w:type="dxa"/>
            <w:tcBorders>
              <w:top w:val="nil"/>
              <w:left w:val="single" w:sz="4" w:space="0" w:color="8EA9DB"/>
              <w:bottom w:val="single" w:sz="4" w:space="0" w:color="8EA9DB"/>
              <w:right w:val="nil"/>
            </w:tcBorders>
            <w:shd w:val="clear" w:color="auto" w:fill="auto"/>
            <w:hideMark/>
          </w:tcPr>
          <w:p w:rsidR="006B254A" w:rsidRPr="006B254A" w:rsidRDefault="006B254A" w:rsidP="006B254A">
            <w:pPr>
              <w:widowControl/>
              <w:snapToGrid/>
              <w:spacing w:line="240" w:lineRule="auto"/>
              <w:rPr>
                <w:ins w:id="4890" w:author="sanjai" w:date="2020-04-09T11:28:00Z"/>
                <w:rFonts w:ascii="Calibri" w:eastAsia="Times New Roman" w:hAnsi="Calibri"/>
                <w:color w:val="000000"/>
                <w:kern w:val="0"/>
                <w:sz w:val="22"/>
                <w:lang w:eastAsia="en-US"/>
              </w:rPr>
            </w:pPr>
            <w:proofErr w:type="spellStart"/>
            <w:ins w:id="4891" w:author="sanjai" w:date="2020-04-09T11:28:00Z">
              <w:r w:rsidRPr="006B254A">
                <w:rPr>
                  <w:rFonts w:ascii="Calibri" w:eastAsia="Times New Roman" w:hAnsi="Calibri"/>
                  <w:color w:val="000000"/>
                  <w:kern w:val="0"/>
                  <w:sz w:val="22"/>
                  <w:lang w:eastAsia="en-US"/>
                </w:rPr>
                <w:t>vslidedown</w:t>
              </w:r>
              <w:proofErr w:type="spellEnd"/>
            </w:ins>
          </w:p>
        </w:tc>
        <w:tc>
          <w:tcPr>
            <w:tcW w:w="1127"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92" w:author="sanjai" w:date="2020-04-09T11:28:00Z"/>
                <w:rFonts w:ascii="Calibri" w:eastAsia="Times New Roman" w:hAnsi="Calibri"/>
                <w:color w:val="000000"/>
                <w:kern w:val="0"/>
                <w:sz w:val="22"/>
                <w:lang w:eastAsia="en-US"/>
              </w:rPr>
            </w:pPr>
            <w:ins w:id="4893" w:author="sanjai" w:date="2020-04-09T11:28:00Z">
              <w:r w:rsidRPr="006B254A">
                <w:rPr>
                  <w:rFonts w:ascii="Calibri" w:eastAsia="Times New Roman" w:hAnsi="Calibri"/>
                  <w:color w:val="000000"/>
                  <w:kern w:val="0"/>
                  <w:sz w:val="22"/>
                  <w:lang w:eastAsia="en-US"/>
                </w:rPr>
                <w:t>1</w:t>
              </w:r>
            </w:ins>
          </w:p>
        </w:tc>
        <w:tc>
          <w:tcPr>
            <w:tcW w:w="1285"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94" w:author="sanjai" w:date="2020-04-09T11:28:00Z"/>
                <w:rFonts w:ascii="Calibri" w:eastAsia="Times New Roman" w:hAnsi="Calibri"/>
                <w:color w:val="000000"/>
                <w:kern w:val="0"/>
                <w:sz w:val="22"/>
                <w:lang w:eastAsia="en-US"/>
              </w:rPr>
            </w:pPr>
            <w:ins w:id="4895" w:author="sanjai" w:date="2020-04-09T11:28:00Z">
              <w:r w:rsidRPr="006B254A">
                <w:rPr>
                  <w:rFonts w:ascii="Calibri" w:eastAsia="Times New Roman" w:hAnsi="Calibri"/>
                  <w:color w:val="000000"/>
                  <w:kern w:val="0"/>
                  <w:sz w:val="22"/>
                  <w:lang w:eastAsia="en-US"/>
                </w:rPr>
                <w:t>vs2</w:t>
              </w:r>
            </w:ins>
          </w:p>
        </w:tc>
        <w:tc>
          <w:tcPr>
            <w:tcW w:w="936"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96" w:author="sanjai" w:date="2020-04-09T11:28:00Z"/>
                <w:rFonts w:ascii="Calibri" w:eastAsia="Times New Roman" w:hAnsi="Calibri"/>
                <w:color w:val="000000"/>
                <w:kern w:val="0"/>
                <w:sz w:val="22"/>
                <w:lang w:eastAsia="en-US"/>
              </w:rPr>
            </w:pPr>
            <w:ins w:id="4897" w:author="sanjai" w:date="2020-04-09T11:28:00Z">
              <w:r w:rsidRPr="006B254A">
                <w:rPr>
                  <w:rFonts w:ascii="Calibri" w:eastAsia="Times New Roman" w:hAnsi="Calibri"/>
                  <w:color w:val="000000"/>
                  <w:kern w:val="0"/>
                  <w:sz w:val="22"/>
                  <w:lang w:eastAsia="en-US"/>
                </w:rPr>
                <w:t> </w:t>
              </w:r>
            </w:ins>
          </w:p>
        </w:tc>
        <w:tc>
          <w:tcPr>
            <w:tcW w:w="1220"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898" w:author="sanjai" w:date="2020-04-09T11:28:00Z"/>
                <w:rFonts w:ascii="Calibri" w:eastAsia="Times New Roman" w:hAnsi="Calibri"/>
                <w:color w:val="000000"/>
                <w:kern w:val="0"/>
                <w:sz w:val="22"/>
                <w:lang w:eastAsia="en-US"/>
              </w:rPr>
            </w:pPr>
            <w:proofErr w:type="spellStart"/>
            <w:ins w:id="4899"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00" w:author="sanjai" w:date="2020-04-09T11:28:00Z"/>
                <w:rFonts w:ascii="Calibri" w:eastAsia="Times New Roman" w:hAnsi="Calibri"/>
                <w:color w:val="000000"/>
                <w:kern w:val="0"/>
                <w:sz w:val="22"/>
                <w:lang w:eastAsia="en-US"/>
              </w:rPr>
            </w:pPr>
            <w:ins w:id="4901" w:author="sanjai" w:date="2020-04-09T11:28:00Z">
              <w:r w:rsidRPr="006B254A">
                <w:rPr>
                  <w:rFonts w:ascii="Calibri" w:eastAsia="Times New Roman" w:hAnsi="Calibri"/>
                  <w:color w:val="000000"/>
                  <w:kern w:val="0"/>
                  <w:sz w:val="22"/>
                  <w:lang w:eastAsia="en-US"/>
                </w:rPr>
                <w:t>2</w:t>
              </w:r>
            </w:ins>
          </w:p>
        </w:tc>
        <w:tc>
          <w:tcPr>
            <w:tcW w:w="2313" w:type="dxa"/>
            <w:tcBorders>
              <w:top w:val="nil"/>
              <w:left w:val="nil"/>
              <w:bottom w:val="single" w:sz="4" w:space="0" w:color="8EA9DB"/>
              <w:right w:val="single" w:sz="4" w:space="0" w:color="8EA9DB"/>
            </w:tcBorders>
            <w:shd w:val="clear" w:color="auto" w:fill="auto"/>
            <w:hideMark/>
          </w:tcPr>
          <w:p w:rsidR="006B254A" w:rsidRPr="006B254A" w:rsidRDefault="006B254A" w:rsidP="006B254A">
            <w:pPr>
              <w:widowControl/>
              <w:snapToGrid/>
              <w:spacing w:line="240" w:lineRule="auto"/>
              <w:rPr>
                <w:ins w:id="4902" w:author="sanjai" w:date="2020-04-09T11:28:00Z"/>
                <w:rFonts w:ascii="Calibri" w:eastAsia="Times New Roman" w:hAnsi="Calibri"/>
                <w:color w:val="000000"/>
                <w:kern w:val="0"/>
                <w:sz w:val="22"/>
                <w:lang w:eastAsia="en-US"/>
              </w:rPr>
            </w:pPr>
            <w:ins w:id="490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904" w:author="sanjai" w:date="2020-04-09T11:28:00Z"/>
        </w:trPr>
        <w:tc>
          <w:tcPr>
            <w:tcW w:w="1673" w:type="dxa"/>
            <w:tcBorders>
              <w:top w:val="nil"/>
              <w:left w:val="single" w:sz="4" w:space="0" w:color="8EA9DB"/>
              <w:bottom w:val="single" w:sz="4" w:space="0" w:color="8EA9DB"/>
              <w:right w:val="nil"/>
            </w:tcBorders>
            <w:shd w:val="clear" w:color="D9E1F2" w:fill="D9E1F2"/>
            <w:hideMark/>
          </w:tcPr>
          <w:p w:rsidR="006B254A" w:rsidRPr="006B254A" w:rsidRDefault="006B254A" w:rsidP="006B254A">
            <w:pPr>
              <w:widowControl/>
              <w:snapToGrid/>
              <w:spacing w:line="240" w:lineRule="auto"/>
              <w:rPr>
                <w:ins w:id="4905" w:author="sanjai" w:date="2020-04-09T11:28:00Z"/>
                <w:rFonts w:ascii="Calibri" w:eastAsia="Times New Roman" w:hAnsi="Calibri"/>
                <w:color w:val="000000"/>
                <w:kern w:val="0"/>
                <w:sz w:val="22"/>
                <w:lang w:eastAsia="en-US"/>
              </w:rPr>
            </w:pPr>
            <w:ins w:id="4906" w:author="sanjai" w:date="2020-04-09T11:28:00Z">
              <w:r w:rsidRPr="006B254A">
                <w:rPr>
                  <w:rFonts w:ascii="Calibri" w:eastAsia="Times New Roman" w:hAnsi="Calibri"/>
                  <w:color w:val="000000"/>
                  <w:kern w:val="0"/>
                  <w:sz w:val="22"/>
                  <w:lang w:eastAsia="en-US"/>
                </w:rPr>
                <w:t>vslide1up</w:t>
              </w:r>
            </w:ins>
          </w:p>
        </w:tc>
        <w:tc>
          <w:tcPr>
            <w:tcW w:w="1127"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07" w:author="sanjai" w:date="2020-04-09T11:28:00Z"/>
                <w:rFonts w:ascii="Calibri" w:eastAsia="Times New Roman" w:hAnsi="Calibri"/>
                <w:color w:val="000000"/>
                <w:kern w:val="0"/>
                <w:sz w:val="22"/>
                <w:lang w:eastAsia="en-US"/>
              </w:rPr>
            </w:pPr>
            <w:ins w:id="4908" w:author="sanjai" w:date="2020-04-09T11:28:00Z">
              <w:r w:rsidRPr="006B254A">
                <w:rPr>
                  <w:rFonts w:ascii="Calibri" w:eastAsia="Times New Roman" w:hAnsi="Calibri"/>
                  <w:color w:val="000000"/>
                  <w:kern w:val="0"/>
                  <w:sz w:val="22"/>
                  <w:lang w:eastAsia="en-US"/>
                </w:rPr>
                <w:t>1</w:t>
              </w:r>
            </w:ins>
          </w:p>
        </w:tc>
        <w:tc>
          <w:tcPr>
            <w:tcW w:w="1285"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09" w:author="sanjai" w:date="2020-04-09T11:28:00Z"/>
                <w:rFonts w:ascii="Calibri" w:eastAsia="Times New Roman" w:hAnsi="Calibri"/>
                <w:color w:val="000000"/>
                <w:kern w:val="0"/>
                <w:sz w:val="22"/>
                <w:lang w:eastAsia="en-US"/>
              </w:rPr>
            </w:pPr>
            <w:ins w:id="4910" w:author="sanjai" w:date="2020-04-09T11:28:00Z">
              <w:r w:rsidRPr="006B254A">
                <w:rPr>
                  <w:rFonts w:ascii="Calibri" w:eastAsia="Times New Roman" w:hAnsi="Calibri"/>
                  <w:color w:val="000000"/>
                  <w:kern w:val="0"/>
                  <w:sz w:val="22"/>
                  <w:lang w:eastAsia="en-US"/>
                </w:rPr>
                <w:t>vs2</w:t>
              </w:r>
            </w:ins>
          </w:p>
        </w:tc>
        <w:tc>
          <w:tcPr>
            <w:tcW w:w="93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11" w:author="sanjai" w:date="2020-04-09T11:28:00Z"/>
                <w:rFonts w:ascii="Calibri" w:eastAsia="Times New Roman" w:hAnsi="Calibri"/>
                <w:color w:val="000000"/>
                <w:kern w:val="0"/>
                <w:sz w:val="22"/>
                <w:lang w:eastAsia="en-US"/>
              </w:rPr>
            </w:pPr>
            <w:ins w:id="4912" w:author="sanjai" w:date="2020-04-09T11:28:00Z">
              <w:r w:rsidRPr="006B254A">
                <w:rPr>
                  <w:rFonts w:ascii="Calibri" w:eastAsia="Times New Roman" w:hAnsi="Calibri"/>
                  <w:color w:val="000000"/>
                  <w:kern w:val="0"/>
                  <w:sz w:val="22"/>
                  <w:lang w:eastAsia="en-US"/>
                </w:rPr>
                <w:t> </w:t>
              </w:r>
            </w:ins>
          </w:p>
        </w:tc>
        <w:tc>
          <w:tcPr>
            <w:tcW w:w="1220"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13" w:author="sanjai" w:date="2020-04-09T11:28:00Z"/>
                <w:rFonts w:ascii="Calibri" w:eastAsia="Times New Roman" w:hAnsi="Calibri"/>
                <w:color w:val="000000"/>
                <w:kern w:val="0"/>
                <w:sz w:val="22"/>
                <w:lang w:eastAsia="en-US"/>
              </w:rPr>
            </w:pPr>
            <w:proofErr w:type="spellStart"/>
            <w:ins w:id="4914"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15" w:author="sanjai" w:date="2020-04-09T11:28:00Z"/>
                <w:rFonts w:ascii="Calibri" w:eastAsia="Times New Roman" w:hAnsi="Calibri"/>
                <w:color w:val="000000"/>
                <w:kern w:val="0"/>
                <w:sz w:val="22"/>
                <w:lang w:eastAsia="en-US"/>
              </w:rPr>
            </w:pPr>
            <w:ins w:id="4916" w:author="sanjai" w:date="2020-04-09T11:28:00Z">
              <w:r w:rsidRPr="006B254A">
                <w:rPr>
                  <w:rFonts w:ascii="Calibri" w:eastAsia="Times New Roman" w:hAnsi="Calibri"/>
                  <w:color w:val="000000"/>
                  <w:kern w:val="0"/>
                  <w:sz w:val="22"/>
                  <w:lang w:eastAsia="en-US"/>
                </w:rPr>
                <w:t>2</w:t>
              </w:r>
            </w:ins>
          </w:p>
        </w:tc>
        <w:tc>
          <w:tcPr>
            <w:tcW w:w="2313" w:type="dxa"/>
            <w:tcBorders>
              <w:top w:val="nil"/>
              <w:left w:val="nil"/>
              <w:bottom w:val="single" w:sz="4" w:space="0" w:color="8EA9DB"/>
              <w:right w:val="single" w:sz="4" w:space="0" w:color="8EA9DB"/>
            </w:tcBorders>
            <w:shd w:val="clear" w:color="D9E1F2" w:fill="D9E1F2"/>
            <w:hideMark/>
          </w:tcPr>
          <w:p w:rsidR="006B254A" w:rsidRPr="006B254A" w:rsidRDefault="006B254A" w:rsidP="006B254A">
            <w:pPr>
              <w:widowControl/>
              <w:snapToGrid/>
              <w:spacing w:line="240" w:lineRule="auto"/>
              <w:rPr>
                <w:ins w:id="4917" w:author="sanjai" w:date="2020-04-09T11:28:00Z"/>
                <w:rFonts w:ascii="Calibri" w:eastAsia="Times New Roman" w:hAnsi="Calibri"/>
                <w:color w:val="000000"/>
                <w:kern w:val="0"/>
                <w:sz w:val="22"/>
                <w:lang w:eastAsia="en-US"/>
              </w:rPr>
            </w:pPr>
            <w:ins w:id="491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919" w:author="sanjai" w:date="2020-04-09T11:28:00Z"/>
        </w:trPr>
        <w:tc>
          <w:tcPr>
            <w:tcW w:w="1673" w:type="dxa"/>
            <w:tcBorders>
              <w:top w:val="nil"/>
              <w:left w:val="single" w:sz="4" w:space="0" w:color="8EA9DB"/>
              <w:bottom w:val="single" w:sz="4" w:space="0" w:color="8EA9DB"/>
              <w:right w:val="nil"/>
            </w:tcBorders>
            <w:shd w:val="clear" w:color="auto" w:fill="auto"/>
            <w:hideMark/>
          </w:tcPr>
          <w:p w:rsidR="006B254A" w:rsidRPr="006B254A" w:rsidRDefault="006B254A" w:rsidP="006B254A">
            <w:pPr>
              <w:widowControl/>
              <w:snapToGrid/>
              <w:spacing w:line="240" w:lineRule="auto"/>
              <w:rPr>
                <w:ins w:id="4920" w:author="sanjai" w:date="2020-04-09T11:28:00Z"/>
                <w:rFonts w:ascii="Calibri" w:eastAsia="Times New Roman" w:hAnsi="Calibri"/>
                <w:color w:val="000000"/>
                <w:kern w:val="0"/>
                <w:sz w:val="22"/>
                <w:lang w:eastAsia="en-US"/>
              </w:rPr>
            </w:pPr>
            <w:ins w:id="4921" w:author="sanjai" w:date="2020-04-09T11:28:00Z">
              <w:r w:rsidRPr="006B254A">
                <w:rPr>
                  <w:rFonts w:ascii="Calibri" w:eastAsia="Times New Roman" w:hAnsi="Calibri"/>
                  <w:color w:val="000000"/>
                  <w:kern w:val="0"/>
                  <w:sz w:val="22"/>
                  <w:lang w:eastAsia="en-US"/>
                </w:rPr>
                <w:t>vslide1down</w:t>
              </w:r>
            </w:ins>
          </w:p>
        </w:tc>
        <w:tc>
          <w:tcPr>
            <w:tcW w:w="1127"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22" w:author="sanjai" w:date="2020-04-09T11:28:00Z"/>
                <w:rFonts w:ascii="Calibri" w:eastAsia="Times New Roman" w:hAnsi="Calibri"/>
                <w:color w:val="000000"/>
                <w:kern w:val="0"/>
                <w:sz w:val="22"/>
                <w:lang w:eastAsia="en-US"/>
              </w:rPr>
            </w:pPr>
            <w:ins w:id="4923" w:author="sanjai" w:date="2020-04-09T11:28:00Z">
              <w:r w:rsidRPr="006B254A">
                <w:rPr>
                  <w:rFonts w:ascii="Calibri" w:eastAsia="Times New Roman" w:hAnsi="Calibri"/>
                  <w:color w:val="000000"/>
                  <w:kern w:val="0"/>
                  <w:sz w:val="22"/>
                  <w:lang w:eastAsia="en-US"/>
                </w:rPr>
                <w:t>1</w:t>
              </w:r>
            </w:ins>
          </w:p>
        </w:tc>
        <w:tc>
          <w:tcPr>
            <w:tcW w:w="1285"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24" w:author="sanjai" w:date="2020-04-09T11:28:00Z"/>
                <w:rFonts w:ascii="Calibri" w:eastAsia="Times New Roman" w:hAnsi="Calibri"/>
                <w:color w:val="000000"/>
                <w:kern w:val="0"/>
                <w:sz w:val="22"/>
                <w:lang w:eastAsia="en-US"/>
              </w:rPr>
            </w:pPr>
            <w:ins w:id="4925" w:author="sanjai" w:date="2020-04-09T11:28:00Z">
              <w:r w:rsidRPr="006B254A">
                <w:rPr>
                  <w:rFonts w:ascii="Calibri" w:eastAsia="Times New Roman" w:hAnsi="Calibri"/>
                  <w:color w:val="000000"/>
                  <w:kern w:val="0"/>
                  <w:sz w:val="22"/>
                  <w:lang w:eastAsia="en-US"/>
                </w:rPr>
                <w:t>vs2</w:t>
              </w:r>
            </w:ins>
          </w:p>
        </w:tc>
        <w:tc>
          <w:tcPr>
            <w:tcW w:w="936"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26" w:author="sanjai" w:date="2020-04-09T11:28:00Z"/>
                <w:rFonts w:ascii="Calibri" w:eastAsia="Times New Roman" w:hAnsi="Calibri"/>
                <w:color w:val="000000"/>
                <w:kern w:val="0"/>
                <w:sz w:val="22"/>
                <w:lang w:eastAsia="en-US"/>
              </w:rPr>
            </w:pPr>
            <w:ins w:id="4927" w:author="sanjai" w:date="2020-04-09T11:28:00Z">
              <w:r w:rsidRPr="006B254A">
                <w:rPr>
                  <w:rFonts w:ascii="Calibri" w:eastAsia="Times New Roman" w:hAnsi="Calibri"/>
                  <w:color w:val="000000"/>
                  <w:kern w:val="0"/>
                  <w:sz w:val="22"/>
                  <w:lang w:eastAsia="en-US"/>
                </w:rPr>
                <w:t> </w:t>
              </w:r>
            </w:ins>
          </w:p>
        </w:tc>
        <w:tc>
          <w:tcPr>
            <w:tcW w:w="1220"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28" w:author="sanjai" w:date="2020-04-09T11:28:00Z"/>
                <w:rFonts w:ascii="Calibri" w:eastAsia="Times New Roman" w:hAnsi="Calibri"/>
                <w:color w:val="000000"/>
                <w:kern w:val="0"/>
                <w:sz w:val="22"/>
                <w:lang w:eastAsia="en-US"/>
              </w:rPr>
            </w:pPr>
            <w:proofErr w:type="spellStart"/>
            <w:ins w:id="4929"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nil"/>
              <w:left w:val="nil"/>
              <w:bottom w:val="single" w:sz="4" w:space="0" w:color="8EA9DB"/>
              <w:right w:val="nil"/>
            </w:tcBorders>
            <w:shd w:val="clear" w:color="auto" w:fill="auto"/>
            <w:hideMark/>
          </w:tcPr>
          <w:p w:rsidR="006B254A" w:rsidRPr="006B254A" w:rsidRDefault="006B254A" w:rsidP="006B254A">
            <w:pPr>
              <w:widowControl/>
              <w:snapToGrid/>
              <w:spacing w:line="240" w:lineRule="auto"/>
              <w:jc w:val="center"/>
              <w:rPr>
                <w:ins w:id="4930" w:author="sanjai" w:date="2020-04-09T11:28:00Z"/>
                <w:rFonts w:ascii="Calibri" w:eastAsia="Times New Roman" w:hAnsi="Calibri"/>
                <w:color w:val="000000"/>
                <w:kern w:val="0"/>
                <w:sz w:val="22"/>
                <w:lang w:eastAsia="en-US"/>
              </w:rPr>
            </w:pPr>
            <w:ins w:id="4931" w:author="sanjai" w:date="2020-04-09T11:28:00Z">
              <w:r w:rsidRPr="006B254A">
                <w:rPr>
                  <w:rFonts w:ascii="Calibri" w:eastAsia="Times New Roman" w:hAnsi="Calibri"/>
                  <w:color w:val="000000"/>
                  <w:kern w:val="0"/>
                  <w:sz w:val="22"/>
                  <w:lang w:eastAsia="en-US"/>
                </w:rPr>
                <w:t>2</w:t>
              </w:r>
            </w:ins>
          </w:p>
        </w:tc>
        <w:tc>
          <w:tcPr>
            <w:tcW w:w="2313" w:type="dxa"/>
            <w:tcBorders>
              <w:top w:val="nil"/>
              <w:left w:val="nil"/>
              <w:bottom w:val="single" w:sz="4" w:space="0" w:color="8EA9DB"/>
              <w:right w:val="single" w:sz="4" w:space="0" w:color="8EA9DB"/>
            </w:tcBorders>
            <w:shd w:val="clear" w:color="auto" w:fill="auto"/>
            <w:hideMark/>
          </w:tcPr>
          <w:p w:rsidR="006B254A" w:rsidRPr="006B254A" w:rsidRDefault="006B254A" w:rsidP="006B254A">
            <w:pPr>
              <w:widowControl/>
              <w:snapToGrid/>
              <w:spacing w:line="240" w:lineRule="auto"/>
              <w:rPr>
                <w:ins w:id="4932" w:author="sanjai" w:date="2020-04-09T11:28:00Z"/>
                <w:rFonts w:ascii="Calibri" w:eastAsia="Times New Roman" w:hAnsi="Calibri"/>
                <w:color w:val="000000"/>
                <w:kern w:val="0"/>
                <w:sz w:val="22"/>
                <w:lang w:eastAsia="en-US"/>
              </w:rPr>
            </w:pPr>
            <w:ins w:id="493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934" w:author="sanjai" w:date="2020-04-09T11:28:00Z"/>
        </w:trPr>
        <w:tc>
          <w:tcPr>
            <w:tcW w:w="1673" w:type="dxa"/>
            <w:tcBorders>
              <w:top w:val="nil"/>
              <w:left w:val="single" w:sz="4" w:space="0" w:color="8EA9DB"/>
              <w:bottom w:val="single" w:sz="4" w:space="0" w:color="8EA9DB"/>
              <w:right w:val="nil"/>
            </w:tcBorders>
            <w:shd w:val="clear" w:color="D9E1F2" w:fill="D9E1F2"/>
            <w:hideMark/>
          </w:tcPr>
          <w:p w:rsidR="006B254A" w:rsidRPr="006B254A" w:rsidRDefault="006B254A" w:rsidP="006B254A">
            <w:pPr>
              <w:widowControl/>
              <w:snapToGrid/>
              <w:spacing w:line="240" w:lineRule="auto"/>
              <w:rPr>
                <w:ins w:id="4935" w:author="sanjai" w:date="2020-04-09T11:28:00Z"/>
                <w:rFonts w:ascii="Calibri" w:eastAsia="Times New Roman" w:hAnsi="Calibri"/>
                <w:color w:val="000000"/>
                <w:kern w:val="0"/>
                <w:sz w:val="22"/>
                <w:lang w:eastAsia="en-US"/>
              </w:rPr>
            </w:pPr>
            <w:proofErr w:type="spellStart"/>
            <w:ins w:id="4936" w:author="sanjai" w:date="2020-04-09T11:28:00Z">
              <w:r w:rsidRPr="006B254A">
                <w:rPr>
                  <w:rFonts w:ascii="Calibri" w:eastAsia="Times New Roman" w:hAnsi="Calibri"/>
                  <w:color w:val="000000"/>
                  <w:kern w:val="0"/>
                  <w:sz w:val="22"/>
                  <w:lang w:eastAsia="en-US"/>
                </w:rPr>
                <w:t>vrgather</w:t>
              </w:r>
              <w:proofErr w:type="spellEnd"/>
            </w:ins>
          </w:p>
        </w:tc>
        <w:tc>
          <w:tcPr>
            <w:tcW w:w="1127"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37" w:author="sanjai" w:date="2020-04-09T11:28:00Z"/>
                <w:rFonts w:ascii="Calibri" w:eastAsia="Times New Roman" w:hAnsi="Calibri"/>
                <w:color w:val="000000"/>
                <w:kern w:val="0"/>
                <w:sz w:val="22"/>
                <w:lang w:eastAsia="en-US"/>
              </w:rPr>
            </w:pPr>
            <w:ins w:id="4938" w:author="sanjai" w:date="2020-04-09T11:28:00Z">
              <w:r w:rsidRPr="006B254A">
                <w:rPr>
                  <w:rFonts w:ascii="Calibri" w:eastAsia="Times New Roman" w:hAnsi="Calibri"/>
                  <w:color w:val="000000"/>
                  <w:kern w:val="0"/>
                  <w:sz w:val="22"/>
                  <w:lang w:eastAsia="en-US"/>
                </w:rPr>
                <w:t>1</w:t>
              </w:r>
            </w:ins>
          </w:p>
        </w:tc>
        <w:tc>
          <w:tcPr>
            <w:tcW w:w="1285"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39" w:author="sanjai" w:date="2020-04-09T11:28:00Z"/>
                <w:rFonts w:ascii="Calibri" w:eastAsia="Times New Roman" w:hAnsi="Calibri"/>
                <w:color w:val="000000"/>
                <w:kern w:val="0"/>
                <w:sz w:val="22"/>
                <w:lang w:eastAsia="en-US"/>
              </w:rPr>
            </w:pPr>
            <w:ins w:id="4940" w:author="sanjai" w:date="2020-04-09T11:28:00Z">
              <w:r w:rsidRPr="006B254A">
                <w:rPr>
                  <w:rFonts w:ascii="Calibri" w:eastAsia="Times New Roman" w:hAnsi="Calibri"/>
                  <w:color w:val="000000"/>
                  <w:kern w:val="0"/>
                  <w:sz w:val="22"/>
                  <w:lang w:eastAsia="en-US"/>
                </w:rPr>
                <w:t>vs2</w:t>
              </w:r>
            </w:ins>
          </w:p>
        </w:tc>
        <w:tc>
          <w:tcPr>
            <w:tcW w:w="93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41" w:author="sanjai" w:date="2020-04-09T11:28:00Z"/>
                <w:rFonts w:ascii="Calibri" w:eastAsia="Times New Roman" w:hAnsi="Calibri"/>
                <w:color w:val="000000"/>
                <w:kern w:val="0"/>
                <w:sz w:val="22"/>
                <w:lang w:eastAsia="en-US"/>
              </w:rPr>
            </w:pPr>
            <w:ins w:id="4942" w:author="sanjai" w:date="2020-04-09T11:28:00Z">
              <w:r w:rsidRPr="006B254A">
                <w:rPr>
                  <w:rFonts w:ascii="Calibri" w:eastAsia="Times New Roman" w:hAnsi="Calibri"/>
                  <w:color w:val="000000"/>
                  <w:kern w:val="0"/>
                  <w:sz w:val="22"/>
                  <w:lang w:eastAsia="en-US"/>
                </w:rPr>
                <w:t>vs1</w:t>
              </w:r>
            </w:ins>
          </w:p>
        </w:tc>
        <w:tc>
          <w:tcPr>
            <w:tcW w:w="1220"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43" w:author="sanjai" w:date="2020-04-09T11:28:00Z"/>
                <w:rFonts w:ascii="Calibri" w:eastAsia="Times New Roman" w:hAnsi="Calibri"/>
                <w:color w:val="000000"/>
                <w:kern w:val="0"/>
                <w:sz w:val="22"/>
                <w:lang w:eastAsia="en-US"/>
              </w:rPr>
            </w:pPr>
            <w:proofErr w:type="spellStart"/>
            <w:ins w:id="4944"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nil"/>
              <w:left w:val="nil"/>
              <w:bottom w:val="single" w:sz="4" w:space="0" w:color="8EA9DB"/>
              <w:right w:val="nil"/>
            </w:tcBorders>
            <w:shd w:val="clear" w:color="D9E1F2" w:fill="D9E1F2"/>
            <w:hideMark/>
          </w:tcPr>
          <w:p w:rsidR="006B254A" w:rsidRPr="006B254A" w:rsidRDefault="006B254A" w:rsidP="006B254A">
            <w:pPr>
              <w:widowControl/>
              <w:snapToGrid/>
              <w:spacing w:line="240" w:lineRule="auto"/>
              <w:jc w:val="center"/>
              <w:rPr>
                <w:ins w:id="4945" w:author="sanjai" w:date="2020-04-09T11:28:00Z"/>
                <w:rFonts w:ascii="Calibri" w:eastAsia="Times New Roman" w:hAnsi="Calibri"/>
                <w:color w:val="000000"/>
                <w:kern w:val="0"/>
                <w:sz w:val="22"/>
                <w:lang w:eastAsia="en-US"/>
              </w:rPr>
            </w:pPr>
            <w:ins w:id="4946" w:author="sanjai" w:date="2020-04-09T11:28:00Z">
              <w:r w:rsidRPr="006B254A">
                <w:rPr>
                  <w:rFonts w:ascii="Calibri" w:eastAsia="Times New Roman" w:hAnsi="Calibri"/>
                  <w:color w:val="000000"/>
                  <w:kern w:val="0"/>
                  <w:sz w:val="22"/>
                  <w:lang w:eastAsia="en-US"/>
                </w:rPr>
                <w:t>2</w:t>
              </w:r>
            </w:ins>
          </w:p>
        </w:tc>
        <w:tc>
          <w:tcPr>
            <w:tcW w:w="2313" w:type="dxa"/>
            <w:tcBorders>
              <w:top w:val="nil"/>
              <w:left w:val="nil"/>
              <w:bottom w:val="single" w:sz="4" w:space="0" w:color="8EA9DB"/>
              <w:right w:val="single" w:sz="4" w:space="0" w:color="8EA9DB"/>
            </w:tcBorders>
            <w:shd w:val="clear" w:color="D9E1F2" w:fill="D9E1F2"/>
            <w:hideMark/>
          </w:tcPr>
          <w:p w:rsidR="006B254A" w:rsidRPr="006B254A" w:rsidRDefault="006B254A" w:rsidP="006B254A">
            <w:pPr>
              <w:widowControl/>
              <w:snapToGrid/>
              <w:spacing w:line="240" w:lineRule="auto"/>
              <w:rPr>
                <w:ins w:id="4947" w:author="sanjai" w:date="2020-04-09T11:28:00Z"/>
                <w:rFonts w:ascii="Calibri" w:eastAsia="Times New Roman" w:hAnsi="Calibri"/>
                <w:color w:val="000000"/>
                <w:kern w:val="0"/>
                <w:sz w:val="22"/>
                <w:lang w:eastAsia="en-US"/>
              </w:rPr>
            </w:pPr>
            <w:ins w:id="494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949"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0" w:author="sanjai" w:date="2020-04-09T11:28:00Z"/>
                <w:rFonts w:ascii="Calibri" w:eastAsia="Times New Roman" w:hAnsi="Calibri"/>
                <w:color w:val="000000"/>
                <w:kern w:val="0"/>
                <w:sz w:val="22"/>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1"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2"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3"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4"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5"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6"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4957"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8"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59"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60"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61"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62"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63"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4964" w:author="sanjai" w:date="2020-04-09T11:28:00Z"/>
                <w:rFonts w:ascii="Times New Roman" w:eastAsia="Times New Roman" w:hAnsi="Times New Roman" w:cs="Times New Roman"/>
                <w:kern w:val="0"/>
                <w:sz w:val="20"/>
                <w:szCs w:val="20"/>
                <w:lang w:eastAsia="en-US"/>
              </w:rPr>
            </w:pPr>
          </w:p>
        </w:tc>
      </w:tr>
      <w:tr w:rsidR="006B254A" w:rsidRPr="006B254A" w:rsidTr="006B254A">
        <w:trPr>
          <w:trHeight w:val="290"/>
          <w:ins w:id="4965" w:author="sanjai" w:date="2020-04-09T11:28:00Z"/>
        </w:trPr>
        <w:tc>
          <w:tcPr>
            <w:tcW w:w="10100" w:type="dxa"/>
            <w:gridSpan w:val="7"/>
            <w:tcBorders>
              <w:top w:val="nil"/>
              <w:left w:val="nil"/>
              <w:bottom w:val="nil"/>
              <w:right w:val="nil"/>
            </w:tcBorders>
            <w:shd w:val="clear" w:color="000000" w:fill="548235"/>
            <w:vAlign w:val="bottom"/>
            <w:hideMark/>
          </w:tcPr>
          <w:p w:rsidR="006B254A" w:rsidRPr="006B254A" w:rsidRDefault="006B254A" w:rsidP="006B254A">
            <w:pPr>
              <w:widowControl/>
              <w:snapToGrid/>
              <w:spacing w:line="240" w:lineRule="auto"/>
              <w:jc w:val="center"/>
              <w:rPr>
                <w:ins w:id="4966" w:author="sanjai" w:date="2020-04-09T11:28:00Z"/>
                <w:rFonts w:ascii="Calibri" w:eastAsia="Times New Roman" w:hAnsi="Calibri"/>
                <w:b/>
                <w:bCs/>
                <w:color w:val="FFFFFF"/>
                <w:kern w:val="0"/>
                <w:sz w:val="22"/>
                <w:lang w:eastAsia="en-US"/>
              </w:rPr>
            </w:pPr>
            <w:ins w:id="4967" w:author="sanjai" w:date="2020-04-09T11:28:00Z">
              <w:r w:rsidRPr="006B254A">
                <w:rPr>
                  <w:rFonts w:ascii="Calibri" w:eastAsia="Times New Roman" w:hAnsi="Calibri"/>
                  <w:b/>
                  <w:bCs/>
                  <w:color w:val="FFFFFF"/>
                  <w:kern w:val="0"/>
                  <w:sz w:val="22"/>
                  <w:lang w:eastAsia="en-US"/>
                </w:rPr>
                <w:t>LMUL = 2</w:t>
              </w:r>
            </w:ins>
          </w:p>
        </w:tc>
      </w:tr>
      <w:tr w:rsidR="006B254A" w:rsidRPr="006B254A" w:rsidTr="00180CE0">
        <w:trPr>
          <w:trHeight w:val="290"/>
          <w:ins w:id="4968" w:author="sanjai" w:date="2020-04-09T11:28:00Z"/>
        </w:trPr>
        <w:tc>
          <w:tcPr>
            <w:tcW w:w="1673" w:type="dxa"/>
            <w:tcBorders>
              <w:top w:val="single" w:sz="4" w:space="0" w:color="8EA9DB"/>
              <w:left w:val="single" w:sz="4" w:space="0" w:color="8EA9DB"/>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69" w:author="sanjai" w:date="2020-04-09T11:28:00Z"/>
                <w:rFonts w:ascii="Calibri" w:eastAsia="Times New Roman" w:hAnsi="Calibri"/>
                <w:b/>
                <w:bCs/>
                <w:color w:val="FFFFFF"/>
                <w:kern w:val="0"/>
                <w:sz w:val="22"/>
                <w:lang w:eastAsia="en-US"/>
              </w:rPr>
            </w:pPr>
            <w:ins w:id="4970" w:author="sanjai" w:date="2020-04-09T11:28:00Z">
              <w:r w:rsidRPr="006B254A">
                <w:rPr>
                  <w:rFonts w:ascii="Calibri" w:eastAsia="Times New Roman" w:hAnsi="Calibri"/>
                  <w:b/>
                  <w:bCs/>
                  <w:color w:val="FFFFFF"/>
                  <w:kern w:val="0"/>
                  <w:sz w:val="22"/>
                  <w:lang w:eastAsia="en-US"/>
                </w:rPr>
                <w:t>Instruction</w:t>
              </w:r>
            </w:ins>
          </w:p>
        </w:tc>
        <w:tc>
          <w:tcPr>
            <w:tcW w:w="1127"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71" w:author="sanjai" w:date="2020-04-09T11:28:00Z"/>
                <w:rFonts w:ascii="Calibri" w:eastAsia="Times New Roman" w:hAnsi="Calibri"/>
                <w:b/>
                <w:bCs/>
                <w:color w:val="FFFFFF"/>
                <w:kern w:val="0"/>
                <w:sz w:val="22"/>
                <w:lang w:eastAsia="en-US"/>
              </w:rPr>
            </w:pPr>
            <w:ins w:id="4972" w:author="sanjai" w:date="2020-04-09T11:28:00Z">
              <w:r w:rsidRPr="006B254A">
                <w:rPr>
                  <w:rFonts w:ascii="Calibri" w:eastAsia="Times New Roman" w:hAnsi="Calibri"/>
                  <w:b/>
                  <w:bCs/>
                  <w:color w:val="FFFFFF"/>
                  <w:kern w:val="0"/>
                  <w:sz w:val="22"/>
                  <w:lang w:eastAsia="en-US"/>
                </w:rPr>
                <w:t>uop</w:t>
              </w:r>
            </w:ins>
          </w:p>
        </w:tc>
        <w:tc>
          <w:tcPr>
            <w:tcW w:w="1285"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73" w:author="sanjai" w:date="2020-04-09T11:28:00Z"/>
                <w:rFonts w:ascii="Calibri" w:eastAsia="Times New Roman" w:hAnsi="Calibri"/>
                <w:b/>
                <w:bCs/>
                <w:color w:val="FFFFFF"/>
                <w:kern w:val="0"/>
                <w:sz w:val="22"/>
                <w:lang w:eastAsia="en-US"/>
              </w:rPr>
            </w:pPr>
            <w:ins w:id="4974" w:author="sanjai" w:date="2020-04-09T11:28:00Z">
              <w:r w:rsidRPr="006B254A">
                <w:rPr>
                  <w:rFonts w:ascii="Calibri" w:eastAsia="Times New Roman" w:hAnsi="Calibri"/>
                  <w:b/>
                  <w:bCs/>
                  <w:color w:val="FFFFFF"/>
                  <w:kern w:val="0"/>
                  <w:sz w:val="22"/>
                  <w:lang w:eastAsia="en-US"/>
                </w:rPr>
                <w:t>vs2</w:t>
              </w:r>
            </w:ins>
          </w:p>
        </w:tc>
        <w:tc>
          <w:tcPr>
            <w:tcW w:w="93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75" w:author="sanjai" w:date="2020-04-09T11:28:00Z"/>
                <w:rFonts w:ascii="Calibri" w:eastAsia="Times New Roman" w:hAnsi="Calibri"/>
                <w:b/>
                <w:bCs/>
                <w:color w:val="FFFFFF"/>
                <w:kern w:val="0"/>
                <w:sz w:val="22"/>
                <w:lang w:eastAsia="en-US"/>
              </w:rPr>
            </w:pPr>
            <w:ins w:id="4976" w:author="sanjai" w:date="2020-04-09T11:28:00Z">
              <w:r w:rsidRPr="006B254A">
                <w:rPr>
                  <w:rFonts w:ascii="Calibri" w:eastAsia="Times New Roman" w:hAnsi="Calibri"/>
                  <w:b/>
                  <w:bCs/>
                  <w:color w:val="FFFFFF"/>
                  <w:kern w:val="0"/>
                  <w:sz w:val="22"/>
                  <w:lang w:eastAsia="en-US"/>
                </w:rPr>
                <w:t>vs1</w:t>
              </w:r>
            </w:ins>
          </w:p>
        </w:tc>
        <w:tc>
          <w:tcPr>
            <w:tcW w:w="1220"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77" w:author="sanjai" w:date="2020-04-09T11:28:00Z"/>
                <w:rFonts w:ascii="Calibri" w:eastAsia="Times New Roman" w:hAnsi="Calibri"/>
                <w:b/>
                <w:bCs/>
                <w:color w:val="FFFFFF"/>
                <w:kern w:val="0"/>
                <w:sz w:val="22"/>
                <w:lang w:eastAsia="en-US"/>
              </w:rPr>
            </w:pPr>
            <w:proofErr w:type="spellStart"/>
            <w:ins w:id="4978" w:author="sanjai" w:date="2020-04-09T11:28:00Z">
              <w:r w:rsidRPr="006B254A">
                <w:rPr>
                  <w:rFonts w:ascii="Calibri" w:eastAsia="Times New Roman" w:hAnsi="Calibri"/>
                  <w:b/>
                  <w:bCs/>
                  <w:color w:val="FFFFFF"/>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4979" w:author="sanjai" w:date="2020-04-09T11:28:00Z"/>
                <w:rFonts w:ascii="Calibri" w:eastAsia="Times New Roman" w:hAnsi="Calibri"/>
                <w:b/>
                <w:bCs/>
                <w:color w:val="FFFFFF"/>
                <w:kern w:val="0"/>
                <w:sz w:val="22"/>
                <w:lang w:eastAsia="en-US"/>
              </w:rPr>
            </w:pPr>
            <w:ins w:id="4980"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vd</w:t>
              </w:r>
              <w:proofErr w:type="spellEnd"/>
            </w:ins>
          </w:p>
        </w:tc>
        <w:tc>
          <w:tcPr>
            <w:tcW w:w="2313" w:type="dxa"/>
            <w:tcBorders>
              <w:top w:val="single" w:sz="4" w:space="0" w:color="8EA9DB"/>
              <w:left w:val="nil"/>
              <w:bottom w:val="single" w:sz="4" w:space="0" w:color="8EA9DB"/>
              <w:right w:val="single" w:sz="4" w:space="0" w:color="8EA9DB"/>
            </w:tcBorders>
            <w:shd w:val="clear" w:color="4472C4" w:fill="4472C4"/>
            <w:vAlign w:val="bottom"/>
            <w:hideMark/>
          </w:tcPr>
          <w:p w:rsidR="006B254A" w:rsidRPr="006B254A" w:rsidRDefault="006B254A" w:rsidP="006B254A">
            <w:pPr>
              <w:widowControl/>
              <w:snapToGrid/>
              <w:spacing w:line="240" w:lineRule="auto"/>
              <w:jc w:val="center"/>
              <w:rPr>
                <w:ins w:id="4981" w:author="sanjai" w:date="2020-04-09T11:28:00Z"/>
                <w:rFonts w:ascii="Calibri" w:eastAsia="Times New Roman" w:hAnsi="Calibri"/>
                <w:b/>
                <w:bCs/>
                <w:color w:val="FFFFFF"/>
                <w:kern w:val="0"/>
                <w:sz w:val="22"/>
                <w:lang w:eastAsia="en-US"/>
              </w:rPr>
            </w:pPr>
            <w:ins w:id="4982" w:author="sanjai" w:date="2020-04-09T11:28:00Z">
              <w:r w:rsidRPr="006B254A">
                <w:rPr>
                  <w:rFonts w:ascii="Calibri" w:eastAsia="Times New Roman" w:hAnsi="Calibri"/>
                  <w:b/>
                  <w:bCs/>
                  <w:color w:val="FFFFFF"/>
                  <w:kern w:val="0"/>
                  <w:sz w:val="22"/>
                  <w:lang w:eastAsia="en-US"/>
                </w:rPr>
                <w:t>Comment</w:t>
              </w:r>
            </w:ins>
          </w:p>
        </w:tc>
      </w:tr>
      <w:tr w:rsidR="006B254A" w:rsidRPr="006B254A" w:rsidTr="00180CE0">
        <w:trPr>
          <w:trHeight w:val="290"/>
          <w:ins w:id="498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4984" w:author="sanjai" w:date="2020-04-09T11:28:00Z"/>
                <w:rFonts w:ascii="Calibri" w:eastAsia="Times New Roman" w:hAnsi="Calibri"/>
                <w:b/>
                <w:bCs/>
                <w:color w:val="000000"/>
                <w:kern w:val="0"/>
                <w:sz w:val="22"/>
                <w:lang w:eastAsia="en-US"/>
              </w:rPr>
            </w:pPr>
            <w:proofErr w:type="spellStart"/>
            <w:ins w:id="4985" w:author="sanjai" w:date="2020-04-09T11:28:00Z">
              <w:r w:rsidRPr="006B254A">
                <w:rPr>
                  <w:rFonts w:ascii="Calibri" w:eastAsia="Times New Roman" w:hAnsi="Calibri"/>
                  <w:b/>
                  <w:bCs/>
                  <w:color w:val="000000"/>
                  <w:kern w:val="0"/>
                  <w:sz w:val="22"/>
                  <w:lang w:eastAsia="en-US"/>
                </w:rPr>
                <w:t>vslideup</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4986" w:author="sanjai" w:date="2020-04-09T11:28:00Z"/>
                <w:rFonts w:ascii="Calibri" w:eastAsia="Times New Roman" w:hAnsi="Calibri"/>
                <w:color w:val="000000"/>
                <w:kern w:val="0"/>
                <w:sz w:val="22"/>
                <w:lang w:eastAsia="en-US"/>
              </w:rPr>
            </w:pPr>
            <w:ins w:id="4987"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4988" w:author="sanjai" w:date="2020-04-09T11:28:00Z"/>
                <w:rFonts w:ascii="Calibri" w:eastAsia="Times New Roman" w:hAnsi="Calibri"/>
                <w:color w:val="000000"/>
                <w:kern w:val="0"/>
                <w:sz w:val="22"/>
                <w:lang w:eastAsia="en-US"/>
              </w:rPr>
            </w:pPr>
            <w:ins w:id="4989"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4990" w:author="sanjai" w:date="2020-04-09T11:28:00Z"/>
                <w:rFonts w:ascii="Calibri" w:eastAsia="Times New Roman" w:hAnsi="Calibri"/>
                <w:color w:val="000000"/>
                <w:kern w:val="0"/>
                <w:sz w:val="22"/>
                <w:lang w:eastAsia="en-US"/>
              </w:rPr>
            </w:pPr>
            <w:ins w:id="499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4992" w:author="sanjai" w:date="2020-04-09T11:28:00Z"/>
                <w:rFonts w:ascii="Calibri" w:eastAsia="Times New Roman" w:hAnsi="Calibri"/>
                <w:color w:val="000000"/>
                <w:kern w:val="0"/>
                <w:sz w:val="22"/>
                <w:lang w:eastAsia="en-US"/>
              </w:rPr>
            </w:pPr>
            <w:proofErr w:type="spellStart"/>
            <w:ins w:id="499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4994" w:author="sanjai" w:date="2020-04-09T11:28:00Z"/>
                <w:rFonts w:ascii="Calibri" w:eastAsia="Times New Roman" w:hAnsi="Calibri"/>
                <w:color w:val="000000"/>
                <w:kern w:val="0"/>
                <w:sz w:val="22"/>
                <w:lang w:eastAsia="en-US"/>
              </w:rPr>
            </w:pPr>
            <w:ins w:id="4995"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4996" w:author="sanjai" w:date="2020-04-09T11:28:00Z"/>
                <w:rFonts w:ascii="Calibri" w:eastAsia="Times New Roman" w:hAnsi="Calibri"/>
                <w:color w:val="000000"/>
                <w:kern w:val="0"/>
                <w:sz w:val="22"/>
                <w:lang w:eastAsia="en-US"/>
              </w:rPr>
            </w:pPr>
            <w:ins w:id="499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499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4999" w:author="sanjai" w:date="2020-04-09T11:28:00Z"/>
                <w:rFonts w:ascii="Calibri" w:eastAsia="Times New Roman" w:hAnsi="Calibri"/>
                <w:color w:val="000000"/>
                <w:kern w:val="0"/>
                <w:sz w:val="22"/>
                <w:lang w:eastAsia="en-US"/>
              </w:rPr>
            </w:pPr>
            <w:ins w:id="500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01" w:author="sanjai" w:date="2020-04-09T11:28:00Z"/>
                <w:rFonts w:ascii="Calibri" w:eastAsia="Times New Roman" w:hAnsi="Calibri"/>
                <w:color w:val="000000"/>
                <w:kern w:val="0"/>
                <w:sz w:val="22"/>
                <w:lang w:eastAsia="en-US"/>
              </w:rPr>
            </w:pPr>
            <w:ins w:id="5002"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03" w:author="sanjai" w:date="2020-04-09T11:28:00Z"/>
                <w:rFonts w:ascii="Calibri" w:eastAsia="Times New Roman" w:hAnsi="Calibri"/>
                <w:color w:val="000000"/>
                <w:kern w:val="0"/>
                <w:sz w:val="22"/>
                <w:lang w:eastAsia="en-US"/>
              </w:rPr>
            </w:pPr>
            <w:ins w:id="5004"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05" w:author="sanjai" w:date="2020-04-09T11:28:00Z"/>
                <w:rFonts w:ascii="Calibri" w:eastAsia="Times New Roman" w:hAnsi="Calibri"/>
                <w:color w:val="000000"/>
                <w:kern w:val="0"/>
                <w:sz w:val="22"/>
                <w:lang w:eastAsia="en-US"/>
              </w:rPr>
            </w:pPr>
            <w:ins w:id="500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07" w:author="sanjai" w:date="2020-04-09T11:28:00Z"/>
                <w:rFonts w:ascii="Calibri" w:eastAsia="Times New Roman" w:hAnsi="Calibri"/>
                <w:color w:val="000000"/>
                <w:kern w:val="0"/>
                <w:sz w:val="22"/>
                <w:lang w:eastAsia="en-US"/>
              </w:rPr>
            </w:pPr>
            <w:proofErr w:type="spellStart"/>
            <w:ins w:id="500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009" w:author="sanjai" w:date="2020-04-09T11:28:00Z"/>
                <w:rFonts w:ascii="Calibri" w:eastAsia="Times New Roman" w:hAnsi="Calibri"/>
                <w:color w:val="000000"/>
                <w:kern w:val="0"/>
                <w:sz w:val="22"/>
                <w:lang w:eastAsia="en-US"/>
              </w:rPr>
            </w:pPr>
            <w:ins w:id="5010"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011" w:author="sanjai" w:date="2020-04-09T11:28:00Z"/>
                <w:rFonts w:ascii="Calibri" w:eastAsia="Times New Roman" w:hAnsi="Calibri"/>
                <w:color w:val="000000"/>
                <w:kern w:val="0"/>
                <w:sz w:val="22"/>
                <w:lang w:eastAsia="en-US"/>
              </w:rPr>
            </w:pPr>
            <w:ins w:id="501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1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14" w:author="sanjai" w:date="2020-04-09T11:28:00Z"/>
                <w:rFonts w:ascii="Calibri" w:eastAsia="Times New Roman" w:hAnsi="Calibri"/>
                <w:color w:val="000000"/>
                <w:kern w:val="0"/>
                <w:sz w:val="22"/>
                <w:lang w:eastAsia="en-US"/>
              </w:rPr>
            </w:pPr>
            <w:ins w:id="501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16" w:author="sanjai" w:date="2020-04-09T11:28:00Z"/>
                <w:rFonts w:ascii="Calibri" w:eastAsia="Times New Roman" w:hAnsi="Calibri"/>
                <w:color w:val="000000"/>
                <w:kern w:val="0"/>
                <w:sz w:val="22"/>
                <w:lang w:eastAsia="en-US"/>
              </w:rPr>
            </w:pPr>
            <w:ins w:id="5017"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18" w:author="sanjai" w:date="2020-04-09T11:28:00Z"/>
                <w:rFonts w:ascii="Calibri" w:eastAsia="Times New Roman" w:hAnsi="Calibri"/>
                <w:color w:val="000000"/>
                <w:kern w:val="0"/>
                <w:sz w:val="22"/>
                <w:lang w:eastAsia="en-US"/>
              </w:rPr>
            </w:pPr>
            <w:ins w:id="5019"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20" w:author="sanjai" w:date="2020-04-09T11:28:00Z"/>
                <w:rFonts w:ascii="Calibri" w:eastAsia="Times New Roman" w:hAnsi="Calibri"/>
                <w:color w:val="000000"/>
                <w:kern w:val="0"/>
                <w:sz w:val="22"/>
                <w:lang w:eastAsia="en-US"/>
              </w:rPr>
            </w:pPr>
            <w:ins w:id="502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22"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23" w:author="sanjai" w:date="2020-04-09T11:28:00Z"/>
                <w:rFonts w:ascii="Calibri" w:eastAsia="Times New Roman" w:hAnsi="Calibri"/>
                <w:color w:val="000000"/>
                <w:kern w:val="0"/>
                <w:sz w:val="22"/>
                <w:lang w:eastAsia="en-US"/>
              </w:rPr>
            </w:pPr>
            <w:ins w:id="5024"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025" w:author="sanjai" w:date="2020-04-09T11:28:00Z"/>
                <w:rFonts w:ascii="Calibri" w:eastAsia="Times New Roman" w:hAnsi="Calibri"/>
                <w:color w:val="000000"/>
                <w:kern w:val="0"/>
                <w:sz w:val="22"/>
                <w:lang w:eastAsia="en-US"/>
              </w:rPr>
            </w:pPr>
            <w:ins w:id="502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27"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28" w:author="sanjai" w:date="2020-04-09T11:28:00Z"/>
                <w:rFonts w:ascii="Calibri" w:eastAsia="Times New Roman" w:hAnsi="Calibri"/>
                <w:b/>
                <w:bCs/>
                <w:color w:val="000000"/>
                <w:kern w:val="0"/>
                <w:sz w:val="22"/>
                <w:lang w:eastAsia="en-US"/>
              </w:rPr>
            </w:pPr>
            <w:proofErr w:type="spellStart"/>
            <w:ins w:id="5029" w:author="sanjai" w:date="2020-04-09T11:28:00Z">
              <w:r w:rsidRPr="006B254A">
                <w:rPr>
                  <w:rFonts w:ascii="Calibri" w:eastAsia="Times New Roman" w:hAnsi="Calibri"/>
                  <w:b/>
                  <w:bCs/>
                  <w:color w:val="000000"/>
                  <w:kern w:val="0"/>
                  <w:sz w:val="22"/>
                  <w:lang w:eastAsia="en-US"/>
                </w:rPr>
                <w:t>vslidedown</w:t>
              </w:r>
              <w:proofErr w:type="spellEnd"/>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30" w:author="sanjai" w:date="2020-04-09T11:28:00Z"/>
                <w:rFonts w:ascii="Calibri" w:eastAsia="Times New Roman" w:hAnsi="Calibri"/>
                <w:color w:val="000000"/>
                <w:kern w:val="0"/>
                <w:sz w:val="22"/>
                <w:lang w:eastAsia="en-US"/>
              </w:rPr>
            </w:pPr>
            <w:ins w:id="5031"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32" w:author="sanjai" w:date="2020-04-09T11:28:00Z"/>
                <w:rFonts w:ascii="Calibri" w:eastAsia="Times New Roman" w:hAnsi="Calibri"/>
                <w:color w:val="000000"/>
                <w:kern w:val="0"/>
                <w:sz w:val="22"/>
                <w:lang w:eastAsia="en-US"/>
              </w:rPr>
            </w:pPr>
            <w:ins w:id="5033" w:author="sanjai" w:date="2020-04-09T11:28:00Z">
              <w:r w:rsidRPr="006B254A">
                <w:rPr>
                  <w:rFonts w:ascii="Calibri" w:eastAsia="Times New Roman" w:hAnsi="Calibri"/>
                  <w:color w:val="000000"/>
                  <w:kern w:val="0"/>
                  <w:sz w:val="22"/>
                  <w:lang w:eastAsia="en-US"/>
                </w:rPr>
                <w:t>vs2[start]</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34" w:author="sanjai" w:date="2020-04-09T11:28:00Z"/>
                <w:rFonts w:ascii="Calibri" w:eastAsia="Times New Roman" w:hAnsi="Calibri"/>
                <w:color w:val="000000"/>
                <w:kern w:val="0"/>
                <w:sz w:val="22"/>
                <w:lang w:eastAsia="en-US"/>
              </w:rPr>
            </w:pPr>
            <w:ins w:id="5035"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36" w:author="sanjai" w:date="2020-04-09T11:28:00Z"/>
                <w:rFonts w:ascii="Calibri" w:eastAsia="Times New Roman" w:hAnsi="Calibri"/>
                <w:color w:val="000000"/>
                <w:kern w:val="0"/>
                <w:sz w:val="22"/>
                <w:lang w:eastAsia="en-US"/>
              </w:rPr>
            </w:pPr>
            <w:proofErr w:type="spellStart"/>
            <w:ins w:id="503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38" w:author="sanjai" w:date="2020-04-09T11:28:00Z"/>
                <w:rFonts w:ascii="Calibri" w:eastAsia="Times New Roman" w:hAnsi="Calibri"/>
                <w:color w:val="000000"/>
                <w:kern w:val="0"/>
                <w:sz w:val="22"/>
                <w:lang w:eastAsia="en-US"/>
              </w:rPr>
            </w:pPr>
            <w:ins w:id="5039"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040" w:author="sanjai" w:date="2020-04-09T11:28:00Z"/>
                <w:rFonts w:ascii="Calibri" w:eastAsia="Times New Roman" w:hAnsi="Calibri"/>
                <w:color w:val="000000"/>
                <w:kern w:val="0"/>
                <w:sz w:val="22"/>
                <w:lang w:eastAsia="en-US"/>
              </w:rPr>
            </w:pPr>
            <w:ins w:id="504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42"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43" w:author="sanjai" w:date="2020-04-09T11:28:00Z"/>
                <w:rFonts w:ascii="Calibri" w:eastAsia="Times New Roman" w:hAnsi="Calibri"/>
                <w:color w:val="000000"/>
                <w:kern w:val="0"/>
                <w:sz w:val="22"/>
                <w:lang w:eastAsia="en-US"/>
              </w:rPr>
            </w:pPr>
            <w:ins w:id="504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45" w:author="sanjai" w:date="2020-04-09T11:28:00Z"/>
                <w:rFonts w:ascii="Calibri" w:eastAsia="Times New Roman" w:hAnsi="Calibri"/>
                <w:color w:val="000000"/>
                <w:kern w:val="0"/>
                <w:sz w:val="22"/>
                <w:lang w:eastAsia="en-US"/>
              </w:rPr>
            </w:pPr>
            <w:ins w:id="5046"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47" w:author="sanjai" w:date="2020-04-09T11:28:00Z"/>
                <w:rFonts w:ascii="Calibri" w:eastAsia="Times New Roman" w:hAnsi="Calibri"/>
                <w:color w:val="000000"/>
                <w:kern w:val="0"/>
                <w:sz w:val="22"/>
                <w:lang w:eastAsia="en-US"/>
              </w:rPr>
            </w:pPr>
            <w:ins w:id="5048" w:author="sanjai" w:date="2020-04-09T11:28:00Z">
              <w:r w:rsidRPr="006B254A">
                <w:rPr>
                  <w:rFonts w:ascii="Calibri" w:eastAsia="Times New Roman" w:hAnsi="Calibri"/>
                  <w:color w:val="000000"/>
                  <w:kern w:val="0"/>
                  <w:sz w:val="22"/>
                  <w:lang w:eastAsia="en-US"/>
                </w:rPr>
                <w:t>vs2[start+1]</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49" w:author="sanjai" w:date="2020-04-09T11:28:00Z"/>
                <w:rFonts w:ascii="Calibri" w:eastAsia="Times New Roman" w:hAnsi="Calibri"/>
                <w:color w:val="000000"/>
                <w:kern w:val="0"/>
                <w:sz w:val="22"/>
                <w:lang w:eastAsia="en-US"/>
              </w:rPr>
            </w:pPr>
            <w:ins w:id="5050"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51" w:author="sanjai" w:date="2020-04-09T11:28:00Z"/>
                <w:rFonts w:ascii="Calibri" w:eastAsia="Times New Roman" w:hAnsi="Calibri"/>
                <w:color w:val="000000"/>
                <w:kern w:val="0"/>
                <w:sz w:val="22"/>
                <w:lang w:eastAsia="en-US"/>
              </w:rPr>
            </w:pPr>
            <w:proofErr w:type="spellStart"/>
            <w:ins w:id="505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53" w:author="sanjai" w:date="2020-04-09T11:28:00Z"/>
                <w:rFonts w:ascii="Calibri" w:eastAsia="Times New Roman" w:hAnsi="Calibri"/>
                <w:color w:val="000000"/>
                <w:kern w:val="0"/>
                <w:sz w:val="22"/>
                <w:lang w:eastAsia="en-US"/>
              </w:rPr>
            </w:pPr>
            <w:ins w:id="5054"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055" w:author="sanjai" w:date="2020-04-09T11:28:00Z"/>
                <w:rFonts w:ascii="Calibri" w:eastAsia="Times New Roman" w:hAnsi="Calibri"/>
                <w:color w:val="000000"/>
                <w:kern w:val="0"/>
                <w:sz w:val="22"/>
                <w:lang w:eastAsia="en-US"/>
              </w:rPr>
            </w:pPr>
            <w:ins w:id="505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57"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58" w:author="sanjai" w:date="2020-04-09T11:28:00Z"/>
                <w:rFonts w:ascii="Calibri" w:eastAsia="Times New Roman" w:hAnsi="Calibri"/>
                <w:color w:val="000000"/>
                <w:kern w:val="0"/>
                <w:sz w:val="22"/>
                <w:lang w:eastAsia="en-US"/>
              </w:rPr>
            </w:pPr>
            <w:ins w:id="505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60" w:author="sanjai" w:date="2020-04-09T11:28:00Z"/>
                <w:rFonts w:ascii="Calibri" w:eastAsia="Times New Roman" w:hAnsi="Calibri"/>
                <w:color w:val="000000"/>
                <w:kern w:val="0"/>
                <w:sz w:val="22"/>
                <w:lang w:eastAsia="en-US"/>
              </w:rPr>
            </w:pPr>
            <w:ins w:id="5061"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62" w:author="sanjai" w:date="2020-04-09T11:28:00Z"/>
                <w:rFonts w:ascii="Calibri" w:eastAsia="Times New Roman" w:hAnsi="Calibri"/>
                <w:color w:val="000000"/>
                <w:kern w:val="0"/>
                <w:sz w:val="22"/>
                <w:lang w:eastAsia="en-US"/>
              </w:rPr>
            </w:pPr>
            <w:ins w:id="5063"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64" w:author="sanjai" w:date="2020-04-09T11:28:00Z"/>
                <w:rFonts w:ascii="Calibri" w:eastAsia="Times New Roman" w:hAnsi="Calibri"/>
                <w:color w:val="000000"/>
                <w:kern w:val="0"/>
                <w:sz w:val="22"/>
                <w:lang w:eastAsia="en-US"/>
              </w:rPr>
            </w:pPr>
            <w:ins w:id="5065"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66"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67" w:author="sanjai" w:date="2020-04-09T11:28:00Z"/>
                <w:rFonts w:ascii="Calibri" w:eastAsia="Times New Roman" w:hAnsi="Calibri"/>
                <w:color w:val="000000"/>
                <w:kern w:val="0"/>
                <w:sz w:val="22"/>
                <w:lang w:eastAsia="en-US"/>
              </w:rPr>
            </w:pPr>
            <w:ins w:id="5068"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069" w:author="sanjai" w:date="2020-04-09T11:28:00Z"/>
                <w:rFonts w:ascii="Calibri" w:eastAsia="Times New Roman" w:hAnsi="Calibri"/>
                <w:color w:val="000000"/>
                <w:kern w:val="0"/>
                <w:sz w:val="22"/>
                <w:lang w:eastAsia="en-US"/>
              </w:rPr>
            </w:pPr>
            <w:ins w:id="507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71"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72" w:author="sanjai" w:date="2020-04-09T11:28:00Z"/>
                <w:rFonts w:ascii="Calibri" w:eastAsia="Times New Roman" w:hAnsi="Calibri"/>
                <w:b/>
                <w:bCs/>
                <w:color w:val="000000"/>
                <w:kern w:val="0"/>
                <w:sz w:val="22"/>
                <w:lang w:eastAsia="en-US"/>
              </w:rPr>
            </w:pPr>
            <w:ins w:id="5073" w:author="sanjai" w:date="2020-04-09T11:28:00Z">
              <w:r w:rsidRPr="006B254A">
                <w:rPr>
                  <w:rFonts w:ascii="Calibri" w:eastAsia="Times New Roman" w:hAnsi="Calibri"/>
                  <w:b/>
                  <w:bCs/>
                  <w:color w:val="000000"/>
                  <w:kern w:val="0"/>
                  <w:sz w:val="22"/>
                  <w:lang w:eastAsia="en-US"/>
                </w:rPr>
                <w:t>vslide1up</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74" w:author="sanjai" w:date="2020-04-09T11:28:00Z"/>
                <w:rFonts w:ascii="Calibri" w:eastAsia="Times New Roman" w:hAnsi="Calibri"/>
                <w:color w:val="000000"/>
                <w:kern w:val="0"/>
                <w:sz w:val="22"/>
                <w:lang w:eastAsia="en-US"/>
              </w:rPr>
            </w:pPr>
            <w:ins w:id="5075"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76" w:author="sanjai" w:date="2020-04-09T11:28:00Z"/>
                <w:rFonts w:ascii="Calibri" w:eastAsia="Times New Roman" w:hAnsi="Calibri"/>
                <w:color w:val="000000"/>
                <w:kern w:val="0"/>
                <w:sz w:val="22"/>
                <w:lang w:eastAsia="en-US"/>
              </w:rPr>
            </w:pPr>
            <w:ins w:id="5077"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78" w:author="sanjai" w:date="2020-04-09T11:28:00Z"/>
                <w:rFonts w:ascii="Calibri" w:eastAsia="Times New Roman" w:hAnsi="Calibri"/>
                <w:color w:val="000000"/>
                <w:kern w:val="0"/>
                <w:sz w:val="22"/>
                <w:lang w:eastAsia="en-US"/>
              </w:rPr>
            </w:pPr>
            <w:ins w:id="507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080" w:author="sanjai" w:date="2020-04-09T11:28:00Z"/>
                <w:rFonts w:ascii="Calibri" w:eastAsia="Times New Roman" w:hAnsi="Calibri"/>
                <w:color w:val="000000"/>
                <w:kern w:val="0"/>
                <w:sz w:val="22"/>
                <w:lang w:eastAsia="en-US"/>
              </w:rPr>
            </w:pPr>
            <w:proofErr w:type="spellStart"/>
            <w:ins w:id="5081"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082" w:author="sanjai" w:date="2020-04-09T11:28:00Z"/>
                <w:rFonts w:ascii="Calibri" w:eastAsia="Times New Roman" w:hAnsi="Calibri"/>
                <w:color w:val="000000"/>
                <w:kern w:val="0"/>
                <w:sz w:val="22"/>
                <w:lang w:eastAsia="en-US"/>
              </w:rPr>
            </w:pPr>
            <w:ins w:id="5083"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084" w:author="sanjai" w:date="2020-04-09T11:28:00Z"/>
                <w:rFonts w:ascii="Calibri" w:eastAsia="Times New Roman" w:hAnsi="Calibri"/>
                <w:color w:val="000000"/>
                <w:kern w:val="0"/>
                <w:sz w:val="22"/>
                <w:lang w:eastAsia="en-US"/>
              </w:rPr>
            </w:pPr>
            <w:ins w:id="5085"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086"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87" w:author="sanjai" w:date="2020-04-09T11:28:00Z"/>
                <w:rFonts w:ascii="Calibri" w:eastAsia="Times New Roman" w:hAnsi="Calibri"/>
                <w:color w:val="000000"/>
                <w:kern w:val="0"/>
                <w:sz w:val="22"/>
                <w:lang w:eastAsia="en-US"/>
              </w:rPr>
            </w:pPr>
            <w:ins w:id="5088" w:author="sanjai" w:date="2020-04-09T11:28:00Z">
              <w:r w:rsidRPr="006B254A">
                <w:rPr>
                  <w:rFonts w:ascii="Calibri" w:eastAsia="Times New Roman" w:hAnsi="Calibri"/>
                  <w:color w:val="000000"/>
                  <w:kern w:val="0"/>
                  <w:sz w:val="22"/>
                  <w:lang w:eastAsia="en-US"/>
                </w:rPr>
                <w:lastRenderedPageBreak/>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89" w:author="sanjai" w:date="2020-04-09T11:28:00Z"/>
                <w:rFonts w:ascii="Calibri" w:eastAsia="Times New Roman" w:hAnsi="Calibri"/>
                <w:color w:val="000000"/>
                <w:kern w:val="0"/>
                <w:sz w:val="22"/>
                <w:lang w:eastAsia="en-US"/>
              </w:rPr>
            </w:pPr>
            <w:ins w:id="5090"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91" w:author="sanjai" w:date="2020-04-09T11:28:00Z"/>
                <w:rFonts w:ascii="Calibri" w:eastAsia="Times New Roman" w:hAnsi="Calibri"/>
                <w:color w:val="000000"/>
                <w:kern w:val="0"/>
                <w:sz w:val="22"/>
                <w:lang w:eastAsia="en-US"/>
              </w:rPr>
            </w:pPr>
            <w:ins w:id="5092"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93" w:author="sanjai" w:date="2020-04-09T11:28:00Z"/>
                <w:rFonts w:ascii="Calibri" w:eastAsia="Times New Roman" w:hAnsi="Calibri"/>
                <w:color w:val="000000"/>
                <w:kern w:val="0"/>
                <w:sz w:val="22"/>
                <w:lang w:eastAsia="en-US"/>
              </w:rPr>
            </w:pPr>
            <w:ins w:id="5094"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095" w:author="sanjai" w:date="2020-04-09T11:28:00Z"/>
                <w:rFonts w:ascii="Calibri" w:eastAsia="Times New Roman" w:hAnsi="Calibri"/>
                <w:color w:val="000000"/>
                <w:kern w:val="0"/>
                <w:sz w:val="22"/>
                <w:lang w:eastAsia="en-US"/>
              </w:rPr>
            </w:pPr>
            <w:proofErr w:type="spellStart"/>
            <w:ins w:id="5096"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097" w:author="sanjai" w:date="2020-04-09T11:28:00Z"/>
                <w:rFonts w:ascii="Calibri" w:eastAsia="Times New Roman" w:hAnsi="Calibri"/>
                <w:color w:val="000000"/>
                <w:kern w:val="0"/>
                <w:sz w:val="22"/>
                <w:lang w:eastAsia="en-US"/>
              </w:rPr>
            </w:pPr>
            <w:ins w:id="5098"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099" w:author="sanjai" w:date="2020-04-09T11:28:00Z"/>
                <w:rFonts w:ascii="Calibri" w:eastAsia="Times New Roman" w:hAnsi="Calibri"/>
                <w:color w:val="000000"/>
                <w:kern w:val="0"/>
                <w:sz w:val="22"/>
                <w:lang w:eastAsia="en-US"/>
              </w:rPr>
            </w:pPr>
            <w:ins w:id="510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01"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02" w:author="sanjai" w:date="2020-04-09T11:28:00Z"/>
                <w:rFonts w:ascii="Calibri" w:eastAsia="Times New Roman" w:hAnsi="Calibri"/>
                <w:color w:val="000000"/>
                <w:kern w:val="0"/>
                <w:sz w:val="22"/>
                <w:lang w:eastAsia="en-US"/>
              </w:rPr>
            </w:pPr>
            <w:ins w:id="5103"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04" w:author="sanjai" w:date="2020-04-09T11:28:00Z"/>
                <w:rFonts w:ascii="Calibri" w:eastAsia="Times New Roman" w:hAnsi="Calibri"/>
                <w:color w:val="000000"/>
                <w:kern w:val="0"/>
                <w:sz w:val="22"/>
                <w:lang w:eastAsia="en-US"/>
              </w:rPr>
            </w:pPr>
            <w:ins w:id="5105"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06" w:author="sanjai" w:date="2020-04-09T11:28:00Z"/>
                <w:rFonts w:ascii="Calibri" w:eastAsia="Times New Roman" w:hAnsi="Calibri"/>
                <w:color w:val="000000"/>
                <w:kern w:val="0"/>
                <w:sz w:val="22"/>
                <w:lang w:eastAsia="en-US"/>
              </w:rPr>
            </w:pPr>
            <w:ins w:id="5107"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08" w:author="sanjai" w:date="2020-04-09T11:28:00Z"/>
                <w:rFonts w:ascii="Calibri" w:eastAsia="Times New Roman" w:hAnsi="Calibri"/>
                <w:color w:val="000000"/>
                <w:kern w:val="0"/>
                <w:sz w:val="22"/>
                <w:lang w:eastAsia="en-US"/>
              </w:rPr>
            </w:pPr>
            <w:ins w:id="510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10"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11" w:author="sanjai" w:date="2020-04-09T11:28:00Z"/>
                <w:rFonts w:ascii="Calibri" w:eastAsia="Times New Roman" w:hAnsi="Calibri"/>
                <w:color w:val="000000"/>
                <w:kern w:val="0"/>
                <w:sz w:val="22"/>
                <w:lang w:eastAsia="en-US"/>
              </w:rPr>
            </w:pPr>
            <w:ins w:id="5112"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113" w:author="sanjai" w:date="2020-04-09T11:28:00Z"/>
                <w:rFonts w:ascii="Calibri" w:eastAsia="Times New Roman" w:hAnsi="Calibri"/>
                <w:color w:val="000000"/>
                <w:kern w:val="0"/>
                <w:sz w:val="22"/>
                <w:lang w:eastAsia="en-US"/>
              </w:rPr>
            </w:pPr>
            <w:ins w:id="511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15"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16" w:author="sanjai" w:date="2020-04-09T11:28:00Z"/>
                <w:rFonts w:ascii="Calibri" w:eastAsia="Times New Roman" w:hAnsi="Calibri"/>
                <w:b/>
                <w:bCs/>
                <w:color w:val="000000"/>
                <w:kern w:val="0"/>
                <w:sz w:val="22"/>
                <w:lang w:eastAsia="en-US"/>
              </w:rPr>
            </w:pPr>
            <w:ins w:id="5117" w:author="sanjai" w:date="2020-04-09T11:28:00Z">
              <w:r w:rsidRPr="006B254A">
                <w:rPr>
                  <w:rFonts w:ascii="Calibri" w:eastAsia="Times New Roman" w:hAnsi="Calibri"/>
                  <w:b/>
                  <w:bCs/>
                  <w:color w:val="000000"/>
                  <w:kern w:val="0"/>
                  <w:sz w:val="22"/>
                  <w:lang w:eastAsia="en-US"/>
                </w:rPr>
                <w:t>vslide1down</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18" w:author="sanjai" w:date="2020-04-09T11:28:00Z"/>
                <w:rFonts w:ascii="Calibri" w:eastAsia="Times New Roman" w:hAnsi="Calibri"/>
                <w:color w:val="000000"/>
                <w:kern w:val="0"/>
                <w:sz w:val="22"/>
                <w:lang w:eastAsia="en-US"/>
              </w:rPr>
            </w:pPr>
            <w:ins w:id="5119"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20" w:author="sanjai" w:date="2020-04-09T11:28:00Z"/>
                <w:rFonts w:ascii="Calibri" w:eastAsia="Times New Roman" w:hAnsi="Calibri"/>
                <w:color w:val="000000"/>
                <w:kern w:val="0"/>
                <w:sz w:val="22"/>
                <w:lang w:eastAsia="en-US"/>
              </w:rPr>
            </w:pPr>
            <w:ins w:id="5121"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22" w:author="sanjai" w:date="2020-04-09T11:28:00Z"/>
                <w:rFonts w:ascii="Calibri" w:eastAsia="Times New Roman" w:hAnsi="Calibri"/>
                <w:color w:val="000000"/>
                <w:kern w:val="0"/>
                <w:sz w:val="22"/>
                <w:lang w:eastAsia="en-US"/>
              </w:rPr>
            </w:pPr>
            <w:ins w:id="512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24" w:author="sanjai" w:date="2020-04-09T11:28:00Z"/>
                <w:rFonts w:ascii="Calibri" w:eastAsia="Times New Roman" w:hAnsi="Calibri"/>
                <w:color w:val="000000"/>
                <w:kern w:val="0"/>
                <w:sz w:val="22"/>
                <w:lang w:eastAsia="en-US"/>
              </w:rPr>
            </w:pPr>
            <w:proofErr w:type="spellStart"/>
            <w:ins w:id="512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26" w:author="sanjai" w:date="2020-04-09T11:28:00Z"/>
                <w:rFonts w:ascii="Calibri" w:eastAsia="Times New Roman" w:hAnsi="Calibri"/>
                <w:color w:val="000000"/>
                <w:kern w:val="0"/>
                <w:sz w:val="22"/>
                <w:lang w:eastAsia="en-US"/>
              </w:rPr>
            </w:pPr>
            <w:ins w:id="5127"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128" w:author="sanjai" w:date="2020-04-09T11:28:00Z"/>
                <w:rFonts w:ascii="Calibri" w:eastAsia="Times New Roman" w:hAnsi="Calibri"/>
                <w:color w:val="000000"/>
                <w:kern w:val="0"/>
                <w:sz w:val="22"/>
                <w:lang w:eastAsia="en-US"/>
              </w:rPr>
            </w:pPr>
            <w:ins w:id="512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30"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31" w:author="sanjai" w:date="2020-04-09T11:28:00Z"/>
                <w:rFonts w:ascii="Calibri" w:eastAsia="Times New Roman" w:hAnsi="Calibri"/>
                <w:color w:val="000000"/>
                <w:kern w:val="0"/>
                <w:sz w:val="22"/>
                <w:lang w:eastAsia="en-US"/>
              </w:rPr>
            </w:pPr>
            <w:ins w:id="513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33" w:author="sanjai" w:date="2020-04-09T11:28:00Z"/>
                <w:rFonts w:ascii="Calibri" w:eastAsia="Times New Roman" w:hAnsi="Calibri"/>
                <w:color w:val="000000"/>
                <w:kern w:val="0"/>
                <w:sz w:val="22"/>
                <w:lang w:eastAsia="en-US"/>
              </w:rPr>
            </w:pPr>
            <w:ins w:id="5134"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35" w:author="sanjai" w:date="2020-04-09T11:28:00Z"/>
                <w:rFonts w:ascii="Calibri" w:eastAsia="Times New Roman" w:hAnsi="Calibri"/>
                <w:color w:val="000000"/>
                <w:kern w:val="0"/>
                <w:sz w:val="22"/>
                <w:lang w:eastAsia="en-US"/>
              </w:rPr>
            </w:pPr>
            <w:ins w:id="5136"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37" w:author="sanjai" w:date="2020-04-09T11:28:00Z"/>
                <w:rFonts w:ascii="Calibri" w:eastAsia="Times New Roman" w:hAnsi="Calibri"/>
                <w:color w:val="000000"/>
                <w:kern w:val="0"/>
                <w:sz w:val="22"/>
                <w:lang w:eastAsia="en-US"/>
              </w:rPr>
            </w:pPr>
            <w:ins w:id="513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39" w:author="sanjai" w:date="2020-04-09T11:28:00Z"/>
                <w:rFonts w:ascii="Calibri" w:eastAsia="Times New Roman" w:hAnsi="Calibri"/>
                <w:color w:val="000000"/>
                <w:kern w:val="0"/>
                <w:sz w:val="22"/>
                <w:lang w:eastAsia="en-US"/>
              </w:rPr>
            </w:pPr>
            <w:proofErr w:type="spellStart"/>
            <w:ins w:id="514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41" w:author="sanjai" w:date="2020-04-09T11:28:00Z"/>
                <w:rFonts w:ascii="Calibri" w:eastAsia="Times New Roman" w:hAnsi="Calibri"/>
                <w:color w:val="000000"/>
                <w:kern w:val="0"/>
                <w:sz w:val="22"/>
                <w:lang w:eastAsia="en-US"/>
              </w:rPr>
            </w:pPr>
            <w:ins w:id="5142"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143" w:author="sanjai" w:date="2020-04-09T11:28:00Z"/>
                <w:rFonts w:ascii="Calibri" w:eastAsia="Times New Roman" w:hAnsi="Calibri"/>
                <w:color w:val="000000"/>
                <w:kern w:val="0"/>
                <w:sz w:val="22"/>
                <w:lang w:eastAsia="en-US"/>
              </w:rPr>
            </w:pPr>
            <w:ins w:id="514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45"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46" w:author="sanjai" w:date="2020-04-09T11:28:00Z"/>
                <w:rFonts w:ascii="Calibri" w:eastAsia="Times New Roman" w:hAnsi="Calibri"/>
                <w:color w:val="000000"/>
                <w:kern w:val="0"/>
                <w:sz w:val="22"/>
                <w:lang w:eastAsia="en-US"/>
              </w:rPr>
            </w:pPr>
            <w:ins w:id="514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48" w:author="sanjai" w:date="2020-04-09T11:28:00Z"/>
                <w:rFonts w:ascii="Calibri" w:eastAsia="Times New Roman" w:hAnsi="Calibri"/>
                <w:color w:val="000000"/>
                <w:kern w:val="0"/>
                <w:sz w:val="22"/>
                <w:lang w:eastAsia="en-US"/>
              </w:rPr>
            </w:pPr>
            <w:ins w:id="5149"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50" w:author="sanjai" w:date="2020-04-09T11:28:00Z"/>
                <w:rFonts w:ascii="Calibri" w:eastAsia="Times New Roman" w:hAnsi="Calibri"/>
                <w:color w:val="000000"/>
                <w:kern w:val="0"/>
                <w:sz w:val="22"/>
                <w:lang w:eastAsia="en-US"/>
              </w:rPr>
            </w:pPr>
            <w:ins w:id="5151"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52" w:author="sanjai" w:date="2020-04-09T11:28:00Z"/>
                <w:rFonts w:ascii="Calibri" w:eastAsia="Times New Roman" w:hAnsi="Calibri"/>
                <w:color w:val="000000"/>
                <w:kern w:val="0"/>
                <w:sz w:val="22"/>
                <w:lang w:eastAsia="en-US"/>
              </w:rPr>
            </w:pPr>
            <w:ins w:id="515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54"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55" w:author="sanjai" w:date="2020-04-09T11:28:00Z"/>
                <w:rFonts w:ascii="Calibri" w:eastAsia="Times New Roman" w:hAnsi="Calibri"/>
                <w:color w:val="000000"/>
                <w:kern w:val="0"/>
                <w:sz w:val="22"/>
                <w:lang w:eastAsia="en-US"/>
              </w:rPr>
            </w:pPr>
            <w:ins w:id="5156"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157" w:author="sanjai" w:date="2020-04-09T11:28:00Z"/>
                <w:rFonts w:ascii="Calibri" w:eastAsia="Times New Roman" w:hAnsi="Calibri"/>
                <w:color w:val="000000"/>
                <w:kern w:val="0"/>
                <w:sz w:val="22"/>
                <w:lang w:eastAsia="en-US"/>
              </w:rPr>
            </w:pPr>
            <w:ins w:id="515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5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60" w:author="sanjai" w:date="2020-04-09T11:28:00Z"/>
                <w:rFonts w:ascii="Calibri" w:eastAsia="Times New Roman" w:hAnsi="Calibri"/>
                <w:b/>
                <w:bCs/>
                <w:color w:val="000000"/>
                <w:kern w:val="0"/>
                <w:sz w:val="22"/>
                <w:lang w:eastAsia="en-US"/>
              </w:rPr>
            </w:pPr>
            <w:proofErr w:type="spellStart"/>
            <w:ins w:id="5161" w:author="sanjai" w:date="2020-04-09T11:28:00Z">
              <w:r w:rsidRPr="006B254A">
                <w:rPr>
                  <w:rFonts w:ascii="Calibri" w:eastAsia="Times New Roman" w:hAnsi="Calibri"/>
                  <w:b/>
                  <w:bCs/>
                  <w:color w:val="000000"/>
                  <w:kern w:val="0"/>
                  <w:sz w:val="22"/>
                  <w:lang w:eastAsia="en-US"/>
                </w:rPr>
                <w:t>vrgather</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62" w:author="sanjai" w:date="2020-04-09T11:28:00Z"/>
                <w:rFonts w:ascii="Calibri" w:eastAsia="Times New Roman" w:hAnsi="Calibri"/>
                <w:color w:val="000000"/>
                <w:kern w:val="0"/>
                <w:sz w:val="22"/>
                <w:lang w:eastAsia="en-US"/>
              </w:rPr>
            </w:pPr>
            <w:ins w:id="5163"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64" w:author="sanjai" w:date="2020-04-09T11:28:00Z"/>
                <w:rFonts w:ascii="Calibri" w:eastAsia="Times New Roman" w:hAnsi="Calibri"/>
                <w:color w:val="000000"/>
                <w:kern w:val="0"/>
                <w:sz w:val="22"/>
                <w:lang w:eastAsia="en-US"/>
              </w:rPr>
            </w:pPr>
            <w:ins w:id="5165"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66" w:author="sanjai" w:date="2020-04-09T11:28:00Z"/>
                <w:rFonts w:ascii="Calibri" w:eastAsia="Times New Roman" w:hAnsi="Calibri"/>
                <w:color w:val="000000"/>
                <w:kern w:val="0"/>
                <w:sz w:val="22"/>
                <w:lang w:eastAsia="en-US"/>
              </w:rPr>
            </w:pPr>
            <w:ins w:id="5167"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68" w:author="sanjai" w:date="2020-04-09T11:28:00Z"/>
                <w:rFonts w:ascii="Calibri" w:eastAsia="Times New Roman" w:hAnsi="Calibri"/>
                <w:color w:val="000000"/>
                <w:kern w:val="0"/>
                <w:sz w:val="22"/>
                <w:lang w:eastAsia="en-US"/>
              </w:rPr>
            </w:pPr>
            <w:proofErr w:type="spellStart"/>
            <w:ins w:id="516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70" w:author="sanjai" w:date="2020-04-09T11:28:00Z"/>
                <w:rFonts w:ascii="Calibri" w:eastAsia="Times New Roman" w:hAnsi="Calibri"/>
                <w:color w:val="000000"/>
                <w:kern w:val="0"/>
                <w:sz w:val="22"/>
                <w:lang w:eastAsia="en-US"/>
              </w:rPr>
            </w:pPr>
            <w:ins w:id="5171"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172" w:author="sanjai" w:date="2020-04-09T11:28:00Z"/>
                <w:rFonts w:ascii="Calibri" w:eastAsia="Times New Roman" w:hAnsi="Calibri"/>
                <w:color w:val="000000"/>
                <w:kern w:val="0"/>
                <w:sz w:val="22"/>
                <w:lang w:eastAsia="en-US"/>
              </w:rPr>
            </w:pPr>
            <w:ins w:id="517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74"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75" w:author="sanjai" w:date="2020-04-09T11:28:00Z"/>
                <w:rFonts w:ascii="Calibri" w:eastAsia="Times New Roman" w:hAnsi="Calibri"/>
                <w:color w:val="000000"/>
                <w:kern w:val="0"/>
                <w:sz w:val="22"/>
                <w:lang w:eastAsia="en-US"/>
              </w:rPr>
            </w:pPr>
            <w:ins w:id="517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77" w:author="sanjai" w:date="2020-04-09T11:28:00Z"/>
                <w:rFonts w:ascii="Calibri" w:eastAsia="Times New Roman" w:hAnsi="Calibri"/>
                <w:color w:val="000000"/>
                <w:kern w:val="0"/>
                <w:sz w:val="22"/>
                <w:lang w:eastAsia="en-US"/>
              </w:rPr>
            </w:pPr>
            <w:ins w:id="5178"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79" w:author="sanjai" w:date="2020-04-09T11:28:00Z"/>
                <w:rFonts w:ascii="Calibri" w:eastAsia="Times New Roman" w:hAnsi="Calibri"/>
                <w:color w:val="000000"/>
                <w:kern w:val="0"/>
                <w:sz w:val="22"/>
                <w:lang w:eastAsia="en-US"/>
              </w:rPr>
            </w:pPr>
            <w:ins w:id="5180"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81" w:author="sanjai" w:date="2020-04-09T11:28:00Z"/>
                <w:rFonts w:ascii="Calibri" w:eastAsia="Times New Roman" w:hAnsi="Calibri"/>
                <w:color w:val="000000"/>
                <w:kern w:val="0"/>
                <w:sz w:val="22"/>
                <w:lang w:eastAsia="en-US"/>
              </w:rPr>
            </w:pPr>
            <w:ins w:id="5182"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83" w:author="sanjai" w:date="2020-04-09T11:28:00Z"/>
                <w:rFonts w:ascii="Calibri" w:eastAsia="Times New Roman" w:hAnsi="Calibri"/>
                <w:color w:val="000000"/>
                <w:kern w:val="0"/>
                <w:sz w:val="22"/>
                <w:lang w:eastAsia="en-US"/>
              </w:rPr>
            </w:pPr>
            <w:proofErr w:type="spellStart"/>
            <w:ins w:id="518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185" w:author="sanjai" w:date="2020-04-09T11:28:00Z"/>
                <w:rFonts w:ascii="Calibri" w:eastAsia="Times New Roman" w:hAnsi="Calibri"/>
                <w:color w:val="000000"/>
                <w:kern w:val="0"/>
                <w:sz w:val="22"/>
                <w:lang w:eastAsia="en-US"/>
              </w:rPr>
            </w:pPr>
            <w:ins w:id="5186"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187" w:author="sanjai" w:date="2020-04-09T11:28:00Z"/>
                <w:rFonts w:ascii="Calibri" w:eastAsia="Times New Roman" w:hAnsi="Calibri"/>
                <w:color w:val="000000"/>
                <w:kern w:val="0"/>
                <w:sz w:val="22"/>
                <w:lang w:eastAsia="en-US"/>
              </w:rPr>
            </w:pPr>
            <w:ins w:id="518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18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90" w:author="sanjai" w:date="2020-04-09T11:28:00Z"/>
                <w:rFonts w:ascii="Calibri" w:eastAsia="Times New Roman" w:hAnsi="Calibri"/>
                <w:color w:val="000000"/>
                <w:kern w:val="0"/>
                <w:sz w:val="22"/>
                <w:lang w:eastAsia="en-US"/>
              </w:rPr>
            </w:pPr>
            <w:ins w:id="519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92" w:author="sanjai" w:date="2020-04-09T11:28:00Z"/>
                <w:rFonts w:ascii="Calibri" w:eastAsia="Times New Roman" w:hAnsi="Calibri"/>
                <w:color w:val="000000"/>
                <w:kern w:val="0"/>
                <w:sz w:val="22"/>
                <w:lang w:eastAsia="en-US"/>
              </w:rPr>
            </w:pPr>
            <w:ins w:id="5193"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94" w:author="sanjai" w:date="2020-04-09T11:28:00Z"/>
                <w:rFonts w:ascii="Calibri" w:eastAsia="Times New Roman" w:hAnsi="Calibri"/>
                <w:color w:val="000000"/>
                <w:kern w:val="0"/>
                <w:sz w:val="22"/>
                <w:lang w:eastAsia="en-US"/>
              </w:rPr>
            </w:pPr>
            <w:ins w:id="5195"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96" w:author="sanjai" w:date="2020-04-09T11:28:00Z"/>
                <w:rFonts w:ascii="Calibri" w:eastAsia="Times New Roman" w:hAnsi="Calibri"/>
                <w:color w:val="000000"/>
                <w:kern w:val="0"/>
                <w:sz w:val="22"/>
                <w:lang w:eastAsia="en-US"/>
              </w:rPr>
            </w:pPr>
            <w:ins w:id="5197"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198" w:author="sanjai" w:date="2020-04-09T11:28:00Z"/>
                <w:rFonts w:ascii="Calibri" w:eastAsia="Times New Roman" w:hAnsi="Calibri"/>
                <w:color w:val="000000"/>
                <w:kern w:val="0"/>
                <w:sz w:val="22"/>
                <w:lang w:eastAsia="en-US"/>
              </w:rPr>
            </w:pPr>
            <w:proofErr w:type="spellStart"/>
            <w:ins w:id="519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00" w:author="sanjai" w:date="2020-04-09T11:28:00Z"/>
                <w:rFonts w:ascii="Calibri" w:eastAsia="Times New Roman" w:hAnsi="Calibri"/>
                <w:color w:val="000000"/>
                <w:kern w:val="0"/>
                <w:sz w:val="22"/>
                <w:lang w:eastAsia="en-US"/>
              </w:rPr>
            </w:pPr>
            <w:ins w:id="5201"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202" w:author="sanjai" w:date="2020-04-09T11:28:00Z"/>
                <w:rFonts w:ascii="Calibri" w:eastAsia="Times New Roman" w:hAnsi="Calibri"/>
                <w:color w:val="000000"/>
                <w:kern w:val="0"/>
                <w:sz w:val="22"/>
                <w:lang w:eastAsia="en-US"/>
              </w:rPr>
            </w:pPr>
            <w:ins w:id="520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204"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05" w:author="sanjai" w:date="2020-04-09T11:28:00Z"/>
                <w:rFonts w:ascii="Calibri" w:eastAsia="Times New Roman" w:hAnsi="Calibri"/>
                <w:color w:val="000000"/>
                <w:kern w:val="0"/>
                <w:sz w:val="22"/>
                <w:lang w:eastAsia="en-US"/>
              </w:rPr>
            </w:pPr>
            <w:ins w:id="520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07" w:author="sanjai" w:date="2020-04-09T11:28:00Z"/>
                <w:rFonts w:ascii="Calibri" w:eastAsia="Times New Roman" w:hAnsi="Calibri"/>
                <w:color w:val="000000"/>
                <w:kern w:val="0"/>
                <w:sz w:val="22"/>
                <w:lang w:eastAsia="en-US"/>
              </w:rPr>
            </w:pPr>
            <w:ins w:id="5208"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09" w:author="sanjai" w:date="2020-04-09T11:28:00Z"/>
                <w:rFonts w:ascii="Calibri" w:eastAsia="Times New Roman" w:hAnsi="Calibri"/>
                <w:color w:val="000000"/>
                <w:kern w:val="0"/>
                <w:sz w:val="22"/>
                <w:lang w:eastAsia="en-US"/>
              </w:rPr>
            </w:pPr>
            <w:ins w:id="5210"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11" w:author="sanjai" w:date="2020-04-09T11:28:00Z"/>
                <w:rFonts w:ascii="Calibri" w:eastAsia="Times New Roman" w:hAnsi="Calibri"/>
                <w:color w:val="000000"/>
                <w:kern w:val="0"/>
                <w:sz w:val="22"/>
                <w:lang w:eastAsia="en-US"/>
              </w:rPr>
            </w:pPr>
            <w:ins w:id="5212"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13" w:author="sanjai" w:date="2020-04-09T11:28:00Z"/>
                <w:rFonts w:ascii="Calibri" w:eastAsia="Times New Roman" w:hAnsi="Calibri"/>
                <w:color w:val="000000"/>
                <w:kern w:val="0"/>
                <w:sz w:val="22"/>
                <w:lang w:eastAsia="en-US"/>
              </w:rPr>
            </w:pPr>
            <w:proofErr w:type="spellStart"/>
            <w:ins w:id="521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15" w:author="sanjai" w:date="2020-04-09T11:28:00Z"/>
                <w:rFonts w:ascii="Calibri" w:eastAsia="Times New Roman" w:hAnsi="Calibri"/>
                <w:color w:val="000000"/>
                <w:kern w:val="0"/>
                <w:sz w:val="22"/>
                <w:lang w:eastAsia="en-US"/>
              </w:rPr>
            </w:pPr>
            <w:ins w:id="5216"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217" w:author="sanjai" w:date="2020-04-09T11:28:00Z"/>
                <w:rFonts w:ascii="Calibri" w:eastAsia="Times New Roman" w:hAnsi="Calibri"/>
                <w:color w:val="000000"/>
                <w:kern w:val="0"/>
                <w:sz w:val="22"/>
                <w:lang w:eastAsia="en-US"/>
              </w:rPr>
            </w:pPr>
            <w:ins w:id="521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21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0" w:author="sanjai" w:date="2020-04-09T11:28:00Z"/>
                <w:rFonts w:ascii="Calibri" w:eastAsia="Times New Roman" w:hAnsi="Calibri"/>
                <w:color w:val="000000"/>
                <w:kern w:val="0"/>
                <w:sz w:val="22"/>
                <w:lang w:eastAsia="en-US"/>
              </w:rPr>
            </w:pPr>
            <w:ins w:id="522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2" w:author="sanjai" w:date="2020-04-09T11:28:00Z"/>
                <w:rFonts w:ascii="Calibri" w:eastAsia="Times New Roman" w:hAnsi="Calibri"/>
                <w:color w:val="000000"/>
                <w:kern w:val="0"/>
                <w:sz w:val="22"/>
                <w:lang w:eastAsia="en-US"/>
              </w:rPr>
            </w:pPr>
            <w:ins w:id="5223"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4" w:author="sanjai" w:date="2020-04-09T11:28:00Z"/>
                <w:rFonts w:ascii="Calibri" w:eastAsia="Times New Roman" w:hAnsi="Calibri"/>
                <w:color w:val="000000"/>
                <w:kern w:val="0"/>
                <w:sz w:val="22"/>
                <w:lang w:eastAsia="en-US"/>
              </w:rPr>
            </w:pPr>
            <w:ins w:id="5225"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6" w:author="sanjai" w:date="2020-04-09T11:28:00Z"/>
                <w:rFonts w:ascii="Calibri" w:eastAsia="Times New Roman" w:hAnsi="Calibri"/>
                <w:color w:val="000000"/>
                <w:kern w:val="0"/>
                <w:sz w:val="22"/>
                <w:lang w:eastAsia="en-US"/>
              </w:rPr>
            </w:pPr>
            <w:ins w:id="522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8"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29" w:author="sanjai" w:date="2020-04-09T11:28:00Z"/>
                <w:rFonts w:ascii="Calibri" w:eastAsia="Times New Roman" w:hAnsi="Calibri"/>
                <w:color w:val="000000"/>
                <w:kern w:val="0"/>
                <w:sz w:val="22"/>
                <w:lang w:eastAsia="en-US"/>
              </w:rPr>
            </w:pPr>
            <w:ins w:id="5230"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231" w:author="sanjai" w:date="2020-04-09T11:28:00Z"/>
                <w:rFonts w:ascii="Calibri" w:eastAsia="Times New Roman" w:hAnsi="Calibri"/>
                <w:color w:val="000000"/>
                <w:kern w:val="0"/>
                <w:sz w:val="22"/>
                <w:lang w:eastAsia="en-US"/>
              </w:rPr>
            </w:pPr>
            <w:ins w:id="523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233"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jc w:val="center"/>
              <w:rPr>
                <w:ins w:id="5234" w:author="sanjai" w:date="2020-04-09T11:28:00Z"/>
                <w:rFonts w:ascii="Calibri" w:eastAsia="Times New Roman" w:hAnsi="Calibri"/>
                <w:color w:val="000000"/>
                <w:kern w:val="0"/>
                <w:sz w:val="22"/>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35"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36"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37"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38"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39"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0"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5241"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2"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3"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4"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5"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6"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7"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48"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5249"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0"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1"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2"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3"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4"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5"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256" w:author="sanjai" w:date="2020-04-09T11:28:00Z"/>
                <w:rFonts w:ascii="Times New Roman" w:eastAsia="Times New Roman" w:hAnsi="Times New Roman" w:cs="Times New Roman"/>
                <w:kern w:val="0"/>
                <w:sz w:val="20"/>
                <w:szCs w:val="20"/>
                <w:lang w:eastAsia="en-US"/>
              </w:rPr>
            </w:pPr>
          </w:p>
        </w:tc>
      </w:tr>
      <w:tr w:rsidR="006B254A" w:rsidRPr="006B254A" w:rsidTr="006B254A">
        <w:trPr>
          <w:trHeight w:val="290"/>
          <w:ins w:id="5257" w:author="sanjai" w:date="2020-04-09T11:28:00Z"/>
        </w:trPr>
        <w:tc>
          <w:tcPr>
            <w:tcW w:w="10100" w:type="dxa"/>
            <w:gridSpan w:val="7"/>
            <w:tcBorders>
              <w:top w:val="nil"/>
              <w:left w:val="nil"/>
              <w:bottom w:val="nil"/>
              <w:right w:val="nil"/>
            </w:tcBorders>
            <w:shd w:val="clear" w:color="000000" w:fill="548235"/>
            <w:vAlign w:val="bottom"/>
            <w:hideMark/>
          </w:tcPr>
          <w:p w:rsidR="006B254A" w:rsidRPr="006B254A" w:rsidRDefault="006B254A" w:rsidP="006B254A">
            <w:pPr>
              <w:widowControl/>
              <w:snapToGrid/>
              <w:spacing w:line="240" w:lineRule="auto"/>
              <w:jc w:val="center"/>
              <w:rPr>
                <w:ins w:id="5258" w:author="sanjai" w:date="2020-04-09T11:28:00Z"/>
                <w:rFonts w:ascii="Calibri" w:eastAsia="Times New Roman" w:hAnsi="Calibri"/>
                <w:b/>
                <w:bCs/>
                <w:color w:val="FFFFFF"/>
                <w:kern w:val="0"/>
                <w:sz w:val="22"/>
                <w:lang w:eastAsia="en-US"/>
              </w:rPr>
            </w:pPr>
            <w:ins w:id="5259" w:author="sanjai" w:date="2020-04-09T11:28:00Z">
              <w:r w:rsidRPr="006B254A">
                <w:rPr>
                  <w:rFonts w:ascii="Calibri" w:eastAsia="Times New Roman" w:hAnsi="Calibri"/>
                  <w:b/>
                  <w:bCs/>
                  <w:color w:val="FFFFFF"/>
                  <w:kern w:val="0"/>
                  <w:sz w:val="22"/>
                  <w:lang w:eastAsia="en-US"/>
                </w:rPr>
                <w:t>LMUL = 4</w:t>
              </w:r>
            </w:ins>
          </w:p>
        </w:tc>
      </w:tr>
      <w:tr w:rsidR="006B254A" w:rsidRPr="006B254A" w:rsidTr="00180CE0">
        <w:trPr>
          <w:trHeight w:val="290"/>
          <w:ins w:id="5260" w:author="sanjai" w:date="2020-04-09T11:28:00Z"/>
        </w:trPr>
        <w:tc>
          <w:tcPr>
            <w:tcW w:w="1673" w:type="dxa"/>
            <w:tcBorders>
              <w:top w:val="single" w:sz="4" w:space="0" w:color="8EA9DB"/>
              <w:left w:val="single" w:sz="4" w:space="0" w:color="8EA9DB"/>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61" w:author="sanjai" w:date="2020-04-09T11:28:00Z"/>
                <w:rFonts w:ascii="Calibri" w:eastAsia="Times New Roman" w:hAnsi="Calibri"/>
                <w:b/>
                <w:bCs/>
                <w:color w:val="FFFFFF"/>
                <w:kern w:val="0"/>
                <w:sz w:val="22"/>
                <w:lang w:eastAsia="en-US"/>
              </w:rPr>
            </w:pPr>
            <w:ins w:id="5262" w:author="sanjai" w:date="2020-04-09T11:28:00Z">
              <w:r w:rsidRPr="006B254A">
                <w:rPr>
                  <w:rFonts w:ascii="Calibri" w:eastAsia="Times New Roman" w:hAnsi="Calibri"/>
                  <w:b/>
                  <w:bCs/>
                  <w:color w:val="FFFFFF"/>
                  <w:kern w:val="0"/>
                  <w:sz w:val="22"/>
                  <w:lang w:eastAsia="en-US"/>
                </w:rPr>
                <w:t>Instruction</w:t>
              </w:r>
            </w:ins>
          </w:p>
        </w:tc>
        <w:tc>
          <w:tcPr>
            <w:tcW w:w="1127"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63" w:author="sanjai" w:date="2020-04-09T11:28:00Z"/>
                <w:rFonts w:ascii="Calibri" w:eastAsia="Times New Roman" w:hAnsi="Calibri"/>
                <w:b/>
                <w:bCs/>
                <w:color w:val="FFFFFF"/>
                <w:kern w:val="0"/>
                <w:sz w:val="22"/>
                <w:lang w:eastAsia="en-US"/>
              </w:rPr>
            </w:pPr>
            <w:ins w:id="5264" w:author="sanjai" w:date="2020-04-09T11:28:00Z">
              <w:r w:rsidRPr="006B254A">
                <w:rPr>
                  <w:rFonts w:ascii="Calibri" w:eastAsia="Times New Roman" w:hAnsi="Calibri"/>
                  <w:b/>
                  <w:bCs/>
                  <w:color w:val="FFFFFF"/>
                  <w:kern w:val="0"/>
                  <w:sz w:val="22"/>
                  <w:lang w:eastAsia="en-US"/>
                </w:rPr>
                <w:t>uop</w:t>
              </w:r>
            </w:ins>
          </w:p>
        </w:tc>
        <w:tc>
          <w:tcPr>
            <w:tcW w:w="1285"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65" w:author="sanjai" w:date="2020-04-09T11:28:00Z"/>
                <w:rFonts w:ascii="Calibri" w:eastAsia="Times New Roman" w:hAnsi="Calibri"/>
                <w:b/>
                <w:bCs/>
                <w:color w:val="FFFFFF"/>
                <w:kern w:val="0"/>
                <w:sz w:val="22"/>
                <w:lang w:eastAsia="en-US"/>
              </w:rPr>
            </w:pPr>
            <w:ins w:id="5266" w:author="sanjai" w:date="2020-04-09T11:28:00Z">
              <w:r w:rsidRPr="006B254A">
                <w:rPr>
                  <w:rFonts w:ascii="Calibri" w:eastAsia="Times New Roman" w:hAnsi="Calibri"/>
                  <w:b/>
                  <w:bCs/>
                  <w:color w:val="FFFFFF"/>
                  <w:kern w:val="0"/>
                  <w:sz w:val="22"/>
                  <w:lang w:eastAsia="en-US"/>
                </w:rPr>
                <w:t>vs2</w:t>
              </w:r>
            </w:ins>
          </w:p>
        </w:tc>
        <w:tc>
          <w:tcPr>
            <w:tcW w:w="93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67" w:author="sanjai" w:date="2020-04-09T11:28:00Z"/>
                <w:rFonts w:ascii="Calibri" w:eastAsia="Times New Roman" w:hAnsi="Calibri"/>
                <w:b/>
                <w:bCs/>
                <w:color w:val="FFFFFF"/>
                <w:kern w:val="0"/>
                <w:sz w:val="22"/>
                <w:lang w:eastAsia="en-US"/>
              </w:rPr>
            </w:pPr>
            <w:ins w:id="5268" w:author="sanjai" w:date="2020-04-09T11:28:00Z">
              <w:r w:rsidRPr="006B254A">
                <w:rPr>
                  <w:rFonts w:ascii="Calibri" w:eastAsia="Times New Roman" w:hAnsi="Calibri"/>
                  <w:b/>
                  <w:bCs/>
                  <w:color w:val="FFFFFF"/>
                  <w:kern w:val="0"/>
                  <w:sz w:val="22"/>
                  <w:lang w:eastAsia="en-US"/>
                </w:rPr>
                <w:t>vs1</w:t>
              </w:r>
            </w:ins>
          </w:p>
        </w:tc>
        <w:tc>
          <w:tcPr>
            <w:tcW w:w="1220"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69" w:author="sanjai" w:date="2020-04-09T11:28:00Z"/>
                <w:rFonts w:ascii="Calibri" w:eastAsia="Times New Roman" w:hAnsi="Calibri"/>
                <w:b/>
                <w:bCs/>
                <w:color w:val="FFFFFF"/>
                <w:kern w:val="0"/>
                <w:sz w:val="22"/>
                <w:lang w:eastAsia="en-US"/>
              </w:rPr>
            </w:pPr>
            <w:proofErr w:type="spellStart"/>
            <w:ins w:id="5270" w:author="sanjai" w:date="2020-04-09T11:28:00Z">
              <w:r w:rsidRPr="006B254A">
                <w:rPr>
                  <w:rFonts w:ascii="Calibri" w:eastAsia="Times New Roman" w:hAnsi="Calibri"/>
                  <w:b/>
                  <w:bCs/>
                  <w:color w:val="FFFFFF"/>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271" w:author="sanjai" w:date="2020-04-09T11:28:00Z"/>
                <w:rFonts w:ascii="Calibri" w:eastAsia="Times New Roman" w:hAnsi="Calibri"/>
                <w:b/>
                <w:bCs/>
                <w:color w:val="FFFFFF"/>
                <w:kern w:val="0"/>
                <w:sz w:val="22"/>
                <w:lang w:eastAsia="en-US"/>
              </w:rPr>
            </w:pPr>
            <w:ins w:id="5272"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vd</w:t>
              </w:r>
              <w:proofErr w:type="spellEnd"/>
            </w:ins>
          </w:p>
        </w:tc>
        <w:tc>
          <w:tcPr>
            <w:tcW w:w="2313" w:type="dxa"/>
            <w:tcBorders>
              <w:top w:val="single" w:sz="4" w:space="0" w:color="8EA9DB"/>
              <w:left w:val="nil"/>
              <w:bottom w:val="single" w:sz="4" w:space="0" w:color="8EA9DB"/>
              <w:right w:val="single" w:sz="4" w:space="0" w:color="8EA9DB"/>
            </w:tcBorders>
            <w:shd w:val="clear" w:color="4472C4" w:fill="4472C4"/>
            <w:vAlign w:val="bottom"/>
            <w:hideMark/>
          </w:tcPr>
          <w:p w:rsidR="006B254A" w:rsidRPr="006B254A" w:rsidRDefault="006B254A" w:rsidP="006B254A">
            <w:pPr>
              <w:widowControl/>
              <w:snapToGrid/>
              <w:spacing w:line="240" w:lineRule="auto"/>
              <w:jc w:val="center"/>
              <w:rPr>
                <w:ins w:id="5273" w:author="sanjai" w:date="2020-04-09T11:28:00Z"/>
                <w:rFonts w:ascii="Calibri" w:eastAsia="Times New Roman" w:hAnsi="Calibri"/>
                <w:b/>
                <w:bCs/>
                <w:color w:val="FFFFFF"/>
                <w:kern w:val="0"/>
                <w:sz w:val="22"/>
                <w:lang w:eastAsia="en-US"/>
              </w:rPr>
            </w:pPr>
            <w:ins w:id="5274" w:author="sanjai" w:date="2020-04-09T11:28:00Z">
              <w:r w:rsidRPr="006B254A">
                <w:rPr>
                  <w:rFonts w:ascii="Calibri" w:eastAsia="Times New Roman" w:hAnsi="Calibri"/>
                  <w:b/>
                  <w:bCs/>
                  <w:color w:val="FFFFFF"/>
                  <w:kern w:val="0"/>
                  <w:sz w:val="22"/>
                  <w:lang w:eastAsia="en-US"/>
                </w:rPr>
                <w:t>Comment</w:t>
              </w:r>
            </w:ins>
          </w:p>
        </w:tc>
      </w:tr>
      <w:tr w:rsidR="006B254A" w:rsidRPr="006B254A" w:rsidTr="00180CE0">
        <w:trPr>
          <w:trHeight w:val="290"/>
          <w:ins w:id="527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76" w:author="sanjai" w:date="2020-04-09T11:28:00Z"/>
                <w:rFonts w:ascii="Calibri" w:eastAsia="Times New Roman" w:hAnsi="Calibri"/>
                <w:b/>
                <w:bCs/>
                <w:color w:val="000000"/>
                <w:kern w:val="0"/>
                <w:sz w:val="22"/>
                <w:lang w:eastAsia="en-US"/>
              </w:rPr>
            </w:pPr>
            <w:proofErr w:type="spellStart"/>
            <w:ins w:id="5277" w:author="sanjai" w:date="2020-04-09T11:28:00Z">
              <w:r w:rsidRPr="006B254A">
                <w:rPr>
                  <w:rFonts w:ascii="Calibri" w:eastAsia="Times New Roman" w:hAnsi="Calibri"/>
                  <w:b/>
                  <w:bCs/>
                  <w:color w:val="000000"/>
                  <w:kern w:val="0"/>
                  <w:sz w:val="22"/>
                  <w:lang w:eastAsia="en-US"/>
                </w:rPr>
                <w:t>vslideup</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78" w:author="sanjai" w:date="2020-04-09T11:28:00Z"/>
                <w:rFonts w:ascii="Calibri" w:eastAsia="Times New Roman" w:hAnsi="Calibri"/>
                <w:color w:val="000000"/>
                <w:kern w:val="0"/>
                <w:sz w:val="22"/>
                <w:lang w:eastAsia="en-US"/>
              </w:rPr>
            </w:pPr>
            <w:ins w:id="5279"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80" w:author="sanjai" w:date="2020-04-09T11:28:00Z"/>
                <w:rFonts w:ascii="Calibri" w:eastAsia="Times New Roman" w:hAnsi="Calibri"/>
                <w:color w:val="000000"/>
                <w:kern w:val="0"/>
                <w:sz w:val="22"/>
                <w:lang w:eastAsia="en-US"/>
              </w:rPr>
            </w:pPr>
            <w:ins w:id="5281"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82" w:author="sanjai" w:date="2020-04-09T11:28:00Z"/>
                <w:rFonts w:ascii="Calibri" w:eastAsia="Times New Roman" w:hAnsi="Calibri"/>
                <w:color w:val="000000"/>
                <w:kern w:val="0"/>
                <w:sz w:val="22"/>
                <w:lang w:eastAsia="en-US"/>
              </w:rPr>
            </w:pPr>
            <w:ins w:id="528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284" w:author="sanjai" w:date="2020-04-09T11:28:00Z"/>
                <w:rFonts w:ascii="Calibri" w:eastAsia="Times New Roman" w:hAnsi="Calibri"/>
                <w:color w:val="000000"/>
                <w:kern w:val="0"/>
                <w:sz w:val="22"/>
                <w:lang w:eastAsia="en-US"/>
              </w:rPr>
            </w:pPr>
            <w:proofErr w:type="spellStart"/>
            <w:ins w:id="528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286" w:author="sanjai" w:date="2020-04-09T11:28:00Z"/>
                <w:rFonts w:ascii="Calibri" w:eastAsia="Times New Roman" w:hAnsi="Calibri"/>
                <w:color w:val="000000"/>
                <w:kern w:val="0"/>
                <w:sz w:val="22"/>
                <w:lang w:eastAsia="en-US"/>
              </w:rPr>
            </w:pPr>
            <w:ins w:id="5287"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288" w:author="sanjai" w:date="2020-04-09T11:28:00Z"/>
                <w:rFonts w:ascii="Calibri" w:eastAsia="Times New Roman" w:hAnsi="Calibri"/>
                <w:color w:val="000000"/>
                <w:kern w:val="0"/>
                <w:sz w:val="22"/>
                <w:lang w:eastAsia="en-US"/>
              </w:rPr>
            </w:pPr>
            <w:ins w:id="528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29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91" w:author="sanjai" w:date="2020-04-09T11:28:00Z"/>
                <w:rFonts w:ascii="Calibri" w:eastAsia="Times New Roman" w:hAnsi="Calibri"/>
                <w:color w:val="000000"/>
                <w:kern w:val="0"/>
                <w:sz w:val="22"/>
                <w:lang w:eastAsia="en-US"/>
              </w:rPr>
            </w:pPr>
            <w:ins w:id="529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93" w:author="sanjai" w:date="2020-04-09T11:28:00Z"/>
                <w:rFonts w:ascii="Calibri" w:eastAsia="Times New Roman" w:hAnsi="Calibri"/>
                <w:color w:val="000000"/>
                <w:kern w:val="0"/>
                <w:sz w:val="22"/>
                <w:lang w:eastAsia="en-US"/>
              </w:rPr>
            </w:pPr>
            <w:ins w:id="5294"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95" w:author="sanjai" w:date="2020-04-09T11:28:00Z"/>
                <w:rFonts w:ascii="Calibri" w:eastAsia="Times New Roman" w:hAnsi="Calibri"/>
                <w:color w:val="000000"/>
                <w:kern w:val="0"/>
                <w:sz w:val="22"/>
                <w:lang w:eastAsia="en-US"/>
              </w:rPr>
            </w:pPr>
            <w:ins w:id="5296"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97" w:author="sanjai" w:date="2020-04-09T11:28:00Z"/>
                <w:rFonts w:ascii="Calibri" w:eastAsia="Times New Roman" w:hAnsi="Calibri"/>
                <w:color w:val="000000"/>
                <w:kern w:val="0"/>
                <w:sz w:val="22"/>
                <w:lang w:eastAsia="en-US"/>
              </w:rPr>
            </w:pPr>
            <w:ins w:id="529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299" w:author="sanjai" w:date="2020-04-09T11:28:00Z"/>
                <w:rFonts w:ascii="Calibri" w:eastAsia="Times New Roman" w:hAnsi="Calibri"/>
                <w:color w:val="000000"/>
                <w:kern w:val="0"/>
                <w:sz w:val="22"/>
                <w:lang w:eastAsia="en-US"/>
              </w:rPr>
            </w:pPr>
            <w:proofErr w:type="spellStart"/>
            <w:ins w:id="530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301" w:author="sanjai" w:date="2020-04-09T11:28:00Z"/>
                <w:rFonts w:ascii="Calibri" w:eastAsia="Times New Roman" w:hAnsi="Calibri"/>
                <w:color w:val="000000"/>
                <w:kern w:val="0"/>
                <w:sz w:val="22"/>
                <w:lang w:eastAsia="en-US"/>
              </w:rPr>
            </w:pPr>
            <w:ins w:id="5302"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303" w:author="sanjai" w:date="2020-04-09T11:28:00Z"/>
                <w:rFonts w:ascii="Calibri" w:eastAsia="Times New Roman" w:hAnsi="Calibri"/>
                <w:color w:val="000000"/>
                <w:kern w:val="0"/>
                <w:sz w:val="22"/>
                <w:lang w:eastAsia="en-US"/>
              </w:rPr>
            </w:pPr>
            <w:ins w:id="530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0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06" w:author="sanjai" w:date="2020-04-09T11:28:00Z"/>
                <w:rFonts w:ascii="Calibri" w:eastAsia="Times New Roman" w:hAnsi="Calibri"/>
                <w:color w:val="000000"/>
                <w:kern w:val="0"/>
                <w:sz w:val="22"/>
                <w:lang w:eastAsia="en-US"/>
              </w:rPr>
            </w:pPr>
            <w:ins w:id="530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08" w:author="sanjai" w:date="2020-04-09T11:28:00Z"/>
                <w:rFonts w:ascii="Calibri" w:eastAsia="Times New Roman" w:hAnsi="Calibri"/>
                <w:color w:val="000000"/>
                <w:kern w:val="0"/>
                <w:sz w:val="22"/>
                <w:lang w:eastAsia="en-US"/>
              </w:rPr>
            </w:pPr>
            <w:ins w:id="5309"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10" w:author="sanjai" w:date="2020-04-09T11:28:00Z"/>
                <w:rFonts w:ascii="Calibri" w:eastAsia="Times New Roman" w:hAnsi="Calibri"/>
                <w:color w:val="000000"/>
                <w:kern w:val="0"/>
                <w:sz w:val="22"/>
                <w:lang w:eastAsia="en-US"/>
              </w:rPr>
            </w:pPr>
            <w:ins w:id="5311"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12" w:author="sanjai" w:date="2020-04-09T11:28:00Z"/>
                <w:rFonts w:ascii="Calibri" w:eastAsia="Times New Roman" w:hAnsi="Calibri"/>
                <w:color w:val="000000"/>
                <w:kern w:val="0"/>
                <w:sz w:val="22"/>
                <w:lang w:eastAsia="en-US"/>
              </w:rPr>
            </w:pPr>
            <w:ins w:id="531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14" w:author="sanjai" w:date="2020-04-09T11:28:00Z"/>
                <w:rFonts w:ascii="Calibri" w:eastAsia="Times New Roman" w:hAnsi="Calibri"/>
                <w:color w:val="000000"/>
                <w:kern w:val="0"/>
                <w:sz w:val="22"/>
                <w:lang w:eastAsia="en-US"/>
              </w:rPr>
            </w:pPr>
            <w:proofErr w:type="spellStart"/>
            <w:ins w:id="531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316" w:author="sanjai" w:date="2020-04-09T11:28:00Z"/>
                <w:rFonts w:ascii="Calibri" w:eastAsia="Times New Roman" w:hAnsi="Calibri"/>
                <w:color w:val="000000"/>
                <w:kern w:val="0"/>
                <w:sz w:val="22"/>
                <w:lang w:eastAsia="en-US"/>
              </w:rPr>
            </w:pPr>
            <w:ins w:id="5317"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318" w:author="sanjai" w:date="2020-04-09T11:28:00Z"/>
                <w:rFonts w:ascii="Calibri" w:eastAsia="Times New Roman" w:hAnsi="Calibri"/>
                <w:color w:val="000000"/>
                <w:kern w:val="0"/>
                <w:sz w:val="22"/>
                <w:lang w:eastAsia="en-US"/>
              </w:rPr>
            </w:pPr>
            <w:ins w:id="531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2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21" w:author="sanjai" w:date="2020-04-09T11:28:00Z"/>
                <w:rFonts w:ascii="Calibri" w:eastAsia="Times New Roman" w:hAnsi="Calibri"/>
                <w:color w:val="000000"/>
                <w:kern w:val="0"/>
                <w:sz w:val="22"/>
                <w:lang w:eastAsia="en-US"/>
              </w:rPr>
            </w:pPr>
            <w:ins w:id="532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23" w:author="sanjai" w:date="2020-04-09T11:28:00Z"/>
                <w:rFonts w:ascii="Calibri" w:eastAsia="Times New Roman" w:hAnsi="Calibri"/>
                <w:color w:val="000000"/>
                <w:kern w:val="0"/>
                <w:sz w:val="22"/>
                <w:lang w:eastAsia="en-US"/>
              </w:rPr>
            </w:pPr>
            <w:ins w:id="5324"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25" w:author="sanjai" w:date="2020-04-09T11:28:00Z"/>
                <w:rFonts w:ascii="Calibri" w:eastAsia="Times New Roman" w:hAnsi="Calibri"/>
                <w:color w:val="000000"/>
                <w:kern w:val="0"/>
                <w:sz w:val="22"/>
                <w:lang w:eastAsia="en-US"/>
              </w:rPr>
            </w:pPr>
            <w:ins w:id="5326"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27" w:author="sanjai" w:date="2020-04-09T11:28:00Z"/>
                <w:rFonts w:ascii="Calibri" w:eastAsia="Times New Roman" w:hAnsi="Calibri"/>
                <w:color w:val="000000"/>
                <w:kern w:val="0"/>
                <w:sz w:val="22"/>
                <w:lang w:eastAsia="en-US"/>
              </w:rPr>
            </w:pPr>
            <w:ins w:id="532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29" w:author="sanjai" w:date="2020-04-09T11:28:00Z"/>
                <w:rFonts w:ascii="Calibri" w:eastAsia="Times New Roman" w:hAnsi="Calibri"/>
                <w:color w:val="000000"/>
                <w:kern w:val="0"/>
                <w:sz w:val="22"/>
                <w:lang w:eastAsia="en-US"/>
              </w:rPr>
            </w:pPr>
            <w:proofErr w:type="spellStart"/>
            <w:ins w:id="533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331" w:author="sanjai" w:date="2020-04-09T11:28:00Z"/>
                <w:rFonts w:ascii="Calibri" w:eastAsia="Times New Roman" w:hAnsi="Calibri"/>
                <w:color w:val="000000"/>
                <w:kern w:val="0"/>
                <w:sz w:val="22"/>
                <w:lang w:eastAsia="en-US"/>
              </w:rPr>
            </w:pPr>
            <w:ins w:id="5332"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333" w:author="sanjai" w:date="2020-04-09T11:28:00Z"/>
                <w:rFonts w:ascii="Calibri" w:eastAsia="Times New Roman" w:hAnsi="Calibri"/>
                <w:color w:val="000000"/>
                <w:kern w:val="0"/>
                <w:sz w:val="22"/>
                <w:lang w:eastAsia="en-US"/>
              </w:rPr>
            </w:pPr>
            <w:ins w:id="533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3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36" w:author="sanjai" w:date="2020-04-09T11:28:00Z"/>
                <w:rFonts w:ascii="Calibri" w:eastAsia="Times New Roman" w:hAnsi="Calibri"/>
                <w:color w:val="000000"/>
                <w:kern w:val="0"/>
                <w:sz w:val="22"/>
                <w:lang w:eastAsia="en-US"/>
              </w:rPr>
            </w:pPr>
            <w:ins w:id="533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38" w:author="sanjai" w:date="2020-04-09T11:28:00Z"/>
                <w:rFonts w:ascii="Calibri" w:eastAsia="Times New Roman" w:hAnsi="Calibri"/>
                <w:color w:val="000000"/>
                <w:kern w:val="0"/>
                <w:sz w:val="22"/>
                <w:lang w:eastAsia="en-US"/>
              </w:rPr>
            </w:pPr>
            <w:ins w:id="5339"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40" w:author="sanjai" w:date="2020-04-09T11:28:00Z"/>
                <w:rFonts w:ascii="Calibri" w:eastAsia="Times New Roman" w:hAnsi="Calibri"/>
                <w:color w:val="000000"/>
                <w:kern w:val="0"/>
                <w:sz w:val="22"/>
                <w:lang w:eastAsia="en-US"/>
              </w:rPr>
            </w:pPr>
            <w:ins w:id="5341"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42" w:author="sanjai" w:date="2020-04-09T11:28:00Z"/>
                <w:rFonts w:ascii="Calibri" w:eastAsia="Times New Roman" w:hAnsi="Calibri"/>
                <w:color w:val="000000"/>
                <w:kern w:val="0"/>
                <w:sz w:val="22"/>
                <w:lang w:eastAsia="en-US"/>
              </w:rPr>
            </w:pPr>
            <w:ins w:id="534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44"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45" w:author="sanjai" w:date="2020-04-09T11:28:00Z"/>
                <w:rFonts w:ascii="Calibri" w:eastAsia="Times New Roman" w:hAnsi="Calibri"/>
                <w:color w:val="000000"/>
                <w:kern w:val="0"/>
                <w:sz w:val="22"/>
                <w:lang w:eastAsia="en-US"/>
              </w:rPr>
            </w:pPr>
            <w:ins w:id="5346"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347" w:author="sanjai" w:date="2020-04-09T11:28:00Z"/>
                <w:rFonts w:ascii="Calibri" w:eastAsia="Times New Roman" w:hAnsi="Calibri"/>
                <w:color w:val="000000"/>
                <w:kern w:val="0"/>
                <w:sz w:val="22"/>
                <w:lang w:eastAsia="en-US"/>
              </w:rPr>
            </w:pPr>
            <w:ins w:id="534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4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0" w:author="sanjai" w:date="2020-04-09T11:28:00Z"/>
                <w:rFonts w:ascii="Calibri" w:eastAsia="Times New Roman" w:hAnsi="Calibri"/>
                <w:color w:val="000000"/>
                <w:kern w:val="0"/>
                <w:sz w:val="22"/>
                <w:lang w:eastAsia="en-US"/>
              </w:rPr>
            </w:pPr>
            <w:ins w:id="535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2" w:author="sanjai" w:date="2020-04-09T11:28:00Z"/>
                <w:rFonts w:ascii="Calibri" w:eastAsia="Times New Roman" w:hAnsi="Calibri"/>
                <w:color w:val="000000"/>
                <w:kern w:val="0"/>
                <w:sz w:val="22"/>
                <w:lang w:eastAsia="en-US"/>
              </w:rPr>
            </w:pPr>
            <w:ins w:id="5353"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4" w:author="sanjai" w:date="2020-04-09T11:28:00Z"/>
                <w:rFonts w:ascii="Calibri" w:eastAsia="Times New Roman" w:hAnsi="Calibri"/>
                <w:color w:val="000000"/>
                <w:kern w:val="0"/>
                <w:sz w:val="22"/>
                <w:lang w:eastAsia="en-US"/>
              </w:rPr>
            </w:pPr>
            <w:ins w:id="5355"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6" w:author="sanjai" w:date="2020-04-09T11:28:00Z"/>
                <w:rFonts w:ascii="Calibri" w:eastAsia="Times New Roman" w:hAnsi="Calibri"/>
                <w:color w:val="000000"/>
                <w:kern w:val="0"/>
                <w:sz w:val="22"/>
                <w:lang w:eastAsia="en-US"/>
              </w:rPr>
            </w:pPr>
            <w:ins w:id="535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8"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59" w:author="sanjai" w:date="2020-04-09T11:28:00Z"/>
                <w:rFonts w:ascii="Calibri" w:eastAsia="Times New Roman" w:hAnsi="Calibri"/>
                <w:color w:val="000000"/>
                <w:kern w:val="0"/>
                <w:sz w:val="22"/>
                <w:lang w:eastAsia="en-US"/>
              </w:rPr>
            </w:pPr>
            <w:ins w:id="5360"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361" w:author="sanjai" w:date="2020-04-09T11:28:00Z"/>
                <w:rFonts w:ascii="Calibri" w:eastAsia="Times New Roman" w:hAnsi="Calibri"/>
                <w:color w:val="000000"/>
                <w:kern w:val="0"/>
                <w:sz w:val="22"/>
                <w:lang w:eastAsia="en-US"/>
              </w:rPr>
            </w:pPr>
            <w:ins w:id="536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6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64" w:author="sanjai" w:date="2020-04-09T11:28:00Z"/>
                <w:rFonts w:ascii="Calibri" w:eastAsia="Times New Roman" w:hAnsi="Calibri"/>
                <w:b/>
                <w:bCs/>
                <w:color w:val="000000"/>
                <w:kern w:val="0"/>
                <w:sz w:val="22"/>
                <w:lang w:eastAsia="en-US"/>
              </w:rPr>
            </w:pPr>
            <w:proofErr w:type="spellStart"/>
            <w:ins w:id="5365" w:author="sanjai" w:date="2020-04-09T11:28:00Z">
              <w:r w:rsidRPr="006B254A">
                <w:rPr>
                  <w:rFonts w:ascii="Calibri" w:eastAsia="Times New Roman" w:hAnsi="Calibri"/>
                  <w:b/>
                  <w:bCs/>
                  <w:color w:val="000000"/>
                  <w:kern w:val="0"/>
                  <w:sz w:val="22"/>
                  <w:lang w:eastAsia="en-US"/>
                </w:rPr>
                <w:t>vslidedown</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66" w:author="sanjai" w:date="2020-04-09T11:28:00Z"/>
                <w:rFonts w:ascii="Calibri" w:eastAsia="Times New Roman" w:hAnsi="Calibri"/>
                <w:color w:val="000000"/>
                <w:kern w:val="0"/>
                <w:sz w:val="22"/>
                <w:lang w:eastAsia="en-US"/>
              </w:rPr>
            </w:pPr>
            <w:ins w:id="5367"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68" w:author="sanjai" w:date="2020-04-09T11:28:00Z"/>
                <w:rFonts w:ascii="Calibri" w:eastAsia="Times New Roman" w:hAnsi="Calibri"/>
                <w:color w:val="000000"/>
                <w:kern w:val="0"/>
                <w:sz w:val="22"/>
                <w:lang w:eastAsia="en-US"/>
              </w:rPr>
            </w:pPr>
            <w:ins w:id="5369" w:author="sanjai" w:date="2020-04-09T11:28:00Z">
              <w:r w:rsidRPr="006B254A">
                <w:rPr>
                  <w:rFonts w:ascii="Calibri" w:eastAsia="Times New Roman" w:hAnsi="Calibri"/>
                  <w:color w:val="000000"/>
                  <w:kern w:val="0"/>
                  <w:sz w:val="22"/>
                  <w:lang w:eastAsia="en-US"/>
                </w:rPr>
                <w:t>vs2[start]</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70" w:author="sanjai" w:date="2020-04-09T11:28:00Z"/>
                <w:rFonts w:ascii="Calibri" w:eastAsia="Times New Roman" w:hAnsi="Calibri"/>
                <w:color w:val="000000"/>
                <w:kern w:val="0"/>
                <w:sz w:val="22"/>
                <w:lang w:eastAsia="en-US"/>
              </w:rPr>
            </w:pPr>
            <w:ins w:id="537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72" w:author="sanjai" w:date="2020-04-09T11:28:00Z"/>
                <w:rFonts w:ascii="Calibri" w:eastAsia="Times New Roman" w:hAnsi="Calibri"/>
                <w:color w:val="000000"/>
                <w:kern w:val="0"/>
                <w:sz w:val="22"/>
                <w:lang w:eastAsia="en-US"/>
              </w:rPr>
            </w:pPr>
            <w:proofErr w:type="spellStart"/>
            <w:ins w:id="537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74" w:author="sanjai" w:date="2020-04-09T11:28:00Z"/>
                <w:rFonts w:ascii="Calibri" w:eastAsia="Times New Roman" w:hAnsi="Calibri"/>
                <w:color w:val="000000"/>
                <w:kern w:val="0"/>
                <w:sz w:val="22"/>
                <w:lang w:eastAsia="en-US"/>
              </w:rPr>
            </w:pPr>
            <w:ins w:id="5375"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376" w:author="sanjai" w:date="2020-04-09T11:28:00Z"/>
                <w:rFonts w:ascii="Calibri" w:eastAsia="Times New Roman" w:hAnsi="Calibri"/>
                <w:color w:val="000000"/>
                <w:kern w:val="0"/>
                <w:sz w:val="22"/>
                <w:lang w:eastAsia="en-US"/>
              </w:rPr>
            </w:pPr>
            <w:ins w:id="537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7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79" w:author="sanjai" w:date="2020-04-09T11:28:00Z"/>
                <w:rFonts w:ascii="Calibri" w:eastAsia="Times New Roman" w:hAnsi="Calibri"/>
                <w:color w:val="000000"/>
                <w:kern w:val="0"/>
                <w:sz w:val="22"/>
                <w:lang w:eastAsia="en-US"/>
              </w:rPr>
            </w:pPr>
            <w:ins w:id="538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81" w:author="sanjai" w:date="2020-04-09T11:28:00Z"/>
                <w:rFonts w:ascii="Calibri" w:eastAsia="Times New Roman" w:hAnsi="Calibri"/>
                <w:color w:val="000000"/>
                <w:kern w:val="0"/>
                <w:sz w:val="22"/>
                <w:lang w:eastAsia="en-US"/>
              </w:rPr>
            </w:pPr>
            <w:ins w:id="5382"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83" w:author="sanjai" w:date="2020-04-09T11:28:00Z"/>
                <w:rFonts w:ascii="Calibri" w:eastAsia="Times New Roman" w:hAnsi="Calibri"/>
                <w:color w:val="000000"/>
                <w:kern w:val="0"/>
                <w:sz w:val="22"/>
                <w:lang w:eastAsia="en-US"/>
              </w:rPr>
            </w:pPr>
            <w:ins w:id="5384" w:author="sanjai" w:date="2020-04-09T11:28:00Z">
              <w:r w:rsidRPr="006B254A">
                <w:rPr>
                  <w:rFonts w:ascii="Calibri" w:eastAsia="Times New Roman" w:hAnsi="Calibri"/>
                  <w:color w:val="000000"/>
                  <w:kern w:val="0"/>
                  <w:sz w:val="22"/>
                  <w:lang w:eastAsia="en-US"/>
                </w:rPr>
                <w:t>vs2[start+1]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85" w:author="sanjai" w:date="2020-04-09T11:28:00Z"/>
                <w:rFonts w:ascii="Calibri" w:eastAsia="Times New Roman" w:hAnsi="Calibri"/>
                <w:color w:val="000000"/>
                <w:kern w:val="0"/>
                <w:sz w:val="22"/>
                <w:lang w:eastAsia="en-US"/>
              </w:rPr>
            </w:pPr>
            <w:ins w:id="538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87" w:author="sanjai" w:date="2020-04-09T11:28:00Z"/>
                <w:rFonts w:ascii="Calibri" w:eastAsia="Times New Roman" w:hAnsi="Calibri"/>
                <w:color w:val="000000"/>
                <w:kern w:val="0"/>
                <w:sz w:val="22"/>
                <w:lang w:eastAsia="en-US"/>
              </w:rPr>
            </w:pPr>
            <w:proofErr w:type="spellStart"/>
            <w:ins w:id="538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389" w:author="sanjai" w:date="2020-04-09T11:28:00Z"/>
                <w:rFonts w:ascii="Calibri" w:eastAsia="Times New Roman" w:hAnsi="Calibri"/>
                <w:color w:val="000000"/>
                <w:kern w:val="0"/>
                <w:sz w:val="22"/>
                <w:lang w:eastAsia="en-US"/>
              </w:rPr>
            </w:pPr>
            <w:ins w:id="5390"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391" w:author="sanjai" w:date="2020-04-09T11:28:00Z"/>
                <w:rFonts w:ascii="Calibri" w:eastAsia="Times New Roman" w:hAnsi="Calibri"/>
                <w:color w:val="000000"/>
                <w:kern w:val="0"/>
                <w:sz w:val="22"/>
                <w:lang w:eastAsia="en-US"/>
              </w:rPr>
            </w:pPr>
            <w:ins w:id="539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39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94" w:author="sanjai" w:date="2020-04-09T11:28:00Z"/>
                <w:rFonts w:ascii="Calibri" w:eastAsia="Times New Roman" w:hAnsi="Calibri"/>
                <w:color w:val="000000"/>
                <w:kern w:val="0"/>
                <w:sz w:val="22"/>
                <w:lang w:eastAsia="en-US"/>
              </w:rPr>
            </w:pPr>
            <w:ins w:id="539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96" w:author="sanjai" w:date="2020-04-09T11:28:00Z"/>
                <w:rFonts w:ascii="Calibri" w:eastAsia="Times New Roman" w:hAnsi="Calibri"/>
                <w:color w:val="000000"/>
                <w:kern w:val="0"/>
                <w:sz w:val="22"/>
                <w:lang w:eastAsia="en-US"/>
              </w:rPr>
            </w:pPr>
            <w:ins w:id="5397"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398" w:author="sanjai" w:date="2020-04-09T11:28:00Z"/>
                <w:rFonts w:ascii="Calibri" w:eastAsia="Times New Roman" w:hAnsi="Calibri"/>
                <w:color w:val="000000"/>
                <w:kern w:val="0"/>
                <w:sz w:val="22"/>
                <w:lang w:eastAsia="en-US"/>
              </w:rPr>
            </w:pPr>
            <w:ins w:id="5399" w:author="sanjai" w:date="2020-04-09T11:28:00Z">
              <w:r w:rsidRPr="006B254A">
                <w:rPr>
                  <w:rFonts w:ascii="Calibri" w:eastAsia="Times New Roman" w:hAnsi="Calibri"/>
                  <w:color w:val="000000"/>
                  <w:kern w:val="0"/>
                  <w:sz w:val="22"/>
                  <w:lang w:eastAsia="en-US"/>
                </w:rPr>
                <w:t>vs2[start+2]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00" w:author="sanjai" w:date="2020-04-09T11:28:00Z"/>
                <w:rFonts w:ascii="Calibri" w:eastAsia="Times New Roman" w:hAnsi="Calibri"/>
                <w:color w:val="000000"/>
                <w:kern w:val="0"/>
                <w:sz w:val="22"/>
                <w:lang w:eastAsia="en-US"/>
              </w:rPr>
            </w:pPr>
            <w:ins w:id="540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02" w:author="sanjai" w:date="2020-04-09T11:28:00Z"/>
                <w:rFonts w:ascii="Calibri" w:eastAsia="Times New Roman" w:hAnsi="Calibri"/>
                <w:color w:val="000000"/>
                <w:kern w:val="0"/>
                <w:sz w:val="22"/>
                <w:lang w:eastAsia="en-US"/>
              </w:rPr>
            </w:pPr>
            <w:proofErr w:type="spellStart"/>
            <w:ins w:id="540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04" w:author="sanjai" w:date="2020-04-09T11:28:00Z"/>
                <w:rFonts w:ascii="Calibri" w:eastAsia="Times New Roman" w:hAnsi="Calibri"/>
                <w:color w:val="000000"/>
                <w:kern w:val="0"/>
                <w:sz w:val="22"/>
                <w:lang w:eastAsia="en-US"/>
              </w:rPr>
            </w:pPr>
            <w:ins w:id="5405"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406" w:author="sanjai" w:date="2020-04-09T11:28:00Z"/>
                <w:rFonts w:ascii="Calibri" w:eastAsia="Times New Roman" w:hAnsi="Calibri"/>
                <w:color w:val="000000"/>
                <w:kern w:val="0"/>
                <w:sz w:val="22"/>
                <w:lang w:eastAsia="en-US"/>
              </w:rPr>
            </w:pPr>
            <w:ins w:id="540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0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09" w:author="sanjai" w:date="2020-04-09T11:28:00Z"/>
                <w:rFonts w:ascii="Calibri" w:eastAsia="Times New Roman" w:hAnsi="Calibri"/>
                <w:color w:val="000000"/>
                <w:kern w:val="0"/>
                <w:sz w:val="22"/>
                <w:lang w:eastAsia="en-US"/>
              </w:rPr>
            </w:pPr>
            <w:ins w:id="541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11" w:author="sanjai" w:date="2020-04-09T11:28:00Z"/>
                <w:rFonts w:ascii="Calibri" w:eastAsia="Times New Roman" w:hAnsi="Calibri"/>
                <w:color w:val="000000"/>
                <w:kern w:val="0"/>
                <w:sz w:val="22"/>
                <w:lang w:eastAsia="en-US"/>
              </w:rPr>
            </w:pPr>
            <w:ins w:id="5412"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13" w:author="sanjai" w:date="2020-04-09T11:28:00Z"/>
                <w:rFonts w:ascii="Calibri" w:eastAsia="Times New Roman" w:hAnsi="Calibri"/>
                <w:color w:val="000000"/>
                <w:kern w:val="0"/>
                <w:sz w:val="22"/>
                <w:lang w:eastAsia="en-US"/>
              </w:rPr>
            </w:pPr>
            <w:ins w:id="5414" w:author="sanjai" w:date="2020-04-09T11:28:00Z">
              <w:r w:rsidRPr="006B254A">
                <w:rPr>
                  <w:rFonts w:ascii="Calibri" w:eastAsia="Times New Roman" w:hAnsi="Calibri"/>
                  <w:color w:val="000000"/>
                  <w:kern w:val="0"/>
                  <w:sz w:val="22"/>
                  <w:lang w:eastAsia="en-US"/>
                </w:rPr>
                <w:t>vs2[start+3]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15" w:author="sanjai" w:date="2020-04-09T11:28:00Z"/>
                <w:rFonts w:ascii="Calibri" w:eastAsia="Times New Roman" w:hAnsi="Calibri"/>
                <w:color w:val="000000"/>
                <w:kern w:val="0"/>
                <w:sz w:val="22"/>
                <w:lang w:eastAsia="en-US"/>
              </w:rPr>
            </w:pPr>
            <w:ins w:id="541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17" w:author="sanjai" w:date="2020-04-09T11:28:00Z"/>
                <w:rFonts w:ascii="Calibri" w:eastAsia="Times New Roman" w:hAnsi="Calibri"/>
                <w:color w:val="000000"/>
                <w:kern w:val="0"/>
                <w:sz w:val="22"/>
                <w:lang w:eastAsia="en-US"/>
              </w:rPr>
            </w:pPr>
            <w:proofErr w:type="spellStart"/>
            <w:ins w:id="541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19" w:author="sanjai" w:date="2020-04-09T11:28:00Z"/>
                <w:rFonts w:ascii="Calibri" w:eastAsia="Times New Roman" w:hAnsi="Calibri"/>
                <w:color w:val="000000"/>
                <w:kern w:val="0"/>
                <w:sz w:val="22"/>
                <w:lang w:eastAsia="en-US"/>
              </w:rPr>
            </w:pPr>
            <w:ins w:id="5420"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421" w:author="sanjai" w:date="2020-04-09T11:28:00Z"/>
                <w:rFonts w:ascii="Calibri" w:eastAsia="Times New Roman" w:hAnsi="Calibri"/>
                <w:color w:val="000000"/>
                <w:kern w:val="0"/>
                <w:sz w:val="22"/>
                <w:lang w:eastAsia="en-US"/>
              </w:rPr>
            </w:pPr>
            <w:ins w:id="542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2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24" w:author="sanjai" w:date="2020-04-09T11:28:00Z"/>
                <w:rFonts w:ascii="Calibri" w:eastAsia="Times New Roman" w:hAnsi="Calibri"/>
                <w:color w:val="000000"/>
                <w:kern w:val="0"/>
                <w:sz w:val="22"/>
                <w:lang w:eastAsia="en-US"/>
              </w:rPr>
            </w:pPr>
            <w:ins w:id="542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26" w:author="sanjai" w:date="2020-04-09T11:28:00Z"/>
                <w:rFonts w:ascii="Calibri" w:eastAsia="Times New Roman" w:hAnsi="Calibri"/>
                <w:color w:val="000000"/>
                <w:kern w:val="0"/>
                <w:sz w:val="22"/>
                <w:lang w:eastAsia="en-US"/>
              </w:rPr>
            </w:pPr>
            <w:ins w:id="5427"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28" w:author="sanjai" w:date="2020-04-09T11:28:00Z"/>
                <w:rFonts w:ascii="Calibri" w:eastAsia="Times New Roman" w:hAnsi="Calibri"/>
                <w:color w:val="000000"/>
                <w:kern w:val="0"/>
                <w:sz w:val="22"/>
                <w:lang w:eastAsia="en-US"/>
              </w:rPr>
            </w:pPr>
            <w:ins w:id="5429"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30" w:author="sanjai" w:date="2020-04-09T11:28:00Z"/>
                <w:rFonts w:ascii="Calibri" w:eastAsia="Times New Roman" w:hAnsi="Calibri"/>
                <w:color w:val="000000"/>
                <w:kern w:val="0"/>
                <w:sz w:val="22"/>
                <w:lang w:eastAsia="en-US"/>
              </w:rPr>
            </w:pPr>
            <w:ins w:id="543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32"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33" w:author="sanjai" w:date="2020-04-09T11:28:00Z"/>
                <w:rFonts w:ascii="Calibri" w:eastAsia="Times New Roman" w:hAnsi="Calibri"/>
                <w:color w:val="000000"/>
                <w:kern w:val="0"/>
                <w:sz w:val="22"/>
                <w:lang w:eastAsia="en-US"/>
              </w:rPr>
            </w:pPr>
            <w:ins w:id="5434"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435" w:author="sanjai" w:date="2020-04-09T11:28:00Z"/>
                <w:rFonts w:ascii="Calibri" w:eastAsia="Times New Roman" w:hAnsi="Calibri"/>
                <w:color w:val="000000"/>
                <w:kern w:val="0"/>
                <w:sz w:val="22"/>
                <w:lang w:eastAsia="en-US"/>
              </w:rPr>
            </w:pPr>
            <w:ins w:id="543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37"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38" w:author="sanjai" w:date="2020-04-09T11:28:00Z"/>
                <w:rFonts w:ascii="Calibri" w:eastAsia="Times New Roman" w:hAnsi="Calibri"/>
                <w:color w:val="000000"/>
                <w:kern w:val="0"/>
                <w:sz w:val="22"/>
                <w:lang w:eastAsia="en-US"/>
              </w:rPr>
            </w:pPr>
            <w:ins w:id="543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40" w:author="sanjai" w:date="2020-04-09T11:28:00Z"/>
                <w:rFonts w:ascii="Calibri" w:eastAsia="Times New Roman" w:hAnsi="Calibri"/>
                <w:color w:val="000000"/>
                <w:kern w:val="0"/>
                <w:sz w:val="22"/>
                <w:lang w:eastAsia="en-US"/>
              </w:rPr>
            </w:pPr>
            <w:ins w:id="5441"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42" w:author="sanjai" w:date="2020-04-09T11:28:00Z"/>
                <w:rFonts w:ascii="Calibri" w:eastAsia="Times New Roman" w:hAnsi="Calibri"/>
                <w:color w:val="000000"/>
                <w:kern w:val="0"/>
                <w:sz w:val="22"/>
                <w:lang w:eastAsia="en-US"/>
              </w:rPr>
            </w:pPr>
            <w:ins w:id="5443"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44" w:author="sanjai" w:date="2020-04-09T11:28:00Z"/>
                <w:rFonts w:ascii="Calibri" w:eastAsia="Times New Roman" w:hAnsi="Calibri"/>
                <w:color w:val="000000"/>
                <w:kern w:val="0"/>
                <w:sz w:val="22"/>
                <w:lang w:eastAsia="en-US"/>
              </w:rPr>
            </w:pPr>
            <w:ins w:id="5445"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46"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47" w:author="sanjai" w:date="2020-04-09T11:28:00Z"/>
                <w:rFonts w:ascii="Calibri" w:eastAsia="Times New Roman" w:hAnsi="Calibri"/>
                <w:color w:val="000000"/>
                <w:kern w:val="0"/>
                <w:sz w:val="22"/>
                <w:lang w:eastAsia="en-US"/>
              </w:rPr>
            </w:pPr>
            <w:ins w:id="5448"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449" w:author="sanjai" w:date="2020-04-09T11:28:00Z"/>
                <w:rFonts w:ascii="Calibri" w:eastAsia="Times New Roman" w:hAnsi="Calibri"/>
                <w:color w:val="000000"/>
                <w:kern w:val="0"/>
                <w:sz w:val="22"/>
                <w:lang w:eastAsia="en-US"/>
              </w:rPr>
            </w:pPr>
            <w:ins w:id="545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51"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52" w:author="sanjai" w:date="2020-04-09T11:28:00Z"/>
                <w:rFonts w:ascii="Calibri" w:eastAsia="Times New Roman" w:hAnsi="Calibri"/>
                <w:b/>
                <w:bCs/>
                <w:color w:val="000000"/>
                <w:kern w:val="0"/>
                <w:sz w:val="22"/>
                <w:lang w:eastAsia="en-US"/>
              </w:rPr>
            </w:pPr>
            <w:ins w:id="5453" w:author="sanjai" w:date="2020-04-09T11:28:00Z">
              <w:r w:rsidRPr="006B254A">
                <w:rPr>
                  <w:rFonts w:ascii="Calibri" w:eastAsia="Times New Roman" w:hAnsi="Calibri"/>
                  <w:b/>
                  <w:bCs/>
                  <w:color w:val="000000"/>
                  <w:kern w:val="0"/>
                  <w:sz w:val="22"/>
                  <w:lang w:eastAsia="en-US"/>
                </w:rPr>
                <w:t>vslide1up</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54" w:author="sanjai" w:date="2020-04-09T11:28:00Z"/>
                <w:rFonts w:ascii="Calibri" w:eastAsia="Times New Roman" w:hAnsi="Calibri"/>
                <w:color w:val="000000"/>
                <w:kern w:val="0"/>
                <w:sz w:val="22"/>
                <w:lang w:eastAsia="en-US"/>
              </w:rPr>
            </w:pPr>
            <w:ins w:id="5455"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56" w:author="sanjai" w:date="2020-04-09T11:28:00Z"/>
                <w:rFonts w:ascii="Calibri" w:eastAsia="Times New Roman" w:hAnsi="Calibri"/>
                <w:color w:val="000000"/>
                <w:kern w:val="0"/>
                <w:sz w:val="22"/>
                <w:lang w:eastAsia="en-US"/>
              </w:rPr>
            </w:pPr>
            <w:ins w:id="5457"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58" w:author="sanjai" w:date="2020-04-09T11:28:00Z"/>
                <w:rFonts w:ascii="Calibri" w:eastAsia="Times New Roman" w:hAnsi="Calibri"/>
                <w:color w:val="000000"/>
                <w:kern w:val="0"/>
                <w:sz w:val="22"/>
                <w:lang w:eastAsia="en-US"/>
              </w:rPr>
            </w:pPr>
            <w:ins w:id="545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60" w:author="sanjai" w:date="2020-04-09T11:28:00Z"/>
                <w:rFonts w:ascii="Calibri" w:eastAsia="Times New Roman" w:hAnsi="Calibri"/>
                <w:color w:val="000000"/>
                <w:kern w:val="0"/>
                <w:sz w:val="22"/>
                <w:lang w:eastAsia="en-US"/>
              </w:rPr>
            </w:pPr>
            <w:proofErr w:type="spellStart"/>
            <w:ins w:id="5461"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462" w:author="sanjai" w:date="2020-04-09T11:28:00Z"/>
                <w:rFonts w:ascii="Calibri" w:eastAsia="Times New Roman" w:hAnsi="Calibri"/>
                <w:color w:val="000000"/>
                <w:kern w:val="0"/>
                <w:sz w:val="22"/>
                <w:lang w:eastAsia="en-US"/>
              </w:rPr>
            </w:pPr>
            <w:ins w:id="5463"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464" w:author="sanjai" w:date="2020-04-09T11:28:00Z"/>
                <w:rFonts w:ascii="Calibri" w:eastAsia="Times New Roman" w:hAnsi="Calibri"/>
                <w:color w:val="000000"/>
                <w:kern w:val="0"/>
                <w:sz w:val="22"/>
                <w:lang w:eastAsia="en-US"/>
              </w:rPr>
            </w:pPr>
            <w:ins w:id="5465"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66"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67" w:author="sanjai" w:date="2020-04-09T11:28:00Z"/>
                <w:rFonts w:ascii="Calibri" w:eastAsia="Times New Roman" w:hAnsi="Calibri"/>
                <w:color w:val="000000"/>
                <w:kern w:val="0"/>
                <w:sz w:val="22"/>
                <w:lang w:eastAsia="en-US"/>
              </w:rPr>
            </w:pPr>
            <w:ins w:id="5468"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69" w:author="sanjai" w:date="2020-04-09T11:28:00Z"/>
                <w:rFonts w:ascii="Calibri" w:eastAsia="Times New Roman" w:hAnsi="Calibri"/>
                <w:color w:val="000000"/>
                <w:kern w:val="0"/>
                <w:sz w:val="22"/>
                <w:lang w:eastAsia="en-US"/>
              </w:rPr>
            </w:pPr>
            <w:ins w:id="5470"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71" w:author="sanjai" w:date="2020-04-09T11:28:00Z"/>
                <w:rFonts w:ascii="Calibri" w:eastAsia="Times New Roman" w:hAnsi="Calibri"/>
                <w:color w:val="000000"/>
                <w:kern w:val="0"/>
                <w:sz w:val="22"/>
                <w:lang w:eastAsia="en-US"/>
              </w:rPr>
            </w:pPr>
            <w:ins w:id="5472"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73" w:author="sanjai" w:date="2020-04-09T11:28:00Z"/>
                <w:rFonts w:ascii="Calibri" w:eastAsia="Times New Roman" w:hAnsi="Calibri"/>
                <w:color w:val="000000"/>
                <w:kern w:val="0"/>
                <w:sz w:val="22"/>
                <w:lang w:eastAsia="en-US"/>
              </w:rPr>
            </w:pPr>
            <w:ins w:id="5474"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75" w:author="sanjai" w:date="2020-04-09T11:28:00Z"/>
                <w:rFonts w:ascii="Calibri" w:eastAsia="Times New Roman" w:hAnsi="Calibri"/>
                <w:color w:val="000000"/>
                <w:kern w:val="0"/>
                <w:sz w:val="22"/>
                <w:lang w:eastAsia="en-US"/>
              </w:rPr>
            </w:pPr>
            <w:proofErr w:type="spellStart"/>
            <w:ins w:id="5476"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477" w:author="sanjai" w:date="2020-04-09T11:28:00Z"/>
                <w:rFonts w:ascii="Calibri" w:eastAsia="Times New Roman" w:hAnsi="Calibri"/>
                <w:color w:val="000000"/>
                <w:kern w:val="0"/>
                <w:sz w:val="22"/>
                <w:lang w:eastAsia="en-US"/>
              </w:rPr>
            </w:pPr>
            <w:ins w:id="5478"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479" w:author="sanjai" w:date="2020-04-09T11:28:00Z"/>
                <w:rFonts w:ascii="Calibri" w:eastAsia="Times New Roman" w:hAnsi="Calibri"/>
                <w:color w:val="000000"/>
                <w:kern w:val="0"/>
                <w:sz w:val="22"/>
                <w:lang w:eastAsia="en-US"/>
              </w:rPr>
            </w:pPr>
            <w:ins w:id="548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81"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82" w:author="sanjai" w:date="2020-04-09T11:28:00Z"/>
                <w:rFonts w:ascii="Calibri" w:eastAsia="Times New Roman" w:hAnsi="Calibri"/>
                <w:color w:val="000000"/>
                <w:kern w:val="0"/>
                <w:sz w:val="22"/>
                <w:lang w:eastAsia="en-US"/>
              </w:rPr>
            </w:pPr>
            <w:ins w:id="5483"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84" w:author="sanjai" w:date="2020-04-09T11:28:00Z"/>
                <w:rFonts w:ascii="Calibri" w:eastAsia="Times New Roman" w:hAnsi="Calibri"/>
                <w:color w:val="000000"/>
                <w:kern w:val="0"/>
                <w:sz w:val="22"/>
                <w:lang w:eastAsia="en-US"/>
              </w:rPr>
            </w:pPr>
            <w:ins w:id="5485"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86" w:author="sanjai" w:date="2020-04-09T11:28:00Z"/>
                <w:rFonts w:ascii="Calibri" w:eastAsia="Times New Roman" w:hAnsi="Calibri"/>
                <w:color w:val="000000"/>
                <w:kern w:val="0"/>
                <w:sz w:val="22"/>
                <w:lang w:eastAsia="en-US"/>
              </w:rPr>
            </w:pPr>
            <w:ins w:id="5487"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88" w:author="sanjai" w:date="2020-04-09T11:28:00Z"/>
                <w:rFonts w:ascii="Calibri" w:eastAsia="Times New Roman" w:hAnsi="Calibri"/>
                <w:color w:val="000000"/>
                <w:kern w:val="0"/>
                <w:sz w:val="22"/>
                <w:lang w:eastAsia="en-US"/>
              </w:rPr>
            </w:pPr>
            <w:ins w:id="548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490" w:author="sanjai" w:date="2020-04-09T11:28:00Z"/>
                <w:rFonts w:ascii="Calibri" w:eastAsia="Times New Roman" w:hAnsi="Calibri"/>
                <w:color w:val="000000"/>
                <w:kern w:val="0"/>
                <w:sz w:val="22"/>
                <w:lang w:eastAsia="en-US"/>
              </w:rPr>
            </w:pPr>
            <w:proofErr w:type="spellStart"/>
            <w:ins w:id="5491"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492" w:author="sanjai" w:date="2020-04-09T11:28:00Z"/>
                <w:rFonts w:ascii="Calibri" w:eastAsia="Times New Roman" w:hAnsi="Calibri"/>
                <w:color w:val="000000"/>
                <w:kern w:val="0"/>
                <w:sz w:val="22"/>
                <w:lang w:eastAsia="en-US"/>
              </w:rPr>
            </w:pPr>
            <w:ins w:id="5493"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494" w:author="sanjai" w:date="2020-04-09T11:28:00Z"/>
                <w:rFonts w:ascii="Calibri" w:eastAsia="Times New Roman" w:hAnsi="Calibri"/>
                <w:color w:val="000000"/>
                <w:kern w:val="0"/>
                <w:sz w:val="22"/>
                <w:lang w:eastAsia="en-US"/>
              </w:rPr>
            </w:pPr>
            <w:ins w:id="5495"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496"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97" w:author="sanjai" w:date="2020-04-09T11:28:00Z"/>
                <w:rFonts w:ascii="Calibri" w:eastAsia="Times New Roman" w:hAnsi="Calibri"/>
                <w:color w:val="000000"/>
                <w:kern w:val="0"/>
                <w:sz w:val="22"/>
                <w:lang w:eastAsia="en-US"/>
              </w:rPr>
            </w:pPr>
            <w:ins w:id="5498"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499" w:author="sanjai" w:date="2020-04-09T11:28:00Z"/>
                <w:rFonts w:ascii="Calibri" w:eastAsia="Times New Roman" w:hAnsi="Calibri"/>
                <w:color w:val="000000"/>
                <w:kern w:val="0"/>
                <w:sz w:val="22"/>
                <w:lang w:eastAsia="en-US"/>
              </w:rPr>
            </w:pPr>
            <w:ins w:id="5500"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01" w:author="sanjai" w:date="2020-04-09T11:28:00Z"/>
                <w:rFonts w:ascii="Calibri" w:eastAsia="Times New Roman" w:hAnsi="Calibri"/>
                <w:color w:val="000000"/>
                <w:kern w:val="0"/>
                <w:sz w:val="22"/>
                <w:lang w:eastAsia="en-US"/>
              </w:rPr>
            </w:pPr>
            <w:ins w:id="5502"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03" w:author="sanjai" w:date="2020-04-09T11:28:00Z"/>
                <w:rFonts w:ascii="Calibri" w:eastAsia="Times New Roman" w:hAnsi="Calibri"/>
                <w:color w:val="000000"/>
                <w:kern w:val="0"/>
                <w:sz w:val="22"/>
                <w:lang w:eastAsia="en-US"/>
              </w:rPr>
            </w:pPr>
            <w:ins w:id="5504"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05" w:author="sanjai" w:date="2020-04-09T11:28:00Z"/>
                <w:rFonts w:ascii="Calibri" w:eastAsia="Times New Roman" w:hAnsi="Calibri"/>
                <w:color w:val="000000"/>
                <w:kern w:val="0"/>
                <w:sz w:val="22"/>
                <w:lang w:eastAsia="en-US"/>
              </w:rPr>
            </w:pPr>
            <w:proofErr w:type="spellStart"/>
            <w:ins w:id="5506"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507" w:author="sanjai" w:date="2020-04-09T11:28:00Z"/>
                <w:rFonts w:ascii="Calibri" w:eastAsia="Times New Roman" w:hAnsi="Calibri"/>
                <w:color w:val="000000"/>
                <w:kern w:val="0"/>
                <w:sz w:val="22"/>
                <w:lang w:eastAsia="en-US"/>
              </w:rPr>
            </w:pPr>
            <w:ins w:id="5508" w:author="sanjai" w:date="2020-04-10T10:1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509" w:author="sanjai" w:date="2020-04-09T11:28:00Z"/>
                <w:rFonts w:ascii="Calibri" w:eastAsia="Times New Roman" w:hAnsi="Calibri"/>
                <w:color w:val="000000"/>
                <w:kern w:val="0"/>
                <w:sz w:val="22"/>
                <w:lang w:eastAsia="en-US"/>
              </w:rPr>
            </w:pPr>
            <w:ins w:id="551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11"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12" w:author="sanjai" w:date="2020-04-09T11:28:00Z"/>
                <w:rFonts w:ascii="Calibri" w:eastAsia="Times New Roman" w:hAnsi="Calibri"/>
                <w:color w:val="000000"/>
                <w:kern w:val="0"/>
                <w:sz w:val="22"/>
                <w:lang w:eastAsia="en-US"/>
              </w:rPr>
            </w:pPr>
            <w:ins w:id="5513"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14" w:author="sanjai" w:date="2020-04-09T11:28:00Z"/>
                <w:rFonts w:ascii="Calibri" w:eastAsia="Times New Roman" w:hAnsi="Calibri"/>
                <w:color w:val="000000"/>
                <w:kern w:val="0"/>
                <w:sz w:val="22"/>
                <w:lang w:eastAsia="en-US"/>
              </w:rPr>
            </w:pPr>
            <w:ins w:id="5515"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16" w:author="sanjai" w:date="2020-04-09T11:28:00Z"/>
                <w:rFonts w:ascii="Calibri" w:eastAsia="Times New Roman" w:hAnsi="Calibri"/>
                <w:color w:val="000000"/>
                <w:kern w:val="0"/>
                <w:sz w:val="22"/>
                <w:lang w:eastAsia="en-US"/>
              </w:rPr>
            </w:pPr>
            <w:ins w:id="5517"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18" w:author="sanjai" w:date="2020-04-09T11:28:00Z"/>
                <w:rFonts w:ascii="Calibri" w:eastAsia="Times New Roman" w:hAnsi="Calibri"/>
                <w:color w:val="000000"/>
                <w:kern w:val="0"/>
                <w:sz w:val="22"/>
                <w:lang w:eastAsia="en-US"/>
              </w:rPr>
            </w:pPr>
            <w:ins w:id="551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20"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21" w:author="sanjai" w:date="2020-04-09T11:28:00Z"/>
                <w:rFonts w:ascii="Calibri" w:eastAsia="Times New Roman" w:hAnsi="Calibri"/>
                <w:color w:val="000000"/>
                <w:kern w:val="0"/>
                <w:sz w:val="22"/>
                <w:lang w:eastAsia="en-US"/>
              </w:rPr>
            </w:pPr>
            <w:ins w:id="5522"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523" w:author="sanjai" w:date="2020-04-09T11:28:00Z"/>
                <w:rFonts w:ascii="Calibri" w:eastAsia="Times New Roman" w:hAnsi="Calibri"/>
                <w:color w:val="000000"/>
                <w:kern w:val="0"/>
                <w:sz w:val="22"/>
                <w:lang w:eastAsia="en-US"/>
              </w:rPr>
            </w:pPr>
            <w:ins w:id="552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25"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26" w:author="sanjai" w:date="2020-04-09T11:28:00Z"/>
                <w:rFonts w:ascii="Calibri" w:eastAsia="Times New Roman" w:hAnsi="Calibri"/>
                <w:color w:val="000000"/>
                <w:kern w:val="0"/>
                <w:sz w:val="22"/>
                <w:lang w:eastAsia="en-US"/>
              </w:rPr>
            </w:pPr>
            <w:ins w:id="552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28" w:author="sanjai" w:date="2020-04-09T11:28:00Z"/>
                <w:rFonts w:ascii="Calibri" w:eastAsia="Times New Roman" w:hAnsi="Calibri"/>
                <w:color w:val="000000"/>
                <w:kern w:val="0"/>
                <w:sz w:val="22"/>
                <w:lang w:eastAsia="en-US"/>
              </w:rPr>
            </w:pPr>
            <w:ins w:id="5529"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30" w:author="sanjai" w:date="2020-04-09T11:28:00Z"/>
                <w:rFonts w:ascii="Calibri" w:eastAsia="Times New Roman" w:hAnsi="Calibri"/>
                <w:color w:val="000000"/>
                <w:kern w:val="0"/>
                <w:sz w:val="22"/>
                <w:lang w:eastAsia="en-US"/>
              </w:rPr>
            </w:pPr>
            <w:ins w:id="5531"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32" w:author="sanjai" w:date="2020-04-09T11:28:00Z"/>
                <w:rFonts w:ascii="Calibri" w:eastAsia="Times New Roman" w:hAnsi="Calibri"/>
                <w:color w:val="000000"/>
                <w:kern w:val="0"/>
                <w:sz w:val="22"/>
                <w:lang w:eastAsia="en-US"/>
              </w:rPr>
            </w:pPr>
            <w:ins w:id="553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34"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35" w:author="sanjai" w:date="2020-04-09T11:28:00Z"/>
                <w:rFonts w:ascii="Calibri" w:eastAsia="Times New Roman" w:hAnsi="Calibri"/>
                <w:color w:val="000000"/>
                <w:kern w:val="0"/>
                <w:sz w:val="22"/>
                <w:lang w:eastAsia="en-US"/>
              </w:rPr>
            </w:pPr>
            <w:ins w:id="5536"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537" w:author="sanjai" w:date="2020-04-09T11:28:00Z"/>
                <w:rFonts w:ascii="Calibri" w:eastAsia="Times New Roman" w:hAnsi="Calibri"/>
                <w:color w:val="000000"/>
                <w:kern w:val="0"/>
                <w:sz w:val="22"/>
                <w:lang w:eastAsia="en-US"/>
              </w:rPr>
            </w:pPr>
            <w:ins w:id="553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3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40" w:author="sanjai" w:date="2020-04-09T11:28:00Z"/>
                <w:rFonts w:ascii="Calibri" w:eastAsia="Times New Roman" w:hAnsi="Calibri"/>
                <w:b/>
                <w:bCs/>
                <w:color w:val="000000"/>
                <w:kern w:val="0"/>
                <w:sz w:val="22"/>
                <w:lang w:eastAsia="en-US"/>
              </w:rPr>
            </w:pPr>
            <w:ins w:id="5541" w:author="sanjai" w:date="2020-04-09T11:28:00Z">
              <w:r w:rsidRPr="006B254A">
                <w:rPr>
                  <w:rFonts w:ascii="Calibri" w:eastAsia="Times New Roman" w:hAnsi="Calibri"/>
                  <w:b/>
                  <w:bCs/>
                  <w:color w:val="000000"/>
                  <w:kern w:val="0"/>
                  <w:sz w:val="22"/>
                  <w:lang w:eastAsia="en-US"/>
                </w:rPr>
                <w:t>vslide1down</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42" w:author="sanjai" w:date="2020-04-09T11:28:00Z"/>
                <w:rFonts w:ascii="Calibri" w:eastAsia="Times New Roman" w:hAnsi="Calibri"/>
                <w:color w:val="000000"/>
                <w:kern w:val="0"/>
                <w:sz w:val="22"/>
                <w:lang w:eastAsia="en-US"/>
              </w:rPr>
            </w:pPr>
            <w:ins w:id="5543"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44" w:author="sanjai" w:date="2020-04-09T11:28:00Z"/>
                <w:rFonts w:ascii="Calibri" w:eastAsia="Times New Roman" w:hAnsi="Calibri"/>
                <w:color w:val="000000"/>
                <w:kern w:val="0"/>
                <w:sz w:val="22"/>
                <w:lang w:eastAsia="en-US"/>
              </w:rPr>
            </w:pPr>
            <w:ins w:id="5545"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46" w:author="sanjai" w:date="2020-04-09T11:28:00Z"/>
                <w:rFonts w:ascii="Calibri" w:eastAsia="Times New Roman" w:hAnsi="Calibri"/>
                <w:color w:val="000000"/>
                <w:kern w:val="0"/>
                <w:sz w:val="22"/>
                <w:lang w:eastAsia="en-US"/>
              </w:rPr>
            </w:pPr>
            <w:ins w:id="554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48" w:author="sanjai" w:date="2020-04-09T11:28:00Z"/>
                <w:rFonts w:ascii="Calibri" w:eastAsia="Times New Roman" w:hAnsi="Calibri"/>
                <w:color w:val="000000"/>
                <w:kern w:val="0"/>
                <w:sz w:val="22"/>
                <w:lang w:eastAsia="en-US"/>
              </w:rPr>
            </w:pPr>
            <w:proofErr w:type="spellStart"/>
            <w:ins w:id="554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50" w:author="sanjai" w:date="2020-04-09T11:28:00Z"/>
                <w:rFonts w:ascii="Calibri" w:eastAsia="Times New Roman" w:hAnsi="Calibri"/>
                <w:color w:val="000000"/>
                <w:kern w:val="0"/>
                <w:sz w:val="22"/>
                <w:lang w:eastAsia="en-US"/>
              </w:rPr>
            </w:pPr>
            <w:ins w:id="555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552" w:author="sanjai" w:date="2020-04-09T11:28:00Z"/>
                <w:rFonts w:ascii="Calibri" w:eastAsia="Times New Roman" w:hAnsi="Calibri"/>
                <w:color w:val="000000"/>
                <w:kern w:val="0"/>
                <w:sz w:val="22"/>
                <w:lang w:eastAsia="en-US"/>
              </w:rPr>
            </w:pPr>
            <w:ins w:id="555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54"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55" w:author="sanjai" w:date="2020-04-09T11:28:00Z"/>
                <w:rFonts w:ascii="Calibri" w:eastAsia="Times New Roman" w:hAnsi="Calibri"/>
                <w:color w:val="000000"/>
                <w:kern w:val="0"/>
                <w:sz w:val="22"/>
                <w:lang w:eastAsia="en-US"/>
              </w:rPr>
            </w:pPr>
            <w:ins w:id="555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57" w:author="sanjai" w:date="2020-04-09T11:28:00Z"/>
                <w:rFonts w:ascii="Calibri" w:eastAsia="Times New Roman" w:hAnsi="Calibri"/>
                <w:color w:val="000000"/>
                <w:kern w:val="0"/>
                <w:sz w:val="22"/>
                <w:lang w:eastAsia="en-US"/>
              </w:rPr>
            </w:pPr>
            <w:ins w:id="5558"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59" w:author="sanjai" w:date="2020-04-09T11:28:00Z"/>
                <w:rFonts w:ascii="Calibri" w:eastAsia="Times New Roman" w:hAnsi="Calibri"/>
                <w:color w:val="000000"/>
                <w:kern w:val="0"/>
                <w:sz w:val="22"/>
                <w:lang w:eastAsia="en-US"/>
              </w:rPr>
            </w:pPr>
            <w:ins w:id="5560"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61" w:author="sanjai" w:date="2020-04-09T11:28:00Z"/>
                <w:rFonts w:ascii="Calibri" w:eastAsia="Times New Roman" w:hAnsi="Calibri"/>
                <w:color w:val="000000"/>
                <w:kern w:val="0"/>
                <w:sz w:val="22"/>
                <w:lang w:eastAsia="en-US"/>
              </w:rPr>
            </w:pPr>
            <w:ins w:id="556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63" w:author="sanjai" w:date="2020-04-09T11:28:00Z"/>
                <w:rFonts w:ascii="Calibri" w:eastAsia="Times New Roman" w:hAnsi="Calibri"/>
                <w:color w:val="000000"/>
                <w:kern w:val="0"/>
                <w:sz w:val="22"/>
                <w:lang w:eastAsia="en-US"/>
              </w:rPr>
            </w:pPr>
            <w:proofErr w:type="spellStart"/>
            <w:ins w:id="556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65" w:author="sanjai" w:date="2020-04-09T11:28:00Z"/>
                <w:rFonts w:ascii="Calibri" w:eastAsia="Times New Roman" w:hAnsi="Calibri"/>
                <w:color w:val="000000"/>
                <w:kern w:val="0"/>
                <w:sz w:val="22"/>
                <w:lang w:eastAsia="en-US"/>
              </w:rPr>
            </w:pPr>
            <w:ins w:id="556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567" w:author="sanjai" w:date="2020-04-09T11:28:00Z"/>
                <w:rFonts w:ascii="Calibri" w:eastAsia="Times New Roman" w:hAnsi="Calibri"/>
                <w:color w:val="000000"/>
                <w:kern w:val="0"/>
                <w:sz w:val="22"/>
                <w:lang w:eastAsia="en-US"/>
              </w:rPr>
            </w:pPr>
            <w:ins w:id="556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6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70" w:author="sanjai" w:date="2020-04-09T11:28:00Z"/>
                <w:rFonts w:ascii="Calibri" w:eastAsia="Times New Roman" w:hAnsi="Calibri"/>
                <w:color w:val="000000"/>
                <w:kern w:val="0"/>
                <w:sz w:val="22"/>
                <w:lang w:eastAsia="en-US"/>
              </w:rPr>
            </w:pPr>
            <w:ins w:id="557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72" w:author="sanjai" w:date="2020-04-09T11:28:00Z"/>
                <w:rFonts w:ascii="Calibri" w:eastAsia="Times New Roman" w:hAnsi="Calibri"/>
                <w:color w:val="000000"/>
                <w:kern w:val="0"/>
                <w:sz w:val="22"/>
                <w:lang w:eastAsia="en-US"/>
              </w:rPr>
            </w:pPr>
            <w:ins w:id="5573"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74" w:author="sanjai" w:date="2020-04-09T11:28:00Z"/>
                <w:rFonts w:ascii="Calibri" w:eastAsia="Times New Roman" w:hAnsi="Calibri"/>
                <w:color w:val="000000"/>
                <w:kern w:val="0"/>
                <w:sz w:val="22"/>
                <w:lang w:eastAsia="en-US"/>
              </w:rPr>
            </w:pPr>
            <w:ins w:id="5575"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76" w:author="sanjai" w:date="2020-04-09T11:28:00Z"/>
                <w:rFonts w:ascii="Calibri" w:eastAsia="Times New Roman" w:hAnsi="Calibri"/>
                <w:color w:val="000000"/>
                <w:kern w:val="0"/>
                <w:sz w:val="22"/>
                <w:lang w:eastAsia="en-US"/>
              </w:rPr>
            </w:pPr>
            <w:ins w:id="557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78" w:author="sanjai" w:date="2020-04-09T11:28:00Z"/>
                <w:rFonts w:ascii="Calibri" w:eastAsia="Times New Roman" w:hAnsi="Calibri"/>
                <w:color w:val="000000"/>
                <w:kern w:val="0"/>
                <w:sz w:val="22"/>
                <w:lang w:eastAsia="en-US"/>
              </w:rPr>
            </w:pPr>
            <w:proofErr w:type="spellStart"/>
            <w:ins w:id="557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580" w:author="sanjai" w:date="2020-04-09T11:28:00Z"/>
                <w:rFonts w:ascii="Calibri" w:eastAsia="Times New Roman" w:hAnsi="Calibri"/>
                <w:color w:val="000000"/>
                <w:kern w:val="0"/>
                <w:sz w:val="22"/>
                <w:lang w:eastAsia="en-US"/>
              </w:rPr>
            </w:pPr>
            <w:ins w:id="558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582" w:author="sanjai" w:date="2020-04-09T11:28:00Z"/>
                <w:rFonts w:ascii="Calibri" w:eastAsia="Times New Roman" w:hAnsi="Calibri"/>
                <w:color w:val="000000"/>
                <w:kern w:val="0"/>
                <w:sz w:val="22"/>
                <w:lang w:eastAsia="en-US"/>
              </w:rPr>
            </w:pPr>
            <w:ins w:id="558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84"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85" w:author="sanjai" w:date="2020-04-09T11:28:00Z"/>
                <w:rFonts w:ascii="Calibri" w:eastAsia="Times New Roman" w:hAnsi="Calibri"/>
                <w:color w:val="000000"/>
                <w:kern w:val="0"/>
                <w:sz w:val="22"/>
                <w:lang w:eastAsia="en-US"/>
              </w:rPr>
            </w:pPr>
            <w:ins w:id="558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87" w:author="sanjai" w:date="2020-04-09T11:28:00Z"/>
                <w:rFonts w:ascii="Calibri" w:eastAsia="Times New Roman" w:hAnsi="Calibri"/>
                <w:color w:val="000000"/>
                <w:kern w:val="0"/>
                <w:sz w:val="22"/>
                <w:lang w:eastAsia="en-US"/>
              </w:rPr>
            </w:pPr>
            <w:ins w:id="5588"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89" w:author="sanjai" w:date="2020-04-09T11:28:00Z"/>
                <w:rFonts w:ascii="Calibri" w:eastAsia="Times New Roman" w:hAnsi="Calibri"/>
                <w:color w:val="000000"/>
                <w:kern w:val="0"/>
                <w:sz w:val="22"/>
                <w:lang w:eastAsia="en-US"/>
              </w:rPr>
            </w:pPr>
            <w:ins w:id="5590"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91" w:author="sanjai" w:date="2020-04-09T11:28:00Z"/>
                <w:rFonts w:ascii="Calibri" w:eastAsia="Times New Roman" w:hAnsi="Calibri"/>
                <w:color w:val="000000"/>
                <w:kern w:val="0"/>
                <w:sz w:val="22"/>
                <w:lang w:eastAsia="en-US"/>
              </w:rPr>
            </w:pPr>
            <w:ins w:id="559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93" w:author="sanjai" w:date="2020-04-09T11:28:00Z"/>
                <w:rFonts w:ascii="Calibri" w:eastAsia="Times New Roman" w:hAnsi="Calibri"/>
                <w:color w:val="000000"/>
                <w:kern w:val="0"/>
                <w:sz w:val="22"/>
                <w:lang w:eastAsia="en-US"/>
              </w:rPr>
            </w:pPr>
            <w:proofErr w:type="spellStart"/>
            <w:ins w:id="559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595" w:author="sanjai" w:date="2020-04-09T11:28:00Z"/>
                <w:rFonts w:ascii="Calibri" w:eastAsia="Times New Roman" w:hAnsi="Calibri"/>
                <w:color w:val="000000"/>
                <w:kern w:val="0"/>
                <w:sz w:val="22"/>
                <w:lang w:eastAsia="en-US"/>
              </w:rPr>
            </w:pPr>
            <w:ins w:id="559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597" w:author="sanjai" w:date="2020-04-09T11:28:00Z"/>
                <w:rFonts w:ascii="Calibri" w:eastAsia="Times New Roman" w:hAnsi="Calibri"/>
                <w:color w:val="000000"/>
                <w:kern w:val="0"/>
                <w:sz w:val="22"/>
                <w:lang w:eastAsia="en-US"/>
              </w:rPr>
            </w:pPr>
            <w:ins w:id="559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599"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0" w:author="sanjai" w:date="2020-04-09T11:28:00Z"/>
                <w:rFonts w:ascii="Calibri" w:eastAsia="Times New Roman" w:hAnsi="Calibri"/>
                <w:color w:val="000000"/>
                <w:kern w:val="0"/>
                <w:sz w:val="22"/>
                <w:lang w:eastAsia="en-US"/>
              </w:rPr>
            </w:pPr>
            <w:ins w:id="560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2" w:author="sanjai" w:date="2020-04-09T11:28:00Z"/>
                <w:rFonts w:ascii="Calibri" w:eastAsia="Times New Roman" w:hAnsi="Calibri"/>
                <w:color w:val="000000"/>
                <w:kern w:val="0"/>
                <w:sz w:val="22"/>
                <w:lang w:eastAsia="en-US"/>
              </w:rPr>
            </w:pPr>
            <w:ins w:id="5603"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4" w:author="sanjai" w:date="2020-04-09T11:28:00Z"/>
                <w:rFonts w:ascii="Calibri" w:eastAsia="Times New Roman" w:hAnsi="Calibri"/>
                <w:color w:val="000000"/>
                <w:kern w:val="0"/>
                <w:sz w:val="22"/>
                <w:lang w:eastAsia="en-US"/>
              </w:rPr>
            </w:pPr>
            <w:ins w:id="5605"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6" w:author="sanjai" w:date="2020-04-09T11:28:00Z"/>
                <w:rFonts w:ascii="Calibri" w:eastAsia="Times New Roman" w:hAnsi="Calibri"/>
                <w:color w:val="000000"/>
                <w:kern w:val="0"/>
                <w:sz w:val="22"/>
                <w:lang w:eastAsia="en-US"/>
              </w:rPr>
            </w:pPr>
            <w:ins w:id="560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8"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09" w:author="sanjai" w:date="2020-04-09T11:28:00Z"/>
                <w:rFonts w:ascii="Calibri" w:eastAsia="Times New Roman" w:hAnsi="Calibri"/>
                <w:color w:val="000000"/>
                <w:kern w:val="0"/>
                <w:sz w:val="22"/>
                <w:lang w:eastAsia="en-US"/>
              </w:rPr>
            </w:pPr>
            <w:ins w:id="5610"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611" w:author="sanjai" w:date="2020-04-09T11:28:00Z"/>
                <w:rFonts w:ascii="Calibri" w:eastAsia="Times New Roman" w:hAnsi="Calibri"/>
                <w:color w:val="000000"/>
                <w:kern w:val="0"/>
                <w:sz w:val="22"/>
                <w:lang w:eastAsia="en-US"/>
              </w:rPr>
            </w:pPr>
            <w:ins w:id="561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13"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14" w:author="sanjai" w:date="2020-04-09T11:28:00Z"/>
                <w:rFonts w:ascii="Calibri" w:eastAsia="Times New Roman" w:hAnsi="Calibri"/>
                <w:color w:val="000000"/>
                <w:kern w:val="0"/>
                <w:sz w:val="22"/>
                <w:lang w:eastAsia="en-US"/>
              </w:rPr>
            </w:pPr>
            <w:ins w:id="561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16" w:author="sanjai" w:date="2020-04-09T11:28:00Z"/>
                <w:rFonts w:ascii="Calibri" w:eastAsia="Times New Roman" w:hAnsi="Calibri"/>
                <w:color w:val="000000"/>
                <w:kern w:val="0"/>
                <w:sz w:val="22"/>
                <w:lang w:eastAsia="en-US"/>
              </w:rPr>
            </w:pPr>
            <w:ins w:id="5617"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18" w:author="sanjai" w:date="2020-04-09T11:28:00Z"/>
                <w:rFonts w:ascii="Calibri" w:eastAsia="Times New Roman" w:hAnsi="Calibri"/>
                <w:color w:val="000000"/>
                <w:kern w:val="0"/>
                <w:sz w:val="22"/>
                <w:lang w:eastAsia="en-US"/>
              </w:rPr>
            </w:pPr>
            <w:ins w:id="5619"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20" w:author="sanjai" w:date="2020-04-09T11:28:00Z"/>
                <w:rFonts w:ascii="Calibri" w:eastAsia="Times New Roman" w:hAnsi="Calibri"/>
                <w:color w:val="000000"/>
                <w:kern w:val="0"/>
                <w:sz w:val="22"/>
                <w:lang w:eastAsia="en-US"/>
              </w:rPr>
            </w:pPr>
            <w:ins w:id="562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22"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23" w:author="sanjai" w:date="2020-04-09T11:28:00Z"/>
                <w:rFonts w:ascii="Calibri" w:eastAsia="Times New Roman" w:hAnsi="Calibri"/>
                <w:color w:val="000000"/>
                <w:kern w:val="0"/>
                <w:sz w:val="22"/>
                <w:lang w:eastAsia="en-US"/>
              </w:rPr>
            </w:pPr>
            <w:ins w:id="5624"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625" w:author="sanjai" w:date="2020-04-09T11:28:00Z"/>
                <w:rFonts w:ascii="Calibri" w:eastAsia="Times New Roman" w:hAnsi="Calibri"/>
                <w:color w:val="000000"/>
                <w:kern w:val="0"/>
                <w:sz w:val="22"/>
                <w:lang w:eastAsia="en-US"/>
              </w:rPr>
            </w:pPr>
            <w:ins w:id="562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2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28" w:author="sanjai" w:date="2020-04-09T11:28:00Z"/>
                <w:rFonts w:ascii="Calibri" w:eastAsia="Times New Roman" w:hAnsi="Calibri"/>
                <w:b/>
                <w:bCs/>
                <w:color w:val="000000"/>
                <w:kern w:val="0"/>
                <w:sz w:val="22"/>
                <w:lang w:eastAsia="en-US"/>
              </w:rPr>
            </w:pPr>
            <w:proofErr w:type="spellStart"/>
            <w:ins w:id="5629" w:author="sanjai" w:date="2020-04-09T11:28:00Z">
              <w:r w:rsidRPr="006B254A">
                <w:rPr>
                  <w:rFonts w:ascii="Calibri" w:eastAsia="Times New Roman" w:hAnsi="Calibri"/>
                  <w:b/>
                  <w:bCs/>
                  <w:color w:val="000000"/>
                  <w:kern w:val="0"/>
                  <w:sz w:val="22"/>
                  <w:lang w:eastAsia="en-US"/>
                </w:rPr>
                <w:t>vrgather</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30" w:author="sanjai" w:date="2020-04-09T11:28:00Z"/>
                <w:rFonts w:ascii="Calibri" w:eastAsia="Times New Roman" w:hAnsi="Calibri"/>
                <w:color w:val="000000"/>
                <w:kern w:val="0"/>
                <w:sz w:val="22"/>
                <w:lang w:eastAsia="en-US"/>
              </w:rPr>
            </w:pPr>
            <w:ins w:id="5631"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32" w:author="sanjai" w:date="2020-04-09T11:28:00Z"/>
                <w:rFonts w:ascii="Calibri" w:eastAsia="Times New Roman" w:hAnsi="Calibri"/>
                <w:color w:val="000000"/>
                <w:kern w:val="0"/>
                <w:sz w:val="22"/>
                <w:lang w:eastAsia="en-US"/>
              </w:rPr>
            </w:pPr>
            <w:ins w:id="563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34" w:author="sanjai" w:date="2020-04-09T11:28:00Z"/>
                <w:rFonts w:ascii="Calibri" w:eastAsia="Times New Roman" w:hAnsi="Calibri"/>
                <w:color w:val="000000"/>
                <w:kern w:val="0"/>
                <w:sz w:val="22"/>
                <w:lang w:eastAsia="en-US"/>
              </w:rPr>
            </w:pPr>
            <w:ins w:id="563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36" w:author="sanjai" w:date="2020-04-09T11:28:00Z"/>
                <w:rFonts w:ascii="Calibri" w:eastAsia="Times New Roman" w:hAnsi="Calibri"/>
                <w:color w:val="000000"/>
                <w:kern w:val="0"/>
                <w:sz w:val="22"/>
                <w:lang w:eastAsia="en-US"/>
              </w:rPr>
            </w:pPr>
            <w:proofErr w:type="spellStart"/>
            <w:ins w:id="5637"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38" w:author="sanjai" w:date="2020-04-09T11:28:00Z"/>
                <w:rFonts w:ascii="Calibri" w:eastAsia="Times New Roman" w:hAnsi="Calibri"/>
                <w:color w:val="000000"/>
                <w:kern w:val="0"/>
                <w:sz w:val="22"/>
                <w:lang w:eastAsia="en-US"/>
              </w:rPr>
            </w:pPr>
            <w:ins w:id="563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640" w:author="sanjai" w:date="2020-04-09T11:28:00Z"/>
                <w:rFonts w:ascii="Calibri" w:eastAsia="Times New Roman" w:hAnsi="Calibri"/>
                <w:color w:val="000000"/>
                <w:kern w:val="0"/>
                <w:sz w:val="22"/>
                <w:lang w:eastAsia="en-US"/>
              </w:rPr>
            </w:pPr>
            <w:ins w:id="564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4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43" w:author="sanjai" w:date="2020-04-09T11:28:00Z"/>
                <w:rFonts w:ascii="Calibri" w:eastAsia="Times New Roman" w:hAnsi="Calibri"/>
                <w:color w:val="000000"/>
                <w:kern w:val="0"/>
                <w:sz w:val="22"/>
                <w:lang w:eastAsia="en-US"/>
              </w:rPr>
            </w:pPr>
            <w:ins w:id="564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45" w:author="sanjai" w:date="2020-04-09T11:28:00Z"/>
                <w:rFonts w:ascii="Calibri" w:eastAsia="Times New Roman" w:hAnsi="Calibri"/>
                <w:color w:val="000000"/>
                <w:kern w:val="0"/>
                <w:sz w:val="22"/>
                <w:lang w:eastAsia="en-US"/>
              </w:rPr>
            </w:pPr>
            <w:ins w:id="5646"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47" w:author="sanjai" w:date="2020-04-09T11:28:00Z"/>
                <w:rFonts w:ascii="Calibri" w:eastAsia="Times New Roman" w:hAnsi="Calibri"/>
                <w:color w:val="000000"/>
                <w:kern w:val="0"/>
                <w:sz w:val="22"/>
                <w:lang w:eastAsia="en-US"/>
              </w:rPr>
            </w:pPr>
            <w:ins w:id="564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49" w:author="sanjai" w:date="2020-04-09T11:28:00Z"/>
                <w:rFonts w:ascii="Calibri" w:eastAsia="Times New Roman" w:hAnsi="Calibri"/>
                <w:color w:val="000000"/>
                <w:kern w:val="0"/>
                <w:sz w:val="22"/>
                <w:lang w:eastAsia="en-US"/>
              </w:rPr>
            </w:pPr>
            <w:ins w:id="565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51" w:author="sanjai" w:date="2020-04-09T11:28:00Z"/>
                <w:rFonts w:ascii="Calibri" w:eastAsia="Times New Roman" w:hAnsi="Calibri"/>
                <w:color w:val="000000"/>
                <w:kern w:val="0"/>
                <w:sz w:val="22"/>
                <w:lang w:eastAsia="en-US"/>
              </w:rPr>
            </w:pPr>
            <w:proofErr w:type="spellStart"/>
            <w:ins w:id="5652"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53" w:author="sanjai" w:date="2020-04-09T11:28:00Z"/>
                <w:rFonts w:ascii="Calibri" w:eastAsia="Times New Roman" w:hAnsi="Calibri"/>
                <w:color w:val="000000"/>
                <w:kern w:val="0"/>
                <w:sz w:val="22"/>
                <w:lang w:eastAsia="en-US"/>
              </w:rPr>
            </w:pPr>
            <w:ins w:id="565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655" w:author="sanjai" w:date="2020-04-09T11:28:00Z"/>
                <w:rFonts w:ascii="Calibri" w:eastAsia="Times New Roman" w:hAnsi="Calibri"/>
                <w:color w:val="000000"/>
                <w:kern w:val="0"/>
                <w:sz w:val="22"/>
                <w:lang w:eastAsia="en-US"/>
              </w:rPr>
            </w:pPr>
            <w:ins w:id="565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5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58" w:author="sanjai" w:date="2020-04-09T11:28:00Z"/>
                <w:rFonts w:ascii="Calibri" w:eastAsia="Times New Roman" w:hAnsi="Calibri"/>
                <w:color w:val="000000"/>
                <w:kern w:val="0"/>
                <w:sz w:val="22"/>
                <w:lang w:eastAsia="en-US"/>
              </w:rPr>
            </w:pPr>
            <w:ins w:id="565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60" w:author="sanjai" w:date="2020-04-09T11:28:00Z"/>
                <w:rFonts w:ascii="Calibri" w:eastAsia="Times New Roman" w:hAnsi="Calibri"/>
                <w:color w:val="000000"/>
                <w:kern w:val="0"/>
                <w:sz w:val="22"/>
                <w:lang w:eastAsia="en-US"/>
              </w:rPr>
            </w:pPr>
            <w:ins w:id="5661"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62" w:author="sanjai" w:date="2020-04-09T11:28:00Z"/>
                <w:rFonts w:ascii="Calibri" w:eastAsia="Times New Roman" w:hAnsi="Calibri"/>
                <w:color w:val="000000"/>
                <w:kern w:val="0"/>
                <w:sz w:val="22"/>
                <w:lang w:eastAsia="en-US"/>
              </w:rPr>
            </w:pPr>
            <w:ins w:id="566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64" w:author="sanjai" w:date="2020-04-09T11:28:00Z"/>
                <w:rFonts w:ascii="Calibri" w:eastAsia="Times New Roman" w:hAnsi="Calibri"/>
                <w:color w:val="000000"/>
                <w:kern w:val="0"/>
                <w:sz w:val="22"/>
                <w:lang w:eastAsia="en-US"/>
              </w:rPr>
            </w:pPr>
            <w:ins w:id="566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66" w:author="sanjai" w:date="2020-04-09T11:28:00Z"/>
                <w:rFonts w:ascii="Calibri" w:eastAsia="Times New Roman" w:hAnsi="Calibri"/>
                <w:color w:val="000000"/>
                <w:kern w:val="0"/>
                <w:sz w:val="22"/>
                <w:lang w:eastAsia="en-US"/>
              </w:rPr>
            </w:pPr>
            <w:proofErr w:type="spellStart"/>
            <w:ins w:id="5667"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68" w:author="sanjai" w:date="2020-04-09T11:28:00Z"/>
                <w:rFonts w:ascii="Calibri" w:eastAsia="Times New Roman" w:hAnsi="Calibri"/>
                <w:color w:val="000000"/>
                <w:kern w:val="0"/>
                <w:sz w:val="22"/>
                <w:lang w:eastAsia="en-US"/>
              </w:rPr>
            </w:pPr>
            <w:ins w:id="566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670" w:author="sanjai" w:date="2020-04-09T11:28:00Z"/>
                <w:rFonts w:ascii="Calibri" w:eastAsia="Times New Roman" w:hAnsi="Calibri"/>
                <w:color w:val="000000"/>
                <w:kern w:val="0"/>
                <w:sz w:val="22"/>
                <w:lang w:eastAsia="en-US"/>
              </w:rPr>
            </w:pPr>
            <w:ins w:id="567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7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73" w:author="sanjai" w:date="2020-04-09T11:28:00Z"/>
                <w:rFonts w:ascii="Calibri" w:eastAsia="Times New Roman" w:hAnsi="Calibri"/>
                <w:color w:val="000000"/>
                <w:kern w:val="0"/>
                <w:sz w:val="22"/>
                <w:lang w:eastAsia="en-US"/>
              </w:rPr>
            </w:pPr>
            <w:ins w:id="567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75" w:author="sanjai" w:date="2020-04-09T11:28:00Z"/>
                <w:rFonts w:ascii="Calibri" w:eastAsia="Times New Roman" w:hAnsi="Calibri"/>
                <w:color w:val="000000"/>
                <w:kern w:val="0"/>
                <w:sz w:val="22"/>
                <w:lang w:eastAsia="en-US"/>
              </w:rPr>
            </w:pPr>
            <w:ins w:id="5676"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77" w:author="sanjai" w:date="2020-04-09T11:28:00Z"/>
                <w:rFonts w:ascii="Calibri" w:eastAsia="Times New Roman" w:hAnsi="Calibri"/>
                <w:color w:val="000000"/>
                <w:kern w:val="0"/>
                <w:sz w:val="22"/>
                <w:lang w:eastAsia="en-US"/>
              </w:rPr>
            </w:pPr>
            <w:ins w:id="567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79" w:author="sanjai" w:date="2020-04-09T11:28:00Z"/>
                <w:rFonts w:ascii="Calibri" w:eastAsia="Times New Roman" w:hAnsi="Calibri"/>
                <w:color w:val="000000"/>
                <w:kern w:val="0"/>
                <w:sz w:val="22"/>
                <w:lang w:eastAsia="en-US"/>
              </w:rPr>
            </w:pPr>
            <w:ins w:id="568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81" w:author="sanjai" w:date="2020-04-09T11:28:00Z"/>
                <w:rFonts w:ascii="Calibri" w:eastAsia="Times New Roman" w:hAnsi="Calibri"/>
                <w:color w:val="000000"/>
                <w:kern w:val="0"/>
                <w:sz w:val="22"/>
                <w:lang w:eastAsia="en-US"/>
              </w:rPr>
            </w:pPr>
            <w:proofErr w:type="spellStart"/>
            <w:ins w:id="5682" w:author="sanjai" w:date="2020-04-09T11:28:00Z">
              <w:r w:rsidRPr="006B254A">
                <w:rPr>
                  <w:rFonts w:ascii="Calibri" w:eastAsia="Times New Roman" w:hAnsi="Calibri"/>
                  <w:color w:val="000000"/>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683" w:author="sanjai" w:date="2020-04-09T11:28:00Z"/>
                <w:rFonts w:ascii="Calibri" w:eastAsia="Times New Roman" w:hAnsi="Calibri"/>
                <w:color w:val="000000"/>
                <w:kern w:val="0"/>
                <w:sz w:val="22"/>
                <w:lang w:eastAsia="en-US"/>
              </w:rPr>
            </w:pPr>
            <w:ins w:id="568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685" w:author="sanjai" w:date="2020-04-09T11:28:00Z"/>
                <w:rFonts w:ascii="Calibri" w:eastAsia="Times New Roman" w:hAnsi="Calibri"/>
                <w:color w:val="000000"/>
                <w:kern w:val="0"/>
                <w:sz w:val="22"/>
                <w:lang w:eastAsia="en-US"/>
              </w:rPr>
            </w:pPr>
            <w:ins w:id="568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68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88" w:author="sanjai" w:date="2020-04-09T11:28:00Z"/>
                <w:rFonts w:ascii="Calibri" w:eastAsia="Times New Roman" w:hAnsi="Calibri"/>
                <w:color w:val="000000"/>
                <w:kern w:val="0"/>
                <w:sz w:val="22"/>
                <w:lang w:eastAsia="en-US"/>
              </w:rPr>
            </w:pPr>
            <w:ins w:id="5689" w:author="sanjai" w:date="2020-04-09T11:28:00Z">
              <w:r w:rsidRPr="006B254A">
                <w:rPr>
                  <w:rFonts w:ascii="Calibri" w:eastAsia="Times New Roman" w:hAnsi="Calibri"/>
                  <w:color w:val="000000"/>
                  <w:kern w:val="0"/>
                  <w:sz w:val="22"/>
                  <w:lang w:eastAsia="en-US"/>
                </w:rPr>
                <w:lastRenderedPageBreak/>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90" w:author="sanjai" w:date="2020-04-09T11:28:00Z"/>
                <w:rFonts w:ascii="Calibri" w:eastAsia="Times New Roman" w:hAnsi="Calibri"/>
                <w:color w:val="000000"/>
                <w:kern w:val="0"/>
                <w:sz w:val="22"/>
                <w:lang w:eastAsia="en-US"/>
              </w:rPr>
            </w:pPr>
            <w:ins w:id="5691"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92" w:author="sanjai" w:date="2020-04-09T11:28:00Z"/>
                <w:rFonts w:ascii="Calibri" w:eastAsia="Times New Roman" w:hAnsi="Calibri"/>
                <w:color w:val="000000"/>
                <w:kern w:val="0"/>
                <w:sz w:val="22"/>
                <w:lang w:eastAsia="en-US"/>
              </w:rPr>
            </w:pPr>
            <w:ins w:id="569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94" w:author="sanjai" w:date="2020-04-09T11:28:00Z"/>
                <w:rFonts w:ascii="Calibri" w:eastAsia="Times New Roman" w:hAnsi="Calibri"/>
                <w:color w:val="000000"/>
                <w:kern w:val="0"/>
                <w:sz w:val="22"/>
                <w:lang w:eastAsia="en-US"/>
              </w:rPr>
            </w:pPr>
            <w:ins w:id="569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96" w:author="sanjai" w:date="2020-04-09T11:28:00Z"/>
                <w:rFonts w:ascii="Calibri" w:eastAsia="Times New Roman" w:hAnsi="Calibri"/>
                <w:color w:val="000000"/>
                <w:kern w:val="0"/>
                <w:sz w:val="22"/>
                <w:lang w:eastAsia="en-US"/>
              </w:rPr>
            </w:pPr>
            <w:proofErr w:type="spellStart"/>
            <w:ins w:id="569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698" w:author="sanjai" w:date="2020-04-09T11:28:00Z"/>
                <w:rFonts w:ascii="Calibri" w:eastAsia="Times New Roman" w:hAnsi="Calibri"/>
                <w:color w:val="000000"/>
                <w:kern w:val="0"/>
                <w:sz w:val="22"/>
                <w:lang w:eastAsia="en-US"/>
              </w:rPr>
            </w:pPr>
            <w:ins w:id="569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700" w:author="sanjai" w:date="2020-04-09T11:28:00Z"/>
                <w:rFonts w:ascii="Calibri" w:eastAsia="Times New Roman" w:hAnsi="Calibri"/>
                <w:color w:val="000000"/>
                <w:kern w:val="0"/>
                <w:sz w:val="22"/>
                <w:lang w:eastAsia="en-US"/>
              </w:rPr>
            </w:pPr>
            <w:ins w:id="570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0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03" w:author="sanjai" w:date="2020-04-09T11:28:00Z"/>
                <w:rFonts w:ascii="Calibri" w:eastAsia="Times New Roman" w:hAnsi="Calibri"/>
                <w:color w:val="000000"/>
                <w:kern w:val="0"/>
                <w:sz w:val="22"/>
                <w:lang w:eastAsia="en-US"/>
              </w:rPr>
            </w:pPr>
            <w:ins w:id="570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05" w:author="sanjai" w:date="2020-04-09T11:28:00Z"/>
                <w:rFonts w:ascii="Calibri" w:eastAsia="Times New Roman" w:hAnsi="Calibri"/>
                <w:color w:val="000000"/>
                <w:kern w:val="0"/>
                <w:sz w:val="22"/>
                <w:lang w:eastAsia="en-US"/>
              </w:rPr>
            </w:pPr>
            <w:ins w:id="5706"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07" w:author="sanjai" w:date="2020-04-09T11:28:00Z"/>
                <w:rFonts w:ascii="Calibri" w:eastAsia="Times New Roman" w:hAnsi="Calibri"/>
                <w:color w:val="000000"/>
                <w:kern w:val="0"/>
                <w:sz w:val="22"/>
                <w:lang w:eastAsia="en-US"/>
              </w:rPr>
            </w:pPr>
            <w:ins w:id="570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09" w:author="sanjai" w:date="2020-04-09T11:28:00Z"/>
                <w:rFonts w:ascii="Calibri" w:eastAsia="Times New Roman" w:hAnsi="Calibri"/>
                <w:color w:val="000000"/>
                <w:kern w:val="0"/>
                <w:sz w:val="22"/>
                <w:lang w:eastAsia="en-US"/>
              </w:rPr>
            </w:pPr>
            <w:ins w:id="571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11" w:author="sanjai" w:date="2020-04-09T11:28:00Z"/>
                <w:rFonts w:ascii="Calibri" w:eastAsia="Times New Roman" w:hAnsi="Calibri"/>
                <w:color w:val="000000"/>
                <w:kern w:val="0"/>
                <w:sz w:val="22"/>
                <w:lang w:eastAsia="en-US"/>
              </w:rPr>
            </w:pPr>
            <w:proofErr w:type="spellStart"/>
            <w:ins w:id="571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13" w:author="sanjai" w:date="2020-04-09T11:28:00Z"/>
                <w:rFonts w:ascii="Calibri" w:eastAsia="Times New Roman" w:hAnsi="Calibri"/>
                <w:color w:val="000000"/>
                <w:kern w:val="0"/>
                <w:sz w:val="22"/>
                <w:lang w:eastAsia="en-US"/>
              </w:rPr>
            </w:pPr>
            <w:ins w:id="571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715" w:author="sanjai" w:date="2020-04-09T11:28:00Z"/>
                <w:rFonts w:ascii="Calibri" w:eastAsia="Times New Roman" w:hAnsi="Calibri"/>
                <w:color w:val="000000"/>
                <w:kern w:val="0"/>
                <w:sz w:val="22"/>
                <w:lang w:eastAsia="en-US"/>
              </w:rPr>
            </w:pPr>
            <w:ins w:id="571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1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18" w:author="sanjai" w:date="2020-04-09T11:28:00Z"/>
                <w:rFonts w:ascii="Calibri" w:eastAsia="Times New Roman" w:hAnsi="Calibri"/>
                <w:color w:val="000000"/>
                <w:kern w:val="0"/>
                <w:sz w:val="22"/>
                <w:lang w:eastAsia="en-US"/>
              </w:rPr>
            </w:pPr>
            <w:ins w:id="571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20" w:author="sanjai" w:date="2020-04-09T11:28:00Z"/>
                <w:rFonts w:ascii="Calibri" w:eastAsia="Times New Roman" w:hAnsi="Calibri"/>
                <w:color w:val="000000"/>
                <w:kern w:val="0"/>
                <w:sz w:val="22"/>
                <w:lang w:eastAsia="en-US"/>
              </w:rPr>
            </w:pPr>
            <w:ins w:id="5721"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22" w:author="sanjai" w:date="2020-04-09T11:28:00Z"/>
                <w:rFonts w:ascii="Calibri" w:eastAsia="Times New Roman" w:hAnsi="Calibri"/>
                <w:color w:val="000000"/>
                <w:kern w:val="0"/>
                <w:sz w:val="22"/>
                <w:lang w:eastAsia="en-US"/>
              </w:rPr>
            </w:pPr>
            <w:ins w:id="572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24" w:author="sanjai" w:date="2020-04-09T11:28:00Z"/>
                <w:rFonts w:ascii="Calibri" w:eastAsia="Times New Roman" w:hAnsi="Calibri"/>
                <w:color w:val="000000"/>
                <w:kern w:val="0"/>
                <w:sz w:val="22"/>
                <w:lang w:eastAsia="en-US"/>
              </w:rPr>
            </w:pPr>
            <w:ins w:id="572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26" w:author="sanjai" w:date="2020-04-09T11:28:00Z"/>
                <w:rFonts w:ascii="Calibri" w:eastAsia="Times New Roman" w:hAnsi="Calibri"/>
                <w:color w:val="000000"/>
                <w:kern w:val="0"/>
                <w:sz w:val="22"/>
                <w:lang w:eastAsia="en-US"/>
              </w:rPr>
            </w:pPr>
            <w:proofErr w:type="spellStart"/>
            <w:ins w:id="572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28" w:author="sanjai" w:date="2020-04-09T11:28:00Z"/>
                <w:rFonts w:ascii="Calibri" w:eastAsia="Times New Roman" w:hAnsi="Calibri"/>
                <w:color w:val="000000"/>
                <w:kern w:val="0"/>
                <w:sz w:val="22"/>
                <w:lang w:eastAsia="en-US"/>
              </w:rPr>
            </w:pPr>
            <w:ins w:id="572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730" w:author="sanjai" w:date="2020-04-09T11:28:00Z"/>
                <w:rFonts w:ascii="Calibri" w:eastAsia="Times New Roman" w:hAnsi="Calibri"/>
                <w:color w:val="000000"/>
                <w:kern w:val="0"/>
                <w:sz w:val="22"/>
                <w:lang w:eastAsia="en-US"/>
              </w:rPr>
            </w:pPr>
            <w:ins w:id="573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3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33" w:author="sanjai" w:date="2020-04-09T11:28:00Z"/>
                <w:rFonts w:ascii="Calibri" w:eastAsia="Times New Roman" w:hAnsi="Calibri"/>
                <w:color w:val="000000"/>
                <w:kern w:val="0"/>
                <w:sz w:val="22"/>
                <w:lang w:eastAsia="en-US"/>
              </w:rPr>
            </w:pPr>
            <w:ins w:id="573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35" w:author="sanjai" w:date="2020-04-09T11:28:00Z"/>
                <w:rFonts w:ascii="Calibri" w:eastAsia="Times New Roman" w:hAnsi="Calibri"/>
                <w:color w:val="000000"/>
                <w:kern w:val="0"/>
                <w:sz w:val="22"/>
                <w:lang w:eastAsia="en-US"/>
              </w:rPr>
            </w:pPr>
            <w:ins w:id="5736"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37" w:author="sanjai" w:date="2020-04-09T11:28:00Z"/>
                <w:rFonts w:ascii="Calibri" w:eastAsia="Times New Roman" w:hAnsi="Calibri"/>
                <w:color w:val="000000"/>
                <w:kern w:val="0"/>
                <w:sz w:val="22"/>
                <w:lang w:eastAsia="en-US"/>
              </w:rPr>
            </w:pPr>
            <w:ins w:id="573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39" w:author="sanjai" w:date="2020-04-09T11:28:00Z"/>
                <w:rFonts w:ascii="Calibri" w:eastAsia="Times New Roman" w:hAnsi="Calibri"/>
                <w:color w:val="000000"/>
                <w:kern w:val="0"/>
                <w:sz w:val="22"/>
                <w:lang w:eastAsia="en-US"/>
              </w:rPr>
            </w:pPr>
            <w:ins w:id="574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41" w:author="sanjai" w:date="2020-04-09T11:28:00Z"/>
                <w:rFonts w:ascii="Calibri" w:eastAsia="Times New Roman" w:hAnsi="Calibri"/>
                <w:color w:val="000000"/>
                <w:kern w:val="0"/>
                <w:sz w:val="22"/>
                <w:lang w:eastAsia="en-US"/>
              </w:rPr>
            </w:pPr>
            <w:proofErr w:type="spellStart"/>
            <w:ins w:id="574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43" w:author="sanjai" w:date="2020-04-09T11:28:00Z"/>
                <w:rFonts w:ascii="Calibri" w:eastAsia="Times New Roman" w:hAnsi="Calibri"/>
                <w:color w:val="000000"/>
                <w:kern w:val="0"/>
                <w:sz w:val="22"/>
                <w:lang w:eastAsia="en-US"/>
              </w:rPr>
            </w:pPr>
            <w:ins w:id="574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745" w:author="sanjai" w:date="2020-04-09T11:28:00Z"/>
                <w:rFonts w:ascii="Calibri" w:eastAsia="Times New Roman" w:hAnsi="Calibri"/>
                <w:color w:val="000000"/>
                <w:kern w:val="0"/>
                <w:sz w:val="22"/>
                <w:lang w:eastAsia="en-US"/>
              </w:rPr>
            </w:pPr>
            <w:ins w:id="574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4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48" w:author="sanjai" w:date="2020-04-09T11:28:00Z"/>
                <w:rFonts w:ascii="Calibri" w:eastAsia="Times New Roman" w:hAnsi="Calibri"/>
                <w:color w:val="000000"/>
                <w:kern w:val="0"/>
                <w:sz w:val="22"/>
                <w:lang w:eastAsia="en-US"/>
              </w:rPr>
            </w:pPr>
            <w:ins w:id="574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50" w:author="sanjai" w:date="2020-04-09T11:28:00Z"/>
                <w:rFonts w:ascii="Calibri" w:eastAsia="Times New Roman" w:hAnsi="Calibri"/>
                <w:color w:val="000000"/>
                <w:kern w:val="0"/>
                <w:sz w:val="22"/>
                <w:lang w:eastAsia="en-US"/>
              </w:rPr>
            </w:pPr>
            <w:ins w:id="5751" w:author="sanjai" w:date="2020-04-09T11:28:00Z">
              <w:r w:rsidRPr="006B254A">
                <w:rPr>
                  <w:rFonts w:ascii="Calibri" w:eastAsia="Times New Roman" w:hAnsi="Calibri"/>
                  <w:color w:val="000000"/>
                  <w:kern w:val="0"/>
                  <w:sz w:val="22"/>
                  <w:lang w:eastAsia="en-US"/>
                </w:rPr>
                <w:t>9</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52" w:author="sanjai" w:date="2020-04-09T11:28:00Z"/>
                <w:rFonts w:ascii="Calibri" w:eastAsia="Times New Roman" w:hAnsi="Calibri"/>
                <w:color w:val="000000"/>
                <w:kern w:val="0"/>
                <w:sz w:val="22"/>
                <w:lang w:eastAsia="en-US"/>
              </w:rPr>
            </w:pPr>
            <w:ins w:id="575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54" w:author="sanjai" w:date="2020-04-09T11:28:00Z"/>
                <w:rFonts w:ascii="Calibri" w:eastAsia="Times New Roman" w:hAnsi="Calibri"/>
                <w:color w:val="000000"/>
                <w:kern w:val="0"/>
                <w:sz w:val="22"/>
                <w:lang w:eastAsia="en-US"/>
              </w:rPr>
            </w:pPr>
            <w:ins w:id="575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56" w:author="sanjai" w:date="2020-04-09T11:28:00Z"/>
                <w:rFonts w:ascii="Calibri" w:eastAsia="Times New Roman" w:hAnsi="Calibri"/>
                <w:color w:val="000000"/>
                <w:kern w:val="0"/>
                <w:sz w:val="22"/>
                <w:lang w:eastAsia="en-US"/>
              </w:rPr>
            </w:pPr>
            <w:proofErr w:type="spellStart"/>
            <w:ins w:id="575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58" w:author="sanjai" w:date="2020-04-09T11:28:00Z"/>
                <w:rFonts w:ascii="Calibri" w:eastAsia="Times New Roman" w:hAnsi="Calibri"/>
                <w:color w:val="000000"/>
                <w:kern w:val="0"/>
                <w:sz w:val="22"/>
                <w:lang w:eastAsia="en-US"/>
              </w:rPr>
            </w:pPr>
            <w:ins w:id="575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760" w:author="sanjai" w:date="2020-04-09T11:28:00Z"/>
                <w:rFonts w:ascii="Calibri" w:eastAsia="Times New Roman" w:hAnsi="Calibri"/>
                <w:color w:val="000000"/>
                <w:kern w:val="0"/>
                <w:sz w:val="22"/>
                <w:lang w:eastAsia="en-US"/>
              </w:rPr>
            </w:pPr>
            <w:ins w:id="576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6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63" w:author="sanjai" w:date="2020-04-09T11:28:00Z"/>
                <w:rFonts w:ascii="Calibri" w:eastAsia="Times New Roman" w:hAnsi="Calibri"/>
                <w:color w:val="000000"/>
                <w:kern w:val="0"/>
                <w:sz w:val="22"/>
                <w:lang w:eastAsia="en-US"/>
              </w:rPr>
            </w:pPr>
            <w:ins w:id="576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65" w:author="sanjai" w:date="2020-04-09T11:28:00Z"/>
                <w:rFonts w:ascii="Calibri" w:eastAsia="Times New Roman" w:hAnsi="Calibri"/>
                <w:color w:val="000000"/>
                <w:kern w:val="0"/>
                <w:sz w:val="22"/>
                <w:lang w:eastAsia="en-US"/>
              </w:rPr>
            </w:pPr>
            <w:ins w:id="5766" w:author="sanjai" w:date="2020-04-09T11:28:00Z">
              <w:r w:rsidRPr="006B254A">
                <w:rPr>
                  <w:rFonts w:ascii="Calibri" w:eastAsia="Times New Roman" w:hAnsi="Calibri"/>
                  <w:color w:val="000000"/>
                  <w:kern w:val="0"/>
                  <w:sz w:val="22"/>
                  <w:lang w:eastAsia="en-US"/>
                </w:rPr>
                <w:t>10</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67" w:author="sanjai" w:date="2020-04-09T11:28:00Z"/>
                <w:rFonts w:ascii="Calibri" w:eastAsia="Times New Roman" w:hAnsi="Calibri"/>
                <w:color w:val="000000"/>
                <w:kern w:val="0"/>
                <w:sz w:val="22"/>
                <w:lang w:eastAsia="en-US"/>
              </w:rPr>
            </w:pPr>
            <w:ins w:id="576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69" w:author="sanjai" w:date="2020-04-09T11:28:00Z"/>
                <w:rFonts w:ascii="Calibri" w:eastAsia="Times New Roman" w:hAnsi="Calibri"/>
                <w:color w:val="000000"/>
                <w:kern w:val="0"/>
                <w:sz w:val="22"/>
                <w:lang w:eastAsia="en-US"/>
              </w:rPr>
            </w:pPr>
            <w:ins w:id="577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71" w:author="sanjai" w:date="2020-04-09T11:28:00Z"/>
                <w:rFonts w:ascii="Calibri" w:eastAsia="Times New Roman" w:hAnsi="Calibri"/>
                <w:color w:val="000000"/>
                <w:kern w:val="0"/>
                <w:sz w:val="22"/>
                <w:lang w:eastAsia="en-US"/>
              </w:rPr>
            </w:pPr>
            <w:proofErr w:type="spellStart"/>
            <w:ins w:id="577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73" w:author="sanjai" w:date="2020-04-09T11:28:00Z"/>
                <w:rFonts w:ascii="Calibri" w:eastAsia="Times New Roman" w:hAnsi="Calibri"/>
                <w:color w:val="000000"/>
                <w:kern w:val="0"/>
                <w:sz w:val="22"/>
                <w:lang w:eastAsia="en-US"/>
              </w:rPr>
            </w:pPr>
            <w:ins w:id="577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775" w:author="sanjai" w:date="2020-04-09T11:28:00Z"/>
                <w:rFonts w:ascii="Calibri" w:eastAsia="Times New Roman" w:hAnsi="Calibri"/>
                <w:color w:val="000000"/>
                <w:kern w:val="0"/>
                <w:sz w:val="22"/>
                <w:lang w:eastAsia="en-US"/>
              </w:rPr>
            </w:pPr>
            <w:ins w:id="577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7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78" w:author="sanjai" w:date="2020-04-09T11:28:00Z"/>
                <w:rFonts w:ascii="Calibri" w:eastAsia="Times New Roman" w:hAnsi="Calibri"/>
                <w:color w:val="000000"/>
                <w:kern w:val="0"/>
                <w:sz w:val="22"/>
                <w:lang w:eastAsia="en-US"/>
              </w:rPr>
            </w:pPr>
            <w:ins w:id="577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80" w:author="sanjai" w:date="2020-04-09T11:28:00Z"/>
                <w:rFonts w:ascii="Calibri" w:eastAsia="Times New Roman" w:hAnsi="Calibri"/>
                <w:color w:val="000000"/>
                <w:kern w:val="0"/>
                <w:sz w:val="22"/>
                <w:lang w:eastAsia="en-US"/>
              </w:rPr>
            </w:pPr>
            <w:ins w:id="5781" w:author="sanjai" w:date="2020-04-09T11:28:00Z">
              <w:r w:rsidRPr="006B254A">
                <w:rPr>
                  <w:rFonts w:ascii="Calibri" w:eastAsia="Times New Roman" w:hAnsi="Calibri"/>
                  <w:color w:val="000000"/>
                  <w:kern w:val="0"/>
                  <w:sz w:val="22"/>
                  <w:lang w:eastAsia="en-US"/>
                </w:rPr>
                <w:t>11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82" w:author="sanjai" w:date="2020-04-09T11:28:00Z"/>
                <w:rFonts w:ascii="Calibri" w:eastAsia="Times New Roman" w:hAnsi="Calibri"/>
                <w:color w:val="000000"/>
                <w:kern w:val="0"/>
                <w:sz w:val="22"/>
                <w:lang w:eastAsia="en-US"/>
              </w:rPr>
            </w:pPr>
            <w:ins w:id="578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84" w:author="sanjai" w:date="2020-04-09T11:28:00Z"/>
                <w:rFonts w:ascii="Calibri" w:eastAsia="Times New Roman" w:hAnsi="Calibri"/>
                <w:color w:val="000000"/>
                <w:kern w:val="0"/>
                <w:sz w:val="22"/>
                <w:lang w:eastAsia="en-US"/>
              </w:rPr>
            </w:pPr>
            <w:ins w:id="578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86" w:author="sanjai" w:date="2020-04-09T11:28:00Z"/>
                <w:rFonts w:ascii="Calibri" w:eastAsia="Times New Roman" w:hAnsi="Calibri"/>
                <w:color w:val="000000"/>
                <w:kern w:val="0"/>
                <w:sz w:val="22"/>
                <w:lang w:eastAsia="en-US"/>
              </w:rPr>
            </w:pPr>
            <w:proofErr w:type="spellStart"/>
            <w:ins w:id="578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788" w:author="sanjai" w:date="2020-04-09T11:28:00Z"/>
                <w:rFonts w:ascii="Calibri" w:eastAsia="Times New Roman" w:hAnsi="Calibri"/>
                <w:color w:val="000000"/>
                <w:kern w:val="0"/>
                <w:sz w:val="22"/>
                <w:lang w:eastAsia="en-US"/>
              </w:rPr>
            </w:pPr>
            <w:ins w:id="578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790" w:author="sanjai" w:date="2020-04-09T11:28:00Z"/>
                <w:rFonts w:ascii="Calibri" w:eastAsia="Times New Roman" w:hAnsi="Calibri"/>
                <w:color w:val="000000"/>
                <w:kern w:val="0"/>
                <w:sz w:val="22"/>
                <w:lang w:eastAsia="en-US"/>
              </w:rPr>
            </w:pPr>
            <w:ins w:id="579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79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93" w:author="sanjai" w:date="2020-04-09T11:28:00Z"/>
                <w:rFonts w:ascii="Calibri" w:eastAsia="Times New Roman" w:hAnsi="Calibri"/>
                <w:color w:val="000000"/>
                <w:kern w:val="0"/>
                <w:sz w:val="22"/>
                <w:lang w:eastAsia="en-US"/>
              </w:rPr>
            </w:pPr>
            <w:ins w:id="579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95" w:author="sanjai" w:date="2020-04-09T11:28:00Z"/>
                <w:rFonts w:ascii="Calibri" w:eastAsia="Times New Roman" w:hAnsi="Calibri"/>
                <w:color w:val="000000"/>
                <w:kern w:val="0"/>
                <w:sz w:val="22"/>
                <w:lang w:eastAsia="en-US"/>
              </w:rPr>
            </w:pPr>
            <w:ins w:id="5796" w:author="sanjai" w:date="2020-04-09T11:28:00Z">
              <w:r w:rsidRPr="006B254A">
                <w:rPr>
                  <w:rFonts w:ascii="Calibri" w:eastAsia="Times New Roman" w:hAnsi="Calibri"/>
                  <w:color w:val="000000"/>
                  <w:kern w:val="0"/>
                  <w:sz w:val="22"/>
                  <w:lang w:eastAsia="en-US"/>
                </w:rPr>
                <w:t>12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97" w:author="sanjai" w:date="2020-04-09T11:28:00Z"/>
                <w:rFonts w:ascii="Calibri" w:eastAsia="Times New Roman" w:hAnsi="Calibri"/>
                <w:color w:val="000000"/>
                <w:kern w:val="0"/>
                <w:sz w:val="22"/>
                <w:lang w:eastAsia="en-US"/>
              </w:rPr>
            </w:pPr>
            <w:ins w:id="579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799" w:author="sanjai" w:date="2020-04-09T11:28:00Z"/>
                <w:rFonts w:ascii="Calibri" w:eastAsia="Times New Roman" w:hAnsi="Calibri"/>
                <w:color w:val="000000"/>
                <w:kern w:val="0"/>
                <w:sz w:val="22"/>
                <w:lang w:eastAsia="en-US"/>
              </w:rPr>
            </w:pPr>
            <w:ins w:id="580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01" w:author="sanjai" w:date="2020-04-09T11:28:00Z"/>
                <w:rFonts w:ascii="Calibri" w:eastAsia="Times New Roman" w:hAnsi="Calibri"/>
                <w:color w:val="000000"/>
                <w:kern w:val="0"/>
                <w:sz w:val="22"/>
                <w:lang w:eastAsia="en-US"/>
              </w:rPr>
            </w:pPr>
            <w:proofErr w:type="spellStart"/>
            <w:ins w:id="580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03" w:author="sanjai" w:date="2020-04-09T11:28:00Z"/>
                <w:rFonts w:ascii="Calibri" w:eastAsia="Times New Roman" w:hAnsi="Calibri"/>
                <w:color w:val="000000"/>
                <w:kern w:val="0"/>
                <w:sz w:val="22"/>
                <w:lang w:eastAsia="en-US"/>
              </w:rPr>
            </w:pPr>
            <w:ins w:id="580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805" w:author="sanjai" w:date="2020-04-09T11:28:00Z"/>
                <w:rFonts w:ascii="Calibri" w:eastAsia="Times New Roman" w:hAnsi="Calibri"/>
                <w:color w:val="000000"/>
                <w:kern w:val="0"/>
                <w:sz w:val="22"/>
                <w:lang w:eastAsia="en-US"/>
              </w:rPr>
            </w:pPr>
            <w:ins w:id="580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0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08" w:author="sanjai" w:date="2020-04-09T11:28:00Z"/>
                <w:rFonts w:ascii="Calibri" w:eastAsia="Times New Roman" w:hAnsi="Calibri"/>
                <w:color w:val="000000"/>
                <w:kern w:val="0"/>
                <w:sz w:val="22"/>
                <w:lang w:eastAsia="en-US"/>
              </w:rPr>
            </w:pPr>
            <w:ins w:id="580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10" w:author="sanjai" w:date="2020-04-09T11:28:00Z"/>
                <w:rFonts w:ascii="Calibri" w:eastAsia="Times New Roman" w:hAnsi="Calibri"/>
                <w:color w:val="000000"/>
                <w:kern w:val="0"/>
                <w:sz w:val="22"/>
                <w:lang w:eastAsia="en-US"/>
              </w:rPr>
            </w:pPr>
            <w:ins w:id="5811" w:author="sanjai" w:date="2020-04-09T11:28:00Z">
              <w:r w:rsidRPr="006B254A">
                <w:rPr>
                  <w:rFonts w:ascii="Calibri" w:eastAsia="Times New Roman" w:hAnsi="Calibri"/>
                  <w:color w:val="000000"/>
                  <w:kern w:val="0"/>
                  <w:sz w:val="22"/>
                  <w:lang w:eastAsia="en-US"/>
                </w:rPr>
                <w:t>13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12" w:author="sanjai" w:date="2020-04-09T11:28:00Z"/>
                <w:rFonts w:ascii="Calibri" w:eastAsia="Times New Roman" w:hAnsi="Calibri"/>
                <w:color w:val="000000"/>
                <w:kern w:val="0"/>
                <w:sz w:val="22"/>
                <w:lang w:eastAsia="en-US"/>
              </w:rPr>
            </w:pPr>
            <w:ins w:id="581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14" w:author="sanjai" w:date="2020-04-09T11:28:00Z"/>
                <w:rFonts w:ascii="Calibri" w:eastAsia="Times New Roman" w:hAnsi="Calibri"/>
                <w:color w:val="000000"/>
                <w:kern w:val="0"/>
                <w:sz w:val="22"/>
                <w:lang w:eastAsia="en-US"/>
              </w:rPr>
            </w:pPr>
            <w:ins w:id="581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16" w:author="sanjai" w:date="2020-04-09T11:28:00Z"/>
                <w:rFonts w:ascii="Calibri" w:eastAsia="Times New Roman" w:hAnsi="Calibri"/>
                <w:color w:val="000000"/>
                <w:kern w:val="0"/>
                <w:sz w:val="22"/>
                <w:lang w:eastAsia="en-US"/>
              </w:rPr>
            </w:pPr>
            <w:proofErr w:type="spellStart"/>
            <w:ins w:id="581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18" w:author="sanjai" w:date="2020-04-09T11:28:00Z"/>
                <w:rFonts w:ascii="Calibri" w:eastAsia="Times New Roman" w:hAnsi="Calibri"/>
                <w:color w:val="000000"/>
                <w:kern w:val="0"/>
                <w:sz w:val="22"/>
                <w:lang w:eastAsia="en-US"/>
              </w:rPr>
            </w:pPr>
            <w:ins w:id="581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820" w:author="sanjai" w:date="2020-04-09T11:28:00Z"/>
                <w:rFonts w:ascii="Calibri" w:eastAsia="Times New Roman" w:hAnsi="Calibri"/>
                <w:color w:val="000000"/>
                <w:kern w:val="0"/>
                <w:sz w:val="22"/>
                <w:lang w:eastAsia="en-US"/>
              </w:rPr>
            </w:pPr>
            <w:ins w:id="582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2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23" w:author="sanjai" w:date="2020-04-09T11:28:00Z"/>
                <w:rFonts w:ascii="Calibri" w:eastAsia="Times New Roman" w:hAnsi="Calibri"/>
                <w:color w:val="000000"/>
                <w:kern w:val="0"/>
                <w:sz w:val="22"/>
                <w:lang w:eastAsia="en-US"/>
              </w:rPr>
            </w:pPr>
            <w:ins w:id="582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25" w:author="sanjai" w:date="2020-04-09T11:28:00Z"/>
                <w:rFonts w:ascii="Calibri" w:eastAsia="Times New Roman" w:hAnsi="Calibri"/>
                <w:color w:val="000000"/>
                <w:kern w:val="0"/>
                <w:sz w:val="22"/>
                <w:lang w:eastAsia="en-US"/>
              </w:rPr>
            </w:pPr>
            <w:ins w:id="5826" w:author="sanjai" w:date="2020-04-09T11:28:00Z">
              <w:r w:rsidRPr="006B254A">
                <w:rPr>
                  <w:rFonts w:ascii="Calibri" w:eastAsia="Times New Roman" w:hAnsi="Calibri"/>
                  <w:color w:val="000000"/>
                  <w:kern w:val="0"/>
                  <w:sz w:val="22"/>
                  <w:lang w:eastAsia="en-US"/>
                </w:rPr>
                <w:t>14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27" w:author="sanjai" w:date="2020-04-09T11:28:00Z"/>
                <w:rFonts w:ascii="Calibri" w:eastAsia="Times New Roman" w:hAnsi="Calibri"/>
                <w:color w:val="000000"/>
                <w:kern w:val="0"/>
                <w:sz w:val="22"/>
                <w:lang w:eastAsia="en-US"/>
              </w:rPr>
            </w:pPr>
            <w:ins w:id="582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29" w:author="sanjai" w:date="2020-04-09T11:28:00Z"/>
                <w:rFonts w:ascii="Calibri" w:eastAsia="Times New Roman" w:hAnsi="Calibri"/>
                <w:color w:val="000000"/>
                <w:kern w:val="0"/>
                <w:sz w:val="22"/>
                <w:lang w:eastAsia="en-US"/>
              </w:rPr>
            </w:pPr>
            <w:ins w:id="583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31" w:author="sanjai" w:date="2020-04-09T11:28:00Z"/>
                <w:rFonts w:ascii="Calibri" w:eastAsia="Times New Roman" w:hAnsi="Calibri"/>
                <w:color w:val="000000"/>
                <w:kern w:val="0"/>
                <w:sz w:val="22"/>
                <w:lang w:eastAsia="en-US"/>
              </w:rPr>
            </w:pPr>
            <w:proofErr w:type="spellStart"/>
            <w:ins w:id="583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33" w:author="sanjai" w:date="2020-04-09T11:28:00Z"/>
                <w:rFonts w:ascii="Calibri" w:eastAsia="Times New Roman" w:hAnsi="Calibri"/>
                <w:color w:val="000000"/>
                <w:kern w:val="0"/>
                <w:sz w:val="22"/>
                <w:lang w:eastAsia="en-US"/>
              </w:rPr>
            </w:pPr>
            <w:ins w:id="583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835" w:author="sanjai" w:date="2020-04-09T11:28:00Z"/>
                <w:rFonts w:ascii="Calibri" w:eastAsia="Times New Roman" w:hAnsi="Calibri"/>
                <w:color w:val="000000"/>
                <w:kern w:val="0"/>
                <w:sz w:val="22"/>
                <w:lang w:eastAsia="en-US"/>
              </w:rPr>
            </w:pPr>
            <w:ins w:id="583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3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38" w:author="sanjai" w:date="2020-04-09T11:28:00Z"/>
                <w:rFonts w:ascii="Calibri" w:eastAsia="Times New Roman" w:hAnsi="Calibri"/>
                <w:color w:val="000000"/>
                <w:kern w:val="0"/>
                <w:sz w:val="22"/>
                <w:lang w:eastAsia="en-US"/>
              </w:rPr>
            </w:pPr>
            <w:ins w:id="583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40" w:author="sanjai" w:date="2020-04-09T11:28:00Z"/>
                <w:rFonts w:ascii="Calibri" w:eastAsia="Times New Roman" w:hAnsi="Calibri"/>
                <w:color w:val="000000"/>
                <w:kern w:val="0"/>
                <w:sz w:val="22"/>
                <w:lang w:eastAsia="en-US"/>
              </w:rPr>
            </w:pPr>
            <w:ins w:id="5841" w:author="sanjai" w:date="2020-04-09T11:28:00Z">
              <w:r w:rsidRPr="006B254A">
                <w:rPr>
                  <w:rFonts w:ascii="Calibri" w:eastAsia="Times New Roman" w:hAnsi="Calibri"/>
                  <w:color w:val="000000"/>
                  <w:kern w:val="0"/>
                  <w:sz w:val="22"/>
                  <w:lang w:eastAsia="en-US"/>
                </w:rPr>
                <w:t>15</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42" w:author="sanjai" w:date="2020-04-09T11:28:00Z"/>
                <w:rFonts w:ascii="Calibri" w:eastAsia="Times New Roman" w:hAnsi="Calibri"/>
                <w:color w:val="000000"/>
                <w:kern w:val="0"/>
                <w:sz w:val="22"/>
                <w:lang w:eastAsia="en-US"/>
              </w:rPr>
            </w:pPr>
            <w:ins w:id="584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44" w:author="sanjai" w:date="2020-04-09T11:28:00Z"/>
                <w:rFonts w:ascii="Calibri" w:eastAsia="Times New Roman" w:hAnsi="Calibri"/>
                <w:color w:val="000000"/>
                <w:kern w:val="0"/>
                <w:sz w:val="22"/>
                <w:lang w:eastAsia="en-US"/>
              </w:rPr>
            </w:pPr>
            <w:ins w:id="584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46" w:author="sanjai" w:date="2020-04-09T11:28:00Z"/>
                <w:rFonts w:ascii="Calibri" w:eastAsia="Times New Roman" w:hAnsi="Calibri"/>
                <w:color w:val="000000"/>
                <w:kern w:val="0"/>
                <w:sz w:val="22"/>
                <w:lang w:eastAsia="en-US"/>
              </w:rPr>
            </w:pPr>
            <w:proofErr w:type="spellStart"/>
            <w:ins w:id="584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48" w:author="sanjai" w:date="2020-04-09T11:28:00Z"/>
                <w:rFonts w:ascii="Calibri" w:eastAsia="Times New Roman" w:hAnsi="Calibri"/>
                <w:color w:val="000000"/>
                <w:kern w:val="0"/>
                <w:sz w:val="22"/>
                <w:lang w:eastAsia="en-US"/>
              </w:rPr>
            </w:pPr>
            <w:ins w:id="584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850" w:author="sanjai" w:date="2020-04-09T11:28:00Z"/>
                <w:rFonts w:ascii="Calibri" w:eastAsia="Times New Roman" w:hAnsi="Calibri"/>
                <w:color w:val="000000"/>
                <w:kern w:val="0"/>
                <w:sz w:val="22"/>
                <w:lang w:eastAsia="en-US"/>
              </w:rPr>
            </w:pPr>
            <w:ins w:id="5851"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5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53" w:author="sanjai" w:date="2020-04-09T11:28:00Z"/>
                <w:rFonts w:ascii="Calibri" w:eastAsia="Times New Roman" w:hAnsi="Calibri"/>
                <w:color w:val="000000"/>
                <w:kern w:val="0"/>
                <w:sz w:val="22"/>
                <w:lang w:eastAsia="en-US"/>
              </w:rPr>
            </w:pPr>
            <w:ins w:id="585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55" w:author="sanjai" w:date="2020-04-09T11:28:00Z"/>
                <w:rFonts w:ascii="Calibri" w:eastAsia="Times New Roman" w:hAnsi="Calibri"/>
                <w:color w:val="000000"/>
                <w:kern w:val="0"/>
                <w:sz w:val="22"/>
                <w:lang w:eastAsia="en-US"/>
              </w:rPr>
            </w:pPr>
            <w:ins w:id="5856" w:author="sanjai" w:date="2020-04-09T11:28:00Z">
              <w:r w:rsidRPr="006B254A">
                <w:rPr>
                  <w:rFonts w:ascii="Calibri" w:eastAsia="Times New Roman" w:hAnsi="Calibri"/>
                  <w:color w:val="000000"/>
                  <w:kern w:val="0"/>
                  <w:sz w:val="22"/>
                  <w:lang w:eastAsia="en-US"/>
                </w:rPr>
                <w:t>16</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57" w:author="sanjai" w:date="2020-04-09T11:28:00Z"/>
                <w:rFonts w:ascii="Calibri" w:eastAsia="Times New Roman" w:hAnsi="Calibri"/>
                <w:color w:val="000000"/>
                <w:kern w:val="0"/>
                <w:sz w:val="22"/>
                <w:lang w:eastAsia="en-US"/>
              </w:rPr>
            </w:pPr>
            <w:ins w:id="585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59" w:author="sanjai" w:date="2020-04-09T11:28:00Z"/>
                <w:rFonts w:ascii="Calibri" w:eastAsia="Times New Roman" w:hAnsi="Calibri"/>
                <w:color w:val="000000"/>
                <w:kern w:val="0"/>
                <w:sz w:val="22"/>
                <w:lang w:eastAsia="en-US"/>
              </w:rPr>
            </w:pPr>
            <w:ins w:id="586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61" w:author="sanjai" w:date="2020-04-09T11:28:00Z"/>
                <w:rFonts w:ascii="Calibri" w:eastAsia="Times New Roman" w:hAnsi="Calibri"/>
                <w:color w:val="000000"/>
                <w:kern w:val="0"/>
                <w:sz w:val="22"/>
                <w:lang w:eastAsia="en-US"/>
              </w:rPr>
            </w:pPr>
            <w:proofErr w:type="spellStart"/>
            <w:ins w:id="586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863" w:author="sanjai" w:date="2020-04-09T11:28:00Z"/>
                <w:rFonts w:ascii="Calibri" w:eastAsia="Times New Roman" w:hAnsi="Calibri"/>
                <w:color w:val="000000"/>
                <w:kern w:val="0"/>
                <w:sz w:val="22"/>
                <w:lang w:eastAsia="en-US"/>
              </w:rPr>
            </w:pPr>
            <w:ins w:id="586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865" w:author="sanjai" w:date="2020-04-09T11:28:00Z"/>
                <w:rFonts w:ascii="Calibri" w:eastAsia="Times New Roman" w:hAnsi="Calibri"/>
                <w:color w:val="000000"/>
                <w:kern w:val="0"/>
                <w:sz w:val="22"/>
                <w:lang w:eastAsia="en-US"/>
              </w:rPr>
            </w:pPr>
            <w:ins w:id="5866"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6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68" w:author="sanjai" w:date="2020-04-09T11:28:00Z"/>
                <w:rFonts w:ascii="Calibri" w:eastAsia="Times New Roman" w:hAnsi="Calibri"/>
                <w:color w:val="000000"/>
                <w:kern w:val="0"/>
                <w:sz w:val="22"/>
                <w:lang w:eastAsia="en-US"/>
              </w:rPr>
            </w:pPr>
            <w:ins w:id="586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70" w:author="sanjai" w:date="2020-04-09T11:28:00Z"/>
                <w:rFonts w:ascii="Calibri" w:eastAsia="Times New Roman" w:hAnsi="Calibri"/>
                <w:color w:val="000000"/>
                <w:kern w:val="0"/>
                <w:sz w:val="22"/>
                <w:lang w:eastAsia="en-US"/>
              </w:rPr>
            </w:pPr>
            <w:ins w:id="5871"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72" w:author="sanjai" w:date="2020-04-09T11:28:00Z"/>
                <w:rFonts w:ascii="Calibri" w:eastAsia="Times New Roman" w:hAnsi="Calibri"/>
                <w:color w:val="000000"/>
                <w:kern w:val="0"/>
                <w:sz w:val="22"/>
                <w:lang w:eastAsia="en-US"/>
              </w:rPr>
            </w:pPr>
            <w:ins w:id="5873"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74" w:author="sanjai" w:date="2020-04-09T11:28:00Z"/>
                <w:rFonts w:ascii="Calibri" w:eastAsia="Times New Roman" w:hAnsi="Calibri"/>
                <w:color w:val="000000"/>
                <w:kern w:val="0"/>
                <w:sz w:val="22"/>
                <w:lang w:eastAsia="en-US"/>
              </w:rPr>
            </w:pPr>
            <w:ins w:id="5875"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76"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877" w:author="sanjai" w:date="2020-04-09T11:28:00Z"/>
                <w:rFonts w:ascii="Calibri" w:eastAsia="Times New Roman" w:hAnsi="Calibri"/>
                <w:color w:val="000000"/>
                <w:kern w:val="0"/>
                <w:sz w:val="22"/>
                <w:lang w:eastAsia="en-US"/>
              </w:rPr>
            </w:pPr>
            <w:ins w:id="5878"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879" w:author="sanjai" w:date="2020-04-09T11:28:00Z"/>
                <w:rFonts w:ascii="Calibri" w:eastAsia="Times New Roman" w:hAnsi="Calibri"/>
                <w:color w:val="000000"/>
                <w:kern w:val="0"/>
                <w:sz w:val="22"/>
                <w:lang w:eastAsia="en-US"/>
              </w:rPr>
            </w:pPr>
            <w:ins w:id="5880"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881"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jc w:val="center"/>
              <w:rPr>
                <w:ins w:id="5882" w:author="sanjai" w:date="2020-04-09T11:28:00Z"/>
                <w:rFonts w:ascii="Calibri" w:eastAsia="Times New Roman" w:hAnsi="Calibri"/>
                <w:color w:val="000000"/>
                <w:kern w:val="0"/>
                <w:sz w:val="22"/>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3"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4"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5"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6"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7"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88" w:author="sanjai" w:date="2020-04-09T11:28:00Z"/>
                <w:rFonts w:ascii="Times New Roman" w:eastAsia="Times New Roman" w:hAnsi="Times New Roman" w:cs="Times New Roman"/>
                <w:kern w:val="0"/>
                <w:sz w:val="20"/>
                <w:szCs w:val="20"/>
                <w:lang w:eastAsia="en-US"/>
              </w:rPr>
            </w:pPr>
          </w:p>
        </w:tc>
      </w:tr>
      <w:tr w:rsidR="006B254A" w:rsidRPr="006B254A" w:rsidTr="00180CE0">
        <w:trPr>
          <w:trHeight w:val="290"/>
          <w:ins w:id="5889" w:author="sanjai" w:date="2020-04-09T11:28:00Z"/>
        </w:trPr>
        <w:tc>
          <w:tcPr>
            <w:tcW w:w="167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0" w:author="sanjai" w:date="2020-04-09T11:28:00Z"/>
                <w:rFonts w:ascii="Times New Roman" w:eastAsia="Times New Roman" w:hAnsi="Times New Roman" w:cs="Times New Roman"/>
                <w:kern w:val="0"/>
                <w:sz w:val="20"/>
                <w:szCs w:val="20"/>
                <w:lang w:eastAsia="en-US"/>
              </w:rPr>
            </w:pPr>
          </w:p>
        </w:tc>
        <w:tc>
          <w:tcPr>
            <w:tcW w:w="1127"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1" w:author="sanjai" w:date="2020-04-09T11:28:00Z"/>
                <w:rFonts w:ascii="Times New Roman" w:eastAsia="Times New Roman" w:hAnsi="Times New Roman" w:cs="Times New Roman"/>
                <w:kern w:val="0"/>
                <w:sz w:val="20"/>
                <w:szCs w:val="20"/>
                <w:lang w:eastAsia="en-US"/>
              </w:rPr>
            </w:pPr>
          </w:p>
        </w:tc>
        <w:tc>
          <w:tcPr>
            <w:tcW w:w="1285"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2" w:author="sanjai" w:date="2020-04-09T11:28:00Z"/>
                <w:rFonts w:ascii="Times New Roman" w:eastAsia="Times New Roman" w:hAnsi="Times New Roman" w:cs="Times New Roman"/>
                <w:kern w:val="0"/>
                <w:sz w:val="20"/>
                <w:szCs w:val="20"/>
                <w:lang w:eastAsia="en-US"/>
              </w:rPr>
            </w:pPr>
          </w:p>
        </w:tc>
        <w:tc>
          <w:tcPr>
            <w:tcW w:w="93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3" w:author="sanjai" w:date="2020-04-09T11:28:00Z"/>
                <w:rFonts w:ascii="Times New Roman" w:eastAsia="Times New Roman" w:hAnsi="Times New Roman" w:cs="Times New Roman"/>
                <w:kern w:val="0"/>
                <w:sz w:val="20"/>
                <w:szCs w:val="20"/>
                <w:lang w:eastAsia="en-US"/>
              </w:rPr>
            </w:pPr>
          </w:p>
        </w:tc>
        <w:tc>
          <w:tcPr>
            <w:tcW w:w="1220"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4" w:author="sanjai" w:date="2020-04-09T11:28:00Z"/>
                <w:rFonts w:ascii="Times New Roman" w:eastAsia="Times New Roman" w:hAnsi="Times New Roman" w:cs="Times New Roman"/>
                <w:kern w:val="0"/>
                <w:sz w:val="20"/>
                <w:szCs w:val="20"/>
                <w:lang w:eastAsia="en-US"/>
              </w:rPr>
            </w:pPr>
          </w:p>
        </w:tc>
        <w:tc>
          <w:tcPr>
            <w:tcW w:w="1546"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5" w:author="sanjai" w:date="2020-04-09T11:28:00Z"/>
                <w:rFonts w:ascii="Times New Roman" w:eastAsia="Times New Roman" w:hAnsi="Times New Roman" w:cs="Times New Roman"/>
                <w:kern w:val="0"/>
                <w:sz w:val="20"/>
                <w:szCs w:val="20"/>
                <w:lang w:eastAsia="en-US"/>
              </w:rPr>
            </w:pPr>
          </w:p>
        </w:tc>
        <w:tc>
          <w:tcPr>
            <w:tcW w:w="2313" w:type="dxa"/>
            <w:tcBorders>
              <w:top w:val="nil"/>
              <w:left w:val="nil"/>
              <w:bottom w:val="nil"/>
              <w:right w:val="nil"/>
            </w:tcBorders>
            <w:shd w:val="clear" w:color="auto" w:fill="auto"/>
            <w:vAlign w:val="bottom"/>
            <w:hideMark/>
          </w:tcPr>
          <w:p w:rsidR="006B254A" w:rsidRPr="006B254A" w:rsidRDefault="006B254A" w:rsidP="006B254A">
            <w:pPr>
              <w:widowControl/>
              <w:snapToGrid/>
              <w:spacing w:line="240" w:lineRule="auto"/>
              <w:rPr>
                <w:ins w:id="5896" w:author="sanjai" w:date="2020-04-09T11:28:00Z"/>
                <w:rFonts w:ascii="Times New Roman" w:eastAsia="Times New Roman" w:hAnsi="Times New Roman" w:cs="Times New Roman"/>
                <w:kern w:val="0"/>
                <w:sz w:val="20"/>
                <w:szCs w:val="20"/>
                <w:lang w:eastAsia="en-US"/>
              </w:rPr>
            </w:pPr>
          </w:p>
        </w:tc>
      </w:tr>
      <w:tr w:rsidR="006B254A" w:rsidRPr="006B254A" w:rsidTr="006B254A">
        <w:trPr>
          <w:trHeight w:val="290"/>
          <w:ins w:id="5897" w:author="sanjai" w:date="2020-04-09T11:28:00Z"/>
        </w:trPr>
        <w:tc>
          <w:tcPr>
            <w:tcW w:w="10100" w:type="dxa"/>
            <w:gridSpan w:val="7"/>
            <w:tcBorders>
              <w:top w:val="nil"/>
              <w:left w:val="nil"/>
              <w:bottom w:val="nil"/>
              <w:right w:val="nil"/>
            </w:tcBorders>
            <w:shd w:val="clear" w:color="000000" w:fill="548235"/>
            <w:vAlign w:val="bottom"/>
            <w:hideMark/>
          </w:tcPr>
          <w:p w:rsidR="006B254A" w:rsidRPr="006B254A" w:rsidRDefault="006B254A" w:rsidP="006B254A">
            <w:pPr>
              <w:widowControl/>
              <w:snapToGrid/>
              <w:spacing w:line="240" w:lineRule="auto"/>
              <w:jc w:val="center"/>
              <w:rPr>
                <w:ins w:id="5898" w:author="sanjai" w:date="2020-04-09T11:28:00Z"/>
                <w:rFonts w:ascii="Calibri" w:eastAsia="Times New Roman" w:hAnsi="Calibri"/>
                <w:b/>
                <w:bCs/>
                <w:color w:val="FFFFFF"/>
                <w:kern w:val="0"/>
                <w:sz w:val="22"/>
                <w:lang w:eastAsia="en-US"/>
              </w:rPr>
            </w:pPr>
            <w:ins w:id="5899" w:author="sanjai" w:date="2020-04-09T11:28:00Z">
              <w:r w:rsidRPr="006B254A">
                <w:rPr>
                  <w:rFonts w:ascii="Calibri" w:eastAsia="Times New Roman" w:hAnsi="Calibri"/>
                  <w:b/>
                  <w:bCs/>
                  <w:color w:val="FFFFFF"/>
                  <w:kern w:val="0"/>
                  <w:sz w:val="22"/>
                  <w:lang w:eastAsia="en-US"/>
                </w:rPr>
                <w:t>LMUL = 8</w:t>
              </w:r>
            </w:ins>
          </w:p>
        </w:tc>
      </w:tr>
      <w:tr w:rsidR="006B254A" w:rsidRPr="006B254A" w:rsidTr="00180CE0">
        <w:trPr>
          <w:trHeight w:val="290"/>
          <w:ins w:id="5900" w:author="sanjai" w:date="2020-04-09T11:28:00Z"/>
        </w:trPr>
        <w:tc>
          <w:tcPr>
            <w:tcW w:w="1673" w:type="dxa"/>
            <w:tcBorders>
              <w:top w:val="single" w:sz="4" w:space="0" w:color="8EA9DB"/>
              <w:left w:val="single" w:sz="4" w:space="0" w:color="8EA9DB"/>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01" w:author="sanjai" w:date="2020-04-09T11:28:00Z"/>
                <w:rFonts w:ascii="Calibri" w:eastAsia="Times New Roman" w:hAnsi="Calibri"/>
                <w:b/>
                <w:bCs/>
                <w:color w:val="FFFFFF"/>
                <w:kern w:val="0"/>
                <w:sz w:val="22"/>
                <w:lang w:eastAsia="en-US"/>
              </w:rPr>
            </w:pPr>
            <w:ins w:id="5902" w:author="sanjai" w:date="2020-04-09T11:28:00Z">
              <w:r w:rsidRPr="006B254A">
                <w:rPr>
                  <w:rFonts w:ascii="Calibri" w:eastAsia="Times New Roman" w:hAnsi="Calibri"/>
                  <w:b/>
                  <w:bCs/>
                  <w:color w:val="FFFFFF"/>
                  <w:kern w:val="0"/>
                  <w:sz w:val="22"/>
                  <w:lang w:eastAsia="en-US"/>
                </w:rPr>
                <w:t>Instruction</w:t>
              </w:r>
            </w:ins>
          </w:p>
        </w:tc>
        <w:tc>
          <w:tcPr>
            <w:tcW w:w="1127"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03" w:author="sanjai" w:date="2020-04-09T11:28:00Z"/>
                <w:rFonts w:ascii="Calibri" w:eastAsia="Times New Roman" w:hAnsi="Calibri"/>
                <w:b/>
                <w:bCs/>
                <w:color w:val="FFFFFF"/>
                <w:kern w:val="0"/>
                <w:sz w:val="22"/>
                <w:lang w:eastAsia="en-US"/>
              </w:rPr>
            </w:pPr>
            <w:ins w:id="5904" w:author="sanjai" w:date="2020-04-09T11:28:00Z">
              <w:r w:rsidRPr="006B254A">
                <w:rPr>
                  <w:rFonts w:ascii="Calibri" w:eastAsia="Times New Roman" w:hAnsi="Calibri"/>
                  <w:b/>
                  <w:bCs/>
                  <w:color w:val="FFFFFF"/>
                  <w:kern w:val="0"/>
                  <w:sz w:val="22"/>
                  <w:lang w:eastAsia="en-US"/>
                </w:rPr>
                <w:t>uop</w:t>
              </w:r>
            </w:ins>
          </w:p>
        </w:tc>
        <w:tc>
          <w:tcPr>
            <w:tcW w:w="1285"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05" w:author="sanjai" w:date="2020-04-09T11:28:00Z"/>
                <w:rFonts w:ascii="Calibri" w:eastAsia="Times New Roman" w:hAnsi="Calibri"/>
                <w:b/>
                <w:bCs/>
                <w:color w:val="FFFFFF"/>
                <w:kern w:val="0"/>
                <w:sz w:val="22"/>
                <w:lang w:eastAsia="en-US"/>
              </w:rPr>
            </w:pPr>
            <w:ins w:id="5906" w:author="sanjai" w:date="2020-04-09T11:28:00Z">
              <w:r w:rsidRPr="006B254A">
                <w:rPr>
                  <w:rFonts w:ascii="Calibri" w:eastAsia="Times New Roman" w:hAnsi="Calibri"/>
                  <w:b/>
                  <w:bCs/>
                  <w:color w:val="FFFFFF"/>
                  <w:kern w:val="0"/>
                  <w:sz w:val="22"/>
                  <w:lang w:eastAsia="en-US"/>
                </w:rPr>
                <w:t>vs2</w:t>
              </w:r>
            </w:ins>
          </w:p>
        </w:tc>
        <w:tc>
          <w:tcPr>
            <w:tcW w:w="93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07" w:author="sanjai" w:date="2020-04-09T11:28:00Z"/>
                <w:rFonts w:ascii="Calibri" w:eastAsia="Times New Roman" w:hAnsi="Calibri"/>
                <w:b/>
                <w:bCs/>
                <w:color w:val="FFFFFF"/>
                <w:kern w:val="0"/>
                <w:sz w:val="22"/>
                <w:lang w:eastAsia="en-US"/>
              </w:rPr>
            </w:pPr>
            <w:ins w:id="5908" w:author="sanjai" w:date="2020-04-09T11:28:00Z">
              <w:r w:rsidRPr="006B254A">
                <w:rPr>
                  <w:rFonts w:ascii="Calibri" w:eastAsia="Times New Roman" w:hAnsi="Calibri"/>
                  <w:b/>
                  <w:bCs/>
                  <w:color w:val="FFFFFF"/>
                  <w:kern w:val="0"/>
                  <w:sz w:val="22"/>
                  <w:lang w:eastAsia="en-US"/>
                </w:rPr>
                <w:t>vs1</w:t>
              </w:r>
            </w:ins>
          </w:p>
        </w:tc>
        <w:tc>
          <w:tcPr>
            <w:tcW w:w="1220"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09" w:author="sanjai" w:date="2020-04-09T11:28:00Z"/>
                <w:rFonts w:ascii="Calibri" w:eastAsia="Times New Roman" w:hAnsi="Calibri"/>
                <w:b/>
                <w:bCs/>
                <w:color w:val="FFFFFF"/>
                <w:kern w:val="0"/>
                <w:sz w:val="22"/>
                <w:lang w:eastAsia="en-US"/>
              </w:rPr>
            </w:pPr>
            <w:proofErr w:type="spellStart"/>
            <w:ins w:id="5910" w:author="sanjai" w:date="2020-04-09T11:28:00Z">
              <w:r w:rsidRPr="006B254A">
                <w:rPr>
                  <w:rFonts w:ascii="Calibri" w:eastAsia="Times New Roman" w:hAnsi="Calibri"/>
                  <w:b/>
                  <w:bCs/>
                  <w:color w:val="FFFFFF"/>
                  <w:kern w:val="0"/>
                  <w:sz w:val="22"/>
                  <w:lang w:eastAsia="en-US"/>
                </w:rPr>
                <w:t>vd</w:t>
              </w:r>
              <w:proofErr w:type="spellEnd"/>
            </w:ins>
          </w:p>
        </w:tc>
        <w:tc>
          <w:tcPr>
            <w:tcW w:w="1546" w:type="dxa"/>
            <w:tcBorders>
              <w:top w:val="single" w:sz="4" w:space="0" w:color="8EA9DB"/>
              <w:left w:val="nil"/>
              <w:bottom w:val="single" w:sz="4" w:space="0" w:color="8EA9DB"/>
              <w:right w:val="nil"/>
            </w:tcBorders>
            <w:shd w:val="clear" w:color="4472C4" w:fill="4472C4"/>
            <w:vAlign w:val="bottom"/>
            <w:hideMark/>
          </w:tcPr>
          <w:p w:rsidR="006B254A" w:rsidRPr="006B254A" w:rsidRDefault="006B254A" w:rsidP="006B254A">
            <w:pPr>
              <w:widowControl/>
              <w:snapToGrid/>
              <w:spacing w:line="240" w:lineRule="auto"/>
              <w:jc w:val="center"/>
              <w:rPr>
                <w:ins w:id="5911" w:author="sanjai" w:date="2020-04-09T11:28:00Z"/>
                <w:rFonts w:ascii="Calibri" w:eastAsia="Times New Roman" w:hAnsi="Calibri"/>
                <w:b/>
                <w:bCs/>
                <w:color w:val="FFFFFF"/>
                <w:kern w:val="0"/>
                <w:sz w:val="22"/>
                <w:lang w:eastAsia="en-US"/>
              </w:rPr>
            </w:pPr>
            <w:ins w:id="5912" w:author="sanjai" w:date="2020-04-09T11:28:00Z">
              <w:r w:rsidRPr="006B254A">
                <w:rPr>
                  <w:rFonts w:ascii="Calibri" w:eastAsia="Times New Roman" w:hAnsi="Calibri"/>
                  <w:b/>
                  <w:bCs/>
                  <w:color w:val="FFFFFF"/>
                  <w:kern w:val="0"/>
                  <w:sz w:val="22"/>
                  <w:lang w:eastAsia="en-US"/>
                </w:rPr>
                <w:t xml:space="preserve">Latency to </w:t>
              </w:r>
              <w:proofErr w:type="spellStart"/>
              <w:r w:rsidRPr="006B254A">
                <w:rPr>
                  <w:rFonts w:ascii="Calibri" w:eastAsia="Times New Roman" w:hAnsi="Calibri"/>
                  <w:b/>
                  <w:bCs/>
                  <w:color w:val="FFFFFF"/>
                  <w:kern w:val="0"/>
                  <w:sz w:val="22"/>
                  <w:lang w:eastAsia="en-US"/>
                </w:rPr>
                <w:t>vd</w:t>
              </w:r>
              <w:proofErr w:type="spellEnd"/>
            </w:ins>
          </w:p>
        </w:tc>
        <w:tc>
          <w:tcPr>
            <w:tcW w:w="2313" w:type="dxa"/>
            <w:tcBorders>
              <w:top w:val="single" w:sz="4" w:space="0" w:color="8EA9DB"/>
              <w:left w:val="nil"/>
              <w:bottom w:val="single" w:sz="4" w:space="0" w:color="8EA9DB"/>
              <w:right w:val="single" w:sz="4" w:space="0" w:color="8EA9DB"/>
            </w:tcBorders>
            <w:shd w:val="clear" w:color="4472C4" w:fill="4472C4"/>
            <w:vAlign w:val="bottom"/>
            <w:hideMark/>
          </w:tcPr>
          <w:p w:rsidR="006B254A" w:rsidRPr="006B254A" w:rsidRDefault="006B254A" w:rsidP="006B254A">
            <w:pPr>
              <w:widowControl/>
              <w:snapToGrid/>
              <w:spacing w:line="240" w:lineRule="auto"/>
              <w:jc w:val="center"/>
              <w:rPr>
                <w:ins w:id="5913" w:author="sanjai" w:date="2020-04-09T11:28:00Z"/>
                <w:rFonts w:ascii="Calibri" w:eastAsia="Times New Roman" w:hAnsi="Calibri"/>
                <w:b/>
                <w:bCs/>
                <w:color w:val="FFFFFF"/>
                <w:kern w:val="0"/>
                <w:sz w:val="22"/>
                <w:lang w:eastAsia="en-US"/>
              </w:rPr>
            </w:pPr>
            <w:ins w:id="5914" w:author="sanjai" w:date="2020-04-09T11:28:00Z">
              <w:r w:rsidRPr="006B254A">
                <w:rPr>
                  <w:rFonts w:ascii="Calibri" w:eastAsia="Times New Roman" w:hAnsi="Calibri"/>
                  <w:b/>
                  <w:bCs/>
                  <w:color w:val="FFFFFF"/>
                  <w:kern w:val="0"/>
                  <w:sz w:val="22"/>
                  <w:lang w:eastAsia="en-US"/>
                </w:rPr>
                <w:t>Comment</w:t>
              </w:r>
            </w:ins>
          </w:p>
        </w:tc>
      </w:tr>
      <w:tr w:rsidR="006B254A" w:rsidRPr="006B254A" w:rsidTr="00180CE0">
        <w:trPr>
          <w:trHeight w:val="290"/>
          <w:ins w:id="591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16" w:author="sanjai" w:date="2020-04-09T11:28:00Z"/>
                <w:rFonts w:ascii="Calibri" w:eastAsia="Times New Roman" w:hAnsi="Calibri"/>
                <w:b/>
                <w:bCs/>
                <w:color w:val="000000"/>
                <w:kern w:val="0"/>
                <w:sz w:val="22"/>
                <w:lang w:eastAsia="en-US"/>
              </w:rPr>
            </w:pPr>
            <w:proofErr w:type="spellStart"/>
            <w:ins w:id="5917" w:author="sanjai" w:date="2020-04-09T11:28:00Z">
              <w:r w:rsidRPr="006B254A">
                <w:rPr>
                  <w:rFonts w:ascii="Calibri" w:eastAsia="Times New Roman" w:hAnsi="Calibri"/>
                  <w:b/>
                  <w:bCs/>
                  <w:color w:val="000000"/>
                  <w:kern w:val="0"/>
                  <w:sz w:val="22"/>
                  <w:lang w:eastAsia="en-US"/>
                </w:rPr>
                <w:t>vslideup</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18" w:author="sanjai" w:date="2020-04-09T11:28:00Z"/>
                <w:rFonts w:ascii="Calibri" w:eastAsia="Times New Roman" w:hAnsi="Calibri"/>
                <w:color w:val="000000"/>
                <w:kern w:val="0"/>
                <w:sz w:val="22"/>
                <w:lang w:eastAsia="en-US"/>
              </w:rPr>
            </w:pPr>
            <w:ins w:id="5919"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20" w:author="sanjai" w:date="2020-04-09T11:28:00Z"/>
                <w:rFonts w:ascii="Calibri" w:eastAsia="Times New Roman" w:hAnsi="Calibri"/>
                <w:color w:val="000000"/>
                <w:kern w:val="0"/>
                <w:sz w:val="22"/>
                <w:lang w:eastAsia="en-US"/>
              </w:rPr>
            </w:pPr>
            <w:ins w:id="5921"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22" w:author="sanjai" w:date="2020-04-09T11:28:00Z"/>
                <w:rFonts w:ascii="Calibri" w:eastAsia="Times New Roman" w:hAnsi="Calibri"/>
                <w:color w:val="000000"/>
                <w:kern w:val="0"/>
                <w:sz w:val="22"/>
                <w:lang w:eastAsia="en-US"/>
              </w:rPr>
            </w:pPr>
            <w:ins w:id="592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24" w:author="sanjai" w:date="2020-04-09T11:28:00Z"/>
                <w:rFonts w:ascii="Calibri" w:eastAsia="Times New Roman" w:hAnsi="Calibri"/>
                <w:color w:val="000000"/>
                <w:kern w:val="0"/>
                <w:sz w:val="22"/>
                <w:lang w:eastAsia="en-US"/>
              </w:rPr>
            </w:pPr>
            <w:proofErr w:type="spellStart"/>
            <w:ins w:id="592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926" w:author="sanjai" w:date="2020-04-09T11:28:00Z"/>
                <w:rFonts w:ascii="Calibri" w:eastAsia="Times New Roman" w:hAnsi="Calibri"/>
                <w:color w:val="000000"/>
                <w:kern w:val="0"/>
                <w:sz w:val="22"/>
                <w:lang w:eastAsia="en-US"/>
              </w:rPr>
            </w:pPr>
            <w:ins w:id="5927"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928" w:author="sanjai" w:date="2020-04-09T11:28:00Z"/>
                <w:rFonts w:ascii="Calibri" w:eastAsia="Times New Roman" w:hAnsi="Calibri"/>
                <w:color w:val="000000"/>
                <w:kern w:val="0"/>
                <w:sz w:val="22"/>
                <w:lang w:eastAsia="en-US"/>
              </w:rPr>
            </w:pPr>
            <w:ins w:id="592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93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31" w:author="sanjai" w:date="2020-04-09T11:28:00Z"/>
                <w:rFonts w:ascii="Calibri" w:eastAsia="Times New Roman" w:hAnsi="Calibri"/>
                <w:color w:val="000000"/>
                <w:kern w:val="0"/>
                <w:sz w:val="22"/>
                <w:lang w:eastAsia="en-US"/>
              </w:rPr>
            </w:pPr>
            <w:ins w:id="593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33" w:author="sanjai" w:date="2020-04-09T11:28:00Z"/>
                <w:rFonts w:ascii="Calibri" w:eastAsia="Times New Roman" w:hAnsi="Calibri"/>
                <w:color w:val="000000"/>
                <w:kern w:val="0"/>
                <w:sz w:val="22"/>
                <w:lang w:eastAsia="en-US"/>
              </w:rPr>
            </w:pPr>
            <w:ins w:id="5934"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35" w:author="sanjai" w:date="2020-04-09T11:28:00Z"/>
                <w:rFonts w:ascii="Calibri" w:eastAsia="Times New Roman" w:hAnsi="Calibri"/>
                <w:color w:val="000000"/>
                <w:kern w:val="0"/>
                <w:sz w:val="22"/>
                <w:lang w:eastAsia="en-US"/>
              </w:rPr>
            </w:pPr>
            <w:ins w:id="5936"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37" w:author="sanjai" w:date="2020-04-09T11:28:00Z"/>
                <w:rFonts w:ascii="Calibri" w:eastAsia="Times New Roman" w:hAnsi="Calibri"/>
                <w:color w:val="000000"/>
                <w:kern w:val="0"/>
                <w:sz w:val="22"/>
                <w:lang w:eastAsia="en-US"/>
              </w:rPr>
            </w:pPr>
            <w:ins w:id="593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39" w:author="sanjai" w:date="2020-04-09T11:28:00Z"/>
                <w:rFonts w:ascii="Calibri" w:eastAsia="Times New Roman" w:hAnsi="Calibri"/>
                <w:color w:val="000000"/>
                <w:kern w:val="0"/>
                <w:sz w:val="22"/>
                <w:lang w:eastAsia="en-US"/>
              </w:rPr>
            </w:pPr>
            <w:proofErr w:type="spellStart"/>
            <w:ins w:id="594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941" w:author="sanjai" w:date="2020-04-09T11:28:00Z"/>
                <w:rFonts w:ascii="Calibri" w:eastAsia="Times New Roman" w:hAnsi="Calibri"/>
                <w:color w:val="000000"/>
                <w:kern w:val="0"/>
                <w:sz w:val="22"/>
                <w:lang w:eastAsia="en-US"/>
              </w:rPr>
            </w:pPr>
            <w:ins w:id="5942"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943" w:author="sanjai" w:date="2020-04-09T11:28:00Z"/>
                <w:rFonts w:ascii="Calibri" w:eastAsia="Times New Roman" w:hAnsi="Calibri"/>
                <w:color w:val="000000"/>
                <w:kern w:val="0"/>
                <w:sz w:val="22"/>
                <w:lang w:eastAsia="en-US"/>
              </w:rPr>
            </w:pPr>
            <w:ins w:id="594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94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46" w:author="sanjai" w:date="2020-04-09T11:28:00Z"/>
                <w:rFonts w:ascii="Calibri" w:eastAsia="Times New Roman" w:hAnsi="Calibri"/>
                <w:color w:val="000000"/>
                <w:kern w:val="0"/>
                <w:sz w:val="22"/>
                <w:lang w:eastAsia="en-US"/>
              </w:rPr>
            </w:pPr>
            <w:ins w:id="594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48" w:author="sanjai" w:date="2020-04-09T11:28:00Z"/>
                <w:rFonts w:ascii="Calibri" w:eastAsia="Times New Roman" w:hAnsi="Calibri"/>
                <w:color w:val="000000"/>
                <w:kern w:val="0"/>
                <w:sz w:val="22"/>
                <w:lang w:eastAsia="en-US"/>
              </w:rPr>
            </w:pPr>
            <w:ins w:id="5949"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50" w:author="sanjai" w:date="2020-04-09T11:28:00Z"/>
                <w:rFonts w:ascii="Calibri" w:eastAsia="Times New Roman" w:hAnsi="Calibri"/>
                <w:color w:val="000000"/>
                <w:kern w:val="0"/>
                <w:sz w:val="22"/>
                <w:lang w:eastAsia="en-US"/>
              </w:rPr>
            </w:pPr>
            <w:ins w:id="5951"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52" w:author="sanjai" w:date="2020-04-09T11:28:00Z"/>
                <w:rFonts w:ascii="Calibri" w:eastAsia="Times New Roman" w:hAnsi="Calibri"/>
                <w:color w:val="000000"/>
                <w:kern w:val="0"/>
                <w:sz w:val="22"/>
                <w:lang w:eastAsia="en-US"/>
              </w:rPr>
            </w:pPr>
            <w:ins w:id="595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54" w:author="sanjai" w:date="2020-04-09T11:28:00Z"/>
                <w:rFonts w:ascii="Calibri" w:eastAsia="Times New Roman" w:hAnsi="Calibri"/>
                <w:color w:val="000000"/>
                <w:kern w:val="0"/>
                <w:sz w:val="22"/>
                <w:lang w:eastAsia="en-US"/>
              </w:rPr>
            </w:pPr>
            <w:proofErr w:type="spellStart"/>
            <w:ins w:id="595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956" w:author="sanjai" w:date="2020-04-09T11:28:00Z"/>
                <w:rFonts w:ascii="Calibri" w:eastAsia="Times New Roman" w:hAnsi="Calibri"/>
                <w:color w:val="000000"/>
                <w:kern w:val="0"/>
                <w:sz w:val="22"/>
                <w:lang w:eastAsia="en-US"/>
              </w:rPr>
            </w:pPr>
            <w:ins w:id="5957"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958" w:author="sanjai" w:date="2020-04-09T11:28:00Z"/>
                <w:rFonts w:ascii="Calibri" w:eastAsia="Times New Roman" w:hAnsi="Calibri"/>
                <w:color w:val="000000"/>
                <w:kern w:val="0"/>
                <w:sz w:val="22"/>
                <w:lang w:eastAsia="en-US"/>
              </w:rPr>
            </w:pPr>
            <w:ins w:id="595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96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61" w:author="sanjai" w:date="2020-04-09T11:28:00Z"/>
                <w:rFonts w:ascii="Calibri" w:eastAsia="Times New Roman" w:hAnsi="Calibri"/>
                <w:color w:val="000000"/>
                <w:kern w:val="0"/>
                <w:sz w:val="22"/>
                <w:lang w:eastAsia="en-US"/>
              </w:rPr>
            </w:pPr>
            <w:ins w:id="596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63" w:author="sanjai" w:date="2020-04-09T11:28:00Z"/>
                <w:rFonts w:ascii="Calibri" w:eastAsia="Times New Roman" w:hAnsi="Calibri"/>
                <w:color w:val="000000"/>
                <w:kern w:val="0"/>
                <w:sz w:val="22"/>
                <w:lang w:eastAsia="en-US"/>
              </w:rPr>
            </w:pPr>
            <w:ins w:id="5964"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65" w:author="sanjai" w:date="2020-04-09T11:28:00Z"/>
                <w:rFonts w:ascii="Calibri" w:eastAsia="Times New Roman" w:hAnsi="Calibri"/>
                <w:color w:val="000000"/>
                <w:kern w:val="0"/>
                <w:sz w:val="22"/>
                <w:lang w:eastAsia="en-US"/>
              </w:rPr>
            </w:pPr>
            <w:ins w:id="5966"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67" w:author="sanjai" w:date="2020-04-09T11:28:00Z"/>
                <w:rFonts w:ascii="Calibri" w:eastAsia="Times New Roman" w:hAnsi="Calibri"/>
                <w:color w:val="000000"/>
                <w:kern w:val="0"/>
                <w:sz w:val="22"/>
                <w:lang w:eastAsia="en-US"/>
              </w:rPr>
            </w:pPr>
            <w:ins w:id="596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69" w:author="sanjai" w:date="2020-04-09T11:28:00Z"/>
                <w:rFonts w:ascii="Calibri" w:eastAsia="Times New Roman" w:hAnsi="Calibri"/>
                <w:color w:val="000000"/>
                <w:kern w:val="0"/>
                <w:sz w:val="22"/>
                <w:lang w:eastAsia="en-US"/>
              </w:rPr>
            </w:pPr>
            <w:proofErr w:type="spellStart"/>
            <w:ins w:id="597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5971" w:author="sanjai" w:date="2020-04-09T11:28:00Z"/>
                <w:rFonts w:ascii="Calibri" w:eastAsia="Times New Roman" w:hAnsi="Calibri"/>
                <w:color w:val="000000"/>
                <w:kern w:val="0"/>
                <w:sz w:val="22"/>
                <w:lang w:eastAsia="en-US"/>
              </w:rPr>
            </w:pPr>
            <w:ins w:id="5972"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5973" w:author="sanjai" w:date="2020-04-09T11:28:00Z"/>
                <w:rFonts w:ascii="Calibri" w:eastAsia="Times New Roman" w:hAnsi="Calibri"/>
                <w:color w:val="000000"/>
                <w:kern w:val="0"/>
                <w:sz w:val="22"/>
                <w:lang w:eastAsia="en-US"/>
              </w:rPr>
            </w:pPr>
            <w:ins w:id="597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97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76" w:author="sanjai" w:date="2020-04-09T11:28:00Z"/>
                <w:rFonts w:ascii="Calibri" w:eastAsia="Times New Roman" w:hAnsi="Calibri"/>
                <w:color w:val="000000"/>
                <w:kern w:val="0"/>
                <w:sz w:val="22"/>
                <w:lang w:eastAsia="en-US"/>
              </w:rPr>
            </w:pPr>
            <w:ins w:id="597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78" w:author="sanjai" w:date="2020-04-09T11:28:00Z"/>
                <w:rFonts w:ascii="Calibri" w:eastAsia="Times New Roman" w:hAnsi="Calibri"/>
                <w:color w:val="000000"/>
                <w:kern w:val="0"/>
                <w:sz w:val="22"/>
                <w:lang w:eastAsia="en-US"/>
              </w:rPr>
            </w:pPr>
            <w:ins w:id="5979"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80" w:author="sanjai" w:date="2020-04-09T11:28:00Z"/>
                <w:rFonts w:ascii="Calibri" w:eastAsia="Times New Roman" w:hAnsi="Calibri"/>
                <w:color w:val="000000"/>
                <w:kern w:val="0"/>
                <w:sz w:val="22"/>
                <w:lang w:eastAsia="en-US"/>
              </w:rPr>
            </w:pPr>
            <w:ins w:id="5981"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82" w:author="sanjai" w:date="2020-04-09T11:28:00Z"/>
                <w:rFonts w:ascii="Calibri" w:eastAsia="Times New Roman" w:hAnsi="Calibri"/>
                <w:color w:val="000000"/>
                <w:kern w:val="0"/>
                <w:sz w:val="22"/>
                <w:lang w:eastAsia="en-US"/>
              </w:rPr>
            </w:pPr>
            <w:ins w:id="598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5984" w:author="sanjai" w:date="2020-04-09T11:28:00Z"/>
                <w:rFonts w:ascii="Calibri" w:eastAsia="Times New Roman" w:hAnsi="Calibri"/>
                <w:color w:val="000000"/>
                <w:kern w:val="0"/>
                <w:sz w:val="22"/>
                <w:lang w:eastAsia="en-US"/>
              </w:rPr>
            </w:pPr>
            <w:proofErr w:type="spellStart"/>
            <w:ins w:id="598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[start+4]</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5986" w:author="sanjai" w:date="2020-04-09T11:28:00Z"/>
                <w:rFonts w:ascii="Calibri" w:eastAsia="Times New Roman" w:hAnsi="Calibri"/>
                <w:color w:val="000000"/>
                <w:kern w:val="0"/>
                <w:sz w:val="22"/>
                <w:lang w:eastAsia="en-US"/>
              </w:rPr>
            </w:pPr>
            <w:ins w:id="5987"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5988" w:author="sanjai" w:date="2020-04-09T11:28:00Z"/>
                <w:rFonts w:ascii="Calibri" w:eastAsia="Times New Roman" w:hAnsi="Calibri"/>
                <w:color w:val="000000"/>
                <w:kern w:val="0"/>
                <w:sz w:val="22"/>
                <w:lang w:eastAsia="en-US"/>
              </w:rPr>
            </w:pPr>
            <w:ins w:id="598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599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91" w:author="sanjai" w:date="2020-04-09T11:28:00Z"/>
                <w:rFonts w:ascii="Calibri" w:eastAsia="Times New Roman" w:hAnsi="Calibri"/>
                <w:color w:val="000000"/>
                <w:kern w:val="0"/>
                <w:sz w:val="22"/>
                <w:lang w:eastAsia="en-US"/>
              </w:rPr>
            </w:pPr>
            <w:ins w:id="599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93" w:author="sanjai" w:date="2020-04-09T11:28:00Z"/>
                <w:rFonts w:ascii="Calibri" w:eastAsia="Times New Roman" w:hAnsi="Calibri"/>
                <w:color w:val="000000"/>
                <w:kern w:val="0"/>
                <w:sz w:val="22"/>
                <w:lang w:eastAsia="en-US"/>
              </w:rPr>
            </w:pPr>
            <w:ins w:id="5994"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95" w:author="sanjai" w:date="2020-04-09T11:28:00Z"/>
                <w:rFonts w:ascii="Calibri" w:eastAsia="Times New Roman" w:hAnsi="Calibri"/>
                <w:color w:val="000000"/>
                <w:kern w:val="0"/>
                <w:sz w:val="22"/>
                <w:lang w:eastAsia="en-US"/>
              </w:rPr>
            </w:pPr>
            <w:ins w:id="5996"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97" w:author="sanjai" w:date="2020-04-09T11:28:00Z"/>
                <w:rFonts w:ascii="Calibri" w:eastAsia="Times New Roman" w:hAnsi="Calibri"/>
                <w:color w:val="000000"/>
                <w:kern w:val="0"/>
                <w:sz w:val="22"/>
                <w:lang w:eastAsia="en-US"/>
              </w:rPr>
            </w:pPr>
            <w:ins w:id="599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5999" w:author="sanjai" w:date="2020-04-09T11:28:00Z"/>
                <w:rFonts w:ascii="Calibri" w:eastAsia="Times New Roman" w:hAnsi="Calibri"/>
                <w:color w:val="000000"/>
                <w:kern w:val="0"/>
                <w:sz w:val="22"/>
                <w:lang w:eastAsia="en-US"/>
              </w:rPr>
            </w:pPr>
            <w:proofErr w:type="spellStart"/>
            <w:ins w:id="600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[start+5]</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001" w:author="sanjai" w:date="2020-04-09T11:28:00Z"/>
                <w:rFonts w:ascii="Calibri" w:eastAsia="Times New Roman" w:hAnsi="Calibri"/>
                <w:color w:val="000000"/>
                <w:kern w:val="0"/>
                <w:sz w:val="22"/>
                <w:lang w:eastAsia="en-US"/>
              </w:rPr>
            </w:pPr>
            <w:ins w:id="6002"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003" w:author="sanjai" w:date="2020-04-09T11:28:00Z"/>
                <w:rFonts w:ascii="Calibri" w:eastAsia="Times New Roman" w:hAnsi="Calibri"/>
                <w:color w:val="000000"/>
                <w:kern w:val="0"/>
                <w:sz w:val="22"/>
                <w:lang w:eastAsia="en-US"/>
              </w:rPr>
            </w:pPr>
            <w:ins w:id="600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0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06" w:author="sanjai" w:date="2020-04-09T11:28:00Z"/>
                <w:rFonts w:ascii="Calibri" w:eastAsia="Times New Roman" w:hAnsi="Calibri"/>
                <w:color w:val="000000"/>
                <w:kern w:val="0"/>
                <w:sz w:val="22"/>
                <w:lang w:eastAsia="en-US"/>
              </w:rPr>
            </w:pPr>
            <w:ins w:id="600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08" w:author="sanjai" w:date="2020-04-09T11:28:00Z"/>
                <w:rFonts w:ascii="Calibri" w:eastAsia="Times New Roman" w:hAnsi="Calibri"/>
                <w:color w:val="000000"/>
                <w:kern w:val="0"/>
                <w:sz w:val="22"/>
                <w:lang w:eastAsia="en-US"/>
              </w:rPr>
            </w:pPr>
            <w:ins w:id="6009"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10" w:author="sanjai" w:date="2020-04-09T11:28:00Z"/>
                <w:rFonts w:ascii="Calibri" w:eastAsia="Times New Roman" w:hAnsi="Calibri"/>
                <w:color w:val="000000"/>
                <w:kern w:val="0"/>
                <w:sz w:val="22"/>
                <w:lang w:eastAsia="en-US"/>
              </w:rPr>
            </w:pPr>
            <w:ins w:id="6011"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12" w:author="sanjai" w:date="2020-04-09T11:28:00Z"/>
                <w:rFonts w:ascii="Calibri" w:eastAsia="Times New Roman" w:hAnsi="Calibri"/>
                <w:color w:val="000000"/>
                <w:kern w:val="0"/>
                <w:sz w:val="22"/>
                <w:lang w:eastAsia="en-US"/>
              </w:rPr>
            </w:pPr>
            <w:ins w:id="601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14" w:author="sanjai" w:date="2020-04-09T11:28:00Z"/>
                <w:rFonts w:ascii="Calibri" w:eastAsia="Times New Roman" w:hAnsi="Calibri"/>
                <w:color w:val="000000"/>
                <w:kern w:val="0"/>
                <w:sz w:val="22"/>
                <w:lang w:eastAsia="en-US"/>
              </w:rPr>
            </w:pPr>
            <w:proofErr w:type="spellStart"/>
            <w:ins w:id="601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[start+6]</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6016" w:author="sanjai" w:date="2020-04-09T11:28:00Z"/>
                <w:rFonts w:ascii="Calibri" w:eastAsia="Times New Roman" w:hAnsi="Calibri"/>
                <w:color w:val="000000"/>
                <w:kern w:val="0"/>
                <w:sz w:val="22"/>
                <w:lang w:eastAsia="en-US"/>
              </w:rPr>
            </w:pPr>
            <w:ins w:id="6017"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018" w:author="sanjai" w:date="2020-04-09T11:28:00Z"/>
                <w:rFonts w:ascii="Calibri" w:eastAsia="Times New Roman" w:hAnsi="Calibri"/>
                <w:color w:val="000000"/>
                <w:kern w:val="0"/>
                <w:sz w:val="22"/>
                <w:lang w:eastAsia="en-US"/>
              </w:rPr>
            </w:pPr>
            <w:ins w:id="6019"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20"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21" w:author="sanjai" w:date="2020-04-09T11:28:00Z"/>
                <w:rFonts w:ascii="Calibri" w:eastAsia="Times New Roman" w:hAnsi="Calibri"/>
                <w:color w:val="000000"/>
                <w:kern w:val="0"/>
                <w:sz w:val="22"/>
                <w:lang w:eastAsia="en-US"/>
              </w:rPr>
            </w:pPr>
            <w:ins w:id="6022"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23" w:author="sanjai" w:date="2020-04-09T11:28:00Z"/>
                <w:rFonts w:ascii="Calibri" w:eastAsia="Times New Roman" w:hAnsi="Calibri"/>
                <w:color w:val="000000"/>
                <w:kern w:val="0"/>
                <w:sz w:val="22"/>
                <w:lang w:eastAsia="en-US"/>
              </w:rPr>
            </w:pPr>
            <w:ins w:id="6024"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25" w:author="sanjai" w:date="2020-04-09T11:28:00Z"/>
                <w:rFonts w:ascii="Calibri" w:eastAsia="Times New Roman" w:hAnsi="Calibri"/>
                <w:color w:val="000000"/>
                <w:kern w:val="0"/>
                <w:sz w:val="22"/>
                <w:lang w:eastAsia="en-US"/>
              </w:rPr>
            </w:pPr>
            <w:ins w:id="6026"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27" w:author="sanjai" w:date="2020-04-09T11:28:00Z"/>
                <w:rFonts w:ascii="Calibri" w:eastAsia="Times New Roman" w:hAnsi="Calibri"/>
                <w:color w:val="000000"/>
                <w:kern w:val="0"/>
                <w:sz w:val="22"/>
                <w:lang w:eastAsia="en-US"/>
              </w:rPr>
            </w:pPr>
            <w:ins w:id="6028"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29" w:author="sanjai" w:date="2020-04-09T11:28:00Z"/>
                <w:rFonts w:ascii="Calibri" w:eastAsia="Times New Roman" w:hAnsi="Calibri"/>
                <w:color w:val="000000"/>
                <w:kern w:val="0"/>
                <w:sz w:val="22"/>
                <w:lang w:eastAsia="en-US"/>
              </w:rPr>
            </w:pPr>
            <w:proofErr w:type="spellStart"/>
            <w:ins w:id="6030"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[start+7]</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031" w:author="sanjai" w:date="2020-04-09T11:28:00Z"/>
                <w:rFonts w:ascii="Calibri" w:eastAsia="Times New Roman" w:hAnsi="Calibri"/>
                <w:color w:val="000000"/>
                <w:kern w:val="0"/>
                <w:sz w:val="22"/>
                <w:lang w:eastAsia="en-US"/>
              </w:rPr>
            </w:pPr>
            <w:ins w:id="6032"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033" w:author="sanjai" w:date="2020-04-09T11:28:00Z"/>
                <w:rFonts w:ascii="Calibri" w:eastAsia="Times New Roman" w:hAnsi="Calibri"/>
                <w:color w:val="000000"/>
                <w:kern w:val="0"/>
                <w:sz w:val="22"/>
                <w:lang w:eastAsia="en-US"/>
              </w:rPr>
            </w:pPr>
            <w:ins w:id="6034"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35"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36" w:author="sanjai" w:date="2020-04-09T11:28:00Z"/>
                <w:rFonts w:ascii="Calibri" w:eastAsia="Times New Roman" w:hAnsi="Calibri"/>
                <w:color w:val="000000"/>
                <w:kern w:val="0"/>
                <w:sz w:val="22"/>
                <w:lang w:eastAsia="en-US"/>
              </w:rPr>
            </w:pPr>
            <w:ins w:id="603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38" w:author="sanjai" w:date="2020-04-09T11:28:00Z"/>
                <w:rFonts w:ascii="Calibri" w:eastAsia="Times New Roman" w:hAnsi="Calibri"/>
                <w:color w:val="000000"/>
                <w:kern w:val="0"/>
                <w:sz w:val="22"/>
                <w:lang w:eastAsia="en-US"/>
              </w:rPr>
            </w:pPr>
            <w:ins w:id="6039"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40" w:author="sanjai" w:date="2020-04-09T11:28:00Z"/>
                <w:rFonts w:ascii="Calibri" w:eastAsia="Times New Roman" w:hAnsi="Calibri"/>
                <w:color w:val="000000"/>
                <w:kern w:val="0"/>
                <w:sz w:val="22"/>
                <w:lang w:eastAsia="en-US"/>
              </w:rPr>
            </w:pPr>
            <w:ins w:id="6041"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42" w:author="sanjai" w:date="2020-04-09T11:28:00Z"/>
                <w:rFonts w:ascii="Calibri" w:eastAsia="Times New Roman" w:hAnsi="Calibri"/>
                <w:color w:val="000000"/>
                <w:kern w:val="0"/>
                <w:sz w:val="22"/>
                <w:lang w:eastAsia="en-US"/>
              </w:rPr>
            </w:pPr>
            <w:ins w:id="604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44"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45" w:author="sanjai" w:date="2020-04-09T11:28:00Z"/>
                <w:rFonts w:ascii="Calibri" w:eastAsia="Times New Roman" w:hAnsi="Calibri"/>
                <w:color w:val="000000"/>
                <w:kern w:val="0"/>
                <w:sz w:val="22"/>
                <w:lang w:eastAsia="en-US"/>
              </w:rPr>
            </w:pPr>
            <w:ins w:id="6046"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047" w:author="sanjai" w:date="2020-04-09T11:28:00Z"/>
                <w:rFonts w:ascii="Calibri" w:eastAsia="Times New Roman" w:hAnsi="Calibri"/>
                <w:color w:val="000000"/>
                <w:kern w:val="0"/>
                <w:sz w:val="22"/>
                <w:lang w:eastAsia="en-US"/>
              </w:rPr>
            </w:pPr>
            <w:ins w:id="604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4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50" w:author="sanjai" w:date="2020-04-09T11:28:00Z"/>
                <w:rFonts w:ascii="Calibri" w:eastAsia="Times New Roman" w:hAnsi="Calibri"/>
                <w:b/>
                <w:bCs/>
                <w:color w:val="000000"/>
                <w:kern w:val="0"/>
                <w:sz w:val="22"/>
                <w:lang w:eastAsia="en-US"/>
              </w:rPr>
            </w:pPr>
            <w:proofErr w:type="spellStart"/>
            <w:ins w:id="6051" w:author="sanjai" w:date="2020-04-09T11:28:00Z">
              <w:r w:rsidRPr="006B254A">
                <w:rPr>
                  <w:rFonts w:ascii="Calibri" w:eastAsia="Times New Roman" w:hAnsi="Calibri"/>
                  <w:b/>
                  <w:bCs/>
                  <w:color w:val="000000"/>
                  <w:kern w:val="0"/>
                  <w:sz w:val="22"/>
                  <w:lang w:eastAsia="en-US"/>
                </w:rPr>
                <w:t>vslidedown</w:t>
              </w:r>
              <w:proofErr w:type="spellEnd"/>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52" w:author="sanjai" w:date="2020-04-09T11:28:00Z"/>
                <w:rFonts w:ascii="Calibri" w:eastAsia="Times New Roman" w:hAnsi="Calibri"/>
                <w:color w:val="000000"/>
                <w:kern w:val="0"/>
                <w:sz w:val="22"/>
                <w:lang w:eastAsia="en-US"/>
              </w:rPr>
            </w:pPr>
            <w:ins w:id="6053"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54" w:author="sanjai" w:date="2020-04-09T11:28:00Z"/>
                <w:rFonts w:ascii="Calibri" w:eastAsia="Times New Roman" w:hAnsi="Calibri"/>
                <w:color w:val="000000"/>
                <w:kern w:val="0"/>
                <w:sz w:val="22"/>
                <w:lang w:eastAsia="en-US"/>
              </w:rPr>
            </w:pPr>
            <w:ins w:id="6055" w:author="sanjai" w:date="2020-04-09T11:28:00Z">
              <w:r w:rsidRPr="006B254A">
                <w:rPr>
                  <w:rFonts w:ascii="Calibri" w:eastAsia="Times New Roman" w:hAnsi="Calibri"/>
                  <w:color w:val="000000"/>
                  <w:kern w:val="0"/>
                  <w:sz w:val="22"/>
                  <w:lang w:eastAsia="en-US"/>
                </w:rPr>
                <w:t>vs2[start]</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56" w:author="sanjai" w:date="2020-04-09T11:28:00Z"/>
                <w:rFonts w:ascii="Calibri" w:eastAsia="Times New Roman" w:hAnsi="Calibri"/>
                <w:color w:val="000000"/>
                <w:kern w:val="0"/>
                <w:sz w:val="22"/>
                <w:lang w:eastAsia="en-US"/>
              </w:rPr>
            </w:pPr>
            <w:ins w:id="605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58" w:author="sanjai" w:date="2020-04-09T11:28:00Z"/>
                <w:rFonts w:ascii="Calibri" w:eastAsia="Times New Roman" w:hAnsi="Calibri"/>
                <w:color w:val="000000"/>
                <w:kern w:val="0"/>
                <w:sz w:val="22"/>
                <w:lang w:eastAsia="en-US"/>
              </w:rPr>
            </w:pPr>
            <w:proofErr w:type="spellStart"/>
            <w:ins w:id="605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60" w:author="sanjai" w:date="2020-04-09T11:28:00Z"/>
                <w:rFonts w:ascii="Calibri" w:eastAsia="Times New Roman" w:hAnsi="Calibri"/>
                <w:color w:val="000000"/>
                <w:kern w:val="0"/>
                <w:sz w:val="22"/>
                <w:lang w:eastAsia="en-US"/>
              </w:rPr>
            </w:pPr>
            <w:ins w:id="606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062" w:author="sanjai" w:date="2020-04-09T11:28:00Z"/>
                <w:rFonts w:ascii="Calibri" w:eastAsia="Times New Roman" w:hAnsi="Calibri"/>
                <w:color w:val="000000"/>
                <w:kern w:val="0"/>
                <w:sz w:val="22"/>
                <w:lang w:eastAsia="en-US"/>
              </w:rPr>
            </w:pPr>
            <w:ins w:id="606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6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65" w:author="sanjai" w:date="2020-04-09T11:28:00Z"/>
                <w:rFonts w:ascii="Calibri" w:eastAsia="Times New Roman" w:hAnsi="Calibri"/>
                <w:color w:val="000000"/>
                <w:kern w:val="0"/>
                <w:sz w:val="22"/>
                <w:lang w:eastAsia="en-US"/>
              </w:rPr>
            </w:pPr>
            <w:ins w:id="606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67" w:author="sanjai" w:date="2020-04-09T11:28:00Z"/>
                <w:rFonts w:ascii="Calibri" w:eastAsia="Times New Roman" w:hAnsi="Calibri"/>
                <w:color w:val="000000"/>
                <w:kern w:val="0"/>
                <w:sz w:val="22"/>
                <w:lang w:eastAsia="en-US"/>
              </w:rPr>
            </w:pPr>
            <w:ins w:id="6068"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69" w:author="sanjai" w:date="2020-04-09T11:28:00Z"/>
                <w:rFonts w:ascii="Calibri" w:eastAsia="Times New Roman" w:hAnsi="Calibri"/>
                <w:color w:val="000000"/>
                <w:kern w:val="0"/>
                <w:sz w:val="22"/>
                <w:lang w:eastAsia="en-US"/>
              </w:rPr>
            </w:pPr>
            <w:ins w:id="6070" w:author="sanjai" w:date="2020-04-09T11:28:00Z">
              <w:r w:rsidRPr="006B254A">
                <w:rPr>
                  <w:rFonts w:ascii="Calibri" w:eastAsia="Times New Roman" w:hAnsi="Calibri"/>
                  <w:color w:val="000000"/>
                  <w:kern w:val="0"/>
                  <w:sz w:val="22"/>
                  <w:lang w:eastAsia="en-US"/>
                </w:rPr>
                <w:t>vs2[start+1]</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71" w:author="sanjai" w:date="2020-04-09T11:28:00Z"/>
                <w:rFonts w:ascii="Calibri" w:eastAsia="Times New Roman" w:hAnsi="Calibri"/>
                <w:color w:val="000000"/>
                <w:kern w:val="0"/>
                <w:sz w:val="22"/>
                <w:lang w:eastAsia="en-US"/>
              </w:rPr>
            </w:pPr>
            <w:ins w:id="607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73" w:author="sanjai" w:date="2020-04-09T11:28:00Z"/>
                <w:rFonts w:ascii="Calibri" w:eastAsia="Times New Roman" w:hAnsi="Calibri"/>
                <w:color w:val="000000"/>
                <w:kern w:val="0"/>
                <w:sz w:val="22"/>
                <w:lang w:eastAsia="en-US"/>
              </w:rPr>
            </w:pPr>
            <w:proofErr w:type="spellStart"/>
            <w:ins w:id="607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75" w:author="sanjai" w:date="2020-04-09T11:28:00Z"/>
                <w:rFonts w:ascii="Calibri" w:eastAsia="Times New Roman" w:hAnsi="Calibri"/>
                <w:color w:val="000000"/>
                <w:kern w:val="0"/>
                <w:sz w:val="22"/>
                <w:lang w:eastAsia="en-US"/>
              </w:rPr>
            </w:pPr>
            <w:ins w:id="607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077" w:author="sanjai" w:date="2020-04-09T11:28:00Z"/>
                <w:rFonts w:ascii="Calibri" w:eastAsia="Times New Roman" w:hAnsi="Calibri"/>
                <w:color w:val="000000"/>
                <w:kern w:val="0"/>
                <w:sz w:val="22"/>
                <w:lang w:eastAsia="en-US"/>
              </w:rPr>
            </w:pPr>
            <w:ins w:id="607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7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80" w:author="sanjai" w:date="2020-04-09T11:28:00Z"/>
                <w:rFonts w:ascii="Calibri" w:eastAsia="Times New Roman" w:hAnsi="Calibri"/>
                <w:color w:val="000000"/>
                <w:kern w:val="0"/>
                <w:sz w:val="22"/>
                <w:lang w:eastAsia="en-US"/>
              </w:rPr>
            </w:pPr>
            <w:ins w:id="608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82" w:author="sanjai" w:date="2020-04-09T11:28:00Z"/>
                <w:rFonts w:ascii="Calibri" w:eastAsia="Times New Roman" w:hAnsi="Calibri"/>
                <w:color w:val="000000"/>
                <w:kern w:val="0"/>
                <w:sz w:val="22"/>
                <w:lang w:eastAsia="en-US"/>
              </w:rPr>
            </w:pPr>
            <w:ins w:id="6083"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84" w:author="sanjai" w:date="2020-04-09T11:28:00Z"/>
                <w:rFonts w:ascii="Calibri" w:eastAsia="Times New Roman" w:hAnsi="Calibri"/>
                <w:color w:val="000000"/>
                <w:kern w:val="0"/>
                <w:sz w:val="22"/>
                <w:lang w:eastAsia="en-US"/>
              </w:rPr>
            </w:pPr>
            <w:ins w:id="6085" w:author="sanjai" w:date="2020-04-09T11:28:00Z">
              <w:r w:rsidRPr="006B254A">
                <w:rPr>
                  <w:rFonts w:ascii="Calibri" w:eastAsia="Times New Roman" w:hAnsi="Calibri"/>
                  <w:color w:val="000000"/>
                  <w:kern w:val="0"/>
                  <w:sz w:val="22"/>
                  <w:lang w:eastAsia="en-US"/>
                </w:rPr>
                <w:t>vs2[start+2]</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86" w:author="sanjai" w:date="2020-04-09T11:28:00Z"/>
                <w:rFonts w:ascii="Calibri" w:eastAsia="Times New Roman" w:hAnsi="Calibri"/>
                <w:color w:val="000000"/>
                <w:kern w:val="0"/>
                <w:sz w:val="22"/>
                <w:lang w:eastAsia="en-US"/>
              </w:rPr>
            </w:pPr>
            <w:ins w:id="608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88" w:author="sanjai" w:date="2020-04-09T11:28:00Z"/>
                <w:rFonts w:ascii="Calibri" w:eastAsia="Times New Roman" w:hAnsi="Calibri"/>
                <w:color w:val="000000"/>
                <w:kern w:val="0"/>
                <w:sz w:val="22"/>
                <w:lang w:eastAsia="en-US"/>
              </w:rPr>
            </w:pPr>
            <w:proofErr w:type="spellStart"/>
            <w:ins w:id="608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090" w:author="sanjai" w:date="2020-04-09T11:28:00Z"/>
                <w:rFonts w:ascii="Calibri" w:eastAsia="Times New Roman" w:hAnsi="Calibri"/>
                <w:color w:val="000000"/>
                <w:kern w:val="0"/>
                <w:sz w:val="22"/>
                <w:lang w:eastAsia="en-US"/>
              </w:rPr>
            </w:pPr>
            <w:ins w:id="609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092" w:author="sanjai" w:date="2020-04-09T11:28:00Z"/>
                <w:rFonts w:ascii="Calibri" w:eastAsia="Times New Roman" w:hAnsi="Calibri"/>
                <w:color w:val="000000"/>
                <w:kern w:val="0"/>
                <w:sz w:val="22"/>
                <w:lang w:eastAsia="en-US"/>
              </w:rPr>
            </w:pPr>
            <w:ins w:id="609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09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95" w:author="sanjai" w:date="2020-04-09T11:28:00Z"/>
                <w:rFonts w:ascii="Calibri" w:eastAsia="Times New Roman" w:hAnsi="Calibri"/>
                <w:color w:val="000000"/>
                <w:kern w:val="0"/>
                <w:sz w:val="22"/>
                <w:lang w:eastAsia="en-US"/>
              </w:rPr>
            </w:pPr>
            <w:ins w:id="609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97" w:author="sanjai" w:date="2020-04-09T11:28:00Z"/>
                <w:rFonts w:ascii="Calibri" w:eastAsia="Times New Roman" w:hAnsi="Calibri"/>
                <w:color w:val="000000"/>
                <w:kern w:val="0"/>
                <w:sz w:val="22"/>
                <w:lang w:eastAsia="en-US"/>
              </w:rPr>
            </w:pPr>
            <w:ins w:id="6098"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099" w:author="sanjai" w:date="2020-04-09T11:28:00Z"/>
                <w:rFonts w:ascii="Calibri" w:eastAsia="Times New Roman" w:hAnsi="Calibri"/>
                <w:color w:val="000000"/>
                <w:kern w:val="0"/>
                <w:sz w:val="22"/>
                <w:lang w:eastAsia="en-US"/>
              </w:rPr>
            </w:pPr>
            <w:ins w:id="6100" w:author="sanjai" w:date="2020-04-09T11:28:00Z">
              <w:r w:rsidRPr="006B254A">
                <w:rPr>
                  <w:rFonts w:ascii="Calibri" w:eastAsia="Times New Roman" w:hAnsi="Calibri"/>
                  <w:color w:val="000000"/>
                  <w:kern w:val="0"/>
                  <w:sz w:val="22"/>
                  <w:lang w:eastAsia="en-US"/>
                </w:rPr>
                <w:t>vs2[start+3]</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01" w:author="sanjai" w:date="2020-04-09T11:28:00Z"/>
                <w:rFonts w:ascii="Calibri" w:eastAsia="Times New Roman" w:hAnsi="Calibri"/>
                <w:color w:val="000000"/>
                <w:kern w:val="0"/>
                <w:sz w:val="22"/>
                <w:lang w:eastAsia="en-US"/>
              </w:rPr>
            </w:pPr>
            <w:ins w:id="610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03" w:author="sanjai" w:date="2020-04-09T11:28:00Z"/>
                <w:rFonts w:ascii="Calibri" w:eastAsia="Times New Roman" w:hAnsi="Calibri"/>
                <w:color w:val="000000"/>
                <w:kern w:val="0"/>
                <w:sz w:val="22"/>
                <w:lang w:eastAsia="en-US"/>
              </w:rPr>
            </w:pPr>
            <w:proofErr w:type="spellStart"/>
            <w:ins w:id="610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05" w:author="sanjai" w:date="2020-04-09T11:28:00Z"/>
                <w:rFonts w:ascii="Calibri" w:eastAsia="Times New Roman" w:hAnsi="Calibri"/>
                <w:color w:val="000000"/>
                <w:kern w:val="0"/>
                <w:sz w:val="22"/>
                <w:lang w:eastAsia="en-US"/>
              </w:rPr>
            </w:pPr>
            <w:ins w:id="610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107" w:author="sanjai" w:date="2020-04-09T11:28:00Z"/>
                <w:rFonts w:ascii="Calibri" w:eastAsia="Times New Roman" w:hAnsi="Calibri"/>
                <w:color w:val="000000"/>
                <w:kern w:val="0"/>
                <w:sz w:val="22"/>
                <w:lang w:eastAsia="en-US"/>
              </w:rPr>
            </w:pPr>
            <w:ins w:id="610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0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10" w:author="sanjai" w:date="2020-04-09T11:28:00Z"/>
                <w:rFonts w:ascii="Calibri" w:eastAsia="Times New Roman" w:hAnsi="Calibri"/>
                <w:color w:val="000000"/>
                <w:kern w:val="0"/>
                <w:sz w:val="22"/>
                <w:lang w:eastAsia="en-US"/>
              </w:rPr>
            </w:pPr>
            <w:ins w:id="611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12" w:author="sanjai" w:date="2020-04-09T11:28:00Z"/>
                <w:rFonts w:ascii="Calibri" w:eastAsia="Times New Roman" w:hAnsi="Calibri"/>
                <w:color w:val="000000"/>
                <w:kern w:val="0"/>
                <w:sz w:val="22"/>
                <w:lang w:eastAsia="en-US"/>
              </w:rPr>
            </w:pPr>
            <w:ins w:id="6113"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14" w:author="sanjai" w:date="2020-04-09T11:28:00Z"/>
                <w:rFonts w:ascii="Calibri" w:eastAsia="Times New Roman" w:hAnsi="Calibri"/>
                <w:color w:val="000000"/>
                <w:kern w:val="0"/>
                <w:sz w:val="22"/>
                <w:lang w:eastAsia="en-US"/>
              </w:rPr>
            </w:pPr>
            <w:ins w:id="6115" w:author="sanjai" w:date="2020-04-09T11:28:00Z">
              <w:r w:rsidRPr="006B254A">
                <w:rPr>
                  <w:rFonts w:ascii="Calibri" w:eastAsia="Times New Roman" w:hAnsi="Calibri"/>
                  <w:color w:val="000000"/>
                  <w:kern w:val="0"/>
                  <w:sz w:val="22"/>
                  <w:lang w:eastAsia="en-US"/>
                </w:rPr>
                <w:t>vs2[start+4]</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16" w:author="sanjai" w:date="2020-04-09T11:28:00Z"/>
                <w:rFonts w:ascii="Calibri" w:eastAsia="Times New Roman" w:hAnsi="Calibri"/>
                <w:color w:val="000000"/>
                <w:kern w:val="0"/>
                <w:sz w:val="22"/>
                <w:lang w:eastAsia="en-US"/>
              </w:rPr>
            </w:pPr>
            <w:ins w:id="611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18" w:author="sanjai" w:date="2020-04-09T11:28:00Z"/>
                <w:rFonts w:ascii="Calibri" w:eastAsia="Times New Roman" w:hAnsi="Calibri"/>
                <w:color w:val="000000"/>
                <w:kern w:val="0"/>
                <w:sz w:val="22"/>
                <w:lang w:eastAsia="en-US"/>
              </w:rPr>
            </w:pPr>
            <w:proofErr w:type="spellStart"/>
            <w:ins w:id="611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20" w:author="sanjai" w:date="2020-04-09T11:28:00Z"/>
                <w:rFonts w:ascii="Calibri" w:eastAsia="Times New Roman" w:hAnsi="Calibri"/>
                <w:color w:val="000000"/>
                <w:kern w:val="0"/>
                <w:sz w:val="22"/>
                <w:lang w:eastAsia="en-US"/>
              </w:rPr>
            </w:pPr>
            <w:ins w:id="612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122" w:author="sanjai" w:date="2020-04-09T11:28:00Z"/>
                <w:rFonts w:ascii="Calibri" w:eastAsia="Times New Roman" w:hAnsi="Calibri"/>
                <w:color w:val="000000"/>
                <w:kern w:val="0"/>
                <w:sz w:val="22"/>
                <w:lang w:eastAsia="en-US"/>
              </w:rPr>
            </w:pPr>
            <w:ins w:id="612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2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25" w:author="sanjai" w:date="2020-04-09T11:28:00Z"/>
                <w:rFonts w:ascii="Calibri" w:eastAsia="Times New Roman" w:hAnsi="Calibri"/>
                <w:color w:val="000000"/>
                <w:kern w:val="0"/>
                <w:sz w:val="22"/>
                <w:lang w:eastAsia="en-US"/>
              </w:rPr>
            </w:pPr>
            <w:ins w:id="612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27" w:author="sanjai" w:date="2020-04-09T11:28:00Z"/>
                <w:rFonts w:ascii="Calibri" w:eastAsia="Times New Roman" w:hAnsi="Calibri"/>
                <w:color w:val="000000"/>
                <w:kern w:val="0"/>
                <w:sz w:val="22"/>
                <w:lang w:eastAsia="en-US"/>
              </w:rPr>
            </w:pPr>
            <w:ins w:id="6128"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29" w:author="sanjai" w:date="2020-04-09T11:28:00Z"/>
                <w:rFonts w:ascii="Calibri" w:eastAsia="Times New Roman" w:hAnsi="Calibri"/>
                <w:color w:val="000000"/>
                <w:kern w:val="0"/>
                <w:sz w:val="22"/>
                <w:lang w:eastAsia="en-US"/>
              </w:rPr>
            </w:pPr>
            <w:ins w:id="6130" w:author="sanjai" w:date="2020-04-09T11:28:00Z">
              <w:r w:rsidRPr="006B254A">
                <w:rPr>
                  <w:rFonts w:ascii="Calibri" w:eastAsia="Times New Roman" w:hAnsi="Calibri"/>
                  <w:color w:val="000000"/>
                  <w:kern w:val="0"/>
                  <w:sz w:val="22"/>
                  <w:lang w:eastAsia="en-US"/>
                </w:rPr>
                <w:t>vs2[start+5]</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31" w:author="sanjai" w:date="2020-04-09T11:28:00Z"/>
                <w:rFonts w:ascii="Calibri" w:eastAsia="Times New Roman" w:hAnsi="Calibri"/>
                <w:color w:val="000000"/>
                <w:kern w:val="0"/>
                <w:sz w:val="22"/>
                <w:lang w:eastAsia="en-US"/>
              </w:rPr>
            </w:pPr>
            <w:ins w:id="613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33" w:author="sanjai" w:date="2020-04-09T11:28:00Z"/>
                <w:rFonts w:ascii="Calibri" w:eastAsia="Times New Roman" w:hAnsi="Calibri"/>
                <w:color w:val="000000"/>
                <w:kern w:val="0"/>
                <w:sz w:val="22"/>
                <w:lang w:eastAsia="en-US"/>
              </w:rPr>
            </w:pPr>
            <w:proofErr w:type="spellStart"/>
            <w:ins w:id="613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35" w:author="sanjai" w:date="2020-04-09T11:28:00Z"/>
                <w:rFonts w:ascii="Calibri" w:eastAsia="Times New Roman" w:hAnsi="Calibri"/>
                <w:color w:val="000000"/>
                <w:kern w:val="0"/>
                <w:sz w:val="22"/>
                <w:lang w:eastAsia="en-US"/>
              </w:rPr>
            </w:pPr>
            <w:ins w:id="613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137" w:author="sanjai" w:date="2020-04-09T11:28:00Z"/>
                <w:rFonts w:ascii="Calibri" w:eastAsia="Times New Roman" w:hAnsi="Calibri"/>
                <w:color w:val="000000"/>
                <w:kern w:val="0"/>
                <w:sz w:val="22"/>
                <w:lang w:eastAsia="en-US"/>
              </w:rPr>
            </w:pPr>
            <w:ins w:id="613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3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40" w:author="sanjai" w:date="2020-04-09T11:28:00Z"/>
                <w:rFonts w:ascii="Calibri" w:eastAsia="Times New Roman" w:hAnsi="Calibri"/>
                <w:color w:val="000000"/>
                <w:kern w:val="0"/>
                <w:sz w:val="22"/>
                <w:lang w:eastAsia="en-US"/>
              </w:rPr>
            </w:pPr>
            <w:ins w:id="614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42" w:author="sanjai" w:date="2020-04-09T11:28:00Z"/>
                <w:rFonts w:ascii="Calibri" w:eastAsia="Times New Roman" w:hAnsi="Calibri"/>
                <w:color w:val="000000"/>
                <w:kern w:val="0"/>
                <w:sz w:val="22"/>
                <w:lang w:eastAsia="en-US"/>
              </w:rPr>
            </w:pPr>
            <w:ins w:id="6143"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44" w:author="sanjai" w:date="2020-04-09T11:28:00Z"/>
                <w:rFonts w:ascii="Calibri" w:eastAsia="Times New Roman" w:hAnsi="Calibri"/>
                <w:color w:val="000000"/>
                <w:kern w:val="0"/>
                <w:sz w:val="22"/>
                <w:lang w:eastAsia="en-US"/>
              </w:rPr>
            </w:pPr>
            <w:ins w:id="6145" w:author="sanjai" w:date="2020-04-09T11:28:00Z">
              <w:r w:rsidRPr="006B254A">
                <w:rPr>
                  <w:rFonts w:ascii="Calibri" w:eastAsia="Times New Roman" w:hAnsi="Calibri"/>
                  <w:color w:val="000000"/>
                  <w:kern w:val="0"/>
                  <w:sz w:val="22"/>
                  <w:lang w:eastAsia="en-US"/>
                </w:rPr>
                <w:t>vs2[start+6]</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46" w:author="sanjai" w:date="2020-04-09T11:28:00Z"/>
                <w:rFonts w:ascii="Calibri" w:eastAsia="Times New Roman" w:hAnsi="Calibri"/>
                <w:color w:val="000000"/>
                <w:kern w:val="0"/>
                <w:sz w:val="22"/>
                <w:lang w:eastAsia="en-US"/>
              </w:rPr>
            </w:pPr>
            <w:ins w:id="614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48" w:author="sanjai" w:date="2020-04-09T11:28:00Z"/>
                <w:rFonts w:ascii="Calibri" w:eastAsia="Times New Roman" w:hAnsi="Calibri"/>
                <w:color w:val="000000"/>
                <w:kern w:val="0"/>
                <w:sz w:val="22"/>
                <w:lang w:eastAsia="en-US"/>
              </w:rPr>
            </w:pPr>
            <w:proofErr w:type="spellStart"/>
            <w:ins w:id="614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50" w:author="sanjai" w:date="2020-04-09T11:28:00Z"/>
                <w:rFonts w:ascii="Calibri" w:eastAsia="Times New Roman" w:hAnsi="Calibri"/>
                <w:color w:val="000000"/>
                <w:kern w:val="0"/>
                <w:sz w:val="22"/>
                <w:lang w:eastAsia="en-US"/>
              </w:rPr>
            </w:pPr>
            <w:ins w:id="6151"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152" w:author="sanjai" w:date="2020-04-09T11:28:00Z"/>
                <w:rFonts w:ascii="Calibri" w:eastAsia="Times New Roman" w:hAnsi="Calibri"/>
                <w:color w:val="000000"/>
                <w:kern w:val="0"/>
                <w:sz w:val="22"/>
                <w:lang w:eastAsia="en-US"/>
              </w:rPr>
            </w:pPr>
            <w:ins w:id="6153"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5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55" w:author="sanjai" w:date="2020-04-09T11:28:00Z"/>
                <w:rFonts w:ascii="Calibri" w:eastAsia="Times New Roman" w:hAnsi="Calibri"/>
                <w:color w:val="000000"/>
                <w:kern w:val="0"/>
                <w:sz w:val="22"/>
                <w:lang w:eastAsia="en-US"/>
              </w:rPr>
            </w:pPr>
            <w:ins w:id="615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57" w:author="sanjai" w:date="2020-04-09T11:28:00Z"/>
                <w:rFonts w:ascii="Calibri" w:eastAsia="Times New Roman" w:hAnsi="Calibri"/>
                <w:color w:val="000000"/>
                <w:kern w:val="0"/>
                <w:sz w:val="22"/>
                <w:lang w:eastAsia="en-US"/>
              </w:rPr>
            </w:pPr>
            <w:ins w:id="6158"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59" w:author="sanjai" w:date="2020-04-09T11:28:00Z"/>
                <w:rFonts w:ascii="Calibri" w:eastAsia="Times New Roman" w:hAnsi="Calibri"/>
                <w:color w:val="000000"/>
                <w:kern w:val="0"/>
                <w:sz w:val="22"/>
                <w:lang w:eastAsia="en-US"/>
              </w:rPr>
            </w:pPr>
            <w:ins w:id="6160" w:author="sanjai" w:date="2020-04-09T11:28:00Z">
              <w:r w:rsidRPr="006B254A">
                <w:rPr>
                  <w:rFonts w:ascii="Calibri" w:eastAsia="Times New Roman" w:hAnsi="Calibri"/>
                  <w:color w:val="000000"/>
                  <w:kern w:val="0"/>
                  <w:sz w:val="22"/>
                  <w:lang w:eastAsia="en-US"/>
                </w:rPr>
                <w:t>vs2[start+7]</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61" w:author="sanjai" w:date="2020-04-09T11:28:00Z"/>
                <w:rFonts w:ascii="Calibri" w:eastAsia="Times New Roman" w:hAnsi="Calibri"/>
                <w:color w:val="000000"/>
                <w:kern w:val="0"/>
                <w:sz w:val="22"/>
                <w:lang w:eastAsia="en-US"/>
              </w:rPr>
            </w:pPr>
            <w:ins w:id="616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63" w:author="sanjai" w:date="2020-04-09T11:28:00Z"/>
                <w:rFonts w:ascii="Calibri" w:eastAsia="Times New Roman" w:hAnsi="Calibri"/>
                <w:color w:val="000000"/>
                <w:kern w:val="0"/>
                <w:sz w:val="22"/>
                <w:lang w:eastAsia="en-US"/>
              </w:rPr>
            </w:pPr>
            <w:proofErr w:type="spellStart"/>
            <w:ins w:id="616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65" w:author="sanjai" w:date="2020-04-09T11:28:00Z"/>
                <w:rFonts w:ascii="Calibri" w:eastAsia="Times New Roman" w:hAnsi="Calibri"/>
                <w:color w:val="000000"/>
                <w:kern w:val="0"/>
                <w:sz w:val="22"/>
                <w:lang w:eastAsia="en-US"/>
              </w:rPr>
            </w:pPr>
            <w:ins w:id="6166" w:author="sanjai" w:date="2020-04-09T11:28:00Z">
              <w:r w:rsidRPr="006B254A">
                <w:rPr>
                  <w:rFonts w:ascii="Calibri" w:eastAsia="Times New Roman" w:hAnsi="Calibri"/>
                  <w:color w:val="000000"/>
                  <w:kern w:val="0"/>
                  <w:sz w:val="22"/>
                  <w:lang w:eastAsia="en-US"/>
                </w:rPr>
                <w:t>3</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167" w:author="sanjai" w:date="2020-04-09T11:28:00Z"/>
                <w:rFonts w:ascii="Calibri" w:eastAsia="Times New Roman" w:hAnsi="Calibri"/>
                <w:color w:val="000000"/>
                <w:kern w:val="0"/>
                <w:sz w:val="22"/>
                <w:lang w:eastAsia="en-US"/>
              </w:rPr>
            </w:pPr>
            <w:ins w:id="6168"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6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0" w:author="sanjai" w:date="2020-04-09T11:28:00Z"/>
                <w:rFonts w:ascii="Calibri" w:eastAsia="Times New Roman" w:hAnsi="Calibri"/>
                <w:color w:val="000000"/>
                <w:kern w:val="0"/>
                <w:sz w:val="22"/>
                <w:lang w:eastAsia="en-US"/>
              </w:rPr>
            </w:pPr>
            <w:ins w:id="617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2" w:author="sanjai" w:date="2020-04-09T11:28:00Z"/>
                <w:rFonts w:ascii="Calibri" w:eastAsia="Times New Roman" w:hAnsi="Calibri"/>
                <w:color w:val="000000"/>
                <w:kern w:val="0"/>
                <w:sz w:val="22"/>
                <w:lang w:eastAsia="en-US"/>
              </w:rPr>
            </w:pPr>
            <w:ins w:id="6173"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4" w:author="sanjai" w:date="2020-04-09T11:28:00Z"/>
                <w:rFonts w:ascii="Calibri" w:eastAsia="Times New Roman" w:hAnsi="Calibri"/>
                <w:color w:val="000000"/>
                <w:kern w:val="0"/>
                <w:sz w:val="22"/>
                <w:lang w:eastAsia="en-US"/>
              </w:rPr>
            </w:pPr>
            <w:ins w:id="6175"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6" w:author="sanjai" w:date="2020-04-09T11:28:00Z"/>
                <w:rFonts w:ascii="Calibri" w:eastAsia="Times New Roman" w:hAnsi="Calibri"/>
                <w:color w:val="000000"/>
                <w:kern w:val="0"/>
                <w:sz w:val="22"/>
                <w:lang w:eastAsia="en-US"/>
              </w:rPr>
            </w:pPr>
            <w:ins w:id="617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8"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79" w:author="sanjai" w:date="2020-04-09T11:28:00Z"/>
                <w:rFonts w:ascii="Calibri" w:eastAsia="Times New Roman" w:hAnsi="Calibri"/>
                <w:color w:val="000000"/>
                <w:kern w:val="0"/>
                <w:sz w:val="22"/>
                <w:lang w:eastAsia="en-US"/>
              </w:rPr>
            </w:pPr>
            <w:ins w:id="6180"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181" w:author="sanjai" w:date="2020-04-09T11:28:00Z"/>
                <w:rFonts w:ascii="Calibri" w:eastAsia="Times New Roman" w:hAnsi="Calibri"/>
                <w:color w:val="000000"/>
                <w:kern w:val="0"/>
                <w:sz w:val="22"/>
                <w:lang w:eastAsia="en-US"/>
              </w:rPr>
            </w:pPr>
            <w:ins w:id="618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8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84" w:author="sanjai" w:date="2020-04-09T11:28:00Z"/>
                <w:rFonts w:ascii="Calibri" w:eastAsia="Times New Roman" w:hAnsi="Calibri"/>
                <w:b/>
                <w:bCs/>
                <w:color w:val="000000"/>
                <w:kern w:val="0"/>
                <w:sz w:val="22"/>
                <w:lang w:eastAsia="en-US"/>
              </w:rPr>
            </w:pPr>
            <w:ins w:id="6185" w:author="sanjai" w:date="2020-04-09T11:28:00Z">
              <w:r w:rsidRPr="006B254A">
                <w:rPr>
                  <w:rFonts w:ascii="Calibri" w:eastAsia="Times New Roman" w:hAnsi="Calibri"/>
                  <w:b/>
                  <w:bCs/>
                  <w:color w:val="000000"/>
                  <w:kern w:val="0"/>
                  <w:sz w:val="22"/>
                  <w:lang w:eastAsia="en-US"/>
                </w:rPr>
                <w:t>vslide1up</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86" w:author="sanjai" w:date="2020-04-09T11:28:00Z"/>
                <w:rFonts w:ascii="Calibri" w:eastAsia="Times New Roman" w:hAnsi="Calibri"/>
                <w:color w:val="000000"/>
                <w:kern w:val="0"/>
                <w:sz w:val="22"/>
                <w:lang w:eastAsia="en-US"/>
              </w:rPr>
            </w:pPr>
            <w:ins w:id="6187"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88" w:author="sanjai" w:date="2020-04-09T11:28:00Z"/>
                <w:rFonts w:ascii="Calibri" w:eastAsia="Times New Roman" w:hAnsi="Calibri"/>
                <w:color w:val="000000"/>
                <w:kern w:val="0"/>
                <w:sz w:val="22"/>
                <w:lang w:eastAsia="en-US"/>
              </w:rPr>
            </w:pPr>
            <w:ins w:id="6189"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90" w:author="sanjai" w:date="2020-04-09T11:28:00Z"/>
                <w:rFonts w:ascii="Calibri" w:eastAsia="Times New Roman" w:hAnsi="Calibri"/>
                <w:color w:val="000000"/>
                <w:kern w:val="0"/>
                <w:sz w:val="22"/>
                <w:lang w:eastAsia="en-US"/>
              </w:rPr>
            </w:pPr>
            <w:ins w:id="619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192" w:author="sanjai" w:date="2020-04-09T11:28:00Z"/>
                <w:rFonts w:ascii="Calibri" w:eastAsia="Times New Roman" w:hAnsi="Calibri"/>
                <w:color w:val="000000"/>
                <w:kern w:val="0"/>
                <w:sz w:val="22"/>
                <w:lang w:eastAsia="en-US"/>
              </w:rPr>
            </w:pPr>
            <w:proofErr w:type="spellStart"/>
            <w:ins w:id="619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6194" w:author="sanjai" w:date="2020-04-09T11:28:00Z"/>
                <w:rFonts w:ascii="Calibri" w:eastAsia="Times New Roman" w:hAnsi="Calibri"/>
                <w:color w:val="000000"/>
                <w:kern w:val="0"/>
                <w:sz w:val="22"/>
                <w:lang w:eastAsia="en-US"/>
              </w:rPr>
            </w:pPr>
            <w:ins w:id="6195" w:author="sanjai" w:date="2020-04-10T10:19: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196" w:author="sanjai" w:date="2020-04-09T11:28:00Z"/>
                <w:rFonts w:ascii="Calibri" w:eastAsia="Times New Roman" w:hAnsi="Calibri"/>
                <w:color w:val="000000"/>
                <w:kern w:val="0"/>
                <w:sz w:val="22"/>
                <w:lang w:eastAsia="en-US"/>
              </w:rPr>
            </w:pPr>
            <w:ins w:id="619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19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199" w:author="sanjai" w:date="2020-04-09T11:28:00Z"/>
                <w:rFonts w:ascii="Calibri" w:eastAsia="Times New Roman" w:hAnsi="Calibri"/>
                <w:color w:val="000000"/>
                <w:kern w:val="0"/>
                <w:sz w:val="22"/>
                <w:lang w:eastAsia="en-US"/>
              </w:rPr>
            </w:pPr>
            <w:ins w:id="620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01" w:author="sanjai" w:date="2020-04-09T11:28:00Z"/>
                <w:rFonts w:ascii="Calibri" w:eastAsia="Times New Roman" w:hAnsi="Calibri"/>
                <w:color w:val="000000"/>
                <w:kern w:val="0"/>
                <w:sz w:val="22"/>
                <w:lang w:eastAsia="en-US"/>
              </w:rPr>
            </w:pPr>
            <w:ins w:id="6202"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03" w:author="sanjai" w:date="2020-04-09T11:28:00Z"/>
                <w:rFonts w:ascii="Calibri" w:eastAsia="Times New Roman" w:hAnsi="Calibri"/>
                <w:color w:val="000000"/>
                <w:kern w:val="0"/>
                <w:sz w:val="22"/>
                <w:lang w:eastAsia="en-US"/>
              </w:rPr>
            </w:pPr>
            <w:ins w:id="6204"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05" w:author="sanjai" w:date="2020-04-09T11:28:00Z"/>
                <w:rFonts w:ascii="Calibri" w:eastAsia="Times New Roman" w:hAnsi="Calibri"/>
                <w:color w:val="000000"/>
                <w:kern w:val="0"/>
                <w:sz w:val="22"/>
                <w:lang w:eastAsia="en-US"/>
              </w:rPr>
            </w:pPr>
            <w:ins w:id="620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07" w:author="sanjai" w:date="2020-04-09T11:28:00Z"/>
                <w:rFonts w:ascii="Calibri" w:eastAsia="Times New Roman" w:hAnsi="Calibri"/>
                <w:color w:val="000000"/>
                <w:kern w:val="0"/>
                <w:sz w:val="22"/>
                <w:lang w:eastAsia="en-US"/>
              </w:rPr>
            </w:pPr>
            <w:proofErr w:type="spellStart"/>
            <w:ins w:id="620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209" w:author="sanjai" w:date="2020-04-09T11:28:00Z"/>
                <w:rFonts w:ascii="Calibri" w:eastAsia="Times New Roman" w:hAnsi="Calibri"/>
                <w:color w:val="000000"/>
                <w:kern w:val="0"/>
                <w:sz w:val="22"/>
                <w:lang w:eastAsia="en-US"/>
              </w:rPr>
            </w:pPr>
            <w:ins w:id="6210" w:author="sanjai" w:date="2020-04-10T10:19: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211" w:author="sanjai" w:date="2020-04-09T11:28:00Z"/>
                <w:rFonts w:ascii="Calibri" w:eastAsia="Times New Roman" w:hAnsi="Calibri"/>
                <w:color w:val="000000"/>
                <w:kern w:val="0"/>
                <w:sz w:val="22"/>
                <w:lang w:eastAsia="en-US"/>
              </w:rPr>
            </w:pPr>
            <w:ins w:id="621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1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14" w:author="sanjai" w:date="2020-04-09T11:28:00Z"/>
                <w:rFonts w:ascii="Calibri" w:eastAsia="Times New Roman" w:hAnsi="Calibri"/>
                <w:color w:val="000000"/>
                <w:kern w:val="0"/>
                <w:sz w:val="22"/>
                <w:lang w:eastAsia="en-US"/>
              </w:rPr>
            </w:pPr>
            <w:ins w:id="621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16" w:author="sanjai" w:date="2020-04-09T11:28:00Z"/>
                <w:rFonts w:ascii="Calibri" w:eastAsia="Times New Roman" w:hAnsi="Calibri"/>
                <w:color w:val="000000"/>
                <w:kern w:val="0"/>
                <w:sz w:val="22"/>
                <w:lang w:eastAsia="en-US"/>
              </w:rPr>
            </w:pPr>
            <w:ins w:id="6217"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18" w:author="sanjai" w:date="2020-04-09T11:28:00Z"/>
                <w:rFonts w:ascii="Calibri" w:eastAsia="Times New Roman" w:hAnsi="Calibri"/>
                <w:color w:val="000000"/>
                <w:kern w:val="0"/>
                <w:sz w:val="22"/>
                <w:lang w:eastAsia="en-US"/>
              </w:rPr>
            </w:pPr>
            <w:ins w:id="6219"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20" w:author="sanjai" w:date="2020-04-09T11:28:00Z"/>
                <w:rFonts w:ascii="Calibri" w:eastAsia="Times New Roman" w:hAnsi="Calibri"/>
                <w:color w:val="000000"/>
                <w:kern w:val="0"/>
                <w:sz w:val="22"/>
                <w:lang w:eastAsia="en-US"/>
              </w:rPr>
            </w:pPr>
            <w:ins w:id="622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22" w:author="sanjai" w:date="2020-04-09T11:28:00Z"/>
                <w:rFonts w:ascii="Calibri" w:eastAsia="Times New Roman" w:hAnsi="Calibri"/>
                <w:color w:val="000000"/>
                <w:kern w:val="0"/>
                <w:sz w:val="22"/>
                <w:lang w:eastAsia="en-US"/>
              </w:rPr>
            </w:pPr>
            <w:proofErr w:type="spellStart"/>
            <w:ins w:id="622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6224" w:author="sanjai" w:date="2020-04-09T11:28:00Z"/>
                <w:rFonts w:ascii="Calibri" w:eastAsia="Times New Roman" w:hAnsi="Calibri"/>
                <w:color w:val="000000"/>
                <w:kern w:val="0"/>
                <w:sz w:val="22"/>
                <w:lang w:eastAsia="en-US"/>
              </w:rPr>
            </w:pPr>
            <w:ins w:id="6225" w:author="sanjai" w:date="2020-04-10T10:19: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226" w:author="sanjai" w:date="2020-04-09T11:28:00Z"/>
                <w:rFonts w:ascii="Calibri" w:eastAsia="Times New Roman" w:hAnsi="Calibri"/>
                <w:color w:val="000000"/>
                <w:kern w:val="0"/>
                <w:sz w:val="22"/>
                <w:lang w:eastAsia="en-US"/>
              </w:rPr>
            </w:pPr>
            <w:ins w:id="622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2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29" w:author="sanjai" w:date="2020-04-09T11:28:00Z"/>
                <w:rFonts w:ascii="Calibri" w:eastAsia="Times New Roman" w:hAnsi="Calibri"/>
                <w:color w:val="000000"/>
                <w:kern w:val="0"/>
                <w:sz w:val="22"/>
                <w:lang w:eastAsia="en-US"/>
              </w:rPr>
            </w:pPr>
            <w:ins w:id="623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31" w:author="sanjai" w:date="2020-04-09T11:28:00Z"/>
                <w:rFonts w:ascii="Calibri" w:eastAsia="Times New Roman" w:hAnsi="Calibri"/>
                <w:color w:val="000000"/>
                <w:kern w:val="0"/>
                <w:sz w:val="22"/>
                <w:lang w:eastAsia="en-US"/>
              </w:rPr>
            </w:pPr>
            <w:ins w:id="6232"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33" w:author="sanjai" w:date="2020-04-09T11:28:00Z"/>
                <w:rFonts w:ascii="Calibri" w:eastAsia="Times New Roman" w:hAnsi="Calibri"/>
                <w:color w:val="000000"/>
                <w:kern w:val="0"/>
                <w:sz w:val="22"/>
                <w:lang w:eastAsia="en-US"/>
              </w:rPr>
            </w:pPr>
            <w:ins w:id="6234"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35" w:author="sanjai" w:date="2020-04-09T11:28:00Z"/>
                <w:rFonts w:ascii="Calibri" w:eastAsia="Times New Roman" w:hAnsi="Calibri"/>
                <w:color w:val="000000"/>
                <w:kern w:val="0"/>
                <w:sz w:val="22"/>
                <w:lang w:eastAsia="en-US"/>
              </w:rPr>
            </w:pPr>
            <w:ins w:id="623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37" w:author="sanjai" w:date="2020-04-09T11:28:00Z"/>
                <w:rFonts w:ascii="Calibri" w:eastAsia="Times New Roman" w:hAnsi="Calibri"/>
                <w:color w:val="000000"/>
                <w:kern w:val="0"/>
                <w:sz w:val="22"/>
                <w:lang w:eastAsia="en-US"/>
              </w:rPr>
            </w:pPr>
            <w:proofErr w:type="spellStart"/>
            <w:ins w:id="623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239" w:author="sanjai" w:date="2020-04-09T11:28:00Z"/>
                <w:rFonts w:ascii="Calibri" w:eastAsia="Times New Roman" w:hAnsi="Calibri"/>
                <w:color w:val="000000"/>
                <w:kern w:val="0"/>
                <w:sz w:val="22"/>
                <w:lang w:eastAsia="en-US"/>
              </w:rPr>
            </w:pPr>
            <w:ins w:id="6240"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241" w:author="sanjai" w:date="2020-04-09T11:28:00Z"/>
                <w:rFonts w:ascii="Calibri" w:eastAsia="Times New Roman" w:hAnsi="Calibri"/>
                <w:color w:val="000000"/>
                <w:kern w:val="0"/>
                <w:sz w:val="22"/>
                <w:lang w:eastAsia="en-US"/>
              </w:rPr>
            </w:pPr>
            <w:ins w:id="624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4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44" w:author="sanjai" w:date="2020-04-09T11:28:00Z"/>
                <w:rFonts w:ascii="Calibri" w:eastAsia="Times New Roman" w:hAnsi="Calibri"/>
                <w:color w:val="000000"/>
                <w:kern w:val="0"/>
                <w:sz w:val="22"/>
                <w:lang w:eastAsia="en-US"/>
              </w:rPr>
            </w:pPr>
            <w:ins w:id="624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46" w:author="sanjai" w:date="2020-04-09T11:28:00Z"/>
                <w:rFonts w:ascii="Calibri" w:eastAsia="Times New Roman" w:hAnsi="Calibri"/>
                <w:color w:val="000000"/>
                <w:kern w:val="0"/>
                <w:sz w:val="22"/>
                <w:lang w:eastAsia="en-US"/>
              </w:rPr>
            </w:pPr>
            <w:ins w:id="6247"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48" w:author="sanjai" w:date="2020-04-09T11:28:00Z"/>
                <w:rFonts w:ascii="Calibri" w:eastAsia="Times New Roman" w:hAnsi="Calibri"/>
                <w:color w:val="000000"/>
                <w:kern w:val="0"/>
                <w:sz w:val="22"/>
                <w:lang w:eastAsia="en-US"/>
              </w:rPr>
            </w:pPr>
            <w:ins w:id="6249"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50" w:author="sanjai" w:date="2020-04-09T11:28:00Z"/>
                <w:rFonts w:ascii="Calibri" w:eastAsia="Times New Roman" w:hAnsi="Calibri"/>
                <w:color w:val="000000"/>
                <w:kern w:val="0"/>
                <w:sz w:val="22"/>
                <w:lang w:eastAsia="en-US"/>
              </w:rPr>
            </w:pPr>
            <w:ins w:id="625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52" w:author="sanjai" w:date="2020-04-09T11:28:00Z"/>
                <w:rFonts w:ascii="Calibri" w:eastAsia="Times New Roman" w:hAnsi="Calibri"/>
                <w:color w:val="000000"/>
                <w:kern w:val="0"/>
                <w:sz w:val="22"/>
                <w:lang w:eastAsia="en-US"/>
              </w:rPr>
            </w:pPr>
            <w:proofErr w:type="spellStart"/>
            <w:ins w:id="625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6254" w:author="sanjai" w:date="2020-04-09T11:28:00Z"/>
                <w:rFonts w:ascii="Calibri" w:eastAsia="Times New Roman" w:hAnsi="Calibri"/>
                <w:color w:val="000000"/>
                <w:kern w:val="0"/>
                <w:sz w:val="22"/>
                <w:lang w:eastAsia="en-US"/>
              </w:rPr>
            </w:pPr>
            <w:ins w:id="6255"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256" w:author="sanjai" w:date="2020-04-09T11:28:00Z"/>
                <w:rFonts w:ascii="Calibri" w:eastAsia="Times New Roman" w:hAnsi="Calibri"/>
                <w:color w:val="000000"/>
                <w:kern w:val="0"/>
                <w:sz w:val="22"/>
                <w:lang w:eastAsia="en-US"/>
              </w:rPr>
            </w:pPr>
            <w:ins w:id="625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5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59" w:author="sanjai" w:date="2020-04-09T11:28:00Z"/>
                <w:rFonts w:ascii="Calibri" w:eastAsia="Times New Roman" w:hAnsi="Calibri"/>
                <w:color w:val="000000"/>
                <w:kern w:val="0"/>
                <w:sz w:val="22"/>
                <w:lang w:eastAsia="en-US"/>
              </w:rPr>
            </w:pPr>
            <w:ins w:id="626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61" w:author="sanjai" w:date="2020-04-09T11:28:00Z"/>
                <w:rFonts w:ascii="Calibri" w:eastAsia="Times New Roman" w:hAnsi="Calibri"/>
                <w:color w:val="000000"/>
                <w:kern w:val="0"/>
                <w:sz w:val="22"/>
                <w:lang w:eastAsia="en-US"/>
              </w:rPr>
            </w:pPr>
            <w:ins w:id="6262"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63" w:author="sanjai" w:date="2020-04-09T11:28:00Z"/>
                <w:rFonts w:ascii="Calibri" w:eastAsia="Times New Roman" w:hAnsi="Calibri"/>
                <w:color w:val="000000"/>
                <w:kern w:val="0"/>
                <w:sz w:val="22"/>
                <w:lang w:eastAsia="en-US"/>
              </w:rPr>
            </w:pPr>
            <w:ins w:id="6264"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65" w:author="sanjai" w:date="2020-04-09T11:28:00Z"/>
                <w:rFonts w:ascii="Calibri" w:eastAsia="Times New Roman" w:hAnsi="Calibri"/>
                <w:color w:val="000000"/>
                <w:kern w:val="0"/>
                <w:sz w:val="22"/>
                <w:lang w:eastAsia="en-US"/>
              </w:rPr>
            </w:pPr>
            <w:ins w:id="626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67" w:author="sanjai" w:date="2020-04-09T11:28:00Z"/>
                <w:rFonts w:ascii="Calibri" w:eastAsia="Times New Roman" w:hAnsi="Calibri"/>
                <w:color w:val="000000"/>
                <w:kern w:val="0"/>
                <w:sz w:val="22"/>
                <w:lang w:eastAsia="en-US"/>
              </w:rPr>
            </w:pPr>
            <w:proofErr w:type="spellStart"/>
            <w:ins w:id="626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269" w:author="sanjai" w:date="2020-04-09T11:28:00Z"/>
                <w:rFonts w:ascii="Calibri" w:eastAsia="Times New Roman" w:hAnsi="Calibri"/>
                <w:color w:val="000000"/>
                <w:kern w:val="0"/>
                <w:sz w:val="22"/>
                <w:lang w:eastAsia="en-US"/>
              </w:rPr>
            </w:pPr>
            <w:ins w:id="6270"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271" w:author="sanjai" w:date="2020-04-09T11:28:00Z"/>
                <w:rFonts w:ascii="Calibri" w:eastAsia="Times New Roman" w:hAnsi="Calibri"/>
                <w:color w:val="000000"/>
                <w:kern w:val="0"/>
                <w:sz w:val="22"/>
                <w:lang w:eastAsia="en-US"/>
              </w:rPr>
            </w:pPr>
            <w:ins w:id="627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7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74" w:author="sanjai" w:date="2020-04-09T11:28:00Z"/>
                <w:rFonts w:ascii="Calibri" w:eastAsia="Times New Roman" w:hAnsi="Calibri"/>
                <w:color w:val="000000"/>
                <w:kern w:val="0"/>
                <w:sz w:val="22"/>
                <w:lang w:eastAsia="en-US"/>
              </w:rPr>
            </w:pPr>
            <w:ins w:id="627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76" w:author="sanjai" w:date="2020-04-09T11:28:00Z"/>
                <w:rFonts w:ascii="Calibri" w:eastAsia="Times New Roman" w:hAnsi="Calibri"/>
                <w:color w:val="000000"/>
                <w:kern w:val="0"/>
                <w:sz w:val="22"/>
                <w:lang w:eastAsia="en-US"/>
              </w:rPr>
            </w:pPr>
            <w:ins w:id="6277"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78" w:author="sanjai" w:date="2020-04-09T11:28:00Z"/>
                <w:rFonts w:ascii="Calibri" w:eastAsia="Times New Roman" w:hAnsi="Calibri"/>
                <w:color w:val="000000"/>
                <w:kern w:val="0"/>
                <w:sz w:val="22"/>
                <w:lang w:eastAsia="en-US"/>
              </w:rPr>
            </w:pPr>
            <w:ins w:id="6279"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80" w:author="sanjai" w:date="2020-04-09T11:28:00Z"/>
                <w:rFonts w:ascii="Calibri" w:eastAsia="Times New Roman" w:hAnsi="Calibri"/>
                <w:color w:val="000000"/>
                <w:kern w:val="0"/>
                <w:sz w:val="22"/>
                <w:lang w:eastAsia="en-US"/>
              </w:rPr>
            </w:pPr>
            <w:ins w:id="628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282" w:author="sanjai" w:date="2020-04-09T11:28:00Z"/>
                <w:rFonts w:ascii="Calibri" w:eastAsia="Times New Roman" w:hAnsi="Calibri"/>
                <w:color w:val="000000"/>
                <w:kern w:val="0"/>
                <w:sz w:val="22"/>
                <w:lang w:eastAsia="en-US"/>
              </w:rPr>
            </w:pPr>
            <w:proofErr w:type="spellStart"/>
            <w:ins w:id="6283"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492EBC" w:rsidP="006B254A">
            <w:pPr>
              <w:widowControl/>
              <w:snapToGrid/>
              <w:spacing w:line="240" w:lineRule="auto"/>
              <w:jc w:val="center"/>
              <w:rPr>
                <w:ins w:id="6284" w:author="sanjai" w:date="2020-04-09T11:28:00Z"/>
                <w:rFonts w:ascii="Calibri" w:eastAsia="Times New Roman" w:hAnsi="Calibri"/>
                <w:color w:val="000000"/>
                <w:kern w:val="0"/>
                <w:sz w:val="22"/>
                <w:lang w:eastAsia="en-US"/>
              </w:rPr>
            </w:pPr>
            <w:ins w:id="6285"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286" w:author="sanjai" w:date="2020-04-09T11:28:00Z"/>
                <w:rFonts w:ascii="Calibri" w:eastAsia="Times New Roman" w:hAnsi="Calibri"/>
                <w:color w:val="000000"/>
                <w:kern w:val="0"/>
                <w:sz w:val="22"/>
                <w:lang w:eastAsia="en-US"/>
              </w:rPr>
            </w:pPr>
            <w:ins w:id="6287"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288"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89" w:author="sanjai" w:date="2020-04-09T11:28:00Z"/>
                <w:rFonts w:ascii="Calibri" w:eastAsia="Times New Roman" w:hAnsi="Calibri"/>
                <w:color w:val="000000"/>
                <w:kern w:val="0"/>
                <w:sz w:val="22"/>
                <w:lang w:eastAsia="en-US"/>
              </w:rPr>
            </w:pPr>
            <w:ins w:id="629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91" w:author="sanjai" w:date="2020-04-09T11:28:00Z"/>
                <w:rFonts w:ascii="Calibri" w:eastAsia="Times New Roman" w:hAnsi="Calibri"/>
                <w:color w:val="000000"/>
                <w:kern w:val="0"/>
                <w:sz w:val="22"/>
                <w:lang w:eastAsia="en-US"/>
              </w:rPr>
            </w:pPr>
            <w:ins w:id="6292"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93" w:author="sanjai" w:date="2020-04-09T11:28:00Z"/>
                <w:rFonts w:ascii="Calibri" w:eastAsia="Times New Roman" w:hAnsi="Calibri"/>
                <w:color w:val="000000"/>
                <w:kern w:val="0"/>
                <w:sz w:val="22"/>
                <w:lang w:eastAsia="en-US"/>
              </w:rPr>
            </w:pPr>
            <w:ins w:id="6294"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95" w:author="sanjai" w:date="2020-04-09T11:28:00Z"/>
                <w:rFonts w:ascii="Calibri" w:eastAsia="Times New Roman" w:hAnsi="Calibri"/>
                <w:color w:val="000000"/>
                <w:kern w:val="0"/>
                <w:sz w:val="22"/>
                <w:lang w:eastAsia="en-US"/>
              </w:rPr>
            </w:pPr>
            <w:ins w:id="629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6B254A" w:rsidRPr="006B254A" w:rsidRDefault="006B254A" w:rsidP="006B254A">
            <w:pPr>
              <w:widowControl/>
              <w:snapToGrid/>
              <w:spacing w:line="240" w:lineRule="auto"/>
              <w:jc w:val="center"/>
              <w:rPr>
                <w:ins w:id="6297" w:author="sanjai" w:date="2020-04-09T11:28:00Z"/>
                <w:rFonts w:ascii="Calibri" w:eastAsia="Times New Roman" w:hAnsi="Calibri"/>
                <w:color w:val="000000"/>
                <w:kern w:val="0"/>
                <w:sz w:val="22"/>
                <w:lang w:eastAsia="en-US"/>
              </w:rPr>
            </w:pPr>
            <w:proofErr w:type="spellStart"/>
            <w:ins w:id="629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auto" w:fill="auto"/>
            <w:vAlign w:val="bottom"/>
            <w:hideMark/>
          </w:tcPr>
          <w:p w:rsidR="006B254A" w:rsidRPr="006B254A" w:rsidRDefault="00492EBC" w:rsidP="006B254A">
            <w:pPr>
              <w:widowControl/>
              <w:snapToGrid/>
              <w:spacing w:line="240" w:lineRule="auto"/>
              <w:jc w:val="center"/>
              <w:rPr>
                <w:ins w:id="6299" w:author="sanjai" w:date="2020-04-09T11:28:00Z"/>
                <w:rFonts w:ascii="Calibri" w:eastAsia="Times New Roman" w:hAnsi="Calibri"/>
                <w:color w:val="000000"/>
                <w:kern w:val="0"/>
                <w:sz w:val="22"/>
                <w:lang w:eastAsia="en-US"/>
              </w:rPr>
            </w:pPr>
            <w:ins w:id="6300" w:author="sanjai" w:date="2020-04-09T11:28:00Z">
              <w:r>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6B254A" w:rsidRPr="006B254A" w:rsidRDefault="006B254A" w:rsidP="006B254A">
            <w:pPr>
              <w:widowControl/>
              <w:snapToGrid/>
              <w:spacing w:line="240" w:lineRule="auto"/>
              <w:jc w:val="center"/>
              <w:rPr>
                <w:ins w:id="6301" w:author="sanjai" w:date="2020-04-09T11:28:00Z"/>
                <w:rFonts w:ascii="Calibri" w:eastAsia="Times New Roman" w:hAnsi="Calibri"/>
                <w:color w:val="000000"/>
                <w:kern w:val="0"/>
                <w:sz w:val="22"/>
                <w:lang w:eastAsia="en-US"/>
              </w:rPr>
            </w:pPr>
            <w:ins w:id="6302" w:author="sanjai" w:date="2020-04-09T11:28:00Z">
              <w:r w:rsidRPr="006B254A">
                <w:rPr>
                  <w:rFonts w:ascii="Calibri" w:eastAsia="Times New Roman" w:hAnsi="Calibri"/>
                  <w:color w:val="000000"/>
                  <w:kern w:val="0"/>
                  <w:sz w:val="22"/>
                  <w:lang w:eastAsia="en-US"/>
                </w:rPr>
                <w:t> </w:t>
              </w:r>
            </w:ins>
          </w:p>
        </w:tc>
      </w:tr>
      <w:tr w:rsidR="006B254A" w:rsidRPr="006B254A" w:rsidTr="00180CE0">
        <w:trPr>
          <w:trHeight w:val="290"/>
          <w:ins w:id="6303"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04" w:author="sanjai" w:date="2020-04-09T11:28:00Z"/>
                <w:rFonts w:ascii="Calibri" w:eastAsia="Times New Roman" w:hAnsi="Calibri"/>
                <w:color w:val="000000"/>
                <w:kern w:val="0"/>
                <w:sz w:val="22"/>
                <w:lang w:eastAsia="en-US"/>
              </w:rPr>
            </w:pPr>
            <w:ins w:id="6305" w:author="sanjai" w:date="2020-04-09T11:28:00Z">
              <w:r w:rsidRPr="006B254A">
                <w:rPr>
                  <w:rFonts w:ascii="Calibri" w:eastAsia="Times New Roman" w:hAnsi="Calibri"/>
                  <w:color w:val="000000"/>
                  <w:kern w:val="0"/>
                  <w:sz w:val="22"/>
                  <w:lang w:eastAsia="en-US"/>
                </w:rPr>
                <w:lastRenderedPageBreak/>
                <w:t> </w:t>
              </w:r>
            </w:ins>
          </w:p>
        </w:tc>
        <w:tc>
          <w:tcPr>
            <w:tcW w:w="1127"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06" w:author="sanjai" w:date="2020-04-09T11:28:00Z"/>
                <w:rFonts w:ascii="Calibri" w:eastAsia="Times New Roman" w:hAnsi="Calibri"/>
                <w:color w:val="000000"/>
                <w:kern w:val="0"/>
                <w:sz w:val="22"/>
                <w:lang w:eastAsia="en-US"/>
              </w:rPr>
            </w:pPr>
            <w:ins w:id="6307"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08" w:author="sanjai" w:date="2020-04-09T11:28:00Z"/>
                <w:rFonts w:ascii="Calibri" w:eastAsia="Times New Roman" w:hAnsi="Calibri"/>
                <w:color w:val="000000"/>
                <w:kern w:val="0"/>
                <w:sz w:val="22"/>
                <w:lang w:eastAsia="en-US"/>
              </w:rPr>
            </w:pPr>
            <w:ins w:id="6309"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10" w:author="sanjai" w:date="2020-04-09T11:28:00Z"/>
                <w:rFonts w:ascii="Calibri" w:eastAsia="Times New Roman" w:hAnsi="Calibri"/>
                <w:color w:val="000000"/>
                <w:kern w:val="0"/>
                <w:sz w:val="22"/>
                <w:lang w:eastAsia="en-US"/>
              </w:rPr>
            </w:pPr>
            <w:ins w:id="631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12"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D9E1F2" w:fill="D9E1F2"/>
            <w:vAlign w:val="bottom"/>
            <w:hideMark/>
          </w:tcPr>
          <w:p w:rsidR="006B254A" w:rsidRPr="006B254A" w:rsidRDefault="006B254A" w:rsidP="006B254A">
            <w:pPr>
              <w:widowControl/>
              <w:snapToGrid/>
              <w:spacing w:line="240" w:lineRule="auto"/>
              <w:jc w:val="center"/>
              <w:rPr>
                <w:ins w:id="6313" w:author="sanjai" w:date="2020-04-09T11:28:00Z"/>
                <w:rFonts w:ascii="Calibri" w:eastAsia="Times New Roman" w:hAnsi="Calibri"/>
                <w:color w:val="000000"/>
                <w:kern w:val="0"/>
                <w:sz w:val="22"/>
                <w:lang w:eastAsia="en-US"/>
              </w:rPr>
            </w:pPr>
            <w:ins w:id="6314"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6B254A" w:rsidRPr="006B254A" w:rsidRDefault="006B254A" w:rsidP="006B254A">
            <w:pPr>
              <w:widowControl/>
              <w:snapToGrid/>
              <w:spacing w:line="240" w:lineRule="auto"/>
              <w:jc w:val="center"/>
              <w:rPr>
                <w:ins w:id="6315" w:author="sanjai" w:date="2020-04-09T11:28:00Z"/>
                <w:rFonts w:ascii="Calibri" w:eastAsia="Times New Roman" w:hAnsi="Calibri"/>
                <w:color w:val="000000"/>
                <w:kern w:val="0"/>
                <w:sz w:val="22"/>
                <w:lang w:eastAsia="en-US"/>
              </w:rPr>
            </w:pPr>
            <w:ins w:id="631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317"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18" w:author="sanjai" w:date="2020-04-09T11:28:00Z"/>
                <w:rFonts w:ascii="Calibri" w:eastAsia="Times New Roman" w:hAnsi="Calibri"/>
                <w:b/>
                <w:bCs/>
                <w:color w:val="000000"/>
                <w:kern w:val="0"/>
                <w:sz w:val="22"/>
                <w:lang w:eastAsia="en-US"/>
              </w:rPr>
            </w:pPr>
            <w:ins w:id="6319" w:author="sanjai" w:date="2020-04-09T11:28:00Z">
              <w:r w:rsidRPr="006B254A">
                <w:rPr>
                  <w:rFonts w:ascii="Calibri" w:eastAsia="Times New Roman" w:hAnsi="Calibri"/>
                  <w:b/>
                  <w:bCs/>
                  <w:color w:val="000000"/>
                  <w:kern w:val="0"/>
                  <w:sz w:val="22"/>
                  <w:lang w:eastAsia="en-US"/>
                </w:rPr>
                <w:t>vslide1down</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20" w:author="sanjai" w:date="2020-04-09T11:28:00Z"/>
                <w:rFonts w:ascii="Calibri" w:eastAsia="Times New Roman" w:hAnsi="Calibri"/>
                <w:color w:val="000000"/>
                <w:kern w:val="0"/>
                <w:sz w:val="22"/>
                <w:lang w:eastAsia="en-US"/>
              </w:rPr>
            </w:pPr>
            <w:ins w:id="6321"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22" w:author="sanjai" w:date="2020-04-09T11:28:00Z"/>
                <w:rFonts w:ascii="Calibri" w:eastAsia="Times New Roman" w:hAnsi="Calibri"/>
                <w:color w:val="000000"/>
                <w:kern w:val="0"/>
                <w:sz w:val="22"/>
                <w:lang w:eastAsia="en-US"/>
              </w:rPr>
            </w:pPr>
            <w:ins w:id="632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24" w:author="sanjai" w:date="2020-04-09T11:28:00Z"/>
                <w:rFonts w:ascii="Calibri" w:eastAsia="Times New Roman" w:hAnsi="Calibri"/>
                <w:color w:val="000000"/>
                <w:kern w:val="0"/>
                <w:sz w:val="22"/>
                <w:lang w:eastAsia="en-US"/>
              </w:rPr>
            </w:pPr>
            <w:ins w:id="6325"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26" w:author="sanjai" w:date="2020-04-09T11:28:00Z"/>
                <w:rFonts w:ascii="Calibri" w:eastAsia="Times New Roman" w:hAnsi="Calibri"/>
                <w:color w:val="000000"/>
                <w:kern w:val="0"/>
                <w:sz w:val="22"/>
                <w:lang w:eastAsia="en-US"/>
              </w:rPr>
            </w:pPr>
            <w:proofErr w:type="spellStart"/>
            <w:ins w:id="632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28" w:author="sanjai" w:date="2020-04-09T11:28:00Z"/>
                <w:rFonts w:ascii="Calibri" w:eastAsia="Times New Roman" w:hAnsi="Calibri"/>
                <w:color w:val="000000"/>
                <w:kern w:val="0"/>
                <w:sz w:val="22"/>
                <w:lang w:eastAsia="en-US"/>
              </w:rPr>
            </w:pPr>
            <w:ins w:id="6329" w:author="sanjai" w:date="2020-04-09T12:12:00Z">
              <w:r w:rsidRPr="006B254A">
                <w:rPr>
                  <w:rFonts w:ascii="Calibri" w:eastAsia="Times New Roman" w:hAnsi="Calibri"/>
                  <w:color w:val="000000"/>
                  <w:kern w:val="0"/>
                  <w:sz w:val="22"/>
                  <w:lang w:eastAsia="en-US"/>
                </w:rPr>
                <w:t>3</w:t>
              </w:r>
            </w:ins>
            <w:ins w:id="6330" w:author="sanjai" w:date="2020-04-09T11:28:00Z">
              <w:del w:id="6331" w:author="sanjai" w:date="2020-04-09T12:12:00Z">
                <w:r w:rsidRPr="006B254A" w:rsidDel="00180CE0">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332" w:author="sanjai" w:date="2020-04-09T11:28:00Z"/>
                <w:rFonts w:ascii="Calibri" w:eastAsia="Times New Roman" w:hAnsi="Calibri"/>
                <w:color w:val="000000"/>
                <w:kern w:val="0"/>
                <w:sz w:val="22"/>
                <w:lang w:eastAsia="en-US"/>
              </w:rPr>
            </w:pPr>
            <w:ins w:id="6333"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334"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35" w:author="sanjai" w:date="2020-04-09T11:28:00Z"/>
                <w:rFonts w:ascii="Calibri" w:eastAsia="Times New Roman" w:hAnsi="Calibri"/>
                <w:color w:val="000000"/>
                <w:kern w:val="0"/>
                <w:sz w:val="22"/>
                <w:lang w:eastAsia="en-US"/>
              </w:rPr>
            </w:pPr>
            <w:ins w:id="6336"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37" w:author="sanjai" w:date="2020-04-09T11:28:00Z"/>
                <w:rFonts w:ascii="Calibri" w:eastAsia="Times New Roman" w:hAnsi="Calibri"/>
                <w:color w:val="000000"/>
                <w:kern w:val="0"/>
                <w:sz w:val="22"/>
                <w:lang w:eastAsia="en-US"/>
              </w:rPr>
            </w:pPr>
            <w:ins w:id="6338"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39" w:author="sanjai" w:date="2020-04-09T11:28:00Z"/>
                <w:rFonts w:ascii="Calibri" w:eastAsia="Times New Roman" w:hAnsi="Calibri"/>
                <w:color w:val="000000"/>
                <w:kern w:val="0"/>
                <w:sz w:val="22"/>
                <w:lang w:eastAsia="en-US"/>
              </w:rPr>
            </w:pPr>
            <w:ins w:id="6340"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41" w:author="sanjai" w:date="2020-04-09T11:28:00Z"/>
                <w:rFonts w:ascii="Calibri" w:eastAsia="Times New Roman" w:hAnsi="Calibri"/>
                <w:color w:val="000000"/>
                <w:kern w:val="0"/>
                <w:sz w:val="22"/>
                <w:lang w:eastAsia="en-US"/>
              </w:rPr>
            </w:pPr>
            <w:ins w:id="6342"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43" w:author="sanjai" w:date="2020-04-09T11:28:00Z"/>
                <w:rFonts w:ascii="Calibri" w:eastAsia="Times New Roman" w:hAnsi="Calibri"/>
                <w:color w:val="000000"/>
                <w:kern w:val="0"/>
                <w:sz w:val="22"/>
                <w:lang w:eastAsia="en-US"/>
              </w:rPr>
            </w:pPr>
            <w:proofErr w:type="spellStart"/>
            <w:ins w:id="6344"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45" w:author="sanjai" w:date="2020-04-09T11:28:00Z"/>
                <w:rFonts w:ascii="Calibri" w:eastAsia="Times New Roman" w:hAnsi="Calibri"/>
                <w:color w:val="000000"/>
                <w:kern w:val="0"/>
                <w:sz w:val="22"/>
                <w:lang w:eastAsia="en-US"/>
              </w:rPr>
            </w:pPr>
            <w:ins w:id="6346" w:author="sanjai" w:date="2020-04-09T12:12:00Z">
              <w:r w:rsidRPr="006B254A">
                <w:rPr>
                  <w:rFonts w:ascii="Calibri" w:eastAsia="Times New Roman" w:hAnsi="Calibri"/>
                  <w:color w:val="000000"/>
                  <w:kern w:val="0"/>
                  <w:sz w:val="22"/>
                  <w:lang w:eastAsia="en-US"/>
                </w:rPr>
                <w:t>3</w:t>
              </w:r>
            </w:ins>
            <w:ins w:id="6347" w:author="sanjai" w:date="2020-04-09T11:28:00Z">
              <w:del w:id="6348"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349" w:author="sanjai" w:date="2020-04-09T11:28:00Z"/>
                <w:rFonts w:ascii="Calibri" w:eastAsia="Times New Roman" w:hAnsi="Calibri"/>
                <w:color w:val="000000"/>
                <w:kern w:val="0"/>
                <w:sz w:val="22"/>
                <w:lang w:eastAsia="en-US"/>
              </w:rPr>
            </w:pPr>
            <w:ins w:id="6350"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351"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52" w:author="sanjai" w:date="2020-04-09T11:28:00Z"/>
                <w:rFonts w:ascii="Calibri" w:eastAsia="Times New Roman" w:hAnsi="Calibri"/>
                <w:color w:val="000000"/>
                <w:kern w:val="0"/>
                <w:sz w:val="22"/>
                <w:lang w:eastAsia="en-US"/>
              </w:rPr>
            </w:pPr>
            <w:ins w:id="6353"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54" w:author="sanjai" w:date="2020-04-09T11:28:00Z"/>
                <w:rFonts w:ascii="Calibri" w:eastAsia="Times New Roman" w:hAnsi="Calibri"/>
                <w:color w:val="000000"/>
                <w:kern w:val="0"/>
                <w:sz w:val="22"/>
                <w:lang w:eastAsia="en-US"/>
              </w:rPr>
            </w:pPr>
            <w:ins w:id="6355"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56" w:author="sanjai" w:date="2020-04-09T11:28:00Z"/>
                <w:rFonts w:ascii="Calibri" w:eastAsia="Times New Roman" w:hAnsi="Calibri"/>
                <w:color w:val="000000"/>
                <w:kern w:val="0"/>
                <w:sz w:val="22"/>
                <w:lang w:eastAsia="en-US"/>
              </w:rPr>
            </w:pPr>
            <w:ins w:id="6357"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58" w:author="sanjai" w:date="2020-04-09T11:28:00Z"/>
                <w:rFonts w:ascii="Calibri" w:eastAsia="Times New Roman" w:hAnsi="Calibri"/>
                <w:color w:val="000000"/>
                <w:kern w:val="0"/>
                <w:sz w:val="22"/>
                <w:lang w:eastAsia="en-US"/>
              </w:rPr>
            </w:pPr>
            <w:ins w:id="6359"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60" w:author="sanjai" w:date="2020-04-09T11:28:00Z"/>
                <w:rFonts w:ascii="Calibri" w:eastAsia="Times New Roman" w:hAnsi="Calibri"/>
                <w:color w:val="000000"/>
                <w:kern w:val="0"/>
                <w:sz w:val="22"/>
                <w:lang w:eastAsia="en-US"/>
              </w:rPr>
            </w:pPr>
            <w:proofErr w:type="spellStart"/>
            <w:ins w:id="6361"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62" w:author="sanjai" w:date="2020-04-09T11:28:00Z"/>
                <w:rFonts w:ascii="Calibri" w:eastAsia="Times New Roman" w:hAnsi="Calibri"/>
                <w:color w:val="000000"/>
                <w:kern w:val="0"/>
                <w:sz w:val="22"/>
                <w:lang w:eastAsia="en-US"/>
              </w:rPr>
            </w:pPr>
            <w:ins w:id="6363" w:author="sanjai" w:date="2020-04-09T12:12:00Z">
              <w:r w:rsidRPr="006B254A">
                <w:rPr>
                  <w:rFonts w:ascii="Calibri" w:eastAsia="Times New Roman" w:hAnsi="Calibri"/>
                  <w:color w:val="000000"/>
                  <w:kern w:val="0"/>
                  <w:sz w:val="22"/>
                  <w:lang w:eastAsia="en-US"/>
                </w:rPr>
                <w:t>3</w:t>
              </w:r>
            </w:ins>
            <w:ins w:id="6364" w:author="sanjai" w:date="2020-04-09T11:28:00Z">
              <w:del w:id="6365"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366" w:author="sanjai" w:date="2020-04-09T11:28:00Z"/>
                <w:rFonts w:ascii="Calibri" w:eastAsia="Times New Roman" w:hAnsi="Calibri"/>
                <w:color w:val="000000"/>
                <w:kern w:val="0"/>
                <w:sz w:val="22"/>
                <w:lang w:eastAsia="en-US"/>
              </w:rPr>
            </w:pPr>
            <w:ins w:id="6367"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368"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69" w:author="sanjai" w:date="2020-04-09T11:28:00Z"/>
                <w:rFonts w:ascii="Calibri" w:eastAsia="Times New Roman" w:hAnsi="Calibri"/>
                <w:color w:val="000000"/>
                <w:kern w:val="0"/>
                <w:sz w:val="22"/>
                <w:lang w:eastAsia="en-US"/>
              </w:rPr>
            </w:pPr>
            <w:ins w:id="6370"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71" w:author="sanjai" w:date="2020-04-09T11:28:00Z"/>
                <w:rFonts w:ascii="Calibri" w:eastAsia="Times New Roman" w:hAnsi="Calibri"/>
                <w:color w:val="000000"/>
                <w:kern w:val="0"/>
                <w:sz w:val="22"/>
                <w:lang w:eastAsia="en-US"/>
              </w:rPr>
            </w:pPr>
            <w:ins w:id="6372"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73" w:author="sanjai" w:date="2020-04-09T11:28:00Z"/>
                <w:rFonts w:ascii="Calibri" w:eastAsia="Times New Roman" w:hAnsi="Calibri"/>
                <w:color w:val="000000"/>
                <w:kern w:val="0"/>
                <w:sz w:val="22"/>
                <w:lang w:eastAsia="en-US"/>
              </w:rPr>
            </w:pPr>
            <w:ins w:id="6374"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75" w:author="sanjai" w:date="2020-04-09T11:28:00Z"/>
                <w:rFonts w:ascii="Calibri" w:eastAsia="Times New Roman" w:hAnsi="Calibri"/>
                <w:color w:val="000000"/>
                <w:kern w:val="0"/>
                <w:sz w:val="22"/>
                <w:lang w:eastAsia="en-US"/>
              </w:rPr>
            </w:pPr>
            <w:ins w:id="6376"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77" w:author="sanjai" w:date="2020-04-09T11:28:00Z"/>
                <w:rFonts w:ascii="Calibri" w:eastAsia="Times New Roman" w:hAnsi="Calibri"/>
                <w:color w:val="000000"/>
                <w:kern w:val="0"/>
                <w:sz w:val="22"/>
                <w:lang w:eastAsia="en-US"/>
              </w:rPr>
            </w:pPr>
            <w:proofErr w:type="spellStart"/>
            <w:ins w:id="6378"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379" w:author="sanjai" w:date="2020-04-09T11:28:00Z"/>
                <w:rFonts w:ascii="Calibri" w:eastAsia="Times New Roman" w:hAnsi="Calibri"/>
                <w:color w:val="000000"/>
                <w:kern w:val="0"/>
                <w:sz w:val="22"/>
                <w:lang w:eastAsia="en-US"/>
              </w:rPr>
            </w:pPr>
            <w:ins w:id="6380" w:author="sanjai" w:date="2020-04-09T12:12:00Z">
              <w:r w:rsidRPr="006B254A">
                <w:rPr>
                  <w:rFonts w:ascii="Calibri" w:eastAsia="Times New Roman" w:hAnsi="Calibri"/>
                  <w:color w:val="000000"/>
                  <w:kern w:val="0"/>
                  <w:sz w:val="22"/>
                  <w:lang w:eastAsia="en-US"/>
                </w:rPr>
                <w:t>3</w:t>
              </w:r>
            </w:ins>
            <w:ins w:id="6381" w:author="sanjai" w:date="2020-04-09T11:28:00Z">
              <w:del w:id="6382"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383" w:author="sanjai" w:date="2020-04-09T11:28:00Z"/>
                <w:rFonts w:ascii="Calibri" w:eastAsia="Times New Roman" w:hAnsi="Calibri"/>
                <w:color w:val="000000"/>
                <w:kern w:val="0"/>
                <w:sz w:val="22"/>
                <w:lang w:eastAsia="en-US"/>
              </w:rPr>
            </w:pPr>
            <w:ins w:id="6384"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385"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86" w:author="sanjai" w:date="2020-04-09T11:28:00Z"/>
                <w:rFonts w:ascii="Calibri" w:eastAsia="Times New Roman" w:hAnsi="Calibri"/>
                <w:color w:val="000000"/>
                <w:kern w:val="0"/>
                <w:sz w:val="22"/>
                <w:lang w:eastAsia="en-US"/>
              </w:rPr>
            </w:pPr>
            <w:ins w:id="6387"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88" w:author="sanjai" w:date="2020-04-09T11:28:00Z"/>
                <w:rFonts w:ascii="Calibri" w:eastAsia="Times New Roman" w:hAnsi="Calibri"/>
                <w:color w:val="000000"/>
                <w:kern w:val="0"/>
                <w:sz w:val="22"/>
                <w:lang w:eastAsia="en-US"/>
              </w:rPr>
            </w:pPr>
            <w:ins w:id="6389"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90" w:author="sanjai" w:date="2020-04-09T11:28:00Z"/>
                <w:rFonts w:ascii="Calibri" w:eastAsia="Times New Roman" w:hAnsi="Calibri"/>
                <w:color w:val="000000"/>
                <w:kern w:val="0"/>
                <w:sz w:val="22"/>
                <w:lang w:eastAsia="en-US"/>
              </w:rPr>
            </w:pPr>
            <w:ins w:id="6391"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92" w:author="sanjai" w:date="2020-04-09T11:28:00Z"/>
                <w:rFonts w:ascii="Calibri" w:eastAsia="Times New Roman" w:hAnsi="Calibri"/>
                <w:color w:val="000000"/>
                <w:kern w:val="0"/>
                <w:sz w:val="22"/>
                <w:lang w:eastAsia="en-US"/>
              </w:rPr>
            </w:pPr>
            <w:ins w:id="6393"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94" w:author="sanjai" w:date="2020-04-09T11:28:00Z"/>
                <w:rFonts w:ascii="Calibri" w:eastAsia="Times New Roman" w:hAnsi="Calibri"/>
                <w:color w:val="000000"/>
                <w:kern w:val="0"/>
                <w:sz w:val="22"/>
                <w:lang w:eastAsia="en-US"/>
              </w:rPr>
            </w:pPr>
            <w:proofErr w:type="spellStart"/>
            <w:ins w:id="6395"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396" w:author="sanjai" w:date="2020-04-09T11:28:00Z"/>
                <w:rFonts w:ascii="Calibri" w:eastAsia="Times New Roman" w:hAnsi="Calibri"/>
                <w:color w:val="000000"/>
                <w:kern w:val="0"/>
                <w:sz w:val="22"/>
                <w:lang w:eastAsia="en-US"/>
              </w:rPr>
            </w:pPr>
            <w:ins w:id="6397" w:author="sanjai" w:date="2020-04-09T12:12:00Z">
              <w:r w:rsidRPr="006B254A">
                <w:rPr>
                  <w:rFonts w:ascii="Calibri" w:eastAsia="Times New Roman" w:hAnsi="Calibri"/>
                  <w:color w:val="000000"/>
                  <w:kern w:val="0"/>
                  <w:sz w:val="22"/>
                  <w:lang w:eastAsia="en-US"/>
                </w:rPr>
                <w:t>3</w:t>
              </w:r>
            </w:ins>
            <w:ins w:id="6398" w:author="sanjai" w:date="2020-04-09T11:28:00Z">
              <w:del w:id="6399"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400" w:author="sanjai" w:date="2020-04-09T11:28:00Z"/>
                <w:rFonts w:ascii="Calibri" w:eastAsia="Times New Roman" w:hAnsi="Calibri"/>
                <w:color w:val="000000"/>
                <w:kern w:val="0"/>
                <w:sz w:val="22"/>
                <w:lang w:eastAsia="en-US"/>
              </w:rPr>
            </w:pPr>
            <w:ins w:id="640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02"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03" w:author="sanjai" w:date="2020-04-09T11:28:00Z"/>
                <w:rFonts w:ascii="Calibri" w:eastAsia="Times New Roman" w:hAnsi="Calibri"/>
                <w:color w:val="000000"/>
                <w:kern w:val="0"/>
                <w:sz w:val="22"/>
                <w:lang w:eastAsia="en-US"/>
              </w:rPr>
            </w:pPr>
            <w:ins w:id="640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05" w:author="sanjai" w:date="2020-04-09T11:28:00Z"/>
                <w:rFonts w:ascii="Calibri" w:eastAsia="Times New Roman" w:hAnsi="Calibri"/>
                <w:color w:val="000000"/>
                <w:kern w:val="0"/>
                <w:sz w:val="22"/>
                <w:lang w:eastAsia="en-US"/>
              </w:rPr>
            </w:pPr>
            <w:ins w:id="6406"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07" w:author="sanjai" w:date="2020-04-09T11:28:00Z"/>
                <w:rFonts w:ascii="Calibri" w:eastAsia="Times New Roman" w:hAnsi="Calibri"/>
                <w:color w:val="000000"/>
                <w:kern w:val="0"/>
                <w:sz w:val="22"/>
                <w:lang w:eastAsia="en-US"/>
              </w:rPr>
            </w:pPr>
            <w:ins w:id="640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09" w:author="sanjai" w:date="2020-04-09T11:28:00Z"/>
                <w:rFonts w:ascii="Calibri" w:eastAsia="Times New Roman" w:hAnsi="Calibri"/>
                <w:color w:val="000000"/>
                <w:kern w:val="0"/>
                <w:sz w:val="22"/>
                <w:lang w:eastAsia="en-US"/>
              </w:rPr>
            </w:pPr>
            <w:ins w:id="6410"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11" w:author="sanjai" w:date="2020-04-09T11:28:00Z"/>
                <w:rFonts w:ascii="Calibri" w:eastAsia="Times New Roman" w:hAnsi="Calibri"/>
                <w:color w:val="000000"/>
                <w:kern w:val="0"/>
                <w:sz w:val="22"/>
                <w:lang w:eastAsia="en-US"/>
              </w:rPr>
            </w:pPr>
            <w:proofErr w:type="spellStart"/>
            <w:ins w:id="641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13" w:author="sanjai" w:date="2020-04-09T11:28:00Z"/>
                <w:rFonts w:ascii="Calibri" w:eastAsia="Times New Roman" w:hAnsi="Calibri"/>
                <w:color w:val="000000"/>
                <w:kern w:val="0"/>
                <w:sz w:val="22"/>
                <w:lang w:eastAsia="en-US"/>
              </w:rPr>
            </w:pPr>
            <w:ins w:id="6414" w:author="sanjai" w:date="2020-04-09T12:12:00Z">
              <w:r w:rsidRPr="006B254A">
                <w:rPr>
                  <w:rFonts w:ascii="Calibri" w:eastAsia="Times New Roman" w:hAnsi="Calibri"/>
                  <w:color w:val="000000"/>
                  <w:kern w:val="0"/>
                  <w:sz w:val="22"/>
                  <w:lang w:eastAsia="en-US"/>
                </w:rPr>
                <w:t>3</w:t>
              </w:r>
            </w:ins>
            <w:ins w:id="6415" w:author="sanjai" w:date="2020-04-09T11:28:00Z">
              <w:del w:id="6416"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417" w:author="sanjai" w:date="2020-04-09T11:28:00Z"/>
                <w:rFonts w:ascii="Calibri" w:eastAsia="Times New Roman" w:hAnsi="Calibri"/>
                <w:color w:val="000000"/>
                <w:kern w:val="0"/>
                <w:sz w:val="22"/>
                <w:lang w:eastAsia="en-US"/>
              </w:rPr>
            </w:pPr>
            <w:ins w:id="6418"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19"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20" w:author="sanjai" w:date="2020-04-09T11:28:00Z"/>
                <w:rFonts w:ascii="Calibri" w:eastAsia="Times New Roman" w:hAnsi="Calibri"/>
                <w:color w:val="000000"/>
                <w:kern w:val="0"/>
                <w:sz w:val="22"/>
                <w:lang w:eastAsia="en-US"/>
              </w:rPr>
            </w:pPr>
            <w:ins w:id="6421"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22" w:author="sanjai" w:date="2020-04-09T11:28:00Z"/>
                <w:rFonts w:ascii="Calibri" w:eastAsia="Times New Roman" w:hAnsi="Calibri"/>
                <w:color w:val="000000"/>
                <w:kern w:val="0"/>
                <w:sz w:val="22"/>
                <w:lang w:eastAsia="en-US"/>
              </w:rPr>
            </w:pPr>
            <w:ins w:id="6423"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24" w:author="sanjai" w:date="2020-04-09T11:28:00Z"/>
                <w:rFonts w:ascii="Calibri" w:eastAsia="Times New Roman" w:hAnsi="Calibri"/>
                <w:color w:val="000000"/>
                <w:kern w:val="0"/>
                <w:sz w:val="22"/>
                <w:lang w:eastAsia="en-US"/>
              </w:rPr>
            </w:pPr>
            <w:ins w:id="6425"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26" w:author="sanjai" w:date="2020-04-09T11:28:00Z"/>
                <w:rFonts w:ascii="Calibri" w:eastAsia="Times New Roman" w:hAnsi="Calibri"/>
                <w:color w:val="000000"/>
                <w:kern w:val="0"/>
                <w:sz w:val="22"/>
                <w:lang w:eastAsia="en-US"/>
              </w:rPr>
            </w:pPr>
            <w:ins w:id="6427"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28" w:author="sanjai" w:date="2020-04-09T11:28:00Z"/>
                <w:rFonts w:ascii="Calibri" w:eastAsia="Times New Roman" w:hAnsi="Calibri"/>
                <w:color w:val="000000"/>
                <w:kern w:val="0"/>
                <w:sz w:val="22"/>
                <w:lang w:eastAsia="en-US"/>
              </w:rPr>
            </w:pPr>
            <w:proofErr w:type="spellStart"/>
            <w:ins w:id="6429"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30" w:author="sanjai" w:date="2020-04-09T11:28:00Z"/>
                <w:rFonts w:ascii="Calibri" w:eastAsia="Times New Roman" w:hAnsi="Calibri"/>
                <w:color w:val="000000"/>
                <w:kern w:val="0"/>
                <w:sz w:val="22"/>
                <w:lang w:eastAsia="en-US"/>
              </w:rPr>
            </w:pPr>
            <w:ins w:id="6431" w:author="sanjai" w:date="2020-04-09T12:12:00Z">
              <w:r w:rsidRPr="006B254A">
                <w:rPr>
                  <w:rFonts w:ascii="Calibri" w:eastAsia="Times New Roman" w:hAnsi="Calibri"/>
                  <w:color w:val="000000"/>
                  <w:kern w:val="0"/>
                  <w:sz w:val="22"/>
                  <w:lang w:eastAsia="en-US"/>
                </w:rPr>
                <w:t>3</w:t>
              </w:r>
            </w:ins>
            <w:ins w:id="6432" w:author="sanjai" w:date="2020-04-09T11:28:00Z">
              <w:del w:id="6433"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434" w:author="sanjai" w:date="2020-04-09T11:28:00Z"/>
                <w:rFonts w:ascii="Calibri" w:eastAsia="Times New Roman" w:hAnsi="Calibri"/>
                <w:color w:val="000000"/>
                <w:kern w:val="0"/>
                <w:sz w:val="22"/>
                <w:lang w:eastAsia="en-US"/>
              </w:rPr>
            </w:pPr>
            <w:ins w:id="6435"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36"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37" w:author="sanjai" w:date="2020-04-09T11:28:00Z"/>
                <w:rFonts w:ascii="Calibri" w:eastAsia="Times New Roman" w:hAnsi="Calibri"/>
                <w:color w:val="000000"/>
                <w:kern w:val="0"/>
                <w:sz w:val="22"/>
                <w:lang w:eastAsia="en-US"/>
              </w:rPr>
            </w:pPr>
            <w:ins w:id="6438"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39" w:author="sanjai" w:date="2020-04-09T11:28:00Z"/>
                <w:rFonts w:ascii="Calibri" w:eastAsia="Times New Roman" w:hAnsi="Calibri"/>
                <w:color w:val="000000"/>
                <w:kern w:val="0"/>
                <w:sz w:val="22"/>
                <w:lang w:eastAsia="en-US"/>
              </w:rPr>
            </w:pPr>
            <w:ins w:id="6440"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41" w:author="sanjai" w:date="2020-04-09T11:28:00Z"/>
                <w:rFonts w:ascii="Calibri" w:eastAsia="Times New Roman" w:hAnsi="Calibri"/>
                <w:color w:val="000000"/>
                <w:kern w:val="0"/>
                <w:sz w:val="22"/>
                <w:lang w:eastAsia="en-US"/>
              </w:rPr>
            </w:pPr>
            <w:ins w:id="6442"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43" w:author="sanjai" w:date="2020-04-09T11:28:00Z"/>
                <w:rFonts w:ascii="Calibri" w:eastAsia="Times New Roman" w:hAnsi="Calibri"/>
                <w:color w:val="000000"/>
                <w:kern w:val="0"/>
                <w:sz w:val="22"/>
                <w:lang w:eastAsia="en-US"/>
              </w:rPr>
            </w:pPr>
            <w:ins w:id="6444"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45" w:author="sanjai" w:date="2020-04-09T11:28:00Z"/>
                <w:rFonts w:ascii="Calibri" w:eastAsia="Times New Roman" w:hAnsi="Calibri"/>
                <w:color w:val="000000"/>
                <w:kern w:val="0"/>
                <w:sz w:val="22"/>
                <w:lang w:eastAsia="en-US"/>
              </w:rPr>
            </w:pPr>
            <w:proofErr w:type="spellStart"/>
            <w:ins w:id="6446"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47" w:author="sanjai" w:date="2020-04-09T11:28:00Z"/>
                <w:rFonts w:ascii="Calibri" w:eastAsia="Times New Roman" w:hAnsi="Calibri"/>
                <w:color w:val="000000"/>
                <w:kern w:val="0"/>
                <w:sz w:val="22"/>
                <w:lang w:eastAsia="en-US"/>
              </w:rPr>
            </w:pPr>
            <w:ins w:id="6448" w:author="sanjai" w:date="2020-04-09T12:12:00Z">
              <w:r w:rsidRPr="006B254A">
                <w:rPr>
                  <w:rFonts w:ascii="Calibri" w:eastAsia="Times New Roman" w:hAnsi="Calibri"/>
                  <w:color w:val="000000"/>
                  <w:kern w:val="0"/>
                  <w:sz w:val="22"/>
                  <w:lang w:eastAsia="en-US"/>
                </w:rPr>
                <w:t>3</w:t>
              </w:r>
            </w:ins>
            <w:ins w:id="6449" w:author="sanjai" w:date="2020-04-09T11:28:00Z">
              <w:del w:id="6450" w:author="sanjai" w:date="2020-04-09T12:12:00Z">
                <w:r w:rsidRPr="006B254A" w:rsidDel="00E02A3D">
                  <w:rPr>
                    <w:rFonts w:ascii="Calibri" w:eastAsia="Times New Roman" w:hAnsi="Calibri"/>
                    <w:color w:val="000000"/>
                    <w:kern w:val="0"/>
                    <w:sz w:val="22"/>
                    <w:lang w:eastAsia="en-US"/>
                  </w:rPr>
                  <w:delText>2</w:delText>
                </w:r>
              </w:del>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451" w:author="sanjai" w:date="2020-04-09T11:28:00Z"/>
                <w:rFonts w:ascii="Calibri" w:eastAsia="Times New Roman" w:hAnsi="Calibri"/>
                <w:color w:val="000000"/>
                <w:kern w:val="0"/>
                <w:sz w:val="22"/>
                <w:lang w:eastAsia="en-US"/>
              </w:rPr>
            </w:pPr>
            <w:ins w:id="6452"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53"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54" w:author="sanjai" w:date="2020-04-09T11:28:00Z"/>
                <w:rFonts w:ascii="Calibri" w:eastAsia="Times New Roman" w:hAnsi="Calibri"/>
                <w:color w:val="000000"/>
                <w:kern w:val="0"/>
                <w:sz w:val="22"/>
                <w:lang w:eastAsia="en-US"/>
              </w:rPr>
            </w:pPr>
            <w:ins w:id="6455"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56" w:author="sanjai" w:date="2020-04-09T11:28:00Z"/>
                <w:rFonts w:ascii="Calibri" w:eastAsia="Times New Roman" w:hAnsi="Calibri"/>
                <w:color w:val="000000"/>
                <w:kern w:val="0"/>
                <w:sz w:val="22"/>
                <w:lang w:eastAsia="en-US"/>
              </w:rPr>
            </w:pPr>
            <w:ins w:id="6457" w:author="sanjai" w:date="2020-04-09T11:28:00Z">
              <w:r w:rsidRPr="006B254A">
                <w:rPr>
                  <w:rFonts w:ascii="Calibri" w:eastAsia="Times New Roman" w:hAnsi="Calibri"/>
                  <w:color w:val="000000"/>
                  <w:kern w:val="0"/>
                  <w:sz w:val="22"/>
                  <w:lang w:eastAsia="en-US"/>
                </w:rPr>
                <w:t> </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58" w:author="sanjai" w:date="2020-04-09T11:28:00Z"/>
                <w:rFonts w:ascii="Calibri" w:eastAsia="Times New Roman" w:hAnsi="Calibri"/>
                <w:color w:val="000000"/>
                <w:kern w:val="0"/>
                <w:sz w:val="22"/>
                <w:lang w:eastAsia="en-US"/>
              </w:rPr>
            </w:pPr>
            <w:ins w:id="6459" w:author="sanjai" w:date="2020-04-09T11:28:00Z">
              <w:r w:rsidRPr="006B254A">
                <w:rPr>
                  <w:rFonts w:ascii="Calibri" w:eastAsia="Times New Roman" w:hAnsi="Calibri"/>
                  <w:color w:val="000000"/>
                  <w:kern w:val="0"/>
                  <w:sz w:val="22"/>
                  <w:lang w:eastAsia="en-US"/>
                </w:rPr>
                <w:t> </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60" w:author="sanjai" w:date="2020-04-09T11:28:00Z"/>
                <w:rFonts w:ascii="Calibri" w:eastAsia="Times New Roman" w:hAnsi="Calibri"/>
                <w:color w:val="000000"/>
                <w:kern w:val="0"/>
                <w:sz w:val="22"/>
                <w:lang w:eastAsia="en-US"/>
              </w:rPr>
            </w:pPr>
            <w:ins w:id="6461" w:author="sanjai" w:date="2020-04-09T11:28:00Z">
              <w:r w:rsidRPr="006B254A">
                <w:rPr>
                  <w:rFonts w:ascii="Calibri" w:eastAsia="Times New Roman" w:hAnsi="Calibri"/>
                  <w:color w:val="000000"/>
                  <w:kern w:val="0"/>
                  <w:sz w:val="22"/>
                  <w:lang w:eastAsia="en-US"/>
                </w:rPr>
                <w:t> </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62" w:author="sanjai" w:date="2020-04-09T11:28:00Z"/>
                <w:rFonts w:ascii="Calibri" w:eastAsia="Times New Roman" w:hAnsi="Calibri"/>
                <w:color w:val="000000"/>
                <w:kern w:val="0"/>
                <w:sz w:val="22"/>
                <w:lang w:eastAsia="en-US"/>
              </w:rPr>
            </w:pPr>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63" w:author="sanjai" w:date="2020-04-09T11:28:00Z"/>
                <w:rFonts w:ascii="Calibri" w:eastAsia="Times New Roman" w:hAnsi="Calibri"/>
                <w:color w:val="000000"/>
                <w:kern w:val="0"/>
                <w:sz w:val="22"/>
                <w:lang w:eastAsia="en-US"/>
              </w:rPr>
            </w:pPr>
            <w:ins w:id="6464" w:author="sanjai" w:date="2020-04-09T11:28:00Z">
              <w:r w:rsidRPr="006B254A">
                <w:rPr>
                  <w:rFonts w:ascii="Calibri" w:eastAsia="Times New Roman" w:hAnsi="Calibri"/>
                  <w:color w:val="000000"/>
                  <w:kern w:val="0"/>
                  <w:sz w:val="22"/>
                  <w:lang w:eastAsia="en-US"/>
                </w:rPr>
                <w:t> </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465" w:author="sanjai" w:date="2020-04-09T11:28:00Z"/>
                <w:rFonts w:ascii="Calibri" w:eastAsia="Times New Roman" w:hAnsi="Calibri"/>
                <w:color w:val="000000"/>
                <w:kern w:val="0"/>
                <w:sz w:val="22"/>
                <w:lang w:eastAsia="en-US"/>
              </w:rPr>
            </w:pPr>
            <w:ins w:id="646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6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68" w:author="sanjai" w:date="2020-04-09T11:28:00Z"/>
                <w:rFonts w:ascii="Calibri" w:eastAsia="Times New Roman" w:hAnsi="Calibri"/>
                <w:b/>
                <w:bCs/>
                <w:color w:val="000000"/>
                <w:kern w:val="0"/>
                <w:sz w:val="22"/>
                <w:lang w:eastAsia="en-US"/>
              </w:rPr>
            </w:pPr>
            <w:proofErr w:type="spellStart"/>
            <w:ins w:id="6469" w:author="sanjai" w:date="2020-04-09T11:28:00Z">
              <w:r w:rsidRPr="006B254A">
                <w:rPr>
                  <w:rFonts w:ascii="Calibri" w:eastAsia="Times New Roman" w:hAnsi="Calibri"/>
                  <w:b/>
                  <w:bCs/>
                  <w:color w:val="000000"/>
                  <w:kern w:val="0"/>
                  <w:sz w:val="22"/>
                  <w:lang w:eastAsia="en-US"/>
                </w:rPr>
                <w:t>vrgather</w:t>
              </w:r>
              <w:proofErr w:type="spellEnd"/>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70" w:author="sanjai" w:date="2020-04-09T11:28:00Z"/>
                <w:rFonts w:ascii="Calibri" w:eastAsia="Times New Roman" w:hAnsi="Calibri"/>
                <w:color w:val="000000"/>
                <w:kern w:val="0"/>
                <w:sz w:val="22"/>
                <w:lang w:eastAsia="en-US"/>
              </w:rPr>
            </w:pPr>
            <w:ins w:id="6471" w:author="sanjai" w:date="2020-04-09T11:28:00Z">
              <w:r w:rsidRPr="006B254A">
                <w:rPr>
                  <w:rFonts w:ascii="Calibri" w:eastAsia="Times New Roman" w:hAnsi="Calibri"/>
                  <w:color w:val="000000"/>
                  <w:kern w:val="0"/>
                  <w:sz w:val="22"/>
                  <w:lang w:eastAsia="en-US"/>
                </w:rPr>
                <w:t>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72" w:author="sanjai" w:date="2020-04-09T11:28:00Z"/>
                <w:rFonts w:ascii="Calibri" w:eastAsia="Times New Roman" w:hAnsi="Calibri"/>
                <w:color w:val="000000"/>
                <w:kern w:val="0"/>
                <w:sz w:val="22"/>
                <w:lang w:eastAsia="en-US"/>
              </w:rPr>
            </w:pPr>
            <w:ins w:id="647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74" w:author="sanjai" w:date="2020-04-09T11:28:00Z"/>
                <w:rFonts w:ascii="Calibri" w:eastAsia="Times New Roman" w:hAnsi="Calibri"/>
                <w:color w:val="000000"/>
                <w:kern w:val="0"/>
                <w:sz w:val="22"/>
                <w:lang w:eastAsia="en-US"/>
              </w:rPr>
            </w:pPr>
            <w:ins w:id="647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76" w:author="sanjai" w:date="2020-04-09T11:28:00Z"/>
                <w:rFonts w:ascii="Calibri" w:eastAsia="Times New Roman" w:hAnsi="Calibri"/>
                <w:color w:val="000000"/>
                <w:kern w:val="0"/>
                <w:sz w:val="22"/>
                <w:lang w:eastAsia="en-US"/>
              </w:rPr>
            </w:pPr>
            <w:proofErr w:type="spellStart"/>
            <w:ins w:id="647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78" w:author="sanjai" w:date="2020-04-09T11:28:00Z"/>
                <w:rFonts w:ascii="Calibri" w:eastAsia="Times New Roman" w:hAnsi="Calibri"/>
                <w:color w:val="000000"/>
                <w:kern w:val="0"/>
                <w:sz w:val="22"/>
                <w:lang w:eastAsia="en-US"/>
              </w:rPr>
            </w:pPr>
            <w:ins w:id="647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480" w:author="sanjai" w:date="2020-04-09T11:28:00Z"/>
                <w:rFonts w:ascii="Calibri" w:eastAsia="Times New Roman" w:hAnsi="Calibri"/>
                <w:color w:val="000000"/>
                <w:kern w:val="0"/>
                <w:sz w:val="22"/>
                <w:lang w:eastAsia="en-US"/>
              </w:rPr>
            </w:pPr>
            <w:ins w:id="648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8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83" w:author="sanjai" w:date="2020-04-09T11:28:00Z"/>
                <w:rFonts w:ascii="Calibri" w:eastAsia="Times New Roman" w:hAnsi="Calibri"/>
                <w:color w:val="000000"/>
                <w:kern w:val="0"/>
                <w:sz w:val="22"/>
                <w:lang w:eastAsia="en-US"/>
              </w:rPr>
            </w:pPr>
            <w:ins w:id="648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85" w:author="sanjai" w:date="2020-04-09T11:28:00Z"/>
                <w:rFonts w:ascii="Calibri" w:eastAsia="Times New Roman" w:hAnsi="Calibri"/>
                <w:color w:val="000000"/>
                <w:kern w:val="0"/>
                <w:sz w:val="22"/>
                <w:lang w:eastAsia="en-US"/>
              </w:rPr>
            </w:pPr>
            <w:ins w:id="6486" w:author="sanjai" w:date="2020-04-09T11:28:00Z">
              <w:r w:rsidRPr="006B254A">
                <w:rPr>
                  <w:rFonts w:ascii="Calibri" w:eastAsia="Times New Roman" w:hAnsi="Calibri"/>
                  <w:color w:val="000000"/>
                  <w:kern w:val="0"/>
                  <w:sz w:val="22"/>
                  <w:lang w:eastAsia="en-US"/>
                </w:rPr>
                <w:t>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87" w:author="sanjai" w:date="2020-04-09T11:28:00Z"/>
                <w:rFonts w:ascii="Calibri" w:eastAsia="Times New Roman" w:hAnsi="Calibri"/>
                <w:color w:val="000000"/>
                <w:kern w:val="0"/>
                <w:sz w:val="22"/>
                <w:lang w:eastAsia="en-US"/>
              </w:rPr>
            </w:pPr>
            <w:ins w:id="648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89" w:author="sanjai" w:date="2020-04-09T11:28:00Z"/>
                <w:rFonts w:ascii="Calibri" w:eastAsia="Times New Roman" w:hAnsi="Calibri"/>
                <w:color w:val="000000"/>
                <w:kern w:val="0"/>
                <w:sz w:val="22"/>
                <w:lang w:eastAsia="en-US"/>
              </w:rPr>
            </w:pPr>
            <w:ins w:id="649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91" w:author="sanjai" w:date="2020-04-09T11:28:00Z"/>
                <w:rFonts w:ascii="Calibri" w:eastAsia="Times New Roman" w:hAnsi="Calibri"/>
                <w:color w:val="000000"/>
                <w:kern w:val="0"/>
                <w:sz w:val="22"/>
                <w:lang w:eastAsia="en-US"/>
              </w:rPr>
            </w:pPr>
            <w:proofErr w:type="spellStart"/>
            <w:ins w:id="649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493" w:author="sanjai" w:date="2020-04-09T11:28:00Z"/>
                <w:rFonts w:ascii="Calibri" w:eastAsia="Times New Roman" w:hAnsi="Calibri"/>
                <w:color w:val="000000"/>
                <w:kern w:val="0"/>
                <w:sz w:val="22"/>
                <w:lang w:eastAsia="en-US"/>
              </w:rPr>
            </w:pPr>
            <w:ins w:id="649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495" w:author="sanjai" w:date="2020-04-09T11:28:00Z"/>
                <w:rFonts w:ascii="Calibri" w:eastAsia="Times New Roman" w:hAnsi="Calibri"/>
                <w:color w:val="000000"/>
                <w:kern w:val="0"/>
                <w:sz w:val="22"/>
                <w:lang w:eastAsia="en-US"/>
              </w:rPr>
            </w:pPr>
            <w:ins w:id="649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49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498" w:author="sanjai" w:date="2020-04-09T11:28:00Z"/>
                <w:rFonts w:ascii="Calibri" w:eastAsia="Times New Roman" w:hAnsi="Calibri"/>
                <w:color w:val="000000"/>
                <w:kern w:val="0"/>
                <w:sz w:val="22"/>
                <w:lang w:eastAsia="en-US"/>
              </w:rPr>
            </w:pPr>
            <w:ins w:id="649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00" w:author="sanjai" w:date="2020-04-09T11:28:00Z"/>
                <w:rFonts w:ascii="Calibri" w:eastAsia="Times New Roman" w:hAnsi="Calibri"/>
                <w:color w:val="000000"/>
                <w:kern w:val="0"/>
                <w:sz w:val="22"/>
                <w:lang w:eastAsia="en-US"/>
              </w:rPr>
            </w:pPr>
            <w:ins w:id="6501" w:author="sanjai" w:date="2020-04-09T11:28:00Z">
              <w:r w:rsidRPr="006B254A">
                <w:rPr>
                  <w:rFonts w:ascii="Calibri" w:eastAsia="Times New Roman" w:hAnsi="Calibri"/>
                  <w:color w:val="000000"/>
                  <w:kern w:val="0"/>
                  <w:sz w:val="22"/>
                  <w:lang w:eastAsia="en-US"/>
                </w:rPr>
                <w:t>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02" w:author="sanjai" w:date="2020-04-09T11:28:00Z"/>
                <w:rFonts w:ascii="Calibri" w:eastAsia="Times New Roman" w:hAnsi="Calibri"/>
                <w:color w:val="000000"/>
                <w:kern w:val="0"/>
                <w:sz w:val="22"/>
                <w:lang w:eastAsia="en-US"/>
              </w:rPr>
            </w:pPr>
            <w:ins w:id="650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04" w:author="sanjai" w:date="2020-04-09T11:28:00Z"/>
                <w:rFonts w:ascii="Calibri" w:eastAsia="Times New Roman" w:hAnsi="Calibri"/>
                <w:color w:val="000000"/>
                <w:kern w:val="0"/>
                <w:sz w:val="22"/>
                <w:lang w:eastAsia="en-US"/>
              </w:rPr>
            </w:pPr>
            <w:ins w:id="650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06" w:author="sanjai" w:date="2020-04-09T11:28:00Z"/>
                <w:rFonts w:ascii="Calibri" w:eastAsia="Times New Roman" w:hAnsi="Calibri"/>
                <w:color w:val="000000"/>
                <w:kern w:val="0"/>
                <w:sz w:val="22"/>
                <w:lang w:eastAsia="en-US"/>
              </w:rPr>
            </w:pPr>
            <w:proofErr w:type="spellStart"/>
            <w:ins w:id="650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08" w:author="sanjai" w:date="2020-04-09T11:28:00Z"/>
                <w:rFonts w:ascii="Calibri" w:eastAsia="Times New Roman" w:hAnsi="Calibri"/>
                <w:color w:val="000000"/>
                <w:kern w:val="0"/>
                <w:sz w:val="22"/>
                <w:lang w:eastAsia="en-US"/>
              </w:rPr>
            </w:pPr>
            <w:ins w:id="650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510" w:author="sanjai" w:date="2020-04-09T11:28:00Z"/>
                <w:rFonts w:ascii="Calibri" w:eastAsia="Times New Roman" w:hAnsi="Calibri"/>
                <w:color w:val="000000"/>
                <w:kern w:val="0"/>
                <w:sz w:val="22"/>
                <w:lang w:eastAsia="en-US"/>
              </w:rPr>
            </w:pPr>
            <w:ins w:id="651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1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13" w:author="sanjai" w:date="2020-04-09T11:28:00Z"/>
                <w:rFonts w:ascii="Calibri" w:eastAsia="Times New Roman" w:hAnsi="Calibri"/>
                <w:color w:val="000000"/>
                <w:kern w:val="0"/>
                <w:sz w:val="22"/>
                <w:lang w:eastAsia="en-US"/>
              </w:rPr>
            </w:pPr>
            <w:ins w:id="651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15" w:author="sanjai" w:date="2020-04-09T11:28:00Z"/>
                <w:rFonts w:ascii="Calibri" w:eastAsia="Times New Roman" w:hAnsi="Calibri"/>
                <w:color w:val="000000"/>
                <w:kern w:val="0"/>
                <w:sz w:val="22"/>
                <w:lang w:eastAsia="en-US"/>
              </w:rPr>
            </w:pPr>
            <w:ins w:id="6516" w:author="sanjai" w:date="2020-04-09T11:28:00Z">
              <w:r w:rsidRPr="006B254A">
                <w:rPr>
                  <w:rFonts w:ascii="Calibri" w:eastAsia="Times New Roman" w:hAnsi="Calibri"/>
                  <w:color w:val="000000"/>
                  <w:kern w:val="0"/>
                  <w:sz w:val="22"/>
                  <w:lang w:eastAsia="en-US"/>
                </w:rPr>
                <w:t>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17" w:author="sanjai" w:date="2020-04-09T11:28:00Z"/>
                <w:rFonts w:ascii="Calibri" w:eastAsia="Times New Roman" w:hAnsi="Calibri"/>
                <w:color w:val="000000"/>
                <w:kern w:val="0"/>
                <w:sz w:val="22"/>
                <w:lang w:eastAsia="en-US"/>
              </w:rPr>
            </w:pPr>
            <w:ins w:id="651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19" w:author="sanjai" w:date="2020-04-09T11:28:00Z"/>
                <w:rFonts w:ascii="Calibri" w:eastAsia="Times New Roman" w:hAnsi="Calibri"/>
                <w:color w:val="000000"/>
                <w:kern w:val="0"/>
                <w:sz w:val="22"/>
                <w:lang w:eastAsia="en-US"/>
              </w:rPr>
            </w:pPr>
            <w:ins w:id="652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21" w:author="sanjai" w:date="2020-04-09T11:28:00Z"/>
                <w:rFonts w:ascii="Calibri" w:eastAsia="Times New Roman" w:hAnsi="Calibri"/>
                <w:color w:val="000000"/>
                <w:kern w:val="0"/>
                <w:sz w:val="22"/>
                <w:lang w:eastAsia="en-US"/>
              </w:rPr>
            </w:pPr>
            <w:proofErr w:type="spellStart"/>
            <w:ins w:id="652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23" w:author="sanjai" w:date="2020-04-09T11:28:00Z"/>
                <w:rFonts w:ascii="Calibri" w:eastAsia="Times New Roman" w:hAnsi="Calibri"/>
                <w:color w:val="000000"/>
                <w:kern w:val="0"/>
                <w:sz w:val="22"/>
                <w:lang w:eastAsia="en-US"/>
              </w:rPr>
            </w:pPr>
            <w:ins w:id="652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525" w:author="sanjai" w:date="2020-04-09T11:28:00Z"/>
                <w:rFonts w:ascii="Calibri" w:eastAsia="Times New Roman" w:hAnsi="Calibri"/>
                <w:color w:val="000000"/>
                <w:kern w:val="0"/>
                <w:sz w:val="22"/>
                <w:lang w:eastAsia="en-US"/>
              </w:rPr>
            </w:pPr>
            <w:ins w:id="652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2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28" w:author="sanjai" w:date="2020-04-09T11:28:00Z"/>
                <w:rFonts w:ascii="Calibri" w:eastAsia="Times New Roman" w:hAnsi="Calibri"/>
                <w:color w:val="000000"/>
                <w:kern w:val="0"/>
                <w:sz w:val="22"/>
                <w:lang w:eastAsia="en-US"/>
              </w:rPr>
            </w:pPr>
            <w:ins w:id="652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30" w:author="sanjai" w:date="2020-04-09T11:28:00Z"/>
                <w:rFonts w:ascii="Calibri" w:eastAsia="Times New Roman" w:hAnsi="Calibri"/>
                <w:color w:val="000000"/>
                <w:kern w:val="0"/>
                <w:sz w:val="22"/>
                <w:lang w:eastAsia="en-US"/>
              </w:rPr>
            </w:pPr>
            <w:ins w:id="6531" w:author="sanjai" w:date="2020-04-09T11:28:00Z">
              <w:r w:rsidRPr="006B254A">
                <w:rPr>
                  <w:rFonts w:ascii="Calibri" w:eastAsia="Times New Roman" w:hAnsi="Calibri"/>
                  <w:color w:val="000000"/>
                  <w:kern w:val="0"/>
                  <w:sz w:val="22"/>
                  <w:lang w:eastAsia="en-US"/>
                </w:rPr>
                <w:t>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32" w:author="sanjai" w:date="2020-04-09T11:28:00Z"/>
                <w:rFonts w:ascii="Calibri" w:eastAsia="Times New Roman" w:hAnsi="Calibri"/>
                <w:color w:val="000000"/>
                <w:kern w:val="0"/>
                <w:sz w:val="22"/>
                <w:lang w:eastAsia="en-US"/>
              </w:rPr>
            </w:pPr>
            <w:ins w:id="653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34" w:author="sanjai" w:date="2020-04-09T11:28:00Z"/>
                <w:rFonts w:ascii="Calibri" w:eastAsia="Times New Roman" w:hAnsi="Calibri"/>
                <w:color w:val="000000"/>
                <w:kern w:val="0"/>
                <w:sz w:val="22"/>
                <w:lang w:eastAsia="en-US"/>
              </w:rPr>
            </w:pPr>
            <w:ins w:id="653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36" w:author="sanjai" w:date="2020-04-09T11:28:00Z"/>
                <w:rFonts w:ascii="Calibri" w:eastAsia="Times New Roman" w:hAnsi="Calibri"/>
                <w:color w:val="000000"/>
                <w:kern w:val="0"/>
                <w:sz w:val="22"/>
                <w:lang w:eastAsia="en-US"/>
              </w:rPr>
            </w:pPr>
            <w:proofErr w:type="spellStart"/>
            <w:ins w:id="653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38" w:author="sanjai" w:date="2020-04-09T11:28:00Z"/>
                <w:rFonts w:ascii="Calibri" w:eastAsia="Times New Roman" w:hAnsi="Calibri"/>
                <w:color w:val="000000"/>
                <w:kern w:val="0"/>
                <w:sz w:val="22"/>
                <w:lang w:eastAsia="en-US"/>
              </w:rPr>
            </w:pPr>
            <w:ins w:id="653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540" w:author="sanjai" w:date="2020-04-09T11:28:00Z"/>
                <w:rFonts w:ascii="Calibri" w:eastAsia="Times New Roman" w:hAnsi="Calibri"/>
                <w:color w:val="000000"/>
                <w:kern w:val="0"/>
                <w:sz w:val="22"/>
                <w:lang w:eastAsia="en-US"/>
              </w:rPr>
            </w:pPr>
            <w:ins w:id="654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4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43" w:author="sanjai" w:date="2020-04-09T11:28:00Z"/>
                <w:rFonts w:ascii="Calibri" w:eastAsia="Times New Roman" w:hAnsi="Calibri"/>
                <w:color w:val="000000"/>
                <w:kern w:val="0"/>
                <w:sz w:val="22"/>
                <w:lang w:eastAsia="en-US"/>
              </w:rPr>
            </w:pPr>
            <w:ins w:id="654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45" w:author="sanjai" w:date="2020-04-09T11:28:00Z"/>
                <w:rFonts w:ascii="Calibri" w:eastAsia="Times New Roman" w:hAnsi="Calibri"/>
                <w:color w:val="000000"/>
                <w:kern w:val="0"/>
                <w:sz w:val="22"/>
                <w:lang w:eastAsia="en-US"/>
              </w:rPr>
            </w:pPr>
            <w:ins w:id="6546" w:author="sanjai" w:date="2020-04-09T11:28:00Z">
              <w:r w:rsidRPr="006B254A">
                <w:rPr>
                  <w:rFonts w:ascii="Calibri" w:eastAsia="Times New Roman" w:hAnsi="Calibri"/>
                  <w:color w:val="000000"/>
                  <w:kern w:val="0"/>
                  <w:sz w:val="22"/>
                  <w:lang w:eastAsia="en-US"/>
                </w:rPr>
                <w:t>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47" w:author="sanjai" w:date="2020-04-09T11:28:00Z"/>
                <w:rFonts w:ascii="Calibri" w:eastAsia="Times New Roman" w:hAnsi="Calibri"/>
                <w:color w:val="000000"/>
                <w:kern w:val="0"/>
                <w:sz w:val="22"/>
                <w:lang w:eastAsia="en-US"/>
              </w:rPr>
            </w:pPr>
            <w:ins w:id="654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49" w:author="sanjai" w:date="2020-04-09T11:28:00Z"/>
                <w:rFonts w:ascii="Calibri" w:eastAsia="Times New Roman" w:hAnsi="Calibri"/>
                <w:color w:val="000000"/>
                <w:kern w:val="0"/>
                <w:sz w:val="22"/>
                <w:lang w:eastAsia="en-US"/>
              </w:rPr>
            </w:pPr>
            <w:ins w:id="655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51" w:author="sanjai" w:date="2020-04-09T11:28:00Z"/>
                <w:rFonts w:ascii="Calibri" w:eastAsia="Times New Roman" w:hAnsi="Calibri"/>
                <w:color w:val="000000"/>
                <w:kern w:val="0"/>
                <w:sz w:val="22"/>
                <w:lang w:eastAsia="en-US"/>
              </w:rPr>
            </w:pPr>
            <w:proofErr w:type="spellStart"/>
            <w:ins w:id="655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53" w:author="sanjai" w:date="2020-04-09T11:28:00Z"/>
                <w:rFonts w:ascii="Calibri" w:eastAsia="Times New Roman" w:hAnsi="Calibri"/>
                <w:color w:val="000000"/>
                <w:kern w:val="0"/>
                <w:sz w:val="22"/>
                <w:lang w:eastAsia="en-US"/>
              </w:rPr>
            </w:pPr>
            <w:ins w:id="655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555" w:author="sanjai" w:date="2020-04-09T11:28:00Z"/>
                <w:rFonts w:ascii="Calibri" w:eastAsia="Times New Roman" w:hAnsi="Calibri"/>
                <w:color w:val="000000"/>
                <w:kern w:val="0"/>
                <w:sz w:val="22"/>
                <w:lang w:eastAsia="en-US"/>
              </w:rPr>
            </w:pPr>
            <w:ins w:id="655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5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58" w:author="sanjai" w:date="2020-04-09T11:28:00Z"/>
                <w:rFonts w:ascii="Calibri" w:eastAsia="Times New Roman" w:hAnsi="Calibri"/>
                <w:color w:val="000000"/>
                <w:kern w:val="0"/>
                <w:sz w:val="22"/>
                <w:lang w:eastAsia="en-US"/>
              </w:rPr>
            </w:pPr>
            <w:ins w:id="655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60" w:author="sanjai" w:date="2020-04-09T11:28:00Z"/>
                <w:rFonts w:ascii="Calibri" w:eastAsia="Times New Roman" w:hAnsi="Calibri"/>
                <w:color w:val="000000"/>
                <w:kern w:val="0"/>
                <w:sz w:val="22"/>
                <w:lang w:eastAsia="en-US"/>
              </w:rPr>
            </w:pPr>
            <w:ins w:id="6561" w:author="sanjai" w:date="2020-04-09T11:28:00Z">
              <w:r w:rsidRPr="006B254A">
                <w:rPr>
                  <w:rFonts w:ascii="Calibri" w:eastAsia="Times New Roman" w:hAnsi="Calibri"/>
                  <w:color w:val="000000"/>
                  <w:kern w:val="0"/>
                  <w:sz w:val="22"/>
                  <w:lang w:eastAsia="en-US"/>
                </w:rPr>
                <w:t>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62" w:author="sanjai" w:date="2020-04-09T11:28:00Z"/>
                <w:rFonts w:ascii="Calibri" w:eastAsia="Times New Roman" w:hAnsi="Calibri"/>
                <w:color w:val="000000"/>
                <w:kern w:val="0"/>
                <w:sz w:val="22"/>
                <w:lang w:eastAsia="en-US"/>
              </w:rPr>
            </w:pPr>
            <w:ins w:id="656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64" w:author="sanjai" w:date="2020-04-09T11:28:00Z"/>
                <w:rFonts w:ascii="Calibri" w:eastAsia="Times New Roman" w:hAnsi="Calibri"/>
                <w:color w:val="000000"/>
                <w:kern w:val="0"/>
                <w:sz w:val="22"/>
                <w:lang w:eastAsia="en-US"/>
              </w:rPr>
            </w:pPr>
            <w:ins w:id="656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66" w:author="sanjai" w:date="2020-04-09T11:28:00Z"/>
                <w:rFonts w:ascii="Calibri" w:eastAsia="Times New Roman" w:hAnsi="Calibri"/>
                <w:color w:val="000000"/>
                <w:kern w:val="0"/>
                <w:sz w:val="22"/>
                <w:lang w:eastAsia="en-US"/>
              </w:rPr>
            </w:pPr>
            <w:proofErr w:type="spellStart"/>
            <w:ins w:id="656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68" w:author="sanjai" w:date="2020-04-09T11:28:00Z"/>
                <w:rFonts w:ascii="Calibri" w:eastAsia="Times New Roman" w:hAnsi="Calibri"/>
                <w:color w:val="000000"/>
                <w:kern w:val="0"/>
                <w:sz w:val="22"/>
                <w:lang w:eastAsia="en-US"/>
              </w:rPr>
            </w:pPr>
            <w:ins w:id="656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570" w:author="sanjai" w:date="2020-04-09T11:28:00Z"/>
                <w:rFonts w:ascii="Calibri" w:eastAsia="Times New Roman" w:hAnsi="Calibri"/>
                <w:color w:val="000000"/>
                <w:kern w:val="0"/>
                <w:sz w:val="22"/>
                <w:lang w:eastAsia="en-US"/>
              </w:rPr>
            </w:pPr>
            <w:ins w:id="657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7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73" w:author="sanjai" w:date="2020-04-09T11:28:00Z"/>
                <w:rFonts w:ascii="Calibri" w:eastAsia="Times New Roman" w:hAnsi="Calibri"/>
                <w:color w:val="000000"/>
                <w:kern w:val="0"/>
                <w:sz w:val="22"/>
                <w:lang w:eastAsia="en-US"/>
              </w:rPr>
            </w:pPr>
            <w:ins w:id="657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75" w:author="sanjai" w:date="2020-04-09T11:28:00Z"/>
                <w:rFonts w:ascii="Calibri" w:eastAsia="Times New Roman" w:hAnsi="Calibri"/>
                <w:color w:val="000000"/>
                <w:kern w:val="0"/>
                <w:sz w:val="22"/>
                <w:lang w:eastAsia="en-US"/>
              </w:rPr>
            </w:pPr>
            <w:ins w:id="6576" w:author="sanjai" w:date="2020-04-09T11:28:00Z">
              <w:r w:rsidRPr="006B254A">
                <w:rPr>
                  <w:rFonts w:ascii="Calibri" w:eastAsia="Times New Roman" w:hAnsi="Calibri"/>
                  <w:color w:val="000000"/>
                  <w:kern w:val="0"/>
                  <w:sz w:val="22"/>
                  <w:lang w:eastAsia="en-US"/>
                </w:rPr>
                <w:t>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77" w:author="sanjai" w:date="2020-04-09T11:28:00Z"/>
                <w:rFonts w:ascii="Calibri" w:eastAsia="Times New Roman" w:hAnsi="Calibri"/>
                <w:color w:val="000000"/>
                <w:kern w:val="0"/>
                <w:sz w:val="22"/>
                <w:lang w:eastAsia="en-US"/>
              </w:rPr>
            </w:pPr>
            <w:ins w:id="657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79" w:author="sanjai" w:date="2020-04-09T11:28:00Z"/>
                <w:rFonts w:ascii="Calibri" w:eastAsia="Times New Roman" w:hAnsi="Calibri"/>
                <w:color w:val="000000"/>
                <w:kern w:val="0"/>
                <w:sz w:val="22"/>
                <w:lang w:eastAsia="en-US"/>
              </w:rPr>
            </w:pPr>
            <w:ins w:id="658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81" w:author="sanjai" w:date="2020-04-09T11:28:00Z"/>
                <w:rFonts w:ascii="Calibri" w:eastAsia="Times New Roman" w:hAnsi="Calibri"/>
                <w:color w:val="000000"/>
                <w:kern w:val="0"/>
                <w:sz w:val="22"/>
                <w:lang w:eastAsia="en-US"/>
              </w:rPr>
            </w:pPr>
            <w:proofErr w:type="spellStart"/>
            <w:ins w:id="658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[0]</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583" w:author="sanjai" w:date="2020-04-09T11:28:00Z"/>
                <w:rFonts w:ascii="Calibri" w:eastAsia="Times New Roman" w:hAnsi="Calibri"/>
                <w:color w:val="000000"/>
                <w:kern w:val="0"/>
                <w:sz w:val="22"/>
                <w:lang w:eastAsia="en-US"/>
              </w:rPr>
            </w:pPr>
            <w:ins w:id="658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585" w:author="sanjai" w:date="2020-04-09T11:28:00Z"/>
                <w:rFonts w:ascii="Calibri" w:eastAsia="Times New Roman" w:hAnsi="Calibri"/>
                <w:color w:val="000000"/>
                <w:kern w:val="0"/>
                <w:sz w:val="22"/>
                <w:lang w:eastAsia="en-US"/>
              </w:rPr>
            </w:pPr>
            <w:ins w:id="658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58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88" w:author="sanjai" w:date="2020-04-09T11:28:00Z"/>
                <w:rFonts w:ascii="Calibri" w:eastAsia="Times New Roman" w:hAnsi="Calibri"/>
                <w:color w:val="000000"/>
                <w:kern w:val="0"/>
                <w:sz w:val="22"/>
                <w:lang w:eastAsia="en-US"/>
              </w:rPr>
            </w:pPr>
            <w:ins w:id="658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90" w:author="sanjai" w:date="2020-04-09T11:28:00Z"/>
                <w:rFonts w:ascii="Calibri" w:eastAsia="Times New Roman" w:hAnsi="Calibri"/>
                <w:color w:val="000000"/>
                <w:kern w:val="0"/>
                <w:sz w:val="22"/>
                <w:lang w:eastAsia="en-US"/>
              </w:rPr>
            </w:pPr>
            <w:ins w:id="6591" w:author="sanjai" w:date="2020-04-09T11:28:00Z">
              <w:r w:rsidRPr="006B254A">
                <w:rPr>
                  <w:rFonts w:ascii="Calibri" w:eastAsia="Times New Roman" w:hAnsi="Calibri"/>
                  <w:color w:val="000000"/>
                  <w:kern w:val="0"/>
                  <w:sz w:val="22"/>
                  <w:lang w:eastAsia="en-US"/>
                </w:rPr>
                <w:t>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92" w:author="sanjai" w:date="2020-04-09T11:28:00Z"/>
                <w:rFonts w:ascii="Calibri" w:eastAsia="Times New Roman" w:hAnsi="Calibri"/>
                <w:color w:val="000000"/>
                <w:kern w:val="0"/>
                <w:sz w:val="22"/>
                <w:lang w:eastAsia="en-US"/>
              </w:rPr>
            </w:pPr>
            <w:ins w:id="659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94" w:author="sanjai" w:date="2020-04-09T11:28:00Z"/>
                <w:rFonts w:ascii="Calibri" w:eastAsia="Times New Roman" w:hAnsi="Calibri"/>
                <w:color w:val="000000"/>
                <w:kern w:val="0"/>
                <w:sz w:val="22"/>
                <w:lang w:eastAsia="en-US"/>
              </w:rPr>
            </w:pPr>
            <w:ins w:id="659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96" w:author="sanjai" w:date="2020-04-09T11:28:00Z"/>
                <w:rFonts w:ascii="Calibri" w:eastAsia="Times New Roman" w:hAnsi="Calibri"/>
                <w:color w:val="000000"/>
                <w:kern w:val="0"/>
                <w:sz w:val="22"/>
                <w:lang w:eastAsia="en-US"/>
              </w:rPr>
            </w:pPr>
            <w:proofErr w:type="spellStart"/>
            <w:ins w:id="659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598" w:author="sanjai" w:date="2020-04-09T11:28:00Z"/>
                <w:rFonts w:ascii="Calibri" w:eastAsia="Times New Roman" w:hAnsi="Calibri"/>
                <w:color w:val="000000"/>
                <w:kern w:val="0"/>
                <w:sz w:val="22"/>
                <w:lang w:eastAsia="en-US"/>
              </w:rPr>
            </w:pPr>
            <w:ins w:id="659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600" w:author="sanjai" w:date="2020-04-09T11:28:00Z"/>
                <w:rFonts w:ascii="Calibri" w:eastAsia="Times New Roman" w:hAnsi="Calibri"/>
                <w:color w:val="000000"/>
                <w:kern w:val="0"/>
                <w:sz w:val="22"/>
                <w:lang w:eastAsia="en-US"/>
              </w:rPr>
            </w:pPr>
            <w:ins w:id="660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0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03" w:author="sanjai" w:date="2020-04-09T11:28:00Z"/>
                <w:rFonts w:ascii="Calibri" w:eastAsia="Times New Roman" w:hAnsi="Calibri"/>
                <w:color w:val="000000"/>
                <w:kern w:val="0"/>
                <w:sz w:val="22"/>
                <w:lang w:eastAsia="en-US"/>
              </w:rPr>
            </w:pPr>
            <w:ins w:id="660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05" w:author="sanjai" w:date="2020-04-09T11:28:00Z"/>
                <w:rFonts w:ascii="Calibri" w:eastAsia="Times New Roman" w:hAnsi="Calibri"/>
                <w:color w:val="000000"/>
                <w:kern w:val="0"/>
                <w:sz w:val="22"/>
                <w:lang w:eastAsia="en-US"/>
              </w:rPr>
            </w:pPr>
            <w:ins w:id="6606" w:author="sanjai" w:date="2020-04-09T11:28:00Z">
              <w:r w:rsidRPr="006B254A">
                <w:rPr>
                  <w:rFonts w:ascii="Calibri" w:eastAsia="Times New Roman" w:hAnsi="Calibri"/>
                  <w:color w:val="000000"/>
                  <w:kern w:val="0"/>
                  <w:sz w:val="22"/>
                  <w:lang w:eastAsia="en-US"/>
                </w:rPr>
                <w:t>10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07" w:author="sanjai" w:date="2020-04-09T11:28:00Z"/>
                <w:rFonts w:ascii="Calibri" w:eastAsia="Times New Roman" w:hAnsi="Calibri"/>
                <w:color w:val="000000"/>
                <w:kern w:val="0"/>
                <w:sz w:val="22"/>
                <w:lang w:eastAsia="en-US"/>
              </w:rPr>
            </w:pPr>
            <w:ins w:id="660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09" w:author="sanjai" w:date="2020-04-09T11:28:00Z"/>
                <w:rFonts w:ascii="Calibri" w:eastAsia="Times New Roman" w:hAnsi="Calibri"/>
                <w:color w:val="000000"/>
                <w:kern w:val="0"/>
                <w:sz w:val="22"/>
                <w:lang w:eastAsia="en-US"/>
              </w:rPr>
            </w:pPr>
            <w:ins w:id="661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11" w:author="sanjai" w:date="2020-04-09T11:28:00Z"/>
                <w:rFonts w:ascii="Calibri" w:eastAsia="Times New Roman" w:hAnsi="Calibri"/>
                <w:color w:val="000000"/>
                <w:kern w:val="0"/>
                <w:sz w:val="22"/>
                <w:lang w:eastAsia="en-US"/>
              </w:rPr>
            </w:pPr>
            <w:proofErr w:type="spellStart"/>
            <w:ins w:id="661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13" w:author="sanjai" w:date="2020-04-09T11:28:00Z"/>
                <w:rFonts w:ascii="Calibri" w:eastAsia="Times New Roman" w:hAnsi="Calibri"/>
                <w:color w:val="000000"/>
                <w:kern w:val="0"/>
                <w:sz w:val="22"/>
                <w:lang w:eastAsia="en-US"/>
              </w:rPr>
            </w:pPr>
            <w:ins w:id="661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615" w:author="sanjai" w:date="2020-04-09T11:28:00Z"/>
                <w:rFonts w:ascii="Calibri" w:eastAsia="Times New Roman" w:hAnsi="Calibri"/>
                <w:color w:val="000000"/>
                <w:kern w:val="0"/>
                <w:sz w:val="22"/>
                <w:lang w:eastAsia="en-US"/>
              </w:rPr>
            </w:pPr>
            <w:ins w:id="661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1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18" w:author="sanjai" w:date="2020-04-09T11:28:00Z"/>
                <w:rFonts w:ascii="Calibri" w:eastAsia="Times New Roman" w:hAnsi="Calibri"/>
                <w:color w:val="000000"/>
                <w:kern w:val="0"/>
                <w:sz w:val="22"/>
                <w:lang w:eastAsia="en-US"/>
              </w:rPr>
            </w:pPr>
            <w:ins w:id="661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20" w:author="sanjai" w:date="2020-04-09T11:28:00Z"/>
                <w:rFonts w:ascii="Calibri" w:eastAsia="Times New Roman" w:hAnsi="Calibri"/>
                <w:color w:val="000000"/>
                <w:kern w:val="0"/>
                <w:sz w:val="22"/>
                <w:lang w:eastAsia="en-US"/>
              </w:rPr>
            </w:pPr>
            <w:ins w:id="6621" w:author="sanjai" w:date="2020-04-09T11:28:00Z">
              <w:r w:rsidRPr="006B254A">
                <w:rPr>
                  <w:rFonts w:ascii="Calibri" w:eastAsia="Times New Roman" w:hAnsi="Calibri"/>
                  <w:color w:val="000000"/>
                  <w:kern w:val="0"/>
                  <w:sz w:val="22"/>
                  <w:lang w:eastAsia="en-US"/>
                </w:rPr>
                <w:t>11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22" w:author="sanjai" w:date="2020-04-09T11:28:00Z"/>
                <w:rFonts w:ascii="Calibri" w:eastAsia="Times New Roman" w:hAnsi="Calibri"/>
                <w:color w:val="000000"/>
                <w:kern w:val="0"/>
                <w:sz w:val="22"/>
                <w:lang w:eastAsia="en-US"/>
              </w:rPr>
            </w:pPr>
            <w:ins w:id="662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24" w:author="sanjai" w:date="2020-04-09T11:28:00Z"/>
                <w:rFonts w:ascii="Calibri" w:eastAsia="Times New Roman" w:hAnsi="Calibri"/>
                <w:color w:val="000000"/>
                <w:kern w:val="0"/>
                <w:sz w:val="22"/>
                <w:lang w:eastAsia="en-US"/>
              </w:rPr>
            </w:pPr>
            <w:ins w:id="662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26" w:author="sanjai" w:date="2020-04-09T11:28:00Z"/>
                <w:rFonts w:ascii="Calibri" w:eastAsia="Times New Roman" w:hAnsi="Calibri"/>
                <w:color w:val="000000"/>
                <w:kern w:val="0"/>
                <w:sz w:val="22"/>
                <w:lang w:eastAsia="en-US"/>
              </w:rPr>
            </w:pPr>
            <w:proofErr w:type="spellStart"/>
            <w:ins w:id="662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28" w:author="sanjai" w:date="2020-04-09T11:28:00Z"/>
                <w:rFonts w:ascii="Calibri" w:eastAsia="Times New Roman" w:hAnsi="Calibri"/>
                <w:color w:val="000000"/>
                <w:kern w:val="0"/>
                <w:sz w:val="22"/>
                <w:lang w:eastAsia="en-US"/>
              </w:rPr>
            </w:pPr>
            <w:ins w:id="662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630" w:author="sanjai" w:date="2020-04-09T11:28:00Z"/>
                <w:rFonts w:ascii="Calibri" w:eastAsia="Times New Roman" w:hAnsi="Calibri"/>
                <w:color w:val="000000"/>
                <w:kern w:val="0"/>
                <w:sz w:val="22"/>
                <w:lang w:eastAsia="en-US"/>
              </w:rPr>
            </w:pPr>
            <w:ins w:id="663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3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33" w:author="sanjai" w:date="2020-04-09T11:28:00Z"/>
                <w:rFonts w:ascii="Calibri" w:eastAsia="Times New Roman" w:hAnsi="Calibri"/>
                <w:color w:val="000000"/>
                <w:kern w:val="0"/>
                <w:sz w:val="22"/>
                <w:lang w:eastAsia="en-US"/>
              </w:rPr>
            </w:pPr>
            <w:ins w:id="663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35" w:author="sanjai" w:date="2020-04-09T11:28:00Z"/>
                <w:rFonts w:ascii="Calibri" w:eastAsia="Times New Roman" w:hAnsi="Calibri"/>
                <w:color w:val="000000"/>
                <w:kern w:val="0"/>
                <w:sz w:val="22"/>
                <w:lang w:eastAsia="en-US"/>
              </w:rPr>
            </w:pPr>
            <w:ins w:id="6636" w:author="sanjai" w:date="2020-04-09T11:28:00Z">
              <w:r w:rsidRPr="006B254A">
                <w:rPr>
                  <w:rFonts w:ascii="Calibri" w:eastAsia="Times New Roman" w:hAnsi="Calibri"/>
                  <w:color w:val="000000"/>
                  <w:kern w:val="0"/>
                  <w:sz w:val="22"/>
                  <w:lang w:eastAsia="en-US"/>
                </w:rPr>
                <w:t>12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37" w:author="sanjai" w:date="2020-04-09T11:28:00Z"/>
                <w:rFonts w:ascii="Calibri" w:eastAsia="Times New Roman" w:hAnsi="Calibri"/>
                <w:color w:val="000000"/>
                <w:kern w:val="0"/>
                <w:sz w:val="22"/>
                <w:lang w:eastAsia="en-US"/>
              </w:rPr>
            </w:pPr>
            <w:ins w:id="663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39" w:author="sanjai" w:date="2020-04-09T11:28:00Z"/>
                <w:rFonts w:ascii="Calibri" w:eastAsia="Times New Roman" w:hAnsi="Calibri"/>
                <w:color w:val="000000"/>
                <w:kern w:val="0"/>
                <w:sz w:val="22"/>
                <w:lang w:eastAsia="en-US"/>
              </w:rPr>
            </w:pPr>
            <w:ins w:id="664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41" w:author="sanjai" w:date="2020-04-09T11:28:00Z"/>
                <w:rFonts w:ascii="Calibri" w:eastAsia="Times New Roman" w:hAnsi="Calibri"/>
                <w:color w:val="000000"/>
                <w:kern w:val="0"/>
                <w:sz w:val="22"/>
                <w:lang w:eastAsia="en-US"/>
              </w:rPr>
            </w:pPr>
            <w:proofErr w:type="spellStart"/>
            <w:ins w:id="664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43" w:author="sanjai" w:date="2020-04-09T11:28:00Z"/>
                <w:rFonts w:ascii="Calibri" w:eastAsia="Times New Roman" w:hAnsi="Calibri"/>
                <w:color w:val="000000"/>
                <w:kern w:val="0"/>
                <w:sz w:val="22"/>
                <w:lang w:eastAsia="en-US"/>
              </w:rPr>
            </w:pPr>
            <w:ins w:id="664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645" w:author="sanjai" w:date="2020-04-09T11:28:00Z"/>
                <w:rFonts w:ascii="Calibri" w:eastAsia="Times New Roman" w:hAnsi="Calibri"/>
                <w:color w:val="000000"/>
                <w:kern w:val="0"/>
                <w:sz w:val="22"/>
                <w:lang w:eastAsia="en-US"/>
              </w:rPr>
            </w:pPr>
            <w:ins w:id="664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4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48" w:author="sanjai" w:date="2020-04-09T11:28:00Z"/>
                <w:rFonts w:ascii="Calibri" w:eastAsia="Times New Roman" w:hAnsi="Calibri"/>
                <w:color w:val="000000"/>
                <w:kern w:val="0"/>
                <w:sz w:val="22"/>
                <w:lang w:eastAsia="en-US"/>
              </w:rPr>
            </w:pPr>
            <w:ins w:id="664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50" w:author="sanjai" w:date="2020-04-09T11:28:00Z"/>
                <w:rFonts w:ascii="Calibri" w:eastAsia="Times New Roman" w:hAnsi="Calibri"/>
                <w:color w:val="000000"/>
                <w:kern w:val="0"/>
                <w:sz w:val="22"/>
                <w:lang w:eastAsia="en-US"/>
              </w:rPr>
            </w:pPr>
            <w:ins w:id="6651" w:author="sanjai" w:date="2020-04-09T11:28:00Z">
              <w:r w:rsidRPr="006B254A">
                <w:rPr>
                  <w:rFonts w:ascii="Calibri" w:eastAsia="Times New Roman" w:hAnsi="Calibri"/>
                  <w:color w:val="000000"/>
                  <w:kern w:val="0"/>
                  <w:sz w:val="22"/>
                  <w:lang w:eastAsia="en-US"/>
                </w:rPr>
                <w:t>13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52" w:author="sanjai" w:date="2020-04-09T11:28:00Z"/>
                <w:rFonts w:ascii="Calibri" w:eastAsia="Times New Roman" w:hAnsi="Calibri"/>
                <w:color w:val="000000"/>
                <w:kern w:val="0"/>
                <w:sz w:val="22"/>
                <w:lang w:eastAsia="en-US"/>
              </w:rPr>
            </w:pPr>
            <w:ins w:id="665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54" w:author="sanjai" w:date="2020-04-09T11:28:00Z"/>
                <w:rFonts w:ascii="Calibri" w:eastAsia="Times New Roman" w:hAnsi="Calibri"/>
                <w:color w:val="000000"/>
                <w:kern w:val="0"/>
                <w:sz w:val="22"/>
                <w:lang w:eastAsia="en-US"/>
              </w:rPr>
            </w:pPr>
            <w:ins w:id="665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56" w:author="sanjai" w:date="2020-04-09T11:28:00Z"/>
                <w:rFonts w:ascii="Calibri" w:eastAsia="Times New Roman" w:hAnsi="Calibri"/>
                <w:color w:val="000000"/>
                <w:kern w:val="0"/>
                <w:sz w:val="22"/>
                <w:lang w:eastAsia="en-US"/>
              </w:rPr>
            </w:pPr>
            <w:proofErr w:type="spellStart"/>
            <w:ins w:id="665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58" w:author="sanjai" w:date="2020-04-09T11:28:00Z"/>
                <w:rFonts w:ascii="Calibri" w:eastAsia="Times New Roman" w:hAnsi="Calibri"/>
                <w:color w:val="000000"/>
                <w:kern w:val="0"/>
                <w:sz w:val="22"/>
                <w:lang w:eastAsia="en-US"/>
              </w:rPr>
            </w:pPr>
            <w:ins w:id="665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660" w:author="sanjai" w:date="2020-04-09T11:28:00Z"/>
                <w:rFonts w:ascii="Calibri" w:eastAsia="Times New Roman" w:hAnsi="Calibri"/>
                <w:color w:val="000000"/>
                <w:kern w:val="0"/>
                <w:sz w:val="22"/>
                <w:lang w:eastAsia="en-US"/>
              </w:rPr>
            </w:pPr>
            <w:ins w:id="666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6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63" w:author="sanjai" w:date="2020-04-09T11:28:00Z"/>
                <w:rFonts w:ascii="Calibri" w:eastAsia="Times New Roman" w:hAnsi="Calibri"/>
                <w:color w:val="000000"/>
                <w:kern w:val="0"/>
                <w:sz w:val="22"/>
                <w:lang w:eastAsia="en-US"/>
              </w:rPr>
            </w:pPr>
            <w:ins w:id="666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65" w:author="sanjai" w:date="2020-04-09T11:28:00Z"/>
                <w:rFonts w:ascii="Calibri" w:eastAsia="Times New Roman" w:hAnsi="Calibri"/>
                <w:color w:val="000000"/>
                <w:kern w:val="0"/>
                <w:sz w:val="22"/>
                <w:lang w:eastAsia="en-US"/>
              </w:rPr>
            </w:pPr>
            <w:ins w:id="6666" w:author="sanjai" w:date="2020-04-09T11:28:00Z">
              <w:r w:rsidRPr="006B254A">
                <w:rPr>
                  <w:rFonts w:ascii="Calibri" w:eastAsia="Times New Roman" w:hAnsi="Calibri"/>
                  <w:color w:val="000000"/>
                  <w:kern w:val="0"/>
                  <w:sz w:val="22"/>
                  <w:lang w:eastAsia="en-US"/>
                </w:rPr>
                <w:t>14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67" w:author="sanjai" w:date="2020-04-09T11:28:00Z"/>
                <w:rFonts w:ascii="Calibri" w:eastAsia="Times New Roman" w:hAnsi="Calibri"/>
                <w:color w:val="000000"/>
                <w:kern w:val="0"/>
                <w:sz w:val="22"/>
                <w:lang w:eastAsia="en-US"/>
              </w:rPr>
            </w:pPr>
            <w:ins w:id="666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69" w:author="sanjai" w:date="2020-04-09T11:28:00Z"/>
                <w:rFonts w:ascii="Calibri" w:eastAsia="Times New Roman" w:hAnsi="Calibri"/>
                <w:color w:val="000000"/>
                <w:kern w:val="0"/>
                <w:sz w:val="22"/>
                <w:lang w:eastAsia="en-US"/>
              </w:rPr>
            </w:pPr>
            <w:ins w:id="667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71" w:author="sanjai" w:date="2020-04-09T11:28:00Z"/>
                <w:rFonts w:ascii="Calibri" w:eastAsia="Times New Roman" w:hAnsi="Calibri"/>
                <w:color w:val="000000"/>
                <w:kern w:val="0"/>
                <w:sz w:val="22"/>
                <w:lang w:eastAsia="en-US"/>
              </w:rPr>
            </w:pPr>
            <w:proofErr w:type="spellStart"/>
            <w:ins w:id="667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73" w:author="sanjai" w:date="2020-04-09T11:28:00Z"/>
                <w:rFonts w:ascii="Calibri" w:eastAsia="Times New Roman" w:hAnsi="Calibri"/>
                <w:color w:val="000000"/>
                <w:kern w:val="0"/>
                <w:sz w:val="22"/>
                <w:lang w:eastAsia="en-US"/>
              </w:rPr>
            </w:pPr>
            <w:ins w:id="667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675" w:author="sanjai" w:date="2020-04-09T11:28:00Z"/>
                <w:rFonts w:ascii="Calibri" w:eastAsia="Times New Roman" w:hAnsi="Calibri"/>
                <w:color w:val="000000"/>
                <w:kern w:val="0"/>
                <w:sz w:val="22"/>
                <w:lang w:eastAsia="en-US"/>
              </w:rPr>
            </w:pPr>
            <w:ins w:id="667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7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78" w:author="sanjai" w:date="2020-04-09T11:28:00Z"/>
                <w:rFonts w:ascii="Calibri" w:eastAsia="Times New Roman" w:hAnsi="Calibri"/>
                <w:color w:val="000000"/>
                <w:kern w:val="0"/>
                <w:sz w:val="22"/>
                <w:lang w:eastAsia="en-US"/>
              </w:rPr>
            </w:pPr>
            <w:ins w:id="667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80" w:author="sanjai" w:date="2020-04-09T11:28:00Z"/>
                <w:rFonts w:ascii="Calibri" w:eastAsia="Times New Roman" w:hAnsi="Calibri"/>
                <w:color w:val="000000"/>
                <w:kern w:val="0"/>
                <w:sz w:val="22"/>
                <w:lang w:eastAsia="en-US"/>
              </w:rPr>
            </w:pPr>
            <w:ins w:id="6681" w:author="sanjai" w:date="2020-04-09T11:28:00Z">
              <w:r w:rsidRPr="006B254A">
                <w:rPr>
                  <w:rFonts w:ascii="Calibri" w:eastAsia="Times New Roman" w:hAnsi="Calibri"/>
                  <w:color w:val="000000"/>
                  <w:kern w:val="0"/>
                  <w:sz w:val="22"/>
                  <w:lang w:eastAsia="en-US"/>
                </w:rPr>
                <w:t>15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82" w:author="sanjai" w:date="2020-04-09T11:28:00Z"/>
                <w:rFonts w:ascii="Calibri" w:eastAsia="Times New Roman" w:hAnsi="Calibri"/>
                <w:color w:val="000000"/>
                <w:kern w:val="0"/>
                <w:sz w:val="22"/>
                <w:lang w:eastAsia="en-US"/>
              </w:rPr>
            </w:pPr>
            <w:ins w:id="668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84" w:author="sanjai" w:date="2020-04-09T11:28:00Z"/>
                <w:rFonts w:ascii="Calibri" w:eastAsia="Times New Roman" w:hAnsi="Calibri"/>
                <w:color w:val="000000"/>
                <w:kern w:val="0"/>
                <w:sz w:val="22"/>
                <w:lang w:eastAsia="en-US"/>
              </w:rPr>
            </w:pPr>
            <w:ins w:id="668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86" w:author="sanjai" w:date="2020-04-09T11:28:00Z"/>
                <w:rFonts w:ascii="Calibri" w:eastAsia="Times New Roman" w:hAnsi="Calibri"/>
                <w:color w:val="000000"/>
                <w:kern w:val="0"/>
                <w:sz w:val="22"/>
                <w:lang w:eastAsia="en-US"/>
              </w:rPr>
            </w:pPr>
            <w:proofErr w:type="spellStart"/>
            <w:ins w:id="668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688" w:author="sanjai" w:date="2020-04-09T11:28:00Z"/>
                <w:rFonts w:ascii="Calibri" w:eastAsia="Times New Roman" w:hAnsi="Calibri"/>
                <w:color w:val="000000"/>
                <w:kern w:val="0"/>
                <w:sz w:val="22"/>
                <w:lang w:eastAsia="en-US"/>
              </w:rPr>
            </w:pPr>
            <w:ins w:id="668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690" w:author="sanjai" w:date="2020-04-09T11:28:00Z"/>
                <w:rFonts w:ascii="Calibri" w:eastAsia="Times New Roman" w:hAnsi="Calibri"/>
                <w:color w:val="000000"/>
                <w:kern w:val="0"/>
                <w:sz w:val="22"/>
                <w:lang w:eastAsia="en-US"/>
              </w:rPr>
            </w:pPr>
            <w:ins w:id="669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69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93" w:author="sanjai" w:date="2020-04-09T11:28:00Z"/>
                <w:rFonts w:ascii="Calibri" w:eastAsia="Times New Roman" w:hAnsi="Calibri"/>
                <w:color w:val="000000"/>
                <w:kern w:val="0"/>
                <w:sz w:val="22"/>
                <w:lang w:eastAsia="en-US"/>
              </w:rPr>
            </w:pPr>
            <w:ins w:id="669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95" w:author="sanjai" w:date="2020-04-09T11:28:00Z"/>
                <w:rFonts w:ascii="Calibri" w:eastAsia="Times New Roman" w:hAnsi="Calibri"/>
                <w:color w:val="000000"/>
                <w:kern w:val="0"/>
                <w:sz w:val="22"/>
                <w:lang w:eastAsia="en-US"/>
              </w:rPr>
            </w:pPr>
            <w:ins w:id="6696" w:author="sanjai" w:date="2020-04-09T11:28:00Z">
              <w:r w:rsidRPr="006B254A">
                <w:rPr>
                  <w:rFonts w:ascii="Calibri" w:eastAsia="Times New Roman" w:hAnsi="Calibri"/>
                  <w:color w:val="000000"/>
                  <w:kern w:val="0"/>
                  <w:sz w:val="22"/>
                  <w:lang w:eastAsia="en-US"/>
                </w:rPr>
                <w:t>16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97" w:author="sanjai" w:date="2020-04-09T11:28:00Z"/>
                <w:rFonts w:ascii="Calibri" w:eastAsia="Times New Roman" w:hAnsi="Calibri"/>
                <w:color w:val="000000"/>
                <w:kern w:val="0"/>
                <w:sz w:val="22"/>
                <w:lang w:eastAsia="en-US"/>
              </w:rPr>
            </w:pPr>
            <w:ins w:id="669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699" w:author="sanjai" w:date="2020-04-09T11:28:00Z"/>
                <w:rFonts w:ascii="Calibri" w:eastAsia="Times New Roman" w:hAnsi="Calibri"/>
                <w:color w:val="000000"/>
                <w:kern w:val="0"/>
                <w:sz w:val="22"/>
                <w:lang w:eastAsia="en-US"/>
              </w:rPr>
            </w:pPr>
            <w:ins w:id="670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01" w:author="sanjai" w:date="2020-04-09T11:28:00Z"/>
                <w:rFonts w:ascii="Calibri" w:eastAsia="Times New Roman" w:hAnsi="Calibri"/>
                <w:color w:val="000000"/>
                <w:kern w:val="0"/>
                <w:sz w:val="22"/>
                <w:lang w:eastAsia="en-US"/>
              </w:rPr>
            </w:pPr>
            <w:proofErr w:type="spellStart"/>
            <w:ins w:id="670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[1]</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03" w:author="sanjai" w:date="2020-04-09T11:28:00Z"/>
                <w:rFonts w:ascii="Calibri" w:eastAsia="Times New Roman" w:hAnsi="Calibri"/>
                <w:color w:val="000000"/>
                <w:kern w:val="0"/>
                <w:sz w:val="22"/>
                <w:lang w:eastAsia="en-US"/>
              </w:rPr>
            </w:pPr>
            <w:ins w:id="670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705" w:author="sanjai" w:date="2020-04-09T11:28:00Z"/>
                <w:rFonts w:ascii="Calibri" w:eastAsia="Times New Roman" w:hAnsi="Calibri"/>
                <w:color w:val="000000"/>
                <w:kern w:val="0"/>
                <w:sz w:val="22"/>
                <w:lang w:eastAsia="en-US"/>
              </w:rPr>
            </w:pPr>
            <w:ins w:id="670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0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08" w:author="sanjai" w:date="2020-04-09T11:28:00Z"/>
                <w:rFonts w:ascii="Calibri" w:eastAsia="Times New Roman" w:hAnsi="Calibri"/>
                <w:color w:val="000000"/>
                <w:kern w:val="0"/>
                <w:sz w:val="22"/>
                <w:lang w:eastAsia="en-US"/>
              </w:rPr>
            </w:pPr>
            <w:ins w:id="670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10" w:author="sanjai" w:date="2020-04-09T11:28:00Z"/>
                <w:rFonts w:ascii="Calibri" w:eastAsia="Times New Roman" w:hAnsi="Calibri"/>
                <w:color w:val="000000"/>
                <w:kern w:val="0"/>
                <w:sz w:val="22"/>
                <w:lang w:eastAsia="en-US"/>
              </w:rPr>
            </w:pPr>
            <w:ins w:id="6711" w:author="sanjai" w:date="2020-04-09T11:28:00Z">
              <w:r w:rsidRPr="006B254A">
                <w:rPr>
                  <w:rFonts w:ascii="Calibri" w:eastAsia="Times New Roman" w:hAnsi="Calibri"/>
                  <w:color w:val="000000"/>
                  <w:kern w:val="0"/>
                  <w:sz w:val="22"/>
                  <w:lang w:eastAsia="en-US"/>
                </w:rPr>
                <w:t>17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12" w:author="sanjai" w:date="2020-04-09T11:28:00Z"/>
                <w:rFonts w:ascii="Calibri" w:eastAsia="Times New Roman" w:hAnsi="Calibri"/>
                <w:color w:val="000000"/>
                <w:kern w:val="0"/>
                <w:sz w:val="22"/>
                <w:lang w:eastAsia="en-US"/>
              </w:rPr>
            </w:pPr>
            <w:ins w:id="671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14" w:author="sanjai" w:date="2020-04-09T11:28:00Z"/>
                <w:rFonts w:ascii="Calibri" w:eastAsia="Times New Roman" w:hAnsi="Calibri"/>
                <w:color w:val="000000"/>
                <w:kern w:val="0"/>
                <w:sz w:val="22"/>
                <w:lang w:eastAsia="en-US"/>
              </w:rPr>
            </w:pPr>
            <w:ins w:id="671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16" w:author="sanjai" w:date="2020-04-09T11:28:00Z"/>
                <w:rFonts w:ascii="Calibri" w:eastAsia="Times New Roman" w:hAnsi="Calibri"/>
                <w:color w:val="000000"/>
                <w:kern w:val="0"/>
                <w:sz w:val="22"/>
                <w:lang w:eastAsia="en-US"/>
              </w:rPr>
            </w:pPr>
            <w:proofErr w:type="spellStart"/>
            <w:ins w:id="671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18" w:author="sanjai" w:date="2020-04-09T11:28:00Z"/>
                <w:rFonts w:ascii="Calibri" w:eastAsia="Times New Roman" w:hAnsi="Calibri"/>
                <w:color w:val="000000"/>
                <w:kern w:val="0"/>
                <w:sz w:val="22"/>
                <w:lang w:eastAsia="en-US"/>
              </w:rPr>
            </w:pPr>
            <w:ins w:id="671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720" w:author="sanjai" w:date="2020-04-09T11:28:00Z"/>
                <w:rFonts w:ascii="Calibri" w:eastAsia="Times New Roman" w:hAnsi="Calibri"/>
                <w:color w:val="000000"/>
                <w:kern w:val="0"/>
                <w:sz w:val="22"/>
                <w:lang w:eastAsia="en-US"/>
              </w:rPr>
            </w:pPr>
            <w:ins w:id="672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2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23" w:author="sanjai" w:date="2020-04-09T11:28:00Z"/>
                <w:rFonts w:ascii="Calibri" w:eastAsia="Times New Roman" w:hAnsi="Calibri"/>
                <w:color w:val="000000"/>
                <w:kern w:val="0"/>
                <w:sz w:val="22"/>
                <w:lang w:eastAsia="en-US"/>
              </w:rPr>
            </w:pPr>
            <w:ins w:id="672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25" w:author="sanjai" w:date="2020-04-09T11:28:00Z"/>
                <w:rFonts w:ascii="Calibri" w:eastAsia="Times New Roman" w:hAnsi="Calibri"/>
                <w:color w:val="000000"/>
                <w:kern w:val="0"/>
                <w:sz w:val="22"/>
                <w:lang w:eastAsia="en-US"/>
              </w:rPr>
            </w:pPr>
            <w:ins w:id="6726" w:author="sanjai" w:date="2020-04-09T11:28:00Z">
              <w:r w:rsidRPr="006B254A">
                <w:rPr>
                  <w:rFonts w:ascii="Calibri" w:eastAsia="Times New Roman" w:hAnsi="Calibri"/>
                  <w:color w:val="000000"/>
                  <w:kern w:val="0"/>
                  <w:sz w:val="22"/>
                  <w:lang w:eastAsia="en-US"/>
                </w:rPr>
                <w:t>18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27" w:author="sanjai" w:date="2020-04-09T11:28:00Z"/>
                <w:rFonts w:ascii="Calibri" w:eastAsia="Times New Roman" w:hAnsi="Calibri"/>
                <w:color w:val="000000"/>
                <w:kern w:val="0"/>
                <w:sz w:val="22"/>
                <w:lang w:eastAsia="en-US"/>
              </w:rPr>
            </w:pPr>
            <w:ins w:id="672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29" w:author="sanjai" w:date="2020-04-09T11:28:00Z"/>
                <w:rFonts w:ascii="Calibri" w:eastAsia="Times New Roman" w:hAnsi="Calibri"/>
                <w:color w:val="000000"/>
                <w:kern w:val="0"/>
                <w:sz w:val="22"/>
                <w:lang w:eastAsia="en-US"/>
              </w:rPr>
            </w:pPr>
            <w:ins w:id="673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31" w:author="sanjai" w:date="2020-04-09T11:28:00Z"/>
                <w:rFonts w:ascii="Calibri" w:eastAsia="Times New Roman" w:hAnsi="Calibri"/>
                <w:color w:val="000000"/>
                <w:kern w:val="0"/>
                <w:sz w:val="22"/>
                <w:lang w:eastAsia="en-US"/>
              </w:rPr>
            </w:pPr>
            <w:proofErr w:type="spellStart"/>
            <w:ins w:id="673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33" w:author="sanjai" w:date="2020-04-09T11:28:00Z"/>
                <w:rFonts w:ascii="Calibri" w:eastAsia="Times New Roman" w:hAnsi="Calibri"/>
                <w:color w:val="000000"/>
                <w:kern w:val="0"/>
                <w:sz w:val="22"/>
                <w:lang w:eastAsia="en-US"/>
              </w:rPr>
            </w:pPr>
            <w:ins w:id="673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735" w:author="sanjai" w:date="2020-04-09T11:28:00Z"/>
                <w:rFonts w:ascii="Calibri" w:eastAsia="Times New Roman" w:hAnsi="Calibri"/>
                <w:color w:val="000000"/>
                <w:kern w:val="0"/>
                <w:sz w:val="22"/>
                <w:lang w:eastAsia="en-US"/>
              </w:rPr>
            </w:pPr>
            <w:ins w:id="673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3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38" w:author="sanjai" w:date="2020-04-09T11:28:00Z"/>
                <w:rFonts w:ascii="Calibri" w:eastAsia="Times New Roman" w:hAnsi="Calibri"/>
                <w:color w:val="000000"/>
                <w:kern w:val="0"/>
                <w:sz w:val="22"/>
                <w:lang w:eastAsia="en-US"/>
              </w:rPr>
            </w:pPr>
            <w:ins w:id="673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40" w:author="sanjai" w:date="2020-04-09T11:28:00Z"/>
                <w:rFonts w:ascii="Calibri" w:eastAsia="Times New Roman" w:hAnsi="Calibri"/>
                <w:color w:val="000000"/>
                <w:kern w:val="0"/>
                <w:sz w:val="22"/>
                <w:lang w:eastAsia="en-US"/>
              </w:rPr>
            </w:pPr>
            <w:ins w:id="6741" w:author="sanjai" w:date="2020-04-09T11:28:00Z">
              <w:r w:rsidRPr="006B254A">
                <w:rPr>
                  <w:rFonts w:ascii="Calibri" w:eastAsia="Times New Roman" w:hAnsi="Calibri"/>
                  <w:color w:val="000000"/>
                  <w:kern w:val="0"/>
                  <w:sz w:val="22"/>
                  <w:lang w:eastAsia="en-US"/>
                </w:rPr>
                <w:t>19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42" w:author="sanjai" w:date="2020-04-09T11:28:00Z"/>
                <w:rFonts w:ascii="Calibri" w:eastAsia="Times New Roman" w:hAnsi="Calibri"/>
                <w:color w:val="000000"/>
                <w:kern w:val="0"/>
                <w:sz w:val="22"/>
                <w:lang w:eastAsia="en-US"/>
              </w:rPr>
            </w:pPr>
            <w:ins w:id="674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44" w:author="sanjai" w:date="2020-04-09T11:28:00Z"/>
                <w:rFonts w:ascii="Calibri" w:eastAsia="Times New Roman" w:hAnsi="Calibri"/>
                <w:color w:val="000000"/>
                <w:kern w:val="0"/>
                <w:sz w:val="22"/>
                <w:lang w:eastAsia="en-US"/>
              </w:rPr>
            </w:pPr>
            <w:ins w:id="674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46" w:author="sanjai" w:date="2020-04-09T11:28:00Z"/>
                <w:rFonts w:ascii="Calibri" w:eastAsia="Times New Roman" w:hAnsi="Calibri"/>
                <w:color w:val="000000"/>
                <w:kern w:val="0"/>
                <w:sz w:val="22"/>
                <w:lang w:eastAsia="en-US"/>
              </w:rPr>
            </w:pPr>
            <w:proofErr w:type="spellStart"/>
            <w:ins w:id="674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48" w:author="sanjai" w:date="2020-04-09T11:28:00Z"/>
                <w:rFonts w:ascii="Calibri" w:eastAsia="Times New Roman" w:hAnsi="Calibri"/>
                <w:color w:val="000000"/>
                <w:kern w:val="0"/>
                <w:sz w:val="22"/>
                <w:lang w:eastAsia="en-US"/>
              </w:rPr>
            </w:pPr>
            <w:ins w:id="674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750" w:author="sanjai" w:date="2020-04-09T11:28:00Z"/>
                <w:rFonts w:ascii="Calibri" w:eastAsia="Times New Roman" w:hAnsi="Calibri"/>
                <w:color w:val="000000"/>
                <w:kern w:val="0"/>
                <w:sz w:val="22"/>
                <w:lang w:eastAsia="en-US"/>
              </w:rPr>
            </w:pPr>
            <w:ins w:id="675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5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53" w:author="sanjai" w:date="2020-04-09T11:28:00Z"/>
                <w:rFonts w:ascii="Calibri" w:eastAsia="Times New Roman" w:hAnsi="Calibri"/>
                <w:color w:val="000000"/>
                <w:kern w:val="0"/>
                <w:sz w:val="22"/>
                <w:lang w:eastAsia="en-US"/>
              </w:rPr>
            </w:pPr>
            <w:ins w:id="675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55" w:author="sanjai" w:date="2020-04-09T11:28:00Z"/>
                <w:rFonts w:ascii="Calibri" w:eastAsia="Times New Roman" w:hAnsi="Calibri"/>
                <w:color w:val="000000"/>
                <w:kern w:val="0"/>
                <w:sz w:val="22"/>
                <w:lang w:eastAsia="en-US"/>
              </w:rPr>
            </w:pPr>
            <w:ins w:id="6756" w:author="sanjai" w:date="2020-04-09T11:28:00Z">
              <w:r w:rsidRPr="006B254A">
                <w:rPr>
                  <w:rFonts w:ascii="Calibri" w:eastAsia="Times New Roman" w:hAnsi="Calibri"/>
                  <w:color w:val="000000"/>
                  <w:kern w:val="0"/>
                  <w:sz w:val="22"/>
                  <w:lang w:eastAsia="en-US"/>
                </w:rPr>
                <w:t>20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57" w:author="sanjai" w:date="2020-04-09T11:28:00Z"/>
                <w:rFonts w:ascii="Calibri" w:eastAsia="Times New Roman" w:hAnsi="Calibri"/>
                <w:color w:val="000000"/>
                <w:kern w:val="0"/>
                <w:sz w:val="22"/>
                <w:lang w:eastAsia="en-US"/>
              </w:rPr>
            </w:pPr>
            <w:ins w:id="675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59" w:author="sanjai" w:date="2020-04-09T11:28:00Z"/>
                <w:rFonts w:ascii="Calibri" w:eastAsia="Times New Roman" w:hAnsi="Calibri"/>
                <w:color w:val="000000"/>
                <w:kern w:val="0"/>
                <w:sz w:val="22"/>
                <w:lang w:eastAsia="en-US"/>
              </w:rPr>
            </w:pPr>
            <w:ins w:id="676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61" w:author="sanjai" w:date="2020-04-09T11:28:00Z"/>
                <w:rFonts w:ascii="Calibri" w:eastAsia="Times New Roman" w:hAnsi="Calibri"/>
                <w:color w:val="000000"/>
                <w:kern w:val="0"/>
                <w:sz w:val="22"/>
                <w:lang w:eastAsia="en-US"/>
              </w:rPr>
            </w:pPr>
            <w:proofErr w:type="spellStart"/>
            <w:ins w:id="676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63" w:author="sanjai" w:date="2020-04-09T11:28:00Z"/>
                <w:rFonts w:ascii="Calibri" w:eastAsia="Times New Roman" w:hAnsi="Calibri"/>
                <w:color w:val="000000"/>
                <w:kern w:val="0"/>
                <w:sz w:val="22"/>
                <w:lang w:eastAsia="en-US"/>
              </w:rPr>
            </w:pPr>
            <w:ins w:id="676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765" w:author="sanjai" w:date="2020-04-09T11:28:00Z"/>
                <w:rFonts w:ascii="Calibri" w:eastAsia="Times New Roman" w:hAnsi="Calibri"/>
                <w:color w:val="000000"/>
                <w:kern w:val="0"/>
                <w:sz w:val="22"/>
                <w:lang w:eastAsia="en-US"/>
              </w:rPr>
            </w:pPr>
            <w:ins w:id="676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6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68" w:author="sanjai" w:date="2020-04-09T11:28:00Z"/>
                <w:rFonts w:ascii="Calibri" w:eastAsia="Times New Roman" w:hAnsi="Calibri"/>
                <w:color w:val="000000"/>
                <w:kern w:val="0"/>
                <w:sz w:val="22"/>
                <w:lang w:eastAsia="en-US"/>
              </w:rPr>
            </w:pPr>
            <w:ins w:id="676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70" w:author="sanjai" w:date="2020-04-09T11:28:00Z"/>
                <w:rFonts w:ascii="Calibri" w:eastAsia="Times New Roman" w:hAnsi="Calibri"/>
                <w:color w:val="000000"/>
                <w:kern w:val="0"/>
                <w:sz w:val="22"/>
                <w:lang w:eastAsia="en-US"/>
              </w:rPr>
            </w:pPr>
            <w:ins w:id="6771" w:author="sanjai" w:date="2020-04-09T11:28:00Z">
              <w:r w:rsidRPr="006B254A">
                <w:rPr>
                  <w:rFonts w:ascii="Calibri" w:eastAsia="Times New Roman" w:hAnsi="Calibri"/>
                  <w:color w:val="000000"/>
                  <w:kern w:val="0"/>
                  <w:sz w:val="22"/>
                  <w:lang w:eastAsia="en-US"/>
                </w:rPr>
                <w:t>21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72" w:author="sanjai" w:date="2020-04-09T11:28:00Z"/>
                <w:rFonts w:ascii="Calibri" w:eastAsia="Times New Roman" w:hAnsi="Calibri"/>
                <w:color w:val="000000"/>
                <w:kern w:val="0"/>
                <w:sz w:val="22"/>
                <w:lang w:eastAsia="en-US"/>
              </w:rPr>
            </w:pPr>
            <w:ins w:id="677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74" w:author="sanjai" w:date="2020-04-09T11:28:00Z"/>
                <w:rFonts w:ascii="Calibri" w:eastAsia="Times New Roman" w:hAnsi="Calibri"/>
                <w:color w:val="000000"/>
                <w:kern w:val="0"/>
                <w:sz w:val="22"/>
                <w:lang w:eastAsia="en-US"/>
              </w:rPr>
            </w:pPr>
            <w:ins w:id="677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76" w:author="sanjai" w:date="2020-04-09T11:28:00Z"/>
                <w:rFonts w:ascii="Calibri" w:eastAsia="Times New Roman" w:hAnsi="Calibri"/>
                <w:color w:val="000000"/>
                <w:kern w:val="0"/>
                <w:sz w:val="22"/>
                <w:lang w:eastAsia="en-US"/>
              </w:rPr>
            </w:pPr>
            <w:proofErr w:type="spellStart"/>
            <w:ins w:id="677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78" w:author="sanjai" w:date="2020-04-09T11:28:00Z"/>
                <w:rFonts w:ascii="Calibri" w:eastAsia="Times New Roman" w:hAnsi="Calibri"/>
                <w:color w:val="000000"/>
                <w:kern w:val="0"/>
                <w:sz w:val="22"/>
                <w:lang w:eastAsia="en-US"/>
              </w:rPr>
            </w:pPr>
            <w:ins w:id="677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780" w:author="sanjai" w:date="2020-04-09T11:28:00Z"/>
                <w:rFonts w:ascii="Calibri" w:eastAsia="Times New Roman" w:hAnsi="Calibri"/>
                <w:color w:val="000000"/>
                <w:kern w:val="0"/>
                <w:sz w:val="22"/>
                <w:lang w:eastAsia="en-US"/>
              </w:rPr>
            </w:pPr>
            <w:ins w:id="678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8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83" w:author="sanjai" w:date="2020-04-09T11:28:00Z"/>
                <w:rFonts w:ascii="Calibri" w:eastAsia="Times New Roman" w:hAnsi="Calibri"/>
                <w:color w:val="000000"/>
                <w:kern w:val="0"/>
                <w:sz w:val="22"/>
                <w:lang w:eastAsia="en-US"/>
              </w:rPr>
            </w:pPr>
            <w:ins w:id="678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85" w:author="sanjai" w:date="2020-04-09T11:28:00Z"/>
                <w:rFonts w:ascii="Calibri" w:eastAsia="Times New Roman" w:hAnsi="Calibri"/>
                <w:color w:val="000000"/>
                <w:kern w:val="0"/>
                <w:sz w:val="22"/>
                <w:lang w:eastAsia="en-US"/>
              </w:rPr>
            </w:pPr>
            <w:ins w:id="6786" w:author="sanjai" w:date="2020-04-09T11:28:00Z">
              <w:r w:rsidRPr="006B254A">
                <w:rPr>
                  <w:rFonts w:ascii="Calibri" w:eastAsia="Times New Roman" w:hAnsi="Calibri"/>
                  <w:color w:val="000000"/>
                  <w:kern w:val="0"/>
                  <w:sz w:val="22"/>
                  <w:lang w:eastAsia="en-US"/>
                </w:rPr>
                <w:t>22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87" w:author="sanjai" w:date="2020-04-09T11:28:00Z"/>
                <w:rFonts w:ascii="Calibri" w:eastAsia="Times New Roman" w:hAnsi="Calibri"/>
                <w:color w:val="000000"/>
                <w:kern w:val="0"/>
                <w:sz w:val="22"/>
                <w:lang w:eastAsia="en-US"/>
              </w:rPr>
            </w:pPr>
            <w:ins w:id="678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89" w:author="sanjai" w:date="2020-04-09T11:28:00Z"/>
                <w:rFonts w:ascii="Calibri" w:eastAsia="Times New Roman" w:hAnsi="Calibri"/>
                <w:color w:val="000000"/>
                <w:kern w:val="0"/>
                <w:sz w:val="22"/>
                <w:lang w:eastAsia="en-US"/>
              </w:rPr>
            </w:pPr>
            <w:ins w:id="679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91" w:author="sanjai" w:date="2020-04-09T11:28:00Z"/>
                <w:rFonts w:ascii="Calibri" w:eastAsia="Times New Roman" w:hAnsi="Calibri"/>
                <w:color w:val="000000"/>
                <w:kern w:val="0"/>
                <w:sz w:val="22"/>
                <w:lang w:eastAsia="en-US"/>
              </w:rPr>
            </w:pPr>
            <w:proofErr w:type="spellStart"/>
            <w:ins w:id="679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793" w:author="sanjai" w:date="2020-04-09T11:28:00Z"/>
                <w:rFonts w:ascii="Calibri" w:eastAsia="Times New Roman" w:hAnsi="Calibri"/>
                <w:color w:val="000000"/>
                <w:kern w:val="0"/>
                <w:sz w:val="22"/>
                <w:lang w:eastAsia="en-US"/>
              </w:rPr>
            </w:pPr>
            <w:ins w:id="679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795" w:author="sanjai" w:date="2020-04-09T11:28:00Z"/>
                <w:rFonts w:ascii="Calibri" w:eastAsia="Times New Roman" w:hAnsi="Calibri"/>
                <w:color w:val="000000"/>
                <w:kern w:val="0"/>
                <w:sz w:val="22"/>
                <w:lang w:eastAsia="en-US"/>
              </w:rPr>
            </w:pPr>
            <w:ins w:id="679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79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798" w:author="sanjai" w:date="2020-04-09T11:28:00Z"/>
                <w:rFonts w:ascii="Calibri" w:eastAsia="Times New Roman" w:hAnsi="Calibri"/>
                <w:color w:val="000000"/>
                <w:kern w:val="0"/>
                <w:sz w:val="22"/>
                <w:lang w:eastAsia="en-US"/>
              </w:rPr>
            </w:pPr>
            <w:ins w:id="679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00" w:author="sanjai" w:date="2020-04-09T11:28:00Z"/>
                <w:rFonts w:ascii="Calibri" w:eastAsia="Times New Roman" w:hAnsi="Calibri"/>
                <w:color w:val="000000"/>
                <w:kern w:val="0"/>
                <w:sz w:val="22"/>
                <w:lang w:eastAsia="en-US"/>
              </w:rPr>
            </w:pPr>
            <w:ins w:id="6801" w:author="sanjai" w:date="2020-04-09T11:28:00Z">
              <w:r w:rsidRPr="006B254A">
                <w:rPr>
                  <w:rFonts w:ascii="Calibri" w:eastAsia="Times New Roman" w:hAnsi="Calibri"/>
                  <w:color w:val="000000"/>
                  <w:kern w:val="0"/>
                  <w:sz w:val="22"/>
                  <w:lang w:eastAsia="en-US"/>
                </w:rPr>
                <w:t>23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02" w:author="sanjai" w:date="2020-04-09T11:28:00Z"/>
                <w:rFonts w:ascii="Calibri" w:eastAsia="Times New Roman" w:hAnsi="Calibri"/>
                <w:color w:val="000000"/>
                <w:kern w:val="0"/>
                <w:sz w:val="22"/>
                <w:lang w:eastAsia="en-US"/>
              </w:rPr>
            </w:pPr>
            <w:ins w:id="680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04" w:author="sanjai" w:date="2020-04-09T11:28:00Z"/>
                <w:rFonts w:ascii="Calibri" w:eastAsia="Times New Roman" w:hAnsi="Calibri"/>
                <w:color w:val="000000"/>
                <w:kern w:val="0"/>
                <w:sz w:val="22"/>
                <w:lang w:eastAsia="en-US"/>
              </w:rPr>
            </w:pPr>
            <w:ins w:id="680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06" w:author="sanjai" w:date="2020-04-09T11:28:00Z"/>
                <w:rFonts w:ascii="Calibri" w:eastAsia="Times New Roman" w:hAnsi="Calibri"/>
                <w:color w:val="000000"/>
                <w:kern w:val="0"/>
                <w:sz w:val="22"/>
                <w:lang w:eastAsia="en-US"/>
              </w:rPr>
            </w:pPr>
            <w:proofErr w:type="spellStart"/>
            <w:ins w:id="680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08" w:author="sanjai" w:date="2020-04-09T11:28:00Z"/>
                <w:rFonts w:ascii="Calibri" w:eastAsia="Times New Roman" w:hAnsi="Calibri"/>
                <w:color w:val="000000"/>
                <w:kern w:val="0"/>
                <w:sz w:val="22"/>
                <w:lang w:eastAsia="en-US"/>
              </w:rPr>
            </w:pPr>
            <w:ins w:id="680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810" w:author="sanjai" w:date="2020-04-09T11:28:00Z"/>
                <w:rFonts w:ascii="Calibri" w:eastAsia="Times New Roman" w:hAnsi="Calibri"/>
                <w:color w:val="000000"/>
                <w:kern w:val="0"/>
                <w:sz w:val="22"/>
                <w:lang w:eastAsia="en-US"/>
              </w:rPr>
            </w:pPr>
            <w:ins w:id="681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1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13" w:author="sanjai" w:date="2020-04-09T11:28:00Z"/>
                <w:rFonts w:ascii="Calibri" w:eastAsia="Times New Roman" w:hAnsi="Calibri"/>
                <w:color w:val="000000"/>
                <w:kern w:val="0"/>
                <w:sz w:val="22"/>
                <w:lang w:eastAsia="en-US"/>
              </w:rPr>
            </w:pPr>
            <w:ins w:id="681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15" w:author="sanjai" w:date="2020-04-09T11:28:00Z"/>
                <w:rFonts w:ascii="Calibri" w:eastAsia="Times New Roman" w:hAnsi="Calibri"/>
                <w:color w:val="000000"/>
                <w:kern w:val="0"/>
                <w:sz w:val="22"/>
                <w:lang w:eastAsia="en-US"/>
              </w:rPr>
            </w:pPr>
            <w:ins w:id="6816" w:author="sanjai" w:date="2020-04-09T11:28:00Z">
              <w:r w:rsidRPr="006B254A">
                <w:rPr>
                  <w:rFonts w:ascii="Calibri" w:eastAsia="Times New Roman" w:hAnsi="Calibri"/>
                  <w:color w:val="000000"/>
                  <w:kern w:val="0"/>
                  <w:sz w:val="22"/>
                  <w:lang w:eastAsia="en-US"/>
                </w:rPr>
                <w:t>24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17" w:author="sanjai" w:date="2020-04-09T11:28:00Z"/>
                <w:rFonts w:ascii="Calibri" w:eastAsia="Times New Roman" w:hAnsi="Calibri"/>
                <w:color w:val="000000"/>
                <w:kern w:val="0"/>
                <w:sz w:val="22"/>
                <w:lang w:eastAsia="en-US"/>
              </w:rPr>
            </w:pPr>
            <w:ins w:id="681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19" w:author="sanjai" w:date="2020-04-09T11:28:00Z"/>
                <w:rFonts w:ascii="Calibri" w:eastAsia="Times New Roman" w:hAnsi="Calibri"/>
                <w:color w:val="000000"/>
                <w:kern w:val="0"/>
                <w:sz w:val="22"/>
                <w:lang w:eastAsia="en-US"/>
              </w:rPr>
            </w:pPr>
            <w:ins w:id="682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21" w:author="sanjai" w:date="2020-04-09T11:28:00Z"/>
                <w:rFonts w:ascii="Calibri" w:eastAsia="Times New Roman" w:hAnsi="Calibri"/>
                <w:color w:val="000000"/>
                <w:kern w:val="0"/>
                <w:sz w:val="22"/>
                <w:lang w:eastAsia="en-US"/>
              </w:rPr>
            </w:pPr>
            <w:proofErr w:type="spellStart"/>
            <w:ins w:id="682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[2]</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23" w:author="sanjai" w:date="2020-04-09T11:28:00Z"/>
                <w:rFonts w:ascii="Calibri" w:eastAsia="Times New Roman" w:hAnsi="Calibri"/>
                <w:color w:val="000000"/>
                <w:kern w:val="0"/>
                <w:sz w:val="22"/>
                <w:lang w:eastAsia="en-US"/>
              </w:rPr>
            </w:pPr>
            <w:ins w:id="682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825" w:author="sanjai" w:date="2020-04-09T11:28:00Z"/>
                <w:rFonts w:ascii="Calibri" w:eastAsia="Times New Roman" w:hAnsi="Calibri"/>
                <w:color w:val="000000"/>
                <w:kern w:val="0"/>
                <w:sz w:val="22"/>
                <w:lang w:eastAsia="en-US"/>
              </w:rPr>
            </w:pPr>
            <w:ins w:id="682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2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28" w:author="sanjai" w:date="2020-04-09T11:28:00Z"/>
                <w:rFonts w:ascii="Calibri" w:eastAsia="Times New Roman" w:hAnsi="Calibri"/>
                <w:color w:val="000000"/>
                <w:kern w:val="0"/>
                <w:sz w:val="22"/>
                <w:lang w:eastAsia="en-US"/>
              </w:rPr>
            </w:pPr>
            <w:ins w:id="682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30" w:author="sanjai" w:date="2020-04-09T11:28:00Z"/>
                <w:rFonts w:ascii="Calibri" w:eastAsia="Times New Roman" w:hAnsi="Calibri"/>
                <w:color w:val="000000"/>
                <w:kern w:val="0"/>
                <w:sz w:val="22"/>
                <w:lang w:eastAsia="en-US"/>
              </w:rPr>
            </w:pPr>
            <w:ins w:id="6831" w:author="sanjai" w:date="2020-04-09T11:28:00Z">
              <w:r w:rsidRPr="006B254A">
                <w:rPr>
                  <w:rFonts w:ascii="Calibri" w:eastAsia="Times New Roman" w:hAnsi="Calibri"/>
                  <w:color w:val="000000"/>
                  <w:kern w:val="0"/>
                  <w:sz w:val="22"/>
                  <w:lang w:eastAsia="en-US"/>
                </w:rPr>
                <w:t>25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32" w:author="sanjai" w:date="2020-04-09T11:28:00Z"/>
                <w:rFonts w:ascii="Calibri" w:eastAsia="Times New Roman" w:hAnsi="Calibri"/>
                <w:color w:val="000000"/>
                <w:kern w:val="0"/>
                <w:sz w:val="22"/>
                <w:lang w:eastAsia="en-US"/>
              </w:rPr>
            </w:pPr>
            <w:ins w:id="683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34" w:author="sanjai" w:date="2020-04-09T11:28:00Z"/>
                <w:rFonts w:ascii="Calibri" w:eastAsia="Times New Roman" w:hAnsi="Calibri"/>
                <w:color w:val="000000"/>
                <w:kern w:val="0"/>
                <w:sz w:val="22"/>
                <w:lang w:eastAsia="en-US"/>
              </w:rPr>
            </w:pPr>
            <w:ins w:id="683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36" w:author="sanjai" w:date="2020-04-09T11:28:00Z"/>
                <w:rFonts w:ascii="Calibri" w:eastAsia="Times New Roman" w:hAnsi="Calibri"/>
                <w:color w:val="000000"/>
                <w:kern w:val="0"/>
                <w:sz w:val="22"/>
                <w:lang w:eastAsia="en-US"/>
              </w:rPr>
            </w:pPr>
            <w:proofErr w:type="spellStart"/>
            <w:ins w:id="683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38" w:author="sanjai" w:date="2020-04-09T11:28:00Z"/>
                <w:rFonts w:ascii="Calibri" w:eastAsia="Times New Roman" w:hAnsi="Calibri"/>
                <w:color w:val="000000"/>
                <w:kern w:val="0"/>
                <w:sz w:val="22"/>
                <w:lang w:eastAsia="en-US"/>
              </w:rPr>
            </w:pPr>
            <w:ins w:id="683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840" w:author="sanjai" w:date="2020-04-09T11:28:00Z"/>
                <w:rFonts w:ascii="Calibri" w:eastAsia="Times New Roman" w:hAnsi="Calibri"/>
                <w:color w:val="000000"/>
                <w:kern w:val="0"/>
                <w:sz w:val="22"/>
                <w:lang w:eastAsia="en-US"/>
              </w:rPr>
            </w:pPr>
            <w:ins w:id="684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4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43" w:author="sanjai" w:date="2020-04-09T11:28:00Z"/>
                <w:rFonts w:ascii="Calibri" w:eastAsia="Times New Roman" w:hAnsi="Calibri"/>
                <w:color w:val="000000"/>
                <w:kern w:val="0"/>
                <w:sz w:val="22"/>
                <w:lang w:eastAsia="en-US"/>
              </w:rPr>
            </w:pPr>
            <w:ins w:id="684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45" w:author="sanjai" w:date="2020-04-09T11:28:00Z"/>
                <w:rFonts w:ascii="Calibri" w:eastAsia="Times New Roman" w:hAnsi="Calibri"/>
                <w:color w:val="000000"/>
                <w:kern w:val="0"/>
                <w:sz w:val="22"/>
                <w:lang w:eastAsia="en-US"/>
              </w:rPr>
            </w:pPr>
            <w:ins w:id="6846" w:author="sanjai" w:date="2020-04-09T11:28:00Z">
              <w:r w:rsidRPr="006B254A">
                <w:rPr>
                  <w:rFonts w:ascii="Calibri" w:eastAsia="Times New Roman" w:hAnsi="Calibri"/>
                  <w:color w:val="000000"/>
                  <w:kern w:val="0"/>
                  <w:sz w:val="22"/>
                  <w:lang w:eastAsia="en-US"/>
                </w:rPr>
                <w:t>26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47" w:author="sanjai" w:date="2020-04-09T11:28:00Z"/>
                <w:rFonts w:ascii="Calibri" w:eastAsia="Times New Roman" w:hAnsi="Calibri"/>
                <w:color w:val="000000"/>
                <w:kern w:val="0"/>
                <w:sz w:val="22"/>
                <w:lang w:eastAsia="en-US"/>
              </w:rPr>
            </w:pPr>
            <w:ins w:id="684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49" w:author="sanjai" w:date="2020-04-09T11:28:00Z"/>
                <w:rFonts w:ascii="Calibri" w:eastAsia="Times New Roman" w:hAnsi="Calibri"/>
                <w:color w:val="000000"/>
                <w:kern w:val="0"/>
                <w:sz w:val="22"/>
                <w:lang w:eastAsia="en-US"/>
              </w:rPr>
            </w:pPr>
            <w:ins w:id="685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51" w:author="sanjai" w:date="2020-04-09T11:28:00Z"/>
                <w:rFonts w:ascii="Calibri" w:eastAsia="Times New Roman" w:hAnsi="Calibri"/>
                <w:color w:val="000000"/>
                <w:kern w:val="0"/>
                <w:sz w:val="22"/>
                <w:lang w:eastAsia="en-US"/>
              </w:rPr>
            </w:pPr>
            <w:proofErr w:type="spellStart"/>
            <w:ins w:id="685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53" w:author="sanjai" w:date="2020-04-09T11:28:00Z"/>
                <w:rFonts w:ascii="Calibri" w:eastAsia="Times New Roman" w:hAnsi="Calibri"/>
                <w:color w:val="000000"/>
                <w:kern w:val="0"/>
                <w:sz w:val="22"/>
                <w:lang w:eastAsia="en-US"/>
              </w:rPr>
            </w:pPr>
            <w:ins w:id="685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855" w:author="sanjai" w:date="2020-04-09T11:28:00Z"/>
                <w:rFonts w:ascii="Calibri" w:eastAsia="Times New Roman" w:hAnsi="Calibri"/>
                <w:color w:val="000000"/>
                <w:kern w:val="0"/>
                <w:sz w:val="22"/>
                <w:lang w:eastAsia="en-US"/>
              </w:rPr>
            </w:pPr>
            <w:ins w:id="685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5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58" w:author="sanjai" w:date="2020-04-09T11:28:00Z"/>
                <w:rFonts w:ascii="Calibri" w:eastAsia="Times New Roman" w:hAnsi="Calibri"/>
                <w:color w:val="000000"/>
                <w:kern w:val="0"/>
                <w:sz w:val="22"/>
                <w:lang w:eastAsia="en-US"/>
              </w:rPr>
            </w:pPr>
            <w:ins w:id="685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60" w:author="sanjai" w:date="2020-04-09T11:28:00Z"/>
                <w:rFonts w:ascii="Calibri" w:eastAsia="Times New Roman" w:hAnsi="Calibri"/>
                <w:color w:val="000000"/>
                <w:kern w:val="0"/>
                <w:sz w:val="22"/>
                <w:lang w:eastAsia="en-US"/>
              </w:rPr>
            </w:pPr>
            <w:ins w:id="6861" w:author="sanjai" w:date="2020-04-09T11:28:00Z">
              <w:r w:rsidRPr="006B254A">
                <w:rPr>
                  <w:rFonts w:ascii="Calibri" w:eastAsia="Times New Roman" w:hAnsi="Calibri"/>
                  <w:color w:val="000000"/>
                  <w:kern w:val="0"/>
                  <w:sz w:val="22"/>
                  <w:lang w:eastAsia="en-US"/>
                </w:rPr>
                <w:t>27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62" w:author="sanjai" w:date="2020-04-09T11:28:00Z"/>
                <w:rFonts w:ascii="Calibri" w:eastAsia="Times New Roman" w:hAnsi="Calibri"/>
                <w:color w:val="000000"/>
                <w:kern w:val="0"/>
                <w:sz w:val="22"/>
                <w:lang w:eastAsia="en-US"/>
              </w:rPr>
            </w:pPr>
            <w:ins w:id="686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64" w:author="sanjai" w:date="2020-04-09T11:28:00Z"/>
                <w:rFonts w:ascii="Calibri" w:eastAsia="Times New Roman" w:hAnsi="Calibri"/>
                <w:color w:val="000000"/>
                <w:kern w:val="0"/>
                <w:sz w:val="22"/>
                <w:lang w:eastAsia="en-US"/>
              </w:rPr>
            </w:pPr>
            <w:ins w:id="686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66" w:author="sanjai" w:date="2020-04-09T11:28:00Z"/>
                <w:rFonts w:ascii="Calibri" w:eastAsia="Times New Roman" w:hAnsi="Calibri"/>
                <w:color w:val="000000"/>
                <w:kern w:val="0"/>
                <w:sz w:val="22"/>
                <w:lang w:eastAsia="en-US"/>
              </w:rPr>
            </w:pPr>
            <w:proofErr w:type="spellStart"/>
            <w:ins w:id="686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68" w:author="sanjai" w:date="2020-04-09T11:28:00Z"/>
                <w:rFonts w:ascii="Calibri" w:eastAsia="Times New Roman" w:hAnsi="Calibri"/>
                <w:color w:val="000000"/>
                <w:kern w:val="0"/>
                <w:sz w:val="22"/>
                <w:lang w:eastAsia="en-US"/>
              </w:rPr>
            </w:pPr>
            <w:ins w:id="686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870" w:author="sanjai" w:date="2020-04-09T11:28:00Z"/>
                <w:rFonts w:ascii="Calibri" w:eastAsia="Times New Roman" w:hAnsi="Calibri"/>
                <w:color w:val="000000"/>
                <w:kern w:val="0"/>
                <w:sz w:val="22"/>
                <w:lang w:eastAsia="en-US"/>
              </w:rPr>
            </w:pPr>
            <w:ins w:id="687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7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73" w:author="sanjai" w:date="2020-04-09T11:28:00Z"/>
                <w:rFonts w:ascii="Calibri" w:eastAsia="Times New Roman" w:hAnsi="Calibri"/>
                <w:color w:val="000000"/>
                <w:kern w:val="0"/>
                <w:sz w:val="22"/>
                <w:lang w:eastAsia="en-US"/>
              </w:rPr>
            </w:pPr>
            <w:ins w:id="687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75" w:author="sanjai" w:date="2020-04-09T11:28:00Z"/>
                <w:rFonts w:ascii="Calibri" w:eastAsia="Times New Roman" w:hAnsi="Calibri"/>
                <w:color w:val="000000"/>
                <w:kern w:val="0"/>
                <w:sz w:val="22"/>
                <w:lang w:eastAsia="en-US"/>
              </w:rPr>
            </w:pPr>
            <w:ins w:id="6876" w:author="sanjai" w:date="2020-04-09T11:28:00Z">
              <w:r w:rsidRPr="006B254A">
                <w:rPr>
                  <w:rFonts w:ascii="Calibri" w:eastAsia="Times New Roman" w:hAnsi="Calibri"/>
                  <w:color w:val="000000"/>
                  <w:kern w:val="0"/>
                  <w:sz w:val="22"/>
                  <w:lang w:eastAsia="en-US"/>
                </w:rPr>
                <w:t>28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77" w:author="sanjai" w:date="2020-04-09T11:28:00Z"/>
                <w:rFonts w:ascii="Calibri" w:eastAsia="Times New Roman" w:hAnsi="Calibri"/>
                <w:color w:val="000000"/>
                <w:kern w:val="0"/>
                <w:sz w:val="22"/>
                <w:lang w:eastAsia="en-US"/>
              </w:rPr>
            </w:pPr>
            <w:ins w:id="687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79" w:author="sanjai" w:date="2020-04-09T11:28:00Z"/>
                <w:rFonts w:ascii="Calibri" w:eastAsia="Times New Roman" w:hAnsi="Calibri"/>
                <w:color w:val="000000"/>
                <w:kern w:val="0"/>
                <w:sz w:val="22"/>
                <w:lang w:eastAsia="en-US"/>
              </w:rPr>
            </w:pPr>
            <w:ins w:id="688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81" w:author="sanjai" w:date="2020-04-09T11:28:00Z"/>
                <w:rFonts w:ascii="Calibri" w:eastAsia="Times New Roman" w:hAnsi="Calibri"/>
                <w:color w:val="000000"/>
                <w:kern w:val="0"/>
                <w:sz w:val="22"/>
                <w:lang w:eastAsia="en-US"/>
              </w:rPr>
            </w:pPr>
            <w:proofErr w:type="spellStart"/>
            <w:ins w:id="688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883" w:author="sanjai" w:date="2020-04-09T11:28:00Z"/>
                <w:rFonts w:ascii="Calibri" w:eastAsia="Times New Roman" w:hAnsi="Calibri"/>
                <w:color w:val="000000"/>
                <w:kern w:val="0"/>
                <w:sz w:val="22"/>
                <w:lang w:eastAsia="en-US"/>
              </w:rPr>
            </w:pPr>
            <w:ins w:id="688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885" w:author="sanjai" w:date="2020-04-09T11:28:00Z"/>
                <w:rFonts w:ascii="Calibri" w:eastAsia="Times New Roman" w:hAnsi="Calibri"/>
                <w:color w:val="000000"/>
                <w:kern w:val="0"/>
                <w:sz w:val="22"/>
                <w:lang w:eastAsia="en-US"/>
              </w:rPr>
            </w:pPr>
            <w:ins w:id="688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88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88" w:author="sanjai" w:date="2020-04-09T11:28:00Z"/>
                <w:rFonts w:ascii="Calibri" w:eastAsia="Times New Roman" w:hAnsi="Calibri"/>
                <w:color w:val="000000"/>
                <w:kern w:val="0"/>
                <w:sz w:val="22"/>
                <w:lang w:eastAsia="en-US"/>
              </w:rPr>
            </w:pPr>
            <w:ins w:id="688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90" w:author="sanjai" w:date="2020-04-09T11:28:00Z"/>
                <w:rFonts w:ascii="Calibri" w:eastAsia="Times New Roman" w:hAnsi="Calibri"/>
                <w:color w:val="000000"/>
                <w:kern w:val="0"/>
                <w:sz w:val="22"/>
                <w:lang w:eastAsia="en-US"/>
              </w:rPr>
            </w:pPr>
            <w:ins w:id="6891" w:author="sanjai" w:date="2020-04-09T11:28:00Z">
              <w:r w:rsidRPr="006B254A">
                <w:rPr>
                  <w:rFonts w:ascii="Calibri" w:eastAsia="Times New Roman" w:hAnsi="Calibri"/>
                  <w:color w:val="000000"/>
                  <w:kern w:val="0"/>
                  <w:sz w:val="22"/>
                  <w:lang w:eastAsia="en-US"/>
                </w:rPr>
                <w:t>29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92" w:author="sanjai" w:date="2020-04-09T11:28:00Z"/>
                <w:rFonts w:ascii="Calibri" w:eastAsia="Times New Roman" w:hAnsi="Calibri"/>
                <w:color w:val="000000"/>
                <w:kern w:val="0"/>
                <w:sz w:val="22"/>
                <w:lang w:eastAsia="en-US"/>
              </w:rPr>
            </w:pPr>
            <w:ins w:id="689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94" w:author="sanjai" w:date="2020-04-09T11:28:00Z"/>
                <w:rFonts w:ascii="Calibri" w:eastAsia="Times New Roman" w:hAnsi="Calibri"/>
                <w:color w:val="000000"/>
                <w:kern w:val="0"/>
                <w:sz w:val="22"/>
                <w:lang w:eastAsia="en-US"/>
              </w:rPr>
            </w:pPr>
            <w:ins w:id="689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96" w:author="sanjai" w:date="2020-04-09T11:28:00Z"/>
                <w:rFonts w:ascii="Calibri" w:eastAsia="Times New Roman" w:hAnsi="Calibri"/>
                <w:color w:val="000000"/>
                <w:kern w:val="0"/>
                <w:sz w:val="22"/>
                <w:lang w:eastAsia="en-US"/>
              </w:rPr>
            </w:pPr>
            <w:proofErr w:type="spellStart"/>
            <w:ins w:id="689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898" w:author="sanjai" w:date="2020-04-09T11:28:00Z"/>
                <w:rFonts w:ascii="Calibri" w:eastAsia="Times New Roman" w:hAnsi="Calibri"/>
                <w:color w:val="000000"/>
                <w:kern w:val="0"/>
                <w:sz w:val="22"/>
                <w:lang w:eastAsia="en-US"/>
              </w:rPr>
            </w:pPr>
            <w:ins w:id="689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900" w:author="sanjai" w:date="2020-04-09T11:28:00Z"/>
                <w:rFonts w:ascii="Calibri" w:eastAsia="Times New Roman" w:hAnsi="Calibri"/>
                <w:color w:val="000000"/>
                <w:kern w:val="0"/>
                <w:sz w:val="22"/>
                <w:lang w:eastAsia="en-US"/>
              </w:rPr>
            </w:pPr>
            <w:ins w:id="690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0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03" w:author="sanjai" w:date="2020-04-09T11:28:00Z"/>
                <w:rFonts w:ascii="Calibri" w:eastAsia="Times New Roman" w:hAnsi="Calibri"/>
                <w:color w:val="000000"/>
                <w:kern w:val="0"/>
                <w:sz w:val="22"/>
                <w:lang w:eastAsia="en-US"/>
              </w:rPr>
            </w:pPr>
            <w:ins w:id="690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05" w:author="sanjai" w:date="2020-04-09T11:28:00Z"/>
                <w:rFonts w:ascii="Calibri" w:eastAsia="Times New Roman" w:hAnsi="Calibri"/>
                <w:color w:val="000000"/>
                <w:kern w:val="0"/>
                <w:sz w:val="22"/>
                <w:lang w:eastAsia="en-US"/>
              </w:rPr>
            </w:pPr>
            <w:ins w:id="6906" w:author="sanjai" w:date="2020-04-09T11:28:00Z">
              <w:r w:rsidRPr="006B254A">
                <w:rPr>
                  <w:rFonts w:ascii="Calibri" w:eastAsia="Times New Roman" w:hAnsi="Calibri"/>
                  <w:color w:val="000000"/>
                  <w:kern w:val="0"/>
                  <w:sz w:val="22"/>
                  <w:lang w:eastAsia="en-US"/>
                </w:rPr>
                <w:t>30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07" w:author="sanjai" w:date="2020-04-09T11:28:00Z"/>
                <w:rFonts w:ascii="Calibri" w:eastAsia="Times New Roman" w:hAnsi="Calibri"/>
                <w:color w:val="000000"/>
                <w:kern w:val="0"/>
                <w:sz w:val="22"/>
                <w:lang w:eastAsia="en-US"/>
              </w:rPr>
            </w:pPr>
            <w:ins w:id="690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09" w:author="sanjai" w:date="2020-04-09T11:28:00Z"/>
                <w:rFonts w:ascii="Calibri" w:eastAsia="Times New Roman" w:hAnsi="Calibri"/>
                <w:color w:val="000000"/>
                <w:kern w:val="0"/>
                <w:sz w:val="22"/>
                <w:lang w:eastAsia="en-US"/>
              </w:rPr>
            </w:pPr>
            <w:ins w:id="691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11" w:author="sanjai" w:date="2020-04-09T11:28:00Z"/>
                <w:rFonts w:ascii="Calibri" w:eastAsia="Times New Roman" w:hAnsi="Calibri"/>
                <w:color w:val="000000"/>
                <w:kern w:val="0"/>
                <w:sz w:val="22"/>
                <w:lang w:eastAsia="en-US"/>
              </w:rPr>
            </w:pPr>
            <w:proofErr w:type="spellStart"/>
            <w:ins w:id="691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13" w:author="sanjai" w:date="2020-04-09T11:28:00Z"/>
                <w:rFonts w:ascii="Calibri" w:eastAsia="Times New Roman" w:hAnsi="Calibri"/>
                <w:color w:val="000000"/>
                <w:kern w:val="0"/>
                <w:sz w:val="22"/>
                <w:lang w:eastAsia="en-US"/>
              </w:rPr>
            </w:pPr>
            <w:ins w:id="691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915" w:author="sanjai" w:date="2020-04-09T11:28:00Z"/>
                <w:rFonts w:ascii="Calibri" w:eastAsia="Times New Roman" w:hAnsi="Calibri"/>
                <w:color w:val="000000"/>
                <w:kern w:val="0"/>
                <w:sz w:val="22"/>
                <w:lang w:eastAsia="en-US"/>
              </w:rPr>
            </w:pPr>
            <w:ins w:id="691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1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18" w:author="sanjai" w:date="2020-04-09T11:28:00Z"/>
                <w:rFonts w:ascii="Calibri" w:eastAsia="Times New Roman" w:hAnsi="Calibri"/>
                <w:color w:val="000000"/>
                <w:kern w:val="0"/>
                <w:sz w:val="22"/>
                <w:lang w:eastAsia="en-US"/>
              </w:rPr>
            </w:pPr>
            <w:ins w:id="691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20" w:author="sanjai" w:date="2020-04-09T11:28:00Z"/>
                <w:rFonts w:ascii="Calibri" w:eastAsia="Times New Roman" w:hAnsi="Calibri"/>
                <w:color w:val="000000"/>
                <w:kern w:val="0"/>
                <w:sz w:val="22"/>
                <w:lang w:eastAsia="en-US"/>
              </w:rPr>
            </w:pPr>
            <w:ins w:id="6921" w:author="sanjai" w:date="2020-04-09T11:28:00Z">
              <w:r w:rsidRPr="006B254A">
                <w:rPr>
                  <w:rFonts w:ascii="Calibri" w:eastAsia="Times New Roman" w:hAnsi="Calibri"/>
                  <w:color w:val="000000"/>
                  <w:kern w:val="0"/>
                  <w:sz w:val="22"/>
                  <w:lang w:eastAsia="en-US"/>
                </w:rPr>
                <w:t>31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22" w:author="sanjai" w:date="2020-04-09T11:28:00Z"/>
                <w:rFonts w:ascii="Calibri" w:eastAsia="Times New Roman" w:hAnsi="Calibri"/>
                <w:color w:val="000000"/>
                <w:kern w:val="0"/>
                <w:sz w:val="22"/>
                <w:lang w:eastAsia="en-US"/>
              </w:rPr>
            </w:pPr>
            <w:ins w:id="692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24" w:author="sanjai" w:date="2020-04-09T11:28:00Z"/>
                <w:rFonts w:ascii="Calibri" w:eastAsia="Times New Roman" w:hAnsi="Calibri"/>
                <w:color w:val="000000"/>
                <w:kern w:val="0"/>
                <w:sz w:val="22"/>
                <w:lang w:eastAsia="en-US"/>
              </w:rPr>
            </w:pPr>
            <w:ins w:id="692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26" w:author="sanjai" w:date="2020-04-09T11:28:00Z"/>
                <w:rFonts w:ascii="Calibri" w:eastAsia="Times New Roman" w:hAnsi="Calibri"/>
                <w:color w:val="000000"/>
                <w:kern w:val="0"/>
                <w:sz w:val="22"/>
                <w:lang w:eastAsia="en-US"/>
              </w:rPr>
            </w:pPr>
            <w:proofErr w:type="spellStart"/>
            <w:ins w:id="692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28" w:author="sanjai" w:date="2020-04-09T11:28:00Z"/>
                <w:rFonts w:ascii="Calibri" w:eastAsia="Times New Roman" w:hAnsi="Calibri"/>
                <w:color w:val="000000"/>
                <w:kern w:val="0"/>
                <w:sz w:val="22"/>
                <w:lang w:eastAsia="en-US"/>
              </w:rPr>
            </w:pPr>
            <w:ins w:id="692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930" w:author="sanjai" w:date="2020-04-09T11:28:00Z"/>
                <w:rFonts w:ascii="Calibri" w:eastAsia="Times New Roman" w:hAnsi="Calibri"/>
                <w:color w:val="000000"/>
                <w:kern w:val="0"/>
                <w:sz w:val="22"/>
                <w:lang w:eastAsia="en-US"/>
              </w:rPr>
            </w:pPr>
            <w:ins w:id="693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3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33" w:author="sanjai" w:date="2020-04-09T11:28:00Z"/>
                <w:rFonts w:ascii="Calibri" w:eastAsia="Times New Roman" w:hAnsi="Calibri"/>
                <w:color w:val="000000"/>
                <w:kern w:val="0"/>
                <w:sz w:val="22"/>
                <w:lang w:eastAsia="en-US"/>
              </w:rPr>
            </w:pPr>
            <w:ins w:id="693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35" w:author="sanjai" w:date="2020-04-09T11:28:00Z"/>
                <w:rFonts w:ascii="Calibri" w:eastAsia="Times New Roman" w:hAnsi="Calibri"/>
                <w:color w:val="000000"/>
                <w:kern w:val="0"/>
                <w:sz w:val="22"/>
                <w:lang w:eastAsia="en-US"/>
              </w:rPr>
            </w:pPr>
            <w:ins w:id="6936" w:author="sanjai" w:date="2020-04-09T11:28:00Z">
              <w:r w:rsidRPr="006B254A">
                <w:rPr>
                  <w:rFonts w:ascii="Calibri" w:eastAsia="Times New Roman" w:hAnsi="Calibri"/>
                  <w:color w:val="000000"/>
                  <w:kern w:val="0"/>
                  <w:sz w:val="22"/>
                  <w:lang w:eastAsia="en-US"/>
                </w:rPr>
                <w:t>32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37" w:author="sanjai" w:date="2020-04-09T11:28:00Z"/>
                <w:rFonts w:ascii="Calibri" w:eastAsia="Times New Roman" w:hAnsi="Calibri"/>
                <w:color w:val="000000"/>
                <w:kern w:val="0"/>
                <w:sz w:val="22"/>
                <w:lang w:eastAsia="en-US"/>
              </w:rPr>
            </w:pPr>
            <w:ins w:id="693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39" w:author="sanjai" w:date="2020-04-09T11:28:00Z"/>
                <w:rFonts w:ascii="Calibri" w:eastAsia="Times New Roman" w:hAnsi="Calibri"/>
                <w:color w:val="000000"/>
                <w:kern w:val="0"/>
                <w:sz w:val="22"/>
                <w:lang w:eastAsia="en-US"/>
              </w:rPr>
            </w:pPr>
            <w:ins w:id="694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41" w:author="sanjai" w:date="2020-04-09T11:28:00Z"/>
                <w:rFonts w:ascii="Calibri" w:eastAsia="Times New Roman" w:hAnsi="Calibri"/>
                <w:color w:val="000000"/>
                <w:kern w:val="0"/>
                <w:sz w:val="22"/>
                <w:lang w:eastAsia="en-US"/>
              </w:rPr>
            </w:pPr>
            <w:proofErr w:type="spellStart"/>
            <w:ins w:id="694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[3]</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43" w:author="sanjai" w:date="2020-04-09T11:28:00Z"/>
                <w:rFonts w:ascii="Calibri" w:eastAsia="Times New Roman" w:hAnsi="Calibri"/>
                <w:color w:val="000000"/>
                <w:kern w:val="0"/>
                <w:sz w:val="22"/>
                <w:lang w:eastAsia="en-US"/>
              </w:rPr>
            </w:pPr>
            <w:ins w:id="694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945" w:author="sanjai" w:date="2020-04-09T11:28:00Z"/>
                <w:rFonts w:ascii="Calibri" w:eastAsia="Times New Roman" w:hAnsi="Calibri"/>
                <w:color w:val="000000"/>
                <w:kern w:val="0"/>
                <w:sz w:val="22"/>
                <w:lang w:eastAsia="en-US"/>
              </w:rPr>
            </w:pPr>
            <w:ins w:id="694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4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48" w:author="sanjai" w:date="2020-04-09T11:28:00Z"/>
                <w:rFonts w:ascii="Calibri" w:eastAsia="Times New Roman" w:hAnsi="Calibri"/>
                <w:color w:val="000000"/>
                <w:kern w:val="0"/>
                <w:sz w:val="22"/>
                <w:lang w:eastAsia="en-US"/>
              </w:rPr>
            </w:pPr>
            <w:ins w:id="694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50" w:author="sanjai" w:date="2020-04-09T11:28:00Z"/>
                <w:rFonts w:ascii="Calibri" w:eastAsia="Times New Roman" w:hAnsi="Calibri"/>
                <w:color w:val="000000"/>
                <w:kern w:val="0"/>
                <w:sz w:val="22"/>
                <w:lang w:eastAsia="en-US"/>
              </w:rPr>
            </w:pPr>
            <w:ins w:id="6951" w:author="sanjai" w:date="2020-04-09T11:28:00Z">
              <w:r w:rsidRPr="006B254A">
                <w:rPr>
                  <w:rFonts w:ascii="Calibri" w:eastAsia="Times New Roman" w:hAnsi="Calibri"/>
                  <w:color w:val="000000"/>
                  <w:kern w:val="0"/>
                  <w:sz w:val="22"/>
                  <w:lang w:eastAsia="en-US"/>
                </w:rPr>
                <w:t>33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52" w:author="sanjai" w:date="2020-04-09T11:28:00Z"/>
                <w:rFonts w:ascii="Calibri" w:eastAsia="Times New Roman" w:hAnsi="Calibri"/>
                <w:color w:val="000000"/>
                <w:kern w:val="0"/>
                <w:sz w:val="22"/>
                <w:lang w:eastAsia="en-US"/>
              </w:rPr>
            </w:pPr>
            <w:ins w:id="695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54" w:author="sanjai" w:date="2020-04-09T11:28:00Z"/>
                <w:rFonts w:ascii="Calibri" w:eastAsia="Times New Roman" w:hAnsi="Calibri"/>
                <w:color w:val="000000"/>
                <w:kern w:val="0"/>
                <w:sz w:val="22"/>
                <w:lang w:eastAsia="en-US"/>
              </w:rPr>
            </w:pPr>
            <w:ins w:id="695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56" w:author="sanjai" w:date="2020-04-09T11:28:00Z"/>
                <w:rFonts w:ascii="Calibri" w:eastAsia="Times New Roman" w:hAnsi="Calibri"/>
                <w:color w:val="000000"/>
                <w:kern w:val="0"/>
                <w:sz w:val="22"/>
                <w:lang w:eastAsia="en-US"/>
              </w:rPr>
            </w:pPr>
            <w:proofErr w:type="spellStart"/>
            <w:ins w:id="695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58" w:author="sanjai" w:date="2020-04-09T11:28:00Z"/>
                <w:rFonts w:ascii="Calibri" w:eastAsia="Times New Roman" w:hAnsi="Calibri"/>
                <w:color w:val="000000"/>
                <w:kern w:val="0"/>
                <w:sz w:val="22"/>
                <w:lang w:eastAsia="en-US"/>
              </w:rPr>
            </w:pPr>
            <w:ins w:id="695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960" w:author="sanjai" w:date="2020-04-09T11:28:00Z"/>
                <w:rFonts w:ascii="Calibri" w:eastAsia="Times New Roman" w:hAnsi="Calibri"/>
                <w:color w:val="000000"/>
                <w:kern w:val="0"/>
                <w:sz w:val="22"/>
                <w:lang w:eastAsia="en-US"/>
              </w:rPr>
            </w:pPr>
            <w:ins w:id="696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6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63" w:author="sanjai" w:date="2020-04-09T11:28:00Z"/>
                <w:rFonts w:ascii="Calibri" w:eastAsia="Times New Roman" w:hAnsi="Calibri"/>
                <w:color w:val="000000"/>
                <w:kern w:val="0"/>
                <w:sz w:val="22"/>
                <w:lang w:eastAsia="en-US"/>
              </w:rPr>
            </w:pPr>
            <w:ins w:id="6964" w:author="sanjai" w:date="2020-04-09T11:28:00Z">
              <w:r w:rsidRPr="006B254A">
                <w:rPr>
                  <w:rFonts w:ascii="Calibri" w:eastAsia="Times New Roman" w:hAnsi="Calibri"/>
                  <w:color w:val="000000"/>
                  <w:kern w:val="0"/>
                  <w:sz w:val="22"/>
                  <w:lang w:eastAsia="en-US"/>
                </w:rPr>
                <w:lastRenderedPageBreak/>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65" w:author="sanjai" w:date="2020-04-09T11:28:00Z"/>
                <w:rFonts w:ascii="Calibri" w:eastAsia="Times New Roman" w:hAnsi="Calibri"/>
                <w:color w:val="000000"/>
                <w:kern w:val="0"/>
                <w:sz w:val="22"/>
                <w:lang w:eastAsia="en-US"/>
              </w:rPr>
            </w:pPr>
            <w:ins w:id="6966" w:author="sanjai" w:date="2020-04-09T11:28:00Z">
              <w:r w:rsidRPr="006B254A">
                <w:rPr>
                  <w:rFonts w:ascii="Calibri" w:eastAsia="Times New Roman" w:hAnsi="Calibri"/>
                  <w:color w:val="000000"/>
                  <w:kern w:val="0"/>
                  <w:sz w:val="22"/>
                  <w:lang w:eastAsia="en-US"/>
                </w:rPr>
                <w:t>34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67" w:author="sanjai" w:date="2020-04-09T11:28:00Z"/>
                <w:rFonts w:ascii="Calibri" w:eastAsia="Times New Roman" w:hAnsi="Calibri"/>
                <w:color w:val="000000"/>
                <w:kern w:val="0"/>
                <w:sz w:val="22"/>
                <w:lang w:eastAsia="en-US"/>
              </w:rPr>
            </w:pPr>
            <w:ins w:id="696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69" w:author="sanjai" w:date="2020-04-09T11:28:00Z"/>
                <w:rFonts w:ascii="Calibri" w:eastAsia="Times New Roman" w:hAnsi="Calibri"/>
                <w:color w:val="000000"/>
                <w:kern w:val="0"/>
                <w:sz w:val="22"/>
                <w:lang w:eastAsia="en-US"/>
              </w:rPr>
            </w:pPr>
            <w:ins w:id="697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71" w:author="sanjai" w:date="2020-04-09T11:28:00Z"/>
                <w:rFonts w:ascii="Calibri" w:eastAsia="Times New Roman" w:hAnsi="Calibri"/>
                <w:color w:val="000000"/>
                <w:kern w:val="0"/>
                <w:sz w:val="22"/>
                <w:lang w:eastAsia="en-US"/>
              </w:rPr>
            </w:pPr>
            <w:proofErr w:type="spellStart"/>
            <w:ins w:id="697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73" w:author="sanjai" w:date="2020-04-09T11:28:00Z"/>
                <w:rFonts w:ascii="Calibri" w:eastAsia="Times New Roman" w:hAnsi="Calibri"/>
                <w:color w:val="000000"/>
                <w:kern w:val="0"/>
                <w:sz w:val="22"/>
                <w:lang w:eastAsia="en-US"/>
              </w:rPr>
            </w:pPr>
            <w:ins w:id="697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6975" w:author="sanjai" w:date="2020-04-09T11:28:00Z"/>
                <w:rFonts w:ascii="Calibri" w:eastAsia="Times New Roman" w:hAnsi="Calibri"/>
                <w:color w:val="000000"/>
                <w:kern w:val="0"/>
                <w:sz w:val="22"/>
                <w:lang w:eastAsia="en-US"/>
              </w:rPr>
            </w:pPr>
            <w:ins w:id="697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7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78" w:author="sanjai" w:date="2020-04-09T11:28:00Z"/>
                <w:rFonts w:ascii="Calibri" w:eastAsia="Times New Roman" w:hAnsi="Calibri"/>
                <w:color w:val="000000"/>
                <w:kern w:val="0"/>
                <w:sz w:val="22"/>
                <w:lang w:eastAsia="en-US"/>
              </w:rPr>
            </w:pPr>
            <w:ins w:id="697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80" w:author="sanjai" w:date="2020-04-09T11:28:00Z"/>
                <w:rFonts w:ascii="Calibri" w:eastAsia="Times New Roman" w:hAnsi="Calibri"/>
                <w:color w:val="000000"/>
                <w:kern w:val="0"/>
                <w:sz w:val="22"/>
                <w:lang w:eastAsia="en-US"/>
              </w:rPr>
            </w:pPr>
            <w:ins w:id="6981" w:author="sanjai" w:date="2020-04-09T11:28:00Z">
              <w:r w:rsidRPr="006B254A">
                <w:rPr>
                  <w:rFonts w:ascii="Calibri" w:eastAsia="Times New Roman" w:hAnsi="Calibri"/>
                  <w:color w:val="000000"/>
                  <w:kern w:val="0"/>
                  <w:sz w:val="22"/>
                  <w:lang w:eastAsia="en-US"/>
                </w:rPr>
                <w:t>35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82" w:author="sanjai" w:date="2020-04-09T11:28:00Z"/>
                <w:rFonts w:ascii="Calibri" w:eastAsia="Times New Roman" w:hAnsi="Calibri"/>
                <w:color w:val="000000"/>
                <w:kern w:val="0"/>
                <w:sz w:val="22"/>
                <w:lang w:eastAsia="en-US"/>
              </w:rPr>
            </w:pPr>
            <w:ins w:id="698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84" w:author="sanjai" w:date="2020-04-09T11:28:00Z"/>
                <w:rFonts w:ascii="Calibri" w:eastAsia="Times New Roman" w:hAnsi="Calibri"/>
                <w:color w:val="000000"/>
                <w:kern w:val="0"/>
                <w:sz w:val="22"/>
                <w:lang w:eastAsia="en-US"/>
              </w:rPr>
            </w:pPr>
            <w:ins w:id="698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86" w:author="sanjai" w:date="2020-04-09T11:28:00Z"/>
                <w:rFonts w:ascii="Calibri" w:eastAsia="Times New Roman" w:hAnsi="Calibri"/>
                <w:color w:val="000000"/>
                <w:kern w:val="0"/>
                <w:sz w:val="22"/>
                <w:lang w:eastAsia="en-US"/>
              </w:rPr>
            </w:pPr>
            <w:proofErr w:type="spellStart"/>
            <w:ins w:id="698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6988" w:author="sanjai" w:date="2020-04-09T11:28:00Z"/>
                <w:rFonts w:ascii="Calibri" w:eastAsia="Times New Roman" w:hAnsi="Calibri"/>
                <w:color w:val="000000"/>
                <w:kern w:val="0"/>
                <w:sz w:val="22"/>
                <w:lang w:eastAsia="en-US"/>
              </w:rPr>
            </w:pPr>
            <w:ins w:id="698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6990" w:author="sanjai" w:date="2020-04-09T11:28:00Z"/>
                <w:rFonts w:ascii="Calibri" w:eastAsia="Times New Roman" w:hAnsi="Calibri"/>
                <w:color w:val="000000"/>
                <w:kern w:val="0"/>
                <w:sz w:val="22"/>
                <w:lang w:eastAsia="en-US"/>
              </w:rPr>
            </w:pPr>
            <w:ins w:id="699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699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93" w:author="sanjai" w:date="2020-04-09T11:28:00Z"/>
                <w:rFonts w:ascii="Calibri" w:eastAsia="Times New Roman" w:hAnsi="Calibri"/>
                <w:color w:val="000000"/>
                <w:kern w:val="0"/>
                <w:sz w:val="22"/>
                <w:lang w:eastAsia="en-US"/>
              </w:rPr>
            </w:pPr>
            <w:ins w:id="699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95" w:author="sanjai" w:date="2020-04-09T11:28:00Z"/>
                <w:rFonts w:ascii="Calibri" w:eastAsia="Times New Roman" w:hAnsi="Calibri"/>
                <w:color w:val="000000"/>
                <w:kern w:val="0"/>
                <w:sz w:val="22"/>
                <w:lang w:eastAsia="en-US"/>
              </w:rPr>
            </w:pPr>
            <w:ins w:id="6996" w:author="sanjai" w:date="2020-04-09T11:28:00Z">
              <w:r w:rsidRPr="006B254A">
                <w:rPr>
                  <w:rFonts w:ascii="Calibri" w:eastAsia="Times New Roman" w:hAnsi="Calibri"/>
                  <w:color w:val="000000"/>
                  <w:kern w:val="0"/>
                  <w:sz w:val="22"/>
                  <w:lang w:eastAsia="en-US"/>
                </w:rPr>
                <w:t>36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97" w:author="sanjai" w:date="2020-04-09T11:28:00Z"/>
                <w:rFonts w:ascii="Calibri" w:eastAsia="Times New Roman" w:hAnsi="Calibri"/>
                <w:color w:val="000000"/>
                <w:kern w:val="0"/>
                <w:sz w:val="22"/>
                <w:lang w:eastAsia="en-US"/>
              </w:rPr>
            </w:pPr>
            <w:ins w:id="699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6999" w:author="sanjai" w:date="2020-04-09T11:28:00Z"/>
                <w:rFonts w:ascii="Calibri" w:eastAsia="Times New Roman" w:hAnsi="Calibri"/>
                <w:color w:val="000000"/>
                <w:kern w:val="0"/>
                <w:sz w:val="22"/>
                <w:lang w:eastAsia="en-US"/>
              </w:rPr>
            </w:pPr>
            <w:ins w:id="700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01" w:author="sanjai" w:date="2020-04-09T11:28:00Z"/>
                <w:rFonts w:ascii="Calibri" w:eastAsia="Times New Roman" w:hAnsi="Calibri"/>
                <w:color w:val="000000"/>
                <w:kern w:val="0"/>
                <w:sz w:val="22"/>
                <w:lang w:eastAsia="en-US"/>
              </w:rPr>
            </w:pPr>
            <w:proofErr w:type="spellStart"/>
            <w:ins w:id="700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03" w:author="sanjai" w:date="2020-04-09T11:28:00Z"/>
                <w:rFonts w:ascii="Calibri" w:eastAsia="Times New Roman" w:hAnsi="Calibri"/>
                <w:color w:val="000000"/>
                <w:kern w:val="0"/>
                <w:sz w:val="22"/>
                <w:lang w:eastAsia="en-US"/>
              </w:rPr>
            </w:pPr>
            <w:ins w:id="700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005" w:author="sanjai" w:date="2020-04-09T11:28:00Z"/>
                <w:rFonts w:ascii="Calibri" w:eastAsia="Times New Roman" w:hAnsi="Calibri"/>
                <w:color w:val="000000"/>
                <w:kern w:val="0"/>
                <w:sz w:val="22"/>
                <w:lang w:eastAsia="en-US"/>
              </w:rPr>
            </w:pPr>
            <w:ins w:id="700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0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08" w:author="sanjai" w:date="2020-04-09T11:28:00Z"/>
                <w:rFonts w:ascii="Calibri" w:eastAsia="Times New Roman" w:hAnsi="Calibri"/>
                <w:color w:val="000000"/>
                <w:kern w:val="0"/>
                <w:sz w:val="22"/>
                <w:lang w:eastAsia="en-US"/>
              </w:rPr>
            </w:pPr>
            <w:ins w:id="700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10" w:author="sanjai" w:date="2020-04-09T11:28:00Z"/>
                <w:rFonts w:ascii="Calibri" w:eastAsia="Times New Roman" w:hAnsi="Calibri"/>
                <w:color w:val="000000"/>
                <w:kern w:val="0"/>
                <w:sz w:val="22"/>
                <w:lang w:eastAsia="en-US"/>
              </w:rPr>
            </w:pPr>
            <w:ins w:id="7011" w:author="sanjai" w:date="2020-04-09T11:28:00Z">
              <w:r w:rsidRPr="006B254A">
                <w:rPr>
                  <w:rFonts w:ascii="Calibri" w:eastAsia="Times New Roman" w:hAnsi="Calibri"/>
                  <w:color w:val="000000"/>
                  <w:kern w:val="0"/>
                  <w:sz w:val="22"/>
                  <w:lang w:eastAsia="en-US"/>
                </w:rPr>
                <w:t>37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12" w:author="sanjai" w:date="2020-04-09T11:28:00Z"/>
                <w:rFonts w:ascii="Calibri" w:eastAsia="Times New Roman" w:hAnsi="Calibri"/>
                <w:color w:val="000000"/>
                <w:kern w:val="0"/>
                <w:sz w:val="22"/>
                <w:lang w:eastAsia="en-US"/>
              </w:rPr>
            </w:pPr>
            <w:ins w:id="701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14" w:author="sanjai" w:date="2020-04-09T11:28:00Z"/>
                <w:rFonts w:ascii="Calibri" w:eastAsia="Times New Roman" w:hAnsi="Calibri"/>
                <w:color w:val="000000"/>
                <w:kern w:val="0"/>
                <w:sz w:val="22"/>
                <w:lang w:eastAsia="en-US"/>
              </w:rPr>
            </w:pPr>
            <w:ins w:id="701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16" w:author="sanjai" w:date="2020-04-09T11:28:00Z"/>
                <w:rFonts w:ascii="Calibri" w:eastAsia="Times New Roman" w:hAnsi="Calibri"/>
                <w:color w:val="000000"/>
                <w:kern w:val="0"/>
                <w:sz w:val="22"/>
                <w:lang w:eastAsia="en-US"/>
              </w:rPr>
            </w:pPr>
            <w:proofErr w:type="spellStart"/>
            <w:ins w:id="701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18" w:author="sanjai" w:date="2020-04-09T11:28:00Z"/>
                <w:rFonts w:ascii="Calibri" w:eastAsia="Times New Roman" w:hAnsi="Calibri"/>
                <w:color w:val="000000"/>
                <w:kern w:val="0"/>
                <w:sz w:val="22"/>
                <w:lang w:eastAsia="en-US"/>
              </w:rPr>
            </w:pPr>
            <w:ins w:id="701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020" w:author="sanjai" w:date="2020-04-09T11:28:00Z"/>
                <w:rFonts w:ascii="Calibri" w:eastAsia="Times New Roman" w:hAnsi="Calibri"/>
                <w:color w:val="000000"/>
                <w:kern w:val="0"/>
                <w:sz w:val="22"/>
                <w:lang w:eastAsia="en-US"/>
              </w:rPr>
            </w:pPr>
            <w:ins w:id="702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2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23" w:author="sanjai" w:date="2020-04-09T11:28:00Z"/>
                <w:rFonts w:ascii="Calibri" w:eastAsia="Times New Roman" w:hAnsi="Calibri"/>
                <w:color w:val="000000"/>
                <w:kern w:val="0"/>
                <w:sz w:val="22"/>
                <w:lang w:eastAsia="en-US"/>
              </w:rPr>
            </w:pPr>
            <w:ins w:id="702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25" w:author="sanjai" w:date="2020-04-09T11:28:00Z"/>
                <w:rFonts w:ascii="Calibri" w:eastAsia="Times New Roman" w:hAnsi="Calibri"/>
                <w:color w:val="000000"/>
                <w:kern w:val="0"/>
                <w:sz w:val="22"/>
                <w:lang w:eastAsia="en-US"/>
              </w:rPr>
            </w:pPr>
            <w:ins w:id="7026" w:author="sanjai" w:date="2020-04-09T11:28:00Z">
              <w:r w:rsidRPr="006B254A">
                <w:rPr>
                  <w:rFonts w:ascii="Calibri" w:eastAsia="Times New Roman" w:hAnsi="Calibri"/>
                  <w:color w:val="000000"/>
                  <w:kern w:val="0"/>
                  <w:sz w:val="22"/>
                  <w:lang w:eastAsia="en-US"/>
                </w:rPr>
                <w:t>38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27" w:author="sanjai" w:date="2020-04-09T11:28:00Z"/>
                <w:rFonts w:ascii="Calibri" w:eastAsia="Times New Roman" w:hAnsi="Calibri"/>
                <w:color w:val="000000"/>
                <w:kern w:val="0"/>
                <w:sz w:val="22"/>
                <w:lang w:eastAsia="en-US"/>
              </w:rPr>
            </w:pPr>
            <w:ins w:id="702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29" w:author="sanjai" w:date="2020-04-09T11:28:00Z"/>
                <w:rFonts w:ascii="Calibri" w:eastAsia="Times New Roman" w:hAnsi="Calibri"/>
                <w:color w:val="000000"/>
                <w:kern w:val="0"/>
                <w:sz w:val="22"/>
                <w:lang w:eastAsia="en-US"/>
              </w:rPr>
            </w:pPr>
            <w:ins w:id="703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31" w:author="sanjai" w:date="2020-04-09T11:28:00Z"/>
                <w:rFonts w:ascii="Calibri" w:eastAsia="Times New Roman" w:hAnsi="Calibri"/>
                <w:color w:val="000000"/>
                <w:kern w:val="0"/>
                <w:sz w:val="22"/>
                <w:lang w:eastAsia="en-US"/>
              </w:rPr>
            </w:pPr>
            <w:proofErr w:type="spellStart"/>
            <w:ins w:id="703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33" w:author="sanjai" w:date="2020-04-09T11:28:00Z"/>
                <w:rFonts w:ascii="Calibri" w:eastAsia="Times New Roman" w:hAnsi="Calibri"/>
                <w:color w:val="000000"/>
                <w:kern w:val="0"/>
                <w:sz w:val="22"/>
                <w:lang w:eastAsia="en-US"/>
              </w:rPr>
            </w:pPr>
            <w:ins w:id="703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035" w:author="sanjai" w:date="2020-04-09T11:28:00Z"/>
                <w:rFonts w:ascii="Calibri" w:eastAsia="Times New Roman" w:hAnsi="Calibri"/>
                <w:color w:val="000000"/>
                <w:kern w:val="0"/>
                <w:sz w:val="22"/>
                <w:lang w:eastAsia="en-US"/>
              </w:rPr>
            </w:pPr>
            <w:ins w:id="703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3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38" w:author="sanjai" w:date="2020-04-09T11:28:00Z"/>
                <w:rFonts w:ascii="Calibri" w:eastAsia="Times New Roman" w:hAnsi="Calibri"/>
                <w:color w:val="000000"/>
                <w:kern w:val="0"/>
                <w:sz w:val="22"/>
                <w:lang w:eastAsia="en-US"/>
              </w:rPr>
            </w:pPr>
            <w:ins w:id="703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40" w:author="sanjai" w:date="2020-04-09T11:28:00Z"/>
                <w:rFonts w:ascii="Calibri" w:eastAsia="Times New Roman" w:hAnsi="Calibri"/>
                <w:color w:val="000000"/>
                <w:kern w:val="0"/>
                <w:sz w:val="22"/>
                <w:lang w:eastAsia="en-US"/>
              </w:rPr>
            </w:pPr>
            <w:ins w:id="7041" w:author="sanjai" w:date="2020-04-09T11:28:00Z">
              <w:r w:rsidRPr="006B254A">
                <w:rPr>
                  <w:rFonts w:ascii="Calibri" w:eastAsia="Times New Roman" w:hAnsi="Calibri"/>
                  <w:color w:val="000000"/>
                  <w:kern w:val="0"/>
                  <w:sz w:val="22"/>
                  <w:lang w:eastAsia="en-US"/>
                </w:rPr>
                <w:t>39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42" w:author="sanjai" w:date="2020-04-09T11:28:00Z"/>
                <w:rFonts w:ascii="Calibri" w:eastAsia="Times New Roman" w:hAnsi="Calibri"/>
                <w:color w:val="000000"/>
                <w:kern w:val="0"/>
                <w:sz w:val="22"/>
                <w:lang w:eastAsia="en-US"/>
              </w:rPr>
            </w:pPr>
            <w:ins w:id="704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44" w:author="sanjai" w:date="2020-04-09T11:28:00Z"/>
                <w:rFonts w:ascii="Calibri" w:eastAsia="Times New Roman" w:hAnsi="Calibri"/>
                <w:color w:val="000000"/>
                <w:kern w:val="0"/>
                <w:sz w:val="22"/>
                <w:lang w:eastAsia="en-US"/>
              </w:rPr>
            </w:pPr>
            <w:ins w:id="704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46" w:author="sanjai" w:date="2020-04-09T11:28:00Z"/>
                <w:rFonts w:ascii="Calibri" w:eastAsia="Times New Roman" w:hAnsi="Calibri"/>
                <w:color w:val="000000"/>
                <w:kern w:val="0"/>
                <w:sz w:val="22"/>
                <w:lang w:eastAsia="en-US"/>
              </w:rPr>
            </w:pPr>
            <w:proofErr w:type="spellStart"/>
            <w:ins w:id="704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48" w:author="sanjai" w:date="2020-04-09T11:28:00Z"/>
                <w:rFonts w:ascii="Calibri" w:eastAsia="Times New Roman" w:hAnsi="Calibri"/>
                <w:color w:val="000000"/>
                <w:kern w:val="0"/>
                <w:sz w:val="22"/>
                <w:lang w:eastAsia="en-US"/>
              </w:rPr>
            </w:pPr>
            <w:ins w:id="704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050" w:author="sanjai" w:date="2020-04-09T11:28:00Z"/>
                <w:rFonts w:ascii="Calibri" w:eastAsia="Times New Roman" w:hAnsi="Calibri"/>
                <w:color w:val="000000"/>
                <w:kern w:val="0"/>
                <w:sz w:val="22"/>
                <w:lang w:eastAsia="en-US"/>
              </w:rPr>
            </w:pPr>
            <w:ins w:id="705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5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53" w:author="sanjai" w:date="2020-04-09T11:28:00Z"/>
                <w:rFonts w:ascii="Calibri" w:eastAsia="Times New Roman" w:hAnsi="Calibri"/>
                <w:color w:val="000000"/>
                <w:kern w:val="0"/>
                <w:sz w:val="22"/>
                <w:lang w:eastAsia="en-US"/>
              </w:rPr>
            </w:pPr>
            <w:ins w:id="705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55" w:author="sanjai" w:date="2020-04-09T11:28:00Z"/>
                <w:rFonts w:ascii="Calibri" w:eastAsia="Times New Roman" w:hAnsi="Calibri"/>
                <w:color w:val="000000"/>
                <w:kern w:val="0"/>
                <w:sz w:val="22"/>
                <w:lang w:eastAsia="en-US"/>
              </w:rPr>
            </w:pPr>
            <w:ins w:id="7056" w:author="sanjai" w:date="2020-04-09T11:28:00Z">
              <w:r w:rsidRPr="006B254A">
                <w:rPr>
                  <w:rFonts w:ascii="Calibri" w:eastAsia="Times New Roman" w:hAnsi="Calibri"/>
                  <w:color w:val="000000"/>
                  <w:kern w:val="0"/>
                  <w:sz w:val="22"/>
                  <w:lang w:eastAsia="en-US"/>
                </w:rPr>
                <w:t>40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57" w:author="sanjai" w:date="2020-04-09T11:28:00Z"/>
                <w:rFonts w:ascii="Calibri" w:eastAsia="Times New Roman" w:hAnsi="Calibri"/>
                <w:color w:val="000000"/>
                <w:kern w:val="0"/>
                <w:sz w:val="22"/>
                <w:lang w:eastAsia="en-US"/>
              </w:rPr>
            </w:pPr>
            <w:ins w:id="705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59" w:author="sanjai" w:date="2020-04-09T11:28:00Z"/>
                <w:rFonts w:ascii="Calibri" w:eastAsia="Times New Roman" w:hAnsi="Calibri"/>
                <w:color w:val="000000"/>
                <w:kern w:val="0"/>
                <w:sz w:val="22"/>
                <w:lang w:eastAsia="en-US"/>
              </w:rPr>
            </w:pPr>
            <w:ins w:id="706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61" w:author="sanjai" w:date="2020-04-09T11:28:00Z"/>
                <w:rFonts w:ascii="Calibri" w:eastAsia="Times New Roman" w:hAnsi="Calibri"/>
                <w:color w:val="000000"/>
                <w:kern w:val="0"/>
                <w:sz w:val="22"/>
                <w:lang w:eastAsia="en-US"/>
              </w:rPr>
            </w:pPr>
            <w:proofErr w:type="spellStart"/>
            <w:ins w:id="706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[4]</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63" w:author="sanjai" w:date="2020-04-09T11:28:00Z"/>
                <w:rFonts w:ascii="Calibri" w:eastAsia="Times New Roman" w:hAnsi="Calibri"/>
                <w:color w:val="000000"/>
                <w:kern w:val="0"/>
                <w:sz w:val="22"/>
                <w:lang w:eastAsia="en-US"/>
              </w:rPr>
            </w:pPr>
            <w:ins w:id="706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065" w:author="sanjai" w:date="2020-04-09T11:28:00Z"/>
                <w:rFonts w:ascii="Calibri" w:eastAsia="Times New Roman" w:hAnsi="Calibri"/>
                <w:color w:val="000000"/>
                <w:kern w:val="0"/>
                <w:sz w:val="22"/>
                <w:lang w:eastAsia="en-US"/>
              </w:rPr>
            </w:pPr>
            <w:ins w:id="706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6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68" w:author="sanjai" w:date="2020-04-09T11:28:00Z"/>
                <w:rFonts w:ascii="Calibri" w:eastAsia="Times New Roman" w:hAnsi="Calibri"/>
                <w:color w:val="000000"/>
                <w:kern w:val="0"/>
                <w:sz w:val="22"/>
                <w:lang w:eastAsia="en-US"/>
              </w:rPr>
            </w:pPr>
            <w:ins w:id="706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70" w:author="sanjai" w:date="2020-04-09T11:28:00Z"/>
                <w:rFonts w:ascii="Calibri" w:eastAsia="Times New Roman" w:hAnsi="Calibri"/>
                <w:color w:val="000000"/>
                <w:kern w:val="0"/>
                <w:sz w:val="22"/>
                <w:lang w:eastAsia="en-US"/>
              </w:rPr>
            </w:pPr>
            <w:ins w:id="7071" w:author="sanjai" w:date="2020-04-09T11:28:00Z">
              <w:r w:rsidRPr="006B254A">
                <w:rPr>
                  <w:rFonts w:ascii="Calibri" w:eastAsia="Times New Roman" w:hAnsi="Calibri"/>
                  <w:color w:val="000000"/>
                  <w:kern w:val="0"/>
                  <w:sz w:val="22"/>
                  <w:lang w:eastAsia="en-US"/>
                </w:rPr>
                <w:t>41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72" w:author="sanjai" w:date="2020-04-09T11:28:00Z"/>
                <w:rFonts w:ascii="Calibri" w:eastAsia="Times New Roman" w:hAnsi="Calibri"/>
                <w:color w:val="000000"/>
                <w:kern w:val="0"/>
                <w:sz w:val="22"/>
                <w:lang w:eastAsia="en-US"/>
              </w:rPr>
            </w:pPr>
            <w:ins w:id="707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74" w:author="sanjai" w:date="2020-04-09T11:28:00Z"/>
                <w:rFonts w:ascii="Calibri" w:eastAsia="Times New Roman" w:hAnsi="Calibri"/>
                <w:color w:val="000000"/>
                <w:kern w:val="0"/>
                <w:sz w:val="22"/>
                <w:lang w:eastAsia="en-US"/>
              </w:rPr>
            </w:pPr>
            <w:ins w:id="707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76" w:author="sanjai" w:date="2020-04-09T11:28:00Z"/>
                <w:rFonts w:ascii="Calibri" w:eastAsia="Times New Roman" w:hAnsi="Calibri"/>
                <w:color w:val="000000"/>
                <w:kern w:val="0"/>
                <w:sz w:val="22"/>
                <w:lang w:eastAsia="en-US"/>
              </w:rPr>
            </w:pPr>
            <w:proofErr w:type="spellStart"/>
            <w:ins w:id="707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78" w:author="sanjai" w:date="2020-04-09T11:28:00Z"/>
                <w:rFonts w:ascii="Calibri" w:eastAsia="Times New Roman" w:hAnsi="Calibri"/>
                <w:color w:val="000000"/>
                <w:kern w:val="0"/>
                <w:sz w:val="22"/>
                <w:lang w:eastAsia="en-US"/>
              </w:rPr>
            </w:pPr>
            <w:ins w:id="707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080" w:author="sanjai" w:date="2020-04-09T11:28:00Z"/>
                <w:rFonts w:ascii="Calibri" w:eastAsia="Times New Roman" w:hAnsi="Calibri"/>
                <w:color w:val="000000"/>
                <w:kern w:val="0"/>
                <w:sz w:val="22"/>
                <w:lang w:eastAsia="en-US"/>
              </w:rPr>
            </w:pPr>
            <w:ins w:id="708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8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83" w:author="sanjai" w:date="2020-04-09T11:28:00Z"/>
                <w:rFonts w:ascii="Calibri" w:eastAsia="Times New Roman" w:hAnsi="Calibri"/>
                <w:color w:val="000000"/>
                <w:kern w:val="0"/>
                <w:sz w:val="22"/>
                <w:lang w:eastAsia="en-US"/>
              </w:rPr>
            </w:pPr>
            <w:ins w:id="708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85" w:author="sanjai" w:date="2020-04-09T11:28:00Z"/>
                <w:rFonts w:ascii="Calibri" w:eastAsia="Times New Roman" w:hAnsi="Calibri"/>
                <w:color w:val="000000"/>
                <w:kern w:val="0"/>
                <w:sz w:val="22"/>
                <w:lang w:eastAsia="en-US"/>
              </w:rPr>
            </w:pPr>
            <w:ins w:id="7086" w:author="sanjai" w:date="2020-04-09T11:28:00Z">
              <w:r w:rsidRPr="006B254A">
                <w:rPr>
                  <w:rFonts w:ascii="Calibri" w:eastAsia="Times New Roman" w:hAnsi="Calibri"/>
                  <w:color w:val="000000"/>
                  <w:kern w:val="0"/>
                  <w:sz w:val="22"/>
                  <w:lang w:eastAsia="en-US"/>
                </w:rPr>
                <w:t>42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87" w:author="sanjai" w:date="2020-04-09T11:28:00Z"/>
                <w:rFonts w:ascii="Calibri" w:eastAsia="Times New Roman" w:hAnsi="Calibri"/>
                <w:color w:val="000000"/>
                <w:kern w:val="0"/>
                <w:sz w:val="22"/>
                <w:lang w:eastAsia="en-US"/>
              </w:rPr>
            </w:pPr>
            <w:ins w:id="708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89" w:author="sanjai" w:date="2020-04-09T11:28:00Z"/>
                <w:rFonts w:ascii="Calibri" w:eastAsia="Times New Roman" w:hAnsi="Calibri"/>
                <w:color w:val="000000"/>
                <w:kern w:val="0"/>
                <w:sz w:val="22"/>
                <w:lang w:eastAsia="en-US"/>
              </w:rPr>
            </w:pPr>
            <w:ins w:id="709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91" w:author="sanjai" w:date="2020-04-09T11:28:00Z"/>
                <w:rFonts w:ascii="Calibri" w:eastAsia="Times New Roman" w:hAnsi="Calibri"/>
                <w:color w:val="000000"/>
                <w:kern w:val="0"/>
                <w:sz w:val="22"/>
                <w:lang w:eastAsia="en-US"/>
              </w:rPr>
            </w:pPr>
            <w:proofErr w:type="spellStart"/>
            <w:ins w:id="709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093" w:author="sanjai" w:date="2020-04-09T11:28:00Z"/>
                <w:rFonts w:ascii="Calibri" w:eastAsia="Times New Roman" w:hAnsi="Calibri"/>
                <w:color w:val="000000"/>
                <w:kern w:val="0"/>
                <w:sz w:val="22"/>
                <w:lang w:eastAsia="en-US"/>
              </w:rPr>
            </w:pPr>
            <w:ins w:id="709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095" w:author="sanjai" w:date="2020-04-09T11:28:00Z"/>
                <w:rFonts w:ascii="Calibri" w:eastAsia="Times New Roman" w:hAnsi="Calibri"/>
                <w:color w:val="000000"/>
                <w:kern w:val="0"/>
                <w:sz w:val="22"/>
                <w:lang w:eastAsia="en-US"/>
              </w:rPr>
            </w:pPr>
            <w:ins w:id="709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09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098" w:author="sanjai" w:date="2020-04-09T11:28:00Z"/>
                <w:rFonts w:ascii="Calibri" w:eastAsia="Times New Roman" w:hAnsi="Calibri"/>
                <w:color w:val="000000"/>
                <w:kern w:val="0"/>
                <w:sz w:val="22"/>
                <w:lang w:eastAsia="en-US"/>
              </w:rPr>
            </w:pPr>
            <w:ins w:id="709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00" w:author="sanjai" w:date="2020-04-09T11:28:00Z"/>
                <w:rFonts w:ascii="Calibri" w:eastAsia="Times New Roman" w:hAnsi="Calibri"/>
                <w:color w:val="000000"/>
                <w:kern w:val="0"/>
                <w:sz w:val="22"/>
                <w:lang w:eastAsia="en-US"/>
              </w:rPr>
            </w:pPr>
            <w:ins w:id="7101" w:author="sanjai" w:date="2020-04-09T11:28:00Z">
              <w:r w:rsidRPr="006B254A">
                <w:rPr>
                  <w:rFonts w:ascii="Calibri" w:eastAsia="Times New Roman" w:hAnsi="Calibri"/>
                  <w:color w:val="000000"/>
                  <w:kern w:val="0"/>
                  <w:sz w:val="22"/>
                  <w:lang w:eastAsia="en-US"/>
                </w:rPr>
                <w:t>43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02" w:author="sanjai" w:date="2020-04-09T11:28:00Z"/>
                <w:rFonts w:ascii="Calibri" w:eastAsia="Times New Roman" w:hAnsi="Calibri"/>
                <w:color w:val="000000"/>
                <w:kern w:val="0"/>
                <w:sz w:val="22"/>
                <w:lang w:eastAsia="en-US"/>
              </w:rPr>
            </w:pPr>
            <w:ins w:id="710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04" w:author="sanjai" w:date="2020-04-09T11:28:00Z"/>
                <w:rFonts w:ascii="Calibri" w:eastAsia="Times New Roman" w:hAnsi="Calibri"/>
                <w:color w:val="000000"/>
                <w:kern w:val="0"/>
                <w:sz w:val="22"/>
                <w:lang w:eastAsia="en-US"/>
              </w:rPr>
            </w:pPr>
            <w:ins w:id="710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06" w:author="sanjai" w:date="2020-04-09T11:28:00Z"/>
                <w:rFonts w:ascii="Calibri" w:eastAsia="Times New Roman" w:hAnsi="Calibri"/>
                <w:color w:val="000000"/>
                <w:kern w:val="0"/>
                <w:sz w:val="22"/>
                <w:lang w:eastAsia="en-US"/>
              </w:rPr>
            </w:pPr>
            <w:proofErr w:type="spellStart"/>
            <w:ins w:id="710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08" w:author="sanjai" w:date="2020-04-09T11:28:00Z"/>
                <w:rFonts w:ascii="Calibri" w:eastAsia="Times New Roman" w:hAnsi="Calibri"/>
                <w:color w:val="000000"/>
                <w:kern w:val="0"/>
                <w:sz w:val="22"/>
                <w:lang w:eastAsia="en-US"/>
              </w:rPr>
            </w:pPr>
            <w:ins w:id="710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110" w:author="sanjai" w:date="2020-04-09T11:28:00Z"/>
                <w:rFonts w:ascii="Calibri" w:eastAsia="Times New Roman" w:hAnsi="Calibri"/>
                <w:color w:val="000000"/>
                <w:kern w:val="0"/>
                <w:sz w:val="22"/>
                <w:lang w:eastAsia="en-US"/>
              </w:rPr>
            </w:pPr>
            <w:ins w:id="711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1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13" w:author="sanjai" w:date="2020-04-09T11:28:00Z"/>
                <w:rFonts w:ascii="Calibri" w:eastAsia="Times New Roman" w:hAnsi="Calibri"/>
                <w:color w:val="000000"/>
                <w:kern w:val="0"/>
                <w:sz w:val="22"/>
                <w:lang w:eastAsia="en-US"/>
              </w:rPr>
            </w:pPr>
            <w:ins w:id="711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15" w:author="sanjai" w:date="2020-04-09T11:28:00Z"/>
                <w:rFonts w:ascii="Calibri" w:eastAsia="Times New Roman" w:hAnsi="Calibri"/>
                <w:color w:val="000000"/>
                <w:kern w:val="0"/>
                <w:sz w:val="22"/>
                <w:lang w:eastAsia="en-US"/>
              </w:rPr>
            </w:pPr>
            <w:ins w:id="7116" w:author="sanjai" w:date="2020-04-09T11:28:00Z">
              <w:r w:rsidRPr="006B254A">
                <w:rPr>
                  <w:rFonts w:ascii="Calibri" w:eastAsia="Times New Roman" w:hAnsi="Calibri"/>
                  <w:color w:val="000000"/>
                  <w:kern w:val="0"/>
                  <w:sz w:val="22"/>
                  <w:lang w:eastAsia="en-US"/>
                </w:rPr>
                <w:t>44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17" w:author="sanjai" w:date="2020-04-09T11:28:00Z"/>
                <w:rFonts w:ascii="Calibri" w:eastAsia="Times New Roman" w:hAnsi="Calibri"/>
                <w:color w:val="000000"/>
                <w:kern w:val="0"/>
                <w:sz w:val="22"/>
                <w:lang w:eastAsia="en-US"/>
              </w:rPr>
            </w:pPr>
            <w:ins w:id="711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19" w:author="sanjai" w:date="2020-04-09T11:28:00Z"/>
                <w:rFonts w:ascii="Calibri" w:eastAsia="Times New Roman" w:hAnsi="Calibri"/>
                <w:color w:val="000000"/>
                <w:kern w:val="0"/>
                <w:sz w:val="22"/>
                <w:lang w:eastAsia="en-US"/>
              </w:rPr>
            </w:pPr>
            <w:ins w:id="712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21" w:author="sanjai" w:date="2020-04-09T11:28:00Z"/>
                <w:rFonts w:ascii="Calibri" w:eastAsia="Times New Roman" w:hAnsi="Calibri"/>
                <w:color w:val="000000"/>
                <w:kern w:val="0"/>
                <w:sz w:val="22"/>
                <w:lang w:eastAsia="en-US"/>
              </w:rPr>
            </w:pPr>
            <w:proofErr w:type="spellStart"/>
            <w:ins w:id="712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23" w:author="sanjai" w:date="2020-04-09T11:28:00Z"/>
                <w:rFonts w:ascii="Calibri" w:eastAsia="Times New Roman" w:hAnsi="Calibri"/>
                <w:color w:val="000000"/>
                <w:kern w:val="0"/>
                <w:sz w:val="22"/>
                <w:lang w:eastAsia="en-US"/>
              </w:rPr>
            </w:pPr>
            <w:ins w:id="712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125" w:author="sanjai" w:date="2020-04-09T11:28:00Z"/>
                <w:rFonts w:ascii="Calibri" w:eastAsia="Times New Roman" w:hAnsi="Calibri"/>
                <w:color w:val="000000"/>
                <w:kern w:val="0"/>
                <w:sz w:val="22"/>
                <w:lang w:eastAsia="en-US"/>
              </w:rPr>
            </w:pPr>
            <w:ins w:id="712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2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28" w:author="sanjai" w:date="2020-04-09T11:28:00Z"/>
                <w:rFonts w:ascii="Calibri" w:eastAsia="Times New Roman" w:hAnsi="Calibri"/>
                <w:color w:val="000000"/>
                <w:kern w:val="0"/>
                <w:sz w:val="22"/>
                <w:lang w:eastAsia="en-US"/>
              </w:rPr>
            </w:pPr>
            <w:ins w:id="712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30" w:author="sanjai" w:date="2020-04-09T11:28:00Z"/>
                <w:rFonts w:ascii="Calibri" w:eastAsia="Times New Roman" w:hAnsi="Calibri"/>
                <w:color w:val="000000"/>
                <w:kern w:val="0"/>
                <w:sz w:val="22"/>
                <w:lang w:eastAsia="en-US"/>
              </w:rPr>
            </w:pPr>
            <w:ins w:id="7131" w:author="sanjai" w:date="2020-04-09T11:28:00Z">
              <w:r w:rsidRPr="006B254A">
                <w:rPr>
                  <w:rFonts w:ascii="Calibri" w:eastAsia="Times New Roman" w:hAnsi="Calibri"/>
                  <w:color w:val="000000"/>
                  <w:kern w:val="0"/>
                  <w:sz w:val="22"/>
                  <w:lang w:eastAsia="en-US"/>
                </w:rPr>
                <w:t>45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32" w:author="sanjai" w:date="2020-04-09T11:28:00Z"/>
                <w:rFonts w:ascii="Calibri" w:eastAsia="Times New Roman" w:hAnsi="Calibri"/>
                <w:color w:val="000000"/>
                <w:kern w:val="0"/>
                <w:sz w:val="22"/>
                <w:lang w:eastAsia="en-US"/>
              </w:rPr>
            </w:pPr>
            <w:ins w:id="713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34" w:author="sanjai" w:date="2020-04-09T11:28:00Z"/>
                <w:rFonts w:ascii="Calibri" w:eastAsia="Times New Roman" w:hAnsi="Calibri"/>
                <w:color w:val="000000"/>
                <w:kern w:val="0"/>
                <w:sz w:val="22"/>
                <w:lang w:eastAsia="en-US"/>
              </w:rPr>
            </w:pPr>
            <w:ins w:id="713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36" w:author="sanjai" w:date="2020-04-09T11:28:00Z"/>
                <w:rFonts w:ascii="Calibri" w:eastAsia="Times New Roman" w:hAnsi="Calibri"/>
                <w:color w:val="000000"/>
                <w:kern w:val="0"/>
                <w:sz w:val="22"/>
                <w:lang w:eastAsia="en-US"/>
              </w:rPr>
            </w:pPr>
            <w:proofErr w:type="spellStart"/>
            <w:ins w:id="713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38" w:author="sanjai" w:date="2020-04-09T11:28:00Z"/>
                <w:rFonts w:ascii="Calibri" w:eastAsia="Times New Roman" w:hAnsi="Calibri"/>
                <w:color w:val="000000"/>
                <w:kern w:val="0"/>
                <w:sz w:val="22"/>
                <w:lang w:eastAsia="en-US"/>
              </w:rPr>
            </w:pPr>
            <w:ins w:id="713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140" w:author="sanjai" w:date="2020-04-09T11:28:00Z"/>
                <w:rFonts w:ascii="Calibri" w:eastAsia="Times New Roman" w:hAnsi="Calibri"/>
                <w:color w:val="000000"/>
                <w:kern w:val="0"/>
                <w:sz w:val="22"/>
                <w:lang w:eastAsia="en-US"/>
              </w:rPr>
            </w:pPr>
            <w:ins w:id="714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4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43" w:author="sanjai" w:date="2020-04-09T11:28:00Z"/>
                <w:rFonts w:ascii="Calibri" w:eastAsia="Times New Roman" w:hAnsi="Calibri"/>
                <w:color w:val="000000"/>
                <w:kern w:val="0"/>
                <w:sz w:val="22"/>
                <w:lang w:eastAsia="en-US"/>
              </w:rPr>
            </w:pPr>
            <w:ins w:id="714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45" w:author="sanjai" w:date="2020-04-09T11:28:00Z"/>
                <w:rFonts w:ascii="Calibri" w:eastAsia="Times New Roman" w:hAnsi="Calibri"/>
                <w:color w:val="000000"/>
                <w:kern w:val="0"/>
                <w:sz w:val="22"/>
                <w:lang w:eastAsia="en-US"/>
              </w:rPr>
            </w:pPr>
            <w:ins w:id="7146" w:author="sanjai" w:date="2020-04-09T11:28:00Z">
              <w:r w:rsidRPr="006B254A">
                <w:rPr>
                  <w:rFonts w:ascii="Calibri" w:eastAsia="Times New Roman" w:hAnsi="Calibri"/>
                  <w:color w:val="000000"/>
                  <w:kern w:val="0"/>
                  <w:sz w:val="22"/>
                  <w:lang w:eastAsia="en-US"/>
                </w:rPr>
                <w:t>46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47" w:author="sanjai" w:date="2020-04-09T11:28:00Z"/>
                <w:rFonts w:ascii="Calibri" w:eastAsia="Times New Roman" w:hAnsi="Calibri"/>
                <w:color w:val="000000"/>
                <w:kern w:val="0"/>
                <w:sz w:val="22"/>
                <w:lang w:eastAsia="en-US"/>
              </w:rPr>
            </w:pPr>
            <w:ins w:id="714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49" w:author="sanjai" w:date="2020-04-09T11:28:00Z"/>
                <w:rFonts w:ascii="Calibri" w:eastAsia="Times New Roman" w:hAnsi="Calibri"/>
                <w:color w:val="000000"/>
                <w:kern w:val="0"/>
                <w:sz w:val="22"/>
                <w:lang w:eastAsia="en-US"/>
              </w:rPr>
            </w:pPr>
            <w:ins w:id="715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51" w:author="sanjai" w:date="2020-04-09T11:28:00Z"/>
                <w:rFonts w:ascii="Calibri" w:eastAsia="Times New Roman" w:hAnsi="Calibri"/>
                <w:color w:val="000000"/>
                <w:kern w:val="0"/>
                <w:sz w:val="22"/>
                <w:lang w:eastAsia="en-US"/>
              </w:rPr>
            </w:pPr>
            <w:proofErr w:type="spellStart"/>
            <w:ins w:id="715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53" w:author="sanjai" w:date="2020-04-09T11:28:00Z"/>
                <w:rFonts w:ascii="Calibri" w:eastAsia="Times New Roman" w:hAnsi="Calibri"/>
                <w:color w:val="000000"/>
                <w:kern w:val="0"/>
                <w:sz w:val="22"/>
                <w:lang w:eastAsia="en-US"/>
              </w:rPr>
            </w:pPr>
            <w:ins w:id="715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155" w:author="sanjai" w:date="2020-04-09T11:28:00Z"/>
                <w:rFonts w:ascii="Calibri" w:eastAsia="Times New Roman" w:hAnsi="Calibri"/>
                <w:color w:val="000000"/>
                <w:kern w:val="0"/>
                <w:sz w:val="22"/>
                <w:lang w:eastAsia="en-US"/>
              </w:rPr>
            </w:pPr>
            <w:ins w:id="715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5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58" w:author="sanjai" w:date="2020-04-09T11:28:00Z"/>
                <w:rFonts w:ascii="Calibri" w:eastAsia="Times New Roman" w:hAnsi="Calibri"/>
                <w:color w:val="000000"/>
                <w:kern w:val="0"/>
                <w:sz w:val="22"/>
                <w:lang w:eastAsia="en-US"/>
              </w:rPr>
            </w:pPr>
            <w:ins w:id="715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60" w:author="sanjai" w:date="2020-04-09T11:28:00Z"/>
                <w:rFonts w:ascii="Calibri" w:eastAsia="Times New Roman" w:hAnsi="Calibri"/>
                <w:color w:val="000000"/>
                <w:kern w:val="0"/>
                <w:sz w:val="22"/>
                <w:lang w:eastAsia="en-US"/>
              </w:rPr>
            </w:pPr>
            <w:ins w:id="7161" w:author="sanjai" w:date="2020-04-09T11:28:00Z">
              <w:r w:rsidRPr="006B254A">
                <w:rPr>
                  <w:rFonts w:ascii="Calibri" w:eastAsia="Times New Roman" w:hAnsi="Calibri"/>
                  <w:color w:val="000000"/>
                  <w:kern w:val="0"/>
                  <w:sz w:val="22"/>
                  <w:lang w:eastAsia="en-US"/>
                </w:rPr>
                <w:t>47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62" w:author="sanjai" w:date="2020-04-09T11:28:00Z"/>
                <w:rFonts w:ascii="Calibri" w:eastAsia="Times New Roman" w:hAnsi="Calibri"/>
                <w:color w:val="000000"/>
                <w:kern w:val="0"/>
                <w:sz w:val="22"/>
                <w:lang w:eastAsia="en-US"/>
              </w:rPr>
            </w:pPr>
            <w:ins w:id="716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64" w:author="sanjai" w:date="2020-04-09T11:28:00Z"/>
                <w:rFonts w:ascii="Calibri" w:eastAsia="Times New Roman" w:hAnsi="Calibri"/>
                <w:color w:val="000000"/>
                <w:kern w:val="0"/>
                <w:sz w:val="22"/>
                <w:lang w:eastAsia="en-US"/>
              </w:rPr>
            </w:pPr>
            <w:ins w:id="716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66" w:author="sanjai" w:date="2020-04-09T11:28:00Z"/>
                <w:rFonts w:ascii="Calibri" w:eastAsia="Times New Roman" w:hAnsi="Calibri"/>
                <w:color w:val="000000"/>
                <w:kern w:val="0"/>
                <w:sz w:val="22"/>
                <w:lang w:eastAsia="en-US"/>
              </w:rPr>
            </w:pPr>
            <w:proofErr w:type="spellStart"/>
            <w:ins w:id="716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68" w:author="sanjai" w:date="2020-04-09T11:28:00Z"/>
                <w:rFonts w:ascii="Calibri" w:eastAsia="Times New Roman" w:hAnsi="Calibri"/>
                <w:color w:val="000000"/>
                <w:kern w:val="0"/>
                <w:sz w:val="22"/>
                <w:lang w:eastAsia="en-US"/>
              </w:rPr>
            </w:pPr>
            <w:ins w:id="716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170" w:author="sanjai" w:date="2020-04-09T11:28:00Z"/>
                <w:rFonts w:ascii="Calibri" w:eastAsia="Times New Roman" w:hAnsi="Calibri"/>
                <w:color w:val="000000"/>
                <w:kern w:val="0"/>
                <w:sz w:val="22"/>
                <w:lang w:eastAsia="en-US"/>
              </w:rPr>
            </w:pPr>
            <w:ins w:id="717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7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73" w:author="sanjai" w:date="2020-04-09T11:28:00Z"/>
                <w:rFonts w:ascii="Calibri" w:eastAsia="Times New Roman" w:hAnsi="Calibri"/>
                <w:color w:val="000000"/>
                <w:kern w:val="0"/>
                <w:sz w:val="22"/>
                <w:lang w:eastAsia="en-US"/>
              </w:rPr>
            </w:pPr>
            <w:ins w:id="717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75" w:author="sanjai" w:date="2020-04-09T11:28:00Z"/>
                <w:rFonts w:ascii="Calibri" w:eastAsia="Times New Roman" w:hAnsi="Calibri"/>
                <w:color w:val="000000"/>
                <w:kern w:val="0"/>
                <w:sz w:val="22"/>
                <w:lang w:eastAsia="en-US"/>
              </w:rPr>
            </w:pPr>
            <w:ins w:id="7176" w:author="sanjai" w:date="2020-04-09T11:28:00Z">
              <w:r w:rsidRPr="006B254A">
                <w:rPr>
                  <w:rFonts w:ascii="Calibri" w:eastAsia="Times New Roman" w:hAnsi="Calibri"/>
                  <w:color w:val="000000"/>
                  <w:kern w:val="0"/>
                  <w:sz w:val="22"/>
                  <w:lang w:eastAsia="en-US"/>
                </w:rPr>
                <w:t>48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77" w:author="sanjai" w:date="2020-04-09T11:28:00Z"/>
                <w:rFonts w:ascii="Calibri" w:eastAsia="Times New Roman" w:hAnsi="Calibri"/>
                <w:color w:val="000000"/>
                <w:kern w:val="0"/>
                <w:sz w:val="22"/>
                <w:lang w:eastAsia="en-US"/>
              </w:rPr>
            </w:pPr>
            <w:ins w:id="717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79" w:author="sanjai" w:date="2020-04-09T11:28:00Z"/>
                <w:rFonts w:ascii="Calibri" w:eastAsia="Times New Roman" w:hAnsi="Calibri"/>
                <w:color w:val="000000"/>
                <w:kern w:val="0"/>
                <w:sz w:val="22"/>
                <w:lang w:eastAsia="en-US"/>
              </w:rPr>
            </w:pPr>
            <w:ins w:id="718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81" w:author="sanjai" w:date="2020-04-09T11:28:00Z"/>
                <w:rFonts w:ascii="Calibri" w:eastAsia="Times New Roman" w:hAnsi="Calibri"/>
                <w:color w:val="000000"/>
                <w:kern w:val="0"/>
                <w:sz w:val="22"/>
                <w:lang w:eastAsia="en-US"/>
              </w:rPr>
            </w:pPr>
            <w:proofErr w:type="spellStart"/>
            <w:ins w:id="718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[5]</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183" w:author="sanjai" w:date="2020-04-09T11:28:00Z"/>
                <w:rFonts w:ascii="Calibri" w:eastAsia="Times New Roman" w:hAnsi="Calibri"/>
                <w:color w:val="000000"/>
                <w:kern w:val="0"/>
                <w:sz w:val="22"/>
                <w:lang w:eastAsia="en-US"/>
              </w:rPr>
            </w:pPr>
            <w:ins w:id="718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185" w:author="sanjai" w:date="2020-04-09T11:28:00Z"/>
                <w:rFonts w:ascii="Calibri" w:eastAsia="Times New Roman" w:hAnsi="Calibri"/>
                <w:color w:val="000000"/>
                <w:kern w:val="0"/>
                <w:sz w:val="22"/>
                <w:lang w:eastAsia="en-US"/>
              </w:rPr>
            </w:pPr>
            <w:ins w:id="718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18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88" w:author="sanjai" w:date="2020-04-09T11:28:00Z"/>
                <w:rFonts w:ascii="Calibri" w:eastAsia="Times New Roman" w:hAnsi="Calibri"/>
                <w:color w:val="000000"/>
                <w:kern w:val="0"/>
                <w:sz w:val="22"/>
                <w:lang w:eastAsia="en-US"/>
              </w:rPr>
            </w:pPr>
            <w:ins w:id="718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90" w:author="sanjai" w:date="2020-04-09T11:28:00Z"/>
                <w:rFonts w:ascii="Calibri" w:eastAsia="Times New Roman" w:hAnsi="Calibri"/>
                <w:color w:val="000000"/>
                <w:kern w:val="0"/>
                <w:sz w:val="22"/>
                <w:lang w:eastAsia="en-US"/>
              </w:rPr>
            </w:pPr>
            <w:ins w:id="7191" w:author="sanjai" w:date="2020-04-09T11:28:00Z">
              <w:r w:rsidRPr="006B254A">
                <w:rPr>
                  <w:rFonts w:ascii="Calibri" w:eastAsia="Times New Roman" w:hAnsi="Calibri"/>
                  <w:color w:val="000000"/>
                  <w:kern w:val="0"/>
                  <w:sz w:val="22"/>
                  <w:lang w:eastAsia="en-US"/>
                </w:rPr>
                <w:t>49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92" w:author="sanjai" w:date="2020-04-09T11:28:00Z"/>
                <w:rFonts w:ascii="Calibri" w:eastAsia="Times New Roman" w:hAnsi="Calibri"/>
                <w:color w:val="000000"/>
                <w:kern w:val="0"/>
                <w:sz w:val="22"/>
                <w:lang w:eastAsia="en-US"/>
              </w:rPr>
            </w:pPr>
            <w:ins w:id="719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94" w:author="sanjai" w:date="2020-04-09T11:28:00Z"/>
                <w:rFonts w:ascii="Calibri" w:eastAsia="Times New Roman" w:hAnsi="Calibri"/>
                <w:color w:val="000000"/>
                <w:kern w:val="0"/>
                <w:sz w:val="22"/>
                <w:lang w:eastAsia="en-US"/>
              </w:rPr>
            </w:pPr>
            <w:ins w:id="719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96" w:author="sanjai" w:date="2020-04-09T11:28:00Z"/>
                <w:rFonts w:ascii="Calibri" w:eastAsia="Times New Roman" w:hAnsi="Calibri"/>
                <w:color w:val="000000"/>
                <w:kern w:val="0"/>
                <w:sz w:val="22"/>
                <w:lang w:eastAsia="en-US"/>
              </w:rPr>
            </w:pPr>
            <w:proofErr w:type="spellStart"/>
            <w:ins w:id="719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198" w:author="sanjai" w:date="2020-04-09T11:28:00Z"/>
                <w:rFonts w:ascii="Calibri" w:eastAsia="Times New Roman" w:hAnsi="Calibri"/>
                <w:color w:val="000000"/>
                <w:kern w:val="0"/>
                <w:sz w:val="22"/>
                <w:lang w:eastAsia="en-US"/>
              </w:rPr>
            </w:pPr>
            <w:ins w:id="719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200" w:author="sanjai" w:date="2020-04-09T11:28:00Z"/>
                <w:rFonts w:ascii="Calibri" w:eastAsia="Times New Roman" w:hAnsi="Calibri"/>
                <w:color w:val="000000"/>
                <w:kern w:val="0"/>
                <w:sz w:val="22"/>
                <w:lang w:eastAsia="en-US"/>
              </w:rPr>
            </w:pPr>
            <w:ins w:id="720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0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03" w:author="sanjai" w:date="2020-04-09T11:28:00Z"/>
                <w:rFonts w:ascii="Calibri" w:eastAsia="Times New Roman" w:hAnsi="Calibri"/>
                <w:color w:val="000000"/>
                <w:kern w:val="0"/>
                <w:sz w:val="22"/>
                <w:lang w:eastAsia="en-US"/>
              </w:rPr>
            </w:pPr>
            <w:ins w:id="720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05" w:author="sanjai" w:date="2020-04-09T11:28:00Z"/>
                <w:rFonts w:ascii="Calibri" w:eastAsia="Times New Roman" w:hAnsi="Calibri"/>
                <w:color w:val="000000"/>
                <w:kern w:val="0"/>
                <w:sz w:val="22"/>
                <w:lang w:eastAsia="en-US"/>
              </w:rPr>
            </w:pPr>
            <w:ins w:id="7206" w:author="sanjai" w:date="2020-04-09T11:28:00Z">
              <w:r w:rsidRPr="006B254A">
                <w:rPr>
                  <w:rFonts w:ascii="Calibri" w:eastAsia="Times New Roman" w:hAnsi="Calibri"/>
                  <w:color w:val="000000"/>
                  <w:kern w:val="0"/>
                  <w:sz w:val="22"/>
                  <w:lang w:eastAsia="en-US"/>
                </w:rPr>
                <w:t>50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07" w:author="sanjai" w:date="2020-04-09T11:28:00Z"/>
                <w:rFonts w:ascii="Calibri" w:eastAsia="Times New Roman" w:hAnsi="Calibri"/>
                <w:color w:val="000000"/>
                <w:kern w:val="0"/>
                <w:sz w:val="22"/>
                <w:lang w:eastAsia="en-US"/>
              </w:rPr>
            </w:pPr>
            <w:ins w:id="720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09" w:author="sanjai" w:date="2020-04-09T11:28:00Z"/>
                <w:rFonts w:ascii="Calibri" w:eastAsia="Times New Roman" w:hAnsi="Calibri"/>
                <w:color w:val="000000"/>
                <w:kern w:val="0"/>
                <w:sz w:val="22"/>
                <w:lang w:eastAsia="en-US"/>
              </w:rPr>
            </w:pPr>
            <w:ins w:id="721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11" w:author="sanjai" w:date="2020-04-09T11:28:00Z"/>
                <w:rFonts w:ascii="Calibri" w:eastAsia="Times New Roman" w:hAnsi="Calibri"/>
                <w:color w:val="000000"/>
                <w:kern w:val="0"/>
                <w:sz w:val="22"/>
                <w:lang w:eastAsia="en-US"/>
              </w:rPr>
            </w:pPr>
            <w:proofErr w:type="spellStart"/>
            <w:ins w:id="721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13" w:author="sanjai" w:date="2020-04-09T11:28:00Z"/>
                <w:rFonts w:ascii="Calibri" w:eastAsia="Times New Roman" w:hAnsi="Calibri"/>
                <w:color w:val="000000"/>
                <w:kern w:val="0"/>
                <w:sz w:val="22"/>
                <w:lang w:eastAsia="en-US"/>
              </w:rPr>
            </w:pPr>
            <w:ins w:id="721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215" w:author="sanjai" w:date="2020-04-09T11:28:00Z"/>
                <w:rFonts w:ascii="Calibri" w:eastAsia="Times New Roman" w:hAnsi="Calibri"/>
                <w:color w:val="000000"/>
                <w:kern w:val="0"/>
                <w:sz w:val="22"/>
                <w:lang w:eastAsia="en-US"/>
              </w:rPr>
            </w:pPr>
            <w:ins w:id="721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1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18" w:author="sanjai" w:date="2020-04-09T11:28:00Z"/>
                <w:rFonts w:ascii="Calibri" w:eastAsia="Times New Roman" w:hAnsi="Calibri"/>
                <w:color w:val="000000"/>
                <w:kern w:val="0"/>
                <w:sz w:val="22"/>
                <w:lang w:eastAsia="en-US"/>
              </w:rPr>
            </w:pPr>
            <w:ins w:id="721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20" w:author="sanjai" w:date="2020-04-09T11:28:00Z"/>
                <w:rFonts w:ascii="Calibri" w:eastAsia="Times New Roman" w:hAnsi="Calibri"/>
                <w:color w:val="000000"/>
                <w:kern w:val="0"/>
                <w:sz w:val="22"/>
                <w:lang w:eastAsia="en-US"/>
              </w:rPr>
            </w:pPr>
            <w:ins w:id="7221" w:author="sanjai" w:date="2020-04-09T11:28:00Z">
              <w:r w:rsidRPr="006B254A">
                <w:rPr>
                  <w:rFonts w:ascii="Calibri" w:eastAsia="Times New Roman" w:hAnsi="Calibri"/>
                  <w:color w:val="000000"/>
                  <w:kern w:val="0"/>
                  <w:sz w:val="22"/>
                  <w:lang w:eastAsia="en-US"/>
                </w:rPr>
                <w:t>51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22" w:author="sanjai" w:date="2020-04-09T11:28:00Z"/>
                <w:rFonts w:ascii="Calibri" w:eastAsia="Times New Roman" w:hAnsi="Calibri"/>
                <w:color w:val="000000"/>
                <w:kern w:val="0"/>
                <w:sz w:val="22"/>
                <w:lang w:eastAsia="en-US"/>
              </w:rPr>
            </w:pPr>
            <w:ins w:id="722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24" w:author="sanjai" w:date="2020-04-09T11:28:00Z"/>
                <w:rFonts w:ascii="Calibri" w:eastAsia="Times New Roman" w:hAnsi="Calibri"/>
                <w:color w:val="000000"/>
                <w:kern w:val="0"/>
                <w:sz w:val="22"/>
                <w:lang w:eastAsia="en-US"/>
              </w:rPr>
            </w:pPr>
            <w:ins w:id="722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26" w:author="sanjai" w:date="2020-04-09T11:28:00Z"/>
                <w:rFonts w:ascii="Calibri" w:eastAsia="Times New Roman" w:hAnsi="Calibri"/>
                <w:color w:val="000000"/>
                <w:kern w:val="0"/>
                <w:sz w:val="22"/>
                <w:lang w:eastAsia="en-US"/>
              </w:rPr>
            </w:pPr>
            <w:proofErr w:type="spellStart"/>
            <w:ins w:id="722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28" w:author="sanjai" w:date="2020-04-09T11:28:00Z"/>
                <w:rFonts w:ascii="Calibri" w:eastAsia="Times New Roman" w:hAnsi="Calibri"/>
                <w:color w:val="000000"/>
                <w:kern w:val="0"/>
                <w:sz w:val="22"/>
                <w:lang w:eastAsia="en-US"/>
              </w:rPr>
            </w:pPr>
            <w:ins w:id="722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230" w:author="sanjai" w:date="2020-04-09T11:28:00Z"/>
                <w:rFonts w:ascii="Calibri" w:eastAsia="Times New Roman" w:hAnsi="Calibri"/>
                <w:color w:val="000000"/>
                <w:kern w:val="0"/>
                <w:sz w:val="22"/>
                <w:lang w:eastAsia="en-US"/>
              </w:rPr>
            </w:pPr>
            <w:ins w:id="723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3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33" w:author="sanjai" w:date="2020-04-09T11:28:00Z"/>
                <w:rFonts w:ascii="Calibri" w:eastAsia="Times New Roman" w:hAnsi="Calibri"/>
                <w:color w:val="000000"/>
                <w:kern w:val="0"/>
                <w:sz w:val="22"/>
                <w:lang w:eastAsia="en-US"/>
              </w:rPr>
            </w:pPr>
            <w:ins w:id="723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35" w:author="sanjai" w:date="2020-04-09T11:28:00Z"/>
                <w:rFonts w:ascii="Calibri" w:eastAsia="Times New Roman" w:hAnsi="Calibri"/>
                <w:color w:val="000000"/>
                <w:kern w:val="0"/>
                <w:sz w:val="22"/>
                <w:lang w:eastAsia="en-US"/>
              </w:rPr>
            </w:pPr>
            <w:ins w:id="7236" w:author="sanjai" w:date="2020-04-09T11:28:00Z">
              <w:r w:rsidRPr="006B254A">
                <w:rPr>
                  <w:rFonts w:ascii="Calibri" w:eastAsia="Times New Roman" w:hAnsi="Calibri"/>
                  <w:color w:val="000000"/>
                  <w:kern w:val="0"/>
                  <w:sz w:val="22"/>
                  <w:lang w:eastAsia="en-US"/>
                </w:rPr>
                <w:t>52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37" w:author="sanjai" w:date="2020-04-09T11:28:00Z"/>
                <w:rFonts w:ascii="Calibri" w:eastAsia="Times New Roman" w:hAnsi="Calibri"/>
                <w:color w:val="000000"/>
                <w:kern w:val="0"/>
                <w:sz w:val="22"/>
                <w:lang w:eastAsia="en-US"/>
              </w:rPr>
            </w:pPr>
            <w:ins w:id="723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39" w:author="sanjai" w:date="2020-04-09T11:28:00Z"/>
                <w:rFonts w:ascii="Calibri" w:eastAsia="Times New Roman" w:hAnsi="Calibri"/>
                <w:color w:val="000000"/>
                <w:kern w:val="0"/>
                <w:sz w:val="22"/>
                <w:lang w:eastAsia="en-US"/>
              </w:rPr>
            </w:pPr>
            <w:ins w:id="724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41" w:author="sanjai" w:date="2020-04-09T11:28:00Z"/>
                <w:rFonts w:ascii="Calibri" w:eastAsia="Times New Roman" w:hAnsi="Calibri"/>
                <w:color w:val="000000"/>
                <w:kern w:val="0"/>
                <w:sz w:val="22"/>
                <w:lang w:eastAsia="en-US"/>
              </w:rPr>
            </w:pPr>
            <w:proofErr w:type="spellStart"/>
            <w:ins w:id="724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43" w:author="sanjai" w:date="2020-04-09T11:28:00Z"/>
                <w:rFonts w:ascii="Calibri" w:eastAsia="Times New Roman" w:hAnsi="Calibri"/>
                <w:color w:val="000000"/>
                <w:kern w:val="0"/>
                <w:sz w:val="22"/>
                <w:lang w:eastAsia="en-US"/>
              </w:rPr>
            </w:pPr>
            <w:ins w:id="724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245" w:author="sanjai" w:date="2020-04-09T11:28:00Z"/>
                <w:rFonts w:ascii="Calibri" w:eastAsia="Times New Roman" w:hAnsi="Calibri"/>
                <w:color w:val="000000"/>
                <w:kern w:val="0"/>
                <w:sz w:val="22"/>
                <w:lang w:eastAsia="en-US"/>
              </w:rPr>
            </w:pPr>
            <w:ins w:id="724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4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48" w:author="sanjai" w:date="2020-04-09T11:28:00Z"/>
                <w:rFonts w:ascii="Calibri" w:eastAsia="Times New Roman" w:hAnsi="Calibri"/>
                <w:color w:val="000000"/>
                <w:kern w:val="0"/>
                <w:sz w:val="22"/>
                <w:lang w:eastAsia="en-US"/>
              </w:rPr>
            </w:pPr>
            <w:ins w:id="724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50" w:author="sanjai" w:date="2020-04-09T11:28:00Z"/>
                <w:rFonts w:ascii="Calibri" w:eastAsia="Times New Roman" w:hAnsi="Calibri"/>
                <w:color w:val="000000"/>
                <w:kern w:val="0"/>
                <w:sz w:val="22"/>
                <w:lang w:eastAsia="en-US"/>
              </w:rPr>
            </w:pPr>
            <w:ins w:id="7251" w:author="sanjai" w:date="2020-04-09T11:28:00Z">
              <w:r w:rsidRPr="006B254A">
                <w:rPr>
                  <w:rFonts w:ascii="Calibri" w:eastAsia="Times New Roman" w:hAnsi="Calibri"/>
                  <w:color w:val="000000"/>
                  <w:kern w:val="0"/>
                  <w:sz w:val="22"/>
                  <w:lang w:eastAsia="en-US"/>
                </w:rPr>
                <w:t>53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52" w:author="sanjai" w:date="2020-04-09T11:28:00Z"/>
                <w:rFonts w:ascii="Calibri" w:eastAsia="Times New Roman" w:hAnsi="Calibri"/>
                <w:color w:val="000000"/>
                <w:kern w:val="0"/>
                <w:sz w:val="22"/>
                <w:lang w:eastAsia="en-US"/>
              </w:rPr>
            </w:pPr>
            <w:ins w:id="725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54" w:author="sanjai" w:date="2020-04-09T11:28:00Z"/>
                <w:rFonts w:ascii="Calibri" w:eastAsia="Times New Roman" w:hAnsi="Calibri"/>
                <w:color w:val="000000"/>
                <w:kern w:val="0"/>
                <w:sz w:val="22"/>
                <w:lang w:eastAsia="en-US"/>
              </w:rPr>
            </w:pPr>
            <w:ins w:id="725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56" w:author="sanjai" w:date="2020-04-09T11:28:00Z"/>
                <w:rFonts w:ascii="Calibri" w:eastAsia="Times New Roman" w:hAnsi="Calibri"/>
                <w:color w:val="000000"/>
                <w:kern w:val="0"/>
                <w:sz w:val="22"/>
                <w:lang w:eastAsia="en-US"/>
              </w:rPr>
            </w:pPr>
            <w:proofErr w:type="spellStart"/>
            <w:ins w:id="725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58" w:author="sanjai" w:date="2020-04-09T11:28:00Z"/>
                <w:rFonts w:ascii="Calibri" w:eastAsia="Times New Roman" w:hAnsi="Calibri"/>
                <w:color w:val="000000"/>
                <w:kern w:val="0"/>
                <w:sz w:val="22"/>
                <w:lang w:eastAsia="en-US"/>
              </w:rPr>
            </w:pPr>
            <w:ins w:id="725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260" w:author="sanjai" w:date="2020-04-09T11:28:00Z"/>
                <w:rFonts w:ascii="Calibri" w:eastAsia="Times New Roman" w:hAnsi="Calibri"/>
                <w:color w:val="000000"/>
                <w:kern w:val="0"/>
                <w:sz w:val="22"/>
                <w:lang w:eastAsia="en-US"/>
              </w:rPr>
            </w:pPr>
            <w:ins w:id="726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6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63" w:author="sanjai" w:date="2020-04-09T11:28:00Z"/>
                <w:rFonts w:ascii="Calibri" w:eastAsia="Times New Roman" w:hAnsi="Calibri"/>
                <w:color w:val="000000"/>
                <w:kern w:val="0"/>
                <w:sz w:val="22"/>
                <w:lang w:eastAsia="en-US"/>
              </w:rPr>
            </w:pPr>
            <w:ins w:id="726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65" w:author="sanjai" w:date="2020-04-09T11:28:00Z"/>
                <w:rFonts w:ascii="Calibri" w:eastAsia="Times New Roman" w:hAnsi="Calibri"/>
                <w:color w:val="000000"/>
                <w:kern w:val="0"/>
                <w:sz w:val="22"/>
                <w:lang w:eastAsia="en-US"/>
              </w:rPr>
            </w:pPr>
            <w:ins w:id="7266" w:author="sanjai" w:date="2020-04-09T11:28:00Z">
              <w:r w:rsidRPr="006B254A">
                <w:rPr>
                  <w:rFonts w:ascii="Calibri" w:eastAsia="Times New Roman" w:hAnsi="Calibri"/>
                  <w:color w:val="000000"/>
                  <w:kern w:val="0"/>
                  <w:sz w:val="22"/>
                  <w:lang w:eastAsia="en-US"/>
                </w:rPr>
                <w:t>54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67" w:author="sanjai" w:date="2020-04-09T11:28:00Z"/>
                <w:rFonts w:ascii="Calibri" w:eastAsia="Times New Roman" w:hAnsi="Calibri"/>
                <w:color w:val="000000"/>
                <w:kern w:val="0"/>
                <w:sz w:val="22"/>
                <w:lang w:eastAsia="en-US"/>
              </w:rPr>
            </w:pPr>
            <w:ins w:id="726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69" w:author="sanjai" w:date="2020-04-09T11:28:00Z"/>
                <w:rFonts w:ascii="Calibri" w:eastAsia="Times New Roman" w:hAnsi="Calibri"/>
                <w:color w:val="000000"/>
                <w:kern w:val="0"/>
                <w:sz w:val="22"/>
                <w:lang w:eastAsia="en-US"/>
              </w:rPr>
            </w:pPr>
            <w:ins w:id="727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71" w:author="sanjai" w:date="2020-04-09T11:28:00Z"/>
                <w:rFonts w:ascii="Calibri" w:eastAsia="Times New Roman" w:hAnsi="Calibri"/>
                <w:color w:val="000000"/>
                <w:kern w:val="0"/>
                <w:sz w:val="22"/>
                <w:lang w:eastAsia="en-US"/>
              </w:rPr>
            </w:pPr>
            <w:proofErr w:type="spellStart"/>
            <w:ins w:id="727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73" w:author="sanjai" w:date="2020-04-09T11:28:00Z"/>
                <w:rFonts w:ascii="Calibri" w:eastAsia="Times New Roman" w:hAnsi="Calibri"/>
                <w:color w:val="000000"/>
                <w:kern w:val="0"/>
                <w:sz w:val="22"/>
                <w:lang w:eastAsia="en-US"/>
              </w:rPr>
            </w:pPr>
            <w:ins w:id="727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275" w:author="sanjai" w:date="2020-04-09T11:28:00Z"/>
                <w:rFonts w:ascii="Calibri" w:eastAsia="Times New Roman" w:hAnsi="Calibri"/>
                <w:color w:val="000000"/>
                <w:kern w:val="0"/>
                <w:sz w:val="22"/>
                <w:lang w:eastAsia="en-US"/>
              </w:rPr>
            </w:pPr>
            <w:ins w:id="727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7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78" w:author="sanjai" w:date="2020-04-09T11:28:00Z"/>
                <w:rFonts w:ascii="Calibri" w:eastAsia="Times New Roman" w:hAnsi="Calibri"/>
                <w:color w:val="000000"/>
                <w:kern w:val="0"/>
                <w:sz w:val="22"/>
                <w:lang w:eastAsia="en-US"/>
              </w:rPr>
            </w:pPr>
            <w:ins w:id="727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80" w:author="sanjai" w:date="2020-04-09T11:28:00Z"/>
                <w:rFonts w:ascii="Calibri" w:eastAsia="Times New Roman" w:hAnsi="Calibri"/>
                <w:color w:val="000000"/>
                <w:kern w:val="0"/>
                <w:sz w:val="22"/>
                <w:lang w:eastAsia="en-US"/>
              </w:rPr>
            </w:pPr>
            <w:ins w:id="7281" w:author="sanjai" w:date="2020-04-09T11:28:00Z">
              <w:r w:rsidRPr="006B254A">
                <w:rPr>
                  <w:rFonts w:ascii="Calibri" w:eastAsia="Times New Roman" w:hAnsi="Calibri"/>
                  <w:color w:val="000000"/>
                  <w:kern w:val="0"/>
                  <w:sz w:val="22"/>
                  <w:lang w:eastAsia="en-US"/>
                </w:rPr>
                <w:t>55</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82" w:author="sanjai" w:date="2020-04-09T11:28:00Z"/>
                <w:rFonts w:ascii="Calibri" w:eastAsia="Times New Roman" w:hAnsi="Calibri"/>
                <w:color w:val="000000"/>
                <w:kern w:val="0"/>
                <w:sz w:val="22"/>
                <w:lang w:eastAsia="en-US"/>
              </w:rPr>
            </w:pPr>
            <w:ins w:id="728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84" w:author="sanjai" w:date="2020-04-09T11:28:00Z"/>
                <w:rFonts w:ascii="Calibri" w:eastAsia="Times New Roman" w:hAnsi="Calibri"/>
                <w:color w:val="000000"/>
                <w:kern w:val="0"/>
                <w:sz w:val="22"/>
                <w:lang w:eastAsia="en-US"/>
              </w:rPr>
            </w:pPr>
            <w:ins w:id="728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86" w:author="sanjai" w:date="2020-04-09T11:28:00Z"/>
                <w:rFonts w:ascii="Calibri" w:eastAsia="Times New Roman" w:hAnsi="Calibri"/>
                <w:color w:val="000000"/>
                <w:kern w:val="0"/>
                <w:sz w:val="22"/>
                <w:lang w:eastAsia="en-US"/>
              </w:rPr>
            </w:pPr>
            <w:proofErr w:type="spellStart"/>
            <w:ins w:id="728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288" w:author="sanjai" w:date="2020-04-09T11:28:00Z"/>
                <w:rFonts w:ascii="Calibri" w:eastAsia="Times New Roman" w:hAnsi="Calibri"/>
                <w:color w:val="000000"/>
                <w:kern w:val="0"/>
                <w:sz w:val="22"/>
                <w:lang w:eastAsia="en-US"/>
              </w:rPr>
            </w:pPr>
            <w:ins w:id="728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290" w:author="sanjai" w:date="2020-04-09T11:28:00Z"/>
                <w:rFonts w:ascii="Calibri" w:eastAsia="Times New Roman" w:hAnsi="Calibri"/>
                <w:color w:val="000000"/>
                <w:kern w:val="0"/>
                <w:sz w:val="22"/>
                <w:lang w:eastAsia="en-US"/>
              </w:rPr>
            </w:pPr>
            <w:ins w:id="729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29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93" w:author="sanjai" w:date="2020-04-09T11:28:00Z"/>
                <w:rFonts w:ascii="Calibri" w:eastAsia="Times New Roman" w:hAnsi="Calibri"/>
                <w:color w:val="000000"/>
                <w:kern w:val="0"/>
                <w:sz w:val="22"/>
                <w:lang w:eastAsia="en-US"/>
              </w:rPr>
            </w:pPr>
            <w:ins w:id="729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95" w:author="sanjai" w:date="2020-04-09T11:28:00Z"/>
                <w:rFonts w:ascii="Calibri" w:eastAsia="Times New Roman" w:hAnsi="Calibri"/>
                <w:color w:val="000000"/>
                <w:kern w:val="0"/>
                <w:sz w:val="22"/>
                <w:lang w:eastAsia="en-US"/>
              </w:rPr>
            </w:pPr>
            <w:ins w:id="7296" w:author="sanjai" w:date="2020-04-09T11:28:00Z">
              <w:r w:rsidRPr="006B254A">
                <w:rPr>
                  <w:rFonts w:ascii="Calibri" w:eastAsia="Times New Roman" w:hAnsi="Calibri"/>
                  <w:color w:val="000000"/>
                  <w:kern w:val="0"/>
                  <w:sz w:val="22"/>
                  <w:lang w:eastAsia="en-US"/>
                </w:rPr>
                <w:t>56</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97" w:author="sanjai" w:date="2020-04-09T11:28:00Z"/>
                <w:rFonts w:ascii="Calibri" w:eastAsia="Times New Roman" w:hAnsi="Calibri"/>
                <w:color w:val="000000"/>
                <w:kern w:val="0"/>
                <w:sz w:val="22"/>
                <w:lang w:eastAsia="en-US"/>
              </w:rPr>
            </w:pPr>
            <w:ins w:id="729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299" w:author="sanjai" w:date="2020-04-09T11:28:00Z"/>
                <w:rFonts w:ascii="Calibri" w:eastAsia="Times New Roman" w:hAnsi="Calibri"/>
                <w:color w:val="000000"/>
                <w:kern w:val="0"/>
                <w:sz w:val="22"/>
                <w:lang w:eastAsia="en-US"/>
              </w:rPr>
            </w:pPr>
            <w:ins w:id="730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01" w:author="sanjai" w:date="2020-04-09T11:28:00Z"/>
                <w:rFonts w:ascii="Calibri" w:eastAsia="Times New Roman" w:hAnsi="Calibri"/>
                <w:color w:val="000000"/>
                <w:kern w:val="0"/>
                <w:sz w:val="22"/>
                <w:lang w:eastAsia="en-US"/>
              </w:rPr>
            </w:pPr>
            <w:proofErr w:type="spellStart"/>
            <w:ins w:id="730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[6]</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03" w:author="sanjai" w:date="2020-04-09T11:28:00Z"/>
                <w:rFonts w:ascii="Calibri" w:eastAsia="Times New Roman" w:hAnsi="Calibri"/>
                <w:color w:val="000000"/>
                <w:kern w:val="0"/>
                <w:sz w:val="22"/>
                <w:lang w:eastAsia="en-US"/>
              </w:rPr>
            </w:pPr>
            <w:ins w:id="730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305" w:author="sanjai" w:date="2020-04-09T11:28:00Z"/>
                <w:rFonts w:ascii="Calibri" w:eastAsia="Times New Roman" w:hAnsi="Calibri"/>
                <w:color w:val="000000"/>
                <w:kern w:val="0"/>
                <w:sz w:val="22"/>
                <w:lang w:eastAsia="en-US"/>
              </w:rPr>
            </w:pPr>
            <w:ins w:id="730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0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08" w:author="sanjai" w:date="2020-04-09T11:28:00Z"/>
                <w:rFonts w:ascii="Calibri" w:eastAsia="Times New Roman" w:hAnsi="Calibri"/>
                <w:color w:val="000000"/>
                <w:kern w:val="0"/>
                <w:sz w:val="22"/>
                <w:lang w:eastAsia="en-US"/>
              </w:rPr>
            </w:pPr>
            <w:ins w:id="730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10" w:author="sanjai" w:date="2020-04-09T11:28:00Z"/>
                <w:rFonts w:ascii="Calibri" w:eastAsia="Times New Roman" w:hAnsi="Calibri"/>
                <w:color w:val="000000"/>
                <w:kern w:val="0"/>
                <w:sz w:val="22"/>
                <w:lang w:eastAsia="en-US"/>
              </w:rPr>
            </w:pPr>
            <w:ins w:id="7311" w:author="sanjai" w:date="2020-04-09T11:28:00Z">
              <w:r w:rsidRPr="006B254A">
                <w:rPr>
                  <w:rFonts w:ascii="Calibri" w:eastAsia="Times New Roman" w:hAnsi="Calibri"/>
                  <w:color w:val="000000"/>
                  <w:kern w:val="0"/>
                  <w:sz w:val="22"/>
                  <w:lang w:eastAsia="en-US"/>
                </w:rPr>
                <w:t>57</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12" w:author="sanjai" w:date="2020-04-09T11:28:00Z"/>
                <w:rFonts w:ascii="Calibri" w:eastAsia="Times New Roman" w:hAnsi="Calibri"/>
                <w:color w:val="000000"/>
                <w:kern w:val="0"/>
                <w:sz w:val="22"/>
                <w:lang w:eastAsia="en-US"/>
              </w:rPr>
            </w:pPr>
            <w:ins w:id="7313" w:author="sanjai" w:date="2020-04-09T11:28:00Z">
              <w:r w:rsidRPr="006B254A">
                <w:rPr>
                  <w:rFonts w:ascii="Calibri" w:eastAsia="Times New Roman" w:hAnsi="Calibri"/>
                  <w:color w:val="000000"/>
                  <w:kern w:val="0"/>
                  <w:sz w:val="22"/>
                  <w:lang w:eastAsia="en-US"/>
                </w:rPr>
                <w:t>vs2[0]</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14" w:author="sanjai" w:date="2020-04-09T11:28:00Z"/>
                <w:rFonts w:ascii="Calibri" w:eastAsia="Times New Roman" w:hAnsi="Calibri"/>
                <w:color w:val="000000"/>
                <w:kern w:val="0"/>
                <w:sz w:val="22"/>
                <w:lang w:eastAsia="en-US"/>
              </w:rPr>
            </w:pPr>
            <w:ins w:id="7315" w:author="sanjai" w:date="2020-04-09T11:28:00Z">
              <w:r w:rsidRPr="006B254A">
                <w:rPr>
                  <w:rFonts w:ascii="Calibri" w:eastAsia="Times New Roman" w:hAnsi="Calibri"/>
                  <w:color w:val="000000"/>
                  <w:kern w:val="0"/>
                  <w:sz w:val="22"/>
                  <w:lang w:eastAsia="en-US"/>
                </w:rPr>
                <w:t>vs1[0]</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16" w:author="sanjai" w:date="2020-04-09T11:28:00Z"/>
                <w:rFonts w:ascii="Calibri" w:eastAsia="Times New Roman" w:hAnsi="Calibri"/>
                <w:color w:val="000000"/>
                <w:kern w:val="0"/>
                <w:sz w:val="22"/>
                <w:lang w:eastAsia="en-US"/>
              </w:rPr>
            </w:pPr>
            <w:proofErr w:type="spellStart"/>
            <w:ins w:id="731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18" w:author="sanjai" w:date="2020-04-09T11:28:00Z"/>
                <w:rFonts w:ascii="Calibri" w:eastAsia="Times New Roman" w:hAnsi="Calibri"/>
                <w:color w:val="000000"/>
                <w:kern w:val="0"/>
                <w:sz w:val="22"/>
                <w:lang w:eastAsia="en-US"/>
              </w:rPr>
            </w:pPr>
            <w:ins w:id="731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320" w:author="sanjai" w:date="2020-04-09T11:28:00Z"/>
                <w:rFonts w:ascii="Calibri" w:eastAsia="Times New Roman" w:hAnsi="Calibri"/>
                <w:color w:val="000000"/>
                <w:kern w:val="0"/>
                <w:sz w:val="22"/>
                <w:lang w:eastAsia="en-US"/>
              </w:rPr>
            </w:pPr>
            <w:ins w:id="732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2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23" w:author="sanjai" w:date="2020-04-09T11:28:00Z"/>
                <w:rFonts w:ascii="Calibri" w:eastAsia="Times New Roman" w:hAnsi="Calibri"/>
                <w:color w:val="000000"/>
                <w:kern w:val="0"/>
                <w:sz w:val="22"/>
                <w:lang w:eastAsia="en-US"/>
              </w:rPr>
            </w:pPr>
            <w:ins w:id="732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25" w:author="sanjai" w:date="2020-04-09T11:28:00Z"/>
                <w:rFonts w:ascii="Calibri" w:eastAsia="Times New Roman" w:hAnsi="Calibri"/>
                <w:color w:val="000000"/>
                <w:kern w:val="0"/>
                <w:sz w:val="22"/>
                <w:lang w:eastAsia="en-US"/>
              </w:rPr>
            </w:pPr>
            <w:ins w:id="7326" w:author="sanjai" w:date="2020-04-09T11:28:00Z">
              <w:r w:rsidRPr="006B254A">
                <w:rPr>
                  <w:rFonts w:ascii="Calibri" w:eastAsia="Times New Roman" w:hAnsi="Calibri"/>
                  <w:color w:val="000000"/>
                  <w:kern w:val="0"/>
                  <w:sz w:val="22"/>
                  <w:lang w:eastAsia="en-US"/>
                </w:rPr>
                <w:t>58</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27" w:author="sanjai" w:date="2020-04-09T11:28:00Z"/>
                <w:rFonts w:ascii="Calibri" w:eastAsia="Times New Roman" w:hAnsi="Calibri"/>
                <w:color w:val="000000"/>
                <w:kern w:val="0"/>
                <w:sz w:val="22"/>
                <w:lang w:eastAsia="en-US"/>
              </w:rPr>
            </w:pPr>
            <w:ins w:id="7328" w:author="sanjai" w:date="2020-04-09T11:28:00Z">
              <w:r w:rsidRPr="006B254A">
                <w:rPr>
                  <w:rFonts w:ascii="Calibri" w:eastAsia="Times New Roman" w:hAnsi="Calibri"/>
                  <w:color w:val="000000"/>
                  <w:kern w:val="0"/>
                  <w:sz w:val="22"/>
                  <w:lang w:eastAsia="en-US"/>
                </w:rPr>
                <w:t>vs2[1]</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29" w:author="sanjai" w:date="2020-04-09T11:28:00Z"/>
                <w:rFonts w:ascii="Calibri" w:eastAsia="Times New Roman" w:hAnsi="Calibri"/>
                <w:color w:val="000000"/>
                <w:kern w:val="0"/>
                <w:sz w:val="22"/>
                <w:lang w:eastAsia="en-US"/>
              </w:rPr>
            </w:pPr>
            <w:ins w:id="7330" w:author="sanjai" w:date="2020-04-09T11:28:00Z">
              <w:r w:rsidRPr="006B254A">
                <w:rPr>
                  <w:rFonts w:ascii="Calibri" w:eastAsia="Times New Roman" w:hAnsi="Calibri"/>
                  <w:color w:val="000000"/>
                  <w:kern w:val="0"/>
                  <w:sz w:val="22"/>
                  <w:lang w:eastAsia="en-US"/>
                </w:rPr>
                <w:t>vs1[1]</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31" w:author="sanjai" w:date="2020-04-09T11:28:00Z"/>
                <w:rFonts w:ascii="Calibri" w:eastAsia="Times New Roman" w:hAnsi="Calibri"/>
                <w:color w:val="000000"/>
                <w:kern w:val="0"/>
                <w:sz w:val="22"/>
                <w:lang w:eastAsia="en-US"/>
              </w:rPr>
            </w:pPr>
            <w:proofErr w:type="spellStart"/>
            <w:ins w:id="733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33" w:author="sanjai" w:date="2020-04-09T11:28:00Z"/>
                <w:rFonts w:ascii="Calibri" w:eastAsia="Times New Roman" w:hAnsi="Calibri"/>
                <w:color w:val="000000"/>
                <w:kern w:val="0"/>
                <w:sz w:val="22"/>
                <w:lang w:eastAsia="en-US"/>
              </w:rPr>
            </w:pPr>
            <w:ins w:id="733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335" w:author="sanjai" w:date="2020-04-09T11:28:00Z"/>
                <w:rFonts w:ascii="Calibri" w:eastAsia="Times New Roman" w:hAnsi="Calibri"/>
                <w:color w:val="000000"/>
                <w:kern w:val="0"/>
                <w:sz w:val="22"/>
                <w:lang w:eastAsia="en-US"/>
              </w:rPr>
            </w:pPr>
            <w:ins w:id="733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3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38" w:author="sanjai" w:date="2020-04-09T11:28:00Z"/>
                <w:rFonts w:ascii="Calibri" w:eastAsia="Times New Roman" w:hAnsi="Calibri"/>
                <w:color w:val="000000"/>
                <w:kern w:val="0"/>
                <w:sz w:val="22"/>
                <w:lang w:eastAsia="en-US"/>
              </w:rPr>
            </w:pPr>
            <w:ins w:id="733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40" w:author="sanjai" w:date="2020-04-09T11:28:00Z"/>
                <w:rFonts w:ascii="Calibri" w:eastAsia="Times New Roman" w:hAnsi="Calibri"/>
                <w:color w:val="000000"/>
                <w:kern w:val="0"/>
                <w:sz w:val="22"/>
                <w:lang w:eastAsia="en-US"/>
              </w:rPr>
            </w:pPr>
            <w:ins w:id="7341" w:author="sanjai" w:date="2020-04-09T11:28:00Z">
              <w:r w:rsidRPr="006B254A">
                <w:rPr>
                  <w:rFonts w:ascii="Calibri" w:eastAsia="Times New Roman" w:hAnsi="Calibri"/>
                  <w:color w:val="000000"/>
                  <w:kern w:val="0"/>
                  <w:sz w:val="22"/>
                  <w:lang w:eastAsia="en-US"/>
                </w:rPr>
                <w:t>59</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42" w:author="sanjai" w:date="2020-04-09T11:28:00Z"/>
                <w:rFonts w:ascii="Calibri" w:eastAsia="Times New Roman" w:hAnsi="Calibri"/>
                <w:color w:val="000000"/>
                <w:kern w:val="0"/>
                <w:sz w:val="22"/>
                <w:lang w:eastAsia="en-US"/>
              </w:rPr>
            </w:pPr>
            <w:ins w:id="7343" w:author="sanjai" w:date="2020-04-09T11:28:00Z">
              <w:r w:rsidRPr="006B254A">
                <w:rPr>
                  <w:rFonts w:ascii="Calibri" w:eastAsia="Times New Roman" w:hAnsi="Calibri"/>
                  <w:color w:val="000000"/>
                  <w:kern w:val="0"/>
                  <w:sz w:val="22"/>
                  <w:lang w:eastAsia="en-US"/>
                </w:rPr>
                <w:t>vs2[2]</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44" w:author="sanjai" w:date="2020-04-09T11:28:00Z"/>
                <w:rFonts w:ascii="Calibri" w:eastAsia="Times New Roman" w:hAnsi="Calibri"/>
                <w:color w:val="000000"/>
                <w:kern w:val="0"/>
                <w:sz w:val="22"/>
                <w:lang w:eastAsia="en-US"/>
              </w:rPr>
            </w:pPr>
            <w:ins w:id="7345" w:author="sanjai" w:date="2020-04-09T11:28:00Z">
              <w:r w:rsidRPr="006B254A">
                <w:rPr>
                  <w:rFonts w:ascii="Calibri" w:eastAsia="Times New Roman" w:hAnsi="Calibri"/>
                  <w:color w:val="000000"/>
                  <w:kern w:val="0"/>
                  <w:sz w:val="22"/>
                  <w:lang w:eastAsia="en-US"/>
                </w:rPr>
                <w:t>vs1[2]</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46" w:author="sanjai" w:date="2020-04-09T11:28:00Z"/>
                <w:rFonts w:ascii="Calibri" w:eastAsia="Times New Roman" w:hAnsi="Calibri"/>
                <w:color w:val="000000"/>
                <w:kern w:val="0"/>
                <w:sz w:val="22"/>
                <w:lang w:eastAsia="en-US"/>
              </w:rPr>
            </w:pPr>
            <w:proofErr w:type="spellStart"/>
            <w:ins w:id="734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48" w:author="sanjai" w:date="2020-04-09T11:28:00Z"/>
                <w:rFonts w:ascii="Calibri" w:eastAsia="Times New Roman" w:hAnsi="Calibri"/>
                <w:color w:val="000000"/>
                <w:kern w:val="0"/>
                <w:sz w:val="22"/>
                <w:lang w:eastAsia="en-US"/>
              </w:rPr>
            </w:pPr>
            <w:ins w:id="734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350" w:author="sanjai" w:date="2020-04-09T11:28:00Z"/>
                <w:rFonts w:ascii="Calibri" w:eastAsia="Times New Roman" w:hAnsi="Calibri"/>
                <w:color w:val="000000"/>
                <w:kern w:val="0"/>
                <w:sz w:val="22"/>
                <w:lang w:eastAsia="en-US"/>
              </w:rPr>
            </w:pPr>
            <w:ins w:id="735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5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53" w:author="sanjai" w:date="2020-04-09T11:28:00Z"/>
                <w:rFonts w:ascii="Calibri" w:eastAsia="Times New Roman" w:hAnsi="Calibri"/>
                <w:color w:val="000000"/>
                <w:kern w:val="0"/>
                <w:sz w:val="22"/>
                <w:lang w:eastAsia="en-US"/>
              </w:rPr>
            </w:pPr>
            <w:ins w:id="735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55" w:author="sanjai" w:date="2020-04-09T11:28:00Z"/>
                <w:rFonts w:ascii="Calibri" w:eastAsia="Times New Roman" w:hAnsi="Calibri"/>
                <w:color w:val="000000"/>
                <w:kern w:val="0"/>
                <w:sz w:val="22"/>
                <w:lang w:eastAsia="en-US"/>
              </w:rPr>
            </w:pPr>
            <w:ins w:id="7356" w:author="sanjai" w:date="2020-04-09T11:28:00Z">
              <w:r w:rsidRPr="006B254A">
                <w:rPr>
                  <w:rFonts w:ascii="Calibri" w:eastAsia="Times New Roman" w:hAnsi="Calibri"/>
                  <w:color w:val="000000"/>
                  <w:kern w:val="0"/>
                  <w:sz w:val="22"/>
                  <w:lang w:eastAsia="en-US"/>
                </w:rPr>
                <w:t>60</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57" w:author="sanjai" w:date="2020-04-09T11:28:00Z"/>
                <w:rFonts w:ascii="Calibri" w:eastAsia="Times New Roman" w:hAnsi="Calibri"/>
                <w:color w:val="000000"/>
                <w:kern w:val="0"/>
                <w:sz w:val="22"/>
                <w:lang w:eastAsia="en-US"/>
              </w:rPr>
            </w:pPr>
            <w:ins w:id="7358" w:author="sanjai" w:date="2020-04-09T11:28:00Z">
              <w:r w:rsidRPr="006B254A">
                <w:rPr>
                  <w:rFonts w:ascii="Calibri" w:eastAsia="Times New Roman" w:hAnsi="Calibri"/>
                  <w:color w:val="000000"/>
                  <w:kern w:val="0"/>
                  <w:sz w:val="22"/>
                  <w:lang w:eastAsia="en-US"/>
                </w:rPr>
                <w:t>vs2[3]</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59" w:author="sanjai" w:date="2020-04-09T11:28:00Z"/>
                <w:rFonts w:ascii="Calibri" w:eastAsia="Times New Roman" w:hAnsi="Calibri"/>
                <w:color w:val="000000"/>
                <w:kern w:val="0"/>
                <w:sz w:val="22"/>
                <w:lang w:eastAsia="en-US"/>
              </w:rPr>
            </w:pPr>
            <w:ins w:id="7360" w:author="sanjai" w:date="2020-04-09T11:28:00Z">
              <w:r w:rsidRPr="006B254A">
                <w:rPr>
                  <w:rFonts w:ascii="Calibri" w:eastAsia="Times New Roman" w:hAnsi="Calibri"/>
                  <w:color w:val="000000"/>
                  <w:kern w:val="0"/>
                  <w:sz w:val="22"/>
                  <w:lang w:eastAsia="en-US"/>
                </w:rPr>
                <w:t>vs1[3]</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61" w:author="sanjai" w:date="2020-04-09T11:28:00Z"/>
                <w:rFonts w:ascii="Calibri" w:eastAsia="Times New Roman" w:hAnsi="Calibri"/>
                <w:color w:val="000000"/>
                <w:kern w:val="0"/>
                <w:sz w:val="22"/>
                <w:lang w:eastAsia="en-US"/>
              </w:rPr>
            </w:pPr>
            <w:proofErr w:type="spellStart"/>
            <w:ins w:id="736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63" w:author="sanjai" w:date="2020-04-09T11:28:00Z"/>
                <w:rFonts w:ascii="Calibri" w:eastAsia="Times New Roman" w:hAnsi="Calibri"/>
                <w:color w:val="000000"/>
                <w:kern w:val="0"/>
                <w:sz w:val="22"/>
                <w:lang w:eastAsia="en-US"/>
              </w:rPr>
            </w:pPr>
            <w:ins w:id="736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365" w:author="sanjai" w:date="2020-04-09T11:28:00Z"/>
                <w:rFonts w:ascii="Calibri" w:eastAsia="Times New Roman" w:hAnsi="Calibri"/>
                <w:color w:val="000000"/>
                <w:kern w:val="0"/>
                <w:sz w:val="22"/>
                <w:lang w:eastAsia="en-US"/>
              </w:rPr>
            </w:pPr>
            <w:ins w:id="736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6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68" w:author="sanjai" w:date="2020-04-09T11:28:00Z"/>
                <w:rFonts w:ascii="Calibri" w:eastAsia="Times New Roman" w:hAnsi="Calibri"/>
                <w:color w:val="000000"/>
                <w:kern w:val="0"/>
                <w:sz w:val="22"/>
                <w:lang w:eastAsia="en-US"/>
              </w:rPr>
            </w:pPr>
            <w:ins w:id="736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70" w:author="sanjai" w:date="2020-04-09T11:28:00Z"/>
                <w:rFonts w:ascii="Calibri" w:eastAsia="Times New Roman" w:hAnsi="Calibri"/>
                <w:color w:val="000000"/>
                <w:kern w:val="0"/>
                <w:sz w:val="22"/>
                <w:lang w:eastAsia="en-US"/>
              </w:rPr>
            </w:pPr>
            <w:ins w:id="7371" w:author="sanjai" w:date="2020-04-09T11:28:00Z">
              <w:r w:rsidRPr="006B254A">
                <w:rPr>
                  <w:rFonts w:ascii="Calibri" w:eastAsia="Times New Roman" w:hAnsi="Calibri"/>
                  <w:color w:val="000000"/>
                  <w:kern w:val="0"/>
                  <w:sz w:val="22"/>
                  <w:lang w:eastAsia="en-US"/>
                </w:rPr>
                <w:t>61</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72" w:author="sanjai" w:date="2020-04-09T11:28:00Z"/>
                <w:rFonts w:ascii="Calibri" w:eastAsia="Times New Roman" w:hAnsi="Calibri"/>
                <w:color w:val="000000"/>
                <w:kern w:val="0"/>
                <w:sz w:val="22"/>
                <w:lang w:eastAsia="en-US"/>
              </w:rPr>
            </w:pPr>
            <w:ins w:id="7373" w:author="sanjai" w:date="2020-04-09T11:28:00Z">
              <w:r w:rsidRPr="006B254A">
                <w:rPr>
                  <w:rFonts w:ascii="Calibri" w:eastAsia="Times New Roman" w:hAnsi="Calibri"/>
                  <w:color w:val="000000"/>
                  <w:kern w:val="0"/>
                  <w:sz w:val="22"/>
                  <w:lang w:eastAsia="en-US"/>
                </w:rPr>
                <w:t>vs2[4]</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74" w:author="sanjai" w:date="2020-04-09T11:28:00Z"/>
                <w:rFonts w:ascii="Calibri" w:eastAsia="Times New Roman" w:hAnsi="Calibri"/>
                <w:color w:val="000000"/>
                <w:kern w:val="0"/>
                <w:sz w:val="22"/>
                <w:lang w:eastAsia="en-US"/>
              </w:rPr>
            </w:pPr>
            <w:ins w:id="7375" w:author="sanjai" w:date="2020-04-09T11:28:00Z">
              <w:r w:rsidRPr="006B254A">
                <w:rPr>
                  <w:rFonts w:ascii="Calibri" w:eastAsia="Times New Roman" w:hAnsi="Calibri"/>
                  <w:color w:val="000000"/>
                  <w:kern w:val="0"/>
                  <w:sz w:val="22"/>
                  <w:lang w:eastAsia="en-US"/>
                </w:rPr>
                <w:t>vs1[4]</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76" w:author="sanjai" w:date="2020-04-09T11:28:00Z"/>
                <w:rFonts w:ascii="Calibri" w:eastAsia="Times New Roman" w:hAnsi="Calibri"/>
                <w:color w:val="000000"/>
                <w:kern w:val="0"/>
                <w:sz w:val="22"/>
                <w:lang w:eastAsia="en-US"/>
              </w:rPr>
            </w:pPr>
            <w:proofErr w:type="spellStart"/>
            <w:ins w:id="737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78" w:author="sanjai" w:date="2020-04-09T11:28:00Z"/>
                <w:rFonts w:ascii="Calibri" w:eastAsia="Times New Roman" w:hAnsi="Calibri"/>
                <w:color w:val="000000"/>
                <w:kern w:val="0"/>
                <w:sz w:val="22"/>
                <w:lang w:eastAsia="en-US"/>
              </w:rPr>
            </w:pPr>
            <w:ins w:id="737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380" w:author="sanjai" w:date="2020-04-09T11:28:00Z"/>
                <w:rFonts w:ascii="Calibri" w:eastAsia="Times New Roman" w:hAnsi="Calibri"/>
                <w:color w:val="000000"/>
                <w:kern w:val="0"/>
                <w:sz w:val="22"/>
                <w:lang w:eastAsia="en-US"/>
              </w:rPr>
            </w:pPr>
            <w:ins w:id="738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8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83" w:author="sanjai" w:date="2020-04-09T11:28:00Z"/>
                <w:rFonts w:ascii="Calibri" w:eastAsia="Times New Roman" w:hAnsi="Calibri"/>
                <w:color w:val="000000"/>
                <w:kern w:val="0"/>
                <w:sz w:val="22"/>
                <w:lang w:eastAsia="en-US"/>
              </w:rPr>
            </w:pPr>
            <w:ins w:id="738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85" w:author="sanjai" w:date="2020-04-09T11:28:00Z"/>
                <w:rFonts w:ascii="Calibri" w:eastAsia="Times New Roman" w:hAnsi="Calibri"/>
                <w:color w:val="000000"/>
                <w:kern w:val="0"/>
                <w:sz w:val="22"/>
                <w:lang w:eastAsia="en-US"/>
              </w:rPr>
            </w:pPr>
            <w:ins w:id="7386" w:author="sanjai" w:date="2020-04-09T11:28:00Z">
              <w:r w:rsidRPr="006B254A">
                <w:rPr>
                  <w:rFonts w:ascii="Calibri" w:eastAsia="Times New Roman" w:hAnsi="Calibri"/>
                  <w:color w:val="000000"/>
                  <w:kern w:val="0"/>
                  <w:sz w:val="22"/>
                  <w:lang w:eastAsia="en-US"/>
                </w:rPr>
                <w:t>62</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87" w:author="sanjai" w:date="2020-04-09T11:28:00Z"/>
                <w:rFonts w:ascii="Calibri" w:eastAsia="Times New Roman" w:hAnsi="Calibri"/>
                <w:color w:val="000000"/>
                <w:kern w:val="0"/>
                <w:sz w:val="22"/>
                <w:lang w:eastAsia="en-US"/>
              </w:rPr>
            </w:pPr>
            <w:ins w:id="7388" w:author="sanjai" w:date="2020-04-09T11:28:00Z">
              <w:r w:rsidRPr="006B254A">
                <w:rPr>
                  <w:rFonts w:ascii="Calibri" w:eastAsia="Times New Roman" w:hAnsi="Calibri"/>
                  <w:color w:val="000000"/>
                  <w:kern w:val="0"/>
                  <w:sz w:val="22"/>
                  <w:lang w:eastAsia="en-US"/>
                </w:rPr>
                <w:t>vs2[5]</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89" w:author="sanjai" w:date="2020-04-09T11:28:00Z"/>
                <w:rFonts w:ascii="Calibri" w:eastAsia="Times New Roman" w:hAnsi="Calibri"/>
                <w:color w:val="000000"/>
                <w:kern w:val="0"/>
                <w:sz w:val="22"/>
                <w:lang w:eastAsia="en-US"/>
              </w:rPr>
            </w:pPr>
            <w:ins w:id="7390" w:author="sanjai" w:date="2020-04-09T11:28:00Z">
              <w:r w:rsidRPr="006B254A">
                <w:rPr>
                  <w:rFonts w:ascii="Calibri" w:eastAsia="Times New Roman" w:hAnsi="Calibri"/>
                  <w:color w:val="000000"/>
                  <w:kern w:val="0"/>
                  <w:sz w:val="22"/>
                  <w:lang w:eastAsia="en-US"/>
                </w:rPr>
                <w:t>vs1[5]</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91" w:author="sanjai" w:date="2020-04-09T11:28:00Z"/>
                <w:rFonts w:ascii="Calibri" w:eastAsia="Times New Roman" w:hAnsi="Calibri"/>
                <w:color w:val="000000"/>
                <w:kern w:val="0"/>
                <w:sz w:val="22"/>
                <w:lang w:eastAsia="en-US"/>
              </w:rPr>
            </w:pPr>
            <w:proofErr w:type="spellStart"/>
            <w:ins w:id="739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393" w:author="sanjai" w:date="2020-04-09T11:28:00Z"/>
                <w:rFonts w:ascii="Calibri" w:eastAsia="Times New Roman" w:hAnsi="Calibri"/>
                <w:color w:val="000000"/>
                <w:kern w:val="0"/>
                <w:sz w:val="22"/>
                <w:lang w:eastAsia="en-US"/>
              </w:rPr>
            </w:pPr>
            <w:ins w:id="739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395" w:author="sanjai" w:date="2020-04-09T11:28:00Z"/>
                <w:rFonts w:ascii="Calibri" w:eastAsia="Times New Roman" w:hAnsi="Calibri"/>
                <w:color w:val="000000"/>
                <w:kern w:val="0"/>
                <w:sz w:val="22"/>
                <w:lang w:eastAsia="en-US"/>
              </w:rPr>
            </w:pPr>
            <w:ins w:id="7396"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397" w:author="sanjai" w:date="2020-04-09T11:28:00Z"/>
        </w:trPr>
        <w:tc>
          <w:tcPr>
            <w:tcW w:w="1673" w:type="dxa"/>
            <w:tcBorders>
              <w:top w:val="single" w:sz="4" w:space="0" w:color="8EA9DB"/>
              <w:left w:val="single" w:sz="4" w:space="0" w:color="8EA9DB"/>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398" w:author="sanjai" w:date="2020-04-09T11:28:00Z"/>
                <w:rFonts w:ascii="Calibri" w:eastAsia="Times New Roman" w:hAnsi="Calibri"/>
                <w:color w:val="000000"/>
                <w:kern w:val="0"/>
                <w:sz w:val="22"/>
                <w:lang w:eastAsia="en-US"/>
              </w:rPr>
            </w:pPr>
            <w:ins w:id="7399"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400" w:author="sanjai" w:date="2020-04-09T11:28:00Z"/>
                <w:rFonts w:ascii="Calibri" w:eastAsia="Times New Roman" w:hAnsi="Calibri"/>
                <w:color w:val="000000"/>
                <w:kern w:val="0"/>
                <w:sz w:val="22"/>
                <w:lang w:eastAsia="en-US"/>
              </w:rPr>
            </w:pPr>
            <w:ins w:id="7401" w:author="sanjai" w:date="2020-04-09T11:28:00Z">
              <w:r w:rsidRPr="006B254A">
                <w:rPr>
                  <w:rFonts w:ascii="Calibri" w:eastAsia="Times New Roman" w:hAnsi="Calibri"/>
                  <w:color w:val="000000"/>
                  <w:kern w:val="0"/>
                  <w:sz w:val="22"/>
                  <w:lang w:eastAsia="en-US"/>
                </w:rPr>
                <w:t>63</w:t>
              </w:r>
            </w:ins>
          </w:p>
        </w:tc>
        <w:tc>
          <w:tcPr>
            <w:tcW w:w="1285"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402" w:author="sanjai" w:date="2020-04-09T11:28:00Z"/>
                <w:rFonts w:ascii="Calibri" w:eastAsia="Times New Roman" w:hAnsi="Calibri"/>
                <w:color w:val="000000"/>
                <w:kern w:val="0"/>
                <w:sz w:val="22"/>
                <w:lang w:eastAsia="en-US"/>
              </w:rPr>
            </w:pPr>
            <w:ins w:id="7403" w:author="sanjai" w:date="2020-04-09T11:28:00Z">
              <w:r w:rsidRPr="006B254A">
                <w:rPr>
                  <w:rFonts w:ascii="Calibri" w:eastAsia="Times New Roman" w:hAnsi="Calibri"/>
                  <w:color w:val="000000"/>
                  <w:kern w:val="0"/>
                  <w:sz w:val="22"/>
                  <w:lang w:eastAsia="en-US"/>
                </w:rPr>
                <w:t>vs2[6]</w:t>
              </w:r>
            </w:ins>
          </w:p>
        </w:tc>
        <w:tc>
          <w:tcPr>
            <w:tcW w:w="93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404" w:author="sanjai" w:date="2020-04-09T11:28:00Z"/>
                <w:rFonts w:ascii="Calibri" w:eastAsia="Times New Roman" w:hAnsi="Calibri"/>
                <w:color w:val="000000"/>
                <w:kern w:val="0"/>
                <w:sz w:val="22"/>
                <w:lang w:eastAsia="en-US"/>
              </w:rPr>
            </w:pPr>
            <w:ins w:id="7405" w:author="sanjai" w:date="2020-04-09T11:28:00Z">
              <w:r w:rsidRPr="006B254A">
                <w:rPr>
                  <w:rFonts w:ascii="Calibri" w:eastAsia="Times New Roman" w:hAnsi="Calibri"/>
                  <w:color w:val="000000"/>
                  <w:kern w:val="0"/>
                  <w:sz w:val="22"/>
                  <w:lang w:eastAsia="en-US"/>
                </w:rPr>
                <w:t>vs1[6]</w:t>
              </w:r>
            </w:ins>
          </w:p>
        </w:tc>
        <w:tc>
          <w:tcPr>
            <w:tcW w:w="1220"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406" w:author="sanjai" w:date="2020-04-09T11:28:00Z"/>
                <w:rFonts w:ascii="Calibri" w:eastAsia="Times New Roman" w:hAnsi="Calibri"/>
                <w:color w:val="000000"/>
                <w:kern w:val="0"/>
                <w:sz w:val="22"/>
                <w:lang w:eastAsia="en-US"/>
              </w:rPr>
            </w:pPr>
            <w:proofErr w:type="spellStart"/>
            <w:ins w:id="7407"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D9E1F2" w:fill="D9E1F2"/>
            <w:vAlign w:val="bottom"/>
            <w:hideMark/>
          </w:tcPr>
          <w:p w:rsidR="00180CE0" w:rsidRPr="006B254A" w:rsidRDefault="00180CE0" w:rsidP="00180CE0">
            <w:pPr>
              <w:widowControl/>
              <w:snapToGrid/>
              <w:spacing w:line="240" w:lineRule="auto"/>
              <w:jc w:val="center"/>
              <w:rPr>
                <w:ins w:id="7408" w:author="sanjai" w:date="2020-04-09T11:28:00Z"/>
                <w:rFonts w:ascii="Calibri" w:eastAsia="Times New Roman" w:hAnsi="Calibri"/>
                <w:color w:val="000000"/>
                <w:kern w:val="0"/>
                <w:sz w:val="22"/>
                <w:lang w:eastAsia="en-US"/>
              </w:rPr>
            </w:pPr>
            <w:ins w:id="7409"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D9E1F2" w:fill="D9E1F2"/>
            <w:vAlign w:val="bottom"/>
            <w:hideMark/>
          </w:tcPr>
          <w:p w:rsidR="00180CE0" w:rsidRPr="006B254A" w:rsidRDefault="00180CE0" w:rsidP="00180CE0">
            <w:pPr>
              <w:widowControl/>
              <w:snapToGrid/>
              <w:spacing w:line="240" w:lineRule="auto"/>
              <w:jc w:val="center"/>
              <w:rPr>
                <w:ins w:id="7410" w:author="sanjai" w:date="2020-04-09T11:28:00Z"/>
                <w:rFonts w:ascii="Calibri" w:eastAsia="Times New Roman" w:hAnsi="Calibri"/>
                <w:color w:val="000000"/>
                <w:kern w:val="0"/>
                <w:sz w:val="22"/>
                <w:lang w:eastAsia="en-US"/>
              </w:rPr>
            </w:pPr>
            <w:ins w:id="7411" w:author="sanjai" w:date="2020-04-09T11:28:00Z">
              <w:r w:rsidRPr="006B254A">
                <w:rPr>
                  <w:rFonts w:ascii="Calibri" w:eastAsia="Times New Roman" w:hAnsi="Calibri"/>
                  <w:color w:val="000000"/>
                  <w:kern w:val="0"/>
                  <w:sz w:val="22"/>
                  <w:lang w:eastAsia="en-US"/>
                </w:rPr>
                <w:t> </w:t>
              </w:r>
            </w:ins>
          </w:p>
        </w:tc>
      </w:tr>
      <w:tr w:rsidR="00180CE0" w:rsidRPr="006B254A" w:rsidTr="00180CE0">
        <w:trPr>
          <w:trHeight w:val="290"/>
          <w:ins w:id="7412" w:author="sanjai" w:date="2020-04-09T11:28:00Z"/>
        </w:trPr>
        <w:tc>
          <w:tcPr>
            <w:tcW w:w="1673" w:type="dxa"/>
            <w:tcBorders>
              <w:top w:val="single" w:sz="4" w:space="0" w:color="8EA9DB"/>
              <w:left w:val="single" w:sz="4" w:space="0" w:color="8EA9DB"/>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13" w:author="sanjai" w:date="2020-04-09T11:28:00Z"/>
                <w:rFonts w:ascii="Calibri" w:eastAsia="Times New Roman" w:hAnsi="Calibri"/>
                <w:color w:val="000000"/>
                <w:kern w:val="0"/>
                <w:sz w:val="22"/>
                <w:lang w:eastAsia="en-US"/>
              </w:rPr>
            </w:pPr>
            <w:ins w:id="7414" w:author="sanjai" w:date="2020-04-09T11:28:00Z">
              <w:r w:rsidRPr="006B254A">
                <w:rPr>
                  <w:rFonts w:ascii="Calibri" w:eastAsia="Times New Roman" w:hAnsi="Calibri"/>
                  <w:color w:val="000000"/>
                  <w:kern w:val="0"/>
                  <w:sz w:val="22"/>
                  <w:lang w:eastAsia="en-US"/>
                </w:rPr>
                <w:t> </w:t>
              </w:r>
            </w:ins>
          </w:p>
        </w:tc>
        <w:tc>
          <w:tcPr>
            <w:tcW w:w="1127"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15" w:author="sanjai" w:date="2020-04-09T11:28:00Z"/>
                <w:rFonts w:ascii="Calibri" w:eastAsia="Times New Roman" w:hAnsi="Calibri"/>
                <w:color w:val="000000"/>
                <w:kern w:val="0"/>
                <w:sz w:val="22"/>
                <w:lang w:eastAsia="en-US"/>
              </w:rPr>
            </w:pPr>
            <w:ins w:id="7416" w:author="sanjai" w:date="2020-04-09T11:28:00Z">
              <w:r w:rsidRPr="006B254A">
                <w:rPr>
                  <w:rFonts w:ascii="Calibri" w:eastAsia="Times New Roman" w:hAnsi="Calibri"/>
                  <w:color w:val="000000"/>
                  <w:kern w:val="0"/>
                  <w:sz w:val="22"/>
                  <w:lang w:eastAsia="en-US"/>
                </w:rPr>
                <w:t>64</w:t>
              </w:r>
            </w:ins>
          </w:p>
        </w:tc>
        <w:tc>
          <w:tcPr>
            <w:tcW w:w="1285"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17" w:author="sanjai" w:date="2020-04-09T11:28:00Z"/>
                <w:rFonts w:ascii="Calibri" w:eastAsia="Times New Roman" w:hAnsi="Calibri"/>
                <w:color w:val="000000"/>
                <w:kern w:val="0"/>
                <w:sz w:val="22"/>
                <w:lang w:eastAsia="en-US"/>
              </w:rPr>
            </w:pPr>
            <w:ins w:id="7418" w:author="sanjai" w:date="2020-04-09T11:28:00Z">
              <w:r w:rsidRPr="006B254A">
                <w:rPr>
                  <w:rFonts w:ascii="Calibri" w:eastAsia="Times New Roman" w:hAnsi="Calibri"/>
                  <w:color w:val="000000"/>
                  <w:kern w:val="0"/>
                  <w:sz w:val="22"/>
                  <w:lang w:eastAsia="en-US"/>
                </w:rPr>
                <w:t>vs2[7]</w:t>
              </w:r>
            </w:ins>
          </w:p>
        </w:tc>
        <w:tc>
          <w:tcPr>
            <w:tcW w:w="93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19" w:author="sanjai" w:date="2020-04-09T11:28:00Z"/>
                <w:rFonts w:ascii="Calibri" w:eastAsia="Times New Roman" w:hAnsi="Calibri"/>
                <w:color w:val="000000"/>
                <w:kern w:val="0"/>
                <w:sz w:val="22"/>
                <w:lang w:eastAsia="en-US"/>
              </w:rPr>
            </w:pPr>
            <w:ins w:id="7420" w:author="sanjai" w:date="2020-04-09T11:28:00Z">
              <w:r w:rsidRPr="006B254A">
                <w:rPr>
                  <w:rFonts w:ascii="Calibri" w:eastAsia="Times New Roman" w:hAnsi="Calibri"/>
                  <w:color w:val="000000"/>
                  <w:kern w:val="0"/>
                  <w:sz w:val="22"/>
                  <w:lang w:eastAsia="en-US"/>
                </w:rPr>
                <w:t>vs1[7]</w:t>
              </w:r>
            </w:ins>
          </w:p>
        </w:tc>
        <w:tc>
          <w:tcPr>
            <w:tcW w:w="1220"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21" w:author="sanjai" w:date="2020-04-09T11:28:00Z"/>
                <w:rFonts w:ascii="Calibri" w:eastAsia="Times New Roman" w:hAnsi="Calibri"/>
                <w:color w:val="000000"/>
                <w:kern w:val="0"/>
                <w:sz w:val="22"/>
                <w:lang w:eastAsia="en-US"/>
              </w:rPr>
            </w:pPr>
            <w:proofErr w:type="spellStart"/>
            <w:ins w:id="7422" w:author="sanjai" w:date="2020-04-09T11:28:00Z">
              <w:r w:rsidRPr="006B254A">
                <w:rPr>
                  <w:rFonts w:ascii="Calibri" w:eastAsia="Times New Roman" w:hAnsi="Calibri"/>
                  <w:color w:val="000000"/>
                  <w:kern w:val="0"/>
                  <w:sz w:val="22"/>
                  <w:lang w:eastAsia="en-US"/>
                </w:rPr>
                <w:t>vd</w:t>
              </w:r>
              <w:proofErr w:type="spellEnd"/>
              <w:r w:rsidRPr="006B254A">
                <w:rPr>
                  <w:rFonts w:ascii="Calibri" w:eastAsia="Times New Roman" w:hAnsi="Calibri"/>
                  <w:color w:val="000000"/>
                  <w:kern w:val="0"/>
                  <w:sz w:val="22"/>
                  <w:lang w:eastAsia="en-US"/>
                </w:rPr>
                <w:t>[7]</w:t>
              </w:r>
            </w:ins>
          </w:p>
        </w:tc>
        <w:tc>
          <w:tcPr>
            <w:tcW w:w="1546" w:type="dxa"/>
            <w:tcBorders>
              <w:top w:val="single" w:sz="4" w:space="0" w:color="8EA9DB"/>
              <w:left w:val="nil"/>
              <w:bottom w:val="single" w:sz="4" w:space="0" w:color="8EA9DB"/>
              <w:right w:val="nil"/>
            </w:tcBorders>
            <w:shd w:val="clear" w:color="auto" w:fill="auto"/>
            <w:vAlign w:val="bottom"/>
            <w:hideMark/>
          </w:tcPr>
          <w:p w:rsidR="00180CE0" w:rsidRPr="006B254A" w:rsidRDefault="00180CE0" w:rsidP="00180CE0">
            <w:pPr>
              <w:widowControl/>
              <w:snapToGrid/>
              <w:spacing w:line="240" w:lineRule="auto"/>
              <w:jc w:val="center"/>
              <w:rPr>
                <w:ins w:id="7423" w:author="sanjai" w:date="2020-04-09T11:28:00Z"/>
                <w:rFonts w:ascii="Calibri" w:eastAsia="Times New Roman" w:hAnsi="Calibri"/>
                <w:color w:val="000000"/>
                <w:kern w:val="0"/>
                <w:sz w:val="22"/>
                <w:lang w:eastAsia="en-US"/>
              </w:rPr>
            </w:pPr>
            <w:ins w:id="7424" w:author="sanjai" w:date="2020-04-09T11:28:00Z">
              <w:r w:rsidRPr="006B254A">
                <w:rPr>
                  <w:rFonts w:ascii="Calibri" w:eastAsia="Times New Roman" w:hAnsi="Calibri"/>
                  <w:color w:val="000000"/>
                  <w:kern w:val="0"/>
                  <w:sz w:val="22"/>
                  <w:lang w:eastAsia="en-US"/>
                </w:rPr>
                <w:t>2</w:t>
              </w:r>
            </w:ins>
          </w:p>
        </w:tc>
        <w:tc>
          <w:tcPr>
            <w:tcW w:w="2313" w:type="dxa"/>
            <w:tcBorders>
              <w:top w:val="single" w:sz="4" w:space="0" w:color="8EA9DB"/>
              <w:left w:val="nil"/>
              <w:bottom w:val="single" w:sz="4" w:space="0" w:color="8EA9DB"/>
              <w:right w:val="single" w:sz="4" w:space="0" w:color="8EA9DB"/>
            </w:tcBorders>
            <w:shd w:val="clear" w:color="auto" w:fill="auto"/>
            <w:vAlign w:val="bottom"/>
            <w:hideMark/>
          </w:tcPr>
          <w:p w:rsidR="00180CE0" w:rsidRPr="006B254A" w:rsidRDefault="00180CE0" w:rsidP="00180CE0">
            <w:pPr>
              <w:widowControl/>
              <w:snapToGrid/>
              <w:spacing w:line="240" w:lineRule="auto"/>
              <w:jc w:val="center"/>
              <w:rPr>
                <w:ins w:id="7425" w:author="sanjai" w:date="2020-04-09T11:28:00Z"/>
                <w:rFonts w:ascii="Calibri" w:eastAsia="Times New Roman" w:hAnsi="Calibri"/>
                <w:color w:val="000000"/>
                <w:kern w:val="0"/>
                <w:sz w:val="22"/>
                <w:lang w:eastAsia="en-US"/>
              </w:rPr>
            </w:pPr>
            <w:ins w:id="7426" w:author="sanjai" w:date="2020-04-09T11:28:00Z">
              <w:r w:rsidRPr="006B254A">
                <w:rPr>
                  <w:rFonts w:ascii="Calibri" w:eastAsia="Times New Roman" w:hAnsi="Calibri"/>
                  <w:color w:val="000000"/>
                  <w:kern w:val="0"/>
                  <w:sz w:val="22"/>
                  <w:lang w:eastAsia="en-US"/>
                </w:rPr>
                <w:t> </w:t>
              </w:r>
            </w:ins>
          </w:p>
        </w:tc>
      </w:tr>
    </w:tbl>
    <w:p w:rsidR="00990532" w:rsidRDefault="00990532" w:rsidP="00BA2E52">
      <w:pPr>
        <w:pStyle w:val="BodyText"/>
        <w:rPr>
          <w:ins w:id="7427" w:author="sanjai" w:date="2020-04-09T11:48:00Z"/>
        </w:rPr>
      </w:pPr>
    </w:p>
    <w:p w:rsidR="00990532" w:rsidRDefault="00990532">
      <w:pPr>
        <w:widowControl/>
        <w:snapToGrid/>
        <w:spacing w:line="240" w:lineRule="auto"/>
        <w:rPr>
          <w:ins w:id="7428" w:author="sanjai" w:date="2020-04-09T11:48:00Z"/>
        </w:rPr>
      </w:pPr>
      <w:ins w:id="7429" w:author="sanjai" w:date="2020-04-09T11:48:00Z">
        <w:r>
          <w:br w:type="page"/>
        </w:r>
      </w:ins>
    </w:p>
    <w:p w:rsidR="006B254A" w:rsidDel="00990532" w:rsidRDefault="006B254A">
      <w:pPr>
        <w:pStyle w:val="Heading"/>
        <w:rPr>
          <w:ins w:id="7430" w:author="sanjai" w:date="2020-04-09T11:36:00Z"/>
          <w:del w:id="7431" w:author="sanjai" w:date="2020-04-09T11:48:00Z"/>
        </w:rPr>
        <w:pPrChange w:id="7432" w:author="sanjai" w:date="2019-07-01T16:23:00Z">
          <w:pPr>
            <w:pStyle w:val="Heading2"/>
          </w:pPr>
        </w:pPrChange>
      </w:pPr>
    </w:p>
    <w:p w:rsidR="00BA2E52" w:rsidRDefault="00BA2E52">
      <w:pPr>
        <w:pStyle w:val="BodyText"/>
        <w:rPr>
          <w:ins w:id="7433" w:author="sanjai" w:date="2020-04-09T12:13:00Z"/>
        </w:rPr>
        <w:pPrChange w:id="7434" w:author="sanjai" w:date="2020-04-09T11:36:00Z">
          <w:pPr>
            <w:pStyle w:val="Heading2"/>
          </w:pPr>
        </w:pPrChange>
      </w:pPr>
      <w:proofErr w:type="spellStart"/>
      <w:ins w:id="7435" w:author="sanjai" w:date="2020-04-09T11:36:00Z">
        <w:r>
          <w:t>Vcompress</w:t>
        </w:r>
        <w:proofErr w:type="spellEnd"/>
        <w:r>
          <w:t xml:space="preserve"> instruction related information</w:t>
        </w:r>
      </w:ins>
    </w:p>
    <w:p w:rsidR="000C013B" w:rsidRPr="00764D30" w:rsidRDefault="000C013B">
      <w:pPr>
        <w:pStyle w:val="BodyText"/>
        <w:rPr>
          <w:ins w:id="7436" w:author="sanjai" w:date="2020-04-09T11:28:00Z"/>
        </w:rPr>
        <w:pPrChange w:id="7437" w:author="sanjai" w:date="2020-04-09T11:36:00Z">
          <w:pPr>
            <w:pStyle w:val="Heading2"/>
          </w:pPr>
        </w:pPrChange>
      </w:pPr>
      <w:ins w:id="7438" w:author="sanjai" w:date="2020-04-09T12:13:00Z">
        <w:r>
          <w:t xml:space="preserve">The </w:t>
        </w:r>
        <w:proofErr w:type="spellStart"/>
        <w:r>
          <w:t>vcompress</w:t>
        </w:r>
        <w:proofErr w:type="spellEnd"/>
        <w:r>
          <w:t xml:space="preserve"> instruction’s latency depends on the mask bits and the </w:t>
        </w:r>
        <w:proofErr w:type="spellStart"/>
        <w:r>
          <w:t>lmul</w:t>
        </w:r>
        <w:proofErr w:type="spellEnd"/>
        <w:r>
          <w:t xml:space="preserve"> value.</w:t>
        </w:r>
      </w:ins>
    </w:p>
    <w:tbl>
      <w:tblPr>
        <w:tblW w:w="6745" w:type="dxa"/>
        <w:tblLook w:val="04A0" w:firstRow="1" w:lastRow="0" w:firstColumn="1" w:lastColumn="0" w:noHBand="0" w:noVBand="1"/>
        <w:tblPrChange w:id="7439" w:author="sanjai" w:date="2020-04-09T11:47:00Z">
          <w:tblPr>
            <w:tblW w:w="23502" w:type="dxa"/>
            <w:tblLook w:val="04A0" w:firstRow="1" w:lastRow="0" w:firstColumn="1" w:lastColumn="0" w:noHBand="0" w:noVBand="1"/>
          </w:tblPr>
        </w:tblPrChange>
      </w:tblPr>
      <w:tblGrid>
        <w:gridCol w:w="815"/>
        <w:gridCol w:w="206"/>
        <w:gridCol w:w="361"/>
        <w:gridCol w:w="326"/>
        <w:gridCol w:w="241"/>
        <w:gridCol w:w="434"/>
        <w:gridCol w:w="434"/>
        <w:gridCol w:w="434"/>
        <w:gridCol w:w="434"/>
        <w:gridCol w:w="434"/>
        <w:gridCol w:w="434"/>
        <w:gridCol w:w="346"/>
        <w:gridCol w:w="346"/>
        <w:gridCol w:w="346"/>
        <w:gridCol w:w="317"/>
        <w:gridCol w:w="317"/>
        <w:gridCol w:w="483"/>
        <w:gridCol w:w="281"/>
        <w:gridCol w:w="201"/>
        <w:gridCol w:w="375"/>
        <w:gridCol w:w="375"/>
        <w:gridCol w:w="375"/>
        <w:gridCol w:w="339"/>
        <w:gridCol w:w="339"/>
        <w:gridCol w:w="250"/>
        <w:gridCol w:w="248"/>
        <w:gridCol w:w="248"/>
        <w:gridCol w:w="248"/>
        <w:gridCol w:w="248"/>
        <w:tblGridChange w:id="7440">
          <w:tblGrid>
            <w:gridCol w:w="815"/>
            <w:gridCol w:w="206"/>
            <w:gridCol w:w="361"/>
            <w:gridCol w:w="326"/>
            <w:gridCol w:w="192"/>
            <w:gridCol w:w="49"/>
            <w:gridCol w:w="434"/>
            <w:gridCol w:w="428"/>
            <w:gridCol w:w="6"/>
            <w:gridCol w:w="434"/>
            <w:gridCol w:w="341"/>
            <w:gridCol w:w="93"/>
            <w:gridCol w:w="434"/>
            <w:gridCol w:w="434"/>
            <w:gridCol w:w="346"/>
            <w:gridCol w:w="346"/>
            <w:gridCol w:w="346"/>
            <w:gridCol w:w="317"/>
            <w:gridCol w:w="317"/>
            <w:gridCol w:w="483"/>
            <w:gridCol w:w="482"/>
            <w:gridCol w:w="375"/>
            <w:gridCol w:w="375"/>
            <w:gridCol w:w="375"/>
            <w:gridCol w:w="339"/>
            <w:gridCol w:w="339"/>
            <w:gridCol w:w="250"/>
            <w:gridCol w:w="248"/>
            <w:gridCol w:w="248"/>
            <w:gridCol w:w="248"/>
            <w:gridCol w:w="248"/>
            <w:gridCol w:w="4218"/>
            <w:gridCol w:w="1549"/>
            <w:gridCol w:w="1127"/>
            <w:gridCol w:w="730"/>
            <w:gridCol w:w="245"/>
            <w:gridCol w:w="646"/>
            <w:gridCol w:w="245"/>
            <w:gridCol w:w="486"/>
            <w:gridCol w:w="245"/>
            <w:gridCol w:w="451"/>
            <w:gridCol w:w="245"/>
            <w:gridCol w:w="367"/>
            <w:gridCol w:w="245"/>
            <w:gridCol w:w="350"/>
            <w:gridCol w:w="245"/>
            <w:gridCol w:w="327"/>
            <w:gridCol w:w="245"/>
            <w:gridCol w:w="327"/>
            <w:gridCol w:w="245"/>
            <w:gridCol w:w="327"/>
            <w:gridCol w:w="245"/>
            <w:gridCol w:w="327"/>
            <w:gridCol w:w="245"/>
          </w:tblGrid>
        </w:tblGridChange>
      </w:tblGrid>
      <w:tr w:rsidR="00CD281B" w:rsidRPr="00BA2E52" w:rsidDel="00CD281B" w:rsidTr="00990532">
        <w:trPr>
          <w:trHeight w:val="287"/>
          <w:ins w:id="7441" w:author="sanjai" w:date="2020-04-09T11:33:00Z"/>
          <w:del w:id="7442" w:author="sanjai" w:date="2020-04-09T11:46:00Z"/>
          <w:trPrChange w:id="7443" w:author="sanjai" w:date="2020-04-09T11:47:00Z">
            <w:trPr>
              <w:gridAfter w:val="0"/>
              <w:trHeight w:val="287"/>
            </w:trPr>
          </w:trPrChange>
        </w:trPr>
        <w:tc>
          <w:tcPr>
            <w:tcW w:w="7386" w:type="dxa"/>
            <w:gridSpan w:val="20"/>
            <w:tcBorders>
              <w:top w:val="nil"/>
              <w:left w:val="single" w:sz="4" w:space="0" w:color="auto"/>
              <w:bottom w:val="nil"/>
              <w:right w:val="nil"/>
            </w:tcBorders>
            <w:shd w:val="clear" w:color="auto" w:fill="auto"/>
            <w:noWrap/>
            <w:vAlign w:val="bottom"/>
            <w:tcPrChange w:id="7444" w:author="sanjai" w:date="2020-04-09T11:47:00Z">
              <w:tcPr>
                <w:tcW w:w="17689" w:type="dxa"/>
                <w:gridSpan w:val="35"/>
                <w:tcBorders>
                  <w:top w:val="nil"/>
                  <w:left w:val="single" w:sz="4" w:space="0" w:color="auto"/>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445" w:author="sanjai" w:date="2020-04-09T11:33:00Z"/>
                <w:del w:id="7446" w:author="sanjai" w:date="2020-04-09T11:46:00Z"/>
                <w:rFonts w:ascii="Calibri" w:eastAsia="Times New Roman" w:hAnsi="Calibri"/>
                <w:color w:val="000000"/>
                <w:kern w:val="0"/>
                <w:sz w:val="22"/>
                <w:lang w:eastAsia="en-US"/>
              </w:rPr>
            </w:pPr>
            <w:ins w:id="7447" w:author="sanjai" w:date="2020-04-09T11:33:00Z">
              <w:del w:id="7448" w:author="sanjai" w:date="2020-04-09T11:46:00Z">
                <w:r w:rsidRPr="00BA2E52" w:rsidDel="00CD281B">
                  <w:rPr>
                    <w:rFonts w:ascii="Calibri" w:eastAsia="Times New Roman" w:hAnsi="Calibri"/>
                    <w:color w:val="000000"/>
                    <w:kern w:val="0"/>
                    <w:sz w:val="22"/>
                    <w:lang w:eastAsia="en-US"/>
                  </w:rPr>
                  <w:delText>Legend</w:delText>
                </w:r>
              </w:del>
            </w:ins>
          </w:p>
        </w:tc>
        <w:tc>
          <w:tcPr>
            <w:tcW w:w="374" w:type="dxa"/>
            <w:tcBorders>
              <w:top w:val="nil"/>
              <w:left w:val="nil"/>
              <w:bottom w:val="nil"/>
              <w:right w:val="nil"/>
            </w:tcBorders>
            <w:shd w:val="clear" w:color="auto" w:fill="auto"/>
            <w:noWrap/>
            <w:vAlign w:val="bottom"/>
            <w:tcPrChange w:id="7449"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450" w:author="sanjai" w:date="2020-04-09T11:33:00Z"/>
                <w:del w:id="7451"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452"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53" w:author="sanjai" w:date="2020-04-09T11:33:00Z"/>
                <w:del w:id="7454"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455"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56" w:author="sanjai" w:date="2020-04-09T11:33:00Z"/>
                <w:del w:id="7457"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458"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59" w:author="sanjai" w:date="2020-04-09T11:33:00Z"/>
                <w:del w:id="7460"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461"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62" w:author="sanjai" w:date="2020-04-09T11:33:00Z"/>
                <w:del w:id="746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46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65" w:author="sanjai" w:date="2020-04-09T11:33:00Z"/>
                <w:del w:id="746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46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68" w:author="sanjai" w:date="2020-04-09T11:33:00Z"/>
                <w:del w:id="746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47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71" w:author="sanjai" w:date="2020-04-09T11:33:00Z"/>
                <w:del w:id="747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47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474" w:author="sanjai" w:date="2020-04-09T11:33:00Z"/>
                <w:del w:id="7475"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476" w:author="sanjai" w:date="2020-04-09T11:33:00Z"/>
          <w:del w:id="7477" w:author="sanjai" w:date="2020-04-09T11:46:00Z"/>
          <w:trPrChange w:id="7478" w:author="sanjai" w:date="2020-04-09T11:47:00Z">
            <w:trPr>
              <w:gridAfter w:val="0"/>
              <w:trHeight w:val="287"/>
            </w:trPr>
          </w:trPrChange>
        </w:trPr>
        <w:tc>
          <w:tcPr>
            <w:tcW w:w="7386" w:type="dxa"/>
            <w:gridSpan w:val="20"/>
            <w:tcBorders>
              <w:top w:val="nil"/>
              <w:left w:val="single" w:sz="4" w:space="0" w:color="auto"/>
              <w:bottom w:val="nil"/>
              <w:right w:val="nil"/>
            </w:tcBorders>
            <w:shd w:val="clear" w:color="000000" w:fill="ED7D31"/>
            <w:vAlign w:val="bottom"/>
            <w:tcPrChange w:id="7479" w:author="sanjai" w:date="2020-04-09T11:47:00Z">
              <w:tcPr>
                <w:tcW w:w="17689" w:type="dxa"/>
                <w:gridSpan w:val="35"/>
                <w:tcBorders>
                  <w:top w:val="nil"/>
                  <w:left w:val="single" w:sz="4" w:space="0" w:color="auto"/>
                  <w:bottom w:val="nil"/>
                  <w:right w:val="nil"/>
                </w:tcBorders>
                <w:shd w:val="clear" w:color="000000" w:fill="ED7D31"/>
                <w:vAlign w:val="bottom"/>
              </w:tcPr>
            </w:tcPrChange>
          </w:tcPr>
          <w:p w:rsidR="00BA2E52" w:rsidRPr="00BA2E52" w:rsidDel="00CD281B" w:rsidRDefault="00BA2E52" w:rsidP="00BA2E52">
            <w:pPr>
              <w:widowControl/>
              <w:snapToGrid/>
              <w:spacing w:line="240" w:lineRule="auto"/>
              <w:jc w:val="center"/>
              <w:rPr>
                <w:ins w:id="7480" w:author="sanjai" w:date="2020-04-09T11:33:00Z"/>
                <w:del w:id="7481" w:author="sanjai" w:date="2020-04-09T11:46:00Z"/>
                <w:rFonts w:ascii="Calibri" w:eastAsia="Times New Roman" w:hAnsi="Calibri"/>
                <w:color w:val="000000"/>
                <w:kern w:val="0"/>
                <w:sz w:val="22"/>
                <w:lang w:eastAsia="en-US"/>
              </w:rPr>
            </w:pPr>
            <w:ins w:id="7482" w:author="sanjai" w:date="2020-04-09T11:33:00Z">
              <w:del w:id="7483" w:author="sanjai" w:date="2020-04-09T11:46:00Z">
                <w:r w:rsidRPr="00BA2E52" w:rsidDel="00CD281B">
                  <w:rPr>
                    <w:rFonts w:ascii="Calibri" w:eastAsia="Times New Roman" w:hAnsi="Calibri"/>
                    <w:color w:val="000000"/>
                    <w:kern w:val="0"/>
                    <w:sz w:val="22"/>
                    <w:lang w:eastAsia="en-US"/>
                  </w:rPr>
                  <w:delText>Potential VRF wr for data corresponding to the uop</w:delText>
                </w:r>
              </w:del>
            </w:ins>
          </w:p>
        </w:tc>
        <w:tc>
          <w:tcPr>
            <w:tcW w:w="374" w:type="dxa"/>
            <w:tcBorders>
              <w:top w:val="nil"/>
              <w:left w:val="nil"/>
              <w:bottom w:val="nil"/>
              <w:right w:val="nil"/>
            </w:tcBorders>
            <w:shd w:val="clear" w:color="auto" w:fill="auto"/>
            <w:vAlign w:val="bottom"/>
            <w:tcPrChange w:id="7484" w:author="sanjai" w:date="2020-04-09T11:47:00Z">
              <w:tcPr>
                <w:tcW w:w="891"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485" w:author="sanjai" w:date="2020-04-09T11:33:00Z"/>
                <w:del w:id="7486"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vAlign w:val="bottom"/>
            <w:tcPrChange w:id="7487" w:author="sanjai" w:date="2020-04-09T11:47:00Z">
              <w:tcPr>
                <w:tcW w:w="731"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488" w:author="sanjai" w:date="2020-04-09T11:33:00Z"/>
                <w:del w:id="7489"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vAlign w:val="bottom"/>
            <w:tcPrChange w:id="7490" w:author="sanjai" w:date="2020-04-09T11:47:00Z">
              <w:tcPr>
                <w:tcW w:w="696"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491" w:author="sanjai" w:date="2020-04-09T11:33:00Z"/>
                <w:del w:id="7492"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vAlign w:val="bottom"/>
            <w:tcPrChange w:id="7493" w:author="sanjai" w:date="2020-04-09T11:47:00Z">
              <w:tcPr>
                <w:tcW w:w="612"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494" w:author="sanjai" w:date="2020-04-09T11:33:00Z"/>
                <w:del w:id="7495"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vAlign w:val="bottom"/>
            <w:tcPrChange w:id="7496" w:author="sanjai" w:date="2020-04-09T11:47:00Z">
              <w:tcPr>
                <w:tcW w:w="595"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497" w:author="sanjai" w:date="2020-04-09T11:33:00Z"/>
                <w:del w:id="749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vAlign w:val="bottom"/>
            <w:tcPrChange w:id="7499" w:author="sanjai" w:date="2020-04-09T11:47:00Z">
              <w:tcPr>
                <w:tcW w:w="572"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500" w:author="sanjai" w:date="2020-04-09T11:33:00Z"/>
                <w:del w:id="750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vAlign w:val="bottom"/>
            <w:tcPrChange w:id="7502" w:author="sanjai" w:date="2020-04-09T11:47:00Z">
              <w:tcPr>
                <w:tcW w:w="572"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503" w:author="sanjai" w:date="2020-04-09T11:33:00Z"/>
                <w:del w:id="750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vAlign w:val="bottom"/>
            <w:tcPrChange w:id="7505" w:author="sanjai" w:date="2020-04-09T11:47:00Z">
              <w:tcPr>
                <w:tcW w:w="572"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506" w:author="sanjai" w:date="2020-04-09T11:33:00Z"/>
                <w:del w:id="750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vAlign w:val="bottom"/>
            <w:tcPrChange w:id="7508" w:author="sanjai" w:date="2020-04-09T11:47:00Z">
              <w:tcPr>
                <w:tcW w:w="572" w:type="dxa"/>
                <w:gridSpan w:val="2"/>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rPr>
                <w:ins w:id="7509" w:author="sanjai" w:date="2020-04-09T11:33:00Z"/>
                <w:del w:id="751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511" w:author="sanjai" w:date="2020-04-09T11:33:00Z"/>
          <w:del w:id="7512" w:author="sanjai" w:date="2020-04-09T11:46:00Z"/>
          <w:trPrChange w:id="7513" w:author="sanjai" w:date="2020-04-09T11:47:00Z">
            <w:trPr>
              <w:gridAfter w:val="0"/>
              <w:trHeight w:val="287"/>
            </w:trPr>
          </w:trPrChange>
        </w:trPr>
        <w:tc>
          <w:tcPr>
            <w:tcW w:w="7386" w:type="dxa"/>
            <w:gridSpan w:val="20"/>
            <w:tcBorders>
              <w:top w:val="nil"/>
              <w:left w:val="single" w:sz="4" w:space="0" w:color="auto"/>
              <w:bottom w:val="nil"/>
              <w:right w:val="nil"/>
            </w:tcBorders>
            <w:shd w:val="clear" w:color="000000" w:fill="FFFF00"/>
            <w:vAlign w:val="bottom"/>
            <w:tcPrChange w:id="7514" w:author="sanjai" w:date="2020-04-09T11:47:00Z">
              <w:tcPr>
                <w:tcW w:w="17689" w:type="dxa"/>
                <w:gridSpan w:val="35"/>
                <w:tcBorders>
                  <w:top w:val="nil"/>
                  <w:left w:val="single" w:sz="4" w:space="0" w:color="auto"/>
                  <w:bottom w:val="nil"/>
                  <w:right w:val="nil"/>
                </w:tcBorders>
                <w:shd w:val="clear" w:color="000000" w:fill="FFFF00"/>
                <w:vAlign w:val="bottom"/>
              </w:tcPr>
            </w:tcPrChange>
          </w:tcPr>
          <w:p w:rsidR="00BA2E52" w:rsidRPr="00BA2E52" w:rsidDel="00CD281B" w:rsidRDefault="00BA2E52" w:rsidP="00BA2E52">
            <w:pPr>
              <w:widowControl/>
              <w:snapToGrid/>
              <w:spacing w:line="240" w:lineRule="auto"/>
              <w:jc w:val="center"/>
              <w:rPr>
                <w:ins w:id="7515" w:author="sanjai" w:date="2020-04-09T11:33:00Z"/>
                <w:del w:id="7516" w:author="sanjai" w:date="2020-04-09T11:46:00Z"/>
                <w:rFonts w:ascii="Calibri" w:eastAsia="Times New Roman" w:hAnsi="Calibri"/>
                <w:color w:val="000000"/>
                <w:kern w:val="0"/>
                <w:sz w:val="22"/>
                <w:lang w:eastAsia="en-US"/>
              </w:rPr>
            </w:pPr>
            <w:ins w:id="7517" w:author="sanjai" w:date="2020-04-09T11:33:00Z">
              <w:del w:id="7518" w:author="sanjai" w:date="2020-04-09T11:46:00Z">
                <w:r w:rsidRPr="00BA2E52" w:rsidDel="00CD281B">
                  <w:rPr>
                    <w:rFonts w:ascii="Calibri" w:eastAsia="Times New Roman" w:hAnsi="Calibri"/>
                    <w:color w:val="000000"/>
                    <w:kern w:val="0"/>
                    <w:sz w:val="22"/>
                    <w:lang w:eastAsia="en-US"/>
                  </w:rPr>
                  <w:delText>PSUEDO gather operation not issued by frontend</w:delText>
                </w:r>
              </w:del>
            </w:ins>
          </w:p>
        </w:tc>
        <w:tc>
          <w:tcPr>
            <w:tcW w:w="374" w:type="dxa"/>
            <w:tcBorders>
              <w:top w:val="nil"/>
              <w:left w:val="nil"/>
              <w:bottom w:val="nil"/>
              <w:right w:val="nil"/>
            </w:tcBorders>
            <w:shd w:val="clear" w:color="auto" w:fill="auto"/>
            <w:noWrap/>
            <w:vAlign w:val="bottom"/>
            <w:tcPrChange w:id="7519"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520" w:author="sanjai" w:date="2020-04-09T11:33:00Z"/>
                <w:del w:id="7521"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522"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23" w:author="sanjai" w:date="2020-04-09T11:33:00Z"/>
                <w:del w:id="7524"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525"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26" w:author="sanjai" w:date="2020-04-09T11:33:00Z"/>
                <w:del w:id="7527"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528"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29" w:author="sanjai" w:date="2020-04-09T11:33:00Z"/>
                <w:del w:id="7530"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531"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32" w:author="sanjai" w:date="2020-04-09T11:33:00Z"/>
                <w:del w:id="753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3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35" w:author="sanjai" w:date="2020-04-09T11:33:00Z"/>
                <w:del w:id="753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3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38" w:author="sanjai" w:date="2020-04-09T11:33:00Z"/>
                <w:del w:id="753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4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41" w:author="sanjai" w:date="2020-04-09T11:33:00Z"/>
                <w:del w:id="754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4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44" w:author="sanjai" w:date="2020-04-09T11:33:00Z"/>
                <w:del w:id="7545"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546" w:author="sanjai" w:date="2020-04-09T11:33:00Z"/>
          <w:del w:id="7547" w:author="sanjai" w:date="2020-04-09T11:46:00Z"/>
          <w:trPrChange w:id="7548" w:author="sanjai" w:date="2020-04-09T11:47:00Z">
            <w:trPr>
              <w:gridAfter w:val="0"/>
              <w:trHeight w:val="287"/>
            </w:trPr>
          </w:trPrChange>
        </w:trPr>
        <w:tc>
          <w:tcPr>
            <w:tcW w:w="7386" w:type="dxa"/>
            <w:gridSpan w:val="20"/>
            <w:tcBorders>
              <w:top w:val="nil"/>
              <w:left w:val="nil"/>
              <w:bottom w:val="nil"/>
              <w:right w:val="nil"/>
            </w:tcBorders>
            <w:shd w:val="clear" w:color="auto" w:fill="auto"/>
            <w:vAlign w:val="bottom"/>
            <w:tcPrChange w:id="7549" w:author="sanjai" w:date="2020-04-09T11:47:00Z">
              <w:tcPr>
                <w:tcW w:w="17689" w:type="dxa"/>
                <w:gridSpan w:val="35"/>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550" w:author="sanjai" w:date="2020-04-09T11:33:00Z"/>
                <w:del w:id="7551" w:author="sanjai" w:date="2020-04-09T11:46:00Z"/>
                <w:rFonts w:ascii="Calibri" w:eastAsia="Times New Roman" w:hAnsi="Calibri"/>
                <w:color w:val="000000"/>
                <w:kern w:val="0"/>
                <w:sz w:val="22"/>
                <w:lang w:eastAsia="en-US"/>
              </w:rPr>
            </w:pPr>
            <w:ins w:id="7552" w:author="sanjai" w:date="2020-04-09T11:33:00Z">
              <w:del w:id="7553" w:author="sanjai" w:date="2020-04-09T11:46:00Z">
                <w:r w:rsidRPr="00BA2E52" w:rsidDel="00CD281B">
                  <w:rPr>
                    <w:rFonts w:ascii="Calibri" w:eastAsia="Times New Roman" w:hAnsi="Calibri"/>
                    <w:color w:val="000000"/>
                    <w:kern w:val="0"/>
                    <w:sz w:val="22"/>
                    <w:lang w:eastAsia="en-US"/>
                  </w:rPr>
                  <w:delText>Pipestage</w:delText>
                </w:r>
              </w:del>
            </w:ins>
          </w:p>
        </w:tc>
        <w:tc>
          <w:tcPr>
            <w:tcW w:w="374" w:type="dxa"/>
            <w:tcBorders>
              <w:top w:val="nil"/>
              <w:left w:val="nil"/>
              <w:bottom w:val="nil"/>
              <w:right w:val="nil"/>
            </w:tcBorders>
            <w:shd w:val="clear" w:color="auto" w:fill="auto"/>
            <w:noWrap/>
            <w:vAlign w:val="bottom"/>
            <w:tcPrChange w:id="7554"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555" w:author="sanjai" w:date="2020-04-09T11:33:00Z"/>
                <w:del w:id="7556"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557"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58" w:author="sanjai" w:date="2020-04-09T11:33:00Z"/>
                <w:del w:id="7559"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560"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61" w:author="sanjai" w:date="2020-04-09T11:33:00Z"/>
                <w:del w:id="7562"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563"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64" w:author="sanjai" w:date="2020-04-09T11:33:00Z"/>
                <w:del w:id="7565"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566"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67" w:author="sanjai" w:date="2020-04-09T11:33:00Z"/>
                <w:del w:id="756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6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70" w:author="sanjai" w:date="2020-04-09T11:33:00Z"/>
                <w:del w:id="757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7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73" w:author="sanjai" w:date="2020-04-09T11:33:00Z"/>
                <w:del w:id="757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7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76" w:author="sanjai" w:date="2020-04-09T11:33:00Z"/>
                <w:del w:id="757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57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79" w:author="sanjai" w:date="2020-04-09T11:33:00Z"/>
                <w:del w:id="758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581" w:author="sanjai" w:date="2020-04-09T11:33:00Z"/>
          <w:del w:id="7582" w:author="sanjai" w:date="2020-04-09T11:46:00Z"/>
          <w:trPrChange w:id="7583" w:author="sanjai" w:date="2020-04-09T11:47:00Z">
            <w:trPr>
              <w:gridAfter w:val="0"/>
              <w:trHeight w:val="287"/>
            </w:trPr>
          </w:trPrChange>
        </w:trPr>
        <w:tc>
          <w:tcPr>
            <w:tcW w:w="7386" w:type="dxa"/>
            <w:gridSpan w:val="20"/>
            <w:tcBorders>
              <w:top w:val="nil"/>
              <w:left w:val="nil"/>
              <w:bottom w:val="nil"/>
              <w:right w:val="nil"/>
            </w:tcBorders>
            <w:shd w:val="clear" w:color="auto" w:fill="auto"/>
            <w:vAlign w:val="bottom"/>
            <w:tcPrChange w:id="7584" w:author="sanjai" w:date="2020-04-09T11:47:00Z">
              <w:tcPr>
                <w:tcW w:w="17689" w:type="dxa"/>
                <w:gridSpan w:val="35"/>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585" w:author="sanjai" w:date="2020-04-09T11:33:00Z"/>
                <w:del w:id="7586" w:author="sanjai" w:date="2020-04-09T11:46:00Z"/>
                <w:rFonts w:ascii="Calibri" w:eastAsia="Times New Roman" w:hAnsi="Calibri"/>
                <w:color w:val="000000"/>
                <w:kern w:val="0"/>
                <w:sz w:val="22"/>
                <w:lang w:eastAsia="en-US"/>
              </w:rPr>
            </w:pPr>
            <w:ins w:id="7587" w:author="sanjai" w:date="2020-04-09T11:33:00Z">
              <w:del w:id="7588" w:author="sanjai" w:date="2020-04-09T11:46:00Z">
                <w:r w:rsidRPr="00BA2E52" w:rsidDel="00CD281B">
                  <w:rPr>
                    <w:rFonts w:ascii="Calibri" w:eastAsia="Times New Roman" w:hAnsi="Calibri"/>
                    <w:color w:val="000000"/>
                    <w:kern w:val="0"/>
                    <w:sz w:val="22"/>
                    <w:lang w:eastAsia="en-US"/>
                  </w:rPr>
                  <w:delText>ve1c - compressed pipeline ve1 stage</w:delText>
                </w:r>
              </w:del>
            </w:ins>
          </w:p>
        </w:tc>
        <w:tc>
          <w:tcPr>
            <w:tcW w:w="374" w:type="dxa"/>
            <w:tcBorders>
              <w:top w:val="nil"/>
              <w:left w:val="nil"/>
              <w:bottom w:val="nil"/>
              <w:right w:val="nil"/>
            </w:tcBorders>
            <w:shd w:val="clear" w:color="auto" w:fill="auto"/>
            <w:noWrap/>
            <w:vAlign w:val="bottom"/>
            <w:tcPrChange w:id="7589"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590" w:author="sanjai" w:date="2020-04-09T11:33:00Z"/>
                <w:del w:id="7591"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592"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93" w:author="sanjai" w:date="2020-04-09T11:33:00Z"/>
                <w:del w:id="7594"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595"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96" w:author="sanjai" w:date="2020-04-09T11:33:00Z"/>
                <w:del w:id="7597"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598"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599" w:author="sanjai" w:date="2020-04-09T11:33:00Z"/>
                <w:del w:id="7600"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601"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02" w:author="sanjai" w:date="2020-04-09T11:33:00Z"/>
                <w:del w:id="760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0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05" w:author="sanjai" w:date="2020-04-09T11:33:00Z"/>
                <w:del w:id="760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0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08" w:author="sanjai" w:date="2020-04-09T11:33:00Z"/>
                <w:del w:id="760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1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11" w:author="sanjai" w:date="2020-04-09T11:33:00Z"/>
                <w:del w:id="761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1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14" w:author="sanjai" w:date="2020-04-09T11:33:00Z"/>
                <w:del w:id="7615"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616" w:author="sanjai" w:date="2020-04-09T11:33:00Z"/>
          <w:del w:id="7617" w:author="sanjai" w:date="2020-04-09T11:46:00Z"/>
          <w:trPrChange w:id="7618" w:author="sanjai" w:date="2020-04-09T11:47:00Z">
            <w:trPr>
              <w:gridAfter w:val="0"/>
              <w:trHeight w:val="287"/>
            </w:trPr>
          </w:trPrChange>
        </w:trPr>
        <w:tc>
          <w:tcPr>
            <w:tcW w:w="7386" w:type="dxa"/>
            <w:gridSpan w:val="20"/>
            <w:tcBorders>
              <w:top w:val="nil"/>
              <w:left w:val="nil"/>
              <w:bottom w:val="nil"/>
              <w:right w:val="nil"/>
            </w:tcBorders>
            <w:shd w:val="clear" w:color="auto" w:fill="auto"/>
            <w:vAlign w:val="bottom"/>
            <w:tcPrChange w:id="7619" w:author="sanjai" w:date="2020-04-09T11:47:00Z">
              <w:tcPr>
                <w:tcW w:w="17689" w:type="dxa"/>
                <w:gridSpan w:val="35"/>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620" w:author="sanjai" w:date="2020-04-09T11:33:00Z"/>
                <w:del w:id="7621" w:author="sanjai" w:date="2020-04-09T11:46:00Z"/>
                <w:rFonts w:ascii="Calibri" w:eastAsia="Times New Roman" w:hAnsi="Calibri"/>
                <w:color w:val="000000"/>
                <w:kern w:val="0"/>
                <w:sz w:val="22"/>
                <w:lang w:eastAsia="en-US"/>
              </w:rPr>
            </w:pPr>
            <w:ins w:id="7622" w:author="sanjai" w:date="2020-04-09T11:33:00Z">
              <w:del w:id="7623" w:author="sanjai" w:date="2020-04-09T11:46:00Z">
                <w:r w:rsidRPr="00BA2E52" w:rsidDel="00CD281B">
                  <w:rPr>
                    <w:rFonts w:ascii="Calibri" w:eastAsia="Times New Roman" w:hAnsi="Calibri"/>
                    <w:color w:val="000000"/>
                    <w:kern w:val="0"/>
                    <w:sz w:val="22"/>
                    <w:lang w:eastAsia="en-US"/>
                  </w:rPr>
                  <w:delText>ve2c - compressed pipeline ve2 stage</w:delText>
                </w:r>
              </w:del>
            </w:ins>
          </w:p>
        </w:tc>
        <w:tc>
          <w:tcPr>
            <w:tcW w:w="374" w:type="dxa"/>
            <w:tcBorders>
              <w:top w:val="nil"/>
              <w:left w:val="nil"/>
              <w:bottom w:val="nil"/>
              <w:right w:val="nil"/>
            </w:tcBorders>
            <w:shd w:val="clear" w:color="auto" w:fill="auto"/>
            <w:noWrap/>
            <w:vAlign w:val="bottom"/>
            <w:tcPrChange w:id="7624"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625" w:author="sanjai" w:date="2020-04-09T11:33:00Z"/>
                <w:del w:id="7626"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627"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28" w:author="sanjai" w:date="2020-04-09T11:33:00Z"/>
                <w:del w:id="7629"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630"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31" w:author="sanjai" w:date="2020-04-09T11:33:00Z"/>
                <w:del w:id="7632"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633"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34" w:author="sanjai" w:date="2020-04-09T11:33:00Z"/>
                <w:del w:id="7635"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636"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37" w:author="sanjai" w:date="2020-04-09T11:33:00Z"/>
                <w:del w:id="763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3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40" w:author="sanjai" w:date="2020-04-09T11:33:00Z"/>
                <w:del w:id="764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4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43" w:author="sanjai" w:date="2020-04-09T11:33:00Z"/>
                <w:del w:id="764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4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46" w:author="sanjai" w:date="2020-04-09T11:33:00Z"/>
                <w:del w:id="764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4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49" w:author="sanjai" w:date="2020-04-09T11:33:00Z"/>
                <w:del w:id="765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651" w:author="sanjai" w:date="2020-04-09T11:33:00Z"/>
          <w:del w:id="7652" w:author="sanjai" w:date="2020-04-09T11:46:00Z"/>
          <w:trPrChange w:id="7653" w:author="sanjai" w:date="2020-04-09T11:47:00Z">
            <w:trPr>
              <w:gridAfter w:val="0"/>
              <w:trHeight w:val="287"/>
            </w:trPr>
          </w:trPrChange>
        </w:trPr>
        <w:tc>
          <w:tcPr>
            <w:tcW w:w="7386" w:type="dxa"/>
            <w:gridSpan w:val="20"/>
            <w:tcBorders>
              <w:top w:val="nil"/>
              <w:left w:val="nil"/>
              <w:bottom w:val="nil"/>
              <w:right w:val="nil"/>
            </w:tcBorders>
            <w:shd w:val="clear" w:color="auto" w:fill="auto"/>
            <w:vAlign w:val="bottom"/>
            <w:tcPrChange w:id="7654" w:author="sanjai" w:date="2020-04-09T11:47:00Z">
              <w:tcPr>
                <w:tcW w:w="17689" w:type="dxa"/>
                <w:gridSpan w:val="35"/>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655" w:author="sanjai" w:date="2020-04-09T11:33:00Z"/>
                <w:del w:id="7656" w:author="sanjai" w:date="2020-04-09T11:46:00Z"/>
                <w:rFonts w:ascii="Calibri" w:eastAsia="Times New Roman" w:hAnsi="Calibri"/>
                <w:color w:val="000000"/>
                <w:kern w:val="0"/>
                <w:sz w:val="22"/>
                <w:lang w:eastAsia="en-US"/>
              </w:rPr>
            </w:pPr>
            <w:ins w:id="7657" w:author="sanjai" w:date="2020-04-09T11:33:00Z">
              <w:del w:id="7658" w:author="sanjai" w:date="2020-04-09T11:46:00Z">
                <w:r w:rsidRPr="00BA2E52" w:rsidDel="00CD281B">
                  <w:rPr>
                    <w:rFonts w:ascii="Calibri" w:eastAsia="Times New Roman" w:hAnsi="Calibri"/>
                    <w:color w:val="000000"/>
                    <w:kern w:val="0"/>
                    <w:sz w:val="22"/>
                    <w:lang w:eastAsia="en-US"/>
                  </w:rPr>
                  <w:delText>ve1 - permute block main pipeline's ve1 stage (gather op)</w:delText>
                </w:r>
              </w:del>
            </w:ins>
          </w:p>
        </w:tc>
        <w:tc>
          <w:tcPr>
            <w:tcW w:w="374" w:type="dxa"/>
            <w:tcBorders>
              <w:top w:val="nil"/>
              <w:left w:val="nil"/>
              <w:bottom w:val="nil"/>
              <w:right w:val="nil"/>
            </w:tcBorders>
            <w:shd w:val="clear" w:color="auto" w:fill="auto"/>
            <w:noWrap/>
            <w:vAlign w:val="bottom"/>
            <w:tcPrChange w:id="7659"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660" w:author="sanjai" w:date="2020-04-09T11:33:00Z"/>
                <w:del w:id="7661"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662"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63" w:author="sanjai" w:date="2020-04-09T11:33:00Z"/>
                <w:del w:id="7664"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665"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66" w:author="sanjai" w:date="2020-04-09T11:33:00Z"/>
                <w:del w:id="7667"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668"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69" w:author="sanjai" w:date="2020-04-09T11:33:00Z"/>
                <w:del w:id="7670"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671"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72" w:author="sanjai" w:date="2020-04-09T11:33:00Z"/>
                <w:del w:id="767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7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75" w:author="sanjai" w:date="2020-04-09T11:33:00Z"/>
                <w:del w:id="767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7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78" w:author="sanjai" w:date="2020-04-09T11:33:00Z"/>
                <w:del w:id="767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8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81" w:author="sanjai" w:date="2020-04-09T11:33:00Z"/>
                <w:del w:id="768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68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84" w:author="sanjai" w:date="2020-04-09T11:33:00Z"/>
                <w:del w:id="7685"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rPr>
          <w:trHeight w:val="287"/>
          <w:ins w:id="7686" w:author="sanjai" w:date="2020-04-09T11:33:00Z"/>
          <w:del w:id="7687" w:author="sanjai" w:date="2020-04-09T11:46:00Z"/>
          <w:trPrChange w:id="7688" w:author="sanjai" w:date="2020-04-09T11:47:00Z">
            <w:trPr>
              <w:gridAfter w:val="0"/>
              <w:trHeight w:val="287"/>
            </w:trPr>
          </w:trPrChange>
        </w:trPr>
        <w:tc>
          <w:tcPr>
            <w:tcW w:w="7386" w:type="dxa"/>
            <w:gridSpan w:val="20"/>
            <w:tcBorders>
              <w:top w:val="nil"/>
              <w:left w:val="nil"/>
              <w:bottom w:val="nil"/>
              <w:right w:val="nil"/>
            </w:tcBorders>
            <w:shd w:val="clear" w:color="auto" w:fill="auto"/>
            <w:vAlign w:val="bottom"/>
            <w:tcPrChange w:id="7689" w:author="sanjai" w:date="2020-04-09T11:47:00Z">
              <w:tcPr>
                <w:tcW w:w="17689" w:type="dxa"/>
                <w:gridSpan w:val="35"/>
                <w:tcBorders>
                  <w:top w:val="nil"/>
                  <w:left w:val="nil"/>
                  <w:bottom w:val="nil"/>
                  <w:right w:val="nil"/>
                </w:tcBorders>
                <w:shd w:val="clear" w:color="auto" w:fill="auto"/>
                <w:vAlign w:val="bottom"/>
              </w:tcPr>
            </w:tcPrChange>
          </w:tcPr>
          <w:p w:rsidR="00BA2E52" w:rsidRPr="00BA2E52" w:rsidDel="00CD281B" w:rsidRDefault="00BA2E52" w:rsidP="00BA2E52">
            <w:pPr>
              <w:widowControl/>
              <w:snapToGrid/>
              <w:spacing w:line="240" w:lineRule="auto"/>
              <w:jc w:val="center"/>
              <w:rPr>
                <w:ins w:id="7690" w:author="sanjai" w:date="2020-04-09T11:33:00Z"/>
                <w:del w:id="7691" w:author="sanjai" w:date="2020-04-09T11:46:00Z"/>
                <w:rFonts w:ascii="Calibri" w:eastAsia="Times New Roman" w:hAnsi="Calibri"/>
                <w:color w:val="000000"/>
                <w:kern w:val="0"/>
                <w:sz w:val="22"/>
                <w:lang w:eastAsia="en-US"/>
              </w:rPr>
            </w:pPr>
            <w:ins w:id="7692" w:author="sanjai" w:date="2020-04-09T11:33:00Z">
              <w:del w:id="7693" w:author="sanjai" w:date="2020-04-09T11:46:00Z">
                <w:r w:rsidRPr="00BA2E52" w:rsidDel="00CD281B">
                  <w:rPr>
                    <w:rFonts w:ascii="Calibri" w:eastAsia="Times New Roman" w:hAnsi="Calibri"/>
                    <w:color w:val="000000"/>
                    <w:kern w:val="0"/>
                    <w:sz w:val="22"/>
                    <w:lang w:eastAsia="en-US"/>
                  </w:rPr>
                  <w:delText>ve2 - permute block main pipeline's ve2 stage (gather op)</w:delText>
                </w:r>
              </w:del>
            </w:ins>
          </w:p>
        </w:tc>
        <w:tc>
          <w:tcPr>
            <w:tcW w:w="374" w:type="dxa"/>
            <w:tcBorders>
              <w:top w:val="nil"/>
              <w:left w:val="nil"/>
              <w:bottom w:val="nil"/>
              <w:right w:val="nil"/>
            </w:tcBorders>
            <w:shd w:val="clear" w:color="auto" w:fill="auto"/>
            <w:noWrap/>
            <w:vAlign w:val="bottom"/>
            <w:tcPrChange w:id="7694"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695" w:author="sanjai" w:date="2020-04-09T11:33:00Z"/>
                <w:del w:id="7696"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697"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698" w:author="sanjai" w:date="2020-04-09T11:33:00Z"/>
                <w:del w:id="7699"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700"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01" w:author="sanjai" w:date="2020-04-09T11:33:00Z"/>
                <w:del w:id="7702"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703"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04" w:author="sanjai" w:date="2020-04-09T11:33:00Z"/>
                <w:del w:id="7705"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706"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07" w:author="sanjai" w:date="2020-04-09T11:33:00Z"/>
                <w:del w:id="770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0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10" w:author="sanjai" w:date="2020-04-09T11:33:00Z"/>
                <w:del w:id="771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1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13" w:author="sanjai" w:date="2020-04-09T11:33:00Z"/>
                <w:del w:id="771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1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16" w:author="sanjai" w:date="2020-04-09T11:33:00Z"/>
                <w:del w:id="771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1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19" w:author="sanjai" w:date="2020-04-09T11:33:00Z"/>
                <w:del w:id="772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7721" w:author="sanjai" w:date="2020-04-09T11:47:00Z">
            <w:tblPrEx>
              <w:tblW w:w="23891" w:type="dxa"/>
            </w:tblPrEx>
          </w:tblPrExChange>
        </w:tblPrEx>
        <w:trPr>
          <w:trHeight w:val="287"/>
          <w:ins w:id="7722" w:author="sanjai" w:date="2020-04-09T11:33:00Z"/>
          <w:del w:id="7723" w:author="sanjai" w:date="2020-04-09T11:46:00Z"/>
          <w:trPrChange w:id="7724"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7725"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26" w:author="sanjai" w:date="2020-04-09T11:33:00Z"/>
                <w:del w:id="7727" w:author="sanjai" w:date="2020-04-09T11:46:00Z"/>
                <w:rFonts w:ascii="Times New Roman" w:eastAsia="Times New Roman" w:hAnsi="Times New Roman" w:cs="Times New Roman"/>
                <w:kern w:val="0"/>
                <w:sz w:val="20"/>
                <w:szCs w:val="20"/>
                <w:lang w:eastAsia="en-US"/>
              </w:rPr>
            </w:pPr>
          </w:p>
        </w:tc>
        <w:tc>
          <w:tcPr>
            <w:tcW w:w="544" w:type="dxa"/>
            <w:gridSpan w:val="2"/>
            <w:tcBorders>
              <w:top w:val="nil"/>
              <w:left w:val="nil"/>
              <w:bottom w:val="nil"/>
              <w:right w:val="nil"/>
            </w:tcBorders>
            <w:shd w:val="clear" w:color="auto" w:fill="auto"/>
            <w:noWrap/>
            <w:vAlign w:val="bottom"/>
            <w:tcPrChange w:id="7728"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29" w:author="sanjai" w:date="2020-04-09T11:33:00Z"/>
                <w:del w:id="7730" w:author="sanjai" w:date="2020-04-09T11:46:00Z"/>
                <w:rFonts w:ascii="Times New Roman" w:eastAsia="Times New Roman" w:hAnsi="Times New Roman" w:cs="Times New Roman"/>
                <w:kern w:val="0"/>
                <w:sz w:val="20"/>
                <w:szCs w:val="20"/>
                <w:lang w:eastAsia="en-US"/>
              </w:rPr>
            </w:pPr>
          </w:p>
        </w:tc>
        <w:tc>
          <w:tcPr>
            <w:tcW w:w="4713" w:type="dxa"/>
            <w:gridSpan w:val="12"/>
            <w:tcBorders>
              <w:top w:val="nil"/>
              <w:left w:val="nil"/>
              <w:bottom w:val="nil"/>
              <w:right w:val="nil"/>
            </w:tcBorders>
            <w:shd w:val="clear" w:color="auto" w:fill="auto"/>
            <w:noWrap/>
            <w:vAlign w:val="bottom"/>
            <w:tcPrChange w:id="7731"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32" w:author="sanjai" w:date="2020-04-09T11:33:00Z"/>
                <w:del w:id="7733"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7734"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35" w:author="sanjai" w:date="2020-04-09T11:33:00Z"/>
                <w:del w:id="7736"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7737"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38" w:author="sanjai" w:date="2020-04-09T11:33:00Z"/>
                <w:del w:id="7739"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7740"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41" w:author="sanjai" w:date="2020-04-09T11:33:00Z"/>
                <w:del w:id="7742"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7743"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44" w:author="sanjai" w:date="2020-04-09T11:33:00Z"/>
                <w:del w:id="7745"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7746"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47" w:author="sanjai" w:date="2020-04-09T11:33:00Z"/>
                <w:del w:id="7748"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749"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50" w:author="sanjai" w:date="2020-04-09T11:33:00Z"/>
                <w:del w:id="7751"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752"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53" w:author="sanjai" w:date="2020-04-09T11:33:00Z"/>
                <w:del w:id="7754"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755"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56" w:author="sanjai" w:date="2020-04-09T11:33:00Z"/>
                <w:del w:id="775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5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59" w:author="sanjai" w:date="2020-04-09T11:33:00Z"/>
                <w:del w:id="776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6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62" w:author="sanjai" w:date="2020-04-09T11:33:00Z"/>
                <w:del w:id="776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6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65" w:author="sanjai" w:date="2020-04-09T11:33:00Z"/>
                <w:del w:id="776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76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68" w:author="sanjai" w:date="2020-04-09T11:33:00Z"/>
                <w:del w:id="7769"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7770" w:author="sanjai" w:date="2020-04-09T11:47:00Z">
            <w:tblPrEx>
              <w:tblW w:w="23891" w:type="dxa"/>
            </w:tblPrEx>
          </w:tblPrExChange>
        </w:tblPrEx>
        <w:trPr>
          <w:trHeight w:val="287"/>
          <w:ins w:id="7771" w:author="sanjai" w:date="2020-04-09T11:33:00Z"/>
          <w:del w:id="7772" w:author="sanjai" w:date="2020-04-09T11:46:00Z"/>
          <w:trPrChange w:id="7773"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7774"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75" w:author="sanjai" w:date="2020-04-09T11:33:00Z"/>
                <w:del w:id="7776" w:author="sanjai" w:date="2020-04-09T11:46:00Z"/>
                <w:rFonts w:ascii="Calibri" w:eastAsia="Times New Roman" w:hAnsi="Calibri"/>
                <w:color w:val="000000"/>
                <w:kern w:val="0"/>
                <w:sz w:val="22"/>
                <w:lang w:eastAsia="en-US"/>
              </w:rPr>
            </w:pPr>
            <w:ins w:id="7777" w:author="sanjai" w:date="2020-04-09T11:33:00Z">
              <w:del w:id="7778" w:author="sanjai" w:date="2020-04-09T11:46:00Z">
                <w:r w:rsidRPr="00BA2E52" w:rsidDel="00CD281B">
                  <w:rPr>
                    <w:rFonts w:ascii="Calibri" w:eastAsia="Times New Roman" w:hAnsi="Calibri"/>
                    <w:color w:val="000000"/>
                    <w:kern w:val="0"/>
                    <w:sz w:val="22"/>
                    <w:lang w:eastAsia="en-US"/>
                  </w:rPr>
                  <w:delText>lmul=1</w:delText>
                </w:r>
              </w:del>
            </w:ins>
          </w:p>
        </w:tc>
        <w:tc>
          <w:tcPr>
            <w:tcW w:w="544" w:type="dxa"/>
            <w:gridSpan w:val="2"/>
            <w:tcBorders>
              <w:top w:val="nil"/>
              <w:left w:val="nil"/>
              <w:bottom w:val="nil"/>
              <w:right w:val="nil"/>
            </w:tcBorders>
            <w:shd w:val="clear" w:color="auto" w:fill="auto"/>
            <w:noWrap/>
            <w:vAlign w:val="bottom"/>
            <w:tcPrChange w:id="7779"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80" w:author="sanjai" w:date="2020-04-09T11:33:00Z"/>
                <w:del w:id="7781" w:author="sanjai" w:date="2020-04-09T11:46:00Z"/>
                <w:rFonts w:ascii="Calibri" w:eastAsia="Times New Roman" w:hAnsi="Calibri"/>
                <w:color w:val="000000"/>
                <w:kern w:val="0"/>
                <w:sz w:val="22"/>
                <w:lang w:eastAsia="en-US"/>
              </w:rPr>
            </w:pPr>
          </w:p>
        </w:tc>
        <w:tc>
          <w:tcPr>
            <w:tcW w:w="4713" w:type="dxa"/>
            <w:gridSpan w:val="12"/>
            <w:tcBorders>
              <w:top w:val="nil"/>
              <w:left w:val="nil"/>
              <w:bottom w:val="nil"/>
              <w:right w:val="nil"/>
            </w:tcBorders>
            <w:shd w:val="clear" w:color="auto" w:fill="auto"/>
            <w:noWrap/>
            <w:vAlign w:val="bottom"/>
            <w:tcPrChange w:id="7782"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83" w:author="sanjai" w:date="2020-04-09T11:33:00Z"/>
                <w:del w:id="7784"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7785"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86" w:author="sanjai" w:date="2020-04-09T11:33:00Z"/>
                <w:del w:id="7787"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7788"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89" w:author="sanjai" w:date="2020-04-09T11:33:00Z"/>
                <w:del w:id="7790"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7791"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92" w:author="sanjai" w:date="2020-04-09T11:33:00Z"/>
                <w:del w:id="7793"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7794"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95" w:author="sanjai" w:date="2020-04-09T11:33:00Z"/>
                <w:del w:id="7796"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7797"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798" w:author="sanjai" w:date="2020-04-09T11:33:00Z"/>
                <w:del w:id="7799"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800"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01" w:author="sanjai" w:date="2020-04-09T11:33:00Z"/>
                <w:del w:id="7802"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803"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04" w:author="sanjai" w:date="2020-04-09T11:33:00Z"/>
                <w:del w:id="7805"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806"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07" w:author="sanjai" w:date="2020-04-09T11:33:00Z"/>
                <w:del w:id="780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0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10" w:author="sanjai" w:date="2020-04-09T11:33:00Z"/>
                <w:del w:id="781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1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13" w:author="sanjai" w:date="2020-04-09T11:33:00Z"/>
                <w:del w:id="781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1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16" w:author="sanjai" w:date="2020-04-09T11:33:00Z"/>
                <w:del w:id="781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1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19" w:author="sanjai" w:date="2020-04-09T11:33:00Z"/>
                <w:del w:id="782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7821" w:author="sanjai" w:date="2020-04-09T11:47:00Z">
            <w:tblPrEx>
              <w:tblW w:w="23891" w:type="dxa"/>
            </w:tblPrEx>
          </w:tblPrExChange>
        </w:tblPrEx>
        <w:trPr>
          <w:trHeight w:val="287"/>
          <w:ins w:id="7822" w:author="sanjai" w:date="2020-04-09T11:33:00Z"/>
          <w:del w:id="7823" w:author="sanjai" w:date="2020-04-09T11:46:00Z"/>
          <w:trPrChange w:id="7824" w:author="sanjai" w:date="2020-04-09T11:47:00Z">
            <w:trPr>
              <w:trHeight w:val="287"/>
            </w:trPr>
          </w:trPrChange>
        </w:trPr>
        <w:tc>
          <w:tcPr>
            <w:tcW w:w="778"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tcPrChange w:id="7825" w:author="sanjai" w:date="2020-04-09T11:47:00Z">
              <w:tcPr>
                <w:tcW w:w="1900" w:type="dxa"/>
                <w:gridSpan w:val="5"/>
                <w:tcBorders>
                  <w:top w:val="single" w:sz="4" w:space="0" w:color="auto"/>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7826" w:author="sanjai" w:date="2020-04-09T11:33:00Z"/>
                <w:del w:id="7827" w:author="sanjai" w:date="2020-04-09T11:46:00Z"/>
                <w:rFonts w:ascii="Calibri" w:eastAsia="Times New Roman" w:hAnsi="Calibri"/>
                <w:color w:val="000000"/>
                <w:kern w:val="0"/>
                <w:sz w:val="22"/>
                <w:lang w:eastAsia="en-US"/>
              </w:rPr>
            </w:pPr>
            <w:ins w:id="7828" w:author="sanjai" w:date="2020-04-09T11:33:00Z">
              <w:del w:id="7829" w:author="sanjai" w:date="2020-04-09T11:46:00Z">
                <w:r w:rsidRPr="00BA2E52" w:rsidDel="00CD281B">
                  <w:rPr>
                    <w:rFonts w:ascii="Calibri" w:eastAsia="Times New Roman" w:hAnsi="Calibri"/>
                    <w:color w:val="000000"/>
                    <w:kern w:val="0"/>
                    <w:sz w:val="22"/>
                    <w:lang w:eastAsia="en-US"/>
                  </w:rPr>
                  <w:delText> </w:delText>
                </w:r>
              </w:del>
            </w:ins>
          </w:p>
        </w:tc>
        <w:tc>
          <w:tcPr>
            <w:tcW w:w="544" w:type="dxa"/>
            <w:gridSpan w:val="2"/>
            <w:tcBorders>
              <w:top w:val="single" w:sz="4" w:space="0" w:color="auto"/>
              <w:left w:val="nil"/>
              <w:bottom w:val="single" w:sz="4" w:space="0" w:color="auto"/>
              <w:right w:val="single" w:sz="4" w:space="0" w:color="auto"/>
            </w:tcBorders>
            <w:shd w:val="clear" w:color="000000" w:fill="DBDBDB"/>
            <w:noWrap/>
            <w:vAlign w:val="center"/>
            <w:tcPrChange w:id="7830" w:author="sanjai" w:date="2020-04-09T11:47:00Z">
              <w:tcPr>
                <w:tcW w:w="885" w:type="dxa"/>
                <w:gridSpan w:val="3"/>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7831" w:author="sanjai" w:date="2020-04-09T11:33:00Z"/>
                <w:del w:id="7832" w:author="sanjai" w:date="2020-04-09T11:46:00Z"/>
                <w:rFonts w:ascii="Calibri" w:eastAsia="Times New Roman" w:hAnsi="Calibri"/>
                <w:color w:val="000000"/>
                <w:kern w:val="0"/>
                <w:sz w:val="22"/>
                <w:lang w:eastAsia="en-US"/>
              </w:rPr>
            </w:pPr>
            <w:ins w:id="7833" w:author="sanjai" w:date="2020-04-09T11:33:00Z">
              <w:del w:id="7834" w:author="sanjai" w:date="2020-04-09T11:46:00Z">
                <w:r w:rsidRPr="00BA2E52" w:rsidDel="00CD281B">
                  <w:rPr>
                    <w:rFonts w:ascii="Calibri" w:eastAsia="Times New Roman" w:hAnsi="Calibri"/>
                    <w:color w:val="000000"/>
                    <w:kern w:val="0"/>
                    <w:sz w:val="22"/>
                    <w:lang w:eastAsia="en-US"/>
                  </w:rPr>
                  <w:delText>1</w:delText>
                </w:r>
              </w:del>
            </w:ins>
          </w:p>
        </w:tc>
        <w:tc>
          <w:tcPr>
            <w:tcW w:w="4713" w:type="dxa"/>
            <w:gridSpan w:val="12"/>
            <w:tcBorders>
              <w:top w:val="single" w:sz="4" w:space="0" w:color="auto"/>
              <w:left w:val="nil"/>
              <w:bottom w:val="single" w:sz="4" w:space="0" w:color="auto"/>
              <w:right w:val="single" w:sz="4" w:space="0" w:color="auto"/>
            </w:tcBorders>
            <w:shd w:val="clear" w:color="000000" w:fill="DBDBDB"/>
            <w:noWrap/>
            <w:vAlign w:val="center"/>
            <w:tcPrChange w:id="7835" w:author="sanjai" w:date="2020-04-09T11:47:00Z">
              <w:tcPr>
                <w:tcW w:w="11642" w:type="dxa"/>
                <w:gridSpan w:val="24"/>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7836" w:author="sanjai" w:date="2020-04-09T11:33:00Z"/>
                <w:del w:id="7837" w:author="sanjai" w:date="2020-04-09T11:46:00Z"/>
                <w:rFonts w:ascii="Calibri" w:eastAsia="Times New Roman" w:hAnsi="Calibri"/>
                <w:color w:val="000000"/>
                <w:kern w:val="0"/>
                <w:sz w:val="22"/>
                <w:lang w:eastAsia="en-US"/>
              </w:rPr>
            </w:pPr>
            <w:ins w:id="7838" w:author="sanjai" w:date="2020-04-09T11:33:00Z">
              <w:del w:id="7839" w:author="sanjai" w:date="2020-04-09T11:46:00Z">
                <w:r w:rsidRPr="00BA2E52" w:rsidDel="00CD281B">
                  <w:rPr>
                    <w:rFonts w:ascii="Calibri" w:eastAsia="Times New Roman" w:hAnsi="Calibri"/>
                    <w:color w:val="000000"/>
                    <w:kern w:val="0"/>
                    <w:sz w:val="22"/>
                    <w:lang w:eastAsia="en-US"/>
                  </w:rPr>
                  <w:delText>2</w:delText>
                </w:r>
              </w:del>
            </w:ins>
          </w:p>
        </w:tc>
        <w:tc>
          <w:tcPr>
            <w:tcW w:w="528" w:type="dxa"/>
            <w:tcBorders>
              <w:top w:val="single" w:sz="4" w:space="0" w:color="auto"/>
              <w:left w:val="nil"/>
              <w:bottom w:val="single" w:sz="4" w:space="0" w:color="auto"/>
              <w:right w:val="single" w:sz="4" w:space="0" w:color="auto"/>
            </w:tcBorders>
            <w:shd w:val="clear" w:color="000000" w:fill="DBDBDB"/>
            <w:noWrap/>
            <w:vAlign w:val="center"/>
            <w:tcPrChange w:id="7840" w:author="sanjai" w:date="2020-04-09T11:47:00Z">
              <w:tcPr>
                <w:tcW w:w="1549" w:type="dxa"/>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7841" w:author="sanjai" w:date="2020-04-09T11:33:00Z"/>
                <w:del w:id="7842" w:author="sanjai" w:date="2020-04-09T11:46:00Z"/>
                <w:rFonts w:ascii="Calibri" w:eastAsia="Times New Roman" w:hAnsi="Calibri"/>
                <w:color w:val="000000"/>
                <w:kern w:val="0"/>
                <w:sz w:val="22"/>
                <w:lang w:eastAsia="en-US"/>
              </w:rPr>
            </w:pPr>
            <w:ins w:id="7843" w:author="sanjai" w:date="2020-04-09T11:33:00Z">
              <w:del w:id="7844" w:author="sanjai" w:date="2020-04-09T11:46:00Z">
                <w:r w:rsidRPr="00BA2E52" w:rsidDel="00CD281B">
                  <w:rPr>
                    <w:rFonts w:ascii="Calibri" w:eastAsia="Times New Roman" w:hAnsi="Calibri"/>
                    <w:color w:val="000000"/>
                    <w:kern w:val="0"/>
                    <w:sz w:val="22"/>
                    <w:lang w:eastAsia="en-US"/>
                  </w:rPr>
                  <w:delText>3</w:delText>
                </w:r>
              </w:del>
            </w:ins>
          </w:p>
        </w:tc>
        <w:tc>
          <w:tcPr>
            <w:tcW w:w="429" w:type="dxa"/>
            <w:gridSpan w:val="2"/>
            <w:tcBorders>
              <w:top w:val="single" w:sz="4" w:space="0" w:color="auto"/>
              <w:left w:val="nil"/>
              <w:bottom w:val="single" w:sz="4" w:space="0" w:color="auto"/>
              <w:right w:val="single" w:sz="4" w:space="0" w:color="auto"/>
            </w:tcBorders>
            <w:shd w:val="clear" w:color="000000" w:fill="DBDBDB"/>
            <w:noWrap/>
            <w:vAlign w:val="center"/>
            <w:tcPrChange w:id="7845" w:author="sanjai" w:date="2020-04-09T11:47:00Z">
              <w:tcPr>
                <w:tcW w:w="1127" w:type="dxa"/>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7846" w:author="sanjai" w:date="2020-04-09T11:33:00Z"/>
                <w:del w:id="7847" w:author="sanjai" w:date="2020-04-09T11:46:00Z"/>
                <w:rFonts w:ascii="Calibri" w:eastAsia="Times New Roman" w:hAnsi="Calibri"/>
                <w:color w:val="000000"/>
                <w:kern w:val="0"/>
                <w:sz w:val="22"/>
                <w:lang w:eastAsia="en-US"/>
              </w:rPr>
            </w:pPr>
            <w:ins w:id="7848" w:author="sanjai" w:date="2020-04-09T11:33:00Z">
              <w:del w:id="7849" w:author="sanjai" w:date="2020-04-09T11:46:00Z">
                <w:r w:rsidRPr="00BA2E52" w:rsidDel="00CD281B">
                  <w:rPr>
                    <w:rFonts w:ascii="Calibri" w:eastAsia="Times New Roman" w:hAnsi="Calibri"/>
                    <w:color w:val="000000"/>
                    <w:kern w:val="0"/>
                    <w:sz w:val="22"/>
                    <w:lang w:eastAsia="en-US"/>
                  </w:rPr>
                  <w:delText>4</w:delText>
                </w:r>
              </w:del>
            </w:ins>
          </w:p>
        </w:tc>
        <w:tc>
          <w:tcPr>
            <w:tcW w:w="394" w:type="dxa"/>
            <w:tcBorders>
              <w:top w:val="single" w:sz="4" w:space="0" w:color="auto"/>
              <w:left w:val="nil"/>
              <w:bottom w:val="single" w:sz="4" w:space="0" w:color="auto"/>
              <w:right w:val="single" w:sz="4" w:space="0" w:color="auto"/>
            </w:tcBorders>
            <w:shd w:val="clear" w:color="000000" w:fill="DBDBDB"/>
            <w:noWrap/>
            <w:vAlign w:val="center"/>
            <w:tcPrChange w:id="7850" w:author="sanjai" w:date="2020-04-09T11:47:00Z">
              <w:tcPr>
                <w:tcW w:w="975" w:type="dxa"/>
                <w:gridSpan w:val="2"/>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7851" w:author="sanjai" w:date="2020-04-09T11:33:00Z"/>
                <w:del w:id="7852" w:author="sanjai" w:date="2020-04-09T11:46:00Z"/>
                <w:rFonts w:ascii="Calibri" w:eastAsia="Times New Roman" w:hAnsi="Calibri"/>
                <w:color w:val="000000"/>
                <w:kern w:val="0"/>
                <w:sz w:val="22"/>
                <w:lang w:eastAsia="en-US"/>
              </w:rPr>
            </w:pPr>
            <w:ins w:id="7853" w:author="sanjai" w:date="2020-04-09T11:33:00Z">
              <w:del w:id="7854" w:author="sanjai" w:date="2020-04-09T11:46:00Z">
                <w:r w:rsidRPr="00BA2E52" w:rsidDel="00CD281B">
                  <w:rPr>
                    <w:rFonts w:ascii="Calibri" w:eastAsia="Times New Roman" w:hAnsi="Calibri"/>
                    <w:color w:val="000000"/>
                    <w:kern w:val="0"/>
                    <w:sz w:val="22"/>
                    <w:lang w:eastAsia="en-US"/>
                  </w:rPr>
                  <w:delText>5</w:delText>
                </w:r>
              </w:del>
            </w:ins>
          </w:p>
        </w:tc>
        <w:tc>
          <w:tcPr>
            <w:tcW w:w="374" w:type="dxa"/>
            <w:tcBorders>
              <w:top w:val="nil"/>
              <w:left w:val="nil"/>
              <w:bottom w:val="nil"/>
              <w:right w:val="nil"/>
            </w:tcBorders>
            <w:shd w:val="clear" w:color="auto" w:fill="auto"/>
            <w:noWrap/>
            <w:vAlign w:val="bottom"/>
            <w:tcPrChange w:id="7855"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856" w:author="sanjai" w:date="2020-04-09T11:33:00Z"/>
                <w:del w:id="7857"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858"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59" w:author="sanjai" w:date="2020-04-09T11:33:00Z"/>
                <w:del w:id="7860"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861"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62" w:author="sanjai" w:date="2020-04-09T11:33:00Z"/>
                <w:del w:id="7863"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864"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65" w:author="sanjai" w:date="2020-04-09T11:33:00Z"/>
                <w:del w:id="7866"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867"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68" w:author="sanjai" w:date="2020-04-09T11:33:00Z"/>
                <w:del w:id="786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7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71" w:author="sanjai" w:date="2020-04-09T11:33:00Z"/>
                <w:del w:id="787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7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74" w:author="sanjai" w:date="2020-04-09T11:33:00Z"/>
                <w:del w:id="787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7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77" w:author="sanjai" w:date="2020-04-09T11:33:00Z"/>
                <w:del w:id="787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87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880" w:author="sanjai" w:date="2020-04-09T11:33:00Z"/>
                <w:del w:id="7881"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7882" w:author="sanjai" w:date="2020-04-09T11:47:00Z">
            <w:tblPrEx>
              <w:tblW w:w="23891" w:type="dxa"/>
            </w:tblPrEx>
          </w:tblPrExChange>
        </w:tblPrEx>
        <w:trPr>
          <w:trHeight w:val="287"/>
          <w:ins w:id="7883" w:author="sanjai" w:date="2020-04-09T11:33:00Z"/>
          <w:del w:id="7884" w:author="sanjai" w:date="2020-04-09T11:46:00Z"/>
          <w:trPrChange w:id="7885"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7886"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7887" w:author="sanjai" w:date="2020-04-09T11:33:00Z"/>
                <w:del w:id="7888" w:author="sanjai" w:date="2020-04-09T11:46:00Z"/>
                <w:rFonts w:ascii="Calibri" w:eastAsia="Times New Roman" w:hAnsi="Calibri"/>
                <w:color w:val="000000"/>
                <w:kern w:val="0"/>
                <w:sz w:val="22"/>
                <w:lang w:eastAsia="en-US"/>
              </w:rPr>
            </w:pPr>
            <w:ins w:id="7889" w:author="sanjai" w:date="2020-04-09T11:33:00Z">
              <w:del w:id="7890" w:author="sanjai" w:date="2020-04-09T11:46:00Z">
                <w:r w:rsidRPr="00BA2E52" w:rsidDel="00CD281B">
                  <w:rPr>
                    <w:rFonts w:ascii="Calibri" w:eastAsia="Times New Roman" w:hAnsi="Calibri"/>
                    <w:color w:val="000000"/>
                    <w:kern w:val="0"/>
                    <w:sz w:val="22"/>
                    <w:lang w:eastAsia="en-US"/>
                  </w:rPr>
                  <w:delText>compress_0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7891"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892" w:author="sanjai" w:date="2020-04-09T11:33:00Z"/>
                <w:del w:id="7893" w:author="sanjai" w:date="2020-04-09T11:46:00Z"/>
                <w:rFonts w:ascii="Calibri" w:eastAsia="Times New Roman" w:hAnsi="Calibri"/>
                <w:color w:val="000000"/>
                <w:kern w:val="0"/>
                <w:sz w:val="22"/>
                <w:lang w:eastAsia="en-US"/>
              </w:rPr>
            </w:pPr>
            <w:ins w:id="7894" w:author="sanjai" w:date="2020-04-09T11:33:00Z">
              <w:del w:id="7895" w:author="sanjai" w:date="2020-04-09T11:46:00Z">
                <w:r w:rsidRPr="00BA2E52" w:rsidDel="00CD281B">
                  <w:rPr>
                    <w:rFonts w:ascii="Calibri" w:eastAsia="Times New Roman" w:hAnsi="Calibri"/>
                    <w:color w:val="000000"/>
                    <w:kern w:val="0"/>
                    <w:sz w:val="22"/>
                    <w:lang w:eastAsia="en-US"/>
                  </w:rPr>
                  <w:delText>preshift</w:delText>
                </w:r>
              </w:del>
            </w:ins>
          </w:p>
        </w:tc>
        <w:tc>
          <w:tcPr>
            <w:tcW w:w="4713" w:type="dxa"/>
            <w:gridSpan w:val="12"/>
            <w:tcBorders>
              <w:top w:val="nil"/>
              <w:left w:val="nil"/>
              <w:bottom w:val="nil"/>
              <w:right w:val="nil"/>
            </w:tcBorders>
            <w:shd w:val="clear" w:color="auto" w:fill="auto"/>
            <w:noWrap/>
            <w:vAlign w:val="center"/>
            <w:tcPrChange w:id="7896" w:author="sanjai" w:date="2020-04-09T11:47:00Z">
              <w:tcPr>
                <w:tcW w:w="11642" w:type="dxa"/>
                <w:gridSpan w:val="24"/>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897" w:author="sanjai" w:date="2020-04-09T11:33:00Z"/>
                <w:del w:id="7898" w:author="sanjai" w:date="2020-04-09T11:46:00Z"/>
                <w:rFonts w:ascii="Calibri" w:eastAsia="Times New Roman" w:hAnsi="Calibri"/>
                <w:color w:val="000000"/>
                <w:kern w:val="0"/>
                <w:sz w:val="22"/>
                <w:lang w:eastAsia="en-US"/>
              </w:rPr>
            </w:pPr>
            <w:ins w:id="7899" w:author="sanjai" w:date="2020-04-09T11:33:00Z">
              <w:del w:id="7900" w:author="sanjai" w:date="2020-04-09T11:46:00Z">
                <w:r w:rsidRPr="00BA2E52" w:rsidDel="00CD281B">
                  <w:rPr>
                    <w:rFonts w:ascii="Calibri" w:eastAsia="Times New Roman" w:hAnsi="Calibri"/>
                    <w:color w:val="000000"/>
                    <w:kern w:val="0"/>
                    <w:sz w:val="22"/>
                    <w:lang w:eastAsia="en-US"/>
                  </w:rPr>
                  <w:delText>v2</w:delText>
                </w:r>
              </w:del>
            </w:ins>
          </w:p>
        </w:tc>
        <w:tc>
          <w:tcPr>
            <w:tcW w:w="528" w:type="dxa"/>
            <w:tcBorders>
              <w:top w:val="nil"/>
              <w:left w:val="single" w:sz="4" w:space="0" w:color="auto"/>
              <w:bottom w:val="single" w:sz="4" w:space="0" w:color="auto"/>
              <w:right w:val="single" w:sz="4" w:space="0" w:color="auto"/>
            </w:tcBorders>
            <w:shd w:val="clear" w:color="auto" w:fill="auto"/>
            <w:noWrap/>
            <w:vAlign w:val="center"/>
            <w:tcPrChange w:id="7901" w:author="sanjai" w:date="2020-04-09T11:47:00Z">
              <w:tcPr>
                <w:tcW w:w="1549" w:type="dxa"/>
                <w:tcBorders>
                  <w:top w:val="nil"/>
                  <w:left w:val="single" w:sz="4" w:space="0" w:color="auto"/>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902" w:author="sanjai" w:date="2020-04-09T11:33:00Z"/>
                <w:del w:id="7903" w:author="sanjai" w:date="2020-04-09T11:46:00Z"/>
                <w:rFonts w:ascii="Calibri" w:eastAsia="Times New Roman" w:hAnsi="Calibri"/>
                <w:color w:val="000000"/>
                <w:kern w:val="0"/>
                <w:sz w:val="22"/>
                <w:lang w:eastAsia="en-US"/>
              </w:rPr>
            </w:pPr>
            <w:ins w:id="7904" w:author="sanjai" w:date="2020-04-09T11:33:00Z">
              <w:del w:id="7905" w:author="sanjai" w:date="2020-04-09T11:46:00Z">
                <w:r w:rsidRPr="00BA2E52" w:rsidDel="00CD281B">
                  <w:rPr>
                    <w:rFonts w:ascii="Calibri" w:eastAsia="Times New Roman" w:hAnsi="Calibri"/>
                    <w:color w:val="000000"/>
                    <w:kern w:val="0"/>
                    <w:sz w:val="22"/>
                    <w:lang w:eastAsia="en-US"/>
                  </w:rPr>
                  <w:delText>ve1c</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7906"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907" w:author="sanjai" w:date="2020-04-09T11:33:00Z"/>
                <w:del w:id="7908" w:author="sanjai" w:date="2020-04-09T11:46:00Z"/>
                <w:rFonts w:ascii="Calibri" w:eastAsia="Times New Roman" w:hAnsi="Calibri"/>
                <w:color w:val="000000"/>
                <w:kern w:val="0"/>
                <w:sz w:val="22"/>
                <w:lang w:eastAsia="en-US"/>
              </w:rPr>
            </w:pPr>
            <w:ins w:id="7909" w:author="sanjai" w:date="2020-04-09T11:33:00Z">
              <w:del w:id="7910" w:author="sanjai" w:date="2020-04-09T11:46:00Z">
                <w:r w:rsidRPr="00BA2E52" w:rsidDel="00CD281B">
                  <w:rPr>
                    <w:rFonts w:ascii="Calibri" w:eastAsia="Times New Roman" w:hAnsi="Calibri"/>
                    <w:color w:val="000000"/>
                    <w:kern w:val="0"/>
                    <w:sz w:val="22"/>
                    <w:lang w:eastAsia="en-US"/>
                  </w:rPr>
                  <w:delText>ve2c</w:delText>
                </w:r>
              </w:del>
            </w:ins>
          </w:p>
        </w:tc>
        <w:tc>
          <w:tcPr>
            <w:tcW w:w="394" w:type="dxa"/>
            <w:tcBorders>
              <w:top w:val="nil"/>
              <w:left w:val="nil"/>
              <w:bottom w:val="single" w:sz="4" w:space="0" w:color="auto"/>
              <w:right w:val="single" w:sz="4" w:space="0" w:color="auto"/>
            </w:tcBorders>
            <w:shd w:val="clear" w:color="auto" w:fill="auto"/>
            <w:noWrap/>
            <w:vAlign w:val="bottom"/>
            <w:tcPrChange w:id="7911" w:author="sanjai" w:date="2020-04-09T11:47:00Z">
              <w:tcPr>
                <w:tcW w:w="975"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7912" w:author="sanjai" w:date="2020-04-09T11:33:00Z"/>
                <w:del w:id="7913" w:author="sanjai" w:date="2020-04-09T11:46:00Z"/>
                <w:rFonts w:ascii="Calibri" w:eastAsia="Times New Roman" w:hAnsi="Calibri"/>
                <w:color w:val="000000"/>
                <w:kern w:val="0"/>
                <w:sz w:val="22"/>
                <w:lang w:eastAsia="en-US"/>
              </w:rPr>
            </w:pPr>
            <w:ins w:id="7914" w:author="sanjai" w:date="2020-04-09T11:33:00Z">
              <w:del w:id="7915" w:author="sanjai" w:date="2020-04-09T11:46:00Z">
                <w:r w:rsidRPr="00BA2E52" w:rsidDel="00CD281B">
                  <w:rPr>
                    <w:rFonts w:ascii="Calibri" w:eastAsia="Times New Roman" w:hAnsi="Calibri"/>
                    <w:color w:val="000000"/>
                    <w:kern w:val="0"/>
                    <w:sz w:val="22"/>
                    <w:lang w:eastAsia="en-US"/>
                  </w:rPr>
                  <w:delText> </w:delText>
                </w:r>
              </w:del>
            </w:ins>
          </w:p>
        </w:tc>
        <w:tc>
          <w:tcPr>
            <w:tcW w:w="374" w:type="dxa"/>
            <w:tcBorders>
              <w:top w:val="nil"/>
              <w:left w:val="nil"/>
              <w:bottom w:val="nil"/>
              <w:right w:val="nil"/>
            </w:tcBorders>
            <w:shd w:val="clear" w:color="auto" w:fill="auto"/>
            <w:noWrap/>
            <w:vAlign w:val="bottom"/>
            <w:tcPrChange w:id="7916"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17" w:author="sanjai" w:date="2020-04-09T11:33:00Z"/>
                <w:del w:id="7918"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919"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20" w:author="sanjai" w:date="2020-04-09T11:33:00Z"/>
                <w:del w:id="7921"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922"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23" w:author="sanjai" w:date="2020-04-09T11:33:00Z"/>
                <w:del w:id="7924"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925"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26" w:author="sanjai" w:date="2020-04-09T11:33:00Z"/>
                <w:del w:id="7927"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928"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29" w:author="sanjai" w:date="2020-04-09T11:33:00Z"/>
                <w:del w:id="793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3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32" w:author="sanjai" w:date="2020-04-09T11:33:00Z"/>
                <w:del w:id="793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3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35" w:author="sanjai" w:date="2020-04-09T11:33:00Z"/>
                <w:del w:id="793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3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38" w:author="sanjai" w:date="2020-04-09T11:33:00Z"/>
                <w:del w:id="793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4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41" w:author="sanjai" w:date="2020-04-09T11:33:00Z"/>
                <w:del w:id="7942"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7943" w:author="sanjai" w:date="2020-04-09T11:47:00Z">
            <w:tblPrEx>
              <w:tblW w:w="23891" w:type="dxa"/>
            </w:tblPrEx>
          </w:tblPrExChange>
        </w:tblPrEx>
        <w:trPr>
          <w:trHeight w:val="287"/>
          <w:ins w:id="7944" w:author="sanjai" w:date="2020-04-09T11:33:00Z"/>
          <w:del w:id="7945" w:author="sanjai" w:date="2020-04-09T11:46:00Z"/>
          <w:trPrChange w:id="7946"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7947"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7948" w:author="sanjai" w:date="2020-04-09T11:33:00Z"/>
                <w:del w:id="7949" w:author="sanjai" w:date="2020-04-09T11:46:00Z"/>
                <w:rFonts w:ascii="Calibri" w:eastAsia="Times New Roman" w:hAnsi="Calibri"/>
                <w:color w:val="000000"/>
                <w:kern w:val="0"/>
                <w:sz w:val="22"/>
                <w:lang w:eastAsia="en-US"/>
              </w:rPr>
            </w:pPr>
            <w:ins w:id="7950" w:author="sanjai" w:date="2020-04-09T11:33:00Z">
              <w:del w:id="7951" w:author="sanjai" w:date="2020-04-09T11:46:00Z">
                <w:r w:rsidRPr="00BA2E52" w:rsidDel="00CD281B">
                  <w:rPr>
                    <w:rFonts w:ascii="Calibri" w:eastAsia="Times New Roman" w:hAnsi="Calibri"/>
                    <w:color w:val="000000"/>
                    <w:kern w:val="0"/>
                    <w:sz w:val="22"/>
                    <w:lang w:eastAsia="en-US"/>
                  </w:rPr>
                  <w:delText>(PSEUDO)gather_0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7952"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953" w:author="sanjai" w:date="2020-04-09T11:33:00Z"/>
                <w:del w:id="7954" w:author="sanjai" w:date="2020-04-09T11:46:00Z"/>
                <w:rFonts w:ascii="Calibri" w:eastAsia="Times New Roman" w:hAnsi="Calibri"/>
                <w:color w:val="000000"/>
                <w:kern w:val="0"/>
                <w:sz w:val="22"/>
                <w:lang w:eastAsia="en-US"/>
              </w:rPr>
            </w:pPr>
            <w:ins w:id="7955" w:author="sanjai" w:date="2020-04-09T11:33:00Z">
              <w:del w:id="7956"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single" w:sz="4" w:space="0" w:color="auto"/>
              <w:left w:val="nil"/>
              <w:bottom w:val="single" w:sz="4" w:space="0" w:color="auto"/>
              <w:right w:val="single" w:sz="4" w:space="0" w:color="auto"/>
            </w:tcBorders>
            <w:shd w:val="clear" w:color="auto" w:fill="auto"/>
            <w:noWrap/>
            <w:vAlign w:val="center"/>
            <w:tcPrChange w:id="7957" w:author="sanjai" w:date="2020-04-09T11:47:00Z">
              <w:tcPr>
                <w:tcW w:w="11642" w:type="dxa"/>
                <w:gridSpan w:val="24"/>
                <w:tcBorders>
                  <w:top w:val="single" w:sz="4" w:space="0" w:color="auto"/>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958" w:author="sanjai" w:date="2020-04-09T11:33:00Z"/>
                <w:del w:id="7959" w:author="sanjai" w:date="2020-04-09T11:46:00Z"/>
                <w:rFonts w:ascii="Calibri" w:eastAsia="Times New Roman" w:hAnsi="Calibri"/>
                <w:color w:val="000000"/>
                <w:kern w:val="0"/>
                <w:sz w:val="22"/>
                <w:lang w:eastAsia="en-US"/>
              </w:rPr>
            </w:pPr>
            <w:ins w:id="7960" w:author="sanjai" w:date="2020-04-09T11:33:00Z">
              <w:del w:id="7961"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bottom"/>
            <w:tcPrChange w:id="7962" w:author="sanjai" w:date="2020-04-09T11:47:00Z">
              <w:tcPr>
                <w:tcW w:w="1549" w:type="dxa"/>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7963" w:author="sanjai" w:date="2020-04-09T11:33:00Z"/>
                <w:del w:id="7964" w:author="sanjai" w:date="2020-04-09T11:46:00Z"/>
                <w:rFonts w:ascii="Calibri" w:eastAsia="Times New Roman" w:hAnsi="Calibri"/>
                <w:color w:val="000000"/>
                <w:kern w:val="0"/>
                <w:sz w:val="22"/>
                <w:lang w:eastAsia="en-US"/>
              </w:rPr>
            </w:pPr>
            <w:ins w:id="7965" w:author="sanjai" w:date="2020-04-09T11:33:00Z">
              <w:del w:id="7966"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7967"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7968" w:author="sanjai" w:date="2020-04-09T11:33:00Z"/>
                <w:del w:id="7969" w:author="sanjai" w:date="2020-04-09T11:46:00Z"/>
                <w:rFonts w:ascii="Calibri" w:eastAsia="Times New Roman" w:hAnsi="Calibri"/>
                <w:color w:val="000000"/>
                <w:kern w:val="0"/>
                <w:sz w:val="22"/>
                <w:lang w:eastAsia="en-US"/>
              </w:rPr>
            </w:pPr>
            <w:ins w:id="7970" w:author="sanjai" w:date="2020-04-09T11:33:00Z">
              <w:del w:id="7971" w:author="sanjai" w:date="2020-04-09T11:46:00Z">
                <w:r w:rsidRPr="00BA2E52" w:rsidDel="00CD281B">
                  <w:rPr>
                    <w:rFonts w:ascii="Calibri" w:eastAsia="Times New Roman" w:hAnsi="Calibri"/>
                    <w:color w:val="000000"/>
                    <w:kern w:val="0"/>
                    <w:sz w:val="22"/>
                    <w:lang w:eastAsia="en-US"/>
                  </w:rPr>
                  <w:delText>ve1</w:delText>
                </w:r>
              </w:del>
            </w:ins>
          </w:p>
        </w:tc>
        <w:tc>
          <w:tcPr>
            <w:tcW w:w="394" w:type="dxa"/>
            <w:tcBorders>
              <w:top w:val="nil"/>
              <w:left w:val="nil"/>
              <w:bottom w:val="single" w:sz="4" w:space="0" w:color="auto"/>
              <w:right w:val="single" w:sz="4" w:space="0" w:color="auto"/>
            </w:tcBorders>
            <w:shd w:val="clear" w:color="000000" w:fill="ED7D31"/>
            <w:noWrap/>
            <w:vAlign w:val="center"/>
            <w:tcPrChange w:id="7972" w:author="sanjai" w:date="2020-04-09T11:47:00Z">
              <w:tcPr>
                <w:tcW w:w="975"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7973" w:author="sanjai" w:date="2020-04-09T11:33:00Z"/>
                <w:del w:id="7974" w:author="sanjai" w:date="2020-04-09T11:46:00Z"/>
                <w:rFonts w:ascii="Calibri" w:eastAsia="Times New Roman" w:hAnsi="Calibri"/>
                <w:color w:val="000000"/>
                <w:kern w:val="0"/>
                <w:sz w:val="22"/>
                <w:lang w:eastAsia="en-US"/>
              </w:rPr>
            </w:pPr>
            <w:ins w:id="7975" w:author="sanjai" w:date="2020-04-09T11:33:00Z">
              <w:del w:id="7976" w:author="sanjai" w:date="2020-04-09T11:46:00Z">
                <w:r w:rsidRPr="00BA2E52" w:rsidDel="00CD281B">
                  <w:rPr>
                    <w:rFonts w:ascii="Calibri" w:eastAsia="Times New Roman" w:hAnsi="Calibri"/>
                    <w:color w:val="000000"/>
                    <w:kern w:val="0"/>
                    <w:sz w:val="22"/>
                    <w:lang w:eastAsia="en-US"/>
                  </w:rPr>
                  <w:delText>ve2</w:delText>
                </w:r>
              </w:del>
            </w:ins>
          </w:p>
        </w:tc>
        <w:tc>
          <w:tcPr>
            <w:tcW w:w="374" w:type="dxa"/>
            <w:tcBorders>
              <w:top w:val="nil"/>
              <w:left w:val="nil"/>
              <w:bottom w:val="nil"/>
              <w:right w:val="nil"/>
            </w:tcBorders>
            <w:shd w:val="clear" w:color="auto" w:fill="auto"/>
            <w:noWrap/>
            <w:vAlign w:val="bottom"/>
            <w:tcPrChange w:id="7977"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7978" w:author="sanjai" w:date="2020-04-09T11:33:00Z"/>
                <w:del w:id="7979" w:author="sanjai" w:date="2020-04-09T11:46:00Z"/>
                <w:rFonts w:ascii="Calibri" w:eastAsia="Times New Roman" w:hAnsi="Calibri"/>
                <w:color w:val="000000"/>
                <w:kern w:val="0"/>
                <w:sz w:val="22"/>
                <w:lang w:eastAsia="en-US"/>
              </w:rPr>
            </w:pPr>
          </w:p>
        </w:tc>
        <w:tc>
          <w:tcPr>
            <w:tcW w:w="337" w:type="dxa"/>
            <w:tcBorders>
              <w:top w:val="nil"/>
              <w:left w:val="nil"/>
              <w:bottom w:val="nil"/>
              <w:right w:val="nil"/>
            </w:tcBorders>
            <w:shd w:val="clear" w:color="auto" w:fill="auto"/>
            <w:noWrap/>
            <w:vAlign w:val="bottom"/>
            <w:tcPrChange w:id="7980"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81" w:author="sanjai" w:date="2020-04-09T11:33:00Z"/>
                <w:del w:id="7982"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7983"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84" w:author="sanjai" w:date="2020-04-09T11:33:00Z"/>
                <w:del w:id="7985"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7986"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87" w:author="sanjai" w:date="2020-04-09T11:33:00Z"/>
                <w:del w:id="7988"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7989"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90" w:author="sanjai" w:date="2020-04-09T11:33:00Z"/>
                <w:del w:id="799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9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93" w:author="sanjai" w:date="2020-04-09T11:33:00Z"/>
                <w:del w:id="799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9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96" w:author="sanjai" w:date="2020-04-09T11:33:00Z"/>
                <w:del w:id="799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799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7999" w:author="sanjai" w:date="2020-04-09T11:33:00Z"/>
                <w:del w:id="800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0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02" w:author="sanjai" w:date="2020-04-09T11:33:00Z"/>
                <w:del w:id="8003"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004" w:author="sanjai" w:date="2020-04-09T11:47:00Z">
            <w:tblPrEx>
              <w:tblW w:w="23891" w:type="dxa"/>
            </w:tblPrEx>
          </w:tblPrExChange>
        </w:tblPrEx>
        <w:trPr>
          <w:trHeight w:val="287"/>
          <w:ins w:id="8005" w:author="sanjai" w:date="2020-04-09T11:33:00Z"/>
          <w:del w:id="8006" w:author="sanjai" w:date="2020-04-09T11:46:00Z"/>
          <w:trPrChange w:id="8007"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8008"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09" w:author="sanjai" w:date="2020-04-09T11:33:00Z"/>
                <w:del w:id="8010" w:author="sanjai" w:date="2020-04-09T11:46:00Z"/>
                <w:rFonts w:ascii="Times New Roman" w:eastAsia="Times New Roman" w:hAnsi="Times New Roman" w:cs="Times New Roman"/>
                <w:kern w:val="0"/>
                <w:sz w:val="20"/>
                <w:szCs w:val="20"/>
                <w:lang w:eastAsia="en-US"/>
              </w:rPr>
            </w:pPr>
          </w:p>
        </w:tc>
        <w:tc>
          <w:tcPr>
            <w:tcW w:w="544" w:type="dxa"/>
            <w:gridSpan w:val="2"/>
            <w:tcBorders>
              <w:top w:val="nil"/>
              <w:left w:val="nil"/>
              <w:bottom w:val="nil"/>
              <w:right w:val="nil"/>
            </w:tcBorders>
            <w:shd w:val="clear" w:color="auto" w:fill="auto"/>
            <w:noWrap/>
            <w:vAlign w:val="bottom"/>
            <w:tcPrChange w:id="8011"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12" w:author="sanjai" w:date="2020-04-09T11:33:00Z"/>
                <w:del w:id="8013" w:author="sanjai" w:date="2020-04-09T11:46:00Z"/>
                <w:rFonts w:ascii="Times New Roman" w:eastAsia="Times New Roman" w:hAnsi="Times New Roman" w:cs="Times New Roman"/>
                <w:kern w:val="0"/>
                <w:sz w:val="20"/>
                <w:szCs w:val="20"/>
                <w:lang w:eastAsia="en-US"/>
              </w:rPr>
            </w:pPr>
          </w:p>
        </w:tc>
        <w:tc>
          <w:tcPr>
            <w:tcW w:w="4713" w:type="dxa"/>
            <w:gridSpan w:val="12"/>
            <w:tcBorders>
              <w:top w:val="nil"/>
              <w:left w:val="nil"/>
              <w:bottom w:val="nil"/>
              <w:right w:val="nil"/>
            </w:tcBorders>
            <w:shd w:val="clear" w:color="auto" w:fill="auto"/>
            <w:noWrap/>
            <w:vAlign w:val="bottom"/>
            <w:tcPrChange w:id="8014"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15" w:author="sanjai" w:date="2020-04-09T11:33:00Z"/>
                <w:del w:id="8016"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8017"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18" w:author="sanjai" w:date="2020-04-09T11:33:00Z"/>
                <w:del w:id="8019"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8020"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21" w:author="sanjai" w:date="2020-04-09T11:33:00Z"/>
                <w:del w:id="8022"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8023"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24" w:author="sanjai" w:date="2020-04-09T11:33:00Z"/>
                <w:del w:id="8025"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8026"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27" w:author="sanjai" w:date="2020-04-09T11:33:00Z"/>
                <w:del w:id="8028"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8029"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30" w:author="sanjai" w:date="2020-04-09T11:33:00Z"/>
                <w:del w:id="8031"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8032"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33" w:author="sanjai" w:date="2020-04-09T11:33:00Z"/>
                <w:del w:id="8034"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8035"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36" w:author="sanjai" w:date="2020-04-09T11:33:00Z"/>
                <w:del w:id="8037"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038"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39" w:author="sanjai" w:date="2020-04-09T11:33:00Z"/>
                <w:del w:id="804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4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42" w:author="sanjai" w:date="2020-04-09T11:33:00Z"/>
                <w:del w:id="804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4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45" w:author="sanjai" w:date="2020-04-09T11:33:00Z"/>
                <w:del w:id="804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4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48" w:author="sanjai" w:date="2020-04-09T11:33:00Z"/>
                <w:del w:id="804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5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51" w:author="sanjai" w:date="2020-04-09T11:33:00Z"/>
                <w:del w:id="8052"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053" w:author="sanjai" w:date="2020-04-09T11:47:00Z">
            <w:tblPrEx>
              <w:tblW w:w="23891" w:type="dxa"/>
            </w:tblPrEx>
          </w:tblPrExChange>
        </w:tblPrEx>
        <w:trPr>
          <w:trHeight w:val="287"/>
          <w:ins w:id="8054" w:author="sanjai" w:date="2020-04-09T11:33:00Z"/>
          <w:del w:id="8055" w:author="sanjai" w:date="2020-04-09T11:46:00Z"/>
          <w:trPrChange w:id="8056"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8057"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58" w:author="sanjai" w:date="2020-04-09T11:33:00Z"/>
                <w:del w:id="8059" w:author="sanjai" w:date="2020-04-09T11:46:00Z"/>
                <w:rFonts w:ascii="Calibri" w:eastAsia="Times New Roman" w:hAnsi="Calibri"/>
                <w:color w:val="000000"/>
                <w:kern w:val="0"/>
                <w:sz w:val="22"/>
                <w:lang w:eastAsia="en-US"/>
              </w:rPr>
            </w:pPr>
            <w:ins w:id="8060" w:author="sanjai" w:date="2020-04-09T11:33:00Z">
              <w:del w:id="8061" w:author="sanjai" w:date="2020-04-09T11:46:00Z">
                <w:r w:rsidRPr="00BA2E52" w:rsidDel="00CD281B">
                  <w:rPr>
                    <w:rFonts w:ascii="Calibri" w:eastAsia="Times New Roman" w:hAnsi="Calibri"/>
                    <w:color w:val="000000"/>
                    <w:kern w:val="0"/>
                    <w:sz w:val="22"/>
                    <w:lang w:eastAsia="en-US"/>
                  </w:rPr>
                  <w:delText>lmul=2</w:delText>
                </w:r>
              </w:del>
            </w:ins>
          </w:p>
        </w:tc>
        <w:tc>
          <w:tcPr>
            <w:tcW w:w="544" w:type="dxa"/>
            <w:gridSpan w:val="2"/>
            <w:tcBorders>
              <w:top w:val="nil"/>
              <w:left w:val="nil"/>
              <w:bottom w:val="nil"/>
              <w:right w:val="nil"/>
            </w:tcBorders>
            <w:shd w:val="clear" w:color="auto" w:fill="auto"/>
            <w:noWrap/>
            <w:vAlign w:val="bottom"/>
            <w:tcPrChange w:id="8062"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63" w:author="sanjai" w:date="2020-04-09T11:33:00Z"/>
                <w:del w:id="8064" w:author="sanjai" w:date="2020-04-09T11:46:00Z"/>
                <w:rFonts w:ascii="Calibri" w:eastAsia="Times New Roman" w:hAnsi="Calibri"/>
                <w:color w:val="000000"/>
                <w:kern w:val="0"/>
                <w:sz w:val="22"/>
                <w:lang w:eastAsia="en-US"/>
              </w:rPr>
            </w:pPr>
          </w:p>
        </w:tc>
        <w:tc>
          <w:tcPr>
            <w:tcW w:w="4713" w:type="dxa"/>
            <w:gridSpan w:val="12"/>
            <w:tcBorders>
              <w:top w:val="nil"/>
              <w:left w:val="nil"/>
              <w:bottom w:val="nil"/>
              <w:right w:val="nil"/>
            </w:tcBorders>
            <w:shd w:val="clear" w:color="auto" w:fill="auto"/>
            <w:noWrap/>
            <w:vAlign w:val="bottom"/>
            <w:tcPrChange w:id="8065"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66" w:author="sanjai" w:date="2020-04-09T11:33:00Z"/>
                <w:del w:id="8067"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8068"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69" w:author="sanjai" w:date="2020-04-09T11:33:00Z"/>
                <w:del w:id="8070"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8071"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72" w:author="sanjai" w:date="2020-04-09T11:33:00Z"/>
                <w:del w:id="8073"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8074"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75" w:author="sanjai" w:date="2020-04-09T11:33:00Z"/>
                <w:del w:id="8076"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8077"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78" w:author="sanjai" w:date="2020-04-09T11:33:00Z"/>
                <w:del w:id="8079"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8080"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81" w:author="sanjai" w:date="2020-04-09T11:33:00Z"/>
                <w:del w:id="8082"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8083"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84" w:author="sanjai" w:date="2020-04-09T11:33:00Z"/>
                <w:del w:id="8085"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8086"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87" w:author="sanjai" w:date="2020-04-09T11:33:00Z"/>
                <w:del w:id="8088"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089"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90" w:author="sanjai" w:date="2020-04-09T11:33:00Z"/>
                <w:del w:id="809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9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93" w:author="sanjai" w:date="2020-04-09T11:33:00Z"/>
                <w:del w:id="809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9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96" w:author="sanjai" w:date="2020-04-09T11:33:00Z"/>
                <w:del w:id="809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09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099" w:author="sanjai" w:date="2020-04-09T11:33:00Z"/>
                <w:del w:id="810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10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02" w:author="sanjai" w:date="2020-04-09T11:33:00Z"/>
                <w:del w:id="8103"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104" w:author="sanjai" w:date="2020-04-09T11:47:00Z">
            <w:tblPrEx>
              <w:tblW w:w="23891" w:type="dxa"/>
            </w:tblPrEx>
          </w:tblPrExChange>
        </w:tblPrEx>
        <w:trPr>
          <w:trHeight w:val="287"/>
          <w:ins w:id="8105" w:author="sanjai" w:date="2020-04-09T11:33:00Z"/>
          <w:del w:id="8106" w:author="sanjai" w:date="2020-04-09T11:46:00Z"/>
          <w:trPrChange w:id="8107" w:author="sanjai" w:date="2020-04-09T11:47:00Z">
            <w:trPr>
              <w:trHeight w:val="287"/>
            </w:trPr>
          </w:trPrChange>
        </w:trPr>
        <w:tc>
          <w:tcPr>
            <w:tcW w:w="778"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tcPrChange w:id="8108" w:author="sanjai" w:date="2020-04-09T11:47:00Z">
              <w:tcPr>
                <w:tcW w:w="1900" w:type="dxa"/>
                <w:gridSpan w:val="5"/>
                <w:tcBorders>
                  <w:top w:val="single" w:sz="4" w:space="0" w:color="auto"/>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109" w:author="sanjai" w:date="2020-04-09T11:33:00Z"/>
                <w:del w:id="8110" w:author="sanjai" w:date="2020-04-09T11:46:00Z"/>
                <w:rFonts w:ascii="Calibri" w:eastAsia="Times New Roman" w:hAnsi="Calibri"/>
                <w:color w:val="000000"/>
                <w:kern w:val="0"/>
                <w:sz w:val="22"/>
                <w:lang w:eastAsia="en-US"/>
              </w:rPr>
            </w:pPr>
            <w:ins w:id="8111" w:author="sanjai" w:date="2020-04-09T11:33:00Z">
              <w:del w:id="8112" w:author="sanjai" w:date="2020-04-09T11:46:00Z">
                <w:r w:rsidRPr="00BA2E52" w:rsidDel="00CD281B">
                  <w:rPr>
                    <w:rFonts w:ascii="Calibri" w:eastAsia="Times New Roman" w:hAnsi="Calibri"/>
                    <w:color w:val="000000"/>
                    <w:kern w:val="0"/>
                    <w:sz w:val="22"/>
                    <w:lang w:eastAsia="en-US"/>
                  </w:rPr>
                  <w:delText> </w:delText>
                </w:r>
              </w:del>
            </w:ins>
          </w:p>
        </w:tc>
        <w:tc>
          <w:tcPr>
            <w:tcW w:w="544" w:type="dxa"/>
            <w:gridSpan w:val="2"/>
            <w:tcBorders>
              <w:top w:val="single" w:sz="4" w:space="0" w:color="auto"/>
              <w:left w:val="nil"/>
              <w:bottom w:val="single" w:sz="4" w:space="0" w:color="auto"/>
              <w:right w:val="single" w:sz="4" w:space="0" w:color="auto"/>
            </w:tcBorders>
            <w:shd w:val="clear" w:color="000000" w:fill="DBDBDB"/>
            <w:noWrap/>
            <w:vAlign w:val="center"/>
            <w:tcPrChange w:id="8113" w:author="sanjai" w:date="2020-04-09T11:47:00Z">
              <w:tcPr>
                <w:tcW w:w="885" w:type="dxa"/>
                <w:gridSpan w:val="3"/>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14" w:author="sanjai" w:date="2020-04-09T11:33:00Z"/>
                <w:del w:id="8115" w:author="sanjai" w:date="2020-04-09T11:46:00Z"/>
                <w:rFonts w:ascii="Calibri" w:eastAsia="Times New Roman" w:hAnsi="Calibri"/>
                <w:color w:val="000000"/>
                <w:kern w:val="0"/>
                <w:sz w:val="22"/>
                <w:lang w:eastAsia="en-US"/>
              </w:rPr>
            </w:pPr>
            <w:ins w:id="8116" w:author="sanjai" w:date="2020-04-09T11:33:00Z">
              <w:del w:id="8117" w:author="sanjai" w:date="2020-04-09T11:46:00Z">
                <w:r w:rsidRPr="00BA2E52" w:rsidDel="00CD281B">
                  <w:rPr>
                    <w:rFonts w:ascii="Calibri" w:eastAsia="Times New Roman" w:hAnsi="Calibri"/>
                    <w:color w:val="000000"/>
                    <w:kern w:val="0"/>
                    <w:sz w:val="22"/>
                    <w:lang w:eastAsia="en-US"/>
                  </w:rPr>
                  <w:delText>1</w:delText>
                </w:r>
              </w:del>
            </w:ins>
          </w:p>
        </w:tc>
        <w:tc>
          <w:tcPr>
            <w:tcW w:w="4713" w:type="dxa"/>
            <w:gridSpan w:val="12"/>
            <w:tcBorders>
              <w:top w:val="single" w:sz="4" w:space="0" w:color="auto"/>
              <w:left w:val="nil"/>
              <w:bottom w:val="single" w:sz="4" w:space="0" w:color="auto"/>
              <w:right w:val="single" w:sz="4" w:space="0" w:color="auto"/>
            </w:tcBorders>
            <w:shd w:val="clear" w:color="000000" w:fill="DBDBDB"/>
            <w:noWrap/>
            <w:vAlign w:val="center"/>
            <w:tcPrChange w:id="8118" w:author="sanjai" w:date="2020-04-09T11:47:00Z">
              <w:tcPr>
                <w:tcW w:w="11642" w:type="dxa"/>
                <w:gridSpan w:val="24"/>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19" w:author="sanjai" w:date="2020-04-09T11:33:00Z"/>
                <w:del w:id="8120" w:author="sanjai" w:date="2020-04-09T11:46:00Z"/>
                <w:rFonts w:ascii="Calibri" w:eastAsia="Times New Roman" w:hAnsi="Calibri"/>
                <w:color w:val="000000"/>
                <w:kern w:val="0"/>
                <w:sz w:val="22"/>
                <w:lang w:eastAsia="en-US"/>
              </w:rPr>
            </w:pPr>
            <w:ins w:id="8121" w:author="sanjai" w:date="2020-04-09T11:33:00Z">
              <w:del w:id="8122" w:author="sanjai" w:date="2020-04-09T11:46:00Z">
                <w:r w:rsidRPr="00BA2E52" w:rsidDel="00CD281B">
                  <w:rPr>
                    <w:rFonts w:ascii="Calibri" w:eastAsia="Times New Roman" w:hAnsi="Calibri"/>
                    <w:color w:val="000000"/>
                    <w:kern w:val="0"/>
                    <w:sz w:val="22"/>
                    <w:lang w:eastAsia="en-US"/>
                  </w:rPr>
                  <w:delText>2</w:delText>
                </w:r>
              </w:del>
            </w:ins>
          </w:p>
        </w:tc>
        <w:tc>
          <w:tcPr>
            <w:tcW w:w="528" w:type="dxa"/>
            <w:tcBorders>
              <w:top w:val="single" w:sz="4" w:space="0" w:color="auto"/>
              <w:left w:val="nil"/>
              <w:bottom w:val="single" w:sz="4" w:space="0" w:color="auto"/>
              <w:right w:val="single" w:sz="4" w:space="0" w:color="auto"/>
            </w:tcBorders>
            <w:shd w:val="clear" w:color="000000" w:fill="DBDBDB"/>
            <w:noWrap/>
            <w:vAlign w:val="center"/>
            <w:tcPrChange w:id="8123" w:author="sanjai" w:date="2020-04-09T11:47:00Z">
              <w:tcPr>
                <w:tcW w:w="1549" w:type="dxa"/>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24" w:author="sanjai" w:date="2020-04-09T11:33:00Z"/>
                <w:del w:id="8125" w:author="sanjai" w:date="2020-04-09T11:46:00Z"/>
                <w:rFonts w:ascii="Calibri" w:eastAsia="Times New Roman" w:hAnsi="Calibri"/>
                <w:color w:val="000000"/>
                <w:kern w:val="0"/>
                <w:sz w:val="22"/>
                <w:lang w:eastAsia="en-US"/>
              </w:rPr>
            </w:pPr>
            <w:ins w:id="8126" w:author="sanjai" w:date="2020-04-09T11:33:00Z">
              <w:del w:id="8127" w:author="sanjai" w:date="2020-04-09T11:46:00Z">
                <w:r w:rsidRPr="00BA2E52" w:rsidDel="00CD281B">
                  <w:rPr>
                    <w:rFonts w:ascii="Calibri" w:eastAsia="Times New Roman" w:hAnsi="Calibri"/>
                    <w:color w:val="000000"/>
                    <w:kern w:val="0"/>
                    <w:sz w:val="22"/>
                    <w:lang w:eastAsia="en-US"/>
                  </w:rPr>
                  <w:delText>3</w:delText>
                </w:r>
              </w:del>
            </w:ins>
          </w:p>
        </w:tc>
        <w:tc>
          <w:tcPr>
            <w:tcW w:w="429" w:type="dxa"/>
            <w:gridSpan w:val="2"/>
            <w:tcBorders>
              <w:top w:val="single" w:sz="4" w:space="0" w:color="auto"/>
              <w:left w:val="nil"/>
              <w:bottom w:val="single" w:sz="4" w:space="0" w:color="auto"/>
              <w:right w:val="single" w:sz="4" w:space="0" w:color="auto"/>
            </w:tcBorders>
            <w:shd w:val="clear" w:color="000000" w:fill="DBDBDB"/>
            <w:noWrap/>
            <w:vAlign w:val="center"/>
            <w:tcPrChange w:id="8128" w:author="sanjai" w:date="2020-04-09T11:47:00Z">
              <w:tcPr>
                <w:tcW w:w="1127" w:type="dxa"/>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29" w:author="sanjai" w:date="2020-04-09T11:33:00Z"/>
                <w:del w:id="8130" w:author="sanjai" w:date="2020-04-09T11:46:00Z"/>
                <w:rFonts w:ascii="Calibri" w:eastAsia="Times New Roman" w:hAnsi="Calibri"/>
                <w:color w:val="000000"/>
                <w:kern w:val="0"/>
                <w:sz w:val="22"/>
                <w:lang w:eastAsia="en-US"/>
              </w:rPr>
            </w:pPr>
            <w:ins w:id="8131" w:author="sanjai" w:date="2020-04-09T11:33:00Z">
              <w:del w:id="8132" w:author="sanjai" w:date="2020-04-09T11:46:00Z">
                <w:r w:rsidRPr="00BA2E52" w:rsidDel="00CD281B">
                  <w:rPr>
                    <w:rFonts w:ascii="Calibri" w:eastAsia="Times New Roman" w:hAnsi="Calibri"/>
                    <w:color w:val="000000"/>
                    <w:kern w:val="0"/>
                    <w:sz w:val="22"/>
                    <w:lang w:eastAsia="en-US"/>
                  </w:rPr>
                  <w:delText>4</w:delText>
                </w:r>
              </w:del>
            </w:ins>
          </w:p>
        </w:tc>
        <w:tc>
          <w:tcPr>
            <w:tcW w:w="394" w:type="dxa"/>
            <w:tcBorders>
              <w:top w:val="single" w:sz="4" w:space="0" w:color="auto"/>
              <w:left w:val="nil"/>
              <w:bottom w:val="single" w:sz="4" w:space="0" w:color="auto"/>
              <w:right w:val="single" w:sz="4" w:space="0" w:color="auto"/>
            </w:tcBorders>
            <w:shd w:val="clear" w:color="000000" w:fill="DBDBDB"/>
            <w:noWrap/>
            <w:vAlign w:val="center"/>
            <w:tcPrChange w:id="8133" w:author="sanjai" w:date="2020-04-09T11:47:00Z">
              <w:tcPr>
                <w:tcW w:w="975" w:type="dxa"/>
                <w:gridSpan w:val="2"/>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34" w:author="sanjai" w:date="2020-04-09T11:33:00Z"/>
                <w:del w:id="8135" w:author="sanjai" w:date="2020-04-09T11:46:00Z"/>
                <w:rFonts w:ascii="Calibri" w:eastAsia="Times New Roman" w:hAnsi="Calibri"/>
                <w:color w:val="000000"/>
                <w:kern w:val="0"/>
                <w:sz w:val="22"/>
                <w:lang w:eastAsia="en-US"/>
              </w:rPr>
            </w:pPr>
            <w:ins w:id="8136" w:author="sanjai" w:date="2020-04-09T11:33:00Z">
              <w:del w:id="8137" w:author="sanjai" w:date="2020-04-09T11:46:00Z">
                <w:r w:rsidRPr="00BA2E52" w:rsidDel="00CD281B">
                  <w:rPr>
                    <w:rFonts w:ascii="Calibri" w:eastAsia="Times New Roman" w:hAnsi="Calibri"/>
                    <w:color w:val="000000"/>
                    <w:kern w:val="0"/>
                    <w:sz w:val="22"/>
                    <w:lang w:eastAsia="en-US"/>
                  </w:rPr>
                  <w:delText>5</w:delText>
                </w:r>
              </w:del>
            </w:ins>
          </w:p>
        </w:tc>
        <w:tc>
          <w:tcPr>
            <w:tcW w:w="374" w:type="dxa"/>
            <w:tcBorders>
              <w:top w:val="single" w:sz="4" w:space="0" w:color="auto"/>
              <w:left w:val="nil"/>
              <w:bottom w:val="single" w:sz="4" w:space="0" w:color="auto"/>
              <w:right w:val="single" w:sz="4" w:space="0" w:color="auto"/>
            </w:tcBorders>
            <w:shd w:val="clear" w:color="000000" w:fill="DBDBDB"/>
            <w:noWrap/>
            <w:vAlign w:val="center"/>
            <w:tcPrChange w:id="8138" w:author="sanjai" w:date="2020-04-09T11:47:00Z">
              <w:tcPr>
                <w:tcW w:w="891" w:type="dxa"/>
                <w:gridSpan w:val="2"/>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39" w:author="sanjai" w:date="2020-04-09T11:33:00Z"/>
                <w:del w:id="8140" w:author="sanjai" w:date="2020-04-09T11:46:00Z"/>
                <w:rFonts w:ascii="Calibri" w:eastAsia="Times New Roman" w:hAnsi="Calibri"/>
                <w:color w:val="000000"/>
                <w:kern w:val="0"/>
                <w:sz w:val="22"/>
                <w:lang w:eastAsia="en-US"/>
              </w:rPr>
            </w:pPr>
            <w:ins w:id="8141" w:author="sanjai" w:date="2020-04-09T11:33:00Z">
              <w:del w:id="8142" w:author="sanjai" w:date="2020-04-09T11:46:00Z">
                <w:r w:rsidRPr="00BA2E52" w:rsidDel="00CD281B">
                  <w:rPr>
                    <w:rFonts w:ascii="Calibri" w:eastAsia="Times New Roman" w:hAnsi="Calibri"/>
                    <w:color w:val="000000"/>
                    <w:kern w:val="0"/>
                    <w:sz w:val="22"/>
                    <w:lang w:eastAsia="en-US"/>
                  </w:rPr>
                  <w:delText>6</w:delText>
                </w:r>
              </w:del>
            </w:ins>
          </w:p>
        </w:tc>
        <w:tc>
          <w:tcPr>
            <w:tcW w:w="337" w:type="dxa"/>
            <w:tcBorders>
              <w:top w:val="single" w:sz="4" w:space="0" w:color="auto"/>
              <w:left w:val="nil"/>
              <w:bottom w:val="single" w:sz="4" w:space="0" w:color="auto"/>
              <w:right w:val="single" w:sz="4" w:space="0" w:color="auto"/>
            </w:tcBorders>
            <w:shd w:val="clear" w:color="000000" w:fill="DBDBDB"/>
            <w:noWrap/>
            <w:vAlign w:val="center"/>
            <w:tcPrChange w:id="8143" w:author="sanjai" w:date="2020-04-09T11:47:00Z">
              <w:tcPr>
                <w:tcW w:w="731" w:type="dxa"/>
                <w:gridSpan w:val="2"/>
                <w:tcBorders>
                  <w:top w:val="single" w:sz="4" w:space="0" w:color="auto"/>
                  <w:left w:val="nil"/>
                  <w:bottom w:val="single" w:sz="4" w:space="0" w:color="auto"/>
                  <w:right w:val="single" w:sz="4" w:space="0" w:color="auto"/>
                </w:tcBorders>
                <w:shd w:val="clear" w:color="000000" w:fill="DBDBDB"/>
                <w:noWrap/>
                <w:vAlign w:val="center"/>
              </w:tcPr>
            </w:tcPrChange>
          </w:tcPr>
          <w:p w:rsidR="00BA2E52" w:rsidRPr="00BA2E52" w:rsidDel="00CD281B" w:rsidRDefault="00BA2E52" w:rsidP="00BA2E52">
            <w:pPr>
              <w:widowControl/>
              <w:snapToGrid/>
              <w:spacing w:line="240" w:lineRule="auto"/>
              <w:jc w:val="center"/>
              <w:rPr>
                <w:ins w:id="8144" w:author="sanjai" w:date="2020-04-09T11:33:00Z"/>
                <w:del w:id="8145" w:author="sanjai" w:date="2020-04-09T11:46:00Z"/>
                <w:rFonts w:ascii="Calibri" w:eastAsia="Times New Roman" w:hAnsi="Calibri"/>
                <w:color w:val="000000"/>
                <w:kern w:val="0"/>
                <w:sz w:val="22"/>
                <w:lang w:eastAsia="en-US"/>
              </w:rPr>
            </w:pPr>
            <w:ins w:id="8146" w:author="sanjai" w:date="2020-04-09T11:33:00Z">
              <w:del w:id="8147" w:author="sanjai" w:date="2020-04-09T11:46:00Z">
                <w:r w:rsidRPr="00BA2E52" w:rsidDel="00CD281B">
                  <w:rPr>
                    <w:rFonts w:ascii="Calibri" w:eastAsia="Times New Roman" w:hAnsi="Calibri"/>
                    <w:color w:val="000000"/>
                    <w:kern w:val="0"/>
                    <w:sz w:val="22"/>
                    <w:lang w:eastAsia="en-US"/>
                  </w:rPr>
                  <w:delText>7</w:delText>
                </w:r>
              </w:del>
            </w:ins>
          </w:p>
        </w:tc>
        <w:tc>
          <w:tcPr>
            <w:tcW w:w="328" w:type="dxa"/>
            <w:tcBorders>
              <w:top w:val="nil"/>
              <w:left w:val="nil"/>
              <w:bottom w:val="nil"/>
              <w:right w:val="nil"/>
            </w:tcBorders>
            <w:shd w:val="clear" w:color="auto" w:fill="auto"/>
            <w:noWrap/>
            <w:vAlign w:val="center"/>
            <w:tcPrChange w:id="8148" w:author="sanjai" w:date="2020-04-09T11:47:00Z">
              <w:tcPr>
                <w:tcW w:w="696"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49" w:author="sanjai" w:date="2020-04-09T11:33:00Z"/>
                <w:del w:id="8150" w:author="sanjai" w:date="2020-04-09T11:46:00Z"/>
                <w:rFonts w:ascii="Calibri" w:eastAsia="Times New Roman" w:hAnsi="Calibri"/>
                <w:color w:val="000000"/>
                <w:kern w:val="0"/>
                <w:sz w:val="22"/>
                <w:lang w:eastAsia="en-US"/>
              </w:rPr>
            </w:pPr>
          </w:p>
        </w:tc>
        <w:tc>
          <w:tcPr>
            <w:tcW w:w="309" w:type="dxa"/>
            <w:tcBorders>
              <w:top w:val="nil"/>
              <w:left w:val="nil"/>
              <w:bottom w:val="nil"/>
              <w:right w:val="nil"/>
            </w:tcBorders>
            <w:shd w:val="clear" w:color="auto" w:fill="auto"/>
            <w:noWrap/>
            <w:vAlign w:val="bottom"/>
            <w:tcPrChange w:id="8151"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152" w:author="sanjai" w:date="2020-04-09T11:33:00Z"/>
                <w:del w:id="8153"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154"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55" w:author="sanjai" w:date="2020-04-09T11:33:00Z"/>
                <w:del w:id="815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15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58" w:author="sanjai" w:date="2020-04-09T11:33:00Z"/>
                <w:del w:id="815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16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61" w:author="sanjai" w:date="2020-04-09T11:33:00Z"/>
                <w:del w:id="816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16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64" w:author="sanjai" w:date="2020-04-09T11:33:00Z"/>
                <w:del w:id="816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16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167" w:author="sanjai" w:date="2020-04-09T11:33:00Z"/>
                <w:del w:id="8168"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169" w:author="sanjai" w:date="2020-04-09T11:47:00Z">
            <w:tblPrEx>
              <w:tblW w:w="23891" w:type="dxa"/>
            </w:tblPrEx>
          </w:tblPrExChange>
        </w:tblPrEx>
        <w:trPr>
          <w:trHeight w:val="287"/>
          <w:ins w:id="8170" w:author="sanjai" w:date="2020-04-09T11:33:00Z"/>
          <w:del w:id="8171" w:author="sanjai" w:date="2020-04-09T11:46:00Z"/>
          <w:trPrChange w:id="8172"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173"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174" w:author="sanjai" w:date="2020-04-09T11:33:00Z"/>
                <w:del w:id="8175" w:author="sanjai" w:date="2020-04-09T11:46:00Z"/>
                <w:rFonts w:ascii="Calibri" w:eastAsia="Times New Roman" w:hAnsi="Calibri"/>
                <w:color w:val="000000"/>
                <w:kern w:val="0"/>
                <w:sz w:val="22"/>
                <w:lang w:eastAsia="en-US"/>
              </w:rPr>
            </w:pPr>
            <w:ins w:id="8176" w:author="sanjai" w:date="2020-04-09T11:33:00Z">
              <w:del w:id="8177" w:author="sanjai" w:date="2020-04-09T11:46:00Z">
                <w:r w:rsidRPr="00BA2E52" w:rsidDel="00CD281B">
                  <w:rPr>
                    <w:rFonts w:ascii="Calibri" w:eastAsia="Times New Roman" w:hAnsi="Calibri"/>
                    <w:color w:val="000000"/>
                    <w:kern w:val="0"/>
                    <w:sz w:val="22"/>
                    <w:lang w:eastAsia="en-US"/>
                  </w:rPr>
                  <w:delText>compress_0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178"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79" w:author="sanjai" w:date="2020-04-09T11:33:00Z"/>
                <w:del w:id="8180" w:author="sanjai" w:date="2020-04-09T11:46:00Z"/>
                <w:rFonts w:ascii="Calibri" w:eastAsia="Times New Roman" w:hAnsi="Calibri"/>
                <w:color w:val="000000"/>
                <w:kern w:val="0"/>
                <w:sz w:val="22"/>
                <w:lang w:eastAsia="en-US"/>
              </w:rPr>
            </w:pPr>
            <w:ins w:id="8181" w:author="sanjai" w:date="2020-04-09T11:33:00Z">
              <w:del w:id="8182" w:author="sanjai" w:date="2020-04-09T11:46:00Z">
                <w:r w:rsidRPr="00BA2E52" w:rsidDel="00CD281B">
                  <w:rPr>
                    <w:rFonts w:ascii="Calibri" w:eastAsia="Times New Roman" w:hAnsi="Calibri"/>
                    <w:color w:val="000000"/>
                    <w:kern w:val="0"/>
                    <w:sz w:val="22"/>
                    <w:lang w:eastAsia="en-US"/>
                  </w:rPr>
                  <w:delText>preshift</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183"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84" w:author="sanjai" w:date="2020-04-09T11:33:00Z"/>
                <w:del w:id="8185" w:author="sanjai" w:date="2020-04-09T11:46:00Z"/>
                <w:rFonts w:ascii="Calibri" w:eastAsia="Times New Roman" w:hAnsi="Calibri"/>
                <w:color w:val="000000"/>
                <w:kern w:val="0"/>
                <w:sz w:val="22"/>
                <w:lang w:eastAsia="en-US"/>
              </w:rPr>
            </w:pPr>
            <w:ins w:id="8186" w:author="sanjai" w:date="2020-04-09T11:33:00Z">
              <w:del w:id="8187" w:author="sanjai" w:date="2020-04-09T11:46:00Z">
                <w:r w:rsidRPr="00BA2E52" w:rsidDel="00CD281B">
                  <w:rPr>
                    <w:rFonts w:ascii="Calibri" w:eastAsia="Times New Roman" w:hAnsi="Calibri"/>
                    <w:color w:val="000000"/>
                    <w:kern w:val="0"/>
                    <w:sz w:val="22"/>
                    <w:lang w:eastAsia="en-US"/>
                  </w:rPr>
                  <w:delText>v2</w:delText>
                </w:r>
              </w:del>
            </w:ins>
          </w:p>
        </w:tc>
        <w:tc>
          <w:tcPr>
            <w:tcW w:w="528" w:type="dxa"/>
            <w:tcBorders>
              <w:top w:val="nil"/>
              <w:left w:val="nil"/>
              <w:bottom w:val="single" w:sz="4" w:space="0" w:color="auto"/>
              <w:right w:val="single" w:sz="4" w:space="0" w:color="auto"/>
            </w:tcBorders>
            <w:shd w:val="clear" w:color="auto" w:fill="auto"/>
            <w:noWrap/>
            <w:vAlign w:val="center"/>
            <w:tcPrChange w:id="8188"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89" w:author="sanjai" w:date="2020-04-09T11:33:00Z"/>
                <w:del w:id="8190" w:author="sanjai" w:date="2020-04-09T11:46:00Z"/>
                <w:rFonts w:ascii="Calibri" w:eastAsia="Times New Roman" w:hAnsi="Calibri"/>
                <w:color w:val="000000"/>
                <w:kern w:val="0"/>
                <w:sz w:val="22"/>
                <w:lang w:eastAsia="en-US"/>
              </w:rPr>
            </w:pPr>
            <w:ins w:id="8191" w:author="sanjai" w:date="2020-04-09T11:33:00Z">
              <w:del w:id="8192" w:author="sanjai" w:date="2020-04-09T11:46:00Z">
                <w:r w:rsidRPr="00BA2E52" w:rsidDel="00CD281B">
                  <w:rPr>
                    <w:rFonts w:ascii="Calibri" w:eastAsia="Times New Roman" w:hAnsi="Calibri"/>
                    <w:color w:val="000000"/>
                    <w:kern w:val="0"/>
                    <w:sz w:val="22"/>
                    <w:lang w:eastAsia="en-US"/>
                  </w:rPr>
                  <w:delText>ve1c</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193"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94" w:author="sanjai" w:date="2020-04-09T11:33:00Z"/>
                <w:del w:id="8195" w:author="sanjai" w:date="2020-04-09T11:46:00Z"/>
                <w:rFonts w:ascii="Calibri" w:eastAsia="Times New Roman" w:hAnsi="Calibri"/>
                <w:color w:val="000000"/>
                <w:kern w:val="0"/>
                <w:sz w:val="22"/>
                <w:lang w:eastAsia="en-US"/>
              </w:rPr>
            </w:pPr>
            <w:ins w:id="8196" w:author="sanjai" w:date="2020-04-09T11:33:00Z">
              <w:del w:id="8197" w:author="sanjai" w:date="2020-04-09T11:46:00Z">
                <w:r w:rsidRPr="00BA2E52" w:rsidDel="00CD281B">
                  <w:rPr>
                    <w:rFonts w:ascii="Calibri" w:eastAsia="Times New Roman" w:hAnsi="Calibri"/>
                    <w:color w:val="000000"/>
                    <w:kern w:val="0"/>
                    <w:sz w:val="22"/>
                    <w:lang w:eastAsia="en-US"/>
                  </w:rPr>
                  <w:delText>ve2c</w:delText>
                </w:r>
              </w:del>
            </w:ins>
          </w:p>
        </w:tc>
        <w:tc>
          <w:tcPr>
            <w:tcW w:w="394" w:type="dxa"/>
            <w:tcBorders>
              <w:top w:val="nil"/>
              <w:left w:val="nil"/>
              <w:bottom w:val="single" w:sz="4" w:space="0" w:color="auto"/>
              <w:right w:val="single" w:sz="4" w:space="0" w:color="auto"/>
            </w:tcBorders>
            <w:shd w:val="clear" w:color="auto" w:fill="auto"/>
            <w:noWrap/>
            <w:vAlign w:val="center"/>
            <w:tcPrChange w:id="8198"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199" w:author="sanjai" w:date="2020-04-09T11:33:00Z"/>
                <w:del w:id="8200" w:author="sanjai" w:date="2020-04-09T11:46:00Z"/>
                <w:rFonts w:ascii="Calibri" w:eastAsia="Times New Roman" w:hAnsi="Calibri"/>
                <w:color w:val="000000"/>
                <w:kern w:val="0"/>
                <w:sz w:val="22"/>
                <w:lang w:eastAsia="en-US"/>
              </w:rPr>
            </w:pPr>
            <w:ins w:id="8201" w:author="sanjai" w:date="2020-04-09T11:33:00Z">
              <w:del w:id="8202" w:author="sanjai" w:date="2020-04-09T11:46:00Z">
                <w:r w:rsidRPr="00BA2E52" w:rsidDel="00CD281B">
                  <w:rPr>
                    <w:rFonts w:ascii="Calibri" w:eastAsia="Times New Roman" w:hAnsi="Calibri"/>
                    <w:color w:val="000000"/>
                    <w:kern w:val="0"/>
                    <w:sz w:val="22"/>
                    <w:lang w:eastAsia="en-US"/>
                  </w:rPr>
                  <w:delText> </w:delText>
                </w:r>
              </w:del>
            </w:ins>
          </w:p>
        </w:tc>
        <w:tc>
          <w:tcPr>
            <w:tcW w:w="374" w:type="dxa"/>
            <w:tcBorders>
              <w:top w:val="nil"/>
              <w:left w:val="nil"/>
              <w:bottom w:val="single" w:sz="4" w:space="0" w:color="auto"/>
              <w:right w:val="single" w:sz="4" w:space="0" w:color="auto"/>
            </w:tcBorders>
            <w:shd w:val="clear" w:color="auto" w:fill="auto"/>
            <w:noWrap/>
            <w:vAlign w:val="center"/>
            <w:tcPrChange w:id="8203"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04" w:author="sanjai" w:date="2020-04-09T11:33:00Z"/>
                <w:del w:id="8205" w:author="sanjai" w:date="2020-04-09T11:46:00Z"/>
                <w:rFonts w:ascii="Calibri" w:eastAsia="Times New Roman" w:hAnsi="Calibri"/>
                <w:color w:val="000000"/>
                <w:kern w:val="0"/>
                <w:sz w:val="22"/>
                <w:lang w:eastAsia="en-US"/>
              </w:rPr>
            </w:pPr>
            <w:ins w:id="8206" w:author="sanjai" w:date="2020-04-09T11:33:00Z">
              <w:del w:id="8207" w:author="sanjai" w:date="2020-04-09T11:46:00Z">
                <w:r w:rsidRPr="00BA2E52" w:rsidDel="00CD281B">
                  <w:rPr>
                    <w:rFonts w:ascii="Calibri" w:eastAsia="Times New Roman" w:hAnsi="Calibri"/>
                    <w:color w:val="000000"/>
                    <w:kern w:val="0"/>
                    <w:sz w:val="22"/>
                    <w:lang w:eastAsia="en-US"/>
                  </w:rPr>
                  <w:delText> </w:delText>
                </w:r>
              </w:del>
            </w:ins>
          </w:p>
        </w:tc>
        <w:tc>
          <w:tcPr>
            <w:tcW w:w="337" w:type="dxa"/>
            <w:tcBorders>
              <w:top w:val="nil"/>
              <w:left w:val="nil"/>
              <w:bottom w:val="single" w:sz="4" w:space="0" w:color="auto"/>
              <w:right w:val="single" w:sz="4" w:space="0" w:color="auto"/>
            </w:tcBorders>
            <w:shd w:val="clear" w:color="auto" w:fill="auto"/>
            <w:noWrap/>
            <w:vAlign w:val="bottom"/>
            <w:tcPrChange w:id="8208" w:author="sanjai" w:date="2020-04-09T11:47:00Z">
              <w:tcPr>
                <w:tcW w:w="731"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8209" w:author="sanjai" w:date="2020-04-09T11:33:00Z"/>
                <w:del w:id="8210" w:author="sanjai" w:date="2020-04-09T11:46:00Z"/>
                <w:rFonts w:ascii="Calibri" w:eastAsia="Times New Roman" w:hAnsi="Calibri"/>
                <w:color w:val="000000"/>
                <w:kern w:val="0"/>
                <w:sz w:val="22"/>
                <w:lang w:eastAsia="en-US"/>
              </w:rPr>
            </w:pPr>
            <w:ins w:id="8211" w:author="sanjai" w:date="2020-04-09T11:33:00Z">
              <w:del w:id="8212"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nil"/>
              <w:right w:val="nil"/>
            </w:tcBorders>
            <w:shd w:val="clear" w:color="auto" w:fill="auto"/>
            <w:noWrap/>
            <w:vAlign w:val="bottom"/>
            <w:tcPrChange w:id="8213"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14" w:author="sanjai" w:date="2020-04-09T11:33:00Z"/>
                <w:del w:id="8215" w:author="sanjai" w:date="2020-04-09T11:46:00Z"/>
                <w:rFonts w:ascii="Calibri" w:eastAsia="Times New Roman" w:hAnsi="Calibri"/>
                <w:color w:val="000000"/>
                <w:kern w:val="0"/>
                <w:sz w:val="22"/>
                <w:lang w:eastAsia="en-US"/>
              </w:rPr>
            </w:pPr>
          </w:p>
        </w:tc>
        <w:tc>
          <w:tcPr>
            <w:tcW w:w="309" w:type="dxa"/>
            <w:tcBorders>
              <w:top w:val="nil"/>
              <w:left w:val="nil"/>
              <w:bottom w:val="nil"/>
              <w:right w:val="nil"/>
            </w:tcBorders>
            <w:shd w:val="clear" w:color="auto" w:fill="auto"/>
            <w:noWrap/>
            <w:vAlign w:val="bottom"/>
            <w:tcPrChange w:id="8216"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17" w:author="sanjai" w:date="2020-04-09T11:33:00Z"/>
                <w:del w:id="8218"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219"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20" w:author="sanjai" w:date="2020-04-09T11:33:00Z"/>
                <w:del w:id="822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2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23" w:author="sanjai" w:date="2020-04-09T11:33:00Z"/>
                <w:del w:id="822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2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26" w:author="sanjai" w:date="2020-04-09T11:33:00Z"/>
                <w:del w:id="822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2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29" w:author="sanjai" w:date="2020-04-09T11:33:00Z"/>
                <w:del w:id="823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3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32" w:author="sanjai" w:date="2020-04-09T11:33:00Z"/>
                <w:del w:id="8233"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234" w:author="sanjai" w:date="2020-04-09T11:47:00Z">
            <w:tblPrEx>
              <w:tblW w:w="23891" w:type="dxa"/>
            </w:tblPrEx>
          </w:tblPrExChange>
        </w:tblPrEx>
        <w:trPr>
          <w:trHeight w:val="287"/>
          <w:ins w:id="8235" w:author="sanjai" w:date="2020-04-09T11:33:00Z"/>
          <w:del w:id="8236" w:author="sanjai" w:date="2020-04-09T11:46:00Z"/>
          <w:trPrChange w:id="8237"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8238"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8239" w:author="sanjai" w:date="2020-04-09T11:33:00Z"/>
                <w:del w:id="8240" w:author="sanjai" w:date="2020-04-09T11:46:00Z"/>
                <w:rFonts w:ascii="Calibri" w:eastAsia="Times New Roman" w:hAnsi="Calibri"/>
                <w:color w:val="000000"/>
                <w:kern w:val="0"/>
                <w:sz w:val="22"/>
                <w:lang w:eastAsia="en-US"/>
              </w:rPr>
            </w:pPr>
            <w:ins w:id="8241" w:author="sanjai" w:date="2020-04-09T11:33:00Z">
              <w:del w:id="8242" w:author="sanjai" w:date="2020-04-09T11:46:00Z">
                <w:r w:rsidRPr="00BA2E52" w:rsidDel="00CD281B">
                  <w:rPr>
                    <w:rFonts w:ascii="Calibri" w:eastAsia="Times New Roman" w:hAnsi="Calibri"/>
                    <w:color w:val="000000"/>
                    <w:kern w:val="0"/>
                    <w:sz w:val="22"/>
                    <w:lang w:eastAsia="en-US"/>
                  </w:rPr>
                  <w:delText>(PSEUDO)gather_0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243"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44" w:author="sanjai" w:date="2020-04-09T11:33:00Z"/>
                <w:del w:id="8245" w:author="sanjai" w:date="2020-04-09T11:46:00Z"/>
                <w:rFonts w:ascii="Calibri" w:eastAsia="Times New Roman" w:hAnsi="Calibri"/>
                <w:color w:val="000000"/>
                <w:kern w:val="0"/>
                <w:sz w:val="22"/>
                <w:lang w:eastAsia="en-US"/>
              </w:rPr>
            </w:pPr>
            <w:ins w:id="8246" w:author="sanjai" w:date="2020-04-09T11:33:00Z">
              <w:del w:id="8247"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248"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49" w:author="sanjai" w:date="2020-04-09T11:33:00Z"/>
                <w:del w:id="8250" w:author="sanjai" w:date="2020-04-09T11:46:00Z"/>
                <w:rFonts w:ascii="Calibri" w:eastAsia="Times New Roman" w:hAnsi="Calibri"/>
                <w:color w:val="000000"/>
                <w:kern w:val="0"/>
                <w:sz w:val="22"/>
                <w:lang w:eastAsia="en-US"/>
              </w:rPr>
            </w:pPr>
            <w:ins w:id="8251" w:author="sanjai" w:date="2020-04-09T11:33:00Z">
              <w:del w:id="8252"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8253"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54" w:author="sanjai" w:date="2020-04-09T11:33:00Z"/>
                <w:del w:id="8255" w:author="sanjai" w:date="2020-04-09T11:46:00Z"/>
                <w:rFonts w:ascii="Calibri" w:eastAsia="Times New Roman" w:hAnsi="Calibri"/>
                <w:color w:val="000000"/>
                <w:kern w:val="0"/>
                <w:sz w:val="22"/>
                <w:lang w:eastAsia="en-US"/>
              </w:rPr>
            </w:pPr>
            <w:ins w:id="8256" w:author="sanjai" w:date="2020-04-09T11:33:00Z">
              <w:del w:id="8257"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258"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59" w:author="sanjai" w:date="2020-04-09T11:33:00Z"/>
                <w:del w:id="8260" w:author="sanjai" w:date="2020-04-09T11:46:00Z"/>
                <w:rFonts w:ascii="Calibri" w:eastAsia="Times New Roman" w:hAnsi="Calibri"/>
                <w:color w:val="000000"/>
                <w:kern w:val="0"/>
                <w:sz w:val="22"/>
                <w:lang w:eastAsia="en-US"/>
              </w:rPr>
            </w:pPr>
            <w:ins w:id="8261" w:author="sanjai" w:date="2020-04-09T11:33:00Z">
              <w:del w:id="8262" w:author="sanjai" w:date="2020-04-09T11:46:00Z">
                <w:r w:rsidRPr="00BA2E52" w:rsidDel="00CD281B">
                  <w:rPr>
                    <w:rFonts w:ascii="Calibri" w:eastAsia="Times New Roman" w:hAnsi="Calibri"/>
                    <w:color w:val="000000"/>
                    <w:kern w:val="0"/>
                    <w:sz w:val="22"/>
                    <w:lang w:eastAsia="en-US"/>
                  </w:rPr>
                  <w:delText>ve1</w:delText>
                </w:r>
              </w:del>
            </w:ins>
          </w:p>
        </w:tc>
        <w:tc>
          <w:tcPr>
            <w:tcW w:w="394" w:type="dxa"/>
            <w:tcBorders>
              <w:top w:val="nil"/>
              <w:left w:val="nil"/>
              <w:bottom w:val="single" w:sz="4" w:space="0" w:color="auto"/>
              <w:right w:val="single" w:sz="4" w:space="0" w:color="auto"/>
            </w:tcBorders>
            <w:shd w:val="clear" w:color="000000" w:fill="ED7D31"/>
            <w:noWrap/>
            <w:vAlign w:val="center"/>
            <w:tcPrChange w:id="8263" w:author="sanjai" w:date="2020-04-09T11:47:00Z">
              <w:tcPr>
                <w:tcW w:w="975"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264" w:author="sanjai" w:date="2020-04-09T11:33:00Z"/>
                <w:del w:id="8265" w:author="sanjai" w:date="2020-04-09T11:46:00Z"/>
                <w:rFonts w:ascii="Calibri" w:eastAsia="Times New Roman" w:hAnsi="Calibri"/>
                <w:color w:val="000000"/>
                <w:kern w:val="0"/>
                <w:sz w:val="22"/>
                <w:lang w:eastAsia="en-US"/>
              </w:rPr>
            </w:pPr>
            <w:ins w:id="8266" w:author="sanjai" w:date="2020-04-09T11:33:00Z">
              <w:del w:id="8267" w:author="sanjai" w:date="2020-04-09T11:46:00Z">
                <w:r w:rsidRPr="00BA2E52" w:rsidDel="00CD281B">
                  <w:rPr>
                    <w:rFonts w:ascii="Calibri" w:eastAsia="Times New Roman" w:hAnsi="Calibri"/>
                    <w:color w:val="000000"/>
                    <w:kern w:val="0"/>
                    <w:sz w:val="22"/>
                    <w:lang w:eastAsia="en-US"/>
                  </w:rPr>
                  <w:delText>ve2</w:delText>
                </w:r>
              </w:del>
            </w:ins>
          </w:p>
        </w:tc>
        <w:tc>
          <w:tcPr>
            <w:tcW w:w="374" w:type="dxa"/>
            <w:tcBorders>
              <w:top w:val="nil"/>
              <w:left w:val="nil"/>
              <w:bottom w:val="single" w:sz="4" w:space="0" w:color="auto"/>
              <w:right w:val="single" w:sz="4" w:space="0" w:color="auto"/>
            </w:tcBorders>
            <w:shd w:val="clear" w:color="000000" w:fill="ED7D31"/>
            <w:noWrap/>
            <w:vAlign w:val="center"/>
            <w:tcPrChange w:id="8268" w:author="sanjai" w:date="2020-04-09T11:47:00Z">
              <w:tcPr>
                <w:tcW w:w="89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269" w:author="sanjai" w:date="2020-04-09T11:33:00Z"/>
                <w:del w:id="8270" w:author="sanjai" w:date="2020-04-09T11:46:00Z"/>
                <w:rFonts w:ascii="Calibri" w:eastAsia="Times New Roman" w:hAnsi="Calibri"/>
                <w:kern w:val="0"/>
                <w:sz w:val="22"/>
                <w:lang w:eastAsia="en-US"/>
              </w:rPr>
            </w:pPr>
            <w:ins w:id="8271" w:author="sanjai" w:date="2020-04-09T11:33:00Z">
              <w:del w:id="8272" w:author="sanjai" w:date="2020-04-09T11:46:00Z">
                <w:r w:rsidRPr="00BA2E52" w:rsidDel="00CD281B">
                  <w:rPr>
                    <w:rFonts w:ascii="Calibri" w:eastAsia="Times New Roman" w:hAnsi="Calibri"/>
                    <w:kern w:val="0"/>
                    <w:sz w:val="22"/>
                    <w:lang w:eastAsia="en-US"/>
                  </w:rPr>
                  <w:delText>ve3</w:delText>
                </w:r>
              </w:del>
            </w:ins>
          </w:p>
        </w:tc>
        <w:tc>
          <w:tcPr>
            <w:tcW w:w="337" w:type="dxa"/>
            <w:tcBorders>
              <w:top w:val="nil"/>
              <w:left w:val="nil"/>
              <w:bottom w:val="single" w:sz="4" w:space="0" w:color="auto"/>
              <w:right w:val="single" w:sz="4" w:space="0" w:color="auto"/>
            </w:tcBorders>
            <w:shd w:val="clear" w:color="auto" w:fill="auto"/>
            <w:noWrap/>
            <w:vAlign w:val="center"/>
            <w:tcPrChange w:id="8273" w:author="sanjai" w:date="2020-04-09T11:47:00Z">
              <w:tcPr>
                <w:tcW w:w="73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274" w:author="sanjai" w:date="2020-04-09T11:33:00Z"/>
                <w:del w:id="8275" w:author="sanjai" w:date="2020-04-09T11:46:00Z"/>
                <w:rFonts w:ascii="Calibri" w:eastAsia="Times New Roman" w:hAnsi="Calibri"/>
                <w:color w:val="000000"/>
                <w:kern w:val="0"/>
                <w:sz w:val="22"/>
                <w:lang w:eastAsia="en-US"/>
              </w:rPr>
            </w:pPr>
            <w:ins w:id="8276" w:author="sanjai" w:date="2020-04-09T11:33:00Z">
              <w:del w:id="8277"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nil"/>
              <w:right w:val="nil"/>
            </w:tcBorders>
            <w:shd w:val="clear" w:color="auto" w:fill="auto"/>
            <w:noWrap/>
            <w:vAlign w:val="bottom"/>
            <w:tcPrChange w:id="8278"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279" w:author="sanjai" w:date="2020-04-09T11:33:00Z"/>
                <w:del w:id="8280" w:author="sanjai" w:date="2020-04-09T11:46:00Z"/>
                <w:rFonts w:ascii="Calibri" w:eastAsia="Times New Roman" w:hAnsi="Calibri"/>
                <w:color w:val="000000"/>
                <w:kern w:val="0"/>
                <w:sz w:val="22"/>
                <w:lang w:eastAsia="en-US"/>
              </w:rPr>
            </w:pPr>
          </w:p>
        </w:tc>
        <w:tc>
          <w:tcPr>
            <w:tcW w:w="309" w:type="dxa"/>
            <w:tcBorders>
              <w:top w:val="nil"/>
              <w:left w:val="nil"/>
              <w:bottom w:val="nil"/>
              <w:right w:val="nil"/>
            </w:tcBorders>
            <w:shd w:val="clear" w:color="auto" w:fill="auto"/>
            <w:noWrap/>
            <w:vAlign w:val="bottom"/>
            <w:tcPrChange w:id="8281"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82" w:author="sanjai" w:date="2020-04-09T11:33:00Z"/>
                <w:del w:id="8283"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284"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85" w:author="sanjai" w:date="2020-04-09T11:33:00Z"/>
                <w:del w:id="828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8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88" w:author="sanjai" w:date="2020-04-09T11:33:00Z"/>
                <w:del w:id="828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9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91" w:author="sanjai" w:date="2020-04-09T11:33:00Z"/>
                <w:del w:id="829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9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94" w:author="sanjai" w:date="2020-04-09T11:33:00Z"/>
                <w:del w:id="829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29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297" w:author="sanjai" w:date="2020-04-09T11:33:00Z"/>
                <w:del w:id="8298"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299" w:author="sanjai" w:date="2020-04-09T11:47:00Z">
            <w:tblPrEx>
              <w:tblW w:w="23891" w:type="dxa"/>
            </w:tblPrEx>
          </w:tblPrExChange>
        </w:tblPrEx>
        <w:trPr>
          <w:trHeight w:val="287"/>
          <w:ins w:id="8300" w:author="sanjai" w:date="2020-04-09T11:33:00Z"/>
          <w:del w:id="8301" w:author="sanjai" w:date="2020-04-09T11:46:00Z"/>
          <w:trPrChange w:id="8302"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303"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304" w:author="sanjai" w:date="2020-04-09T11:33:00Z"/>
                <w:del w:id="8305" w:author="sanjai" w:date="2020-04-09T11:46:00Z"/>
                <w:rFonts w:ascii="Calibri" w:eastAsia="Times New Roman" w:hAnsi="Calibri"/>
                <w:color w:val="000000"/>
                <w:kern w:val="0"/>
                <w:sz w:val="22"/>
                <w:lang w:eastAsia="en-US"/>
              </w:rPr>
            </w:pPr>
            <w:ins w:id="8306" w:author="sanjai" w:date="2020-04-09T11:33:00Z">
              <w:del w:id="8307" w:author="sanjai" w:date="2020-04-09T11:46:00Z">
                <w:r w:rsidRPr="00BA2E52" w:rsidDel="00CD281B">
                  <w:rPr>
                    <w:rFonts w:ascii="Calibri" w:eastAsia="Times New Roman" w:hAnsi="Calibri"/>
                    <w:color w:val="000000"/>
                    <w:kern w:val="0"/>
                    <w:sz w:val="22"/>
                    <w:lang w:eastAsia="en-US"/>
                  </w:rPr>
                  <w:delText>compress_1</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308"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09" w:author="sanjai" w:date="2020-04-09T11:33:00Z"/>
                <w:del w:id="8310" w:author="sanjai" w:date="2020-04-09T11:46:00Z"/>
                <w:rFonts w:ascii="Calibri" w:eastAsia="Times New Roman" w:hAnsi="Calibri"/>
                <w:color w:val="000000"/>
                <w:kern w:val="0"/>
                <w:sz w:val="22"/>
                <w:lang w:eastAsia="en-US"/>
              </w:rPr>
            </w:pPr>
            <w:ins w:id="8311" w:author="sanjai" w:date="2020-04-09T11:33:00Z">
              <w:del w:id="8312"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313"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14" w:author="sanjai" w:date="2020-04-09T11:33:00Z"/>
                <w:del w:id="8315" w:author="sanjai" w:date="2020-04-09T11:46:00Z"/>
                <w:rFonts w:ascii="Calibri" w:eastAsia="Times New Roman" w:hAnsi="Calibri"/>
                <w:color w:val="000000"/>
                <w:kern w:val="0"/>
                <w:sz w:val="22"/>
                <w:lang w:eastAsia="en-US"/>
              </w:rPr>
            </w:pPr>
            <w:ins w:id="8316" w:author="sanjai" w:date="2020-04-09T11:33:00Z">
              <w:del w:id="8317" w:author="sanjai" w:date="2020-04-09T11:46:00Z">
                <w:r w:rsidRPr="00BA2E52" w:rsidDel="00CD281B">
                  <w:rPr>
                    <w:rFonts w:ascii="Calibri" w:eastAsia="Times New Roman" w:hAnsi="Calibri"/>
                    <w:color w:val="000000"/>
                    <w:kern w:val="0"/>
                    <w:sz w:val="22"/>
                    <w:lang w:eastAsia="en-US"/>
                  </w:rPr>
                  <w:delText>preshift</w:delText>
                </w:r>
              </w:del>
            </w:ins>
          </w:p>
        </w:tc>
        <w:tc>
          <w:tcPr>
            <w:tcW w:w="528" w:type="dxa"/>
            <w:tcBorders>
              <w:top w:val="nil"/>
              <w:left w:val="nil"/>
              <w:bottom w:val="single" w:sz="4" w:space="0" w:color="auto"/>
              <w:right w:val="single" w:sz="4" w:space="0" w:color="auto"/>
            </w:tcBorders>
            <w:shd w:val="clear" w:color="auto" w:fill="auto"/>
            <w:noWrap/>
            <w:vAlign w:val="center"/>
            <w:tcPrChange w:id="8318"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19" w:author="sanjai" w:date="2020-04-09T11:33:00Z"/>
                <w:del w:id="8320" w:author="sanjai" w:date="2020-04-09T11:46:00Z"/>
                <w:rFonts w:ascii="Calibri" w:eastAsia="Times New Roman" w:hAnsi="Calibri"/>
                <w:color w:val="000000"/>
                <w:kern w:val="0"/>
                <w:sz w:val="22"/>
                <w:lang w:eastAsia="en-US"/>
              </w:rPr>
            </w:pPr>
            <w:ins w:id="8321" w:author="sanjai" w:date="2020-04-09T11:33:00Z">
              <w:del w:id="8322" w:author="sanjai" w:date="2020-04-09T11:46:00Z">
                <w:r w:rsidRPr="00BA2E52" w:rsidDel="00CD281B">
                  <w:rPr>
                    <w:rFonts w:ascii="Calibri" w:eastAsia="Times New Roman" w:hAnsi="Calibri"/>
                    <w:color w:val="000000"/>
                    <w:kern w:val="0"/>
                    <w:sz w:val="22"/>
                    <w:lang w:eastAsia="en-US"/>
                  </w:rPr>
                  <w:delText>v2</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323"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24" w:author="sanjai" w:date="2020-04-09T11:33:00Z"/>
                <w:del w:id="8325" w:author="sanjai" w:date="2020-04-09T11:46:00Z"/>
                <w:rFonts w:ascii="Calibri" w:eastAsia="Times New Roman" w:hAnsi="Calibri"/>
                <w:color w:val="000000"/>
                <w:kern w:val="0"/>
                <w:sz w:val="22"/>
                <w:lang w:eastAsia="en-US"/>
              </w:rPr>
            </w:pPr>
            <w:ins w:id="8326" w:author="sanjai" w:date="2020-04-09T11:33:00Z">
              <w:del w:id="8327" w:author="sanjai" w:date="2020-04-09T11:46:00Z">
                <w:r w:rsidRPr="00BA2E52" w:rsidDel="00CD281B">
                  <w:rPr>
                    <w:rFonts w:ascii="Calibri" w:eastAsia="Times New Roman" w:hAnsi="Calibri"/>
                    <w:color w:val="000000"/>
                    <w:kern w:val="0"/>
                    <w:sz w:val="22"/>
                    <w:lang w:eastAsia="en-US"/>
                  </w:rPr>
                  <w:delText>ve1c</w:delText>
                </w:r>
              </w:del>
            </w:ins>
          </w:p>
        </w:tc>
        <w:tc>
          <w:tcPr>
            <w:tcW w:w="394" w:type="dxa"/>
            <w:tcBorders>
              <w:top w:val="nil"/>
              <w:left w:val="nil"/>
              <w:bottom w:val="single" w:sz="4" w:space="0" w:color="auto"/>
              <w:right w:val="single" w:sz="4" w:space="0" w:color="auto"/>
            </w:tcBorders>
            <w:shd w:val="clear" w:color="auto" w:fill="auto"/>
            <w:noWrap/>
            <w:vAlign w:val="center"/>
            <w:tcPrChange w:id="8328"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29" w:author="sanjai" w:date="2020-04-09T11:33:00Z"/>
                <w:del w:id="8330" w:author="sanjai" w:date="2020-04-09T11:46:00Z"/>
                <w:rFonts w:ascii="Calibri" w:eastAsia="Times New Roman" w:hAnsi="Calibri"/>
                <w:color w:val="000000"/>
                <w:kern w:val="0"/>
                <w:sz w:val="22"/>
                <w:lang w:eastAsia="en-US"/>
              </w:rPr>
            </w:pPr>
            <w:ins w:id="8331" w:author="sanjai" w:date="2020-04-09T11:33:00Z">
              <w:del w:id="8332" w:author="sanjai" w:date="2020-04-09T11:46:00Z">
                <w:r w:rsidRPr="00BA2E52" w:rsidDel="00CD281B">
                  <w:rPr>
                    <w:rFonts w:ascii="Calibri" w:eastAsia="Times New Roman" w:hAnsi="Calibri"/>
                    <w:color w:val="000000"/>
                    <w:kern w:val="0"/>
                    <w:sz w:val="22"/>
                    <w:lang w:eastAsia="en-US"/>
                  </w:rPr>
                  <w:delText>ve2c</w:delText>
                </w:r>
              </w:del>
            </w:ins>
          </w:p>
        </w:tc>
        <w:tc>
          <w:tcPr>
            <w:tcW w:w="374" w:type="dxa"/>
            <w:tcBorders>
              <w:top w:val="nil"/>
              <w:left w:val="nil"/>
              <w:bottom w:val="single" w:sz="4" w:space="0" w:color="auto"/>
              <w:right w:val="single" w:sz="4" w:space="0" w:color="auto"/>
            </w:tcBorders>
            <w:shd w:val="clear" w:color="auto" w:fill="auto"/>
            <w:noWrap/>
            <w:vAlign w:val="center"/>
            <w:tcPrChange w:id="8333"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34" w:author="sanjai" w:date="2020-04-09T11:33:00Z"/>
                <w:del w:id="8335" w:author="sanjai" w:date="2020-04-09T11:46:00Z"/>
                <w:rFonts w:ascii="Calibri" w:eastAsia="Times New Roman" w:hAnsi="Calibri"/>
                <w:color w:val="000000"/>
                <w:kern w:val="0"/>
                <w:sz w:val="22"/>
                <w:lang w:eastAsia="en-US"/>
              </w:rPr>
            </w:pPr>
            <w:ins w:id="8336" w:author="sanjai" w:date="2020-04-09T11:33:00Z">
              <w:del w:id="8337" w:author="sanjai" w:date="2020-04-09T11:46:00Z">
                <w:r w:rsidRPr="00BA2E52" w:rsidDel="00CD281B">
                  <w:rPr>
                    <w:rFonts w:ascii="Calibri" w:eastAsia="Times New Roman" w:hAnsi="Calibri"/>
                    <w:color w:val="000000"/>
                    <w:kern w:val="0"/>
                    <w:sz w:val="22"/>
                    <w:lang w:eastAsia="en-US"/>
                  </w:rPr>
                  <w:delText> </w:delText>
                </w:r>
              </w:del>
            </w:ins>
          </w:p>
        </w:tc>
        <w:tc>
          <w:tcPr>
            <w:tcW w:w="337" w:type="dxa"/>
            <w:tcBorders>
              <w:top w:val="nil"/>
              <w:left w:val="nil"/>
              <w:bottom w:val="single" w:sz="4" w:space="0" w:color="auto"/>
              <w:right w:val="single" w:sz="4" w:space="0" w:color="auto"/>
            </w:tcBorders>
            <w:shd w:val="clear" w:color="auto" w:fill="auto"/>
            <w:noWrap/>
            <w:vAlign w:val="bottom"/>
            <w:tcPrChange w:id="8338" w:author="sanjai" w:date="2020-04-09T11:47:00Z">
              <w:tcPr>
                <w:tcW w:w="731"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8339" w:author="sanjai" w:date="2020-04-09T11:33:00Z"/>
                <w:del w:id="8340" w:author="sanjai" w:date="2020-04-09T11:46:00Z"/>
                <w:rFonts w:ascii="Calibri" w:eastAsia="Times New Roman" w:hAnsi="Calibri"/>
                <w:color w:val="000000"/>
                <w:kern w:val="0"/>
                <w:sz w:val="22"/>
                <w:lang w:eastAsia="en-US"/>
              </w:rPr>
            </w:pPr>
            <w:ins w:id="8341" w:author="sanjai" w:date="2020-04-09T11:33:00Z">
              <w:del w:id="8342"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nil"/>
              <w:right w:val="nil"/>
            </w:tcBorders>
            <w:shd w:val="clear" w:color="auto" w:fill="auto"/>
            <w:noWrap/>
            <w:vAlign w:val="bottom"/>
            <w:tcPrChange w:id="8343"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44" w:author="sanjai" w:date="2020-04-09T11:33:00Z"/>
                <w:del w:id="8345" w:author="sanjai" w:date="2020-04-09T11:46:00Z"/>
                <w:rFonts w:ascii="Calibri" w:eastAsia="Times New Roman" w:hAnsi="Calibri"/>
                <w:color w:val="000000"/>
                <w:kern w:val="0"/>
                <w:sz w:val="22"/>
                <w:lang w:eastAsia="en-US"/>
              </w:rPr>
            </w:pPr>
          </w:p>
        </w:tc>
        <w:tc>
          <w:tcPr>
            <w:tcW w:w="309" w:type="dxa"/>
            <w:tcBorders>
              <w:top w:val="nil"/>
              <w:left w:val="nil"/>
              <w:bottom w:val="nil"/>
              <w:right w:val="nil"/>
            </w:tcBorders>
            <w:shd w:val="clear" w:color="auto" w:fill="auto"/>
            <w:noWrap/>
            <w:vAlign w:val="bottom"/>
            <w:tcPrChange w:id="8346"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47" w:author="sanjai" w:date="2020-04-09T11:33:00Z"/>
                <w:del w:id="8348"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349"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50" w:author="sanjai" w:date="2020-04-09T11:33:00Z"/>
                <w:del w:id="835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35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53" w:author="sanjai" w:date="2020-04-09T11:33:00Z"/>
                <w:del w:id="835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35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56" w:author="sanjai" w:date="2020-04-09T11:33:00Z"/>
                <w:del w:id="835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35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59" w:author="sanjai" w:date="2020-04-09T11:33:00Z"/>
                <w:del w:id="836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36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362" w:author="sanjai" w:date="2020-04-09T11:33:00Z"/>
                <w:del w:id="8363"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364" w:author="sanjai" w:date="2020-04-09T11:47:00Z">
            <w:tblPrEx>
              <w:tblW w:w="23891" w:type="dxa"/>
            </w:tblPrEx>
          </w:tblPrExChange>
        </w:tblPrEx>
        <w:trPr>
          <w:trHeight w:val="287"/>
          <w:ins w:id="8365" w:author="sanjai" w:date="2020-04-09T11:33:00Z"/>
          <w:del w:id="8366" w:author="sanjai" w:date="2020-04-09T11:46:00Z"/>
          <w:trPrChange w:id="8367"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8368"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8369" w:author="sanjai" w:date="2020-04-09T11:33:00Z"/>
                <w:del w:id="8370" w:author="sanjai" w:date="2020-04-09T11:46:00Z"/>
                <w:rFonts w:ascii="Calibri" w:eastAsia="Times New Roman" w:hAnsi="Calibri"/>
                <w:color w:val="000000"/>
                <w:kern w:val="0"/>
                <w:sz w:val="22"/>
                <w:lang w:eastAsia="en-US"/>
              </w:rPr>
            </w:pPr>
            <w:ins w:id="8371" w:author="sanjai" w:date="2020-04-09T11:33:00Z">
              <w:del w:id="8372" w:author="sanjai" w:date="2020-04-09T11:46:00Z">
                <w:r w:rsidRPr="00BA2E52" w:rsidDel="00CD281B">
                  <w:rPr>
                    <w:rFonts w:ascii="Calibri" w:eastAsia="Times New Roman" w:hAnsi="Calibri"/>
                    <w:color w:val="000000"/>
                    <w:kern w:val="0"/>
                    <w:sz w:val="22"/>
                    <w:lang w:eastAsia="en-US"/>
                  </w:rPr>
                  <w:delText>(PSEUDO)gather_1</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373"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74" w:author="sanjai" w:date="2020-04-09T11:33:00Z"/>
                <w:del w:id="8375" w:author="sanjai" w:date="2020-04-09T11:46:00Z"/>
                <w:rFonts w:ascii="Calibri" w:eastAsia="Times New Roman" w:hAnsi="Calibri"/>
                <w:color w:val="000000"/>
                <w:kern w:val="0"/>
                <w:sz w:val="22"/>
                <w:lang w:eastAsia="en-US"/>
              </w:rPr>
            </w:pPr>
            <w:ins w:id="8376" w:author="sanjai" w:date="2020-04-09T11:33:00Z">
              <w:del w:id="8377"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378"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79" w:author="sanjai" w:date="2020-04-09T11:33:00Z"/>
                <w:del w:id="8380" w:author="sanjai" w:date="2020-04-09T11:46:00Z"/>
                <w:rFonts w:ascii="Calibri" w:eastAsia="Times New Roman" w:hAnsi="Calibri"/>
                <w:color w:val="000000"/>
                <w:kern w:val="0"/>
                <w:sz w:val="22"/>
                <w:lang w:eastAsia="en-US"/>
              </w:rPr>
            </w:pPr>
            <w:ins w:id="8381" w:author="sanjai" w:date="2020-04-09T11:33:00Z">
              <w:del w:id="8382"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8383"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84" w:author="sanjai" w:date="2020-04-09T11:33:00Z"/>
                <w:del w:id="8385" w:author="sanjai" w:date="2020-04-09T11:46:00Z"/>
                <w:rFonts w:ascii="Calibri" w:eastAsia="Times New Roman" w:hAnsi="Calibri"/>
                <w:color w:val="000000"/>
                <w:kern w:val="0"/>
                <w:sz w:val="22"/>
                <w:lang w:eastAsia="en-US"/>
              </w:rPr>
            </w:pPr>
            <w:ins w:id="8386" w:author="sanjai" w:date="2020-04-09T11:33:00Z">
              <w:del w:id="8387"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388"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89" w:author="sanjai" w:date="2020-04-09T11:33:00Z"/>
                <w:del w:id="8390" w:author="sanjai" w:date="2020-04-09T11:46:00Z"/>
                <w:rFonts w:ascii="Calibri" w:eastAsia="Times New Roman" w:hAnsi="Calibri"/>
                <w:color w:val="000000"/>
                <w:kern w:val="0"/>
                <w:sz w:val="22"/>
                <w:lang w:eastAsia="en-US"/>
              </w:rPr>
            </w:pPr>
            <w:ins w:id="8391" w:author="sanjai" w:date="2020-04-09T11:33:00Z">
              <w:del w:id="8392" w:author="sanjai" w:date="2020-04-09T11:46:00Z">
                <w:r w:rsidRPr="00BA2E52" w:rsidDel="00CD281B">
                  <w:rPr>
                    <w:rFonts w:ascii="Calibri" w:eastAsia="Times New Roman" w:hAnsi="Calibri"/>
                    <w:color w:val="000000"/>
                    <w:kern w:val="0"/>
                    <w:sz w:val="22"/>
                    <w:lang w:eastAsia="en-US"/>
                  </w:rPr>
                  <w:delText> </w:delText>
                </w:r>
              </w:del>
            </w:ins>
          </w:p>
        </w:tc>
        <w:tc>
          <w:tcPr>
            <w:tcW w:w="394" w:type="dxa"/>
            <w:tcBorders>
              <w:top w:val="nil"/>
              <w:left w:val="nil"/>
              <w:bottom w:val="single" w:sz="4" w:space="0" w:color="auto"/>
              <w:right w:val="single" w:sz="4" w:space="0" w:color="auto"/>
            </w:tcBorders>
            <w:shd w:val="clear" w:color="auto" w:fill="auto"/>
            <w:noWrap/>
            <w:vAlign w:val="center"/>
            <w:tcPrChange w:id="8393"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394" w:author="sanjai" w:date="2020-04-09T11:33:00Z"/>
                <w:del w:id="8395" w:author="sanjai" w:date="2020-04-09T11:46:00Z"/>
                <w:rFonts w:ascii="Calibri" w:eastAsia="Times New Roman" w:hAnsi="Calibri"/>
                <w:color w:val="000000"/>
                <w:kern w:val="0"/>
                <w:sz w:val="22"/>
                <w:lang w:eastAsia="en-US"/>
              </w:rPr>
            </w:pPr>
            <w:ins w:id="8396" w:author="sanjai" w:date="2020-04-09T11:33:00Z">
              <w:del w:id="8397" w:author="sanjai" w:date="2020-04-09T11:46:00Z">
                <w:r w:rsidRPr="00BA2E52" w:rsidDel="00CD281B">
                  <w:rPr>
                    <w:rFonts w:ascii="Calibri" w:eastAsia="Times New Roman" w:hAnsi="Calibri"/>
                    <w:color w:val="000000"/>
                    <w:kern w:val="0"/>
                    <w:sz w:val="22"/>
                    <w:lang w:eastAsia="en-US"/>
                  </w:rPr>
                  <w:delText>ve1</w:delText>
                </w:r>
              </w:del>
            </w:ins>
          </w:p>
        </w:tc>
        <w:tc>
          <w:tcPr>
            <w:tcW w:w="374" w:type="dxa"/>
            <w:tcBorders>
              <w:top w:val="nil"/>
              <w:left w:val="nil"/>
              <w:bottom w:val="single" w:sz="4" w:space="0" w:color="auto"/>
              <w:right w:val="single" w:sz="4" w:space="0" w:color="auto"/>
            </w:tcBorders>
            <w:shd w:val="clear" w:color="000000" w:fill="ED7D31"/>
            <w:noWrap/>
            <w:vAlign w:val="center"/>
            <w:tcPrChange w:id="8398" w:author="sanjai" w:date="2020-04-09T11:47:00Z">
              <w:tcPr>
                <w:tcW w:w="89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399" w:author="sanjai" w:date="2020-04-09T11:33:00Z"/>
                <w:del w:id="8400" w:author="sanjai" w:date="2020-04-09T11:46:00Z"/>
                <w:rFonts w:ascii="Calibri" w:eastAsia="Times New Roman" w:hAnsi="Calibri"/>
                <w:color w:val="000000"/>
                <w:kern w:val="0"/>
                <w:sz w:val="22"/>
                <w:lang w:eastAsia="en-US"/>
              </w:rPr>
            </w:pPr>
            <w:ins w:id="8401" w:author="sanjai" w:date="2020-04-09T11:33:00Z">
              <w:del w:id="8402" w:author="sanjai" w:date="2020-04-09T11:46:00Z">
                <w:r w:rsidRPr="00BA2E52" w:rsidDel="00CD281B">
                  <w:rPr>
                    <w:rFonts w:ascii="Calibri" w:eastAsia="Times New Roman" w:hAnsi="Calibri"/>
                    <w:color w:val="000000"/>
                    <w:kern w:val="0"/>
                    <w:sz w:val="22"/>
                    <w:lang w:eastAsia="en-US"/>
                  </w:rPr>
                  <w:delText>ve2</w:delText>
                </w:r>
              </w:del>
            </w:ins>
          </w:p>
        </w:tc>
        <w:tc>
          <w:tcPr>
            <w:tcW w:w="337" w:type="dxa"/>
            <w:tcBorders>
              <w:top w:val="nil"/>
              <w:left w:val="nil"/>
              <w:bottom w:val="single" w:sz="4" w:space="0" w:color="auto"/>
              <w:right w:val="single" w:sz="4" w:space="0" w:color="auto"/>
            </w:tcBorders>
            <w:shd w:val="clear" w:color="000000" w:fill="ED7D31"/>
            <w:noWrap/>
            <w:vAlign w:val="center"/>
            <w:tcPrChange w:id="8403" w:author="sanjai" w:date="2020-04-09T11:47:00Z">
              <w:tcPr>
                <w:tcW w:w="73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404" w:author="sanjai" w:date="2020-04-09T11:33:00Z"/>
                <w:del w:id="8405" w:author="sanjai" w:date="2020-04-09T11:46:00Z"/>
                <w:rFonts w:ascii="Calibri" w:eastAsia="Times New Roman" w:hAnsi="Calibri"/>
                <w:color w:val="000000"/>
                <w:kern w:val="0"/>
                <w:sz w:val="22"/>
                <w:lang w:eastAsia="en-US"/>
              </w:rPr>
            </w:pPr>
            <w:ins w:id="8406" w:author="sanjai" w:date="2020-04-09T11:33:00Z">
              <w:del w:id="8407" w:author="sanjai" w:date="2020-04-09T11:46:00Z">
                <w:r w:rsidRPr="00BA2E52" w:rsidDel="00CD281B">
                  <w:rPr>
                    <w:rFonts w:ascii="Calibri" w:eastAsia="Times New Roman" w:hAnsi="Calibri"/>
                    <w:color w:val="000000"/>
                    <w:kern w:val="0"/>
                    <w:sz w:val="22"/>
                    <w:lang w:eastAsia="en-US"/>
                  </w:rPr>
                  <w:delText>ve3</w:delText>
                </w:r>
              </w:del>
            </w:ins>
          </w:p>
        </w:tc>
        <w:tc>
          <w:tcPr>
            <w:tcW w:w="328" w:type="dxa"/>
            <w:tcBorders>
              <w:top w:val="nil"/>
              <w:left w:val="nil"/>
              <w:bottom w:val="nil"/>
              <w:right w:val="nil"/>
            </w:tcBorders>
            <w:shd w:val="clear" w:color="auto" w:fill="auto"/>
            <w:noWrap/>
            <w:vAlign w:val="bottom"/>
            <w:tcPrChange w:id="8408"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409" w:author="sanjai" w:date="2020-04-09T11:33:00Z"/>
                <w:del w:id="8410" w:author="sanjai" w:date="2020-04-09T11:46:00Z"/>
                <w:rFonts w:ascii="Calibri" w:eastAsia="Times New Roman" w:hAnsi="Calibri"/>
                <w:color w:val="000000"/>
                <w:kern w:val="0"/>
                <w:sz w:val="22"/>
                <w:lang w:eastAsia="en-US"/>
              </w:rPr>
            </w:pPr>
          </w:p>
        </w:tc>
        <w:tc>
          <w:tcPr>
            <w:tcW w:w="309" w:type="dxa"/>
            <w:tcBorders>
              <w:top w:val="nil"/>
              <w:left w:val="nil"/>
              <w:bottom w:val="nil"/>
              <w:right w:val="nil"/>
            </w:tcBorders>
            <w:shd w:val="clear" w:color="auto" w:fill="auto"/>
            <w:noWrap/>
            <w:vAlign w:val="bottom"/>
            <w:tcPrChange w:id="8411"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12" w:author="sanjai" w:date="2020-04-09T11:33:00Z"/>
                <w:del w:id="8413"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414"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15" w:author="sanjai" w:date="2020-04-09T11:33:00Z"/>
                <w:del w:id="841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1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18" w:author="sanjai" w:date="2020-04-09T11:33:00Z"/>
                <w:del w:id="841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2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21" w:author="sanjai" w:date="2020-04-09T11:33:00Z"/>
                <w:del w:id="842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2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24" w:author="sanjai" w:date="2020-04-09T11:33:00Z"/>
                <w:del w:id="842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2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27" w:author="sanjai" w:date="2020-04-09T11:33:00Z"/>
                <w:del w:id="8428"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429" w:author="sanjai" w:date="2020-04-09T11:47:00Z">
            <w:tblPrEx>
              <w:tblW w:w="23891" w:type="dxa"/>
            </w:tblPrEx>
          </w:tblPrExChange>
        </w:tblPrEx>
        <w:trPr>
          <w:trHeight w:val="287"/>
          <w:ins w:id="8430" w:author="sanjai" w:date="2020-04-09T11:33:00Z"/>
          <w:del w:id="8431" w:author="sanjai" w:date="2020-04-09T11:46:00Z"/>
          <w:trPrChange w:id="8432"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8433"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34" w:author="sanjai" w:date="2020-04-09T11:33:00Z"/>
                <w:del w:id="8435" w:author="sanjai" w:date="2020-04-09T11:46:00Z"/>
                <w:rFonts w:ascii="Times New Roman" w:eastAsia="Times New Roman" w:hAnsi="Times New Roman" w:cs="Times New Roman"/>
                <w:kern w:val="0"/>
                <w:sz w:val="20"/>
                <w:szCs w:val="20"/>
                <w:lang w:eastAsia="en-US"/>
              </w:rPr>
            </w:pPr>
          </w:p>
        </w:tc>
        <w:tc>
          <w:tcPr>
            <w:tcW w:w="544" w:type="dxa"/>
            <w:gridSpan w:val="2"/>
            <w:tcBorders>
              <w:top w:val="nil"/>
              <w:left w:val="nil"/>
              <w:bottom w:val="nil"/>
              <w:right w:val="nil"/>
            </w:tcBorders>
            <w:shd w:val="clear" w:color="auto" w:fill="auto"/>
            <w:noWrap/>
            <w:vAlign w:val="bottom"/>
            <w:tcPrChange w:id="8436"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37" w:author="sanjai" w:date="2020-04-09T11:33:00Z"/>
                <w:del w:id="8438" w:author="sanjai" w:date="2020-04-09T11:46:00Z"/>
                <w:rFonts w:ascii="Times New Roman" w:eastAsia="Times New Roman" w:hAnsi="Times New Roman" w:cs="Times New Roman"/>
                <w:kern w:val="0"/>
                <w:sz w:val="20"/>
                <w:szCs w:val="20"/>
                <w:lang w:eastAsia="en-US"/>
              </w:rPr>
            </w:pPr>
          </w:p>
        </w:tc>
        <w:tc>
          <w:tcPr>
            <w:tcW w:w="4713" w:type="dxa"/>
            <w:gridSpan w:val="12"/>
            <w:tcBorders>
              <w:top w:val="nil"/>
              <w:left w:val="nil"/>
              <w:bottom w:val="nil"/>
              <w:right w:val="nil"/>
            </w:tcBorders>
            <w:shd w:val="clear" w:color="auto" w:fill="auto"/>
            <w:noWrap/>
            <w:vAlign w:val="bottom"/>
            <w:tcPrChange w:id="8439"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40" w:author="sanjai" w:date="2020-04-09T11:33:00Z"/>
                <w:del w:id="8441"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8442"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43" w:author="sanjai" w:date="2020-04-09T11:33:00Z"/>
                <w:del w:id="8444"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8445"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46" w:author="sanjai" w:date="2020-04-09T11:33:00Z"/>
                <w:del w:id="8447"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8448"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49" w:author="sanjai" w:date="2020-04-09T11:33:00Z"/>
                <w:del w:id="8450"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8451"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52" w:author="sanjai" w:date="2020-04-09T11:33:00Z"/>
                <w:del w:id="8453"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8454"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55" w:author="sanjai" w:date="2020-04-09T11:33:00Z"/>
                <w:del w:id="8456"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8457"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58" w:author="sanjai" w:date="2020-04-09T11:33:00Z"/>
                <w:del w:id="8459"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8460"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61" w:author="sanjai" w:date="2020-04-09T11:33:00Z"/>
                <w:del w:id="8462"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463"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64" w:author="sanjai" w:date="2020-04-09T11:33:00Z"/>
                <w:del w:id="846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6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67" w:author="sanjai" w:date="2020-04-09T11:33:00Z"/>
                <w:del w:id="846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6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70" w:author="sanjai" w:date="2020-04-09T11:33:00Z"/>
                <w:del w:id="847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7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73" w:author="sanjai" w:date="2020-04-09T11:33:00Z"/>
                <w:del w:id="847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47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76" w:author="sanjai" w:date="2020-04-09T11:33:00Z"/>
                <w:del w:id="8477"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478" w:author="sanjai" w:date="2020-04-09T11:47:00Z">
            <w:tblPrEx>
              <w:tblW w:w="23891" w:type="dxa"/>
            </w:tblPrEx>
          </w:tblPrExChange>
        </w:tblPrEx>
        <w:trPr>
          <w:trHeight w:val="287"/>
          <w:ins w:id="8479" w:author="sanjai" w:date="2020-04-09T11:33:00Z"/>
          <w:del w:id="8480" w:author="sanjai" w:date="2020-04-09T11:46:00Z"/>
          <w:trPrChange w:id="8481"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8482"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83" w:author="sanjai" w:date="2020-04-09T11:33:00Z"/>
                <w:del w:id="8484" w:author="sanjai" w:date="2020-04-09T11:46:00Z"/>
                <w:rFonts w:ascii="Calibri" w:eastAsia="Times New Roman" w:hAnsi="Calibri"/>
                <w:color w:val="000000"/>
                <w:kern w:val="0"/>
                <w:sz w:val="22"/>
                <w:lang w:eastAsia="en-US"/>
              </w:rPr>
            </w:pPr>
            <w:ins w:id="8485" w:author="sanjai" w:date="2020-04-09T11:33:00Z">
              <w:del w:id="8486" w:author="sanjai" w:date="2020-04-09T11:46:00Z">
                <w:r w:rsidRPr="00BA2E52" w:rsidDel="00CD281B">
                  <w:rPr>
                    <w:rFonts w:ascii="Calibri" w:eastAsia="Times New Roman" w:hAnsi="Calibri"/>
                    <w:color w:val="000000"/>
                    <w:kern w:val="0"/>
                    <w:sz w:val="22"/>
                    <w:lang w:eastAsia="en-US"/>
                  </w:rPr>
                  <w:delText>lmul=4</w:delText>
                </w:r>
              </w:del>
            </w:ins>
          </w:p>
        </w:tc>
        <w:tc>
          <w:tcPr>
            <w:tcW w:w="544" w:type="dxa"/>
            <w:gridSpan w:val="2"/>
            <w:tcBorders>
              <w:top w:val="nil"/>
              <w:left w:val="nil"/>
              <w:bottom w:val="nil"/>
              <w:right w:val="nil"/>
            </w:tcBorders>
            <w:shd w:val="clear" w:color="auto" w:fill="auto"/>
            <w:noWrap/>
            <w:vAlign w:val="bottom"/>
            <w:tcPrChange w:id="8487"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88" w:author="sanjai" w:date="2020-04-09T11:33:00Z"/>
                <w:del w:id="8489" w:author="sanjai" w:date="2020-04-09T11:46:00Z"/>
                <w:rFonts w:ascii="Calibri" w:eastAsia="Times New Roman" w:hAnsi="Calibri"/>
                <w:color w:val="000000"/>
                <w:kern w:val="0"/>
                <w:sz w:val="22"/>
                <w:lang w:eastAsia="en-US"/>
              </w:rPr>
            </w:pPr>
          </w:p>
        </w:tc>
        <w:tc>
          <w:tcPr>
            <w:tcW w:w="4713" w:type="dxa"/>
            <w:gridSpan w:val="12"/>
            <w:tcBorders>
              <w:top w:val="nil"/>
              <w:left w:val="nil"/>
              <w:bottom w:val="nil"/>
              <w:right w:val="nil"/>
            </w:tcBorders>
            <w:shd w:val="clear" w:color="auto" w:fill="auto"/>
            <w:noWrap/>
            <w:vAlign w:val="bottom"/>
            <w:tcPrChange w:id="8490"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91" w:author="sanjai" w:date="2020-04-09T11:33:00Z"/>
                <w:del w:id="8492"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8493"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94" w:author="sanjai" w:date="2020-04-09T11:33:00Z"/>
                <w:del w:id="8495"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8496"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497" w:author="sanjai" w:date="2020-04-09T11:33:00Z"/>
                <w:del w:id="8498"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8499"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00" w:author="sanjai" w:date="2020-04-09T11:33:00Z"/>
                <w:del w:id="8501"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8502"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03" w:author="sanjai" w:date="2020-04-09T11:33:00Z"/>
                <w:del w:id="8504"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8505"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06" w:author="sanjai" w:date="2020-04-09T11:33:00Z"/>
                <w:del w:id="8507"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8508"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09" w:author="sanjai" w:date="2020-04-09T11:33:00Z"/>
                <w:del w:id="8510"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8511"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12" w:author="sanjai" w:date="2020-04-09T11:33:00Z"/>
                <w:del w:id="8513"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8514"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15" w:author="sanjai" w:date="2020-04-09T11:33:00Z"/>
                <w:del w:id="851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51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18" w:author="sanjai" w:date="2020-04-09T11:33:00Z"/>
                <w:del w:id="851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52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21" w:author="sanjai" w:date="2020-04-09T11:33:00Z"/>
                <w:del w:id="852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52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24" w:author="sanjai" w:date="2020-04-09T11:33:00Z"/>
                <w:del w:id="852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52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527" w:author="sanjai" w:date="2020-04-09T11:33:00Z"/>
                <w:del w:id="8528" w:author="sanjai" w:date="2020-04-09T11:46:00Z"/>
                <w:rFonts w:ascii="Times New Roman" w:eastAsia="Times New Roman" w:hAnsi="Times New Roman" w:cs="Times New Roman"/>
                <w:kern w:val="0"/>
                <w:sz w:val="20"/>
                <w:szCs w:val="20"/>
                <w:lang w:eastAsia="en-US"/>
              </w:rPr>
            </w:pPr>
          </w:p>
        </w:tc>
      </w:tr>
      <w:tr w:rsidR="00ED0FA2" w:rsidRPr="00BA2E52" w:rsidDel="00CD281B" w:rsidTr="00990532">
        <w:trPr>
          <w:trHeight w:val="287"/>
          <w:ins w:id="8529" w:author="sanjai" w:date="2020-04-09T11:33:00Z"/>
          <w:del w:id="8530" w:author="sanjai" w:date="2020-04-09T11:46:00Z"/>
        </w:trPr>
        <w:tc>
          <w:tcPr>
            <w:tcW w:w="778" w:type="dxa"/>
            <w:gridSpan w:val="2"/>
            <w:tcBorders>
              <w:top w:val="single" w:sz="4" w:space="0" w:color="auto"/>
              <w:left w:val="single" w:sz="4" w:space="0" w:color="auto"/>
              <w:bottom w:val="single" w:sz="4" w:space="0" w:color="auto"/>
              <w:right w:val="single" w:sz="4" w:space="0" w:color="auto"/>
            </w:tcBorders>
            <w:shd w:val="clear" w:color="000000" w:fill="A9D08E"/>
            <w:noWrap/>
            <w:vAlign w:val="center"/>
          </w:tcPr>
          <w:p w:rsidR="00BA2E52" w:rsidRPr="00BA2E52" w:rsidDel="00CD281B" w:rsidRDefault="00BA2E52" w:rsidP="00BA2E52">
            <w:pPr>
              <w:widowControl/>
              <w:snapToGrid/>
              <w:spacing w:line="240" w:lineRule="auto"/>
              <w:jc w:val="center"/>
              <w:rPr>
                <w:ins w:id="8531" w:author="sanjai" w:date="2020-04-09T11:33:00Z"/>
                <w:del w:id="8532" w:author="sanjai" w:date="2020-04-09T11:46:00Z"/>
                <w:rFonts w:ascii="Calibri" w:eastAsia="Times New Roman" w:hAnsi="Calibri"/>
                <w:color w:val="000000"/>
                <w:kern w:val="0"/>
                <w:sz w:val="22"/>
                <w:lang w:eastAsia="en-US"/>
              </w:rPr>
            </w:pPr>
            <w:ins w:id="8533" w:author="sanjai" w:date="2020-04-09T11:33:00Z">
              <w:del w:id="8534" w:author="sanjai" w:date="2020-04-09T11:46:00Z">
                <w:r w:rsidRPr="00BA2E52" w:rsidDel="00CD281B">
                  <w:rPr>
                    <w:rFonts w:ascii="Calibri" w:eastAsia="Times New Roman" w:hAnsi="Calibri"/>
                    <w:color w:val="000000"/>
                    <w:kern w:val="0"/>
                    <w:sz w:val="22"/>
                    <w:lang w:eastAsia="en-US"/>
                  </w:rPr>
                  <w:delText> </w:delText>
                </w:r>
              </w:del>
            </w:ins>
          </w:p>
        </w:tc>
        <w:tc>
          <w:tcPr>
            <w:tcW w:w="544" w:type="dxa"/>
            <w:gridSpan w:val="2"/>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35" w:author="sanjai" w:date="2020-04-09T11:33:00Z"/>
                <w:del w:id="8536" w:author="sanjai" w:date="2020-04-09T11:46:00Z"/>
                <w:rFonts w:ascii="Calibri" w:eastAsia="Times New Roman" w:hAnsi="Calibri"/>
                <w:color w:val="000000"/>
                <w:kern w:val="0"/>
                <w:sz w:val="22"/>
                <w:lang w:eastAsia="en-US"/>
              </w:rPr>
            </w:pPr>
            <w:ins w:id="8537" w:author="sanjai" w:date="2020-04-09T11:33:00Z">
              <w:del w:id="8538" w:author="sanjai" w:date="2020-04-09T11:46:00Z">
                <w:r w:rsidRPr="00BA2E52" w:rsidDel="00CD281B">
                  <w:rPr>
                    <w:rFonts w:ascii="Calibri" w:eastAsia="Times New Roman" w:hAnsi="Calibri"/>
                    <w:color w:val="000000"/>
                    <w:kern w:val="0"/>
                    <w:sz w:val="22"/>
                    <w:lang w:eastAsia="en-US"/>
                  </w:rPr>
                  <w:delText>1</w:delText>
                </w:r>
              </w:del>
            </w:ins>
          </w:p>
        </w:tc>
        <w:tc>
          <w:tcPr>
            <w:tcW w:w="4713" w:type="dxa"/>
            <w:gridSpan w:val="12"/>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39" w:author="sanjai" w:date="2020-04-09T11:33:00Z"/>
                <w:del w:id="8540" w:author="sanjai" w:date="2020-04-09T11:46:00Z"/>
                <w:rFonts w:ascii="Calibri" w:eastAsia="Times New Roman" w:hAnsi="Calibri"/>
                <w:color w:val="000000"/>
                <w:kern w:val="0"/>
                <w:sz w:val="22"/>
                <w:lang w:eastAsia="en-US"/>
              </w:rPr>
            </w:pPr>
            <w:ins w:id="8541" w:author="sanjai" w:date="2020-04-09T11:33:00Z">
              <w:del w:id="8542" w:author="sanjai" w:date="2020-04-09T11:46:00Z">
                <w:r w:rsidRPr="00BA2E52" w:rsidDel="00CD281B">
                  <w:rPr>
                    <w:rFonts w:ascii="Calibri" w:eastAsia="Times New Roman" w:hAnsi="Calibri"/>
                    <w:color w:val="000000"/>
                    <w:kern w:val="0"/>
                    <w:sz w:val="22"/>
                    <w:lang w:eastAsia="en-US"/>
                  </w:rPr>
                  <w:delText>2</w:delText>
                </w:r>
              </w:del>
            </w:ins>
          </w:p>
        </w:tc>
        <w:tc>
          <w:tcPr>
            <w:tcW w:w="528"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43" w:author="sanjai" w:date="2020-04-09T11:33:00Z"/>
                <w:del w:id="8544" w:author="sanjai" w:date="2020-04-09T11:46:00Z"/>
                <w:rFonts w:ascii="Calibri" w:eastAsia="Times New Roman" w:hAnsi="Calibri"/>
                <w:color w:val="000000"/>
                <w:kern w:val="0"/>
                <w:sz w:val="22"/>
                <w:lang w:eastAsia="en-US"/>
              </w:rPr>
            </w:pPr>
            <w:ins w:id="8545" w:author="sanjai" w:date="2020-04-09T11:33:00Z">
              <w:del w:id="8546" w:author="sanjai" w:date="2020-04-09T11:46:00Z">
                <w:r w:rsidRPr="00BA2E52" w:rsidDel="00CD281B">
                  <w:rPr>
                    <w:rFonts w:ascii="Calibri" w:eastAsia="Times New Roman" w:hAnsi="Calibri"/>
                    <w:color w:val="000000"/>
                    <w:kern w:val="0"/>
                    <w:sz w:val="22"/>
                    <w:lang w:eastAsia="en-US"/>
                  </w:rPr>
                  <w:delText>3</w:delText>
                </w:r>
              </w:del>
            </w:ins>
          </w:p>
        </w:tc>
        <w:tc>
          <w:tcPr>
            <w:tcW w:w="429" w:type="dxa"/>
            <w:gridSpan w:val="2"/>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47" w:author="sanjai" w:date="2020-04-09T11:33:00Z"/>
                <w:del w:id="8548" w:author="sanjai" w:date="2020-04-09T11:46:00Z"/>
                <w:rFonts w:ascii="Calibri" w:eastAsia="Times New Roman" w:hAnsi="Calibri"/>
                <w:color w:val="000000"/>
                <w:kern w:val="0"/>
                <w:sz w:val="22"/>
                <w:lang w:eastAsia="en-US"/>
              </w:rPr>
            </w:pPr>
            <w:ins w:id="8549" w:author="sanjai" w:date="2020-04-09T11:33:00Z">
              <w:del w:id="8550" w:author="sanjai" w:date="2020-04-09T11:46:00Z">
                <w:r w:rsidRPr="00BA2E52" w:rsidDel="00CD281B">
                  <w:rPr>
                    <w:rFonts w:ascii="Calibri" w:eastAsia="Times New Roman" w:hAnsi="Calibri"/>
                    <w:color w:val="000000"/>
                    <w:kern w:val="0"/>
                    <w:sz w:val="22"/>
                    <w:lang w:eastAsia="en-US"/>
                  </w:rPr>
                  <w:delText>4</w:delText>
                </w:r>
              </w:del>
            </w:ins>
          </w:p>
        </w:tc>
        <w:tc>
          <w:tcPr>
            <w:tcW w:w="394"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51" w:author="sanjai" w:date="2020-04-09T11:33:00Z"/>
                <w:del w:id="8552" w:author="sanjai" w:date="2020-04-09T11:46:00Z"/>
                <w:rFonts w:ascii="Calibri" w:eastAsia="Times New Roman" w:hAnsi="Calibri"/>
                <w:color w:val="000000"/>
                <w:kern w:val="0"/>
                <w:sz w:val="22"/>
                <w:lang w:eastAsia="en-US"/>
              </w:rPr>
            </w:pPr>
            <w:ins w:id="8553" w:author="sanjai" w:date="2020-04-09T11:33:00Z">
              <w:del w:id="8554" w:author="sanjai" w:date="2020-04-09T11:46:00Z">
                <w:r w:rsidRPr="00BA2E52" w:rsidDel="00CD281B">
                  <w:rPr>
                    <w:rFonts w:ascii="Calibri" w:eastAsia="Times New Roman" w:hAnsi="Calibri"/>
                    <w:color w:val="000000"/>
                    <w:kern w:val="0"/>
                    <w:sz w:val="22"/>
                    <w:lang w:eastAsia="en-US"/>
                  </w:rPr>
                  <w:delText>5</w:delText>
                </w:r>
              </w:del>
            </w:ins>
          </w:p>
        </w:tc>
        <w:tc>
          <w:tcPr>
            <w:tcW w:w="374"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55" w:author="sanjai" w:date="2020-04-09T11:33:00Z"/>
                <w:del w:id="8556" w:author="sanjai" w:date="2020-04-09T11:46:00Z"/>
                <w:rFonts w:ascii="Calibri" w:eastAsia="Times New Roman" w:hAnsi="Calibri"/>
                <w:color w:val="000000"/>
                <w:kern w:val="0"/>
                <w:sz w:val="22"/>
                <w:lang w:eastAsia="en-US"/>
              </w:rPr>
            </w:pPr>
            <w:ins w:id="8557" w:author="sanjai" w:date="2020-04-09T11:33:00Z">
              <w:del w:id="8558" w:author="sanjai" w:date="2020-04-09T11:46:00Z">
                <w:r w:rsidRPr="00BA2E52" w:rsidDel="00CD281B">
                  <w:rPr>
                    <w:rFonts w:ascii="Calibri" w:eastAsia="Times New Roman" w:hAnsi="Calibri"/>
                    <w:color w:val="000000"/>
                    <w:kern w:val="0"/>
                    <w:sz w:val="22"/>
                    <w:lang w:eastAsia="en-US"/>
                  </w:rPr>
                  <w:delText>6</w:delText>
                </w:r>
              </w:del>
            </w:ins>
          </w:p>
        </w:tc>
        <w:tc>
          <w:tcPr>
            <w:tcW w:w="337"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59" w:author="sanjai" w:date="2020-04-09T11:33:00Z"/>
                <w:del w:id="8560" w:author="sanjai" w:date="2020-04-09T11:46:00Z"/>
                <w:rFonts w:ascii="Calibri" w:eastAsia="Times New Roman" w:hAnsi="Calibri"/>
                <w:color w:val="000000"/>
                <w:kern w:val="0"/>
                <w:sz w:val="22"/>
                <w:lang w:eastAsia="en-US"/>
              </w:rPr>
            </w:pPr>
            <w:ins w:id="8561" w:author="sanjai" w:date="2020-04-09T11:33:00Z">
              <w:del w:id="8562" w:author="sanjai" w:date="2020-04-09T11:46:00Z">
                <w:r w:rsidRPr="00BA2E52" w:rsidDel="00CD281B">
                  <w:rPr>
                    <w:rFonts w:ascii="Calibri" w:eastAsia="Times New Roman" w:hAnsi="Calibri"/>
                    <w:color w:val="000000"/>
                    <w:kern w:val="0"/>
                    <w:sz w:val="22"/>
                    <w:lang w:eastAsia="en-US"/>
                  </w:rPr>
                  <w:delText>7</w:delText>
                </w:r>
              </w:del>
            </w:ins>
          </w:p>
        </w:tc>
        <w:tc>
          <w:tcPr>
            <w:tcW w:w="328"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63" w:author="sanjai" w:date="2020-04-09T11:33:00Z"/>
                <w:del w:id="8564" w:author="sanjai" w:date="2020-04-09T11:46:00Z"/>
                <w:rFonts w:ascii="Calibri" w:eastAsia="Times New Roman" w:hAnsi="Calibri"/>
                <w:color w:val="000000"/>
                <w:kern w:val="0"/>
                <w:sz w:val="22"/>
                <w:lang w:eastAsia="en-US"/>
              </w:rPr>
            </w:pPr>
            <w:ins w:id="8565" w:author="sanjai" w:date="2020-04-09T11:33:00Z">
              <w:del w:id="8566" w:author="sanjai" w:date="2020-04-09T11:46:00Z">
                <w:r w:rsidRPr="00BA2E52" w:rsidDel="00CD281B">
                  <w:rPr>
                    <w:rFonts w:ascii="Calibri" w:eastAsia="Times New Roman" w:hAnsi="Calibri"/>
                    <w:color w:val="000000"/>
                    <w:kern w:val="0"/>
                    <w:sz w:val="22"/>
                    <w:lang w:eastAsia="en-US"/>
                  </w:rPr>
                  <w:delText>8</w:delText>
                </w:r>
              </w:del>
            </w:ins>
          </w:p>
        </w:tc>
        <w:tc>
          <w:tcPr>
            <w:tcW w:w="309"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8567" w:author="sanjai" w:date="2020-04-09T11:33:00Z"/>
                <w:del w:id="8568" w:author="sanjai" w:date="2020-04-09T11:46:00Z"/>
                <w:rFonts w:ascii="Calibri" w:eastAsia="Times New Roman" w:hAnsi="Calibri"/>
                <w:color w:val="000000"/>
                <w:kern w:val="0"/>
                <w:sz w:val="22"/>
                <w:lang w:eastAsia="en-US"/>
              </w:rPr>
            </w:pPr>
            <w:ins w:id="8569" w:author="sanjai" w:date="2020-04-09T11:33:00Z">
              <w:del w:id="8570" w:author="sanjai" w:date="2020-04-09T11:46:00Z">
                <w:r w:rsidRPr="00BA2E52" w:rsidDel="00CD281B">
                  <w:rPr>
                    <w:rFonts w:ascii="Calibri" w:eastAsia="Times New Roman" w:hAnsi="Calibri"/>
                    <w:color w:val="000000"/>
                    <w:kern w:val="0"/>
                    <w:sz w:val="22"/>
                    <w:lang w:eastAsia="en-US"/>
                  </w:rPr>
                  <w:delText>9</w:delText>
                </w:r>
              </w:del>
            </w:ins>
          </w:p>
        </w:tc>
        <w:tc>
          <w:tcPr>
            <w:tcW w:w="305" w:type="dxa"/>
            <w:tcBorders>
              <w:top w:val="nil"/>
              <w:left w:val="nil"/>
              <w:bottom w:val="nil"/>
              <w:right w:val="nil"/>
            </w:tcBorders>
            <w:shd w:val="clear" w:color="auto" w:fill="auto"/>
            <w:noWrap/>
            <w:vAlign w:val="center"/>
          </w:tcPr>
          <w:p w:rsidR="00BA2E52" w:rsidRPr="00BA2E52" w:rsidDel="00CD281B" w:rsidRDefault="00BA2E52" w:rsidP="00BA2E52">
            <w:pPr>
              <w:widowControl/>
              <w:snapToGrid/>
              <w:spacing w:line="240" w:lineRule="auto"/>
              <w:jc w:val="center"/>
              <w:rPr>
                <w:ins w:id="8571" w:author="sanjai" w:date="2020-04-09T11:33:00Z"/>
                <w:del w:id="8572"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
          <w:p w:rsidR="00BA2E52" w:rsidRPr="00BA2E52" w:rsidDel="00CD281B" w:rsidRDefault="00BA2E52" w:rsidP="00BA2E52">
            <w:pPr>
              <w:widowControl/>
              <w:snapToGrid/>
              <w:spacing w:line="240" w:lineRule="auto"/>
              <w:jc w:val="center"/>
              <w:rPr>
                <w:ins w:id="8573" w:author="sanjai" w:date="2020-04-09T11:33:00Z"/>
                <w:del w:id="857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
          <w:p w:rsidR="00BA2E52" w:rsidRPr="00BA2E52" w:rsidDel="00CD281B" w:rsidRDefault="00BA2E52" w:rsidP="00BA2E52">
            <w:pPr>
              <w:widowControl/>
              <w:snapToGrid/>
              <w:spacing w:line="240" w:lineRule="auto"/>
              <w:jc w:val="center"/>
              <w:rPr>
                <w:ins w:id="8575" w:author="sanjai" w:date="2020-04-09T11:33:00Z"/>
                <w:del w:id="857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
          <w:p w:rsidR="00BA2E52" w:rsidRPr="00BA2E52" w:rsidDel="00CD281B" w:rsidRDefault="00BA2E52" w:rsidP="00BA2E52">
            <w:pPr>
              <w:widowControl/>
              <w:snapToGrid/>
              <w:spacing w:line="240" w:lineRule="auto"/>
              <w:jc w:val="center"/>
              <w:rPr>
                <w:ins w:id="8577" w:author="sanjai" w:date="2020-04-09T11:33:00Z"/>
                <w:del w:id="857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
          <w:p w:rsidR="00BA2E52" w:rsidRPr="00BA2E52" w:rsidDel="00CD281B" w:rsidRDefault="00BA2E52" w:rsidP="00BA2E52">
            <w:pPr>
              <w:widowControl/>
              <w:snapToGrid/>
              <w:spacing w:line="240" w:lineRule="auto"/>
              <w:jc w:val="center"/>
              <w:rPr>
                <w:ins w:id="8579" w:author="sanjai" w:date="2020-04-09T11:33:00Z"/>
                <w:del w:id="8580"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581" w:author="sanjai" w:date="2020-04-09T11:47:00Z">
            <w:tblPrEx>
              <w:tblW w:w="23891" w:type="dxa"/>
            </w:tblPrEx>
          </w:tblPrExChange>
        </w:tblPrEx>
        <w:trPr>
          <w:trHeight w:val="287"/>
          <w:ins w:id="8582" w:author="sanjai" w:date="2020-04-09T11:33:00Z"/>
          <w:del w:id="8583" w:author="sanjai" w:date="2020-04-09T11:46:00Z"/>
          <w:trPrChange w:id="8584"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585"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586" w:author="sanjai" w:date="2020-04-09T11:33:00Z"/>
                <w:del w:id="8587" w:author="sanjai" w:date="2020-04-09T11:46:00Z"/>
                <w:rFonts w:ascii="Calibri" w:eastAsia="Times New Roman" w:hAnsi="Calibri"/>
                <w:color w:val="000000"/>
                <w:kern w:val="0"/>
                <w:sz w:val="22"/>
                <w:lang w:eastAsia="en-US"/>
              </w:rPr>
            </w:pPr>
            <w:ins w:id="8588" w:author="sanjai" w:date="2020-04-09T11:33:00Z">
              <w:del w:id="8589" w:author="sanjai" w:date="2020-04-09T11:46:00Z">
                <w:r w:rsidRPr="00BA2E52" w:rsidDel="00CD281B">
                  <w:rPr>
                    <w:rFonts w:ascii="Calibri" w:eastAsia="Times New Roman" w:hAnsi="Calibri"/>
                    <w:color w:val="000000"/>
                    <w:kern w:val="0"/>
                    <w:sz w:val="22"/>
                    <w:lang w:eastAsia="en-US"/>
                  </w:rPr>
                  <w:delText>compress_0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590"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591" w:author="sanjai" w:date="2020-04-09T11:33:00Z"/>
                <w:del w:id="8592" w:author="sanjai" w:date="2020-04-09T11:46:00Z"/>
                <w:rFonts w:ascii="Calibri" w:eastAsia="Times New Roman" w:hAnsi="Calibri"/>
                <w:color w:val="000000"/>
                <w:kern w:val="0"/>
                <w:sz w:val="22"/>
                <w:lang w:eastAsia="en-US"/>
              </w:rPr>
            </w:pPr>
            <w:ins w:id="8593" w:author="sanjai" w:date="2020-04-09T11:33:00Z">
              <w:del w:id="8594" w:author="sanjai" w:date="2020-04-09T11:46:00Z">
                <w:r w:rsidRPr="00BA2E52" w:rsidDel="00CD281B">
                  <w:rPr>
                    <w:rFonts w:ascii="Calibri" w:eastAsia="Times New Roman" w:hAnsi="Calibri"/>
                    <w:color w:val="000000"/>
                    <w:kern w:val="0"/>
                    <w:sz w:val="22"/>
                    <w:lang w:eastAsia="en-US"/>
                  </w:rPr>
                  <w:delText>preshift</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595"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596" w:author="sanjai" w:date="2020-04-09T11:33:00Z"/>
                <w:del w:id="8597" w:author="sanjai" w:date="2020-04-09T11:46:00Z"/>
                <w:rFonts w:ascii="Calibri" w:eastAsia="Times New Roman" w:hAnsi="Calibri"/>
                <w:color w:val="000000"/>
                <w:kern w:val="0"/>
                <w:sz w:val="22"/>
                <w:lang w:eastAsia="en-US"/>
              </w:rPr>
            </w:pPr>
            <w:ins w:id="8598" w:author="sanjai" w:date="2020-04-09T11:33:00Z">
              <w:del w:id="8599" w:author="sanjai" w:date="2020-04-09T11:46:00Z">
                <w:r w:rsidRPr="00BA2E52" w:rsidDel="00CD281B">
                  <w:rPr>
                    <w:rFonts w:ascii="Calibri" w:eastAsia="Times New Roman" w:hAnsi="Calibri"/>
                    <w:color w:val="000000"/>
                    <w:kern w:val="0"/>
                    <w:sz w:val="22"/>
                    <w:lang w:eastAsia="en-US"/>
                  </w:rPr>
                  <w:delText>v2</w:delText>
                </w:r>
              </w:del>
            </w:ins>
          </w:p>
        </w:tc>
        <w:tc>
          <w:tcPr>
            <w:tcW w:w="528" w:type="dxa"/>
            <w:tcBorders>
              <w:top w:val="nil"/>
              <w:left w:val="nil"/>
              <w:bottom w:val="single" w:sz="4" w:space="0" w:color="auto"/>
              <w:right w:val="single" w:sz="4" w:space="0" w:color="auto"/>
            </w:tcBorders>
            <w:shd w:val="clear" w:color="auto" w:fill="auto"/>
            <w:noWrap/>
            <w:vAlign w:val="center"/>
            <w:tcPrChange w:id="8600"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01" w:author="sanjai" w:date="2020-04-09T11:33:00Z"/>
                <w:del w:id="8602" w:author="sanjai" w:date="2020-04-09T11:46:00Z"/>
                <w:rFonts w:ascii="Calibri" w:eastAsia="Times New Roman" w:hAnsi="Calibri"/>
                <w:color w:val="000000"/>
                <w:kern w:val="0"/>
                <w:sz w:val="22"/>
                <w:lang w:eastAsia="en-US"/>
              </w:rPr>
            </w:pPr>
            <w:ins w:id="8603" w:author="sanjai" w:date="2020-04-09T11:33:00Z">
              <w:del w:id="8604" w:author="sanjai" w:date="2020-04-09T11:46:00Z">
                <w:r w:rsidRPr="00BA2E52" w:rsidDel="00CD281B">
                  <w:rPr>
                    <w:rFonts w:ascii="Calibri" w:eastAsia="Times New Roman" w:hAnsi="Calibri"/>
                    <w:color w:val="000000"/>
                    <w:kern w:val="0"/>
                    <w:sz w:val="22"/>
                    <w:lang w:eastAsia="en-US"/>
                  </w:rPr>
                  <w:delText>ve1c</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605"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06" w:author="sanjai" w:date="2020-04-09T11:33:00Z"/>
                <w:del w:id="8607" w:author="sanjai" w:date="2020-04-09T11:46:00Z"/>
                <w:rFonts w:ascii="Calibri" w:eastAsia="Times New Roman" w:hAnsi="Calibri"/>
                <w:color w:val="000000"/>
                <w:kern w:val="0"/>
                <w:sz w:val="22"/>
                <w:lang w:eastAsia="en-US"/>
              </w:rPr>
            </w:pPr>
            <w:ins w:id="8608" w:author="sanjai" w:date="2020-04-09T11:33:00Z">
              <w:del w:id="8609" w:author="sanjai" w:date="2020-04-09T11:46:00Z">
                <w:r w:rsidRPr="00BA2E52" w:rsidDel="00CD281B">
                  <w:rPr>
                    <w:rFonts w:ascii="Calibri" w:eastAsia="Times New Roman" w:hAnsi="Calibri"/>
                    <w:color w:val="000000"/>
                    <w:kern w:val="0"/>
                    <w:sz w:val="22"/>
                    <w:lang w:eastAsia="en-US"/>
                  </w:rPr>
                  <w:delText>ve2c</w:delText>
                </w:r>
              </w:del>
            </w:ins>
          </w:p>
        </w:tc>
        <w:tc>
          <w:tcPr>
            <w:tcW w:w="394" w:type="dxa"/>
            <w:tcBorders>
              <w:top w:val="nil"/>
              <w:left w:val="nil"/>
              <w:bottom w:val="single" w:sz="4" w:space="0" w:color="auto"/>
              <w:right w:val="single" w:sz="4" w:space="0" w:color="auto"/>
            </w:tcBorders>
            <w:shd w:val="clear" w:color="auto" w:fill="auto"/>
            <w:noWrap/>
            <w:vAlign w:val="center"/>
            <w:tcPrChange w:id="8610"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11" w:author="sanjai" w:date="2020-04-09T11:33:00Z"/>
                <w:del w:id="8612" w:author="sanjai" w:date="2020-04-09T11:46:00Z"/>
                <w:rFonts w:ascii="Calibri" w:eastAsia="Times New Roman" w:hAnsi="Calibri"/>
                <w:color w:val="000000"/>
                <w:kern w:val="0"/>
                <w:sz w:val="22"/>
                <w:lang w:eastAsia="en-US"/>
              </w:rPr>
            </w:pPr>
            <w:ins w:id="8613" w:author="sanjai" w:date="2020-04-09T11:33:00Z">
              <w:del w:id="8614" w:author="sanjai" w:date="2020-04-09T11:46:00Z">
                <w:r w:rsidRPr="00BA2E52" w:rsidDel="00CD281B">
                  <w:rPr>
                    <w:rFonts w:ascii="Calibri" w:eastAsia="Times New Roman" w:hAnsi="Calibri"/>
                    <w:color w:val="000000"/>
                    <w:kern w:val="0"/>
                    <w:sz w:val="22"/>
                    <w:lang w:eastAsia="en-US"/>
                  </w:rPr>
                  <w:delText> </w:delText>
                </w:r>
              </w:del>
            </w:ins>
          </w:p>
        </w:tc>
        <w:tc>
          <w:tcPr>
            <w:tcW w:w="374" w:type="dxa"/>
            <w:tcBorders>
              <w:top w:val="nil"/>
              <w:left w:val="nil"/>
              <w:bottom w:val="single" w:sz="4" w:space="0" w:color="auto"/>
              <w:right w:val="single" w:sz="4" w:space="0" w:color="auto"/>
            </w:tcBorders>
            <w:shd w:val="clear" w:color="auto" w:fill="auto"/>
            <w:noWrap/>
            <w:vAlign w:val="center"/>
            <w:tcPrChange w:id="8615"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16" w:author="sanjai" w:date="2020-04-09T11:33:00Z"/>
                <w:del w:id="8617" w:author="sanjai" w:date="2020-04-09T11:46:00Z"/>
                <w:rFonts w:ascii="Calibri" w:eastAsia="Times New Roman" w:hAnsi="Calibri"/>
                <w:color w:val="000000"/>
                <w:kern w:val="0"/>
                <w:sz w:val="22"/>
                <w:lang w:eastAsia="en-US"/>
              </w:rPr>
            </w:pPr>
            <w:ins w:id="8618" w:author="sanjai" w:date="2020-04-09T11:33:00Z">
              <w:del w:id="8619" w:author="sanjai" w:date="2020-04-09T11:46:00Z">
                <w:r w:rsidRPr="00BA2E52" w:rsidDel="00CD281B">
                  <w:rPr>
                    <w:rFonts w:ascii="Calibri" w:eastAsia="Times New Roman" w:hAnsi="Calibri"/>
                    <w:color w:val="000000"/>
                    <w:kern w:val="0"/>
                    <w:sz w:val="22"/>
                    <w:lang w:eastAsia="en-US"/>
                  </w:rPr>
                  <w:delText> </w:delText>
                </w:r>
              </w:del>
            </w:ins>
          </w:p>
        </w:tc>
        <w:tc>
          <w:tcPr>
            <w:tcW w:w="337" w:type="dxa"/>
            <w:tcBorders>
              <w:top w:val="nil"/>
              <w:left w:val="nil"/>
              <w:bottom w:val="single" w:sz="4" w:space="0" w:color="auto"/>
              <w:right w:val="single" w:sz="4" w:space="0" w:color="auto"/>
            </w:tcBorders>
            <w:shd w:val="clear" w:color="auto" w:fill="auto"/>
            <w:noWrap/>
            <w:vAlign w:val="center"/>
            <w:tcPrChange w:id="8620" w:author="sanjai" w:date="2020-04-09T11:47:00Z">
              <w:tcPr>
                <w:tcW w:w="73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21" w:author="sanjai" w:date="2020-04-09T11:33:00Z"/>
                <w:del w:id="8622" w:author="sanjai" w:date="2020-04-09T11:46:00Z"/>
                <w:rFonts w:ascii="Calibri" w:eastAsia="Times New Roman" w:hAnsi="Calibri"/>
                <w:color w:val="000000"/>
                <w:kern w:val="0"/>
                <w:sz w:val="22"/>
                <w:lang w:eastAsia="en-US"/>
              </w:rPr>
            </w:pPr>
            <w:ins w:id="8623" w:author="sanjai" w:date="2020-04-09T11:33:00Z">
              <w:del w:id="8624"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single" w:sz="4" w:space="0" w:color="auto"/>
              <w:right w:val="single" w:sz="4" w:space="0" w:color="auto"/>
            </w:tcBorders>
            <w:shd w:val="clear" w:color="auto" w:fill="auto"/>
            <w:noWrap/>
            <w:vAlign w:val="center"/>
            <w:tcPrChange w:id="8625" w:author="sanjai" w:date="2020-04-09T11:47:00Z">
              <w:tcPr>
                <w:tcW w:w="696"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26" w:author="sanjai" w:date="2020-04-09T11:33:00Z"/>
                <w:del w:id="8627" w:author="sanjai" w:date="2020-04-09T11:46:00Z"/>
                <w:rFonts w:ascii="Calibri" w:eastAsia="Times New Roman" w:hAnsi="Calibri"/>
                <w:color w:val="000000"/>
                <w:kern w:val="0"/>
                <w:sz w:val="22"/>
                <w:lang w:eastAsia="en-US"/>
              </w:rPr>
            </w:pPr>
            <w:ins w:id="8628" w:author="sanjai" w:date="2020-04-09T11:33:00Z">
              <w:del w:id="8629" w:author="sanjai" w:date="2020-04-09T11:46:00Z">
                <w:r w:rsidRPr="00BA2E52" w:rsidDel="00CD281B">
                  <w:rPr>
                    <w:rFonts w:ascii="Calibri" w:eastAsia="Times New Roman" w:hAnsi="Calibri"/>
                    <w:color w:val="000000"/>
                    <w:kern w:val="0"/>
                    <w:sz w:val="22"/>
                    <w:lang w:eastAsia="en-US"/>
                  </w:rPr>
                  <w:delText> </w:delText>
                </w:r>
              </w:del>
            </w:ins>
          </w:p>
        </w:tc>
        <w:tc>
          <w:tcPr>
            <w:tcW w:w="309" w:type="dxa"/>
            <w:tcBorders>
              <w:top w:val="nil"/>
              <w:left w:val="nil"/>
              <w:bottom w:val="single" w:sz="4" w:space="0" w:color="auto"/>
              <w:right w:val="single" w:sz="4" w:space="0" w:color="auto"/>
            </w:tcBorders>
            <w:shd w:val="clear" w:color="auto" w:fill="auto"/>
            <w:noWrap/>
            <w:vAlign w:val="center"/>
            <w:tcPrChange w:id="8630"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31" w:author="sanjai" w:date="2020-04-09T11:33:00Z"/>
                <w:del w:id="8632" w:author="sanjai" w:date="2020-04-09T11:46:00Z"/>
                <w:rFonts w:ascii="Calibri" w:eastAsia="Times New Roman" w:hAnsi="Calibri"/>
                <w:color w:val="000000"/>
                <w:kern w:val="0"/>
                <w:sz w:val="22"/>
                <w:lang w:eastAsia="en-US"/>
              </w:rPr>
            </w:pPr>
            <w:ins w:id="8633" w:author="sanjai" w:date="2020-04-09T11:33:00Z">
              <w:del w:id="8634"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635"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36" w:author="sanjai" w:date="2020-04-09T11:33:00Z"/>
                <w:del w:id="8637"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638"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39" w:author="sanjai" w:date="2020-04-09T11:33:00Z"/>
                <w:del w:id="864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641"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42" w:author="sanjai" w:date="2020-04-09T11:33:00Z"/>
                <w:del w:id="864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64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645" w:author="sanjai" w:date="2020-04-09T11:33:00Z"/>
                <w:del w:id="864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64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648" w:author="sanjai" w:date="2020-04-09T11:33:00Z"/>
                <w:del w:id="8649"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650" w:author="sanjai" w:date="2020-04-09T11:47:00Z">
            <w:tblPrEx>
              <w:tblW w:w="23891" w:type="dxa"/>
            </w:tblPrEx>
          </w:tblPrExChange>
        </w:tblPrEx>
        <w:trPr>
          <w:trHeight w:val="287"/>
          <w:ins w:id="8651" w:author="sanjai" w:date="2020-04-09T11:33:00Z"/>
          <w:del w:id="8652" w:author="sanjai" w:date="2020-04-09T11:46:00Z"/>
          <w:trPrChange w:id="8653"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8654"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8655" w:author="sanjai" w:date="2020-04-09T11:33:00Z"/>
                <w:del w:id="8656" w:author="sanjai" w:date="2020-04-09T11:46:00Z"/>
                <w:rFonts w:ascii="Calibri" w:eastAsia="Times New Roman" w:hAnsi="Calibri"/>
                <w:color w:val="000000"/>
                <w:kern w:val="0"/>
                <w:sz w:val="22"/>
                <w:lang w:eastAsia="en-US"/>
              </w:rPr>
            </w:pPr>
            <w:ins w:id="8657" w:author="sanjai" w:date="2020-04-09T11:33:00Z">
              <w:del w:id="8658" w:author="sanjai" w:date="2020-04-09T11:46:00Z">
                <w:r w:rsidRPr="00BA2E52" w:rsidDel="00CD281B">
                  <w:rPr>
                    <w:rFonts w:ascii="Calibri" w:eastAsia="Times New Roman" w:hAnsi="Calibri"/>
                    <w:color w:val="000000"/>
                    <w:kern w:val="0"/>
                    <w:sz w:val="22"/>
                    <w:lang w:eastAsia="en-US"/>
                  </w:rPr>
                  <w:delText>(PSEUDO)gather_0</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659"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60" w:author="sanjai" w:date="2020-04-09T11:33:00Z"/>
                <w:del w:id="8661" w:author="sanjai" w:date="2020-04-09T11:46:00Z"/>
                <w:rFonts w:ascii="Calibri" w:eastAsia="Times New Roman" w:hAnsi="Calibri"/>
                <w:color w:val="000000"/>
                <w:kern w:val="0"/>
                <w:sz w:val="22"/>
                <w:lang w:eastAsia="en-US"/>
              </w:rPr>
            </w:pPr>
            <w:ins w:id="8662" w:author="sanjai" w:date="2020-04-09T11:33:00Z">
              <w:del w:id="8663"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664"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65" w:author="sanjai" w:date="2020-04-09T11:33:00Z"/>
                <w:del w:id="8666" w:author="sanjai" w:date="2020-04-09T11:46:00Z"/>
                <w:rFonts w:ascii="Calibri" w:eastAsia="Times New Roman" w:hAnsi="Calibri"/>
                <w:color w:val="000000"/>
                <w:kern w:val="0"/>
                <w:sz w:val="22"/>
                <w:lang w:eastAsia="en-US"/>
              </w:rPr>
            </w:pPr>
            <w:ins w:id="8667" w:author="sanjai" w:date="2020-04-09T11:33:00Z">
              <w:del w:id="8668"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bottom"/>
            <w:tcPrChange w:id="8669" w:author="sanjai" w:date="2020-04-09T11:47:00Z">
              <w:tcPr>
                <w:tcW w:w="1549" w:type="dxa"/>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8670" w:author="sanjai" w:date="2020-04-09T11:33:00Z"/>
                <w:del w:id="8671" w:author="sanjai" w:date="2020-04-09T11:46:00Z"/>
                <w:rFonts w:ascii="Calibri" w:eastAsia="Times New Roman" w:hAnsi="Calibri"/>
                <w:color w:val="000000"/>
                <w:kern w:val="0"/>
                <w:sz w:val="22"/>
                <w:lang w:eastAsia="en-US"/>
              </w:rPr>
            </w:pPr>
            <w:ins w:id="8672" w:author="sanjai" w:date="2020-04-09T11:33:00Z">
              <w:del w:id="8673"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674"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675" w:author="sanjai" w:date="2020-04-09T11:33:00Z"/>
                <w:del w:id="8676" w:author="sanjai" w:date="2020-04-09T11:46:00Z"/>
                <w:rFonts w:ascii="Calibri" w:eastAsia="Times New Roman" w:hAnsi="Calibri"/>
                <w:color w:val="000000"/>
                <w:kern w:val="0"/>
                <w:sz w:val="22"/>
                <w:lang w:eastAsia="en-US"/>
              </w:rPr>
            </w:pPr>
            <w:ins w:id="8677" w:author="sanjai" w:date="2020-04-09T11:33:00Z">
              <w:del w:id="8678" w:author="sanjai" w:date="2020-04-09T11:46:00Z">
                <w:r w:rsidRPr="00BA2E52" w:rsidDel="00CD281B">
                  <w:rPr>
                    <w:rFonts w:ascii="Calibri" w:eastAsia="Times New Roman" w:hAnsi="Calibri"/>
                    <w:color w:val="000000"/>
                    <w:kern w:val="0"/>
                    <w:sz w:val="22"/>
                    <w:lang w:eastAsia="en-US"/>
                  </w:rPr>
                  <w:delText>ve1</w:delText>
                </w:r>
              </w:del>
            </w:ins>
          </w:p>
        </w:tc>
        <w:tc>
          <w:tcPr>
            <w:tcW w:w="394" w:type="dxa"/>
            <w:tcBorders>
              <w:top w:val="nil"/>
              <w:left w:val="nil"/>
              <w:bottom w:val="single" w:sz="4" w:space="0" w:color="auto"/>
              <w:right w:val="single" w:sz="4" w:space="0" w:color="auto"/>
            </w:tcBorders>
            <w:shd w:val="clear" w:color="000000" w:fill="ED7D31"/>
            <w:noWrap/>
            <w:vAlign w:val="center"/>
            <w:tcPrChange w:id="8679" w:author="sanjai" w:date="2020-04-09T11:47:00Z">
              <w:tcPr>
                <w:tcW w:w="975"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680" w:author="sanjai" w:date="2020-04-09T11:33:00Z"/>
                <w:del w:id="8681" w:author="sanjai" w:date="2020-04-09T11:46:00Z"/>
                <w:rFonts w:ascii="Calibri" w:eastAsia="Times New Roman" w:hAnsi="Calibri"/>
                <w:color w:val="000000"/>
                <w:kern w:val="0"/>
                <w:sz w:val="22"/>
                <w:lang w:eastAsia="en-US"/>
              </w:rPr>
            </w:pPr>
            <w:ins w:id="8682" w:author="sanjai" w:date="2020-04-09T11:33:00Z">
              <w:del w:id="8683" w:author="sanjai" w:date="2020-04-09T11:46:00Z">
                <w:r w:rsidRPr="00BA2E52" w:rsidDel="00CD281B">
                  <w:rPr>
                    <w:rFonts w:ascii="Calibri" w:eastAsia="Times New Roman" w:hAnsi="Calibri"/>
                    <w:color w:val="000000"/>
                    <w:kern w:val="0"/>
                    <w:sz w:val="22"/>
                    <w:lang w:eastAsia="en-US"/>
                  </w:rPr>
                  <w:delText>ve2</w:delText>
                </w:r>
              </w:del>
            </w:ins>
          </w:p>
        </w:tc>
        <w:tc>
          <w:tcPr>
            <w:tcW w:w="374" w:type="dxa"/>
            <w:tcBorders>
              <w:top w:val="nil"/>
              <w:left w:val="nil"/>
              <w:bottom w:val="single" w:sz="4" w:space="0" w:color="auto"/>
              <w:right w:val="single" w:sz="4" w:space="0" w:color="auto"/>
            </w:tcBorders>
            <w:shd w:val="clear" w:color="000000" w:fill="ED7D31"/>
            <w:noWrap/>
            <w:vAlign w:val="center"/>
            <w:tcPrChange w:id="8684" w:author="sanjai" w:date="2020-04-09T11:47:00Z">
              <w:tcPr>
                <w:tcW w:w="89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685" w:author="sanjai" w:date="2020-04-09T11:33:00Z"/>
                <w:del w:id="8686" w:author="sanjai" w:date="2020-04-09T11:46:00Z"/>
                <w:rFonts w:ascii="Calibri" w:eastAsia="Times New Roman" w:hAnsi="Calibri"/>
                <w:color w:val="000000"/>
                <w:kern w:val="0"/>
                <w:sz w:val="22"/>
                <w:lang w:eastAsia="en-US"/>
              </w:rPr>
            </w:pPr>
            <w:ins w:id="8687" w:author="sanjai" w:date="2020-04-09T11:33:00Z">
              <w:del w:id="8688" w:author="sanjai" w:date="2020-04-09T11:46:00Z">
                <w:r w:rsidRPr="00BA2E52" w:rsidDel="00CD281B">
                  <w:rPr>
                    <w:rFonts w:ascii="Calibri" w:eastAsia="Times New Roman" w:hAnsi="Calibri"/>
                    <w:color w:val="000000"/>
                    <w:kern w:val="0"/>
                    <w:sz w:val="22"/>
                    <w:lang w:eastAsia="en-US"/>
                  </w:rPr>
                  <w:delText>ve3</w:delText>
                </w:r>
              </w:del>
            </w:ins>
          </w:p>
        </w:tc>
        <w:tc>
          <w:tcPr>
            <w:tcW w:w="337" w:type="dxa"/>
            <w:tcBorders>
              <w:top w:val="nil"/>
              <w:left w:val="nil"/>
              <w:bottom w:val="single" w:sz="4" w:space="0" w:color="auto"/>
              <w:right w:val="single" w:sz="4" w:space="0" w:color="auto"/>
            </w:tcBorders>
            <w:shd w:val="clear" w:color="000000" w:fill="ED7D31"/>
            <w:noWrap/>
            <w:vAlign w:val="center"/>
            <w:tcPrChange w:id="8689" w:author="sanjai" w:date="2020-04-09T11:47:00Z">
              <w:tcPr>
                <w:tcW w:w="73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690" w:author="sanjai" w:date="2020-04-09T11:33:00Z"/>
                <w:del w:id="8691" w:author="sanjai" w:date="2020-04-09T11:46:00Z"/>
                <w:rFonts w:ascii="Calibri" w:eastAsia="Times New Roman" w:hAnsi="Calibri"/>
                <w:color w:val="000000"/>
                <w:kern w:val="0"/>
                <w:sz w:val="22"/>
                <w:lang w:eastAsia="en-US"/>
              </w:rPr>
            </w:pPr>
            <w:ins w:id="8692" w:author="sanjai" w:date="2020-04-09T11:33:00Z">
              <w:del w:id="8693" w:author="sanjai" w:date="2020-04-09T11:46:00Z">
                <w:r w:rsidRPr="00BA2E52" w:rsidDel="00CD281B">
                  <w:rPr>
                    <w:rFonts w:ascii="Calibri" w:eastAsia="Times New Roman" w:hAnsi="Calibri"/>
                    <w:color w:val="000000"/>
                    <w:kern w:val="0"/>
                    <w:sz w:val="22"/>
                    <w:lang w:eastAsia="en-US"/>
                  </w:rPr>
                  <w:delText>ve3</w:delText>
                </w:r>
              </w:del>
            </w:ins>
          </w:p>
        </w:tc>
        <w:tc>
          <w:tcPr>
            <w:tcW w:w="328" w:type="dxa"/>
            <w:tcBorders>
              <w:top w:val="nil"/>
              <w:left w:val="nil"/>
              <w:bottom w:val="single" w:sz="4" w:space="0" w:color="auto"/>
              <w:right w:val="single" w:sz="4" w:space="0" w:color="auto"/>
            </w:tcBorders>
            <w:shd w:val="clear" w:color="000000" w:fill="ED7D31"/>
            <w:noWrap/>
            <w:vAlign w:val="center"/>
            <w:tcPrChange w:id="8694" w:author="sanjai" w:date="2020-04-09T11:47:00Z">
              <w:tcPr>
                <w:tcW w:w="696"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695" w:author="sanjai" w:date="2020-04-09T11:33:00Z"/>
                <w:del w:id="8696" w:author="sanjai" w:date="2020-04-09T11:46:00Z"/>
                <w:rFonts w:ascii="Calibri" w:eastAsia="Times New Roman" w:hAnsi="Calibri"/>
                <w:color w:val="000000"/>
                <w:kern w:val="0"/>
                <w:sz w:val="22"/>
                <w:lang w:eastAsia="en-US"/>
              </w:rPr>
            </w:pPr>
            <w:ins w:id="8697" w:author="sanjai" w:date="2020-04-09T11:33:00Z">
              <w:del w:id="8698" w:author="sanjai" w:date="2020-04-09T11:46:00Z">
                <w:r w:rsidRPr="00BA2E52" w:rsidDel="00CD281B">
                  <w:rPr>
                    <w:rFonts w:ascii="Calibri" w:eastAsia="Times New Roman" w:hAnsi="Calibri"/>
                    <w:color w:val="000000"/>
                    <w:kern w:val="0"/>
                    <w:sz w:val="22"/>
                    <w:lang w:eastAsia="en-US"/>
                  </w:rPr>
                  <w:delText>ve3</w:delText>
                </w:r>
              </w:del>
            </w:ins>
          </w:p>
        </w:tc>
        <w:tc>
          <w:tcPr>
            <w:tcW w:w="309" w:type="dxa"/>
            <w:tcBorders>
              <w:top w:val="nil"/>
              <w:left w:val="nil"/>
              <w:bottom w:val="single" w:sz="4" w:space="0" w:color="auto"/>
              <w:right w:val="single" w:sz="4" w:space="0" w:color="auto"/>
            </w:tcBorders>
            <w:shd w:val="clear" w:color="auto" w:fill="auto"/>
            <w:noWrap/>
            <w:vAlign w:val="center"/>
            <w:tcPrChange w:id="8699"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00" w:author="sanjai" w:date="2020-04-09T11:33:00Z"/>
                <w:del w:id="8701" w:author="sanjai" w:date="2020-04-09T11:46:00Z"/>
                <w:rFonts w:ascii="Calibri" w:eastAsia="Times New Roman" w:hAnsi="Calibri"/>
                <w:color w:val="000000"/>
                <w:kern w:val="0"/>
                <w:sz w:val="22"/>
                <w:lang w:eastAsia="en-US"/>
              </w:rPr>
            </w:pPr>
            <w:ins w:id="8702" w:author="sanjai" w:date="2020-04-09T11:33:00Z">
              <w:del w:id="8703"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704"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05" w:author="sanjai" w:date="2020-04-09T11:33:00Z"/>
                <w:del w:id="8706"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707"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08" w:author="sanjai" w:date="2020-04-09T11:33:00Z"/>
                <w:del w:id="870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710"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11" w:author="sanjai" w:date="2020-04-09T11:33:00Z"/>
                <w:del w:id="871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713"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14" w:author="sanjai" w:date="2020-04-09T11:33:00Z"/>
                <w:del w:id="871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71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717" w:author="sanjai" w:date="2020-04-09T11:33:00Z"/>
                <w:del w:id="8718"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719" w:author="sanjai" w:date="2020-04-09T11:47:00Z">
            <w:tblPrEx>
              <w:tblW w:w="23891" w:type="dxa"/>
            </w:tblPrEx>
          </w:tblPrExChange>
        </w:tblPrEx>
        <w:trPr>
          <w:trHeight w:val="287"/>
          <w:ins w:id="8720" w:author="sanjai" w:date="2020-04-09T11:33:00Z"/>
          <w:del w:id="8721" w:author="sanjai" w:date="2020-04-09T11:46:00Z"/>
          <w:trPrChange w:id="8722"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723"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724" w:author="sanjai" w:date="2020-04-09T11:33:00Z"/>
                <w:del w:id="8725" w:author="sanjai" w:date="2020-04-09T11:46:00Z"/>
                <w:rFonts w:ascii="Calibri" w:eastAsia="Times New Roman" w:hAnsi="Calibri"/>
                <w:color w:val="000000"/>
                <w:kern w:val="0"/>
                <w:sz w:val="22"/>
                <w:lang w:eastAsia="en-US"/>
              </w:rPr>
            </w:pPr>
            <w:ins w:id="8726" w:author="sanjai" w:date="2020-04-09T11:33:00Z">
              <w:del w:id="8727" w:author="sanjai" w:date="2020-04-09T11:46:00Z">
                <w:r w:rsidRPr="00BA2E52" w:rsidDel="00CD281B">
                  <w:rPr>
                    <w:rFonts w:ascii="Calibri" w:eastAsia="Times New Roman" w:hAnsi="Calibri"/>
                    <w:color w:val="000000"/>
                    <w:kern w:val="0"/>
                    <w:sz w:val="22"/>
                    <w:lang w:eastAsia="en-US"/>
                  </w:rPr>
                  <w:delText>compress_1</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728"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29" w:author="sanjai" w:date="2020-04-09T11:33:00Z"/>
                <w:del w:id="8730" w:author="sanjai" w:date="2020-04-09T11:46:00Z"/>
                <w:rFonts w:ascii="Calibri" w:eastAsia="Times New Roman" w:hAnsi="Calibri"/>
                <w:color w:val="000000"/>
                <w:kern w:val="0"/>
                <w:sz w:val="22"/>
                <w:lang w:eastAsia="en-US"/>
              </w:rPr>
            </w:pPr>
            <w:ins w:id="8731" w:author="sanjai" w:date="2020-04-09T11:33:00Z">
              <w:del w:id="8732"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733"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34" w:author="sanjai" w:date="2020-04-09T11:33:00Z"/>
                <w:del w:id="8735" w:author="sanjai" w:date="2020-04-09T11:46:00Z"/>
                <w:rFonts w:ascii="Calibri" w:eastAsia="Times New Roman" w:hAnsi="Calibri"/>
                <w:color w:val="000000"/>
                <w:kern w:val="0"/>
                <w:sz w:val="22"/>
                <w:lang w:eastAsia="en-US"/>
              </w:rPr>
            </w:pPr>
            <w:ins w:id="8736" w:author="sanjai" w:date="2020-04-09T11:33:00Z">
              <w:del w:id="8737" w:author="sanjai" w:date="2020-04-09T11:46:00Z">
                <w:r w:rsidRPr="00BA2E52" w:rsidDel="00CD281B">
                  <w:rPr>
                    <w:rFonts w:ascii="Calibri" w:eastAsia="Times New Roman" w:hAnsi="Calibri"/>
                    <w:color w:val="000000"/>
                    <w:kern w:val="0"/>
                    <w:sz w:val="22"/>
                    <w:lang w:eastAsia="en-US"/>
                  </w:rPr>
                  <w:delText>preshift</w:delText>
                </w:r>
              </w:del>
            </w:ins>
          </w:p>
        </w:tc>
        <w:tc>
          <w:tcPr>
            <w:tcW w:w="528" w:type="dxa"/>
            <w:tcBorders>
              <w:top w:val="nil"/>
              <w:left w:val="nil"/>
              <w:bottom w:val="single" w:sz="4" w:space="0" w:color="auto"/>
              <w:right w:val="single" w:sz="4" w:space="0" w:color="auto"/>
            </w:tcBorders>
            <w:shd w:val="clear" w:color="auto" w:fill="auto"/>
            <w:noWrap/>
            <w:vAlign w:val="center"/>
            <w:tcPrChange w:id="8738"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39" w:author="sanjai" w:date="2020-04-09T11:33:00Z"/>
                <w:del w:id="8740" w:author="sanjai" w:date="2020-04-09T11:46:00Z"/>
                <w:rFonts w:ascii="Calibri" w:eastAsia="Times New Roman" w:hAnsi="Calibri"/>
                <w:color w:val="000000"/>
                <w:kern w:val="0"/>
                <w:sz w:val="22"/>
                <w:lang w:eastAsia="en-US"/>
              </w:rPr>
            </w:pPr>
            <w:ins w:id="8741" w:author="sanjai" w:date="2020-04-09T11:33:00Z">
              <w:del w:id="8742" w:author="sanjai" w:date="2020-04-09T11:46:00Z">
                <w:r w:rsidRPr="00BA2E52" w:rsidDel="00CD281B">
                  <w:rPr>
                    <w:rFonts w:ascii="Calibri" w:eastAsia="Times New Roman" w:hAnsi="Calibri"/>
                    <w:color w:val="000000"/>
                    <w:kern w:val="0"/>
                    <w:sz w:val="22"/>
                    <w:lang w:eastAsia="en-US"/>
                  </w:rPr>
                  <w:delText>v2</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743"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44" w:author="sanjai" w:date="2020-04-09T11:33:00Z"/>
                <w:del w:id="8745" w:author="sanjai" w:date="2020-04-09T11:46:00Z"/>
                <w:rFonts w:ascii="Calibri" w:eastAsia="Times New Roman" w:hAnsi="Calibri"/>
                <w:color w:val="000000"/>
                <w:kern w:val="0"/>
                <w:sz w:val="22"/>
                <w:lang w:eastAsia="en-US"/>
              </w:rPr>
            </w:pPr>
            <w:ins w:id="8746" w:author="sanjai" w:date="2020-04-09T11:33:00Z">
              <w:del w:id="8747" w:author="sanjai" w:date="2020-04-09T11:46:00Z">
                <w:r w:rsidRPr="00BA2E52" w:rsidDel="00CD281B">
                  <w:rPr>
                    <w:rFonts w:ascii="Calibri" w:eastAsia="Times New Roman" w:hAnsi="Calibri"/>
                    <w:color w:val="000000"/>
                    <w:kern w:val="0"/>
                    <w:sz w:val="22"/>
                    <w:lang w:eastAsia="en-US"/>
                  </w:rPr>
                  <w:delText>ve1c</w:delText>
                </w:r>
              </w:del>
            </w:ins>
          </w:p>
        </w:tc>
        <w:tc>
          <w:tcPr>
            <w:tcW w:w="394" w:type="dxa"/>
            <w:tcBorders>
              <w:top w:val="nil"/>
              <w:left w:val="nil"/>
              <w:bottom w:val="single" w:sz="4" w:space="0" w:color="auto"/>
              <w:right w:val="single" w:sz="4" w:space="0" w:color="auto"/>
            </w:tcBorders>
            <w:shd w:val="clear" w:color="auto" w:fill="auto"/>
            <w:noWrap/>
            <w:vAlign w:val="center"/>
            <w:tcPrChange w:id="8748"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49" w:author="sanjai" w:date="2020-04-09T11:33:00Z"/>
                <w:del w:id="8750" w:author="sanjai" w:date="2020-04-09T11:46:00Z"/>
                <w:rFonts w:ascii="Calibri" w:eastAsia="Times New Roman" w:hAnsi="Calibri"/>
                <w:color w:val="000000"/>
                <w:kern w:val="0"/>
                <w:sz w:val="22"/>
                <w:lang w:eastAsia="en-US"/>
              </w:rPr>
            </w:pPr>
            <w:ins w:id="8751" w:author="sanjai" w:date="2020-04-09T11:33:00Z">
              <w:del w:id="8752" w:author="sanjai" w:date="2020-04-09T11:46:00Z">
                <w:r w:rsidRPr="00BA2E52" w:rsidDel="00CD281B">
                  <w:rPr>
                    <w:rFonts w:ascii="Calibri" w:eastAsia="Times New Roman" w:hAnsi="Calibri"/>
                    <w:color w:val="000000"/>
                    <w:kern w:val="0"/>
                    <w:sz w:val="22"/>
                    <w:lang w:eastAsia="en-US"/>
                  </w:rPr>
                  <w:delText>ve2c</w:delText>
                </w:r>
              </w:del>
            </w:ins>
          </w:p>
        </w:tc>
        <w:tc>
          <w:tcPr>
            <w:tcW w:w="374" w:type="dxa"/>
            <w:tcBorders>
              <w:top w:val="nil"/>
              <w:left w:val="nil"/>
              <w:bottom w:val="single" w:sz="4" w:space="0" w:color="auto"/>
              <w:right w:val="single" w:sz="4" w:space="0" w:color="auto"/>
            </w:tcBorders>
            <w:shd w:val="clear" w:color="auto" w:fill="auto"/>
            <w:noWrap/>
            <w:vAlign w:val="center"/>
            <w:tcPrChange w:id="8753"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54" w:author="sanjai" w:date="2020-04-09T11:33:00Z"/>
                <w:del w:id="8755" w:author="sanjai" w:date="2020-04-09T11:46:00Z"/>
                <w:rFonts w:ascii="Calibri" w:eastAsia="Times New Roman" w:hAnsi="Calibri"/>
                <w:color w:val="000000"/>
                <w:kern w:val="0"/>
                <w:sz w:val="22"/>
                <w:lang w:eastAsia="en-US"/>
              </w:rPr>
            </w:pPr>
            <w:ins w:id="8756" w:author="sanjai" w:date="2020-04-09T11:33:00Z">
              <w:del w:id="8757" w:author="sanjai" w:date="2020-04-09T11:46:00Z">
                <w:r w:rsidRPr="00BA2E52" w:rsidDel="00CD281B">
                  <w:rPr>
                    <w:rFonts w:ascii="Calibri" w:eastAsia="Times New Roman" w:hAnsi="Calibri"/>
                    <w:color w:val="000000"/>
                    <w:kern w:val="0"/>
                    <w:sz w:val="22"/>
                    <w:lang w:eastAsia="en-US"/>
                  </w:rPr>
                  <w:delText> </w:delText>
                </w:r>
              </w:del>
            </w:ins>
          </w:p>
        </w:tc>
        <w:tc>
          <w:tcPr>
            <w:tcW w:w="337" w:type="dxa"/>
            <w:tcBorders>
              <w:top w:val="nil"/>
              <w:left w:val="nil"/>
              <w:bottom w:val="single" w:sz="4" w:space="0" w:color="auto"/>
              <w:right w:val="single" w:sz="4" w:space="0" w:color="auto"/>
            </w:tcBorders>
            <w:shd w:val="clear" w:color="auto" w:fill="auto"/>
            <w:noWrap/>
            <w:vAlign w:val="center"/>
            <w:tcPrChange w:id="8758" w:author="sanjai" w:date="2020-04-09T11:47:00Z">
              <w:tcPr>
                <w:tcW w:w="73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59" w:author="sanjai" w:date="2020-04-09T11:33:00Z"/>
                <w:del w:id="8760" w:author="sanjai" w:date="2020-04-09T11:46:00Z"/>
                <w:rFonts w:ascii="Calibri" w:eastAsia="Times New Roman" w:hAnsi="Calibri"/>
                <w:color w:val="000000"/>
                <w:kern w:val="0"/>
                <w:sz w:val="22"/>
                <w:lang w:eastAsia="en-US"/>
              </w:rPr>
            </w:pPr>
            <w:ins w:id="8761" w:author="sanjai" w:date="2020-04-09T11:33:00Z">
              <w:del w:id="8762"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single" w:sz="4" w:space="0" w:color="auto"/>
              <w:right w:val="single" w:sz="4" w:space="0" w:color="auto"/>
            </w:tcBorders>
            <w:shd w:val="clear" w:color="auto" w:fill="auto"/>
            <w:noWrap/>
            <w:vAlign w:val="center"/>
            <w:tcPrChange w:id="8763" w:author="sanjai" w:date="2020-04-09T11:47:00Z">
              <w:tcPr>
                <w:tcW w:w="696"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64" w:author="sanjai" w:date="2020-04-09T11:33:00Z"/>
                <w:del w:id="8765" w:author="sanjai" w:date="2020-04-09T11:46:00Z"/>
                <w:rFonts w:ascii="Calibri" w:eastAsia="Times New Roman" w:hAnsi="Calibri"/>
                <w:color w:val="000000"/>
                <w:kern w:val="0"/>
                <w:sz w:val="22"/>
                <w:lang w:eastAsia="en-US"/>
              </w:rPr>
            </w:pPr>
            <w:ins w:id="8766" w:author="sanjai" w:date="2020-04-09T11:33:00Z">
              <w:del w:id="8767" w:author="sanjai" w:date="2020-04-09T11:46:00Z">
                <w:r w:rsidRPr="00BA2E52" w:rsidDel="00CD281B">
                  <w:rPr>
                    <w:rFonts w:ascii="Calibri" w:eastAsia="Times New Roman" w:hAnsi="Calibri"/>
                    <w:color w:val="000000"/>
                    <w:kern w:val="0"/>
                    <w:sz w:val="22"/>
                    <w:lang w:eastAsia="en-US"/>
                  </w:rPr>
                  <w:delText> </w:delText>
                </w:r>
              </w:del>
            </w:ins>
          </w:p>
        </w:tc>
        <w:tc>
          <w:tcPr>
            <w:tcW w:w="309" w:type="dxa"/>
            <w:tcBorders>
              <w:top w:val="nil"/>
              <w:left w:val="nil"/>
              <w:bottom w:val="single" w:sz="4" w:space="0" w:color="auto"/>
              <w:right w:val="single" w:sz="4" w:space="0" w:color="auto"/>
            </w:tcBorders>
            <w:shd w:val="clear" w:color="auto" w:fill="auto"/>
            <w:noWrap/>
            <w:vAlign w:val="center"/>
            <w:tcPrChange w:id="8768"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69" w:author="sanjai" w:date="2020-04-09T11:33:00Z"/>
                <w:del w:id="8770" w:author="sanjai" w:date="2020-04-09T11:46:00Z"/>
                <w:rFonts w:ascii="Calibri" w:eastAsia="Times New Roman" w:hAnsi="Calibri"/>
                <w:color w:val="000000"/>
                <w:kern w:val="0"/>
                <w:sz w:val="22"/>
                <w:lang w:eastAsia="en-US"/>
              </w:rPr>
            </w:pPr>
            <w:ins w:id="8771" w:author="sanjai" w:date="2020-04-09T11:33:00Z">
              <w:del w:id="8772"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773"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74" w:author="sanjai" w:date="2020-04-09T11:33:00Z"/>
                <w:del w:id="8775"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776"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77" w:author="sanjai" w:date="2020-04-09T11:33:00Z"/>
                <w:del w:id="877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779"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80" w:author="sanjai" w:date="2020-04-09T11:33:00Z"/>
                <w:del w:id="878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78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783" w:author="sanjai" w:date="2020-04-09T11:33:00Z"/>
                <w:del w:id="878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785"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786" w:author="sanjai" w:date="2020-04-09T11:33:00Z"/>
                <w:del w:id="8787"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788" w:author="sanjai" w:date="2020-04-09T11:47:00Z">
            <w:tblPrEx>
              <w:tblW w:w="23891" w:type="dxa"/>
            </w:tblPrEx>
          </w:tblPrExChange>
        </w:tblPrEx>
        <w:trPr>
          <w:trHeight w:val="287"/>
          <w:ins w:id="8789" w:author="sanjai" w:date="2020-04-09T11:33:00Z"/>
          <w:del w:id="8790" w:author="sanjai" w:date="2020-04-09T11:46:00Z"/>
          <w:trPrChange w:id="8791"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8792"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8793" w:author="sanjai" w:date="2020-04-09T11:33:00Z"/>
                <w:del w:id="8794" w:author="sanjai" w:date="2020-04-09T11:46:00Z"/>
                <w:rFonts w:ascii="Calibri" w:eastAsia="Times New Roman" w:hAnsi="Calibri"/>
                <w:color w:val="000000"/>
                <w:kern w:val="0"/>
                <w:sz w:val="22"/>
                <w:lang w:eastAsia="en-US"/>
              </w:rPr>
            </w:pPr>
            <w:ins w:id="8795" w:author="sanjai" w:date="2020-04-09T11:33:00Z">
              <w:del w:id="8796" w:author="sanjai" w:date="2020-04-09T11:46:00Z">
                <w:r w:rsidRPr="00BA2E52" w:rsidDel="00CD281B">
                  <w:rPr>
                    <w:rFonts w:ascii="Calibri" w:eastAsia="Times New Roman" w:hAnsi="Calibri"/>
                    <w:color w:val="000000"/>
                    <w:kern w:val="0"/>
                    <w:sz w:val="22"/>
                    <w:lang w:eastAsia="en-US"/>
                  </w:rPr>
                  <w:delText>(PSEUDO)gather_1</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797"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798" w:author="sanjai" w:date="2020-04-09T11:33:00Z"/>
                <w:del w:id="8799" w:author="sanjai" w:date="2020-04-09T11:46:00Z"/>
                <w:rFonts w:ascii="Calibri" w:eastAsia="Times New Roman" w:hAnsi="Calibri"/>
                <w:color w:val="000000"/>
                <w:kern w:val="0"/>
                <w:sz w:val="22"/>
                <w:lang w:eastAsia="en-US"/>
              </w:rPr>
            </w:pPr>
            <w:ins w:id="8800" w:author="sanjai" w:date="2020-04-09T11:33:00Z">
              <w:del w:id="8801"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802"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03" w:author="sanjai" w:date="2020-04-09T11:33:00Z"/>
                <w:del w:id="8804" w:author="sanjai" w:date="2020-04-09T11:46:00Z"/>
                <w:rFonts w:ascii="Calibri" w:eastAsia="Times New Roman" w:hAnsi="Calibri"/>
                <w:color w:val="000000"/>
                <w:kern w:val="0"/>
                <w:sz w:val="22"/>
                <w:lang w:eastAsia="en-US"/>
              </w:rPr>
            </w:pPr>
            <w:ins w:id="8805" w:author="sanjai" w:date="2020-04-09T11:33:00Z">
              <w:del w:id="8806"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8807"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08" w:author="sanjai" w:date="2020-04-09T11:33:00Z"/>
                <w:del w:id="8809" w:author="sanjai" w:date="2020-04-09T11:46:00Z"/>
                <w:rFonts w:ascii="Calibri" w:eastAsia="Times New Roman" w:hAnsi="Calibri"/>
                <w:color w:val="000000"/>
                <w:kern w:val="0"/>
                <w:sz w:val="22"/>
                <w:lang w:eastAsia="en-US"/>
              </w:rPr>
            </w:pPr>
            <w:ins w:id="8810" w:author="sanjai" w:date="2020-04-09T11:33:00Z">
              <w:del w:id="8811"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812"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13" w:author="sanjai" w:date="2020-04-09T11:33:00Z"/>
                <w:del w:id="8814" w:author="sanjai" w:date="2020-04-09T11:46:00Z"/>
                <w:rFonts w:ascii="Calibri" w:eastAsia="Times New Roman" w:hAnsi="Calibri"/>
                <w:color w:val="000000"/>
                <w:kern w:val="0"/>
                <w:sz w:val="22"/>
                <w:lang w:eastAsia="en-US"/>
              </w:rPr>
            </w:pPr>
            <w:ins w:id="8815" w:author="sanjai" w:date="2020-04-09T11:33:00Z">
              <w:del w:id="8816" w:author="sanjai" w:date="2020-04-09T11:46:00Z">
                <w:r w:rsidRPr="00BA2E52" w:rsidDel="00CD281B">
                  <w:rPr>
                    <w:rFonts w:ascii="Calibri" w:eastAsia="Times New Roman" w:hAnsi="Calibri"/>
                    <w:color w:val="000000"/>
                    <w:kern w:val="0"/>
                    <w:sz w:val="22"/>
                    <w:lang w:eastAsia="en-US"/>
                  </w:rPr>
                  <w:delText> </w:delText>
                </w:r>
              </w:del>
            </w:ins>
          </w:p>
        </w:tc>
        <w:tc>
          <w:tcPr>
            <w:tcW w:w="394" w:type="dxa"/>
            <w:tcBorders>
              <w:top w:val="nil"/>
              <w:left w:val="nil"/>
              <w:bottom w:val="single" w:sz="4" w:space="0" w:color="auto"/>
              <w:right w:val="single" w:sz="4" w:space="0" w:color="auto"/>
            </w:tcBorders>
            <w:shd w:val="clear" w:color="auto" w:fill="auto"/>
            <w:noWrap/>
            <w:vAlign w:val="center"/>
            <w:tcPrChange w:id="8817"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18" w:author="sanjai" w:date="2020-04-09T11:33:00Z"/>
                <w:del w:id="8819" w:author="sanjai" w:date="2020-04-09T11:46:00Z"/>
                <w:rFonts w:ascii="Calibri" w:eastAsia="Times New Roman" w:hAnsi="Calibri"/>
                <w:color w:val="000000"/>
                <w:kern w:val="0"/>
                <w:sz w:val="22"/>
                <w:lang w:eastAsia="en-US"/>
              </w:rPr>
            </w:pPr>
            <w:ins w:id="8820" w:author="sanjai" w:date="2020-04-09T11:33:00Z">
              <w:del w:id="8821" w:author="sanjai" w:date="2020-04-09T11:46:00Z">
                <w:r w:rsidRPr="00BA2E52" w:rsidDel="00CD281B">
                  <w:rPr>
                    <w:rFonts w:ascii="Calibri" w:eastAsia="Times New Roman" w:hAnsi="Calibri"/>
                    <w:color w:val="000000"/>
                    <w:kern w:val="0"/>
                    <w:sz w:val="22"/>
                    <w:lang w:eastAsia="en-US"/>
                  </w:rPr>
                  <w:delText>ve1</w:delText>
                </w:r>
              </w:del>
            </w:ins>
          </w:p>
        </w:tc>
        <w:tc>
          <w:tcPr>
            <w:tcW w:w="374" w:type="dxa"/>
            <w:tcBorders>
              <w:top w:val="nil"/>
              <w:left w:val="nil"/>
              <w:bottom w:val="single" w:sz="4" w:space="0" w:color="auto"/>
              <w:right w:val="single" w:sz="4" w:space="0" w:color="auto"/>
            </w:tcBorders>
            <w:shd w:val="clear" w:color="000000" w:fill="ED7D31"/>
            <w:noWrap/>
            <w:vAlign w:val="center"/>
            <w:tcPrChange w:id="8822" w:author="sanjai" w:date="2020-04-09T11:47:00Z">
              <w:tcPr>
                <w:tcW w:w="89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823" w:author="sanjai" w:date="2020-04-09T11:33:00Z"/>
                <w:del w:id="8824" w:author="sanjai" w:date="2020-04-09T11:46:00Z"/>
                <w:rFonts w:ascii="Calibri" w:eastAsia="Times New Roman" w:hAnsi="Calibri"/>
                <w:color w:val="000000"/>
                <w:kern w:val="0"/>
                <w:sz w:val="22"/>
                <w:lang w:eastAsia="en-US"/>
              </w:rPr>
            </w:pPr>
            <w:ins w:id="8825" w:author="sanjai" w:date="2020-04-09T11:33:00Z">
              <w:del w:id="8826" w:author="sanjai" w:date="2020-04-09T11:46:00Z">
                <w:r w:rsidRPr="00BA2E52" w:rsidDel="00CD281B">
                  <w:rPr>
                    <w:rFonts w:ascii="Calibri" w:eastAsia="Times New Roman" w:hAnsi="Calibri"/>
                    <w:color w:val="000000"/>
                    <w:kern w:val="0"/>
                    <w:sz w:val="22"/>
                    <w:lang w:eastAsia="en-US"/>
                  </w:rPr>
                  <w:delText>ve2</w:delText>
                </w:r>
              </w:del>
            </w:ins>
          </w:p>
        </w:tc>
        <w:tc>
          <w:tcPr>
            <w:tcW w:w="337" w:type="dxa"/>
            <w:tcBorders>
              <w:top w:val="nil"/>
              <w:left w:val="nil"/>
              <w:bottom w:val="single" w:sz="4" w:space="0" w:color="auto"/>
              <w:right w:val="single" w:sz="4" w:space="0" w:color="auto"/>
            </w:tcBorders>
            <w:shd w:val="clear" w:color="000000" w:fill="ED7D31"/>
            <w:noWrap/>
            <w:vAlign w:val="center"/>
            <w:tcPrChange w:id="8827" w:author="sanjai" w:date="2020-04-09T11:47:00Z">
              <w:tcPr>
                <w:tcW w:w="73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828" w:author="sanjai" w:date="2020-04-09T11:33:00Z"/>
                <w:del w:id="8829" w:author="sanjai" w:date="2020-04-09T11:46:00Z"/>
                <w:rFonts w:ascii="Calibri" w:eastAsia="Times New Roman" w:hAnsi="Calibri"/>
                <w:color w:val="000000"/>
                <w:kern w:val="0"/>
                <w:sz w:val="22"/>
                <w:lang w:eastAsia="en-US"/>
              </w:rPr>
            </w:pPr>
            <w:ins w:id="8830" w:author="sanjai" w:date="2020-04-09T11:33:00Z">
              <w:del w:id="8831" w:author="sanjai" w:date="2020-04-09T11:46:00Z">
                <w:r w:rsidRPr="00BA2E52" w:rsidDel="00CD281B">
                  <w:rPr>
                    <w:rFonts w:ascii="Calibri" w:eastAsia="Times New Roman" w:hAnsi="Calibri"/>
                    <w:color w:val="000000"/>
                    <w:kern w:val="0"/>
                    <w:sz w:val="22"/>
                    <w:lang w:eastAsia="en-US"/>
                  </w:rPr>
                  <w:delText>ve3</w:delText>
                </w:r>
              </w:del>
            </w:ins>
          </w:p>
        </w:tc>
        <w:tc>
          <w:tcPr>
            <w:tcW w:w="328" w:type="dxa"/>
            <w:tcBorders>
              <w:top w:val="nil"/>
              <w:left w:val="nil"/>
              <w:bottom w:val="single" w:sz="4" w:space="0" w:color="auto"/>
              <w:right w:val="single" w:sz="4" w:space="0" w:color="auto"/>
            </w:tcBorders>
            <w:shd w:val="clear" w:color="000000" w:fill="ED7D31"/>
            <w:noWrap/>
            <w:vAlign w:val="center"/>
            <w:tcPrChange w:id="8832" w:author="sanjai" w:date="2020-04-09T11:47:00Z">
              <w:tcPr>
                <w:tcW w:w="696"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833" w:author="sanjai" w:date="2020-04-09T11:33:00Z"/>
                <w:del w:id="8834" w:author="sanjai" w:date="2020-04-09T11:46:00Z"/>
                <w:rFonts w:ascii="Calibri" w:eastAsia="Times New Roman" w:hAnsi="Calibri"/>
                <w:color w:val="000000"/>
                <w:kern w:val="0"/>
                <w:sz w:val="22"/>
                <w:lang w:eastAsia="en-US"/>
              </w:rPr>
            </w:pPr>
            <w:ins w:id="8835" w:author="sanjai" w:date="2020-04-09T11:33:00Z">
              <w:del w:id="8836" w:author="sanjai" w:date="2020-04-09T11:46:00Z">
                <w:r w:rsidRPr="00BA2E52" w:rsidDel="00CD281B">
                  <w:rPr>
                    <w:rFonts w:ascii="Calibri" w:eastAsia="Times New Roman" w:hAnsi="Calibri"/>
                    <w:color w:val="000000"/>
                    <w:kern w:val="0"/>
                    <w:sz w:val="22"/>
                    <w:lang w:eastAsia="en-US"/>
                  </w:rPr>
                  <w:delText>ve3</w:delText>
                </w:r>
              </w:del>
            </w:ins>
          </w:p>
        </w:tc>
        <w:tc>
          <w:tcPr>
            <w:tcW w:w="309" w:type="dxa"/>
            <w:tcBorders>
              <w:top w:val="nil"/>
              <w:left w:val="nil"/>
              <w:bottom w:val="single" w:sz="4" w:space="0" w:color="auto"/>
              <w:right w:val="single" w:sz="4" w:space="0" w:color="auto"/>
            </w:tcBorders>
            <w:shd w:val="clear" w:color="auto" w:fill="auto"/>
            <w:noWrap/>
            <w:vAlign w:val="center"/>
            <w:tcPrChange w:id="8837"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38" w:author="sanjai" w:date="2020-04-09T11:33:00Z"/>
                <w:del w:id="8839" w:author="sanjai" w:date="2020-04-09T11:46:00Z"/>
                <w:rFonts w:ascii="Calibri" w:eastAsia="Times New Roman" w:hAnsi="Calibri"/>
                <w:color w:val="000000"/>
                <w:kern w:val="0"/>
                <w:sz w:val="22"/>
                <w:lang w:eastAsia="en-US"/>
              </w:rPr>
            </w:pPr>
            <w:ins w:id="8840" w:author="sanjai" w:date="2020-04-09T11:33:00Z">
              <w:del w:id="8841"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842"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43" w:author="sanjai" w:date="2020-04-09T11:33:00Z"/>
                <w:del w:id="8844"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845"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46" w:author="sanjai" w:date="2020-04-09T11:33:00Z"/>
                <w:del w:id="884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848"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49" w:author="sanjai" w:date="2020-04-09T11:33:00Z"/>
                <w:del w:id="885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85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852" w:author="sanjai" w:date="2020-04-09T11:33:00Z"/>
                <w:del w:id="885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85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855" w:author="sanjai" w:date="2020-04-09T11:33:00Z"/>
                <w:del w:id="8856"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857" w:author="sanjai" w:date="2020-04-09T11:47:00Z">
            <w:tblPrEx>
              <w:tblW w:w="23891" w:type="dxa"/>
            </w:tblPrEx>
          </w:tblPrExChange>
        </w:tblPrEx>
        <w:trPr>
          <w:trHeight w:val="287"/>
          <w:ins w:id="8858" w:author="sanjai" w:date="2020-04-09T11:33:00Z"/>
          <w:del w:id="8859" w:author="sanjai" w:date="2020-04-09T11:46:00Z"/>
          <w:trPrChange w:id="8860"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861"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8862" w:author="sanjai" w:date="2020-04-09T11:33:00Z"/>
                <w:del w:id="8863" w:author="sanjai" w:date="2020-04-09T11:46:00Z"/>
                <w:rFonts w:ascii="Calibri" w:eastAsia="Times New Roman" w:hAnsi="Calibri"/>
                <w:color w:val="000000"/>
                <w:kern w:val="0"/>
                <w:sz w:val="22"/>
                <w:lang w:eastAsia="en-US"/>
              </w:rPr>
            </w:pPr>
            <w:ins w:id="8864" w:author="sanjai" w:date="2020-04-09T11:33:00Z">
              <w:del w:id="8865" w:author="sanjai" w:date="2020-04-09T11:46:00Z">
                <w:r w:rsidRPr="00BA2E52" w:rsidDel="00CD281B">
                  <w:rPr>
                    <w:rFonts w:ascii="Calibri" w:eastAsia="Times New Roman" w:hAnsi="Calibri"/>
                    <w:color w:val="000000"/>
                    <w:kern w:val="0"/>
                    <w:sz w:val="22"/>
                    <w:lang w:eastAsia="en-US"/>
                  </w:rPr>
                  <w:delText>compress_2</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866"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67" w:author="sanjai" w:date="2020-04-09T11:33:00Z"/>
                <w:del w:id="8868" w:author="sanjai" w:date="2020-04-09T11:46:00Z"/>
                <w:rFonts w:ascii="Calibri" w:eastAsia="Times New Roman" w:hAnsi="Calibri"/>
                <w:color w:val="000000"/>
                <w:kern w:val="0"/>
                <w:sz w:val="22"/>
                <w:lang w:eastAsia="en-US"/>
              </w:rPr>
            </w:pPr>
            <w:ins w:id="8869" w:author="sanjai" w:date="2020-04-09T11:33:00Z">
              <w:del w:id="8870"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871"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72" w:author="sanjai" w:date="2020-04-09T11:33:00Z"/>
                <w:del w:id="8873" w:author="sanjai" w:date="2020-04-09T11:46:00Z"/>
                <w:rFonts w:ascii="Calibri" w:eastAsia="Times New Roman" w:hAnsi="Calibri"/>
                <w:color w:val="000000"/>
                <w:kern w:val="0"/>
                <w:sz w:val="22"/>
                <w:lang w:eastAsia="en-US"/>
              </w:rPr>
            </w:pPr>
            <w:ins w:id="8874" w:author="sanjai" w:date="2020-04-09T11:33:00Z">
              <w:del w:id="8875"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8876"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77" w:author="sanjai" w:date="2020-04-09T11:33:00Z"/>
                <w:del w:id="8878" w:author="sanjai" w:date="2020-04-09T11:46:00Z"/>
                <w:rFonts w:ascii="Calibri" w:eastAsia="Times New Roman" w:hAnsi="Calibri"/>
                <w:color w:val="000000"/>
                <w:kern w:val="0"/>
                <w:sz w:val="22"/>
                <w:lang w:eastAsia="en-US"/>
              </w:rPr>
            </w:pPr>
            <w:ins w:id="8879" w:author="sanjai" w:date="2020-04-09T11:33:00Z">
              <w:del w:id="8880" w:author="sanjai" w:date="2020-04-09T11:46:00Z">
                <w:r w:rsidRPr="00BA2E52" w:rsidDel="00CD281B">
                  <w:rPr>
                    <w:rFonts w:ascii="Calibri" w:eastAsia="Times New Roman" w:hAnsi="Calibri"/>
                    <w:color w:val="000000"/>
                    <w:kern w:val="0"/>
                    <w:sz w:val="22"/>
                    <w:lang w:eastAsia="en-US"/>
                  </w:rPr>
                  <w:delText>preshift</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881"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82" w:author="sanjai" w:date="2020-04-09T11:33:00Z"/>
                <w:del w:id="8883" w:author="sanjai" w:date="2020-04-09T11:46:00Z"/>
                <w:rFonts w:ascii="Calibri" w:eastAsia="Times New Roman" w:hAnsi="Calibri"/>
                <w:color w:val="000000"/>
                <w:kern w:val="0"/>
                <w:sz w:val="22"/>
                <w:lang w:eastAsia="en-US"/>
              </w:rPr>
            </w:pPr>
            <w:ins w:id="8884" w:author="sanjai" w:date="2020-04-09T11:33:00Z">
              <w:del w:id="8885" w:author="sanjai" w:date="2020-04-09T11:46:00Z">
                <w:r w:rsidRPr="00BA2E52" w:rsidDel="00CD281B">
                  <w:rPr>
                    <w:rFonts w:ascii="Calibri" w:eastAsia="Times New Roman" w:hAnsi="Calibri"/>
                    <w:color w:val="000000"/>
                    <w:kern w:val="0"/>
                    <w:sz w:val="22"/>
                    <w:lang w:eastAsia="en-US"/>
                  </w:rPr>
                  <w:delText>v2</w:delText>
                </w:r>
              </w:del>
            </w:ins>
          </w:p>
        </w:tc>
        <w:tc>
          <w:tcPr>
            <w:tcW w:w="394" w:type="dxa"/>
            <w:tcBorders>
              <w:top w:val="nil"/>
              <w:left w:val="nil"/>
              <w:bottom w:val="single" w:sz="4" w:space="0" w:color="auto"/>
              <w:right w:val="single" w:sz="4" w:space="0" w:color="auto"/>
            </w:tcBorders>
            <w:shd w:val="clear" w:color="auto" w:fill="auto"/>
            <w:noWrap/>
            <w:vAlign w:val="center"/>
            <w:tcPrChange w:id="8886"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87" w:author="sanjai" w:date="2020-04-09T11:33:00Z"/>
                <w:del w:id="8888" w:author="sanjai" w:date="2020-04-09T11:46:00Z"/>
                <w:rFonts w:ascii="Calibri" w:eastAsia="Times New Roman" w:hAnsi="Calibri"/>
                <w:color w:val="000000"/>
                <w:kern w:val="0"/>
                <w:sz w:val="22"/>
                <w:lang w:eastAsia="en-US"/>
              </w:rPr>
            </w:pPr>
            <w:ins w:id="8889" w:author="sanjai" w:date="2020-04-09T11:33:00Z">
              <w:del w:id="8890" w:author="sanjai" w:date="2020-04-09T11:46:00Z">
                <w:r w:rsidRPr="00BA2E52" w:rsidDel="00CD281B">
                  <w:rPr>
                    <w:rFonts w:ascii="Calibri" w:eastAsia="Times New Roman" w:hAnsi="Calibri"/>
                    <w:color w:val="000000"/>
                    <w:kern w:val="0"/>
                    <w:sz w:val="22"/>
                    <w:lang w:eastAsia="en-US"/>
                  </w:rPr>
                  <w:delText>ve1c</w:delText>
                </w:r>
              </w:del>
            </w:ins>
          </w:p>
        </w:tc>
        <w:tc>
          <w:tcPr>
            <w:tcW w:w="374" w:type="dxa"/>
            <w:tcBorders>
              <w:top w:val="nil"/>
              <w:left w:val="nil"/>
              <w:bottom w:val="single" w:sz="4" w:space="0" w:color="auto"/>
              <w:right w:val="single" w:sz="4" w:space="0" w:color="auto"/>
            </w:tcBorders>
            <w:shd w:val="clear" w:color="auto" w:fill="auto"/>
            <w:noWrap/>
            <w:vAlign w:val="center"/>
            <w:tcPrChange w:id="8891"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892" w:author="sanjai" w:date="2020-04-09T11:33:00Z"/>
                <w:del w:id="8893" w:author="sanjai" w:date="2020-04-09T11:46:00Z"/>
                <w:rFonts w:ascii="Calibri" w:eastAsia="Times New Roman" w:hAnsi="Calibri"/>
                <w:color w:val="000000"/>
                <w:kern w:val="0"/>
                <w:sz w:val="22"/>
                <w:lang w:eastAsia="en-US"/>
              </w:rPr>
            </w:pPr>
            <w:ins w:id="8894" w:author="sanjai" w:date="2020-04-09T11:33:00Z">
              <w:del w:id="8895" w:author="sanjai" w:date="2020-04-09T11:46:00Z">
                <w:r w:rsidRPr="00BA2E52" w:rsidDel="00CD281B">
                  <w:rPr>
                    <w:rFonts w:ascii="Calibri" w:eastAsia="Times New Roman" w:hAnsi="Calibri"/>
                    <w:color w:val="000000"/>
                    <w:kern w:val="0"/>
                    <w:sz w:val="22"/>
                    <w:lang w:eastAsia="en-US"/>
                  </w:rPr>
                  <w:delText>ve2c</w:delText>
                </w:r>
              </w:del>
            </w:ins>
          </w:p>
        </w:tc>
        <w:tc>
          <w:tcPr>
            <w:tcW w:w="337" w:type="dxa"/>
            <w:tcBorders>
              <w:top w:val="nil"/>
              <w:left w:val="nil"/>
              <w:bottom w:val="single" w:sz="4" w:space="0" w:color="auto"/>
              <w:right w:val="single" w:sz="4" w:space="0" w:color="auto"/>
            </w:tcBorders>
            <w:shd w:val="clear" w:color="auto" w:fill="auto"/>
            <w:noWrap/>
            <w:vAlign w:val="bottom"/>
            <w:tcPrChange w:id="8896" w:author="sanjai" w:date="2020-04-09T11:47:00Z">
              <w:tcPr>
                <w:tcW w:w="731"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8897" w:author="sanjai" w:date="2020-04-09T11:33:00Z"/>
                <w:del w:id="8898" w:author="sanjai" w:date="2020-04-09T11:46:00Z"/>
                <w:rFonts w:ascii="Calibri" w:eastAsia="Times New Roman" w:hAnsi="Calibri"/>
                <w:color w:val="000000"/>
                <w:kern w:val="0"/>
                <w:sz w:val="22"/>
                <w:lang w:eastAsia="en-US"/>
              </w:rPr>
            </w:pPr>
            <w:ins w:id="8899" w:author="sanjai" w:date="2020-04-09T11:33:00Z">
              <w:del w:id="8900" w:author="sanjai" w:date="2020-04-09T11:46:00Z">
                <w:r w:rsidRPr="00BA2E52" w:rsidDel="00CD281B">
                  <w:rPr>
                    <w:rFonts w:ascii="Calibri" w:eastAsia="Times New Roman" w:hAnsi="Calibri"/>
                    <w:color w:val="000000"/>
                    <w:kern w:val="0"/>
                    <w:sz w:val="22"/>
                    <w:lang w:eastAsia="en-US"/>
                  </w:rPr>
                  <w:delText> </w:delText>
                </w:r>
              </w:del>
            </w:ins>
          </w:p>
        </w:tc>
        <w:tc>
          <w:tcPr>
            <w:tcW w:w="328" w:type="dxa"/>
            <w:tcBorders>
              <w:top w:val="nil"/>
              <w:left w:val="nil"/>
              <w:bottom w:val="single" w:sz="4" w:space="0" w:color="auto"/>
              <w:right w:val="single" w:sz="4" w:space="0" w:color="auto"/>
            </w:tcBorders>
            <w:shd w:val="clear" w:color="auto" w:fill="auto"/>
            <w:noWrap/>
            <w:vAlign w:val="center"/>
            <w:tcPrChange w:id="8901" w:author="sanjai" w:date="2020-04-09T11:47:00Z">
              <w:tcPr>
                <w:tcW w:w="696"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02" w:author="sanjai" w:date="2020-04-09T11:33:00Z"/>
                <w:del w:id="8903" w:author="sanjai" w:date="2020-04-09T11:46:00Z"/>
                <w:rFonts w:ascii="Calibri" w:eastAsia="Times New Roman" w:hAnsi="Calibri"/>
                <w:color w:val="000000"/>
                <w:kern w:val="0"/>
                <w:sz w:val="22"/>
                <w:lang w:eastAsia="en-US"/>
              </w:rPr>
            </w:pPr>
            <w:ins w:id="8904" w:author="sanjai" w:date="2020-04-09T11:33:00Z">
              <w:del w:id="8905" w:author="sanjai" w:date="2020-04-09T11:46:00Z">
                <w:r w:rsidRPr="00BA2E52" w:rsidDel="00CD281B">
                  <w:rPr>
                    <w:rFonts w:ascii="Calibri" w:eastAsia="Times New Roman" w:hAnsi="Calibri"/>
                    <w:color w:val="000000"/>
                    <w:kern w:val="0"/>
                    <w:sz w:val="22"/>
                    <w:lang w:eastAsia="en-US"/>
                  </w:rPr>
                  <w:delText> </w:delText>
                </w:r>
              </w:del>
            </w:ins>
          </w:p>
        </w:tc>
        <w:tc>
          <w:tcPr>
            <w:tcW w:w="309" w:type="dxa"/>
            <w:tcBorders>
              <w:top w:val="nil"/>
              <w:left w:val="nil"/>
              <w:bottom w:val="single" w:sz="4" w:space="0" w:color="auto"/>
              <w:right w:val="single" w:sz="4" w:space="0" w:color="auto"/>
            </w:tcBorders>
            <w:shd w:val="clear" w:color="auto" w:fill="auto"/>
            <w:noWrap/>
            <w:vAlign w:val="center"/>
            <w:tcPrChange w:id="8906"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07" w:author="sanjai" w:date="2020-04-09T11:33:00Z"/>
                <w:del w:id="8908" w:author="sanjai" w:date="2020-04-09T11:46:00Z"/>
                <w:rFonts w:ascii="Calibri" w:eastAsia="Times New Roman" w:hAnsi="Calibri"/>
                <w:color w:val="000000"/>
                <w:kern w:val="0"/>
                <w:sz w:val="22"/>
                <w:lang w:eastAsia="en-US"/>
              </w:rPr>
            </w:pPr>
            <w:ins w:id="8909" w:author="sanjai" w:date="2020-04-09T11:33:00Z">
              <w:del w:id="8910"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911"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12" w:author="sanjai" w:date="2020-04-09T11:33:00Z"/>
                <w:del w:id="8913"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914"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15" w:author="sanjai" w:date="2020-04-09T11:33:00Z"/>
                <w:del w:id="891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8917"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18" w:author="sanjai" w:date="2020-04-09T11:33:00Z"/>
                <w:del w:id="891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92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921" w:author="sanjai" w:date="2020-04-09T11:33:00Z"/>
                <w:del w:id="892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92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924" w:author="sanjai" w:date="2020-04-09T11:33:00Z"/>
                <w:del w:id="8925"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926" w:author="sanjai" w:date="2020-04-09T11:47:00Z">
            <w:tblPrEx>
              <w:tblW w:w="23891" w:type="dxa"/>
            </w:tblPrEx>
          </w:tblPrExChange>
        </w:tblPrEx>
        <w:trPr>
          <w:trHeight w:val="287"/>
          <w:ins w:id="8927" w:author="sanjai" w:date="2020-04-09T11:33:00Z"/>
          <w:del w:id="8928" w:author="sanjai" w:date="2020-04-09T11:46:00Z"/>
          <w:trPrChange w:id="8929"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8930"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8931" w:author="sanjai" w:date="2020-04-09T11:33:00Z"/>
                <w:del w:id="8932" w:author="sanjai" w:date="2020-04-09T11:46:00Z"/>
                <w:rFonts w:ascii="Calibri" w:eastAsia="Times New Roman" w:hAnsi="Calibri"/>
                <w:color w:val="000000"/>
                <w:kern w:val="0"/>
                <w:sz w:val="22"/>
                <w:lang w:eastAsia="en-US"/>
              </w:rPr>
            </w:pPr>
            <w:ins w:id="8933" w:author="sanjai" w:date="2020-04-09T11:33:00Z">
              <w:del w:id="8934" w:author="sanjai" w:date="2020-04-09T11:46:00Z">
                <w:r w:rsidRPr="00BA2E52" w:rsidDel="00CD281B">
                  <w:rPr>
                    <w:rFonts w:ascii="Calibri" w:eastAsia="Times New Roman" w:hAnsi="Calibri"/>
                    <w:color w:val="000000"/>
                    <w:kern w:val="0"/>
                    <w:sz w:val="22"/>
                    <w:lang w:eastAsia="en-US"/>
                  </w:rPr>
                  <w:delText>(PSEUDO)gather_2</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8935"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36" w:author="sanjai" w:date="2020-04-09T11:33:00Z"/>
                <w:del w:id="8937" w:author="sanjai" w:date="2020-04-09T11:46:00Z"/>
                <w:rFonts w:ascii="Calibri" w:eastAsia="Times New Roman" w:hAnsi="Calibri"/>
                <w:color w:val="000000"/>
                <w:kern w:val="0"/>
                <w:sz w:val="22"/>
                <w:lang w:eastAsia="en-US"/>
              </w:rPr>
            </w:pPr>
            <w:ins w:id="8938" w:author="sanjai" w:date="2020-04-09T11:33:00Z">
              <w:del w:id="8939"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8940"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41" w:author="sanjai" w:date="2020-04-09T11:33:00Z"/>
                <w:del w:id="8942" w:author="sanjai" w:date="2020-04-09T11:46:00Z"/>
                <w:rFonts w:ascii="Calibri" w:eastAsia="Times New Roman" w:hAnsi="Calibri"/>
                <w:color w:val="000000"/>
                <w:kern w:val="0"/>
                <w:sz w:val="22"/>
                <w:lang w:eastAsia="en-US"/>
              </w:rPr>
            </w:pPr>
            <w:ins w:id="8943" w:author="sanjai" w:date="2020-04-09T11:33:00Z">
              <w:del w:id="8944"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8945"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46" w:author="sanjai" w:date="2020-04-09T11:33:00Z"/>
                <w:del w:id="8947" w:author="sanjai" w:date="2020-04-09T11:46:00Z"/>
                <w:rFonts w:ascii="Calibri" w:eastAsia="Times New Roman" w:hAnsi="Calibri"/>
                <w:color w:val="000000"/>
                <w:kern w:val="0"/>
                <w:sz w:val="22"/>
                <w:lang w:eastAsia="en-US"/>
              </w:rPr>
            </w:pPr>
            <w:ins w:id="8948" w:author="sanjai" w:date="2020-04-09T11:33:00Z">
              <w:del w:id="8949"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8950"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51" w:author="sanjai" w:date="2020-04-09T11:33:00Z"/>
                <w:del w:id="8952" w:author="sanjai" w:date="2020-04-09T11:46:00Z"/>
                <w:rFonts w:ascii="Calibri" w:eastAsia="Times New Roman" w:hAnsi="Calibri"/>
                <w:color w:val="000000"/>
                <w:kern w:val="0"/>
                <w:sz w:val="22"/>
                <w:lang w:eastAsia="en-US"/>
              </w:rPr>
            </w:pPr>
            <w:ins w:id="8953" w:author="sanjai" w:date="2020-04-09T11:33:00Z">
              <w:del w:id="8954" w:author="sanjai" w:date="2020-04-09T11:46:00Z">
                <w:r w:rsidRPr="00BA2E52" w:rsidDel="00CD281B">
                  <w:rPr>
                    <w:rFonts w:ascii="Calibri" w:eastAsia="Times New Roman" w:hAnsi="Calibri"/>
                    <w:color w:val="000000"/>
                    <w:kern w:val="0"/>
                    <w:sz w:val="22"/>
                    <w:lang w:eastAsia="en-US"/>
                  </w:rPr>
                  <w:delText> </w:delText>
                </w:r>
              </w:del>
            </w:ins>
          </w:p>
        </w:tc>
        <w:tc>
          <w:tcPr>
            <w:tcW w:w="394" w:type="dxa"/>
            <w:tcBorders>
              <w:top w:val="nil"/>
              <w:left w:val="nil"/>
              <w:bottom w:val="single" w:sz="4" w:space="0" w:color="auto"/>
              <w:right w:val="single" w:sz="4" w:space="0" w:color="auto"/>
            </w:tcBorders>
            <w:shd w:val="clear" w:color="auto" w:fill="auto"/>
            <w:noWrap/>
            <w:vAlign w:val="center"/>
            <w:tcPrChange w:id="8955"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56" w:author="sanjai" w:date="2020-04-09T11:33:00Z"/>
                <w:del w:id="8957" w:author="sanjai" w:date="2020-04-09T11:46:00Z"/>
                <w:rFonts w:ascii="Calibri" w:eastAsia="Times New Roman" w:hAnsi="Calibri"/>
                <w:color w:val="000000"/>
                <w:kern w:val="0"/>
                <w:sz w:val="22"/>
                <w:lang w:eastAsia="en-US"/>
              </w:rPr>
            </w:pPr>
            <w:ins w:id="8958" w:author="sanjai" w:date="2020-04-09T11:33:00Z">
              <w:del w:id="8959" w:author="sanjai" w:date="2020-04-09T11:46:00Z">
                <w:r w:rsidRPr="00BA2E52" w:rsidDel="00CD281B">
                  <w:rPr>
                    <w:rFonts w:ascii="Calibri" w:eastAsia="Times New Roman" w:hAnsi="Calibri"/>
                    <w:color w:val="000000"/>
                    <w:kern w:val="0"/>
                    <w:sz w:val="22"/>
                    <w:lang w:eastAsia="en-US"/>
                  </w:rPr>
                  <w:delText> </w:delText>
                </w:r>
              </w:del>
            </w:ins>
          </w:p>
        </w:tc>
        <w:tc>
          <w:tcPr>
            <w:tcW w:w="374" w:type="dxa"/>
            <w:tcBorders>
              <w:top w:val="nil"/>
              <w:left w:val="nil"/>
              <w:bottom w:val="single" w:sz="4" w:space="0" w:color="auto"/>
              <w:right w:val="single" w:sz="4" w:space="0" w:color="auto"/>
            </w:tcBorders>
            <w:shd w:val="clear" w:color="auto" w:fill="auto"/>
            <w:noWrap/>
            <w:vAlign w:val="center"/>
            <w:tcPrChange w:id="8960"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61" w:author="sanjai" w:date="2020-04-09T11:33:00Z"/>
                <w:del w:id="8962" w:author="sanjai" w:date="2020-04-09T11:46:00Z"/>
                <w:rFonts w:ascii="Calibri" w:eastAsia="Times New Roman" w:hAnsi="Calibri"/>
                <w:color w:val="000000"/>
                <w:kern w:val="0"/>
                <w:sz w:val="22"/>
                <w:lang w:eastAsia="en-US"/>
              </w:rPr>
            </w:pPr>
            <w:ins w:id="8963" w:author="sanjai" w:date="2020-04-09T11:33:00Z">
              <w:del w:id="8964" w:author="sanjai" w:date="2020-04-09T11:46:00Z">
                <w:r w:rsidRPr="00BA2E52" w:rsidDel="00CD281B">
                  <w:rPr>
                    <w:rFonts w:ascii="Calibri" w:eastAsia="Times New Roman" w:hAnsi="Calibri"/>
                    <w:color w:val="000000"/>
                    <w:kern w:val="0"/>
                    <w:sz w:val="22"/>
                    <w:lang w:eastAsia="en-US"/>
                  </w:rPr>
                  <w:delText>ve1</w:delText>
                </w:r>
              </w:del>
            </w:ins>
          </w:p>
        </w:tc>
        <w:tc>
          <w:tcPr>
            <w:tcW w:w="337" w:type="dxa"/>
            <w:tcBorders>
              <w:top w:val="nil"/>
              <w:left w:val="nil"/>
              <w:bottom w:val="single" w:sz="4" w:space="0" w:color="auto"/>
              <w:right w:val="single" w:sz="4" w:space="0" w:color="auto"/>
            </w:tcBorders>
            <w:shd w:val="clear" w:color="000000" w:fill="ED7D31"/>
            <w:noWrap/>
            <w:vAlign w:val="center"/>
            <w:tcPrChange w:id="8965" w:author="sanjai" w:date="2020-04-09T11:47:00Z">
              <w:tcPr>
                <w:tcW w:w="731"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966" w:author="sanjai" w:date="2020-04-09T11:33:00Z"/>
                <w:del w:id="8967" w:author="sanjai" w:date="2020-04-09T11:46:00Z"/>
                <w:rFonts w:ascii="Calibri" w:eastAsia="Times New Roman" w:hAnsi="Calibri"/>
                <w:color w:val="000000"/>
                <w:kern w:val="0"/>
                <w:sz w:val="22"/>
                <w:lang w:eastAsia="en-US"/>
              </w:rPr>
            </w:pPr>
            <w:ins w:id="8968" w:author="sanjai" w:date="2020-04-09T11:33:00Z">
              <w:del w:id="8969" w:author="sanjai" w:date="2020-04-09T11:46:00Z">
                <w:r w:rsidRPr="00BA2E52" w:rsidDel="00CD281B">
                  <w:rPr>
                    <w:rFonts w:ascii="Calibri" w:eastAsia="Times New Roman" w:hAnsi="Calibri"/>
                    <w:color w:val="000000"/>
                    <w:kern w:val="0"/>
                    <w:sz w:val="22"/>
                    <w:lang w:eastAsia="en-US"/>
                  </w:rPr>
                  <w:delText>ve2</w:delText>
                </w:r>
              </w:del>
            </w:ins>
          </w:p>
        </w:tc>
        <w:tc>
          <w:tcPr>
            <w:tcW w:w="328" w:type="dxa"/>
            <w:tcBorders>
              <w:top w:val="nil"/>
              <w:left w:val="nil"/>
              <w:bottom w:val="single" w:sz="4" w:space="0" w:color="auto"/>
              <w:right w:val="single" w:sz="4" w:space="0" w:color="auto"/>
            </w:tcBorders>
            <w:shd w:val="clear" w:color="000000" w:fill="ED7D31"/>
            <w:noWrap/>
            <w:vAlign w:val="center"/>
            <w:tcPrChange w:id="8970" w:author="sanjai" w:date="2020-04-09T11:47:00Z">
              <w:tcPr>
                <w:tcW w:w="696"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8971" w:author="sanjai" w:date="2020-04-09T11:33:00Z"/>
                <w:del w:id="8972" w:author="sanjai" w:date="2020-04-09T11:46:00Z"/>
                <w:rFonts w:ascii="Calibri" w:eastAsia="Times New Roman" w:hAnsi="Calibri"/>
                <w:color w:val="000000"/>
                <w:kern w:val="0"/>
                <w:sz w:val="22"/>
                <w:lang w:eastAsia="en-US"/>
              </w:rPr>
            </w:pPr>
            <w:ins w:id="8973" w:author="sanjai" w:date="2020-04-09T11:33:00Z">
              <w:del w:id="8974" w:author="sanjai" w:date="2020-04-09T11:46:00Z">
                <w:r w:rsidRPr="00BA2E52" w:rsidDel="00CD281B">
                  <w:rPr>
                    <w:rFonts w:ascii="Calibri" w:eastAsia="Times New Roman" w:hAnsi="Calibri"/>
                    <w:color w:val="000000"/>
                    <w:kern w:val="0"/>
                    <w:sz w:val="22"/>
                    <w:lang w:eastAsia="en-US"/>
                  </w:rPr>
                  <w:delText>ve3</w:delText>
                </w:r>
              </w:del>
            </w:ins>
          </w:p>
        </w:tc>
        <w:tc>
          <w:tcPr>
            <w:tcW w:w="309" w:type="dxa"/>
            <w:tcBorders>
              <w:top w:val="nil"/>
              <w:left w:val="nil"/>
              <w:bottom w:val="single" w:sz="4" w:space="0" w:color="auto"/>
              <w:right w:val="single" w:sz="4" w:space="0" w:color="auto"/>
            </w:tcBorders>
            <w:shd w:val="clear" w:color="auto" w:fill="auto"/>
            <w:noWrap/>
            <w:vAlign w:val="center"/>
            <w:tcPrChange w:id="8975" w:author="sanjai" w:date="2020-04-09T11:47:00Z">
              <w:tcPr>
                <w:tcW w:w="612"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76" w:author="sanjai" w:date="2020-04-09T11:33:00Z"/>
                <w:del w:id="8977" w:author="sanjai" w:date="2020-04-09T11:46:00Z"/>
                <w:rFonts w:ascii="Calibri" w:eastAsia="Times New Roman" w:hAnsi="Calibri"/>
                <w:color w:val="000000"/>
                <w:kern w:val="0"/>
                <w:sz w:val="22"/>
                <w:lang w:eastAsia="en-US"/>
              </w:rPr>
            </w:pPr>
            <w:ins w:id="8978" w:author="sanjai" w:date="2020-04-09T11:33:00Z">
              <w:del w:id="8979"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8980"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81" w:author="sanjai" w:date="2020-04-09T11:33:00Z"/>
                <w:del w:id="8982"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8983"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8984" w:author="sanjai" w:date="2020-04-09T11:33:00Z"/>
                <w:del w:id="898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98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8987" w:author="sanjai" w:date="2020-04-09T11:33:00Z"/>
                <w:del w:id="898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98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990" w:author="sanjai" w:date="2020-04-09T11:33:00Z"/>
                <w:del w:id="8991"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8992"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8993" w:author="sanjai" w:date="2020-04-09T11:33:00Z"/>
                <w:del w:id="8994"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8995" w:author="sanjai" w:date="2020-04-09T11:47:00Z">
            <w:tblPrEx>
              <w:tblW w:w="23891" w:type="dxa"/>
            </w:tblPrEx>
          </w:tblPrExChange>
        </w:tblPrEx>
        <w:trPr>
          <w:trHeight w:val="287"/>
          <w:ins w:id="8996" w:author="sanjai" w:date="2020-04-09T11:33:00Z"/>
          <w:del w:id="8997" w:author="sanjai" w:date="2020-04-09T11:46:00Z"/>
          <w:trPrChange w:id="8998"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A9D08E"/>
            <w:noWrap/>
            <w:vAlign w:val="center"/>
            <w:tcPrChange w:id="8999" w:author="sanjai" w:date="2020-04-09T11:47:00Z">
              <w:tcPr>
                <w:tcW w:w="1900" w:type="dxa"/>
                <w:gridSpan w:val="5"/>
                <w:tcBorders>
                  <w:top w:val="nil"/>
                  <w:left w:val="single" w:sz="4" w:space="0" w:color="auto"/>
                  <w:bottom w:val="single" w:sz="4" w:space="0" w:color="auto"/>
                  <w:right w:val="single" w:sz="4" w:space="0" w:color="auto"/>
                </w:tcBorders>
                <w:shd w:val="clear" w:color="000000" w:fill="A9D08E"/>
                <w:noWrap/>
                <w:vAlign w:val="center"/>
              </w:tcPr>
            </w:tcPrChange>
          </w:tcPr>
          <w:p w:rsidR="00BA2E52" w:rsidRPr="00BA2E52" w:rsidDel="00CD281B" w:rsidRDefault="00BA2E52" w:rsidP="00BA2E52">
            <w:pPr>
              <w:widowControl/>
              <w:snapToGrid/>
              <w:spacing w:line="240" w:lineRule="auto"/>
              <w:jc w:val="center"/>
              <w:rPr>
                <w:ins w:id="9000" w:author="sanjai" w:date="2020-04-09T11:33:00Z"/>
                <w:del w:id="9001" w:author="sanjai" w:date="2020-04-09T11:46:00Z"/>
                <w:rFonts w:ascii="Calibri" w:eastAsia="Times New Roman" w:hAnsi="Calibri"/>
                <w:color w:val="000000"/>
                <w:kern w:val="0"/>
                <w:sz w:val="22"/>
                <w:lang w:eastAsia="en-US"/>
              </w:rPr>
            </w:pPr>
            <w:ins w:id="9002" w:author="sanjai" w:date="2020-04-09T11:33:00Z">
              <w:del w:id="9003" w:author="sanjai" w:date="2020-04-09T11:46:00Z">
                <w:r w:rsidRPr="00BA2E52" w:rsidDel="00CD281B">
                  <w:rPr>
                    <w:rFonts w:ascii="Calibri" w:eastAsia="Times New Roman" w:hAnsi="Calibri"/>
                    <w:color w:val="000000"/>
                    <w:kern w:val="0"/>
                    <w:sz w:val="22"/>
                    <w:lang w:eastAsia="en-US"/>
                  </w:rPr>
                  <w:delText>compress_3</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9004"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05" w:author="sanjai" w:date="2020-04-09T11:33:00Z"/>
                <w:del w:id="9006" w:author="sanjai" w:date="2020-04-09T11:46:00Z"/>
                <w:rFonts w:ascii="Calibri" w:eastAsia="Times New Roman" w:hAnsi="Calibri"/>
                <w:color w:val="000000"/>
                <w:kern w:val="0"/>
                <w:sz w:val="22"/>
                <w:lang w:eastAsia="en-US"/>
              </w:rPr>
            </w:pPr>
            <w:ins w:id="9007" w:author="sanjai" w:date="2020-04-09T11:33:00Z">
              <w:del w:id="9008"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9009"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10" w:author="sanjai" w:date="2020-04-09T11:33:00Z"/>
                <w:del w:id="9011" w:author="sanjai" w:date="2020-04-09T11:46:00Z"/>
                <w:rFonts w:ascii="Calibri" w:eastAsia="Times New Roman" w:hAnsi="Calibri"/>
                <w:color w:val="000000"/>
                <w:kern w:val="0"/>
                <w:sz w:val="22"/>
                <w:lang w:eastAsia="en-US"/>
              </w:rPr>
            </w:pPr>
            <w:ins w:id="9012" w:author="sanjai" w:date="2020-04-09T11:33:00Z">
              <w:del w:id="9013"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9014"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15" w:author="sanjai" w:date="2020-04-09T11:33:00Z"/>
                <w:del w:id="9016" w:author="sanjai" w:date="2020-04-09T11:46:00Z"/>
                <w:rFonts w:ascii="Calibri" w:eastAsia="Times New Roman" w:hAnsi="Calibri"/>
                <w:color w:val="000000"/>
                <w:kern w:val="0"/>
                <w:sz w:val="22"/>
                <w:lang w:eastAsia="en-US"/>
              </w:rPr>
            </w:pPr>
            <w:ins w:id="9017" w:author="sanjai" w:date="2020-04-09T11:33:00Z">
              <w:del w:id="9018"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9019"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20" w:author="sanjai" w:date="2020-04-09T11:33:00Z"/>
                <w:del w:id="9021" w:author="sanjai" w:date="2020-04-09T11:46:00Z"/>
                <w:rFonts w:ascii="Calibri" w:eastAsia="Times New Roman" w:hAnsi="Calibri"/>
                <w:color w:val="000000"/>
                <w:kern w:val="0"/>
                <w:sz w:val="22"/>
                <w:lang w:eastAsia="en-US"/>
              </w:rPr>
            </w:pPr>
            <w:ins w:id="9022" w:author="sanjai" w:date="2020-04-09T11:33:00Z">
              <w:del w:id="9023" w:author="sanjai" w:date="2020-04-09T11:46:00Z">
                <w:r w:rsidRPr="00BA2E52" w:rsidDel="00CD281B">
                  <w:rPr>
                    <w:rFonts w:ascii="Calibri" w:eastAsia="Times New Roman" w:hAnsi="Calibri"/>
                    <w:color w:val="000000"/>
                    <w:kern w:val="0"/>
                    <w:sz w:val="22"/>
                    <w:lang w:eastAsia="en-US"/>
                  </w:rPr>
                  <w:delText>preshift</w:delText>
                </w:r>
              </w:del>
            </w:ins>
          </w:p>
        </w:tc>
        <w:tc>
          <w:tcPr>
            <w:tcW w:w="394" w:type="dxa"/>
            <w:tcBorders>
              <w:top w:val="nil"/>
              <w:left w:val="nil"/>
              <w:bottom w:val="single" w:sz="4" w:space="0" w:color="auto"/>
              <w:right w:val="single" w:sz="4" w:space="0" w:color="auto"/>
            </w:tcBorders>
            <w:shd w:val="clear" w:color="auto" w:fill="auto"/>
            <w:noWrap/>
            <w:vAlign w:val="center"/>
            <w:tcPrChange w:id="9024"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25" w:author="sanjai" w:date="2020-04-09T11:33:00Z"/>
                <w:del w:id="9026" w:author="sanjai" w:date="2020-04-09T11:46:00Z"/>
                <w:rFonts w:ascii="Calibri" w:eastAsia="Times New Roman" w:hAnsi="Calibri"/>
                <w:color w:val="000000"/>
                <w:kern w:val="0"/>
                <w:sz w:val="22"/>
                <w:lang w:eastAsia="en-US"/>
              </w:rPr>
            </w:pPr>
            <w:ins w:id="9027" w:author="sanjai" w:date="2020-04-09T11:33:00Z">
              <w:del w:id="9028" w:author="sanjai" w:date="2020-04-09T11:46:00Z">
                <w:r w:rsidRPr="00BA2E52" w:rsidDel="00CD281B">
                  <w:rPr>
                    <w:rFonts w:ascii="Calibri" w:eastAsia="Times New Roman" w:hAnsi="Calibri"/>
                    <w:color w:val="000000"/>
                    <w:kern w:val="0"/>
                    <w:sz w:val="22"/>
                    <w:lang w:eastAsia="en-US"/>
                  </w:rPr>
                  <w:delText>v2</w:delText>
                </w:r>
              </w:del>
            </w:ins>
          </w:p>
        </w:tc>
        <w:tc>
          <w:tcPr>
            <w:tcW w:w="374" w:type="dxa"/>
            <w:tcBorders>
              <w:top w:val="nil"/>
              <w:left w:val="nil"/>
              <w:bottom w:val="single" w:sz="4" w:space="0" w:color="auto"/>
              <w:right w:val="single" w:sz="4" w:space="0" w:color="auto"/>
            </w:tcBorders>
            <w:shd w:val="clear" w:color="auto" w:fill="auto"/>
            <w:noWrap/>
            <w:vAlign w:val="center"/>
            <w:tcPrChange w:id="9029"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30" w:author="sanjai" w:date="2020-04-09T11:33:00Z"/>
                <w:del w:id="9031" w:author="sanjai" w:date="2020-04-09T11:46:00Z"/>
                <w:rFonts w:ascii="Calibri" w:eastAsia="Times New Roman" w:hAnsi="Calibri"/>
                <w:color w:val="000000"/>
                <w:kern w:val="0"/>
                <w:sz w:val="22"/>
                <w:lang w:eastAsia="en-US"/>
              </w:rPr>
            </w:pPr>
            <w:ins w:id="9032" w:author="sanjai" w:date="2020-04-09T11:33:00Z">
              <w:del w:id="9033" w:author="sanjai" w:date="2020-04-09T11:46:00Z">
                <w:r w:rsidRPr="00BA2E52" w:rsidDel="00CD281B">
                  <w:rPr>
                    <w:rFonts w:ascii="Calibri" w:eastAsia="Times New Roman" w:hAnsi="Calibri"/>
                    <w:color w:val="000000"/>
                    <w:kern w:val="0"/>
                    <w:sz w:val="22"/>
                    <w:lang w:eastAsia="en-US"/>
                  </w:rPr>
                  <w:delText>ve1c</w:delText>
                </w:r>
              </w:del>
            </w:ins>
          </w:p>
        </w:tc>
        <w:tc>
          <w:tcPr>
            <w:tcW w:w="337" w:type="dxa"/>
            <w:tcBorders>
              <w:top w:val="nil"/>
              <w:left w:val="nil"/>
              <w:bottom w:val="single" w:sz="4" w:space="0" w:color="auto"/>
              <w:right w:val="single" w:sz="4" w:space="0" w:color="auto"/>
            </w:tcBorders>
            <w:shd w:val="clear" w:color="auto" w:fill="auto"/>
            <w:noWrap/>
            <w:vAlign w:val="center"/>
            <w:tcPrChange w:id="9034" w:author="sanjai" w:date="2020-04-09T11:47:00Z">
              <w:tcPr>
                <w:tcW w:w="73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35" w:author="sanjai" w:date="2020-04-09T11:33:00Z"/>
                <w:del w:id="9036" w:author="sanjai" w:date="2020-04-09T11:46:00Z"/>
                <w:rFonts w:ascii="Calibri" w:eastAsia="Times New Roman" w:hAnsi="Calibri"/>
                <w:color w:val="000000"/>
                <w:kern w:val="0"/>
                <w:sz w:val="22"/>
                <w:lang w:eastAsia="en-US"/>
              </w:rPr>
            </w:pPr>
            <w:ins w:id="9037" w:author="sanjai" w:date="2020-04-09T11:33:00Z">
              <w:del w:id="9038" w:author="sanjai" w:date="2020-04-09T11:46:00Z">
                <w:r w:rsidRPr="00BA2E52" w:rsidDel="00CD281B">
                  <w:rPr>
                    <w:rFonts w:ascii="Calibri" w:eastAsia="Times New Roman" w:hAnsi="Calibri"/>
                    <w:color w:val="000000"/>
                    <w:kern w:val="0"/>
                    <w:sz w:val="22"/>
                    <w:lang w:eastAsia="en-US"/>
                  </w:rPr>
                  <w:delText>ve2c</w:delText>
                </w:r>
              </w:del>
            </w:ins>
          </w:p>
        </w:tc>
        <w:tc>
          <w:tcPr>
            <w:tcW w:w="328" w:type="dxa"/>
            <w:tcBorders>
              <w:top w:val="nil"/>
              <w:left w:val="nil"/>
              <w:bottom w:val="single" w:sz="4" w:space="0" w:color="auto"/>
              <w:right w:val="single" w:sz="4" w:space="0" w:color="auto"/>
            </w:tcBorders>
            <w:shd w:val="clear" w:color="auto" w:fill="auto"/>
            <w:noWrap/>
            <w:vAlign w:val="bottom"/>
            <w:tcPrChange w:id="9039" w:author="sanjai" w:date="2020-04-09T11:47:00Z">
              <w:tcPr>
                <w:tcW w:w="696"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9040" w:author="sanjai" w:date="2020-04-09T11:33:00Z"/>
                <w:del w:id="9041" w:author="sanjai" w:date="2020-04-09T11:46:00Z"/>
                <w:rFonts w:ascii="Calibri" w:eastAsia="Times New Roman" w:hAnsi="Calibri"/>
                <w:color w:val="000000"/>
                <w:kern w:val="0"/>
                <w:sz w:val="22"/>
                <w:lang w:eastAsia="en-US"/>
              </w:rPr>
            </w:pPr>
            <w:ins w:id="9042" w:author="sanjai" w:date="2020-04-09T11:33:00Z">
              <w:del w:id="9043" w:author="sanjai" w:date="2020-04-09T11:46:00Z">
                <w:r w:rsidRPr="00BA2E52" w:rsidDel="00CD281B">
                  <w:rPr>
                    <w:rFonts w:ascii="Calibri" w:eastAsia="Times New Roman" w:hAnsi="Calibri"/>
                    <w:color w:val="000000"/>
                    <w:kern w:val="0"/>
                    <w:sz w:val="22"/>
                    <w:lang w:eastAsia="en-US"/>
                  </w:rPr>
                  <w:delText> </w:delText>
                </w:r>
              </w:del>
            </w:ins>
          </w:p>
        </w:tc>
        <w:tc>
          <w:tcPr>
            <w:tcW w:w="309" w:type="dxa"/>
            <w:tcBorders>
              <w:top w:val="nil"/>
              <w:left w:val="nil"/>
              <w:bottom w:val="single" w:sz="4" w:space="0" w:color="auto"/>
              <w:right w:val="single" w:sz="4" w:space="0" w:color="auto"/>
            </w:tcBorders>
            <w:shd w:val="clear" w:color="auto" w:fill="auto"/>
            <w:noWrap/>
            <w:vAlign w:val="bottom"/>
            <w:tcPrChange w:id="9044" w:author="sanjai" w:date="2020-04-09T11:47:00Z">
              <w:tcPr>
                <w:tcW w:w="612" w:type="dxa"/>
                <w:gridSpan w:val="2"/>
                <w:tcBorders>
                  <w:top w:val="nil"/>
                  <w:left w:val="nil"/>
                  <w:bottom w:val="single" w:sz="4" w:space="0" w:color="auto"/>
                  <w:right w:val="single" w:sz="4" w:space="0" w:color="auto"/>
                </w:tcBorders>
                <w:shd w:val="clear" w:color="auto" w:fill="auto"/>
                <w:noWrap/>
                <w:vAlign w:val="bottom"/>
              </w:tcPr>
            </w:tcPrChange>
          </w:tcPr>
          <w:p w:rsidR="00BA2E52" w:rsidRPr="00BA2E52" w:rsidDel="00CD281B" w:rsidRDefault="00BA2E52" w:rsidP="00BA2E52">
            <w:pPr>
              <w:widowControl/>
              <w:snapToGrid/>
              <w:spacing w:line="240" w:lineRule="auto"/>
              <w:rPr>
                <w:ins w:id="9045" w:author="sanjai" w:date="2020-04-09T11:33:00Z"/>
                <w:del w:id="9046" w:author="sanjai" w:date="2020-04-09T11:46:00Z"/>
                <w:rFonts w:ascii="Calibri" w:eastAsia="Times New Roman" w:hAnsi="Calibri"/>
                <w:color w:val="000000"/>
                <w:kern w:val="0"/>
                <w:sz w:val="22"/>
                <w:lang w:eastAsia="en-US"/>
              </w:rPr>
            </w:pPr>
            <w:ins w:id="9047" w:author="sanjai" w:date="2020-04-09T11:33:00Z">
              <w:del w:id="9048" w:author="sanjai" w:date="2020-04-09T11:46:00Z">
                <w:r w:rsidRPr="00BA2E52" w:rsidDel="00CD281B">
                  <w:rPr>
                    <w:rFonts w:ascii="Calibri" w:eastAsia="Times New Roman" w:hAnsi="Calibri"/>
                    <w:color w:val="000000"/>
                    <w:kern w:val="0"/>
                    <w:sz w:val="22"/>
                    <w:lang w:eastAsia="en-US"/>
                  </w:rPr>
                  <w:delText> </w:delText>
                </w:r>
              </w:del>
            </w:ins>
          </w:p>
        </w:tc>
        <w:tc>
          <w:tcPr>
            <w:tcW w:w="305" w:type="dxa"/>
            <w:tcBorders>
              <w:top w:val="nil"/>
              <w:left w:val="nil"/>
              <w:bottom w:val="nil"/>
              <w:right w:val="nil"/>
            </w:tcBorders>
            <w:shd w:val="clear" w:color="auto" w:fill="auto"/>
            <w:noWrap/>
            <w:vAlign w:val="center"/>
            <w:tcPrChange w:id="9049"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rPr>
                <w:ins w:id="9050" w:author="sanjai" w:date="2020-04-09T11:33:00Z"/>
                <w:del w:id="9051"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center"/>
            <w:tcPrChange w:id="9052"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53" w:author="sanjai" w:date="2020-04-09T11:33:00Z"/>
                <w:del w:id="9054"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center"/>
            <w:tcPrChange w:id="9055" w:author="sanjai" w:date="2020-04-09T11:47:00Z">
              <w:tcPr>
                <w:tcW w:w="572"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56" w:author="sanjai" w:date="2020-04-09T11:33:00Z"/>
                <w:del w:id="9057"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058"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9059" w:author="sanjai" w:date="2020-04-09T11:33:00Z"/>
                <w:del w:id="906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06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062" w:author="sanjai" w:date="2020-04-09T11:33:00Z"/>
                <w:del w:id="9063"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9064" w:author="sanjai" w:date="2020-04-09T11:47:00Z">
            <w:tblPrEx>
              <w:tblW w:w="23891" w:type="dxa"/>
            </w:tblPrEx>
          </w:tblPrExChange>
        </w:tblPrEx>
        <w:trPr>
          <w:trHeight w:val="287"/>
          <w:ins w:id="9065" w:author="sanjai" w:date="2020-04-09T11:33:00Z"/>
          <w:del w:id="9066" w:author="sanjai" w:date="2020-04-09T11:46:00Z"/>
          <w:trPrChange w:id="9067" w:author="sanjai" w:date="2020-04-09T11:47:00Z">
            <w:trPr>
              <w:trHeight w:val="287"/>
            </w:trPr>
          </w:trPrChange>
        </w:trPr>
        <w:tc>
          <w:tcPr>
            <w:tcW w:w="778" w:type="dxa"/>
            <w:gridSpan w:val="2"/>
            <w:tcBorders>
              <w:top w:val="nil"/>
              <w:left w:val="single" w:sz="4" w:space="0" w:color="auto"/>
              <w:bottom w:val="single" w:sz="4" w:space="0" w:color="auto"/>
              <w:right w:val="single" w:sz="4" w:space="0" w:color="auto"/>
            </w:tcBorders>
            <w:shd w:val="clear" w:color="000000" w:fill="FFFF00"/>
            <w:noWrap/>
            <w:vAlign w:val="center"/>
            <w:tcPrChange w:id="9068" w:author="sanjai" w:date="2020-04-09T11:47:00Z">
              <w:tcPr>
                <w:tcW w:w="1900" w:type="dxa"/>
                <w:gridSpan w:val="5"/>
                <w:tcBorders>
                  <w:top w:val="nil"/>
                  <w:left w:val="single" w:sz="4" w:space="0" w:color="auto"/>
                  <w:bottom w:val="single" w:sz="4" w:space="0" w:color="auto"/>
                  <w:right w:val="single" w:sz="4" w:space="0" w:color="auto"/>
                </w:tcBorders>
                <w:shd w:val="clear" w:color="000000" w:fill="FFFF00"/>
                <w:noWrap/>
                <w:vAlign w:val="center"/>
              </w:tcPr>
            </w:tcPrChange>
          </w:tcPr>
          <w:p w:rsidR="00BA2E52" w:rsidRPr="00BA2E52" w:rsidDel="00CD281B" w:rsidRDefault="00BA2E52" w:rsidP="00BA2E52">
            <w:pPr>
              <w:widowControl/>
              <w:snapToGrid/>
              <w:spacing w:line="240" w:lineRule="auto"/>
              <w:jc w:val="right"/>
              <w:rPr>
                <w:ins w:id="9069" w:author="sanjai" w:date="2020-04-09T11:33:00Z"/>
                <w:del w:id="9070" w:author="sanjai" w:date="2020-04-09T11:46:00Z"/>
                <w:rFonts w:ascii="Calibri" w:eastAsia="Times New Roman" w:hAnsi="Calibri"/>
                <w:color w:val="000000"/>
                <w:kern w:val="0"/>
                <w:sz w:val="22"/>
                <w:lang w:eastAsia="en-US"/>
              </w:rPr>
            </w:pPr>
            <w:ins w:id="9071" w:author="sanjai" w:date="2020-04-09T11:33:00Z">
              <w:del w:id="9072" w:author="sanjai" w:date="2020-04-09T11:46:00Z">
                <w:r w:rsidRPr="00BA2E52" w:rsidDel="00CD281B">
                  <w:rPr>
                    <w:rFonts w:ascii="Calibri" w:eastAsia="Times New Roman" w:hAnsi="Calibri"/>
                    <w:color w:val="000000"/>
                    <w:kern w:val="0"/>
                    <w:sz w:val="22"/>
                    <w:lang w:eastAsia="en-US"/>
                  </w:rPr>
                  <w:delText>(PSEUDO)gather_3</w:delText>
                </w:r>
              </w:del>
            </w:ins>
          </w:p>
        </w:tc>
        <w:tc>
          <w:tcPr>
            <w:tcW w:w="544" w:type="dxa"/>
            <w:gridSpan w:val="2"/>
            <w:tcBorders>
              <w:top w:val="nil"/>
              <w:left w:val="nil"/>
              <w:bottom w:val="single" w:sz="4" w:space="0" w:color="auto"/>
              <w:right w:val="single" w:sz="4" w:space="0" w:color="auto"/>
            </w:tcBorders>
            <w:shd w:val="clear" w:color="auto" w:fill="auto"/>
            <w:noWrap/>
            <w:vAlign w:val="center"/>
            <w:tcPrChange w:id="9073" w:author="sanjai" w:date="2020-04-09T11:47:00Z">
              <w:tcPr>
                <w:tcW w:w="885" w:type="dxa"/>
                <w:gridSpan w:val="3"/>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74" w:author="sanjai" w:date="2020-04-09T11:33:00Z"/>
                <w:del w:id="9075" w:author="sanjai" w:date="2020-04-09T11:46:00Z"/>
                <w:rFonts w:ascii="Calibri" w:eastAsia="Times New Roman" w:hAnsi="Calibri"/>
                <w:color w:val="000000"/>
                <w:kern w:val="0"/>
                <w:sz w:val="22"/>
                <w:lang w:eastAsia="en-US"/>
              </w:rPr>
            </w:pPr>
            <w:ins w:id="9076" w:author="sanjai" w:date="2020-04-09T11:33:00Z">
              <w:del w:id="9077" w:author="sanjai" w:date="2020-04-09T11:46:00Z">
                <w:r w:rsidRPr="00BA2E52" w:rsidDel="00CD281B">
                  <w:rPr>
                    <w:rFonts w:ascii="Calibri" w:eastAsia="Times New Roman" w:hAnsi="Calibri"/>
                    <w:color w:val="000000"/>
                    <w:kern w:val="0"/>
                    <w:sz w:val="22"/>
                    <w:lang w:eastAsia="en-US"/>
                  </w:rPr>
                  <w:delText> </w:delText>
                </w:r>
              </w:del>
            </w:ins>
          </w:p>
        </w:tc>
        <w:tc>
          <w:tcPr>
            <w:tcW w:w="4713" w:type="dxa"/>
            <w:gridSpan w:val="12"/>
            <w:tcBorders>
              <w:top w:val="nil"/>
              <w:left w:val="nil"/>
              <w:bottom w:val="single" w:sz="4" w:space="0" w:color="auto"/>
              <w:right w:val="single" w:sz="4" w:space="0" w:color="auto"/>
            </w:tcBorders>
            <w:shd w:val="clear" w:color="auto" w:fill="auto"/>
            <w:noWrap/>
            <w:vAlign w:val="center"/>
            <w:tcPrChange w:id="9078" w:author="sanjai" w:date="2020-04-09T11:47:00Z">
              <w:tcPr>
                <w:tcW w:w="11642" w:type="dxa"/>
                <w:gridSpan w:val="24"/>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79" w:author="sanjai" w:date="2020-04-09T11:33:00Z"/>
                <w:del w:id="9080" w:author="sanjai" w:date="2020-04-09T11:46:00Z"/>
                <w:rFonts w:ascii="Calibri" w:eastAsia="Times New Roman" w:hAnsi="Calibri"/>
                <w:color w:val="000000"/>
                <w:kern w:val="0"/>
                <w:sz w:val="22"/>
                <w:lang w:eastAsia="en-US"/>
              </w:rPr>
            </w:pPr>
            <w:ins w:id="9081" w:author="sanjai" w:date="2020-04-09T11:33:00Z">
              <w:del w:id="9082" w:author="sanjai" w:date="2020-04-09T11:46:00Z">
                <w:r w:rsidRPr="00BA2E52" w:rsidDel="00CD281B">
                  <w:rPr>
                    <w:rFonts w:ascii="Calibri" w:eastAsia="Times New Roman" w:hAnsi="Calibri"/>
                    <w:color w:val="000000"/>
                    <w:kern w:val="0"/>
                    <w:sz w:val="22"/>
                    <w:lang w:eastAsia="en-US"/>
                  </w:rPr>
                  <w:delText> </w:delText>
                </w:r>
              </w:del>
            </w:ins>
          </w:p>
        </w:tc>
        <w:tc>
          <w:tcPr>
            <w:tcW w:w="528" w:type="dxa"/>
            <w:tcBorders>
              <w:top w:val="nil"/>
              <w:left w:val="nil"/>
              <w:bottom w:val="single" w:sz="4" w:space="0" w:color="auto"/>
              <w:right w:val="single" w:sz="4" w:space="0" w:color="auto"/>
            </w:tcBorders>
            <w:shd w:val="clear" w:color="auto" w:fill="auto"/>
            <w:noWrap/>
            <w:vAlign w:val="center"/>
            <w:tcPrChange w:id="9083" w:author="sanjai" w:date="2020-04-09T11:47:00Z">
              <w:tcPr>
                <w:tcW w:w="1549"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84" w:author="sanjai" w:date="2020-04-09T11:33:00Z"/>
                <w:del w:id="9085" w:author="sanjai" w:date="2020-04-09T11:46:00Z"/>
                <w:rFonts w:ascii="Calibri" w:eastAsia="Times New Roman" w:hAnsi="Calibri"/>
                <w:color w:val="000000"/>
                <w:kern w:val="0"/>
                <w:sz w:val="22"/>
                <w:lang w:eastAsia="en-US"/>
              </w:rPr>
            </w:pPr>
            <w:ins w:id="9086" w:author="sanjai" w:date="2020-04-09T11:33:00Z">
              <w:del w:id="9087" w:author="sanjai" w:date="2020-04-09T11:46:00Z">
                <w:r w:rsidRPr="00BA2E52" w:rsidDel="00CD281B">
                  <w:rPr>
                    <w:rFonts w:ascii="Calibri" w:eastAsia="Times New Roman" w:hAnsi="Calibri"/>
                    <w:color w:val="000000"/>
                    <w:kern w:val="0"/>
                    <w:sz w:val="22"/>
                    <w:lang w:eastAsia="en-US"/>
                  </w:rPr>
                  <w:delText> </w:delText>
                </w:r>
              </w:del>
            </w:ins>
          </w:p>
        </w:tc>
        <w:tc>
          <w:tcPr>
            <w:tcW w:w="429" w:type="dxa"/>
            <w:gridSpan w:val="2"/>
            <w:tcBorders>
              <w:top w:val="nil"/>
              <w:left w:val="nil"/>
              <w:bottom w:val="single" w:sz="4" w:space="0" w:color="auto"/>
              <w:right w:val="single" w:sz="4" w:space="0" w:color="auto"/>
            </w:tcBorders>
            <w:shd w:val="clear" w:color="auto" w:fill="auto"/>
            <w:noWrap/>
            <w:vAlign w:val="center"/>
            <w:tcPrChange w:id="9088" w:author="sanjai" w:date="2020-04-09T11:47:00Z">
              <w:tcPr>
                <w:tcW w:w="1127" w:type="dxa"/>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89" w:author="sanjai" w:date="2020-04-09T11:33:00Z"/>
                <w:del w:id="9090" w:author="sanjai" w:date="2020-04-09T11:46:00Z"/>
                <w:rFonts w:ascii="Calibri" w:eastAsia="Times New Roman" w:hAnsi="Calibri"/>
                <w:color w:val="000000"/>
                <w:kern w:val="0"/>
                <w:sz w:val="22"/>
                <w:lang w:eastAsia="en-US"/>
              </w:rPr>
            </w:pPr>
            <w:ins w:id="9091" w:author="sanjai" w:date="2020-04-09T11:33:00Z">
              <w:del w:id="9092" w:author="sanjai" w:date="2020-04-09T11:46:00Z">
                <w:r w:rsidRPr="00BA2E52" w:rsidDel="00CD281B">
                  <w:rPr>
                    <w:rFonts w:ascii="Calibri" w:eastAsia="Times New Roman" w:hAnsi="Calibri"/>
                    <w:color w:val="000000"/>
                    <w:kern w:val="0"/>
                    <w:sz w:val="22"/>
                    <w:lang w:eastAsia="en-US"/>
                  </w:rPr>
                  <w:delText> </w:delText>
                </w:r>
              </w:del>
            </w:ins>
          </w:p>
        </w:tc>
        <w:tc>
          <w:tcPr>
            <w:tcW w:w="394" w:type="dxa"/>
            <w:tcBorders>
              <w:top w:val="nil"/>
              <w:left w:val="nil"/>
              <w:bottom w:val="single" w:sz="4" w:space="0" w:color="auto"/>
              <w:right w:val="single" w:sz="4" w:space="0" w:color="auto"/>
            </w:tcBorders>
            <w:shd w:val="clear" w:color="auto" w:fill="auto"/>
            <w:noWrap/>
            <w:vAlign w:val="center"/>
            <w:tcPrChange w:id="9093" w:author="sanjai" w:date="2020-04-09T11:47:00Z">
              <w:tcPr>
                <w:tcW w:w="975"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94" w:author="sanjai" w:date="2020-04-09T11:33:00Z"/>
                <w:del w:id="9095" w:author="sanjai" w:date="2020-04-09T11:46:00Z"/>
                <w:rFonts w:ascii="Calibri" w:eastAsia="Times New Roman" w:hAnsi="Calibri"/>
                <w:color w:val="000000"/>
                <w:kern w:val="0"/>
                <w:sz w:val="22"/>
                <w:lang w:eastAsia="en-US"/>
              </w:rPr>
            </w:pPr>
            <w:ins w:id="9096" w:author="sanjai" w:date="2020-04-09T11:33:00Z">
              <w:del w:id="9097" w:author="sanjai" w:date="2020-04-09T11:46:00Z">
                <w:r w:rsidRPr="00BA2E52" w:rsidDel="00CD281B">
                  <w:rPr>
                    <w:rFonts w:ascii="Calibri" w:eastAsia="Times New Roman" w:hAnsi="Calibri"/>
                    <w:color w:val="000000"/>
                    <w:kern w:val="0"/>
                    <w:sz w:val="22"/>
                    <w:lang w:eastAsia="en-US"/>
                  </w:rPr>
                  <w:delText> </w:delText>
                </w:r>
              </w:del>
            </w:ins>
          </w:p>
        </w:tc>
        <w:tc>
          <w:tcPr>
            <w:tcW w:w="374" w:type="dxa"/>
            <w:tcBorders>
              <w:top w:val="nil"/>
              <w:left w:val="nil"/>
              <w:bottom w:val="single" w:sz="4" w:space="0" w:color="auto"/>
              <w:right w:val="single" w:sz="4" w:space="0" w:color="auto"/>
            </w:tcBorders>
            <w:shd w:val="clear" w:color="auto" w:fill="auto"/>
            <w:noWrap/>
            <w:vAlign w:val="center"/>
            <w:tcPrChange w:id="9098" w:author="sanjai" w:date="2020-04-09T11:47:00Z">
              <w:tcPr>
                <w:tcW w:w="89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099" w:author="sanjai" w:date="2020-04-09T11:33:00Z"/>
                <w:del w:id="9100" w:author="sanjai" w:date="2020-04-09T11:46:00Z"/>
                <w:rFonts w:ascii="Calibri" w:eastAsia="Times New Roman" w:hAnsi="Calibri"/>
                <w:color w:val="000000"/>
                <w:kern w:val="0"/>
                <w:sz w:val="22"/>
                <w:lang w:eastAsia="en-US"/>
              </w:rPr>
            </w:pPr>
            <w:ins w:id="9101" w:author="sanjai" w:date="2020-04-09T11:33:00Z">
              <w:del w:id="9102" w:author="sanjai" w:date="2020-04-09T11:46:00Z">
                <w:r w:rsidRPr="00BA2E52" w:rsidDel="00CD281B">
                  <w:rPr>
                    <w:rFonts w:ascii="Calibri" w:eastAsia="Times New Roman" w:hAnsi="Calibri"/>
                    <w:color w:val="000000"/>
                    <w:kern w:val="0"/>
                    <w:sz w:val="22"/>
                    <w:lang w:eastAsia="en-US"/>
                  </w:rPr>
                  <w:delText> </w:delText>
                </w:r>
              </w:del>
            </w:ins>
          </w:p>
        </w:tc>
        <w:tc>
          <w:tcPr>
            <w:tcW w:w="337" w:type="dxa"/>
            <w:tcBorders>
              <w:top w:val="nil"/>
              <w:left w:val="nil"/>
              <w:bottom w:val="single" w:sz="4" w:space="0" w:color="auto"/>
              <w:right w:val="single" w:sz="4" w:space="0" w:color="auto"/>
            </w:tcBorders>
            <w:shd w:val="clear" w:color="auto" w:fill="auto"/>
            <w:noWrap/>
            <w:vAlign w:val="center"/>
            <w:tcPrChange w:id="9103" w:author="sanjai" w:date="2020-04-09T11:47:00Z">
              <w:tcPr>
                <w:tcW w:w="731" w:type="dxa"/>
                <w:gridSpan w:val="2"/>
                <w:tcBorders>
                  <w:top w:val="nil"/>
                  <w:left w:val="nil"/>
                  <w:bottom w:val="single" w:sz="4" w:space="0" w:color="auto"/>
                  <w:right w:val="single" w:sz="4" w:space="0" w:color="auto"/>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104" w:author="sanjai" w:date="2020-04-09T11:33:00Z"/>
                <w:del w:id="9105" w:author="sanjai" w:date="2020-04-09T11:46:00Z"/>
                <w:rFonts w:ascii="Calibri" w:eastAsia="Times New Roman" w:hAnsi="Calibri"/>
                <w:color w:val="000000"/>
                <w:kern w:val="0"/>
                <w:sz w:val="22"/>
                <w:lang w:eastAsia="en-US"/>
              </w:rPr>
            </w:pPr>
            <w:ins w:id="9106" w:author="sanjai" w:date="2020-04-09T11:33:00Z">
              <w:del w:id="9107" w:author="sanjai" w:date="2020-04-09T11:46:00Z">
                <w:r w:rsidRPr="00BA2E52" w:rsidDel="00CD281B">
                  <w:rPr>
                    <w:rFonts w:ascii="Calibri" w:eastAsia="Times New Roman" w:hAnsi="Calibri"/>
                    <w:color w:val="000000"/>
                    <w:kern w:val="0"/>
                    <w:sz w:val="22"/>
                    <w:lang w:eastAsia="en-US"/>
                  </w:rPr>
                  <w:delText>ve1</w:delText>
                </w:r>
              </w:del>
            </w:ins>
          </w:p>
        </w:tc>
        <w:tc>
          <w:tcPr>
            <w:tcW w:w="328" w:type="dxa"/>
            <w:tcBorders>
              <w:top w:val="nil"/>
              <w:left w:val="nil"/>
              <w:bottom w:val="single" w:sz="4" w:space="0" w:color="auto"/>
              <w:right w:val="single" w:sz="4" w:space="0" w:color="auto"/>
            </w:tcBorders>
            <w:shd w:val="clear" w:color="000000" w:fill="ED7D31"/>
            <w:noWrap/>
            <w:vAlign w:val="center"/>
            <w:tcPrChange w:id="9108" w:author="sanjai" w:date="2020-04-09T11:47:00Z">
              <w:tcPr>
                <w:tcW w:w="696"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9109" w:author="sanjai" w:date="2020-04-09T11:33:00Z"/>
                <w:del w:id="9110" w:author="sanjai" w:date="2020-04-09T11:46:00Z"/>
                <w:rFonts w:ascii="Calibri" w:eastAsia="Times New Roman" w:hAnsi="Calibri"/>
                <w:color w:val="000000"/>
                <w:kern w:val="0"/>
                <w:sz w:val="22"/>
                <w:lang w:eastAsia="en-US"/>
              </w:rPr>
            </w:pPr>
            <w:ins w:id="9111" w:author="sanjai" w:date="2020-04-09T11:33:00Z">
              <w:del w:id="9112" w:author="sanjai" w:date="2020-04-09T11:46:00Z">
                <w:r w:rsidRPr="00BA2E52" w:rsidDel="00CD281B">
                  <w:rPr>
                    <w:rFonts w:ascii="Calibri" w:eastAsia="Times New Roman" w:hAnsi="Calibri"/>
                    <w:color w:val="000000"/>
                    <w:kern w:val="0"/>
                    <w:sz w:val="22"/>
                    <w:lang w:eastAsia="en-US"/>
                  </w:rPr>
                  <w:delText>ve2</w:delText>
                </w:r>
              </w:del>
            </w:ins>
          </w:p>
        </w:tc>
        <w:tc>
          <w:tcPr>
            <w:tcW w:w="309" w:type="dxa"/>
            <w:tcBorders>
              <w:top w:val="nil"/>
              <w:left w:val="nil"/>
              <w:bottom w:val="single" w:sz="4" w:space="0" w:color="auto"/>
              <w:right w:val="single" w:sz="4" w:space="0" w:color="auto"/>
            </w:tcBorders>
            <w:shd w:val="clear" w:color="000000" w:fill="ED7D31"/>
            <w:noWrap/>
            <w:vAlign w:val="center"/>
            <w:tcPrChange w:id="9113" w:author="sanjai" w:date="2020-04-09T11:47:00Z">
              <w:tcPr>
                <w:tcW w:w="612" w:type="dxa"/>
                <w:gridSpan w:val="2"/>
                <w:tcBorders>
                  <w:top w:val="nil"/>
                  <w:left w:val="nil"/>
                  <w:bottom w:val="single" w:sz="4" w:space="0" w:color="auto"/>
                  <w:right w:val="single" w:sz="4" w:space="0" w:color="auto"/>
                </w:tcBorders>
                <w:shd w:val="clear" w:color="000000" w:fill="ED7D31"/>
                <w:noWrap/>
                <w:vAlign w:val="center"/>
              </w:tcPr>
            </w:tcPrChange>
          </w:tcPr>
          <w:p w:rsidR="00BA2E52" w:rsidRPr="00BA2E52" w:rsidDel="00CD281B" w:rsidRDefault="00BA2E52" w:rsidP="00BA2E52">
            <w:pPr>
              <w:widowControl/>
              <w:snapToGrid/>
              <w:spacing w:line="240" w:lineRule="auto"/>
              <w:jc w:val="center"/>
              <w:rPr>
                <w:ins w:id="9114" w:author="sanjai" w:date="2020-04-09T11:33:00Z"/>
                <w:del w:id="9115" w:author="sanjai" w:date="2020-04-09T11:46:00Z"/>
                <w:rFonts w:ascii="Calibri" w:eastAsia="Times New Roman" w:hAnsi="Calibri"/>
                <w:color w:val="000000"/>
                <w:kern w:val="0"/>
                <w:sz w:val="22"/>
                <w:lang w:eastAsia="en-US"/>
              </w:rPr>
            </w:pPr>
            <w:ins w:id="9116" w:author="sanjai" w:date="2020-04-09T11:33:00Z">
              <w:del w:id="9117" w:author="sanjai" w:date="2020-04-09T11:46:00Z">
                <w:r w:rsidRPr="00BA2E52" w:rsidDel="00CD281B">
                  <w:rPr>
                    <w:rFonts w:ascii="Calibri" w:eastAsia="Times New Roman" w:hAnsi="Calibri"/>
                    <w:color w:val="000000"/>
                    <w:kern w:val="0"/>
                    <w:sz w:val="22"/>
                    <w:lang w:eastAsia="en-US"/>
                  </w:rPr>
                  <w:delText>ve3</w:delText>
                </w:r>
              </w:del>
            </w:ins>
          </w:p>
        </w:tc>
        <w:tc>
          <w:tcPr>
            <w:tcW w:w="305" w:type="dxa"/>
            <w:tcBorders>
              <w:top w:val="nil"/>
              <w:left w:val="nil"/>
              <w:bottom w:val="nil"/>
              <w:right w:val="nil"/>
            </w:tcBorders>
            <w:shd w:val="clear" w:color="auto" w:fill="auto"/>
            <w:noWrap/>
            <w:vAlign w:val="center"/>
            <w:tcPrChange w:id="9118" w:author="sanjai" w:date="2020-04-09T11:47:00Z">
              <w:tcPr>
                <w:tcW w:w="595" w:type="dxa"/>
                <w:gridSpan w:val="2"/>
                <w:tcBorders>
                  <w:top w:val="nil"/>
                  <w:left w:val="nil"/>
                  <w:bottom w:val="nil"/>
                  <w:right w:val="nil"/>
                </w:tcBorders>
                <w:shd w:val="clear" w:color="auto" w:fill="auto"/>
                <w:noWrap/>
                <w:vAlign w:val="center"/>
              </w:tcPr>
            </w:tcPrChange>
          </w:tcPr>
          <w:p w:rsidR="00BA2E52" w:rsidRPr="00BA2E52" w:rsidDel="00CD281B" w:rsidRDefault="00BA2E52" w:rsidP="00BA2E52">
            <w:pPr>
              <w:widowControl/>
              <w:snapToGrid/>
              <w:spacing w:line="240" w:lineRule="auto"/>
              <w:jc w:val="center"/>
              <w:rPr>
                <w:ins w:id="9119" w:author="sanjai" w:date="2020-04-09T11:33:00Z"/>
                <w:del w:id="9120" w:author="sanjai" w:date="2020-04-09T11:46:00Z"/>
                <w:rFonts w:ascii="Calibri" w:eastAsia="Times New Roman" w:hAnsi="Calibri"/>
                <w:color w:val="000000"/>
                <w:kern w:val="0"/>
                <w:sz w:val="22"/>
                <w:lang w:eastAsia="en-US"/>
              </w:rPr>
            </w:pPr>
          </w:p>
        </w:tc>
        <w:tc>
          <w:tcPr>
            <w:tcW w:w="299" w:type="dxa"/>
            <w:tcBorders>
              <w:top w:val="nil"/>
              <w:left w:val="nil"/>
              <w:bottom w:val="nil"/>
              <w:right w:val="nil"/>
            </w:tcBorders>
            <w:shd w:val="clear" w:color="auto" w:fill="auto"/>
            <w:noWrap/>
            <w:vAlign w:val="bottom"/>
            <w:tcPrChange w:id="912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jc w:val="center"/>
              <w:rPr>
                <w:ins w:id="9122" w:author="sanjai" w:date="2020-04-09T11:33:00Z"/>
                <w:del w:id="912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2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25" w:author="sanjai" w:date="2020-04-09T11:33:00Z"/>
                <w:del w:id="912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2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28" w:author="sanjai" w:date="2020-04-09T11:33:00Z"/>
                <w:del w:id="912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3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31" w:author="sanjai" w:date="2020-04-09T11:33:00Z"/>
                <w:del w:id="9132"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9133" w:author="sanjai" w:date="2020-04-09T11:47:00Z">
            <w:tblPrEx>
              <w:tblW w:w="23891" w:type="dxa"/>
            </w:tblPrEx>
          </w:tblPrExChange>
        </w:tblPrEx>
        <w:trPr>
          <w:trHeight w:val="287"/>
          <w:ins w:id="9134" w:author="sanjai" w:date="2020-04-09T11:33:00Z"/>
          <w:del w:id="9135" w:author="sanjai" w:date="2020-04-09T11:46:00Z"/>
          <w:trPrChange w:id="9136"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9137"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38" w:author="sanjai" w:date="2020-04-09T11:33:00Z"/>
                <w:del w:id="9139" w:author="sanjai" w:date="2020-04-09T11:46:00Z"/>
                <w:rFonts w:ascii="Times New Roman" w:eastAsia="Times New Roman" w:hAnsi="Times New Roman" w:cs="Times New Roman"/>
                <w:kern w:val="0"/>
                <w:sz w:val="20"/>
                <w:szCs w:val="20"/>
                <w:lang w:eastAsia="en-US"/>
              </w:rPr>
            </w:pPr>
          </w:p>
        </w:tc>
        <w:tc>
          <w:tcPr>
            <w:tcW w:w="544" w:type="dxa"/>
            <w:gridSpan w:val="2"/>
            <w:tcBorders>
              <w:top w:val="nil"/>
              <w:left w:val="nil"/>
              <w:bottom w:val="nil"/>
              <w:right w:val="nil"/>
            </w:tcBorders>
            <w:shd w:val="clear" w:color="auto" w:fill="auto"/>
            <w:noWrap/>
            <w:vAlign w:val="bottom"/>
            <w:tcPrChange w:id="9140"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41" w:author="sanjai" w:date="2020-04-09T11:33:00Z"/>
                <w:del w:id="9142" w:author="sanjai" w:date="2020-04-09T11:46:00Z"/>
                <w:rFonts w:ascii="Times New Roman" w:eastAsia="Times New Roman" w:hAnsi="Times New Roman" w:cs="Times New Roman"/>
                <w:kern w:val="0"/>
                <w:sz w:val="20"/>
                <w:szCs w:val="20"/>
                <w:lang w:eastAsia="en-US"/>
              </w:rPr>
            </w:pPr>
          </w:p>
        </w:tc>
        <w:tc>
          <w:tcPr>
            <w:tcW w:w="4713" w:type="dxa"/>
            <w:gridSpan w:val="12"/>
            <w:tcBorders>
              <w:top w:val="nil"/>
              <w:left w:val="nil"/>
              <w:bottom w:val="nil"/>
              <w:right w:val="nil"/>
            </w:tcBorders>
            <w:shd w:val="clear" w:color="auto" w:fill="auto"/>
            <w:noWrap/>
            <w:vAlign w:val="bottom"/>
            <w:tcPrChange w:id="9143"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44" w:author="sanjai" w:date="2020-04-09T11:33:00Z"/>
                <w:del w:id="9145"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9146"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47" w:author="sanjai" w:date="2020-04-09T11:33:00Z"/>
                <w:del w:id="9148"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9149"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50" w:author="sanjai" w:date="2020-04-09T11:33:00Z"/>
                <w:del w:id="9151"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9152"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53" w:author="sanjai" w:date="2020-04-09T11:33:00Z"/>
                <w:del w:id="9154"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9155"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56" w:author="sanjai" w:date="2020-04-09T11:33:00Z"/>
                <w:del w:id="9157"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9158"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59" w:author="sanjai" w:date="2020-04-09T11:33:00Z"/>
                <w:del w:id="9160"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9161"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62" w:author="sanjai" w:date="2020-04-09T11:33:00Z"/>
                <w:del w:id="9163"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9164"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65" w:author="sanjai" w:date="2020-04-09T11:33:00Z"/>
                <w:del w:id="9166"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9167"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68" w:author="sanjai" w:date="2020-04-09T11:33:00Z"/>
                <w:del w:id="916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7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71" w:author="sanjai" w:date="2020-04-09T11:33:00Z"/>
                <w:del w:id="917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7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74" w:author="sanjai" w:date="2020-04-09T11:33:00Z"/>
                <w:del w:id="917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7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77" w:author="sanjai" w:date="2020-04-09T11:33:00Z"/>
                <w:del w:id="917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17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80" w:author="sanjai" w:date="2020-04-09T11:33:00Z"/>
                <w:del w:id="9181"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9182" w:author="sanjai" w:date="2020-04-09T11:47:00Z">
            <w:tblPrEx>
              <w:tblW w:w="23891" w:type="dxa"/>
            </w:tblPrEx>
          </w:tblPrExChange>
        </w:tblPrEx>
        <w:trPr>
          <w:trHeight w:val="287"/>
          <w:ins w:id="9183" w:author="sanjai" w:date="2020-04-09T11:33:00Z"/>
          <w:del w:id="9184" w:author="sanjai" w:date="2020-04-09T11:46:00Z"/>
          <w:trPrChange w:id="9185"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9186"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87" w:author="sanjai" w:date="2020-04-09T11:33:00Z"/>
                <w:del w:id="9188" w:author="sanjai" w:date="2020-04-09T11:46:00Z"/>
                <w:rFonts w:ascii="Calibri" w:eastAsia="Times New Roman" w:hAnsi="Calibri"/>
                <w:color w:val="000000"/>
                <w:kern w:val="0"/>
                <w:sz w:val="22"/>
                <w:lang w:eastAsia="en-US"/>
              </w:rPr>
            </w:pPr>
            <w:ins w:id="9189" w:author="sanjai" w:date="2020-04-09T11:33:00Z">
              <w:del w:id="9190" w:author="sanjai" w:date="2020-04-09T11:46:00Z">
                <w:r w:rsidRPr="00BA2E52" w:rsidDel="00CD281B">
                  <w:rPr>
                    <w:rFonts w:ascii="Calibri" w:eastAsia="Times New Roman" w:hAnsi="Calibri"/>
                    <w:color w:val="000000"/>
                    <w:kern w:val="0"/>
                    <w:sz w:val="22"/>
                    <w:lang w:eastAsia="en-US"/>
                  </w:rPr>
                  <w:delText>lmul=8</w:delText>
                </w:r>
              </w:del>
            </w:ins>
          </w:p>
        </w:tc>
        <w:tc>
          <w:tcPr>
            <w:tcW w:w="544" w:type="dxa"/>
            <w:gridSpan w:val="2"/>
            <w:tcBorders>
              <w:top w:val="nil"/>
              <w:left w:val="nil"/>
              <w:bottom w:val="nil"/>
              <w:right w:val="nil"/>
            </w:tcBorders>
            <w:shd w:val="clear" w:color="auto" w:fill="auto"/>
            <w:noWrap/>
            <w:vAlign w:val="bottom"/>
            <w:tcPrChange w:id="9191"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92" w:author="sanjai" w:date="2020-04-09T11:33:00Z"/>
                <w:del w:id="9193" w:author="sanjai" w:date="2020-04-09T11:46:00Z"/>
                <w:rFonts w:ascii="Calibri" w:eastAsia="Times New Roman" w:hAnsi="Calibri"/>
                <w:color w:val="000000"/>
                <w:kern w:val="0"/>
                <w:sz w:val="22"/>
                <w:lang w:eastAsia="en-US"/>
              </w:rPr>
            </w:pPr>
          </w:p>
        </w:tc>
        <w:tc>
          <w:tcPr>
            <w:tcW w:w="4713" w:type="dxa"/>
            <w:gridSpan w:val="12"/>
            <w:tcBorders>
              <w:top w:val="nil"/>
              <w:left w:val="nil"/>
              <w:bottom w:val="nil"/>
              <w:right w:val="nil"/>
            </w:tcBorders>
            <w:shd w:val="clear" w:color="auto" w:fill="auto"/>
            <w:noWrap/>
            <w:vAlign w:val="bottom"/>
            <w:tcPrChange w:id="9194"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95" w:author="sanjai" w:date="2020-04-09T11:33:00Z"/>
                <w:del w:id="9196"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9197"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198" w:author="sanjai" w:date="2020-04-09T11:33:00Z"/>
                <w:del w:id="9199"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9200"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01" w:author="sanjai" w:date="2020-04-09T11:33:00Z"/>
                <w:del w:id="9202"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9203"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04" w:author="sanjai" w:date="2020-04-09T11:33:00Z"/>
                <w:del w:id="9205"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9206"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07" w:author="sanjai" w:date="2020-04-09T11:33:00Z"/>
                <w:del w:id="9208"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9209"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10" w:author="sanjai" w:date="2020-04-09T11:33:00Z"/>
                <w:del w:id="9211"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9212"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13" w:author="sanjai" w:date="2020-04-09T11:33:00Z"/>
                <w:del w:id="9214"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9215"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16" w:author="sanjai" w:date="2020-04-09T11:33:00Z"/>
                <w:del w:id="9217"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9218"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19" w:author="sanjai" w:date="2020-04-09T11:33:00Z"/>
                <w:del w:id="9220"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21"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22" w:author="sanjai" w:date="2020-04-09T11:33:00Z"/>
                <w:del w:id="9223"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24"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25" w:author="sanjai" w:date="2020-04-09T11:33:00Z"/>
                <w:del w:id="9226"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27"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28" w:author="sanjai" w:date="2020-04-09T11:33:00Z"/>
                <w:del w:id="922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3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31" w:author="sanjai" w:date="2020-04-09T11:33:00Z"/>
                <w:del w:id="9232" w:author="sanjai" w:date="2020-04-09T11:46:00Z"/>
                <w:rFonts w:ascii="Times New Roman" w:eastAsia="Times New Roman" w:hAnsi="Times New Roman" w:cs="Times New Roman"/>
                <w:kern w:val="0"/>
                <w:sz w:val="20"/>
                <w:szCs w:val="20"/>
                <w:lang w:eastAsia="en-US"/>
              </w:rPr>
            </w:pPr>
          </w:p>
        </w:tc>
      </w:tr>
      <w:tr w:rsidR="00CD281B" w:rsidRPr="00BA2E52" w:rsidDel="00CD281B" w:rsidTr="00990532">
        <w:tblPrEx>
          <w:tblPrExChange w:id="9233" w:author="sanjai" w:date="2020-04-09T11:47:00Z">
            <w:tblPrEx>
              <w:tblW w:w="23891" w:type="dxa"/>
            </w:tblPrEx>
          </w:tblPrExChange>
        </w:tblPrEx>
        <w:trPr>
          <w:trHeight w:val="287"/>
          <w:ins w:id="9234" w:author="sanjai" w:date="2020-04-09T11:33:00Z"/>
          <w:del w:id="9235" w:author="sanjai" w:date="2020-04-09T11:46:00Z"/>
          <w:trPrChange w:id="9236" w:author="sanjai" w:date="2020-04-09T11:47:00Z">
            <w:trPr>
              <w:trHeight w:val="287"/>
            </w:trPr>
          </w:trPrChange>
        </w:trPr>
        <w:tc>
          <w:tcPr>
            <w:tcW w:w="778" w:type="dxa"/>
            <w:gridSpan w:val="2"/>
            <w:tcBorders>
              <w:top w:val="nil"/>
              <w:left w:val="nil"/>
              <w:bottom w:val="nil"/>
              <w:right w:val="nil"/>
            </w:tcBorders>
            <w:shd w:val="clear" w:color="auto" w:fill="auto"/>
            <w:noWrap/>
            <w:vAlign w:val="bottom"/>
            <w:tcPrChange w:id="9237" w:author="sanjai" w:date="2020-04-09T11:47:00Z">
              <w:tcPr>
                <w:tcW w:w="1900" w:type="dxa"/>
                <w:gridSpan w:val="5"/>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38" w:author="sanjai" w:date="2020-04-09T11:33:00Z"/>
                <w:del w:id="9239" w:author="sanjai" w:date="2020-04-09T11:46:00Z"/>
                <w:rFonts w:ascii="Times New Roman" w:eastAsia="Times New Roman" w:hAnsi="Times New Roman" w:cs="Times New Roman"/>
                <w:kern w:val="0"/>
                <w:sz w:val="20"/>
                <w:szCs w:val="20"/>
                <w:lang w:eastAsia="en-US"/>
              </w:rPr>
            </w:pPr>
          </w:p>
        </w:tc>
        <w:tc>
          <w:tcPr>
            <w:tcW w:w="544" w:type="dxa"/>
            <w:gridSpan w:val="2"/>
            <w:tcBorders>
              <w:top w:val="nil"/>
              <w:left w:val="nil"/>
              <w:bottom w:val="nil"/>
              <w:right w:val="nil"/>
            </w:tcBorders>
            <w:shd w:val="clear" w:color="auto" w:fill="auto"/>
            <w:noWrap/>
            <w:vAlign w:val="bottom"/>
            <w:tcPrChange w:id="9240" w:author="sanjai" w:date="2020-04-09T11:47:00Z">
              <w:tcPr>
                <w:tcW w:w="885" w:type="dxa"/>
                <w:gridSpan w:val="3"/>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41" w:author="sanjai" w:date="2020-04-09T11:33:00Z"/>
                <w:del w:id="9242" w:author="sanjai" w:date="2020-04-09T11:46:00Z"/>
                <w:rFonts w:ascii="Times New Roman" w:eastAsia="Times New Roman" w:hAnsi="Times New Roman" w:cs="Times New Roman"/>
                <w:kern w:val="0"/>
                <w:sz w:val="20"/>
                <w:szCs w:val="20"/>
                <w:lang w:eastAsia="en-US"/>
              </w:rPr>
            </w:pPr>
          </w:p>
        </w:tc>
        <w:tc>
          <w:tcPr>
            <w:tcW w:w="4713" w:type="dxa"/>
            <w:gridSpan w:val="12"/>
            <w:tcBorders>
              <w:top w:val="nil"/>
              <w:left w:val="nil"/>
              <w:bottom w:val="nil"/>
              <w:right w:val="nil"/>
            </w:tcBorders>
            <w:shd w:val="clear" w:color="auto" w:fill="auto"/>
            <w:noWrap/>
            <w:vAlign w:val="bottom"/>
            <w:tcPrChange w:id="9243" w:author="sanjai" w:date="2020-04-09T11:47:00Z">
              <w:tcPr>
                <w:tcW w:w="11642" w:type="dxa"/>
                <w:gridSpan w:val="24"/>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44" w:author="sanjai" w:date="2020-04-09T11:33:00Z"/>
                <w:del w:id="9245" w:author="sanjai" w:date="2020-04-09T11:46:00Z"/>
                <w:rFonts w:ascii="Times New Roman" w:eastAsia="Times New Roman" w:hAnsi="Times New Roman" w:cs="Times New Roman"/>
                <w:kern w:val="0"/>
                <w:sz w:val="20"/>
                <w:szCs w:val="20"/>
                <w:lang w:eastAsia="en-US"/>
              </w:rPr>
            </w:pPr>
          </w:p>
        </w:tc>
        <w:tc>
          <w:tcPr>
            <w:tcW w:w="528" w:type="dxa"/>
            <w:tcBorders>
              <w:top w:val="nil"/>
              <w:left w:val="nil"/>
              <w:bottom w:val="nil"/>
              <w:right w:val="nil"/>
            </w:tcBorders>
            <w:shd w:val="clear" w:color="auto" w:fill="auto"/>
            <w:noWrap/>
            <w:vAlign w:val="bottom"/>
            <w:tcPrChange w:id="9246" w:author="sanjai" w:date="2020-04-09T11:47:00Z">
              <w:tcPr>
                <w:tcW w:w="1549"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47" w:author="sanjai" w:date="2020-04-09T11:33:00Z"/>
                <w:del w:id="9248" w:author="sanjai" w:date="2020-04-09T11:46:00Z"/>
                <w:rFonts w:ascii="Times New Roman" w:eastAsia="Times New Roman" w:hAnsi="Times New Roman" w:cs="Times New Roman"/>
                <w:kern w:val="0"/>
                <w:sz w:val="20"/>
                <w:szCs w:val="20"/>
                <w:lang w:eastAsia="en-US"/>
              </w:rPr>
            </w:pPr>
          </w:p>
        </w:tc>
        <w:tc>
          <w:tcPr>
            <w:tcW w:w="429" w:type="dxa"/>
            <w:gridSpan w:val="2"/>
            <w:tcBorders>
              <w:top w:val="nil"/>
              <w:left w:val="nil"/>
              <w:bottom w:val="nil"/>
              <w:right w:val="nil"/>
            </w:tcBorders>
            <w:shd w:val="clear" w:color="auto" w:fill="auto"/>
            <w:noWrap/>
            <w:vAlign w:val="bottom"/>
            <w:tcPrChange w:id="9249" w:author="sanjai" w:date="2020-04-09T11:47:00Z">
              <w:tcPr>
                <w:tcW w:w="1127" w:type="dxa"/>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50" w:author="sanjai" w:date="2020-04-09T11:33:00Z"/>
                <w:del w:id="9251" w:author="sanjai" w:date="2020-04-09T11:46:00Z"/>
                <w:rFonts w:ascii="Times New Roman" w:eastAsia="Times New Roman" w:hAnsi="Times New Roman" w:cs="Times New Roman"/>
                <w:kern w:val="0"/>
                <w:sz w:val="20"/>
                <w:szCs w:val="20"/>
                <w:lang w:eastAsia="en-US"/>
              </w:rPr>
            </w:pPr>
          </w:p>
        </w:tc>
        <w:tc>
          <w:tcPr>
            <w:tcW w:w="394" w:type="dxa"/>
            <w:tcBorders>
              <w:top w:val="nil"/>
              <w:left w:val="nil"/>
              <w:bottom w:val="nil"/>
              <w:right w:val="nil"/>
            </w:tcBorders>
            <w:shd w:val="clear" w:color="auto" w:fill="auto"/>
            <w:noWrap/>
            <w:vAlign w:val="bottom"/>
            <w:tcPrChange w:id="9252" w:author="sanjai" w:date="2020-04-09T11:47:00Z">
              <w:tcPr>
                <w:tcW w:w="97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53" w:author="sanjai" w:date="2020-04-09T11:33:00Z"/>
                <w:del w:id="9254" w:author="sanjai" w:date="2020-04-09T11:46:00Z"/>
                <w:rFonts w:ascii="Times New Roman" w:eastAsia="Times New Roman" w:hAnsi="Times New Roman" w:cs="Times New Roman"/>
                <w:kern w:val="0"/>
                <w:sz w:val="20"/>
                <w:szCs w:val="20"/>
                <w:lang w:eastAsia="en-US"/>
              </w:rPr>
            </w:pPr>
          </w:p>
        </w:tc>
        <w:tc>
          <w:tcPr>
            <w:tcW w:w="374" w:type="dxa"/>
            <w:tcBorders>
              <w:top w:val="nil"/>
              <w:left w:val="nil"/>
              <w:bottom w:val="nil"/>
              <w:right w:val="nil"/>
            </w:tcBorders>
            <w:shd w:val="clear" w:color="auto" w:fill="auto"/>
            <w:noWrap/>
            <w:vAlign w:val="bottom"/>
            <w:tcPrChange w:id="9255" w:author="sanjai" w:date="2020-04-09T11:47:00Z">
              <w:tcPr>
                <w:tcW w:w="89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56" w:author="sanjai" w:date="2020-04-09T11:33:00Z"/>
                <w:del w:id="9257" w:author="sanjai" w:date="2020-04-09T11:46:00Z"/>
                <w:rFonts w:ascii="Times New Roman" w:eastAsia="Times New Roman" w:hAnsi="Times New Roman" w:cs="Times New Roman"/>
                <w:kern w:val="0"/>
                <w:sz w:val="20"/>
                <w:szCs w:val="20"/>
                <w:lang w:eastAsia="en-US"/>
              </w:rPr>
            </w:pPr>
          </w:p>
        </w:tc>
        <w:tc>
          <w:tcPr>
            <w:tcW w:w="337" w:type="dxa"/>
            <w:tcBorders>
              <w:top w:val="nil"/>
              <w:left w:val="nil"/>
              <w:bottom w:val="nil"/>
              <w:right w:val="nil"/>
            </w:tcBorders>
            <w:shd w:val="clear" w:color="auto" w:fill="auto"/>
            <w:noWrap/>
            <w:vAlign w:val="bottom"/>
            <w:tcPrChange w:id="9258" w:author="sanjai" w:date="2020-04-09T11:47:00Z">
              <w:tcPr>
                <w:tcW w:w="731"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59" w:author="sanjai" w:date="2020-04-09T11:33:00Z"/>
                <w:del w:id="9260" w:author="sanjai" w:date="2020-04-09T11:46:00Z"/>
                <w:rFonts w:ascii="Times New Roman" w:eastAsia="Times New Roman" w:hAnsi="Times New Roman" w:cs="Times New Roman"/>
                <w:kern w:val="0"/>
                <w:sz w:val="20"/>
                <w:szCs w:val="20"/>
                <w:lang w:eastAsia="en-US"/>
              </w:rPr>
            </w:pPr>
          </w:p>
        </w:tc>
        <w:tc>
          <w:tcPr>
            <w:tcW w:w="328" w:type="dxa"/>
            <w:tcBorders>
              <w:top w:val="nil"/>
              <w:left w:val="nil"/>
              <w:bottom w:val="nil"/>
              <w:right w:val="nil"/>
            </w:tcBorders>
            <w:shd w:val="clear" w:color="auto" w:fill="auto"/>
            <w:noWrap/>
            <w:vAlign w:val="bottom"/>
            <w:tcPrChange w:id="9261" w:author="sanjai" w:date="2020-04-09T11:47:00Z">
              <w:tcPr>
                <w:tcW w:w="696"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62" w:author="sanjai" w:date="2020-04-09T11:33:00Z"/>
                <w:del w:id="9263" w:author="sanjai" w:date="2020-04-09T11:46:00Z"/>
                <w:rFonts w:ascii="Times New Roman" w:eastAsia="Times New Roman" w:hAnsi="Times New Roman" w:cs="Times New Roman"/>
                <w:kern w:val="0"/>
                <w:sz w:val="20"/>
                <w:szCs w:val="20"/>
                <w:lang w:eastAsia="en-US"/>
              </w:rPr>
            </w:pPr>
          </w:p>
        </w:tc>
        <w:tc>
          <w:tcPr>
            <w:tcW w:w="309" w:type="dxa"/>
            <w:tcBorders>
              <w:top w:val="nil"/>
              <w:left w:val="nil"/>
              <w:bottom w:val="nil"/>
              <w:right w:val="nil"/>
            </w:tcBorders>
            <w:shd w:val="clear" w:color="auto" w:fill="auto"/>
            <w:noWrap/>
            <w:vAlign w:val="bottom"/>
            <w:tcPrChange w:id="9264" w:author="sanjai" w:date="2020-04-09T11:47:00Z">
              <w:tcPr>
                <w:tcW w:w="61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65" w:author="sanjai" w:date="2020-04-09T11:33:00Z"/>
                <w:del w:id="9266" w:author="sanjai" w:date="2020-04-09T11:46:00Z"/>
                <w:rFonts w:ascii="Times New Roman" w:eastAsia="Times New Roman" w:hAnsi="Times New Roman" w:cs="Times New Roman"/>
                <w:kern w:val="0"/>
                <w:sz w:val="20"/>
                <w:szCs w:val="20"/>
                <w:lang w:eastAsia="en-US"/>
              </w:rPr>
            </w:pPr>
          </w:p>
        </w:tc>
        <w:tc>
          <w:tcPr>
            <w:tcW w:w="305" w:type="dxa"/>
            <w:tcBorders>
              <w:top w:val="nil"/>
              <w:left w:val="nil"/>
              <w:bottom w:val="nil"/>
              <w:right w:val="nil"/>
            </w:tcBorders>
            <w:shd w:val="clear" w:color="auto" w:fill="auto"/>
            <w:noWrap/>
            <w:vAlign w:val="bottom"/>
            <w:tcPrChange w:id="9267" w:author="sanjai" w:date="2020-04-09T11:47:00Z">
              <w:tcPr>
                <w:tcW w:w="595"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68" w:author="sanjai" w:date="2020-04-09T11:33:00Z"/>
                <w:del w:id="9269"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70"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71" w:author="sanjai" w:date="2020-04-09T11:33:00Z"/>
                <w:del w:id="9272"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73"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74" w:author="sanjai" w:date="2020-04-09T11:33:00Z"/>
                <w:del w:id="9275"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76"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77" w:author="sanjai" w:date="2020-04-09T11:33:00Z"/>
                <w:del w:id="9278" w:author="sanjai" w:date="2020-04-09T11:46:00Z"/>
                <w:rFonts w:ascii="Times New Roman" w:eastAsia="Times New Roman" w:hAnsi="Times New Roman" w:cs="Times New Roman"/>
                <w:kern w:val="0"/>
                <w:sz w:val="20"/>
                <w:szCs w:val="20"/>
                <w:lang w:eastAsia="en-US"/>
              </w:rPr>
            </w:pPr>
          </w:p>
        </w:tc>
        <w:tc>
          <w:tcPr>
            <w:tcW w:w="299" w:type="dxa"/>
            <w:tcBorders>
              <w:top w:val="nil"/>
              <w:left w:val="nil"/>
              <w:bottom w:val="nil"/>
              <w:right w:val="nil"/>
            </w:tcBorders>
            <w:shd w:val="clear" w:color="auto" w:fill="auto"/>
            <w:noWrap/>
            <w:vAlign w:val="bottom"/>
            <w:tcPrChange w:id="9279" w:author="sanjai" w:date="2020-04-09T11:47:00Z">
              <w:tcPr>
                <w:tcW w:w="572" w:type="dxa"/>
                <w:gridSpan w:val="2"/>
                <w:tcBorders>
                  <w:top w:val="nil"/>
                  <w:left w:val="nil"/>
                  <w:bottom w:val="nil"/>
                  <w:right w:val="nil"/>
                </w:tcBorders>
                <w:shd w:val="clear" w:color="auto" w:fill="auto"/>
                <w:noWrap/>
                <w:vAlign w:val="bottom"/>
              </w:tcPr>
            </w:tcPrChange>
          </w:tcPr>
          <w:p w:rsidR="00BA2E52" w:rsidRPr="00BA2E52" w:rsidDel="00CD281B" w:rsidRDefault="00BA2E52" w:rsidP="00BA2E52">
            <w:pPr>
              <w:widowControl/>
              <w:snapToGrid/>
              <w:spacing w:line="240" w:lineRule="auto"/>
              <w:rPr>
                <w:ins w:id="9280" w:author="sanjai" w:date="2020-04-09T11:33:00Z"/>
                <w:del w:id="9281" w:author="sanjai" w:date="2020-04-09T11:46:00Z"/>
                <w:rFonts w:ascii="Times New Roman" w:eastAsia="Times New Roman" w:hAnsi="Times New Roman" w:cs="Times New Roman"/>
                <w:kern w:val="0"/>
                <w:sz w:val="20"/>
                <w:szCs w:val="20"/>
                <w:lang w:eastAsia="en-US"/>
              </w:rPr>
            </w:pPr>
          </w:p>
        </w:tc>
      </w:tr>
      <w:tr w:rsidR="00990532" w:rsidRPr="00BA2E52" w:rsidDel="00CD281B" w:rsidTr="00990532">
        <w:trPr>
          <w:gridAfter w:val="13"/>
          <w:wAfter w:w="4010" w:type="dxa"/>
          <w:trHeight w:val="287"/>
          <w:ins w:id="9282" w:author="sanjai" w:date="2020-04-09T11:39:00Z"/>
          <w:del w:id="9283" w:author="sanjai" w:date="2020-04-09T11:46:00Z"/>
        </w:trPr>
        <w:tc>
          <w:tcPr>
            <w:tcW w:w="562" w:type="dxa"/>
            <w:tcBorders>
              <w:top w:val="single" w:sz="4" w:space="0" w:color="auto"/>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284" w:author="sanjai" w:date="2020-04-09T11:39:00Z"/>
                <w:del w:id="9285" w:author="sanjai" w:date="2020-04-09T11:46:00Z"/>
                <w:rFonts w:ascii="Calibri" w:eastAsia="Times New Roman" w:hAnsi="Calibri"/>
                <w:color w:val="000000"/>
                <w:kern w:val="0"/>
                <w:sz w:val="18"/>
                <w:lang w:eastAsia="en-US"/>
                <w:rPrChange w:id="9286" w:author="sanjai" w:date="2020-04-09T11:40:00Z">
                  <w:rPr>
                    <w:ins w:id="9287" w:author="sanjai" w:date="2020-04-09T11:39:00Z"/>
                    <w:del w:id="9288" w:author="sanjai" w:date="2020-04-09T11:46:00Z"/>
                    <w:rFonts w:ascii="Calibri" w:eastAsia="Times New Roman" w:hAnsi="Calibri"/>
                    <w:color w:val="000000"/>
                    <w:kern w:val="0"/>
                    <w:sz w:val="22"/>
                    <w:lang w:eastAsia="en-US"/>
                  </w:rPr>
                </w:rPrChange>
              </w:rPr>
            </w:pPr>
            <w:ins w:id="9289" w:author="sanjai" w:date="2020-04-09T11:39:00Z">
              <w:del w:id="9290" w:author="sanjai" w:date="2020-04-09T11:46:00Z">
                <w:r w:rsidRPr="00CD281B" w:rsidDel="00CD281B">
                  <w:rPr>
                    <w:rFonts w:ascii="Calibri" w:eastAsia="Times New Roman" w:hAnsi="Calibri"/>
                    <w:color w:val="000000"/>
                    <w:kern w:val="0"/>
                    <w:sz w:val="18"/>
                    <w:lang w:eastAsia="en-US"/>
                    <w:rPrChange w:id="9291" w:author="sanjai" w:date="2020-04-09T11:40:00Z">
                      <w:rPr>
                        <w:rFonts w:ascii="Calibri" w:eastAsia="Times New Roman" w:hAnsi="Calibri"/>
                        <w:color w:val="000000"/>
                        <w:kern w:val="0"/>
                        <w:sz w:val="22"/>
                        <w:lang w:eastAsia="en-US"/>
                      </w:rPr>
                    </w:rPrChange>
                  </w:rPr>
                  <w:delText> </w:delText>
                </w:r>
              </w:del>
            </w:ins>
          </w:p>
        </w:tc>
        <w:tc>
          <w:tcPr>
            <w:tcW w:w="533" w:type="dxa"/>
            <w:gridSpan w:val="2"/>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292" w:author="sanjai" w:date="2020-04-09T11:39:00Z"/>
                <w:del w:id="9293" w:author="sanjai" w:date="2020-04-09T11:46:00Z"/>
                <w:rFonts w:ascii="Calibri" w:eastAsia="Times New Roman" w:hAnsi="Calibri"/>
                <w:color w:val="000000"/>
                <w:kern w:val="0"/>
                <w:sz w:val="18"/>
                <w:szCs w:val="18"/>
                <w:lang w:eastAsia="en-US"/>
              </w:rPr>
            </w:pPr>
            <w:ins w:id="9294" w:author="sanjai" w:date="2020-04-09T11:39:00Z">
              <w:del w:id="9295" w:author="sanjai" w:date="2020-04-09T11:46:00Z">
                <w:r w:rsidRPr="00BA2E52" w:rsidDel="00CD281B">
                  <w:rPr>
                    <w:rFonts w:ascii="Calibri" w:eastAsia="Times New Roman" w:hAnsi="Calibri"/>
                    <w:color w:val="000000"/>
                    <w:kern w:val="0"/>
                    <w:sz w:val="18"/>
                    <w:szCs w:val="18"/>
                    <w:lang w:eastAsia="en-US"/>
                  </w:rPr>
                  <w:delText>1</w:delText>
                </w:r>
              </w:del>
            </w:ins>
          </w:p>
        </w:tc>
        <w:tc>
          <w:tcPr>
            <w:tcW w:w="517" w:type="dxa"/>
            <w:gridSpan w:val="2"/>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296" w:author="sanjai" w:date="2020-04-09T11:39:00Z"/>
                <w:del w:id="9297" w:author="sanjai" w:date="2020-04-09T11:46:00Z"/>
                <w:rFonts w:ascii="Calibri" w:eastAsia="Times New Roman" w:hAnsi="Calibri"/>
                <w:color w:val="000000"/>
                <w:kern w:val="0"/>
                <w:sz w:val="18"/>
                <w:szCs w:val="18"/>
                <w:lang w:eastAsia="en-US"/>
              </w:rPr>
            </w:pPr>
            <w:ins w:id="9298" w:author="sanjai" w:date="2020-04-09T11:39:00Z">
              <w:del w:id="9299" w:author="sanjai" w:date="2020-04-09T11:46:00Z">
                <w:r w:rsidRPr="00BA2E52" w:rsidDel="00CD281B">
                  <w:rPr>
                    <w:rFonts w:ascii="Calibri" w:eastAsia="Times New Roman" w:hAnsi="Calibri"/>
                    <w:color w:val="000000"/>
                    <w:kern w:val="0"/>
                    <w:sz w:val="18"/>
                    <w:szCs w:val="18"/>
                    <w:lang w:eastAsia="en-US"/>
                  </w:rPr>
                  <w:delText>2</w:delText>
                </w:r>
              </w:del>
            </w:ins>
          </w:p>
        </w:tc>
        <w:tc>
          <w:tcPr>
            <w:tcW w:w="362"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00" w:author="sanjai" w:date="2020-04-09T11:39:00Z"/>
                <w:del w:id="9301" w:author="sanjai" w:date="2020-04-09T11:46:00Z"/>
                <w:rFonts w:ascii="Calibri" w:eastAsia="Times New Roman" w:hAnsi="Calibri"/>
                <w:color w:val="000000"/>
                <w:kern w:val="0"/>
                <w:sz w:val="18"/>
                <w:szCs w:val="18"/>
                <w:lang w:eastAsia="en-US"/>
              </w:rPr>
            </w:pPr>
            <w:ins w:id="9302" w:author="sanjai" w:date="2020-04-09T11:39:00Z">
              <w:del w:id="9303" w:author="sanjai" w:date="2020-04-09T11:46:00Z">
                <w:r w:rsidRPr="00BA2E52" w:rsidDel="00CD281B">
                  <w:rPr>
                    <w:rFonts w:ascii="Calibri" w:eastAsia="Times New Roman" w:hAnsi="Calibri"/>
                    <w:color w:val="000000"/>
                    <w:kern w:val="0"/>
                    <w:sz w:val="18"/>
                    <w:szCs w:val="18"/>
                    <w:lang w:eastAsia="en-US"/>
                  </w:rPr>
                  <w:delText>3</w:delText>
                </w:r>
              </w:del>
            </w:ins>
          </w:p>
        </w:tc>
        <w:tc>
          <w:tcPr>
            <w:tcW w:w="355"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04" w:author="sanjai" w:date="2020-04-09T11:39:00Z"/>
                <w:del w:id="9305" w:author="sanjai" w:date="2020-04-09T11:46:00Z"/>
                <w:rFonts w:ascii="Calibri" w:eastAsia="Times New Roman" w:hAnsi="Calibri"/>
                <w:color w:val="000000"/>
                <w:kern w:val="0"/>
                <w:sz w:val="18"/>
                <w:szCs w:val="18"/>
                <w:lang w:eastAsia="en-US"/>
              </w:rPr>
            </w:pPr>
            <w:ins w:id="9306" w:author="sanjai" w:date="2020-04-09T11:39:00Z">
              <w:del w:id="9307" w:author="sanjai" w:date="2020-04-09T11:46:00Z">
                <w:r w:rsidRPr="00BA2E52" w:rsidDel="00CD281B">
                  <w:rPr>
                    <w:rFonts w:ascii="Calibri" w:eastAsia="Times New Roman" w:hAnsi="Calibri"/>
                    <w:color w:val="000000"/>
                    <w:kern w:val="0"/>
                    <w:sz w:val="18"/>
                    <w:szCs w:val="18"/>
                    <w:lang w:eastAsia="en-US"/>
                  </w:rPr>
                  <w:delText>4</w:delText>
                </w:r>
              </w:del>
            </w:ins>
          </w:p>
        </w:tc>
        <w:tc>
          <w:tcPr>
            <w:tcW w:w="349"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08" w:author="sanjai" w:date="2020-04-09T11:39:00Z"/>
                <w:del w:id="9309" w:author="sanjai" w:date="2020-04-09T11:46:00Z"/>
                <w:rFonts w:ascii="Calibri" w:eastAsia="Times New Roman" w:hAnsi="Calibri"/>
                <w:color w:val="000000"/>
                <w:kern w:val="0"/>
                <w:sz w:val="18"/>
                <w:szCs w:val="18"/>
                <w:lang w:eastAsia="en-US"/>
              </w:rPr>
            </w:pPr>
            <w:ins w:id="9310" w:author="sanjai" w:date="2020-04-09T11:39:00Z">
              <w:del w:id="9311" w:author="sanjai" w:date="2020-04-09T11:46:00Z">
                <w:r w:rsidRPr="00BA2E52" w:rsidDel="00CD281B">
                  <w:rPr>
                    <w:rFonts w:ascii="Calibri" w:eastAsia="Times New Roman" w:hAnsi="Calibri"/>
                    <w:color w:val="000000"/>
                    <w:kern w:val="0"/>
                    <w:sz w:val="18"/>
                    <w:szCs w:val="18"/>
                    <w:lang w:eastAsia="en-US"/>
                  </w:rPr>
                  <w:delText>5</w:delText>
                </w:r>
              </w:del>
            </w:ins>
          </w:p>
        </w:tc>
        <w:tc>
          <w:tcPr>
            <w:tcW w:w="349"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12" w:author="sanjai" w:date="2020-04-09T11:39:00Z"/>
                <w:del w:id="9313" w:author="sanjai" w:date="2020-04-09T11:46:00Z"/>
                <w:rFonts w:ascii="Calibri" w:eastAsia="Times New Roman" w:hAnsi="Calibri"/>
                <w:color w:val="000000"/>
                <w:kern w:val="0"/>
                <w:sz w:val="18"/>
                <w:szCs w:val="18"/>
                <w:lang w:eastAsia="en-US"/>
              </w:rPr>
            </w:pPr>
            <w:ins w:id="9314" w:author="sanjai" w:date="2020-04-09T11:39:00Z">
              <w:del w:id="9315" w:author="sanjai" w:date="2020-04-09T11:46:00Z">
                <w:r w:rsidRPr="00BA2E52" w:rsidDel="00CD281B">
                  <w:rPr>
                    <w:rFonts w:ascii="Calibri" w:eastAsia="Times New Roman" w:hAnsi="Calibri"/>
                    <w:color w:val="000000"/>
                    <w:kern w:val="0"/>
                    <w:sz w:val="18"/>
                    <w:szCs w:val="18"/>
                    <w:lang w:eastAsia="en-US"/>
                  </w:rPr>
                  <w:delText>6</w:delText>
                </w:r>
              </w:del>
            </w:ins>
          </w:p>
        </w:tc>
        <w:tc>
          <w:tcPr>
            <w:tcW w:w="349"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16" w:author="sanjai" w:date="2020-04-09T11:39:00Z"/>
                <w:del w:id="9317" w:author="sanjai" w:date="2020-04-09T11:46:00Z"/>
                <w:rFonts w:ascii="Calibri" w:eastAsia="Times New Roman" w:hAnsi="Calibri"/>
                <w:color w:val="000000"/>
                <w:kern w:val="0"/>
                <w:sz w:val="18"/>
                <w:szCs w:val="18"/>
                <w:lang w:eastAsia="en-US"/>
              </w:rPr>
            </w:pPr>
            <w:ins w:id="9318" w:author="sanjai" w:date="2020-04-09T11:39:00Z">
              <w:del w:id="9319" w:author="sanjai" w:date="2020-04-09T11:46:00Z">
                <w:r w:rsidRPr="00BA2E52" w:rsidDel="00CD281B">
                  <w:rPr>
                    <w:rFonts w:ascii="Calibri" w:eastAsia="Times New Roman" w:hAnsi="Calibri"/>
                    <w:color w:val="000000"/>
                    <w:kern w:val="0"/>
                    <w:sz w:val="18"/>
                    <w:szCs w:val="18"/>
                    <w:lang w:eastAsia="en-US"/>
                  </w:rPr>
                  <w:delText>7</w:delText>
                </w:r>
              </w:del>
            </w:ins>
          </w:p>
        </w:tc>
        <w:tc>
          <w:tcPr>
            <w:tcW w:w="350"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20" w:author="sanjai" w:date="2020-04-09T11:39:00Z"/>
                <w:del w:id="9321" w:author="sanjai" w:date="2020-04-09T11:46:00Z"/>
                <w:rFonts w:ascii="Calibri" w:eastAsia="Times New Roman" w:hAnsi="Calibri"/>
                <w:color w:val="000000"/>
                <w:kern w:val="0"/>
                <w:sz w:val="18"/>
                <w:szCs w:val="18"/>
                <w:lang w:eastAsia="en-US"/>
              </w:rPr>
            </w:pPr>
            <w:ins w:id="9322" w:author="sanjai" w:date="2020-04-09T11:39:00Z">
              <w:del w:id="9323" w:author="sanjai" w:date="2020-04-09T11:46:00Z">
                <w:r w:rsidRPr="00BA2E52" w:rsidDel="00CD281B">
                  <w:rPr>
                    <w:rFonts w:ascii="Calibri" w:eastAsia="Times New Roman" w:hAnsi="Calibri"/>
                    <w:color w:val="000000"/>
                    <w:kern w:val="0"/>
                    <w:sz w:val="18"/>
                    <w:szCs w:val="18"/>
                    <w:lang w:eastAsia="en-US"/>
                  </w:rPr>
                  <w:delText>8</w:delText>
                </w:r>
              </w:del>
            </w:ins>
          </w:p>
        </w:tc>
        <w:tc>
          <w:tcPr>
            <w:tcW w:w="321"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24" w:author="sanjai" w:date="2020-04-09T11:39:00Z"/>
                <w:del w:id="9325" w:author="sanjai" w:date="2020-04-09T11:46:00Z"/>
                <w:rFonts w:ascii="Calibri" w:eastAsia="Times New Roman" w:hAnsi="Calibri"/>
                <w:color w:val="000000"/>
                <w:kern w:val="0"/>
                <w:sz w:val="18"/>
                <w:szCs w:val="18"/>
                <w:lang w:eastAsia="en-US"/>
              </w:rPr>
            </w:pPr>
            <w:ins w:id="9326" w:author="sanjai" w:date="2020-04-09T11:39:00Z">
              <w:del w:id="9327" w:author="sanjai" w:date="2020-04-09T11:46:00Z">
                <w:r w:rsidRPr="00BA2E52" w:rsidDel="00CD281B">
                  <w:rPr>
                    <w:rFonts w:ascii="Calibri" w:eastAsia="Times New Roman" w:hAnsi="Calibri"/>
                    <w:color w:val="000000"/>
                    <w:kern w:val="0"/>
                    <w:sz w:val="18"/>
                    <w:szCs w:val="18"/>
                    <w:lang w:eastAsia="en-US"/>
                  </w:rPr>
                  <w:delText>9</w:delText>
                </w:r>
              </w:del>
            </w:ins>
          </w:p>
        </w:tc>
        <w:tc>
          <w:tcPr>
            <w:tcW w:w="313"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28" w:author="sanjai" w:date="2020-04-09T11:39:00Z"/>
                <w:del w:id="9329" w:author="sanjai" w:date="2020-04-09T11:46:00Z"/>
                <w:rFonts w:ascii="Calibri" w:eastAsia="Times New Roman" w:hAnsi="Calibri"/>
                <w:color w:val="000000"/>
                <w:kern w:val="0"/>
                <w:sz w:val="18"/>
                <w:szCs w:val="18"/>
                <w:lang w:eastAsia="en-US"/>
              </w:rPr>
            </w:pPr>
            <w:ins w:id="9330" w:author="sanjai" w:date="2020-04-09T11:39:00Z">
              <w:del w:id="9331" w:author="sanjai" w:date="2020-04-09T11:46:00Z">
                <w:r w:rsidRPr="00BA2E52" w:rsidDel="00CD281B">
                  <w:rPr>
                    <w:rFonts w:ascii="Calibri" w:eastAsia="Times New Roman" w:hAnsi="Calibri"/>
                    <w:color w:val="000000"/>
                    <w:kern w:val="0"/>
                    <w:sz w:val="18"/>
                    <w:szCs w:val="18"/>
                    <w:lang w:eastAsia="en-US"/>
                  </w:rPr>
                  <w:delText>10</w:delText>
                </w:r>
              </w:del>
            </w:ins>
          </w:p>
        </w:tc>
        <w:tc>
          <w:tcPr>
            <w:tcW w:w="313"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32" w:author="sanjai" w:date="2020-04-09T11:39:00Z"/>
                <w:del w:id="9333" w:author="sanjai" w:date="2020-04-09T11:46:00Z"/>
                <w:rFonts w:ascii="Calibri" w:eastAsia="Times New Roman" w:hAnsi="Calibri"/>
                <w:color w:val="000000"/>
                <w:kern w:val="0"/>
                <w:sz w:val="18"/>
                <w:szCs w:val="18"/>
                <w:lang w:eastAsia="en-US"/>
              </w:rPr>
            </w:pPr>
            <w:ins w:id="9334" w:author="sanjai" w:date="2020-04-09T11:39:00Z">
              <w:del w:id="9335" w:author="sanjai" w:date="2020-04-09T11:46:00Z">
                <w:r w:rsidRPr="00BA2E52" w:rsidDel="00CD281B">
                  <w:rPr>
                    <w:rFonts w:ascii="Calibri" w:eastAsia="Times New Roman" w:hAnsi="Calibri"/>
                    <w:color w:val="000000"/>
                    <w:kern w:val="0"/>
                    <w:sz w:val="18"/>
                    <w:szCs w:val="18"/>
                    <w:lang w:eastAsia="en-US"/>
                  </w:rPr>
                  <w:delText>11</w:delText>
                </w:r>
              </w:del>
            </w:ins>
          </w:p>
        </w:tc>
        <w:tc>
          <w:tcPr>
            <w:tcW w:w="278"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36" w:author="sanjai" w:date="2020-04-09T11:39:00Z"/>
                <w:del w:id="9337" w:author="sanjai" w:date="2020-04-09T11:46:00Z"/>
                <w:rFonts w:ascii="Calibri" w:eastAsia="Times New Roman" w:hAnsi="Calibri"/>
                <w:color w:val="000000"/>
                <w:kern w:val="0"/>
                <w:sz w:val="18"/>
                <w:szCs w:val="18"/>
                <w:lang w:eastAsia="en-US"/>
              </w:rPr>
            </w:pPr>
            <w:ins w:id="9338" w:author="sanjai" w:date="2020-04-09T11:39:00Z">
              <w:del w:id="9339" w:author="sanjai" w:date="2020-04-09T11:46:00Z">
                <w:r w:rsidRPr="00BA2E52" w:rsidDel="00CD281B">
                  <w:rPr>
                    <w:rFonts w:ascii="Calibri" w:eastAsia="Times New Roman" w:hAnsi="Calibri"/>
                    <w:color w:val="000000"/>
                    <w:kern w:val="0"/>
                    <w:sz w:val="18"/>
                    <w:szCs w:val="18"/>
                    <w:lang w:eastAsia="en-US"/>
                  </w:rPr>
                  <w:delText>12</w:delText>
                </w:r>
              </w:del>
            </w:ins>
          </w:p>
        </w:tc>
        <w:tc>
          <w:tcPr>
            <w:tcW w:w="278" w:type="dxa"/>
            <w:tcBorders>
              <w:top w:val="single" w:sz="4" w:space="0" w:color="auto"/>
              <w:left w:val="nil"/>
              <w:bottom w:val="single" w:sz="4" w:space="0" w:color="auto"/>
              <w:right w:val="single" w:sz="4" w:space="0" w:color="auto"/>
            </w:tcBorders>
            <w:shd w:val="clear" w:color="000000" w:fill="DBDBDB"/>
            <w:noWrap/>
            <w:vAlign w:val="center"/>
          </w:tcPr>
          <w:p w:rsidR="00BA2E52" w:rsidRPr="00BA2E52" w:rsidDel="00CD281B" w:rsidRDefault="00BA2E52" w:rsidP="00BA2E52">
            <w:pPr>
              <w:widowControl/>
              <w:snapToGrid/>
              <w:spacing w:line="240" w:lineRule="auto"/>
              <w:jc w:val="center"/>
              <w:rPr>
                <w:ins w:id="9340" w:author="sanjai" w:date="2020-04-09T11:39:00Z"/>
                <w:del w:id="9341" w:author="sanjai" w:date="2020-04-09T11:46:00Z"/>
                <w:rFonts w:ascii="Calibri" w:eastAsia="Times New Roman" w:hAnsi="Calibri"/>
                <w:color w:val="000000"/>
                <w:kern w:val="0"/>
                <w:sz w:val="18"/>
                <w:szCs w:val="18"/>
                <w:lang w:eastAsia="en-US"/>
              </w:rPr>
            </w:pPr>
            <w:ins w:id="9342" w:author="sanjai" w:date="2020-04-09T11:39:00Z">
              <w:del w:id="9343" w:author="sanjai" w:date="2020-04-09T11:46:00Z">
                <w:r w:rsidRPr="00BA2E52" w:rsidDel="00CD281B">
                  <w:rPr>
                    <w:rFonts w:ascii="Calibri" w:eastAsia="Times New Roman" w:hAnsi="Calibri"/>
                    <w:color w:val="000000"/>
                    <w:kern w:val="0"/>
                    <w:sz w:val="18"/>
                    <w:szCs w:val="18"/>
                    <w:lang w:eastAsia="en-US"/>
                  </w:rPr>
                  <w:delText>13</w:delText>
                </w:r>
              </w:del>
            </w:ins>
          </w:p>
        </w:tc>
      </w:tr>
      <w:tr w:rsidR="00990532" w:rsidRPr="00BA2E52" w:rsidDel="00CD281B" w:rsidTr="00990532">
        <w:trPr>
          <w:gridAfter w:val="13"/>
          <w:wAfter w:w="4010" w:type="dxa"/>
          <w:trHeight w:val="287"/>
          <w:ins w:id="9344" w:author="sanjai" w:date="2020-04-09T11:39:00Z"/>
          <w:del w:id="9345"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346" w:author="sanjai" w:date="2020-04-09T11:39:00Z"/>
                <w:del w:id="9347" w:author="sanjai" w:date="2020-04-09T11:46:00Z"/>
                <w:rFonts w:ascii="Calibri" w:eastAsia="Times New Roman" w:hAnsi="Calibri"/>
                <w:color w:val="000000"/>
                <w:kern w:val="0"/>
                <w:sz w:val="18"/>
                <w:lang w:eastAsia="en-US"/>
                <w:rPrChange w:id="9348" w:author="sanjai" w:date="2020-04-09T11:40:00Z">
                  <w:rPr>
                    <w:ins w:id="9349" w:author="sanjai" w:date="2020-04-09T11:39:00Z"/>
                    <w:del w:id="9350" w:author="sanjai" w:date="2020-04-09T11:46:00Z"/>
                    <w:rFonts w:ascii="Calibri" w:eastAsia="Times New Roman" w:hAnsi="Calibri"/>
                    <w:color w:val="000000"/>
                    <w:kern w:val="0"/>
                    <w:sz w:val="22"/>
                    <w:lang w:eastAsia="en-US"/>
                  </w:rPr>
                </w:rPrChange>
              </w:rPr>
            </w:pPr>
            <w:ins w:id="9351" w:author="sanjai" w:date="2020-04-09T11:39:00Z">
              <w:del w:id="9352" w:author="sanjai" w:date="2020-04-09T11:46:00Z">
                <w:r w:rsidRPr="00CD281B" w:rsidDel="00CD281B">
                  <w:rPr>
                    <w:rFonts w:ascii="Calibri" w:eastAsia="Times New Roman" w:hAnsi="Calibri"/>
                    <w:color w:val="000000"/>
                    <w:kern w:val="0"/>
                    <w:sz w:val="18"/>
                    <w:lang w:eastAsia="en-US"/>
                    <w:rPrChange w:id="9353" w:author="sanjai" w:date="2020-04-09T11:40:00Z">
                      <w:rPr>
                        <w:rFonts w:ascii="Calibri" w:eastAsia="Times New Roman" w:hAnsi="Calibri"/>
                        <w:color w:val="000000"/>
                        <w:kern w:val="0"/>
                        <w:sz w:val="22"/>
                        <w:lang w:eastAsia="en-US"/>
                      </w:rPr>
                    </w:rPrChange>
                  </w:rPr>
                  <w:delText>compress_0</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54" w:author="sanjai" w:date="2020-04-09T11:39:00Z"/>
                <w:del w:id="9355" w:author="sanjai" w:date="2020-04-09T11:46:00Z"/>
                <w:rFonts w:ascii="Calibri" w:eastAsia="Times New Roman" w:hAnsi="Calibri"/>
                <w:color w:val="000000"/>
                <w:kern w:val="0"/>
                <w:sz w:val="18"/>
                <w:szCs w:val="18"/>
                <w:lang w:eastAsia="en-US"/>
              </w:rPr>
            </w:pPr>
            <w:ins w:id="9356" w:author="sanjai" w:date="2020-04-09T11:39:00Z">
              <w:del w:id="9357"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58" w:author="sanjai" w:date="2020-04-09T11:39:00Z"/>
                <w:del w:id="9359" w:author="sanjai" w:date="2020-04-09T11:46:00Z"/>
                <w:rFonts w:ascii="Calibri" w:eastAsia="Times New Roman" w:hAnsi="Calibri"/>
                <w:color w:val="000000"/>
                <w:kern w:val="0"/>
                <w:sz w:val="18"/>
                <w:szCs w:val="18"/>
                <w:lang w:eastAsia="en-US"/>
              </w:rPr>
            </w:pPr>
            <w:ins w:id="9360" w:author="sanjai" w:date="2020-04-09T11:39:00Z">
              <w:del w:id="9361" w:author="sanjai" w:date="2020-04-09T11:46:00Z">
                <w:r w:rsidRPr="00BA2E52" w:rsidDel="00CD281B">
                  <w:rPr>
                    <w:rFonts w:ascii="Calibri" w:eastAsia="Times New Roman" w:hAnsi="Calibri"/>
                    <w:color w:val="000000"/>
                    <w:kern w:val="0"/>
                    <w:sz w:val="18"/>
                    <w:szCs w:val="18"/>
                    <w:lang w:eastAsia="en-US"/>
                  </w:rPr>
                  <w:delText>v2</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62" w:author="sanjai" w:date="2020-04-09T11:39:00Z"/>
                <w:del w:id="9363" w:author="sanjai" w:date="2020-04-09T11:46:00Z"/>
                <w:rFonts w:ascii="Calibri" w:eastAsia="Times New Roman" w:hAnsi="Calibri"/>
                <w:color w:val="000000"/>
                <w:kern w:val="0"/>
                <w:sz w:val="18"/>
                <w:szCs w:val="18"/>
                <w:lang w:eastAsia="en-US"/>
              </w:rPr>
            </w:pPr>
            <w:ins w:id="9364" w:author="sanjai" w:date="2020-04-09T11:39:00Z">
              <w:del w:id="9365" w:author="sanjai" w:date="2020-04-09T11:46:00Z">
                <w:r w:rsidRPr="00BA2E52" w:rsidDel="00CD281B">
                  <w:rPr>
                    <w:rFonts w:ascii="Calibri" w:eastAsia="Times New Roman" w:hAnsi="Calibri"/>
                    <w:color w:val="000000"/>
                    <w:kern w:val="0"/>
                    <w:sz w:val="18"/>
                    <w:szCs w:val="18"/>
                    <w:lang w:eastAsia="en-US"/>
                  </w:rPr>
                  <w:delText>ve1c</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66" w:author="sanjai" w:date="2020-04-09T11:39:00Z"/>
                <w:del w:id="9367" w:author="sanjai" w:date="2020-04-09T11:46:00Z"/>
                <w:rFonts w:ascii="Calibri" w:eastAsia="Times New Roman" w:hAnsi="Calibri"/>
                <w:color w:val="000000"/>
                <w:kern w:val="0"/>
                <w:sz w:val="18"/>
                <w:szCs w:val="18"/>
                <w:lang w:eastAsia="en-US"/>
              </w:rPr>
            </w:pPr>
            <w:ins w:id="9368" w:author="sanjai" w:date="2020-04-09T11:39:00Z">
              <w:del w:id="9369" w:author="sanjai" w:date="2020-04-09T11:46:00Z">
                <w:r w:rsidRPr="00BA2E52" w:rsidDel="00CD281B">
                  <w:rPr>
                    <w:rFonts w:ascii="Calibri" w:eastAsia="Times New Roman" w:hAnsi="Calibri"/>
                    <w:color w:val="000000"/>
                    <w:kern w:val="0"/>
                    <w:sz w:val="18"/>
                    <w:szCs w:val="18"/>
                    <w:lang w:eastAsia="en-US"/>
                  </w:rPr>
                  <w:delText>ve2c</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70" w:author="sanjai" w:date="2020-04-09T11:39:00Z"/>
                <w:del w:id="9371" w:author="sanjai" w:date="2020-04-09T11:46:00Z"/>
                <w:rFonts w:ascii="Calibri" w:eastAsia="Times New Roman" w:hAnsi="Calibri"/>
                <w:color w:val="000000"/>
                <w:kern w:val="0"/>
                <w:sz w:val="18"/>
                <w:szCs w:val="18"/>
                <w:lang w:eastAsia="en-US"/>
              </w:rPr>
            </w:pPr>
            <w:ins w:id="9372" w:author="sanjai" w:date="2020-04-09T11:39:00Z">
              <w:del w:id="937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74" w:author="sanjai" w:date="2020-04-09T11:39:00Z"/>
                <w:del w:id="9375" w:author="sanjai" w:date="2020-04-09T11:46:00Z"/>
                <w:rFonts w:ascii="Calibri" w:eastAsia="Times New Roman" w:hAnsi="Calibri"/>
                <w:color w:val="000000"/>
                <w:kern w:val="0"/>
                <w:sz w:val="18"/>
                <w:szCs w:val="18"/>
                <w:lang w:eastAsia="en-US"/>
              </w:rPr>
            </w:pPr>
            <w:ins w:id="9376" w:author="sanjai" w:date="2020-04-09T11:39:00Z">
              <w:del w:id="937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78" w:author="sanjai" w:date="2020-04-09T11:39:00Z"/>
                <w:del w:id="9379" w:author="sanjai" w:date="2020-04-09T11:46:00Z"/>
                <w:rFonts w:ascii="Calibri" w:eastAsia="Times New Roman" w:hAnsi="Calibri"/>
                <w:color w:val="000000"/>
                <w:kern w:val="0"/>
                <w:sz w:val="18"/>
                <w:szCs w:val="18"/>
                <w:lang w:eastAsia="en-US"/>
              </w:rPr>
            </w:pPr>
            <w:ins w:id="9380" w:author="sanjai" w:date="2020-04-09T11:39:00Z">
              <w:del w:id="9381"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82" w:author="sanjai" w:date="2020-04-09T11:39:00Z"/>
                <w:del w:id="9383" w:author="sanjai" w:date="2020-04-09T11:46:00Z"/>
                <w:rFonts w:ascii="Calibri" w:eastAsia="Times New Roman" w:hAnsi="Calibri"/>
                <w:color w:val="000000"/>
                <w:kern w:val="0"/>
                <w:sz w:val="18"/>
                <w:szCs w:val="18"/>
                <w:lang w:eastAsia="en-US"/>
              </w:rPr>
            </w:pPr>
            <w:ins w:id="9384" w:author="sanjai" w:date="2020-04-09T11:39:00Z">
              <w:del w:id="9385"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86" w:author="sanjai" w:date="2020-04-09T11:39:00Z"/>
                <w:del w:id="9387" w:author="sanjai" w:date="2020-04-09T11:46:00Z"/>
                <w:rFonts w:ascii="Calibri" w:eastAsia="Times New Roman" w:hAnsi="Calibri"/>
                <w:color w:val="000000"/>
                <w:kern w:val="0"/>
                <w:sz w:val="18"/>
                <w:szCs w:val="18"/>
                <w:lang w:eastAsia="en-US"/>
              </w:rPr>
            </w:pPr>
            <w:ins w:id="9388" w:author="sanjai" w:date="2020-04-09T11:39:00Z">
              <w:del w:id="9389"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90" w:author="sanjai" w:date="2020-04-09T11:39:00Z"/>
                <w:del w:id="9391" w:author="sanjai" w:date="2020-04-09T11:46:00Z"/>
                <w:rFonts w:ascii="Calibri" w:eastAsia="Times New Roman" w:hAnsi="Calibri"/>
                <w:color w:val="000000"/>
                <w:kern w:val="0"/>
                <w:sz w:val="18"/>
                <w:szCs w:val="18"/>
                <w:lang w:eastAsia="en-US"/>
              </w:rPr>
            </w:pPr>
            <w:ins w:id="9392" w:author="sanjai" w:date="2020-04-09T11:39:00Z">
              <w:del w:id="9393"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94" w:author="sanjai" w:date="2020-04-09T11:39:00Z"/>
                <w:del w:id="9395" w:author="sanjai" w:date="2020-04-09T11:46:00Z"/>
                <w:rFonts w:ascii="Calibri" w:eastAsia="Times New Roman" w:hAnsi="Calibri"/>
                <w:color w:val="000000"/>
                <w:kern w:val="0"/>
                <w:sz w:val="18"/>
                <w:szCs w:val="18"/>
                <w:lang w:eastAsia="en-US"/>
              </w:rPr>
            </w:pPr>
            <w:ins w:id="9396" w:author="sanjai" w:date="2020-04-09T11:39:00Z">
              <w:del w:id="9397"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398" w:author="sanjai" w:date="2020-04-09T11:39:00Z"/>
                <w:del w:id="9399" w:author="sanjai" w:date="2020-04-09T11:46:00Z"/>
                <w:rFonts w:ascii="Calibri" w:eastAsia="Times New Roman" w:hAnsi="Calibri"/>
                <w:color w:val="000000"/>
                <w:kern w:val="0"/>
                <w:sz w:val="18"/>
                <w:szCs w:val="18"/>
                <w:lang w:eastAsia="en-US"/>
              </w:rPr>
            </w:pPr>
            <w:ins w:id="9400" w:author="sanjai" w:date="2020-04-09T11:39:00Z">
              <w:del w:id="9401"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02" w:author="sanjai" w:date="2020-04-09T11:39:00Z"/>
                <w:del w:id="9403" w:author="sanjai" w:date="2020-04-09T11:46:00Z"/>
                <w:rFonts w:ascii="Calibri" w:eastAsia="Times New Roman" w:hAnsi="Calibri"/>
                <w:color w:val="000000"/>
                <w:kern w:val="0"/>
                <w:sz w:val="18"/>
                <w:szCs w:val="18"/>
                <w:lang w:eastAsia="en-US"/>
              </w:rPr>
            </w:pPr>
            <w:ins w:id="9404" w:author="sanjai" w:date="2020-04-09T11:39:00Z">
              <w:del w:id="9405"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406" w:author="sanjai" w:date="2020-04-09T11:39:00Z"/>
          <w:del w:id="9407"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9408" w:author="sanjai" w:date="2020-04-09T11:39:00Z"/>
                <w:del w:id="9409" w:author="sanjai" w:date="2020-04-09T11:46:00Z"/>
                <w:rFonts w:ascii="Calibri" w:eastAsia="Times New Roman" w:hAnsi="Calibri"/>
                <w:color w:val="000000"/>
                <w:kern w:val="0"/>
                <w:sz w:val="18"/>
                <w:lang w:eastAsia="en-US"/>
                <w:rPrChange w:id="9410" w:author="sanjai" w:date="2020-04-09T11:40:00Z">
                  <w:rPr>
                    <w:ins w:id="9411" w:author="sanjai" w:date="2020-04-09T11:39:00Z"/>
                    <w:del w:id="9412" w:author="sanjai" w:date="2020-04-09T11:46:00Z"/>
                    <w:rFonts w:ascii="Calibri" w:eastAsia="Times New Roman" w:hAnsi="Calibri"/>
                    <w:color w:val="000000"/>
                    <w:kern w:val="0"/>
                    <w:sz w:val="22"/>
                    <w:lang w:eastAsia="en-US"/>
                  </w:rPr>
                </w:rPrChange>
              </w:rPr>
            </w:pPr>
            <w:ins w:id="9413" w:author="sanjai" w:date="2020-04-09T11:39:00Z">
              <w:del w:id="9414" w:author="sanjai" w:date="2020-04-09T11:46:00Z">
                <w:r w:rsidRPr="00CD281B" w:rsidDel="00CD281B">
                  <w:rPr>
                    <w:rFonts w:ascii="Calibri" w:eastAsia="Times New Roman" w:hAnsi="Calibri"/>
                    <w:color w:val="000000"/>
                    <w:kern w:val="0"/>
                    <w:sz w:val="18"/>
                    <w:lang w:eastAsia="en-US"/>
                    <w:rPrChange w:id="9415" w:author="sanjai" w:date="2020-04-09T11:40:00Z">
                      <w:rPr>
                        <w:rFonts w:ascii="Calibri" w:eastAsia="Times New Roman" w:hAnsi="Calibri"/>
                        <w:color w:val="000000"/>
                        <w:kern w:val="0"/>
                        <w:sz w:val="22"/>
                        <w:lang w:eastAsia="en-US"/>
                      </w:rPr>
                    </w:rPrChange>
                  </w:rPr>
                  <w:delText>(PSEUDO)gather_0</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16" w:author="sanjai" w:date="2020-04-09T11:39:00Z"/>
                <w:del w:id="9417" w:author="sanjai" w:date="2020-04-09T11:46:00Z"/>
                <w:rFonts w:ascii="Calibri" w:eastAsia="Times New Roman" w:hAnsi="Calibri"/>
                <w:color w:val="000000"/>
                <w:kern w:val="0"/>
                <w:sz w:val="18"/>
                <w:szCs w:val="18"/>
                <w:lang w:eastAsia="en-US"/>
              </w:rPr>
            </w:pPr>
            <w:ins w:id="9418" w:author="sanjai" w:date="2020-04-09T11:39:00Z">
              <w:del w:id="9419"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20" w:author="sanjai" w:date="2020-04-09T11:39:00Z"/>
                <w:del w:id="9421" w:author="sanjai" w:date="2020-04-09T11:46:00Z"/>
                <w:rFonts w:ascii="Calibri" w:eastAsia="Times New Roman" w:hAnsi="Calibri"/>
                <w:color w:val="000000"/>
                <w:kern w:val="0"/>
                <w:sz w:val="18"/>
                <w:szCs w:val="18"/>
                <w:lang w:eastAsia="en-US"/>
              </w:rPr>
            </w:pPr>
            <w:ins w:id="9422" w:author="sanjai" w:date="2020-04-09T11:39:00Z">
              <w:del w:id="9423"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424" w:author="sanjai" w:date="2020-04-09T11:39:00Z"/>
                <w:del w:id="9425" w:author="sanjai" w:date="2020-04-09T11:46:00Z"/>
                <w:rFonts w:ascii="Calibri" w:eastAsia="Times New Roman" w:hAnsi="Calibri"/>
                <w:color w:val="000000"/>
                <w:kern w:val="0"/>
                <w:sz w:val="18"/>
                <w:szCs w:val="18"/>
                <w:lang w:eastAsia="en-US"/>
              </w:rPr>
            </w:pPr>
            <w:ins w:id="9426" w:author="sanjai" w:date="2020-04-09T11:39:00Z">
              <w:del w:id="9427"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28" w:author="sanjai" w:date="2020-04-09T11:39:00Z"/>
                <w:del w:id="9429" w:author="sanjai" w:date="2020-04-09T11:46:00Z"/>
                <w:rFonts w:ascii="Calibri" w:eastAsia="Times New Roman" w:hAnsi="Calibri"/>
                <w:color w:val="000000"/>
                <w:kern w:val="0"/>
                <w:sz w:val="18"/>
                <w:szCs w:val="18"/>
                <w:lang w:eastAsia="en-US"/>
              </w:rPr>
            </w:pPr>
            <w:ins w:id="9430" w:author="sanjai" w:date="2020-04-09T11:39:00Z">
              <w:del w:id="9431" w:author="sanjai" w:date="2020-04-09T11:46:00Z">
                <w:r w:rsidRPr="00BA2E52" w:rsidDel="00CD281B">
                  <w:rPr>
                    <w:rFonts w:ascii="Calibri" w:eastAsia="Times New Roman" w:hAnsi="Calibri"/>
                    <w:color w:val="000000"/>
                    <w:kern w:val="0"/>
                    <w:sz w:val="18"/>
                    <w:szCs w:val="18"/>
                    <w:lang w:eastAsia="en-US"/>
                  </w:rPr>
                  <w:delText>ve1</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32" w:author="sanjai" w:date="2020-04-09T11:39:00Z"/>
                <w:del w:id="9433" w:author="sanjai" w:date="2020-04-09T11:46:00Z"/>
                <w:rFonts w:ascii="Calibri" w:eastAsia="Times New Roman" w:hAnsi="Calibri"/>
                <w:color w:val="000000"/>
                <w:kern w:val="0"/>
                <w:sz w:val="18"/>
                <w:szCs w:val="18"/>
                <w:lang w:eastAsia="en-US"/>
              </w:rPr>
            </w:pPr>
            <w:ins w:id="9434" w:author="sanjai" w:date="2020-04-09T11:39:00Z">
              <w:del w:id="9435" w:author="sanjai" w:date="2020-04-09T11:46:00Z">
                <w:r w:rsidRPr="00BA2E52" w:rsidDel="00CD281B">
                  <w:rPr>
                    <w:rFonts w:ascii="Calibri" w:eastAsia="Times New Roman" w:hAnsi="Calibri"/>
                    <w:color w:val="000000"/>
                    <w:kern w:val="0"/>
                    <w:sz w:val="18"/>
                    <w:szCs w:val="18"/>
                    <w:lang w:eastAsia="en-US"/>
                  </w:rPr>
                  <w:delText>ve2</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36" w:author="sanjai" w:date="2020-04-09T11:39:00Z"/>
                <w:del w:id="9437" w:author="sanjai" w:date="2020-04-09T11:46:00Z"/>
                <w:rFonts w:ascii="Calibri" w:eastAsia="Times New Roman" w:hAnsi="Calibri"/>
                <w:color w:val="000000"/>
                <w:kern w:val="0"/>
                <w:sz w:val="18"/>
                <w:szCs w:val="18"/>
                <w:lang w:eastAsia="en-US"/>
              </w:rPr>
            </w:pPr>
            <w:ins w:id="9438" w:author="sanjai" w:date="2020-04-09T11:39:00Z">
              <w:del w:id="9439" w:author="sanjai" w:date="2020-04-09T11:46:00Z">
                <w:r w:rsidRPr="00BA2E52" w:rsidDel="00CD281B">
                  <w:rPr>
                    <w:rFonts w:ascii="Calibri" w:eastAsia="Times New Roman" w:hAnsi="Calibri"/>
                    <w:color w:val="000000"/>
                    <w:kern w:val="0"/>
                    <w:sz w:val="18"/>
                    <w:szCs w:val="18"/>
                    <w:lang w:eastAsia="en-US"/>
                  </w:rPr>
                  <w:delText>ve3</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40" w:author="sanjai" w:date="2020-04-09T11:39:00Z"/>
                <w:del w:id="9441" w:author="sanjai" w:date="2020-04-09T11:46:00Z"/>
                <w:rFonts w:ascii="Calibri" w:eastAsia="Times New Roman" w:hAnsi="Calibri"/>
                <w:color w:val="000000"/>
                <w:kern w:val="0"/>
                <w:sz w:val="18"/>
                <w:szCs w:val="18"/>
                <w:lang w:eastAsia="en-US"/>
              </w:rPr>
            </w:pPr>
            <w:ins w:id="9442" w:author="sanjai" w:date="2020-04-09T11:39:00Z">
              <w:del w:id="9443" w:author="sanjai" w:date="2020-04-09T11:46:00Z">
                <w:r w:rsidRPr="00BA2E52" w:rsidDel="00CD281B">
                  <w:rPr>
                    <w:rFonts w:ascii="Calibri" w:eastAsia="Times New Roman" w:hAnsi="Calibri"/>
                    <w:color w:val="000000"/>
                    <w:kern w:val="0"/>
                    <w:sz w:val="18"/>
                    <w:szCs w:val="18"/>
                    <w:lang w:eastAsia="en-US"/>
                  </w:rPr>
                  <w:delText>ve3</w:delText>
                </w:r>
              </w:del>
            </w:ins>
          </w:p>
        </w:tc>
        <w:tc>
          <w:tcPr>
            <w:tcW w:w="350"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44" w:author="sanjai" w:date="2020-04-09T11:39:00Z"/>
                <w:del w:id="9445" w:author="sanjai" w:date="2020-04-09T11:46:00Z"/>
                <w:rFonts w:ascii="Calibri" w:eastAsia="Times New Roman" w:hAnsi="Calibri"/>
                <w:color w:val="000000"/>
                <w:kern w:val="0"/>
                <w:sz w:val="18"/>
                <w:szCs w:val="18"/>
                <w:lang w:eastAsia="en-US"/>
              </w:rPr>
            </w:pPr>
            <w:ins w:id="9446" w:author="sanjai" w:date="2020-04-09T11:39:00Z">
              <w:del w:id="9447" w:author="sanjai" w:date="2020-04-09T11:46:00Z">
                <w:r w:rsidRPr="00BA2E52" w:rsidDel="00CD281B">
                  <w:rPr>
                    <w:rFonts w:ascii="Calibri" w:eastAsia="Times New Roman" w:hAnsi="Calibri"/>
                    <w:color w:val="000000"/>
                    <w:kern w:val="0"/>
                    <w:sz w:val="18"/>
                    <w:szCs w:val="18"/>
                    <w:lang w:eastAsia="en-US"/>
                  </w:rPr>
                  <w:delText>ve3</w:delText>
                </w:r>
              </w:del>
            </w:ins>
          </w:p>
        </w:tc>
        <w:tc>
          <w:tcPr>
            <w:tcW w:w="321"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48" w:author="sanjai" w:date="2020-04-09T11:39:00Z"/>
                <w:del w:id="9449" w:author="sanjai" w:date="2020-04-09T11:46:00Z"/>
                <w:rFonts w:ascii="Calibri" w:eastAsia="Times New Roman" w:hAnsi="Calibri"/>
                <w:color w:val="000000"/>
                <w:kern w:val="0"/>
                <w:sz w:val="18"/>
                <w:szCs w:val="18"/>
                <w:lang w:eastAsia="en-US"/>
              </w:rPr>
            </w:pPr>
            <w:ins w:id="9450" w:author="sanjai" w:date="2020-04-09T11:39:00Z">
              <w:del w:id="9451"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52" w:author="sanjai" w:date="2020-04-09T11:39:00Z"/>
                <w:del w:id="9453" w:author="sanjai" w:date="2020-04-09T11:46:00Z"/>
                <w:rFonts w:ascii="Calibri" w:eastAsia="Times New Roman" w:hAnsi="Calibri"/>
                <w:color w:val="000000"/>
                <w:kern w:val="0"/>
                <w:sz w:val="18"/>
                <w:szCs w:val="18"/>
                <w:lang w:eastAsia="en-US"/>
              </w:rPr>
            </w:pPr>
            <w:ins w:id="9454" w:author="sanjai" w:date="2020-04-09T11:39:00Z">
              <w:del w:id="9455"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56" w:author="sanjai" w:date="2020-04-09T11:39:00Z"/>
                <w:del w:id="9457" w:author="sanjai" w:date="2020-04-09T11:46:00Z"/>
                <w:rFonts w:ascii="Calibri" w:eastAsia="Times New Roman" w:hAnsi="Calibri"/>
                <w:color w:val="000000"/>
                <w:kern w:val="0"/>
                <w:sz w:val="18"/>
                <w:szCs w:val="18"/>
                <w:lang w:eastAsia="en-US"/>
              </w:rPr>
            </w:pPr>
            <w:ins w:id="9458" w:author="sanjai" w:date="2020-04-09T11:39:00Z">
              <w:del w:id="9459"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460" w:author="sanjai" w:date="2020-04-09T11:39:00Z"/>
                <w:del w:id="9461" w:author="sanjai" w:date="2020-04-09T11:46:00Z"/>
                <w:rFonts w:ascii="Calibri" w:eastAsia="Times New Roman" w:hAnsi="Calibri"/>
                <w:color w:val="000000"/>
                <w:kern w:val="0"/>
                <w:sz w:val="18"/>
                <w:szCs w:val="18"/>
                <w:lang w:eastAsia="en-US"/>
              </w:rPr>
            </w:pPr>
            <w:ins w:id="9462" w:author="sanjai" w:date="2020-04-09T11:39:00Z">
              <w:del w:id="9463"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64" w:author="sanjai" w:date="2020-04-09T11:39:00Z"/>
                <w:del w:id="9465" w:author="sanjai" w:date="2020-04-09T11:46:00Z"/>
                <w:rFonts w:ascii="Calibri" w:eastAsia="Times New Roman" w:hAnsi="Calibri"/>
                <w:color w:val="000000"/>
                <w:kern w:val="0"/>
                <w:sz w:val="18"/>
                <w:szCs w:val="18"/>
                <w:lang w:eastAsia="en-US"/>
              </w:rPr>
            </w:pPr>
            <w:ins w:id="9466" w:author="sanjai" w:date="2020-04-09T11:39:00Z">
              <w:del w:id="9467"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468" w:author="sanjai" w:date="2020-04-09T11:39:00Z"/>
          <w:del w:id="9469"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470" w:author="sanjai" w:date="2020-04-09T11:39:00Z"/>
                <w:del w:id="9471" w:author="sanjai" w:date="2020-04-09T11:46:00Z"/>
                <w:rFonts w:ascii="Calibri" w:eastAsia="Times New Roman" w:hAnsi="Calibri"/>
                <w:color w:val="000000"/>
                <w:kern w:val="0"/>
                <w:sz w:val="18"/>
                <w:lang w:eastAsia="en-US"/>
                <w:rPrChange w:id="9472" w:author="sanjai" w:date="2020-04-09T11:40:00Z">
                  <w:rPr>
                    <w:ins w:id="9473" w:author="sanjai" w:date="2020-04-09T11:39:00Z"/>
                    <w:del w:id="9474" w:author="sanjai" w:date="2020-04-09T11:46:00Z"/>
                    <w:rFonts w:ascii="Calibri" w:eastAsia="Times New Roman" w:hAnsi="Calibri"/>
                    <w:color w:val="000000"/>
                    <w:kern w:val="0"/>
                    <w:sz w:val="22"/>
                    <w:lang w:eastAsia="en-US"/>
                  </w:rPr>
                </w:rPrChange>
              </w:rPr>
            </w:pPr>
            <w:ins w:id="9475" w:author="sanjai" w:date="2020-04-09T11:39:00Z">
              <w:del w:id="9476" w:author="sanjai" w:date="2020-04-09T11:46:00Z">
                <w:r w:rsidRPr="00CD281B" w:rsidDel="00CD281B">
                  <w:rPr>
                    <w:rFonts w:ascii="Calibri" w:eastAsia="Times New Roman" w:hAnsi="Calibri"/>
                    <w:color w:val="000000"/>
                    <w:kern w:val="0"/>
                    <w:sz w:val="18"/>
                    <w:lang w:eastAsia="en-US"/>
                    <w:rPrChange w:id="9477" w:author="sanjai" w:date="2020-04-09T11:40:00Z">
                      <w:rPr>
                        <w:rFonts w:ascii="Calibri" w:eastAsia="Times New Roman" w:hAnsi="Calibri"/>
                        <w:color w:val="000000"/>
                        <w:kern w:val="0"/>
                        <w:sz w:val="22"/>
                        <w:lang w:eastAsia="en-US"/>
                      </w:rPr>
                    </w:rPrChange>
                  </w:rPr>
                  <w:delText>compress_1</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78" w:author="sanjai" w:date="2020-04-09T11:39:00Z"/>
                <w:del w:id="9479" w:author="sanjai" w:date="2020-04-09T11:46:00Z"/>
                <w:rFonts w:ascii="Calibri" w:eastAsia="Times New Roman" w:hAnsi="Calibri"/>
                <w:color w:val="000000"/>
                <w:kern w:val="0"/>
                <w:sz w:val="18"/>
                <w:szCs w:val="18"/>
                <w:lang w:eastAsia="en-US"/>
              </w:rPr>
            </w:pPr>
            <w:ins w:id="9480" w:author="sanjai" w:date="2020-04-09T11:39:00Z">
              <w:del w:id="9481"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82" w:author="sanjai" w:date="2020-04-09T11:39:00Z"/>
                <w:del w:id="9483" w:author="sanjai" w:date="2020-04-09T11:46:00Z"/>
                <w:rFonts w:ascii="Calibri" w:eastAsia="Times New Roman" w:hAnsi="Calibri"/>
                <w:color w:val="000000"/>
                <w:kern w:val="0"/>
                <w:sz w:val="18"/>
                <w:szCs w:val="18"/>
                <w:lang w:eastAsia="en-US"/>
              </w:rPr>
            </w:pPr>
            <w:ins w:id="9484" w:author="sanjai" w:date="2020-04-09T11:39:00Z">
              <w:del w:id="9485"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86" w:author="sanjai" w:date="2020-04-09T11:39:00Z"/>
                <w:del w:id="9487" w:author="sanjai" w:date="2020-04-09T11:46:00Z"/>
                <w:rFonts w:ascii="Calibri" w:eastAsia="Times New Roman" w:hAnsi="Calibri"/>
                <w:color w:val="000000"/>
                <w:kern w:val="0"/>
                <w:sz w:val="18"/>
                <w:szCs w:val="18"/>
                <w:lang w:eastAsia="en-US"/>
              </w:rPr>
            </w:pPr>
            <w:ins w:id="9488" w:author="sanjai" w:date="2020-04-09T11:39:00Z">
              <w:del w:id="9489" w:author="sanjai" w:date="2020-04-09T11:46:00Z">
                <w:r w:rsidRPr="00BA2E52" w:rsidDel="00CD281B">
                  <w:rPr>
                    <w:rFonts w:ascii="Calibri" w:eastAsia="Times New Roman" w:hAnsi="Calibri"/>
                    <w:color w:val="000000"/>
                    <w:kern w:val="0"/>
                    <w:sz w:val="18"/>
                    <w:szCs w:val="18"/>
                    <w:lang w:eastAsia="en-US"/>
                  </w:rPr>
                  <w:delText>v2</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90" w:author="sanjai" w:date="2020-04-09T11:39:00Z"/>
                <w:del w:id="9491" w:author="sanjai" w:date="2020-04-09T11:46:00Z"/>
                <w:rFonts w:ascii="Calibri" w:eastAsia="Times New Roman" w:hAnsi="Calibri"/>
                <w:color w:val="000000"/>
                <w:kern w:val="0"/>
                <w:sz w:val="18"/>
                <w:szCs w:val="18"/>
                <w:lang w:eastAsia="en-US"/>
              </w:rPr>
            </w:pPr>
            <w:ins w:id="9492" w:author="sanjai" w:date="2020-04-09T11:39:00Z">
              <w:del w:id="9493" w:author="sanjai" w:date="2020-04-09T11:46:00Z">
                <w:r w:rsidRPr="00BA2E52" w:rsidDel="00CD281B">
                  <w:rPr>
                    <w:rFonts w:ascii="Calibri" w:eastAsia="Times New Roman" w:hAnsi="Calibri"/>
                    <w:color w:val="000000"/>
                    <w:kern w:val="0"/>
                    <w:sz w:val="18"/>
                    <w:szCs w:val="18"/>
                    <w:lang w:eastAsia="en-US"/>
                  </w:rPr>
                  <w:delText>ve1c</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94" w:author="sanjai" w:date="2020-04-09T11:39:00Z"/>
                <w:del w:id="9495" w:author="sanjai" w:date="2020-04-09T11:46:00Z"/>
                <w:rFonts w:ascii="Calibri" w:eastAsia="Times New Roman" w:hAnsi="Calibri"/>
                <w:color w:val="000000"/>
                <w:kern w:val="0"/>
                <w:sz w:val="18"/>
                <w:szCs w:val="18"/>
                <w:lang w:eastAsia="en-US"/>
              </w:rPr>
            </w:pPr>
            <w:ins w:id="9496" w:author="sanjai" w:date="2020-04-09T11:39:00Z">
              <w:del w:id="9497" w:author="sanjai" w:date="2020-04-09T11:46:00Z">
                <w:r w:rsidRPr="00BA2E52" w:rsidDel="00CD281B">
                  <w:rPr>
                    <w:rFonts w:ascii="Calibri" w:eastAsia="Times New Roman" w:hAnsi="Calibri"/>
                    <w:color w:val="000000"/>
                    <w:kern w:val="0"/>
                    <w:sz w:val="18"/>
                    <w:szCs w:val="18"/>
                    <w:lang w:eastAsia="en-US"/>
                  </w:rPr>
                  <w:delText>ve2c</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498" w:author="sanjai" w:date="2020-04-09T11:39:00Z"/>
                <w:del w:id="9499" w:author="sanjai" w:date="2020-04-09T11:46:00Z"/>
                <w:rFonts w:ascii="Calibri" w:eastAsia="Times New Roman" w:hAnsi="Calibri"/>
                <w:color w:val="000000"/>
                <w:kern w:val="0"/>
                <w:sz w:val="18"/>
                <w:szCs w:val="18"/>
                <w:lang w:eastAsia="en-US"/>
              </w:rPr>
            </w:pPr>
            <w:ins w:id="9500" w:author="sanjai" w:date="2020-04-09T11:39:00Z">
              <w:del w:id="950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02" w:author="sanjai" w:date="2020-04-09T11:39:00Z"/>
                <w:del w:id="9503" w:author="sanjai" w:date="2020-04-09T11:46:00Z"/>
                <w:rFonts w:ascii="Calibri" w:eastAsia="Times New Roman" w:hAnsi="Calibri"/>
                <w:color w:val="000000"/>
                <w:kern w:val="0"/>
                <w:sz w:val="18"/>
                <w:szCs w:val="18"/>
                <w:lang w:eastAsia="en-US"/>
              </w:rPr>
            </w:pPr>
            <w:ins w:id="9504" w:author="sanjai" w:date="2020-04-09T11:39:00Z">
              <w:del w:id="9505"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06" w:author="sanjai" w:date="2020-04-09T11:39:00Z"/>
                <w:del w:id="9507" w:author="sanjai" w:date="2020-04-09T11:46:00Z"/>
                <w:rFonts w:ascii="Calibri" w:eastAsia="Times New Roman" w:hAnsi="Calibri"/>
                <w:color w:val="000000"/>
                <w:kern w:val="0"/>
                <w:sz w:val="18"/>
                <w:szCs w:val="18"/>
                <w:lang w:eastAsia="en-US"/>
              </w:rPr>
            </w:pPr>
            <w:ins w:id="9508" w:author="sanjai" w:date="2020-04-09T11:39:00Z">
              <w:del w:id="9509"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10" w:author="sanjai" w:date="2020-04-09T11:39:00Z"/>
                <w:del w:id="9511" w:author="sanjai" w:date="2020-04-09T11:46:00Z"/>
                <w:rFonts w:ascii="Calibri" w:eastAsia="Times New Roman" w:hAnsi="Calibri"/>
                <w:color w:val="000000"/>
                <w:kern w:val="0"/>
                <w:sz w:val="18"/>
                <w:szCs w:val="18"/>
                <w:lang w:eastAsia="en-US"/>
              </w:rPr>
            </w:pPr>
            <w:ins w:id="9512" w:author="sanjai" w:date="2020-04-09T11:39:00Z">
              <w:del w:id="9513"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14" w:author="sanjai" w:date="2020-04-09T11:39:00Z"/>
                <w:del w:id="9515" w:author="sanjai" w:date="2020-04-09T11:46:00Z"/>
                <w:rFonts w:ascii="Calibri" w:eastAsia="Times New Roman" w:hAnsi="Calibri"/>
                <w:color w:val="000000"/>
                <w:kern w:val="0"/>
                <w:sz w:val="18"/>
                <w:szCs w:val="18"/>
                <w:lang w:eastAsia="en-US"/>
              </w:rPr>
            </w:pPr>
            <w:ins w:id="9516" w:author="sanjai" w:date="2020-04-09T11:39:00Z">
              <w:del w:id="9517"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18" w:author="sanjai" w:date="2020-04-09T11:39:00Z"/>
                <w:del w:id="9519" w:author="sanjai" w:date="2020-04-09T11:46:00Z"/>
                <w:rFonts w:ascii="Calibri" w:eastAsia="Times New Roman" w:hAnsi="Calibri"/>
                <w:color w:val="000000"/>
                <w:kern w:val="0"/>
                <w:sz w:val="18"/>
                <w:szCs w:val="18"/>
                <w:lang w:eastAsia="en-US"/>
              </w:rPr>
            </w:pPr>
            <w:ins w:id="9520" w:author="sanjai" w:date="2020-04-09T11:39:00Z">
              <w:del w:id="9521"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22" w:author="sanjai" w:date="2020-04-09T11:39:00Z"/>
                <w:del w:id="9523" w:author="sanjai" w:date="2020-04-09T11:46:00Z"/>
                <w:rFonts w:ascii="Calibri" w:eastAsia="Times New Roman" w:hAnsi="Calibri"/>
                <w:color w:val="000000"/>
                <w:kern w:val="0"/>
                <w:sz w:val="18"/>
                <w:szCs w:val="18"/>
                <w:lang w:eastAsia="en-US"/>
              </w:rPr>
            </w:pPr>
            <w:ins w:id="9524" w:author="sanjai" w:date="2020-04-09T11:39:00Z">
              <w:del w:id="9525"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26" w:author="sanjai" w:date="2020-04-09T11:39:00Z"/>
                <w:del w:id="9527" w:author="sanjai" w:date="2020-04-09T11:46:00Z"/>
                <w:rFonts w:ascii="Calibri" w:eastAsia="Times New Roman" w:hAnsi="Calibri"/>
                <w:color w:val="000000"/>
                <w:kern w:val="0"/>
                <w:sz w:val="18"/>
                <w:szCs w:val="18"/>
                <w:lang w:eastAsia="en-US"/>
              </w:rPr>
            </w:pPr>
            <w:ins w:id="9528" w:author="sanjai" w:date="2020-04-09T11:39:00Z">
              <w:del w:id="9529"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530" w:author="sanjai" w:date="2020-04-09T11:39:00Z"/>
          <w:del w:id="9531"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9532" w:author="sanjai" w:date="2020-04-09T11:39:00Z"/>
                <w:del w:id="9533" w:author="sanjai" w:date="2020-04-09T11:46:00Z"/>
                <w:rFonts w:ascii="Calibri" w:eastAsia="Times New Roman" w:hAnsi="Calibri"/>
                <w:color w:val="000000"/>
                <w:kern w:val="0"/>
                <w:sz w:val="18"/>
                <w:lang w:eastAsia="en-US"/>
                <w:rPrChange w:id="9534" w:author="sanjai" w:date="2020-04-09T11:40:00Z">
                  <w:rPr>
                    <w:ins w:id="9535" w:author="sanjai" w:date="2020-04-09T11:39:00Z"/>
                    <w:del w:id="9536" w:author="sanjai" w:date="2020-04-09T11:46:00Z"/>
                    <w:rFonts w:ascii="Calibri" w:eastAsia="Times New Roman" w:hAnsi="Calibri"/>
                    <w:color w:val="000000"/>
                    <w:kern w:val="0"/>
                    <w:sz w:val="22"/>
                    <w:lang w:eastAsia="en-US"/>
                  </w:rPr>
                </w:rPrChange>
              </w:rPr>
            </w:pPr>
            <w:ins w:id="9537" w:author="sanjai" w:date="2020-04-09T11:39:00Z">
              <w:del w:id="9538" w:author="sanjai" w:date="2020-04-09T11:46:00Z">
                <w:r w:rsidRPr="00CD281B" w:rsidDel="00CD281B">
                  <w:rPr>
                    <w:rFonts w:ascii="Calibri" w:eastAsia="Times New Roman" w:hAnsi="Calibri"/>
                    <w:color w:val="000000"/>
                    <w:kern w:val="0"/>
                    <w:sz w:val="18"/>
                    <w:lang w:eastAsia="en-US"/>
                    <w:rPrChange w:id="9539" w:author="sanjai" w:date="2020-04-09T11:40:00Z">
                      <w:rPr>
                        <w:rFonts w:ascii="Calibri" w:eastAsia="Times New Roman" w:hAnsi="Calibri"/>
                        <w:color w:val="000000"/>
                        <w:kern w:val="0"/>
                        <w:sz w:val="22"/>
                        <w:lang w:eastAsia="en-US"/>
                      </w:rPr>
                    </w:rPrChange>
                  </w:rPr>
                  <w:delText>(PSEUDO)gather_1</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40" w:author="sanjai" w:date="2020-04-09T11:39:00Z"/>
                <w:del w:id="9541" w:author="sanjai" w:date="2020-04-09T11:46:00Z"/>
                <w:rFonts w:ascii="Calibri" w:eastAsia="Times New Roman" w:hAnsi="Calibri"/>
                <w:color w:val="000000"/>
                <w:kern w:val="0"/>
                <w:sz w:val="18"/>
                <w:szCs w:val="18"/>
                <w:lang w:eastAsia="en-US"/>
              </w:rPr>
            </w:pPr>
            <w:ins w:id="9542" w:author="sanjai" w:date="2020-04-09T11:39:00Z">
              <w:del w:id="9543"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44" w:author="sanjai" w:date="2020-04-09T11:39:00Z"/>
                <w:del w:id="9545" w:author="sanjai" w:date="2020-04-09T11:46:00Z"/>
                <w:rFonts w:ascii="Calibri" w:eastAsia="Times New Roman" w:hAnsi="Calibri"/>
                <w:color w:val="000000"/>
                <w:kern w:val="0"/>
                <w:sz w:val="18"/>
                <w:szCs w:val="18"/>
                <w:lang w:eastAsia="en-US"/>
              </w:rPr>
            </w:pPr>
            <w:ins w:id="9546" w:author="sanjai" w:date="2020-04-09T11:39:00Z">
              <w:del w:id="9547"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48" w:author="sanjai" w:date="2020-04-09T11:39:00Z"/>
                <w:del w:id="9549" w:author="sanjai" w:date="2020-04-09T11:46:00Z"/>
                <w:rFonts w:ascii="Calibri" w:eastAsia="Times New Roman" w:hAnsi="Calibri"/>
                <w:color w:val="000000"/>
                <w:kern w:val="0"/>
                <w:sz w:val="18"/>
                <w:szCs w:val="18"/>
                <w:lang w:eastAsia="en-US"/>
              </w:rPr>
            </w:pPr>
            <w:ins w:id="9550" w:author="sanjai" w:date="2020-04-09T11:39:00Z">
              <w:del w:id="9551"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52" w:author="sanjai" w:date="2020-04-09T11:39:00Z"/>
                <w:del w:id="9553" w:author="sanjai" w:date="2020-04-09T11:46:00Z"/>
                <w:rFonts w:ascii="Calibri" w:eastAsia="Times New Roman" w:hAnsi="Calibri"/>
                <w:color w:val="000000"/>
                <w:kern w:val="0"/>
                <w:sz w:val="18"/>
                <w:szCs w:val="18"/>
                <w:lang w:eastAsia="en-US"/>
              </w:rPr>
            </w:pPr>
            <w:ins w:id="9554" w:author="sanjai" w:date="2020-04-09T11:39:00Z">
              <w:del w:id="955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56" w:author="sanjai" w:date="2020-04-09T11:39:00Z"/>
                <w:del w:id="9557" w:author="sanjai" w:date="2020-04-09T11:46:00Z"/>
                <w:rFonts w:ascii="Calibri" w:eastAsia="Times New Roman" w:hAnsi="Calibri"/>
                <w:color w:val="000000"/>
                <w:kern w:val="0"/>
                <w:sz w:val="18"/>
                <w:szCs w:val="18"/>
                <w:lang w:eastAsia="en-US"/>
              </w:rPr>
            </w:pPr>
            <w:ins w:id="9558" w:author="sanjai" w:date="2020-04-09T11:39:00Z">
              <w:del w:id="9559" w:author="sanjai" w:date="2020-04-09T11:46:00Z">
                <w:r w:rsidRPr="00BA2E52" w:rsidDel="00CD281B">
                  <w:rPr>
                    <w:rFonts w:ascii="Calibri" w:eastAsia="Times New Roman" w:hAnsi="Calibri"/>
                    <w:color w:val="000000"/>
                    <w:kern w:val="0"/>
                    <w:sz w:val="18"/>
                    <w:szCs w:val="18"/>
                    <w:lang w:eastAsia="en-US"/>
                  </w:rPr>
                  <w:delText>ve1</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60" w:author="sanjai" w:date="2020-04-09T11:39:00Z"/>
                <w:del w:id="9561" w:author="sanjai" w:date="2020-04-09T11:46:00Z"/>
                <w:rFonts w:ascii="Calibri" w:eastAsia="Times New Roman" w:hAnsi="Calibri"/>
                <w:color w:val="000000"/>
                <w:kern w:val="0"/>
                <w:sz w:val="18"/>
                <w:szCs w:val="18"/>
                <w:lang w:eastAsia="en-US"/>
              </w:rPr>
            </w:pPr>
            <w:ins w:id="9562" w:author="sanjai" w:date="2020-04-09T11:39:00Z">
              <w:del w:id="9563" w:author="sanjai" w:date="2020-04-09T11:46:00Z">
                <w:r w:rsidRPr="00BA2E52" w:rsidDel="00CD281B">
                  <w:rPr>
                    <w:rFonts w:ascii="Calibri" w:eastAsia="Times New Roman" w:hAnsi="Calibri"/>
                    <w:color w:val="000000"/>
                    <w:kern w:val="0"/>
                    <w:sz w:val="18"/>
                    <w:szCs w:val="18"/>
                    <w:lang w:eastAsia="en-US"/>
                  </w:rPr>
                  <w:delText>ve2</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64" w:author="sanjai" w:date="2020-04-09T11:39:00Z"/>
                <w:del w:id="9565" w:author="sanjai" w:date="2020-04-09T11:46:00Z"/>
                <w:rFonts w:ascii="Calibri" w:eastAsia="Times New Roman" w:hAnsi="Calibri"/>
                <w:color w:val="000000"/>
                <w:kern w:val="0"/>
                <w:sz w:val="18"/>
                <w:szCs w:val="18"/>
                <w:lang w:eastAsia="en-US"/>
              </w:rPr>
            </w:pPr>
            <w:ins w:id="9566" w:author="sanjai" w:date="2020-04-09T11:39:00Z">
              <w:del w:id="9567" w:author="sanjai" w:date="2020-04-09T11:46:00Z">
                <w:r w:rsidRPr="00BA2E52" w:rsidDel="00CD281B">
                  <w:rPr>
                    <w:rFonts w:ascii="Calibri" w:eastAsia="Times New Roman" w:hAnsi="Calibri"/>
                    <w:color w:val="000000"/>
                    <w:kern w:val="0"/>
                    <w:sz w:val="18"/>
                    <w:szCs w:val="18"/>
                    <w:lang w:eastAsia="en-US"/>
                  </w:rPr>
                  <w:delText>ve3</w:delText>
                </w:r>
              </w:del>
            </w:ins>
          </w:p>
        </w:tc>
        <w:tc>
          <w:tcPr>
            <w:tcW w:w="350"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68" w:author="sanjai" w:date="2020-04-09T11:39:00Z"/>
                <w:del w:id="9569" w:author="sanjai" w:date="2020-04-09T11:46:00Z"/>
                <w:rFonts w:ascii="Calibri" w:eastAsia="Times New Roman" w:hAnsi="Calibri"/>
                <w:color w:val="000000"/>
                <w:kern w:val="0"/>
                <w:sz w:val="18"/>
                <w:szCs w:val="18"/>
                <w:lang w:eastAsia="en-US"/>
              </w:rPr>
            </w:pPr>
            <w:ins w:id="9570" w:author="sanjai" w:date="2020-04-09T11:39:00Z">
              <w:del w:id="9571" w:author="sanjai" w:date="2020-04-09T11:46:00Z">
                <w:r w:rsidRPr="00BA2E52" w:rsidDel="00CD281B">
                  <w:rPr>
                    <w:rFonts w:ascii="Calibri" w:eastAsia="Times New Roman" w:hAnsi="Calibri"/>
                    <w:color w:val="000000"/>
                    <w:kern w:val="0"/>
                    <w:sz w:val="18"/>
                    <w:szCs w:val="18"/>
                    <w:lang w:eastAsia="en-US"/>
                  </w:rPr>
                  <w:delText>ve3</w:delText>
                </w:r>
              </w:del>
            </w:ins>
          </w:p>
        </w:tc>
        <w:tc>
          <w:tcPr>
            <w:tcW w:w="321"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72" w:author="sanjai" w:date="2020-04-09T11:39:00Z"/>
                <w:del w:id="9573" w:author="sanjai" w:date="2020-04-09T11:46:00Z"/>
                <w:rFonts w:ascii="Calibri" w:eastAsia="Times New Roman" w:hAnsi="Calibri"/>
                <w:color w:val="000000"/>
                <w:kern w:val="0"/>
                <w:sz w:val="18"/>
                <w:szCs w:val="18"/>
                <w:lang w:eastAsia="en-US"/>
              </w:rPr>
            </w:pPr>
            <w:ins w:id="9574" w:author="sanjai" w:date="2020-04-09T11:39:00Z">
              <w:del w:id="9575"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76" w:author="sanjai" w:date="2020-04-09T11:39:00Z"/>
                <w:del w:id="9577" w:author="sanjai" w:date="2020-04-09T11:46:00Z"/>
                <w:rFonts w:ascii="Calibri" w:eastAsia="Times New Roman" w:hAnsi="Calibri"/>
                <w:color w:val="000000"/>
                <w:kern w:val="0"/>
                <w:sz w:val="18"/>
                <w:szCs w:val="18"/>
                <w:lang w:eastAsia="en-US"/>
              </w:rPr>
            </w:pPr>
            <w:ins w:id="9578" w:author="sanjai" w:date="2020-04-09T11:39:00Z">
              <w:del w:id="9579"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80" w:author="sanjai" w:date="2020-04-09T11:39:00Z"/>
                <w:del w:id="9581" w:author="sanjai" w:date="2020-04-09T11:46:00Z"/>
                <w:rFonts w:ascii="Calibri" w:eastAsia="Times New Roman" w:hAnsi="Calibri"/>
                <w:color w:val="000000"/>
                <w:kern w:val="0"/>
                <w:sz w:val="18"/>
                <w:szCs w:val="18"/>
                <w:lang w:eastAsia="en-US"/>
              </w:rPr>
            </w:pPr>
            <w:ins w:id="9582" w:author="sanjai" w:date="2020-04-09T11:39:00Z">
              <w:del w:id="9583"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584" w:author="sanjai" w:date="2020-04-09T11:39:00Z"/>
                <w:del w:id="9585" w:author="sanjai" w:date="2020-04-09T11:46:00Z"/>
                <w:rFonts w:ascii="Calibri" w:eastAsia="Times New Roman" w:hAnsi="Calibri"/>
                <w:color w:val="000000"/>
                <w:kern w:val="0"/>
                <w:sz w:val="18"/>
                <w:szCs w:val="18"/>
                <w:lang w:eastAsia="en-US"/>
              </w:rPr>
            </w:pPr>
            <w:ins w:id="9586" w:author="sanjai" w:date="2020-04-09T11:39:00Z">
              <w:del w:id="9587"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588" w:author="sanjai" w:date="2020-04-09T11:39:00Z"/>
                <w:del w:id="9589" w:author="sanjai" w:date="2020-04-09T11:46:00Z"/>
                <w:rFonts w:ascii="Calibri" w:eastAsia="Times New Roman" w:hAnsi="Calibri"/>
                <w:color w:val="000000"/>
                <w:kern w:val="0"/>
                <w:sz w:val="18"/>
                <w:szCs w:val="18"/>
                <w:lang w:eastAsia="en-US"/>
              </w:rPr>
            </w:pPr>
            <w:ins w:id="9590" w:author="sanjai" w:date="2020-04-09T11:39:00Z">
              <w:del w:id="9591"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592" w:author="sanjai" w:date="2020-04-09T11:39:00Z"/>
          <w:del w:id="9593"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594" w:author="sanjai" w:date="2020-04-09T11:39:00Z"/>
                <w:del w:id="9595" w:author="sanjai" w:date="2020-04-09T11:46:00Z"/>
                <w:rFonts w:ascii="Calibri" w:eastAsia="Times New Roman" w:hAnsi="Calibri"/>
                <w:color w:val="000000"/>
                <w:kern w:val="0"/>
                <w:sz w:val="18"/>
                <w:lang w:eastAsia="en-US"/>
                <w:rPrChange w:id="9596" w:author="sanjai" w:date="2020-04-09T11:40:00Z">
                  <w:rPr>
                    <w:ins w:id="9597" w:author="sanjai" w:date="2020-04-09T11:39:00Z"/>
                    <w:del w:id="9598" w:author="sanjai" w:date="2020-04-09T11:46:00Z"/>
                    <w:rFonts w:ascii="Calibri" w:eastAsia="Times New Roman" w:hAnsi="Calibri"/>
                    <w:color w:val="000000"/>
                    <w:kern w:val="0"/>
                    <w:sz w:val="22"/>
                    <w:lang w:eastAsia="en-US"/>
                  </w:rPr>
                </w:rPrChange>
              </w:rPr>
            </w:pPr>
            <w:ins w:id="9599" w:author="sanjai" w:date="2020-04-09T11:39:00Z">
              <w:del w:id="9600" w:author="sanjai" w:date="2020-04-09T11:46:00Z">
                <w:r w:rsidRPr="00CD281B" w:rsidDel="00CD281B">
                  <w:rPr>
                    <w:rFonts w:ascii="Calibri" w:eastAsia="Times New Roman" w:hAnsi="Calibri"/>
                    <w:color w:val="000000"/>
                    <w:kern w:val="0"/>
                    <w:sz w:val="18"/>
                    <w:lang w:eastAsia="en-US"/>
                    <w:rPrChange w:id="9601" w:author="sanjai" w:date="2020-04-09T11:40:00Z">
                      <w:rPr>
                        <w:rFonts w:ascii="Calibri" w:eastAsia="Times New Roman" w:hAnsi="Calibri"/>
                        <w:color w:val="000000"/>
                        <w:kern w:val="0"/>
                        <w:sz w:val="22"/>
                        <w:lang w:eastAsia="en-US"/>
                      </w:rPr>
                    </w:rPrChange>
                  </w:rPr>
                  <w:delText>compress_2</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02" w:author="sanjai" w:date="2020-04-09T11:39:00Z"/>
                <w:del w:id="9603" w:author="sanjai" w:date="2020-04-09T11:46:00Z"/>
                <w:rFonts w:ascii="Calibri" w:eastAsia="Times New Roman" w:hAnsi="Calibri"/>
                <w:color w:val="000000"/>
                <w:kern w:val="0"/>
                <w:sz w:val="18"/>
                <w:szCs w:val="18"/>
                <w:lang w:eastAsia="en-US"/>
              </w:rPr>
            </w:pPr>
            <w:ins w:id="9604" w:author="sanjai" w:date="2020-04-09T11:39:00Z">
              <w:del w:id="9605"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06" w:author="sanjai" w:date="2020-04-09T11:39:00Z"/>
                <w:del w:id="9607" w:author="sanjai" w:date="2020-04-09T11:46:00Z"/>
                <w:rFonts w:ascii="Calibri" w:eastAsia="Times New Roman" w:hAnsi="Calibri"/>
                <w:color w:val="000000"/>
                <w:kern w:val="0"/>
                <w:sz w:val="18"/>
                <w:szCs w:val="18"/>
                <w:lang w:eastAsia="en-US"/>
              </w:rPr>
            </w:pPr>
            <w:ins w:id="9608" w:author="sanjai" w:date="2020-04-09T11:39:00Z">
              <w:del w:id="9609"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10" w:author="sanjai" w:date="2020-04-09T11:39:00Z"/>
                <w:del w:id="9611" w:author="sanjai" w:date="2020-04-09T11:46:00Z"/>
                <w:rFonts w:ascii="Calibri" w:eastAsia="Times New Roman" w:hAnsi="Calibri"/>
                <w:color w:val="000000"/>
                <w:kern w:val="0"/>
                <w:sz w:val="18"/>
                <w:szCs w:val="18"/>
                <w:lang w:eastAsia="en-US"/>
              </w:rPr>
            </w:pPr>
            <w:ins w:id="9612" w:author="sanjai" w:date="2020-04-09T11:39:00Z">
              <w:del w:id="9613"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14" w:author="sanjai" w:date="2020-04-09T11:39:00Z"/>
                <w:del w:id="9615" w:author="sanjai" w:date="2020-04-09T11:46:00Z"/>
                <w:rFonts w:ascii="Calibri" w:eastAsia="Times New Roman" w:hAnsi="Calibri"/>
                <w:color w:val="000000"/>
                <w:kern w:val="0"/>
                <w:sz w:val="18"/>
                <w:szCs w:val="18"/>
                <w:lang w:eastAsia="en-US"/>
              </w:rPr>
            </w:pPr>
            <w:ins w:id="9616" w:author="sanjai" w:date="2020-04-09T11:39:00Z">
              <w:del w:id="9617" w:author="sanjai" w:date="2020-04-09T11:46:00Z">
                <w:r w:rsidRPr="00BA2E52" w:rsidDel="00CD281B">
                  <w:rPr>
                    <w:rFonts w:ascii="Calibri" w:eastAsia="Times New Roman" w:hAnsi="Calibri"/>
                    <w:color w:val="000000"/>
                    <w:kern w:val="0"/>
                    <w:sz w:val="18"/>
                    <w:szCs w:val="18"/>
                    <w:lang w:eastAsia="en-US"/>
                  </w:rPr>
                  <w:delText>v2</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18" w:author="sanjai" w:date="2020-04-09T11:39:00Z"/>
                <w:del w:id="9619" w:author="sanjai" w:date="2020-04-09T11:46:00Z"/>
                <w:rFonts w:ascii="Calibri" w:eastAsia="Times New Roman" w:hAnsi="Calibri"/>
                <w:color w:val="000000"/>
                <w:kern w:val="0"/>
                <w:sz w:val="18"/>
                <w:szCs w:val="18"/>
                <w:lang w:eastAsia="en-US"/>
              </w:rPr>
            </w:pPr>
            <w:ins w:id="9620" w:author="sanjai" w:date="2020-04-09T11:39:00Z">
              <w:del w:id="9621" w:author="sanjai" w:date="2020-04-09T11:46:00Z">
                <w:r w:rsidRPr="00BA2E52" w:rsidDel="00CD281B">
                  <w:rPr>
                    <w:rFonts w:ascii="Calibri" w:eastAsia="Times New Roman" w:hAnsi="Calibri"/>
                    <w:color w:val="000000"/>
                    <w:kern w:val="0"/>
                    <w:sz w:val="18"/>
                    <w:szCs w:val="18"/>
                    <w:lang w:eastAsia="en-US"/>
                  </w:rPr>
                  <w:delText>ve1c</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22" w:author="sanjai" w:date="2020-04-09T11:39:00Z"/>
                <w:del w:id="9623" w:author="sanjai" w:date="2020-04-09T11:46:00Z"/>
                <w:rFonts w:ascii="Calibri" w:eastAsia="Times New Roman" w:hAnsi="Calibri"/>
                <w:color w:val="000000"/>
                <w:kern w:val="0"/>
                <w:sz w:val="18"/>
                <w:szCs w:val="18"/>
                <w:lang w:eastAsia="en-US"/>
              </w:rPr>
            </w:pPr>
            <w:ins w:id="9624" w:author="sanjai" w:date="2020-04-09T11:39:00Z">
              <w:del w:id="9625" w:author="sanjai" w:date="2020-04-09T11:46:00Z">
                <w:r w:rsidRPr="00BA2E52" w:rsidDel="00CD281B">
                  <w:rPr>
                    <w:rFonts w:ascii="Calibri" w:eastAsia="Times New Roman" w:hAnsi="Calibri"/>
                    <w:color w:val="000000"/>
                    <w:kern w:val="0"/>
                    <w:sz w:val="18"/>
                    <w:szCs w:val="18"/>
                    <w:lang w:eastAsia="en-US"/>
                  </w:rPr>
                  <w:delText>ve2c</w:delText>
                </w:r>
              </w:del>
            </w:ins>
          </w:p>
        </w:tc>
        <w:tc>
          <w:tcPr>
            <w:tcW w:w="349"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626" w:author="sanjai" w:date="2020-04-09T11:39:00Z"/>
                <w:del w:id="9627" w:author="sanjai" w:date="2020-04-09T11:46:00Z"/>
                <w:rFonts w:ascii="Calibri" w:eastAsia="Times New Roman" w:hAnsi="Calibri"/>
                <w:color w:val="000000"/>
                <w:kern w:val="0"/>
                <w:sz w:val="18"/>
                <w:szCs w:val="18"/>
                <w:lang w:eastAsia="en-US"/>
              </w:rPr>
            </w:pPr>
            <w:ins w:id="9628" w:author="sanjai" w:date="2020-04-09T11:39:00Z">
              <w:del w:id="9629"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30" w:author="sanjai" w:date="2020-04-09T11:39:00Z"/>
                <w:del w:id="9631" w:author="sanjai" w:date="2020-04-09T11:46:00Z"/>
                <w:rFonts w:ascii="Calibri" w:eastAsia="Times New Roman" w:hAnsi="Calibri"/>
                <w:color w:val="000000"/>
                <w:kern w:val="0"/>
                <w:sz w:val="18"/>
                <w:szCs w:val="18"/>
                <w:lang w:eastAsia="en-US"/>
              </w:rPr>
            </w:pPr>
            <w:ins w:id="9632" w:author="sanjai" w:date="2020-04-09T11:39:00Z">
              <w:del w:id="9633"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34" w:author="sanjai" w:date="2020-04-09T11:39:00Z"/>
                <w:del w:id="9635" w:author="sanjai" w:date="2020-04-09T11:46:00Z"/>
                <w:rFonts w:ascii="Calibri" w:eastAsia="Times New Roman" w:hAnsi="Calibri"/>
                <w:color w:val="000000"/>
                <w:kern w:val="0"/>
                <w:sz w:val="18"/>
                <w:szCs w:val="18"/>
                <w:lang w:eastAsia="en-US"/>
              </w:rPr>
            </w:pPr>
            <w:ins w:id="9636" w:author="sanjai" w:date="2020-04-09T11:39:00Z">
              <w:del w:id="9637"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38" w:author="sanjai" w:date="2020-04-09T11:39:00Z"/>
                <w:del w:id="9639" w:author="sanjai" w:date="2020-04-09T11:46:00Z"/>
                <w:rFonts w:ascii="Calibri" w:eastAsia="Times New Roman" w:hAnsi="Calibri"/>
                <w:color w:val="000000"/>
                <w:kern w:val="0"/>
                <w:sz w:val="18"/>
                <w:szCs w:val="18"/>
                <w:lang w:eastAsia="en-US"/>
              </w:rPr>
            </w:pPr>
            <w:ins w:id="9640" w:author="sanjai" w:date="2020-04-09T11:39:00Z">
              <w:del w:id="9641"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42" w:author="sanjai" w:date="2020-04-09T11:39:00Z"/>
                <w:del w:id="9643" w:author="sanjai" w:date="2020-04-09T11:46:00Z"/>
                <w:rFonts w:ascii="Calibri" w:eastAsia="Times New Roman" w:hAnsi="Calibri"/>
                <w:color w:val="000000"/>
                <w:kern w:val="0"/>
                <w:sz w:val="18"/>
                <w:szCs w:val="18"/>
                <w:lang w:eastAsia="en-US"/>
              </w:rPr>
            </w:pPr>
            <w:ins w:id="9644" w:author="sanjai" w:date="2020-04-09T11:39:00Z">
              <w:del w:id="9645"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46" w:author="sanjai" w:date="2020-04-09T11:39:00Z"/>
                <w:del w:id="9647" w:author="sanjai" w:date="2020-04-09T11:46:00Z"/>
                <w:rFonts w:ascii="Calibri" w:eastAsia="Times New Roman" w:hAnsi="Calibri"/>
                <w:color w:val="000000"/>
                <w:kern w:val="0"/>
                <w:sz w:val="18"/>
                <w:szCs w:val="18"/>
                <w:lang w:eastAsia="en-US"/>
              </w:rPr>
            </w:pPr>
            <w:ins w:id="9648" w:author="sanjai" w:date="2020-04-09T11:39:00Z">
              <w:del w:id="9649"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50" w:author="sanjai" w:date="2020-04-09T11:39:00Z"/>
                <w:del w:id="9651" w:author="sanjai" w:date="2020-04-09T11:46:00Z"/>
                <w:rFonts w:ascii="Calibri" w:eastAsia="Times New Roman" w:hAnsi="Calibri"/>
                <w:color w:val="000000"/>
                <w:kern w:val="0"/>
                <w:sz w:val="18"/>
                <w:szCs w:val="18"/>
                <w:lang w:eastAsia="en-US"/>
              </w:rPr>
            </w:pPr>
            <w:ins w:id="9652" w:author="sanjai" w:date="2020-04-09T11:39:00Z">
              <w:del w:id="9653"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654" w:author="sanjai" w:date="2020-04-09T11:39:00Z"/>
          <w:del w:id="9655"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9656" w:author="sanjai" w:date="2020-04-09T11:39:00Z"/>
                <w:del w:id="9657" w:author="sanjai" w:date="2020-04-09T11:46:00Z"/>
                <w:rFonts w:ascii="Calibri" w:eastAsia="Times New Roman" w:hAnsi="Calibri"/>
                <w:color w:val="000000"/>
                <w:kern w:val="0"/>
                <w:sz w:val="18"/>
                <w:lang w:eastAsia="en-US"/>
                <w:rPrChange w:id="9658" w:author="sanjai" w:date="2020-04-09T11:40:00Z">
                  <w:rPr>
                    <w:ins w:id="9659" w:author="sanjai" w:date="2020-04-09T11:39:00Z"/>
                    <w:del w:id="9660" w:author="sanjai" w:date="2020-04-09T11:46:00Z"/>
                    <w:rFonts w:ascii="Calibri" w:eastAsia="Times New Roman" w:hAnsi="Calibri"/>
                    <w:color w:val="000000"/>
                    <w:kern w:val="0"/>
                    <w:sz w:val="22"/>
                    <w:lang w:eastAsia="en-US"/>
                  </w:rPr>
                </w:rPrChange>
              </w:rPr>
            </w:pPr>
            <w:ins w:id="9661" w:author="sanjai" w:date="2020-04-09T11:39:00Z">
              <w:del w:id="9662" w:author="sanjai" w:date="2020-04-09T11:46:00Z">
                <w:r w:rsidRPr="00CD281B" w:rsidDel="00CD281B">
                  <w:rPr>
                    <w:rFonts w:ascii="Calibri" w:eastAsia="Times New Roman" w:hAnsi="Calibri"/>
                    <w:color w:val="000000"/>
                    <w:kern w:val="0"/>
                    <w:sz w:val="18"/>
                    <w:lang w:eastAsia="en-US"/>
                    <w:rPrChange w:id="9663" w:author="sanjai" w:date="2020-04-09T11:40:00Z">
                      <w:rPr>
                        <w:rFonts w:ascii="Calibri" w:eastAsia="Times New Roman" w:hAnsi="Calibri"/>
                        <w:color w:val="000000"/>
                        <w:kern w:val="0"/>
                        <w:sz w:val="22"/>
                        <w:lang w:eastAsia="en-US"/>
                      </w:rPr>
                    </w:rPrChange>
                  </w:rPr>
                  <w:delText>(PSEUDO)gather_2</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64" w:author="sanjai" w:date="2020-04-09T11:39:00Z"/>
                <w:del w:id="9665" w:author="sanjai" w:date="2020-04-09T11:46:00Z"/>
                <w:rFonts w:ascii="Calibri" w:eastAsia="Times New Roman" w:hAnsi="Calibri"/>
                <w:color w:val="000000"/>
                <w:kern w:val="0"/>
                <w:sz w:val="18"/>
                <w:szCs w:val="18"/>
                <w:lang w:eastAsia="en-US"/>
              </w:rPr>
            </w:pPr>
            <w:ins w:id="9666" w:author="sanjai" w:date="2020-04-09T11:39:00Z">
              <w:del w:id="9667"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68" w:author="sanjai" w:date="2020-04-09T11:39:00Z"/>
                <w:del w:id="9669" w:author="sanjai" w:date="2020-04-09T11:46:00Z"/>
                <w:rFonts w:ascii="Calibri" w:eastAsia="Times New Roman" w:hAnsi="Calibri"/>
                <w:color w:val="000000"/>
                <w:kern w:val="0"/>
                <w:sz w:val="18"/>
                <w:szCs w:val="18"/>
                <w:lang w:eastAsia="en-US"/>
              </w:rPr>
            </w:pPr>
            <w:ins w:id="9670" w:author="sanjai" w:date="2020-04-09T11:39:00Z">
              <w:del w:id="9671"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72" w:author="sanjai" w:date="2020-04-09T11:39:00Z"/>
                <w:del w:id="9673" w:author="sanjai" w:date="2020-04-09T11:46:00Z"/>
                <w:rFonts w:ascii="Calibri" w:eastAsia="Times New Roman" w:hAnsi="Calibri"/>
                <w:color w:val="000000"/>
                <w:kern w:val="0"/>
                <w:sz w:val="18"/>
                <w:szCs w:val="18"/>
                <w:lang w:eastAsia="en-US"/>
              </w:rPr>
            </w:pPr>
            <w:ins w:id="9674" w:author="sanjai" w:date="2020-04-09T11:39:00Z">
              <w:del w:id="9675"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76" w:author="sanjai" w:date="2020-04-09T11:39:00Z"/>
                <w:del w:id="9677" w:author="sanjai" w:date="2020-04-09T11:46:00Z"/>
                <w:rFonts w:ascii="Calibri" w:eastAsia="Times New Roman" w:hAnsi="Calibri"/>
                <w:color w:val="000000"/>
                <w:kern w:val="0"/>
                <w:sz w:val="18"/>
                <w:szCs w:val="18"/>
                <w:lang w:eastAsia="en-US"/>
              </w:rPr>
            </w:pPr>
            <w:ins w:id="9678" w:author="sanjai" w:date="2020-04-09T11:39:00Z">
              <w:del w:id="9679"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80" w:author="sanjai" w:date="2020-04-09T11:39:00Z"/>
                <w:del w:id="9681" w:author="sanjai" w:date="2020-04-09T11:46:00Z"/>
                <w:rFonts w:ascii="Calibri" w:eastAsia="Times New Roman" w:hAnsi="Calibri"/>
                <w:color w:val="000000"/>
                <w:kern w:val="0"/>
                <w:sz w:val="18"/>
                <w:szCs w:val="18"/>
                <w:lang w:eastAsia="en-US"/>
              </w:rPr>
            </w:pPr>
            <w:ins w:id="9682" w:author="sanjai" w:date="2020-04-09T11:39:00Z">
              <w:del w:id="968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684" w:author="sanjai" w:date="2020-04-09T11:39:00Z"/>
                <w:del w:id="9685" w:author="sanjai" w:date="2020-04-09T11:46:00Z"/>
                <w:rFonts w:ascii="Calibri" w:eastAsia="Times New Roman" w:hAnsi="Calibri"/>
                <w:color w:val="000000"/>
                <w:kern w:val="0"/>
                <w:sz w:val="18"/>
                <w:szCs w:val="18"/>
                <w:lang w:eastAsia="en-US"/>
              </w:rPr>
            </w:pPr>
            <w:ins w:id="9686" w:author="sanjai" w:date="2020-04-09T11:39:00Z">
              <w:del w:id="9687" w:author="sanjai" w:date="2020-04-09T11:46:00Z">
                <w:r w:rsidRPr="00BA2E52" w:rsidDel="00CD281B">
                  <w:rPr>
                    <w:rFonts w:ascii="Calibri" w:eastAsia="Times New Roman" w:hAnsi="Calibri"/>
                    <w:color w:val="000000"/>
                    <w:kern w:val="0"/>
                    <w:sz w:val="18"/>
                    <w:szCs w:val="18"/>
                    <w:lang w:eastAsia="en-US"/>
                  </w:rPr>
                  <w:delText>ve1</w:delText>
                </w:r>
              </w:del>
            </w:ins>
          </w:p>
        </w:tc>
        <w:tc>
          <w:tcPr>
            <w:tcW w:w="349"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688" w:author="sanjai" w:date="2020-04-09T11:39:00Z"/>
                <w:del w:id="9689" w:author="sanjai" w:date="2020-04-09T11:46:00Z"/>
                <w:rFonts w:ascii="Calibri" w:eastAsia="Times New Roman" w:hAnsi="Calibri"/>
                <w:color w:val="000000"/>
                <w:kern w:val="0"/>
                <w:sz w:val="18"/>
                <w:szCs w:val="18"/>
                <w:lang w:eastAsia="en-US"/>
              </w:rPr>
            </w:pPr>
            <w:ins w:id="9690" w:author="sanjai" w:date="2020-04-09T11:39:00Z">
              <w:del w:id="9691" w:author="sanjai" w:date="2020-04-09T11:46:00Z">
                <w:r w:rsidRPr="00BA2E52" w:rsidDel="00CD281B">
                  <w:rPr>
                    <w:rFonts w:ascii="Calibri" w:eastAsia="Times New Roman" w:hAnsi="Calibri"/>
                    <w:color w:val="000000"/>
                    <w:kern w:val="0"/>
                    <w:sz w:val="18"/>
                    <w:szCs w:val="18"/>
                    <w:lang w:eastAsia="en-US"/>
                  </w:rPr>
                  <w:delText>ve2</w:delText>
                </w:r>
              </w:del>
            </w:ins>
          </w:p>
        </w:tc>
        <w:tc>
          <w:tcPr>
            <w:tcW w:w="350"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692" w:author="sanjai" w:date="2020-04-09T11:39:00Z"/>
                <w:del w:id="9693" w:author="sanjai" w:date="2020-04-09T11:46:00Z"/>
                <w:rFonts w:ascii="Calibri" w:eastAsia="Times New Roman" w:hAnsi="Calibri"/>
                <w:color w:val="000000"/>
                <w:kern w:val="0"/>
                <w:sz w:val="18"/>
                <w:szCs w:val="18"/>
                <w:lang w:eastAsia="en-US"/>
              </w:rPr>
            </w:pPr>
            <w:ins w:id="9694" w:author="sanjai" w:date="2020-04-09T11:39:00Z">
              <w:del w:id="9695" w:author="sanjai" w:date="2020-04-09T11:46:00Z">
                <w:r w:rsidRPr="00BA2E52" w:rsidDel="00CD281B">
                  <w:rPr>
                    <w:rFonts w:ascii="Calibri" w:eastAsia="Times New Roman" w:hAnsi="Calibri"/>
                    <w:color w:val="000000"/>
                    <w:kern w:val="0"/>
                    <w:sz w:val="18"/>
                    <w:szCs w:val="18"/>
                    <w:lang w:eastAsia="en-US"/>
                  </w:rPr>
                  <w:delText>ve3</w:delText>
                </w:r>
              </w:del>
            </w:ins>
          </w:p>
        </w:tc>
        <w:tc>
          <w:tcPr>
            <w:tcW w:w="321"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696" w:author="sanjai" w:date="2020-04-09T11:39:00Z"/>
                <w:del w:id="9697" w:author="sanjai" w:date="2020-04-09T11:46:00Z"/>
                <w:rFonts w:ascii="Calibri" w:eastAsia="Times New Roman" w:hAnsi="Calibri"/>
                <w:color w:val="000000"/>
                <w:kern w:val="0"/>
                <w:sz w:val="18"/>
                <w:szCs w:val="18"/>
                <w:lang w:eastAsia="en-US"/>
              </w:rPr>
            </w:pPr>
            <w:ins w:id="9698" w:author="sanjai" w:date="2020-04-09T11:39:00Z">
              <w:del w:id="9699"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700" w:author="sanjai" w:date="2020-04-09T11:39:00Z"/>
                <w:del w:id="9701" w:author="sanjai" w:date="2020-04-09T11:46:00Z"/>
                <w:rFonts w:ascii="Calibri" w:eastAsia="Times New Roman" w:hAnsi="Calibri"/>
                <w:color w:val="000000"/>
                <w:kern w:val="0"/>
                <w:sz w:val="18"/>
                <w:szCs w:val="18"/>
                <w:lang w:eastAsia="en-US"/>
              </w:rPr>
            </w:pPr>
            <w:ins w:id="9702" w:author="sanjai" w:date="2020-04-09T11:39:00Z">
              <w:del w:id="9703"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704" w:author="sanjai" w:date="2020-04-09T11:39:00Z"/>
                <w:del w:id="9705" w:author="sanjai" w:date="2020-04-09T11:46:00Z"/>
                <w:rFonts w:ascii="Calibri" w:eastAsia="Times New Roman" w:hAnsi="Calibri"/>
                <w:color w:val="000000"/>
                <w:kern w:val="0"/>
                <w:sz w:val="18"/>
                <w:szCs w:val="18"/>
                <w:lang w:eastAsia="en-US"/>
              </w:rPr>
            </w:pPr>
            <w:ins w:id="9706" w:author="sanjai" w:date="2020-04-09T11:39:00Z">
              <w:del w:id="9707"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708" w:author="sanjai" w:date="2020-04-09T11:39:00Z"/>
                <w:del w:id="9709" w:author="sanjai" w:date="2020-04-09T11:46:00Z"/>
                <w:rFonts w:ascii="Calibri" w:eastAsia="Times New Roman" w:hAnsi="Calibri"/>
                <w:color w:val="000000"/>
                <w:kern w:val="0"/>
                <w:sz w:val="18"/>
                <w:szCs w:val="18"/>
                <w:lang w:eastAsia="en-US"/>
              </w:rPr>
            </w:pPr>
            <w:ins w:id="9710" w:author="sanjai" w:date="2020-04-09T11:39:00Z">
              <w:del w:id="9711"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12" w:author="sanjai" w:date="2020-04-09T11:39:00Z"/>
                <w:del w:id="9713" w:author="sanjai" w:date="2020-04-09T11:46:00Z"/>
                <w:rFonts w:ascii="Calibri" w:eastAsia="Times New Roman" w:hAnsi="Calibri"/>
                <w:color w:val="000000"/>
                <w:kern w:val="0"/>
                <w:sz w:val="18"/>
                <w:szCs w:val="18"/>
                <w:lang w:eastAsia="en-US"/>
              </w:rPr>
            </w:pPr>
            <w:ins w:id="9714" w:author="sanjai" w:date="2020-04-09T11:39:00Z">
              <w:del w:id="9715"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716" w:author="sanjai" w:date="2020-04-09T11:39:00Z"/>
          <w:del w:id="9717"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718" w:author="sanjai" w:date="2020-04-09T11:39:00Z"/>
                <w:del w:id="9719" w:author="sanjai" w:date="2020-04-09T11:46:00Z"/>
                <w:rFonts w:ascii="Calibri" w:eastAsia="Times New Roman" w:hAnsi="Calibri"/>
                <w:color w:val="000000"/>
                <w:kern w:val="0"/>
                <w:sz w:val="18"/>
                <w:lang w:eastAsia="en-US"/>
                <w:rPrChange w:id="9720" w:author="sanjai" w:date="2020-04-09T11:40:00Z">
                  <w:rPr>
                    <w:ins w:id="9721" w:author="sanjai" w:date="2020-04-09T11:39:00Z"/>
                    <w:del w:id="9722" w:author="sanjai" w:date="2020-04-09T11:46:00Z"/>
                    <w:rFonts w:ascii="Calibri" w:eastAsia="Times New Roman" w:hAnsi="Calibri"/>
                    <w:color w:val="000000"/>
                    <w:kern w:val="0"/>
                    <w:sz w:val="22"/>
                    <w:lang w:eastAsia="en-US"/>
                  </w:rPr>
                </w:rPrChange>
              </w:rPr>
            </w:pPr>
            <w:ins w:id="9723" w:author="sanjai" w:date="2020-04-09T11:39:00Z">
              <w:del w:id="9724" w:author="sanjai" w:date="2020-04-09T11:46:00Z">
                <w:r w:rsidRPr="00CD281B" w:rsidDel="00CD281B">
                  <w:rPr>
                    <w:rFonts w:ascii="Calibri" w:eastAsia="Times New Roman" w:hAnsi="Calibri"/>
                    <w:color w:val="000000"/>
                    <w:kern w:val="0"/>
                    <w:sz w:val="18"/>
                    <w:lang w:eastAsia="en-US"/>
                    <w:rPrChange w:id="9725" w:author="sanjai" w:date="2020-04-09T11:40:00Z">
                      <w:rPr>
                        <w:rFonts w:ascii="Calibri" w:eastAsia="Times New Roman" w:hAnsi="Calibri"/>
                        <w:color w:val="000000"/>
                        <w:kern w:val="0"/>
                        <w:sz w:val="22"/>
                        <w:lang w:eastAsia="en-US"/>
                      </w:rPr>
                    </w:rPrChange>
                  </w:rPr>
                  <w:delText>compress_3</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26" w:author="sanjai" w:date="2020-04-09T11:39:00Z"/>
                <w:del w:id="9727" w:author="sanjai" w:date="2020-04-09T11:46:00Z"/>
                <w:rFonts w:ascii="Calibri" w:eastAsia="Times New Roman" w:hAnsi="Calibri"/>
                <w:color w:val="000000"/>
                <w:kern w:val="0"/>
                <w:sz w:val="18"/>
                <w:szCs w:val="18"/>
                <w:lang w:eastAsia="en-US"/>
              </w:rPr>
            </w:pPr>
            <w:ins w:id="9728" w:author="sanjai" w:date="2020-04-09T11:39:00Z">
              <w:del w:id="9729"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30" w:author="sanjai" w:date="2020-04-09T11:39:00Z"/>
                <w:del w:id="9731" w:author="sanjai" w:date="2020-04-09T11:46:00Z"/>
                <w:rFonts w:ascii="Calibri" w:eastAsia="Times New Roman" w:hAnsi="Calibri"/>
                <w:color w:val="000000"/>
                <w:kern w:val="0"/>
                <w:sz w:val="18"/>
                <w:szCs w:val="18"/>
                <w:lang w:eastAsia="en-US"/>
              </w:rPr>
            </w:pPr>
            <w:ins w:id="9732" w:author="sanjai" w:date="2020-04-09T11:39:00Z">
              <w:del w:id="9733"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34" w:author="sanjai" w:date="2020-04-09T11:39:00Z"/>
                <w:del w:id="9735" w:author="sanjai" w:date="2020-04-09T11:46:00Z"/>
                <w:rFonts w:ascii="Calibri" w:eastAsia="Times New Roman" w:hAnsi="Calibri"/>
                <w:color w:val="000000"/>
                <w:kern w:val="0"/>
                <w:sz w:val="18"/>
                <w:szCs w:val="18"/>
                <w:lang w:eastAsia="en-US"/>
              </w:rPr>
            </w:pPr>
            <w:ins w:id="9736" w:author="sanjai" w:date="2020-04-09T11:39:00Z">
              <w:del w:id="9737"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38" w:author="sanjai" w:date="2020-04-09T11:39:00Z"/>
                <w:del w:id="9739" w:author="sanjai" w:date="2020-04-09T11:46:00Z"/>
                <w:rFonts w:ascii="Calibri" w:eastAsia="Times New Roman" w:hAnsi="Calibri"/>
                <w:color w:val="000000"/>
                <w:kern w:val="0"/>
                <w:sz w:val="18"/>
                <w:szCs w:val="18"/>
                <w:lang w:eastAsia="en-US"/>
              </w:rPr>
            </w:pPr>
            <w:ins w:id="9740" w:author="sanjai" w:date="2020-04-09T11:39:00Z">
              <w:del w:id="9741"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42" w:author="sanjai" w:date="2020-04-09T11:39:00Z"/>
                <w:del w:id="9743" w:author="sanjai" w:date="2020-04-09T11:46:00Z"/>
                <w:rFonts w:ascii="Calibri" w:eastAsia="Times New Roman" w:hAnsi="Calibri"/>
                <w:color w:val="000000"/>
                <w:kern w:val="0"/>
                <w:sz w:val="18"/>
                <w:szCs w:val="18"/>
                <w:lang w:eastAsia="en-US"/>
              </w:rPr>
            </w:pPr>
            <w:ins w:id="9744" w:author="sanjai" w:date="2020-04-09T11:39:00Z">
              <w:del w:id="9745" w:author="sanjai" w:date="2020-04-09T11:46:00Z">
                <w:r w:rsidRPr="00BA2E52" w:rsidDel="00CD281B">
                  <w:rPr>
                    <w:rFonts w:ascii="Calibri" w:eastAsia="Times New Roman" w:hAnsi="Calibri"/>
                    <w:color w:val="000000"/>
                    <w:kern w:val="0"/>
                    <w:sz w:val="18"/>
                    <w:szCs w:val="18"/>
                    <w:lang w:eastAsia="en-US"/>
                  </w:rPr>
                  <w:delText>v2</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46" w:author="sanjai" w:date="2020-04-09T11:39:00Z"/>
                <w:del w:id="9747" w:author="sanjai" w:date="2020-04-09T11:46:00Z"/>
                <w:rFonts w:ascii="Calibri" w:eastAsia="Times New Roman" w:hAnsi="Calibri"/>
                <w:color w:val="000000"/>
                <w:kern w:val="0"/>
                <w:sz w:val="18"/>
                <w:szCs w:val="18"/>
                <w:lang w:eastAsia="en-US"/>
              </w:rPr>
            </w:pPr>
            <w:ins w:id="9748" w:author="sanjai" w:date="2020-04-09T11:39:00Z">
              <w:del w:id="9749" w:author="sanjai" w:date="2020-04-09T11:46:00Z">
                <w:r w:rsidRPr="00BA2E52" w:rsidDel="00CD281B">
                  <w:rPr>
                    <w:rFonts w:ascii="Calibri" w:eastAsia="Times New Roman" w:hAnsi="Calibri"/>
                    <w:color w:val="000000"/>
                    <w:kern w:val="0"/>
                    <w:sz w:val="18"/>
                    <w:szCs w:val="18"/>
                    <w:lang w:eastAsia="en-US"/>
                  </w:rPr>
                  <w:delText>ve1c</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50" w:author="sanjai" w:date="2020-04-09T11:39:00Z"/>
                <w:del w:id="9751" w:author="sanjai" w:date="2020-04-09T11:46:00Z"/>
                <w:rFonts w:ascii="Calibri" w:eastAsia="Times New Roman" w:hAnsi="Calibri"/>
                <w:color w:val="000000"/>
                <w:kern w:val="0"/>
                <w:sz w:val="18"/>
                <w:szCs w:val="18"/>
                <w:lang w:eastAsia="en-US"/>
              </w:rPr>
            </w:pPr>
            <w:ins w:id="9752" w:author="sanjai" w:date="2020-04-09T11:39:00Z">
              <w:del w:id="9753" w:author="sanjai" w:date="2020-04-09T11:46:00Z">
                <w:r w:rsidRPr="00BA2E52" w:rsidDel="00CD281B">
                  <w:rPr>
                    <w:rFonts w:ascii="Calibri" w:eastAsia="Times New Roman" w:hAnsi="Calibri"/>
                    <w:color w:val="000000"/>
                    <w:kern w:val="0"/>
                    <w:sz w:val="18"/>
                    <w:szCs w:val="18"/>
                    <w:lang w:eastAsia="en-US"/>
                  </w:rPr>
                  <w:delText>ve2c</w:delText>
                </w:r>
              </w:del>
            </w:ins>
          </w:p>
        </w:tc>
        <w:tc>
          <w:tcPr>
            <w:tcW w:w="350"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754" w:author="sanjai" w:date="2020-04-09T11:39:00Z"/>
                <w:del w:id="9755" w:author="sanjai" w:date="2020-04-09T11:46:00Z"/>
                <w:rFonts w:ascii="Calibri" w:eastAsia="Times New Roman" w:hAnsi="Calibri"/>
                <w:color w:val="000000"/>
                <w:kern w:val="0"/>
                <w:sz w:val="18"/>
                <w:szCs w:val="18"/>
                <w:lang w:eastAsia="en-US"/>
              </w:rPr>
            </w:pPr>
            <w:ins w:id="9756" w:author="sanjai" w:date="2020-04-09T11:39:00Z">
              <w:del w:id="9757"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758" w:author="sanjai" w:date="2020-04-09T11:39:00Z"/>
                <w:del w:id="9759" w:author="sanjai" w:date="2020-04-09T11:46:00Z"/>
                <w:rFonts w:ascii="Calibri" w:eastAsia="Times New Roman" w:hAnsi="Calibri"/>
                <w:color w:val="000000"/>
                <w:kern w:val="0"/>
                <w:sz w:val="18"/>
                <w:szCs w:val="18"/>
                <w:lang w:eastAsia="en-US"/>
              </w:rPr>
            </w:pPr>
            <w:ins w:id="9760" w:author="sanjai" w:date="2020-04-09T11:39:00Z">
              <w:del w:id="9761"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62" w:author="sanjai" w:date="2020-04-09T11:39:00Z"/>
                <w:del w:id="9763" w:author="sanjai" w:date="2020-04-09T11:46:00Z"/>
                <w:rFonts w:ascii="Calibri" w:eastAsia="Times New Roman" w:hAnsi="Calibri"/>
                <w:color w:val="000000"/>
                <w:kern w:val="0"/>
                <w:sz w:val="18"/>
                <w:szCs w:val="18"/>
                <w:lang w:eastAsia="en-US"/>
              </w:rPr>
            </w:pPr>
            <w:ins w:id="9764" w:author="sanjai" w:date="2020-04-09T11:39:00Z">
              <w:del w:id="9765"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66" w:author="sanjai" w:date="2020-04-09T11:39:00Z"/>
                <w:del w:id="9767" w:author="sanjai" w:date="2020-04-09T11:46:00Z"/>
                <w:rFonts w:ascii="Calibri" w:eastAsia="Times New Roman" w:hAnsi="Calibri"/>
                <w:color w:val="000000"/>
                <w:kern w:val="0"/>
                <w:sz w:val="18"/>
                <w:szCs w:val="18"/>
                <w:lang w:eastAsia="en-US"/>
              </w:rPr>
            </w:pPr>
            <w:ins w:id="9768" w:author="sanjai" w:date="2020-04-09T11:39:00Z">
              <w:del w:id="9769"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70" w:author="sanjai" w:date="2020-04-09T11:39:00Z"/>
                <w:del w:id="9771" w:author="sanjai" w:date="2020-04-09T11:46:00Z"/>
                <w:rFonts w:ascii="Calibri" w:eastAsia="Times New Roman" w:hAnsi="Calibri"/>
                <w:color w:val="000000"/>
                <w:kern w:val="0"/>
                <w:sz w:val="18"/>
                <w:szCs w:val="18"/>
                <w:lang w:eastAsia="en-US"/>
              </w:rPr>
            </w:pPr>
            <w:ins w:id="9772" w:author="sanjai" w:date="2020-04-09T11:39:00Z">
              <w:del w:id="9773"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74" w:author="sanjai" w:date="2020-04-09T11:39:00Z"/>
                <w:del w:id="9775" w:author="sanjai" w:date="2020-04-09T11:46:00Z"/>
                <w:rFonts w:ascii="Calibri" w:eastAsia="Times New Roman" w:hAnsi="Calibri"/>
                <w:color w:val="000000"/>
                <w:kern w:val="0"/>
                <w:sz w:val="18"/>
                <w:szCs w:val="18"/>
                <w:lang w:eastAsia="en-US"/>
              </w:rPr>
            </w:pPr>
            <w:ins w:id="9776" w:author="sanjai" w:date="2020-04-09T11:39:00Z">
              <w:del w:id="9777"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778" w:author="sanjai" w:date="2020-04-09T11:39:00Z"/>
          <w:del w:id="9779"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9780" w:author="sanjai" w:date="2020-04-09T11:39:00Z"/>
                <w:del w:id="9781" w:author="sanjai" w:date="2020-04-09T11:46:00Z"/>
                <w:rFonts w:ascii="Calibri" w:eastAsia="Times New Roman" w:hAnsi="Calibri"/>
                <w:color w:val="000000"/>
                <w:kern w:val="0"/>
                <w:sz w:val="18"/>
                <w:lang w:eastAsia="en-US"/>
                <w:rPrChange w:id="9782" w:author="sanjai" w:date="2020-04-09T11:40:00Z">
                  <w:rPr>
                    <w:ins w:id="9783" w:author="sanjai" w:date="2020-04-09T11:39:00Z"/>
                    <w:del w:id="9784" w:author="sanjai" w:date="2020-04-09T11:46:00Z"/>
                    <w:rFonts w:ascii="Calibri" w:eastAsia="Times New Roman" w:hAnsi="Calibri"/>
                    <w:color w:val="000000"/>
                    <w:kern w:val="0"/>
                    <w:sz w:val="22"/>
                    <w:lang w:eastAsia="en-US"/>
                  </w:rPr>
                </w:rPrChange>
              </w:rPr>
            </w:pPr>
            <w:ins w:id="9785" w:author="sanjai" w:date="2020-04-09T11:39:00Z">
              <w:del w:id="9786" w:author="sanjai" w:date="2020-04-09T11:46:00Z">
                <w:r w:rsidRPr="00CD281B" w:rsidDel="00CD281B">
                  <w:rPr>
                    <w:rFonts w:ascii="Calibri" w:eastAsia="Times New Roman" w:hAnsi="Calibri"/>
                    <w:color w:val="000000"/>
                    <w:kern w:val="0"/>
                    <w:sz w:val="18"/>
                    <w:lang w:eastAsia="en-US"/>
                    <w:rPrChange w:id="9787" w:author="sanjai" w:date="2020-04-09T11:40:00Z">
                      <w:rPr>
                        <w:rFonts w:ascii="Calibri" w:eastAsia="Times New Roman" w:hAnsi="Calibri"/>
                        <w:color w:val="000000"/>
                        <w:kern w:val="0"/>
                        <w:sz w:val="22"/>
                        <w:lang w:eastAsia="en-US"/>
                      </w:rPr>
                    </w:rPrChange>
                  </w:rPr>
                  <w:delText>(PSEUDO)gather_3</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88" w:author="sanjai" w:date="2020-04-09T11:39:00Z"/>
                <w:del w:id="9789" w:author="sanjai" w:date="2020-04-09T11:46:00Z"/>
                <w:rFonts w:ascii="Calibri" w:eastAsia="Times New Roman" w:hAnsi="Calibri"/>
                <w:color w:val="000000"/>
                <w:kern w:val="0"/>
                <w:sz w:val="18"/>
                <w:szCs w:val="18"/>
                <w:lang w:eastAsia="en-US"/>
              </w:rPr>
            </w:pPr>
            <w:ins w:id="9790" w:author="sanjai" w:date="2020-04-09T11:39:00Z">
              <w:del w:id="9791"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92" w:author="sanjai" w:date="2020-04-09T11:39:00Z"/>
                <w:del w:id="9793" w:author="sanjai" w:date="2020-04-09T11:46:00Z"/>
                <w:rFonts w:ascii="Calibri" w:eastAsia="Times New Roman" w:hAnsi="Calibri"/>
                <w:color w:val="000000"/>
                <w:kern w:val="0"/>
                <w:sz w:val="18"/>
                <w:szCs w:val="18"/>
                <w:lang w:eastAsia="en-US"/>
              </w:rPr>
            </w:pPr>
            <w:ins w:id="9794" w:author="sanjai" w:date="2020-04-09T11:39:00Z">
              <w:del w:id="9795"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796" w:author="sanjai" w:date="2020-04-09T11:39:00Z"/>
                <w:del w:id="9797" w:author="sanjai" w:date="2020-04-09T11:46:00Z"/>
                <w:rFonts w:ascii="Calibri" w:eastAsia="Times New Roman" w:hAnsi="Calibri"/>
                <w:color w:val="000000"/>
                <w:kern w:val="0"/>
                <w:sz w:val="18"/>
                <w:szCs w:val="18"/>
                <w:lang w:eastAsia="en-US"/>
              </w:rPr>
            </w:pPr>
            <w:ins w:id="9798" w:author="sanjai" w:date="2020-04-09T11:39:00Z">
              <w:del w:id="9799"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00" w:author="sanjai" w:date="2020-04-09T11:39:00Z"/>
                <w:del w:id="9801" w:author="sanjai" w:date="2020-04-09T11:46:00Z"/>
                <w:rFonts w:ascii="Calibri" w:eastAsia="Times New Roman" w:hAnsi="Calibri"/>
                <w:color w:val="000000"/>
                <w:kern w:val="0"/>
                <w:sz w:val="18"/>
                <w:szCs w:val="18"/>
                <w:lang w:eastAsia="en-US"/>
              </w:rPr>
            </w:pPr>
            <w:ins w:id="9802" w:author="sanjai" w:date="2020-04-09T11:39:00Z">
              <w:del w:id="980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04" w:author="sanjai" w:date="2020-04-09T11:39:00Z"/>
                <w:del w:id="9805" w:author="sanjai" w:date="2020-04-09T11:46:00Z"/>
                <w:rFonts w:ascii="Calibri" w:eastAsia="Times New Roman" w:hAnsi="Calibri"/>
                <w:color w:val="000000"/>
                <w:kern w:val="0"/>
                <w:sz w:val="18"/>
                <w:szCs w:val="18"/>
                <w:lang w:eastAsia="en-US"/>
              </w:rPr>
            </w:pPr>
            <w:ins w:id="9806" w:author="sanjai" w:date="2020-04-09T11:39:00Z">
              <w:del w:id="980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08" w:author="sanjai" w:date="2020-04-09T11:39:00Z"/>
                <w:del w:id="9809" w:author="sanjai" w:date="2020-04-09T11:46:00Z"/>
                <w:rFonts w:ascii="Calibri" w:eastAsia="Times New Roman" w:hAnsi="Calibri"/>
                <w:color w:val="000000"/>
                <w:kern w:val="0"/>
                <w:sz w:val="18"/>
                <w:szCs w:val="18"/>
                <w:lang w:eastAsia="en-US"/>
              </w:rPr>
            </w:pPr>
            <w:ins w:id="9810" w:author="sanjai" w:date="2020-04-09T11:39:00Z">
              <w:del w:id="981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12" w:author="sanjai" w:date="2020-04-09T11:39:00Z"/>
                <w:del w:id="9813" w:author="sanjai" w:date="2020-04-09T11:46:00Z"/>
                <w:rFonts w:ascii="Calibri" w:eastAsia="Times New Roman" w:hAnsi="Calibri"/>
                <w:color w:val="000000"/>
                <w:kern w:val="0"/>
                <w:sz w:val="18"/>
                <w:szCs w:val="18"/>
                <w:lang w:eastAsia="en-US"/>
              </w:rPr>
            </w:pPr>
            <w:ins w:id="9814" w:author="sanjai" w:date="2020-04-09T11:39:00Z">
              <w:del w:id="9815" w:author="sanjai" w:date="2020-04-09T11:46:00Z">
                <w:r w:rsidRPr="00BA2E52" w:rsidDel="00CD281B">
                  <w:rPr>
                    <w:rFonts w:ascii="Calibri" w:eastAsia="Times New Roman" w:hAnsi="Calibri"/>
                    <w:color w:val="000000"/>
                    <w:kern w:val="0"/>
                    <w:sz w:val="18"/>
                    <w:szCs w:val="18"/>
                    <w:lang w:eastAsia="en-US"/>
                  </w:rPr>
                  <w:delText>ve1</w:delText>
                </w:r>
              </w:del>
            </w:ins>
          </w:p>
        </w:tc>
        <w:tc>
          <w:tcPr>
            <w:tcW w:w="350"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816" w:author="sanjai" w:date="2020-04-09T11:39:00Z"/>
                <w:del w:id="9817" w:author="sanjai" w:date="2020-04-09T11:46:00Z"/>
                <w:rFonts w:ascii="Calibri" w:eastAsia="Times New Roman" w:hAnsi="Calibri"/>
                <w:color w:val="000000"/>
                <w:kern w:val="0"/>
                <w:sz w:val="18"/>
                <w:szCs w:val="18"/>
                <w:lang w:eastAsia="en-US"/>
              </w:rPr>
            </w:pPr>
            <w:ins w:id="9818" w:author="sanjai" w:date="2020-04-09T11:39:00Z">
              <w:del w:id="9819" w:author="sanjai" w:date="2020-04-09T11:46:00Z">
                <w:r w:rsidRPr="00BA2E52" w:rsidDel="00CD281B">
                  <w:rPr>
                    <w:rFonts w:ascii="Calibri" w:eastAsia="Times New Roman" w:hAnsi="Calibri"/>
                    <w:color w:val="000000"/>
                    <w:kern w:val="0"/>
                    <w:sz w:val="18"/>
                    <w:szCs w:val="18"/>
                    <w:lang w:eastAsia="en-US"/>
                  </w:rPr>
                  <w:delText>ve2</w:delText>
                </w:r>
              </w:del>
            </w:ins>
          </w:p>
        </w:tc>
        <w:tc>
          <w:tcPr>
            <w:tcW w:w="321"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820" w:author="sanjai" w:date="2020-04-09T11:39:00Z"/>
                <w:del w:id="9821" w:author="sanjai" w:date="2020-04-09T11:46:00Z"/>
                <w:rFonts w:ascii="Calibri" w:eastAsia="Times New Roman" w:hAnsi="Calibri"/>
                <w:color w:val="000000"/>
                <w:kern w:val="0"/>
                <w:sz w:val="18"/>
                <w:szCs w:val="18"/>
                <w:lang w:eastAsia="en-US"/>
              </w:rPr>
            </w:pPr>
            <w:ins w:id="9822" w:author="sanjai" w:date="2020-04-09T11:39:00Z">
              <w:del w:id="9823"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824" w:author="sanjai" w:date="2020-04-09T11:39:00Z"/>
                <w:del w:id="9825" w:author="sanjai" w:date="2020-04-09T11:46:00Z"/>
                <w:rFonts w:ascii="Calibri" w:eastAsia="Times New Roman" w:hAnsi="Calibri"/>
                <w:color w:val="000000"/>
                <w:kern w:val="0"/>
                <w:sz w:val="18"/>
                <w:szCs w:val="18"/>
                <w:lang w:eastAsia="en-US"/>
              </w:rPr>
            </w:pPr>
            <w:ins w:id="9826" w:author="sanjai" w:date="2020-04-09T11:39:00Z">
              <w:del w:id="9827"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828" w:author="sanjai" w:date="2020-04-09T11:39:00Z"/>
                <w:del w:id="9829" w:author="sanjai" w:date="2020-04-09T11:46:00Z"/>
                <w:rFonts w:ascii="Calibri" w:eastAsia="Times New Roman" w:hAnsi="Calibri"/>
                <w:color w:val="000000"/>
                <w:kern w:val="0"/>
                <w:sz w:val="18"/>
                <w:szCs w:val="18"/>
                <w:lang w:eastAsia="en-US"/>
              </w:rPr>
            </w:pPr>
            <w:ins w:id="9830" w:author="sanjai" w:date="2020-04-09T11:39:00Z">
              <w:del w:id="9831"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832" w:author="sanjai" w:date="2020-04-09T11:39:00Z"/>
                <w:del w:id="9833" w:author="sanjai" w:date="2020-04-09T11:46:00Z"/>
                <w:rFonts w:ascii="Calibri" w:eastAsia="Times New Roman" w:hAnsi="Calibri"/>
                <w:color w:val="000000"/>
                <w:kern w:val="0"/>
                <w:sz w:val="18"/>
                <w:szCs w:val="18"/>
                <w:lang w:eastAsia="en-US"/>
              </w:rPr>
            </w:pPr>
            <w:ins w:id="9834" w:author="sanjai" w:date="2020-04-09T11:39:00Z">
              <w:del w:id="9835"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36" w:author="sanjai" w:date="2020-04-09T11:39:00Z"/>
                <w:del w:id="9837" w:author="sanjai" w:date="2020-04-09T11:46:00Z"/>
                <w:rFonts w:ascii="Calibri" w:eastAsia="Times New Roman" w:hAnsi="Calibri"/>
                <w:color w:val="000000"/>
                <w:kern w:val="0"/>
                <w:sz w:val="18"/>
                <w:szCs w:val="18"/>
                <w:lang w:eastAsia="en-US"/>
              </w:rPr>
            </w:pPr>
            <w:ins w:id="9838" w:author="sanjai" w:date="2020-04-09T11:39:00Z">
              <w:del w:id="9839"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840" w:author="sanjai" w:date="2020-04-09T11:39:00Z"/>
          <w:del w:id="9841"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842" w:author="sanjai" w:date="2020-04-09T11:39:00Z"/>
                <w:del w:id="9843" w:author="sanjai" w:date="2020-04-09T11:46:00Z"/>
                <w:rFonts w:ascii="Calibri" w:eastAsia="Times New Roman" w:hAnsi="Calibri"/>
                <w:color w:val="000000"/>
                <w:kern w:val="0"/>
                <w:sz w:val="18"/>
                <w:lang w:eastAsia="en-US"/>
                <w:rPrChange w:id="9844" w:author="sanjai" w:date="2020-04-09T11:40:00Z">
                  <w:rPr>
                    <w:ins w:id="9845" w:author="sanjai" w:date="2020-04-09T11:39:00Z"/>
                    <w:del w:id="9846" w:author="sanjai" w:date="2020-04-09T11:46:00Z"/>
                    <w:rFonts w:ascii="Calibri" w:eastAsia="Times New Roman" w:hAnsi="Calibri"/>
                    <w:color w:val="000000"/>
                    <w:kern w:val="0"/>
                    <w:sz w:val="22"/>
                    <w:lang w:eastAsia="en-US"/>
                  </w:rPr>
                </w:rPrChange>
              </w:rPr>
            </w:pPr>
            <w:ins w:id="9847" w:author="sanjai" w:date="2020-04-09T11:39:00Z">
              <w:del w:id="9848" w:author="sanjai" w:date="2020-04-09T11:46:00Z">
                <w:r w:rsidRPr="00CD281B" w:rsidDel="00CD281B">
                  <w:rPr>
                    <w:rFonts w:ascii="Calibri" w:eastAsia="Times New Roman" w:hAnsi="Calibri"/>
                    <w:color w:val="000000"/>
                    <w:kern w:val="0"/>
                    <w:sz w:val="18"/>
                    <w:lang w:eastAsia="en-US"/>
                    <w:rPrChange w:id="9849" w:author="sanjai" w:date="2020-04-09T11:40:00Z">
                      <w:rPr>
                        <w:rFonts w:ascii="Calibri" w:eastAsia="Times New Roman" w:hAnsi="Calibri"/>
                        <w:color w:val="000000"/>
                        <w:kern w:val="0"/>
                        <w:sz w:val="22"/>
                        <w:lang w:eastAsia="en-US"/>
                      </w:rPr>
                    </w:rPrChange>
                  </w:rPr>
                  <w:delText>compress_4</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50" w:author="sanjai" w:date="2020-04-09T11:39:00Z"/>
                <w:del w:id="9851" w:author="sanjai" w:date="2020-04-09T11:46:00Z"/>
                <w:rFonts w:ascii="Calibri" w:eastAsia="Times New Roman" w:hAnsi="Calibri"/>
                <w:color w:val="000000"/>
                <w:kern w:val="0"/>
                <w:sz w:val="18"/>
                <w:szCs w:val="18"/>
                <w:lang w:eastAsia="en-US"/>
              </w:rPr>
            </w:pPr>
            <w:ins w:id="9852" w:author="sanjai" w:date="2020-04-09T11:39:00Z">
              <w:del w:id="9853"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54" w:author="sanjai" w:date="2020-04-09T11:39:00Z"/>
                <w:del w:id="9855" w:author="sanjai" w:date="2020-04-09T11:46:00Z"/>
                <w:rFonts w:ascii="Calibri" w:eastAsia="Times New Roman" w:hAnsi="Calibri"/>
                <w:color w:val="000000"/>
                <w:kern w:val="0"/>
                <w:sz w:val="18"/>
                <w:szCs w:val="18"/>
                <w:lang w:eastAsia="en-US"/>
              </w:rPr>
            </w:pPr>
            <w:ins w:id="9856" w:author="sanjai" w:date="2020-04-09T11:39:00Z">
              <w:del w:id="9857"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58" w:author="sanjai" w:date="2020-04-09T11:39:00Z"/>
                <w:del w:id="9859" w:author="sanjai" w:date="2020-04-09T11:46:00Z"/>
                <w:rFonts w:ascii="Calibri" w:eastAsia="Times New Roman" w:hAnsi="Calibri"/>
                <w:color w:val="000000"/>
                <w:kern w:val="0"/>
                <w:sz w:val="18"/>
                <w:szCs w:val="18"/>
                <w:lang w:eastAsia="en-US"/>
              </w:rPr>
            </w:pPr>
            <w:ins w:id="9860" w:author="sanjai" w:date="2020-04-09T11:39:00Z">
              <w:del w:id="9861"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62" w:author="sanjai" w:date="2020-04-09T11:39:00Z"/>
                <w:del w:id="9863" w:author="sanjai" w:date="2020-04-09T11:46:00Z"/>
                <w:rFonts w:ascii="Calibri" w:eastAsia="Times New Roman" w:hAnsi="Calibri"/>
                <w:color w:val="000000"/>
                <w:kern w:val="0"/>
                <w:sz w:val="18"/>
                <w:szCs w:val="18"/>
                <w:lang w:eastAsia="en-US"/>
              </w:rPr>
            </w:pPr>
            <w:ins w:id="9864" w:author="sanjai" w:date="2020-04-09T11:39:00Z">
              <w:del w:id="986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66" w:author="sanjai" w:date="2020-04-09T11:39:00Z"/>
                <w:del w:id="9867" w:author="sanjai" w:date="2020-04-09T11:46:00Z"/>
                <w:rFonts w:ascii="Calibri" w:eastAsia="Times New Roman" w:hAnsi="Calibri"/>
                <w:color w:val="000000"/>
                <w:kern w:val="0"/>
                <w:sz w:val="18"/>
                <w:szCs w:val="18"/>
                <w:lang w:eastAsia="en-US"/>
              </w:rPr>
            </w:pPr>
            <w:ins w:id="9868" w:author="sanjai" w:date="2020-04-09T11:39:00Z">
              <w:del w:id="9869"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70" w:author="sanjai" w:date="2020-04-09T11:39:00Z"/>
                <w:del w:id="9871" w:author="sanjai" w:date="2020-04-09T11:46:00Z"/>
                <w:rFonts w:ascii="Calibri" w:eastAsia="Times New Roman" w:hAnsi="Calibri"/>
                <w:color w:val="000000"/>
                <w:kern w:val="0"/>
                <w:sz w:val="18"/>
                <w:szCs w:val="18"/>
                <w:lang w:eastAsia="en-US"/>
              </w:rPr>
            </w:pPr>
            <w:ins w:id="9872" w:author="sanjai" w:date="2020-04-09T11:39:00Z">
              <w:del w:id="9873" w:author="sanjai" w:date="2020-04-09T11:46:00Z">
                <w:r w:rsidRPr="00BA2E52" w:rsidDel="00CD281B">
                  <w:rPr>
                    <w:rFonts w:ascii="Calibri" w:eastAsia="Times New Roman" w:hAnsi="Calibri"/>
                    <w:color w:val="000000"/>
                    <w:kern w:val="0"/>
                    <w:sz w:val="18"/>
                    <w:szCs w:val="18"/>
                    <w:lang w:eastAsia="en-US"/>
                  </w:rPr>
                  <w:delText>v2</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74" w:author="sanjai" w:date="2020-04-09T11:39:00Z"/>
                <w:del w:id="9875" w:author="sanjai" w:date="2020-04-09T11:46:00Z"/>
                <w:rFonts w:ascii="Calibri" w:eastAsia="Times New Roman" w:hAnsi="Calibri"/>
                <w:color w:val="000000"/>
                <w:kern w:val="0"/>
                <w:sz w:val="18"/>
                <w:szCs w:val="18"/>
                <w:lang w:eastAsia="en-US"/>
              </w:rPr>
            </w:pPr>
            <w:ins w:id="9876" w:author="sanjai" w:date="2020-04-09T11:39:00Z">
              <w:del w:id="9877" w:author="sanjai" w:date="2020-04-09T11:46:00Z">
                <w:r w:rsidRPr="00BA2E52" w:rsidDel="00CD281B">
                  <w:rPr>
                    <w:rFonts w:ascii="Calibri" w:eastAsia="Times New Roman" w:hAnsi="Calibri"/>
                    <w:color w:val="000000"/>
                    <w:kern w:val="0"/>
                    <w:sz w:val="18"/>
                    <w:szCs w:val="18"/>
                    <w:lang w:eastAsia="en-US"/>
                  </w:rPr>
                  <w:delText>ve1c</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78" w:author="sanjai" w:date="2020-04-09T11:39:00Z"/>
                <w:del w:id="9879" w:author="sanjai" w:date="2020-04-09T11:46:00Z"/>
                <w:rFonts w:ascii="Calibri" w:eastAsia="Times New Roman" w:hAnsi="Calibri"/>
                <w:color w:val="000000"/>
                <w:kern w:val="0"/>
                <w:sz w:val="18"/>
                <w:szCs w:val="18"/>
                <w:lang w:eastAsia="en-US"/>
              </w:rPr>
            </w:pPr>
            <w:ins w:id="9880" w:author="sanjai" w:date="2020-04-09T11:39:00Z">
              <w:del w:id="9881" w:author="sanjai" w:date="2020-04-09T11:46:00Z">
                <w:r w:rsidRPr="00BA2E52" w:rsidDel="00CD281B">
                  <w:rPr>
                    <w:rFonts w:ascii="Calibri" w:eastAsia="Times New Roman" w:hAnsi="Calibri"/>
                    <w:color w:val="000000"/>
                    <w:kern w:val="0"/>
                    <w:sz w:val="18"/>
                    <w:szCs w:val="18"/>
                    <w:lang w:eastAsia="en-US"/>
                  </w:rPr>
                  <w:delText>ve2c</w:delText>
                </w:r>
              </w:del>
            </w:ins>
          </w:p>
        </w:tc>
        <w:tc>
          <w:tcPr>
            <w:tcW w:w="321"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882" w:author="sanjai" w:date="2020-04-09T11:39:00Z"/>
                <w:del w:id="9883" w:author="sanjai" w:date="2020-04-09T11:46:00Z"/>
                <w:rFonts w:ascii="Calibri" w:eastAsia="Times New Roman" w:hAnsi="Calibri"/>
                <w:color w:val="000000"/>
                <w:kern w:val="0"/>
                <w:sz w:val="18"/>
                <w:szCs w:val="18"/>
                <w:lang w:eastAsia="en-US"/>
              </w:rPr>
            </w:pPr>
            <w:ins w:id="9884" w:author="sanjai" w:date="2020-04-09T11:39:00Z">
              <w:del w:id="9885"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886" w:author="sanjai" w:date="2020-04-09T11:39:00Z"/>
                <w:del w:id="9887" w:author="sanjai" w:date="2020-04-09T11:46:00Z"/>
                <w:rFonts w:ascii="Calibri" w:eastAsia="Times New Roman" w:hAnsi="Calibri"/>
                <w:color w:val="000000"/>
                <w:kern w:val="0"/>
                <w:sz w:val="18"/>
                <w:szCs w:val="18"/>
                <w:lang w:eastAsia="en-US"/>
              </w:rPr>
            </w:pPr>
            <w:ins w:id="9888" w:author="sanjai" w:date="2020-04-09T11:39:00Z">
              <w:del w:id="9889"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9890" w:author="sanjai" w:date="2020-04-09T11:39:00Z"/>
                <w:del w:id="9891" w:author="sanjai" w:date="2020-04-09T11:46:00Z"/>
                <w:rFonts w:ascii="Calibri" w:eastAsia="Times New Roman" w:hAnsi="Calibri"/>
                <w:color w:val="000000"/>
                <w:kern w:val="0"/>
                <w:sz w:val="18"/>
                <w:szCs w:val="18"/>
                <w:lang w:eastAsia="en-US"/>
              </w:rPr>
            </w:pPr>
            <w:ins w:id="9892" w:author="sanjai" w:date="2020-04-09T11:39:00Z">
              <w:del w:id="9893"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94" w:author="sanjai" w:date="2020-04-09T11:39:00Z"/>
                <w:del w:id="9895" w:author="sanjai" w:date="2020-04-09T11:46:00Z"/>
                <w:rFonts w:ascii="Calibri" w:eastAsia="Times New Roman" w:hAnsi="Calibri"/>
                <w:color w:val="000000"/>
                <w:kern w:val="0"/>
                <w:sz w:val="18"/>
                <w:szCs w:val="18"/>
                <w:lang w:eastAsia="en-US"/>
              </w:rPr>
            </w:pPr>
            <w:ins w:id="9896" w:author="sanjai" w:date="2020-04-09T11:39:00Z">
              <w:del w:id="9897"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898" w:author="sanjai" w:date="2020-04-09T11:39:00Z"/>
                <w:del w:id="9899" w:author="sanjai" w:date="2020-04-09T11:46:00Z"/>
                <w:rFonts w:ascii="Calibri" w:eastAsia="Times New Roman" w:hAnsi="Calibri"/>
                <w:color w:val="000000"/>
                <w:kern w:val="0"/>
                <w:sz w:val="18"/>
                <w:szCs w:val="18"/>
                <w:lang w:eastAsia="en-US"/>
              </w:rPr>
            </w:pPr>
            <w:ins w:id="9900" w:author="sanjai" w:date="2020-04-09T11:39:00Z">
              <w:del w:id="9901"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902" w:author="sanjai" w:date="2020-04-09T11:39:00Z"/>
          <w:del w:id="9903"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9904" w:author="sanjai" w:date="2020-04-09T11:39:00Z"/>
                <w:del w:id="9905" w:author="sanjai" w:date="2020-04-09T11:46:00Z"/>
                <w:rFonts w:ascii="Calibri" w:eastAsia="Times New Roman" w:hAnsi="Calibri"/>
                <w:color w:val="000000"/>
                <w:kern w:val="0"/>
                <w:sz w:val="18"/>
                <w:lang w:eastAsia="en-US"/>
                <w:rPrChange w:id="9906" w:author="sanjai" w:date="2020-04-09T11:40:00Z">
                  <w:rPr>
                    <w:ins w:id="9907" w:author="sanjai" w:date="2020-04-09T11:39:00Z"/>
                    <w:del w:id="9908" w:author="sanjai" w:date="2020-04-09T11:46:00Z"/>
                    <w:rFonts w:ascii="Calibri" w:eastAsia="Times New Roman" w:hAnsi="Calibri"/>
                    <w:color w:val="000000"/>
                    <w:kern w:val="0"/>
                    <w:sz w:val="22"/>
                    <w:lang w:eastAsia="en-US"/>
                  </w:rPr>
                </w:rPrChange>
              </w:rPr>
            </w:pPr>
            <w:ins w:id="9909" w:author="sanjai" w:date="2020-04-09T11:39:00Z">
              <w:del w:id="9910" w:author="sanjai" w:date="2020-04-09T11:46:00Z">
                <w:r w:rsidRPr="00CD281B" w:rsidDel="00CD281B">
                  <w:rPr>
                    <w:rFonts w:ascii="Calibri" w:eastAsia="Times New Roman" w:hAnsi="Calibri"/>
                    <w:color w:val="000000"/>
                    <w:kern w:val="0"/>
                    <w:sz w:val="18"/>
                    <w:lang w:eastAsia="en-US"/>
                    <w:rPrChange w:id="9911" w:author="sanjai" w:date="2020-04-09T11:40:00Z">
                      <w:rPr>
                        <w:rFonts w:ascii="Calibri" w:eastAsia="Times New Roman" w:hAnsi="Calibri"/>
                        <w:color w:val="000000"/>
                        <w:kern w:val="0"/>
                        <w:sz w:val="22"/>
                        <w:lang w:eastAsia="en-US"/>
                      </w:rPr>
                    </w:rPrChange>
                  </w:rPr>
                  <w:delText>(PSEUDO)gather_4</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12" w:author="sanjai" w:date="2020-04-09T11:39:00Z"/>
                <w:del w:id="9913" w:author="sanjai" w:date="2020-04-09T11:46:00Z"/>
                <w:rFonts w:ascii="Calibri" w:eastAsia="Times New Roman" w:hAnsi="Calibri"/>
                <w:color w:val="000000"/>
                <w:kern w:val="0"/>
                <w:sz w:val="18"/>
                <w:szCs w:val="18"/>
                <w:lang w:eastAsia="en-US"/>
              </w:rPr>
            </w:pPr>
            <w:ins w:id="9914" w:author="sanjai" w:date="2020-04-09T11:39:00Z">
              <w:del w:id="9915"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16" w:author="sanjai" w:date="2020-04-09T11:39:00Z"/>
                <w:del w:id="9917" w:author="sanjai" w:date="2020-04-09T11:46:00Z"/>
                <w:rFonts w:ascii="Calibri" w:eastAsia="Times New Roman" w:hAnsi="Calibri"/>
                <w:color w:val="000000"/>
                <w:kern w:val="0"/>
                <w:sz w:val="18"/>
                <w:szCs w:val="18"/>
                <w:lang w:eastAsia="en-US"/>
              </w:rPr>
            </w:pPr>
            <w:ins w:id="9918" w:author="sanjai" w:date="2020-04-09T11:39:00Z">
              <w:del w:id="9919"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20" w:author="sanjai" w:date="2020-04-09T11:39:00Z"/>
                <w:del w:id="9921" w:author="sanjai" w:date="2020-04-09T11:46:00Z"/>
                <w:rFonts w:ascii="Calibri" w:eastAsia="Times New Roman" w:hAnsi="Calibri"/>
                <w:color w:val="000000"/>
                <w:kern w:val="0"/>
                <w:sz w:val="18"/>
                <w:szCs w:val="18"/>
                <w:lang w:eastAsia="en-US"/>
              </w:rPr>
            </w:pPr>
            <w:ins w:id="9922" w:author="sanjai" w:date="2020-04-09T11:39:00Z">
              <w:del w:id="9923"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24" w:author="sanjai" w:date="2020-04-09T11:39:00Z"/>
                <w:del w:id="9925" w:author="sanjai" w:date="2020-04-09T11:46:00Z"/>
                <w:rFonts w:ascii="Calibri" w:eastAsia="Times New Roman" w:hAnsi="Calibri"/>
                <w:color w:val="000000"/>
                <w:kern w:val="0"/>
                <w:sz w:val="18"/>
                <w:szCs w:val="18"/>
                <w:lang w:eastAsia="en-US"/>
              </w:rPr>
            </w:pPr>
            <w:ins w:id="9926" w:author="sanjai" w:date="2020-04-09T11:39:00Z">
              <w:del w:id="992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28" w:author="sanjai" w:date="2020-04-09T11:39:00Z"/>
                <w:del w:id="9929" w:author="sanjai" w:date="2020-04-09T11:46:00Z"/>
                <w:rFonts w:ascii="Calibri" w:eastAsia="Times New Roman" w:hAnsi="Calibri"/>
                <w:color w:val="000000"/>
                <w:kern w:val="0"/>
                <w:sz w:val="18"/>
                <w:szCs w:val="18"/>
                <w:lang w:eastAsia="en-US"/>
              </w:rPr>
            </w:pPr>
            <w:ins w:id="9930" w:author="sanjai" w:date="2020-04-09T11:39:00Z">
              <w:del w:id="993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32" w:author="sanjai" w:date="2020-04-09T11:39:00Z"/>
                <w:del w:id="9933" w:author="sanjai" w:date="2020-04-09T11:46:00Z"/>
                <w:rFonts w:ascii="Calibri" w:eastAsia="Times New Roman" w:hAnsi="Calibri"/>
                <w:color w:val="000000"/>
                <w:kern w:val="0"/>
                <w:sz w:val="18"/>
                <w:szCs w:val="18"/>
                <w:lang w:eastAsia="en-US"/>
              </w:rPr>
            </w:pPr>
            <w:ins w:id="9934" w:author="sanjai" w:date="2020-04-09T11:39:00Z">
              <w:del w:id="993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36" w:author="sanjai" w:date="2020-04-09T11:39:00Z"/>
                <w:del w:id="9937" w:author="sanjai" w:date="2020-04-09T11:46:00Z"/>
                <w:rFonts w:ascii="Calibri" w:eastAsia="Times New Roman" w:hAnsi="Calibri"/>
                <w:color w:val="000000"/>
                <w:kern w:val="0"/>
                <w:sz w:val="18"/>
                <w:szCs w:val="18"/>
                <w:lang w:eastAsia="en-US"/>
              </w:rPr>
            </w:pPr>
            <w:ins w:id="9938" w:author="sanjai" w:date="2020-04-09T11:39:00Z">
              <w:del w:id="9939"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40" w:author="sanjai" w:date="2020-04-09T11:39:00Z"/>
                <w:del w:id="9941" w:author="sanjai" w:date="2020-04-09T11:46:00Z"/>
                <w:rFonts w:ascii="Calibri" w:eastAsia="Times New Roman" w:hAnsi="Calibri"/>
                <w:color w:val="000000"/>
                <w:kern w:val="0"/>
                <w:sz w:val="18"/>
                <w:szCs w:val="18"/>
                <w:lang w:eastAsia="en-US"/>
              </w:rPr>
            </w:pPr>
            <w:ins w:id="9942" w:author="sanjai" w:date="2020-04-09T11:39:00Z">
              <w:del w:id="9943" w:author="sanjai" w:date="2020-04-09T11:46:00Z">
                <w:r w:rsidRPr="00BA2E52" w:rsidDel="00CD281B">
                  <w:rPr>
                    <w:rFonts w:ascii="Calibri" w:eastAsia="Times New Roman" w:hAnsi="Calibri"/>
                    <w:color w:val="000000"/>
                    <w:kern w:val="0"/>
                    <w:sz w:val="18"/>
                    <w:szCs w:val="18"/>
                    <w:lang w:eastAsia="en-US"/>
                  </w:rPr>
                  <w:delText>ve1</w:delText>
                </w:r>
              </w:del>
            </w:ins>
          </w:p>
        </w:tc>
        <w:tc>
          <w:tcPr>
            <w:tcW w:w="321"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944" w:author="sanjai" w:date="2020-04-09T11:39:00Z"/>
                <w:del w:id="9945" w:author="sanjai" w:date="2020-04-09T11:46:00Z"/>
                <w:rFonts w:ascii="Calibri" w:eastAsia="Times New Roman" w:hAnsi="Calibri"/>
                <w:color w:val="000000"/>
                <w:kern w:val="0"/>
                <w:sz w:val="18"/>
                <w:szCs w:val="18"/>
                <w:lang w:eastAsia="en-US"/>
              </w:rPr>
            </w:pPr>
            <w:ins w:id="9946" w:author="sanjai" w:date="2020-04-09T11:39:00Z">
              <w:del w:id="9947" w:author="sanjai" w:date="2020-04-09T11:46:00Z">
                <w:r w:rsidRPr="00BA2E52" w:rsidDel="00CD281B">
                  <w:rPr>
                    <w:rFonts w:ascii="Calibri" w:eastAsia="Times New Roman" w:hAnsi="Calibri"/>
                    <w:color w:val="000000"/>
                    <w:kern w:val="0"/>
                    <w:sz w:val="18"/>
                    <w:szCs w:val="18"/>
                    <w:lang w:eastAsia="en-US"/>
                  </w:rPr>
                  <w:delText>ve2</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948" w:author="sanjai" w:date="2020-04-09T11:39:00Z"/>
                <w:del w:id="9949" w:author="sanjai" w:date="2020-04-09T11:46:00Z"/>
                <w:rFonts w:ascii="Calibri" w:eastAsia="Times New Roman" w:hAnsi="Calibri"/>
                <w:color w:val="000000"/>
                <w:kern w:val="0"/>
                <w:sz w:val="18"/>
                <w:szCs w:val="18"/>
                <w:lang w:eastAsia="en-US"/>
              </w:rPr>
            </w:pPr>
            <w:ins w:id="9950" w:author="sanjai" w:date="2020-04-09T11:39:00Z">
              <w:del w:id="9951" w:author="sanjai" w:date="2020-04-09T11:46:00Z">
                <w:r w:rsidRPr="00BA2E52" w:rsidDel="00CD281B">
                  <w:rPr>
                    <w:rFonts w:ascii="Calibri" w:eastAsia="Times New Roman" w:hAnsi="Calibri"/>
                    <w:color w:val="000000"/>
                    <w:kern w:val="0"/>
                    <w:sz w:val="18"/>
                    <w:szCs w:val="18"/>
                    <w:lang w:eastAsia="en-US"/>
                  </w:rPr>
                  <w:delText>ve3</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952" w:author="sanjai" w:date="2020-04-09T11:39:00Z"/>
                <w:del w:id="9953" w:author="sanjai" w:date="2020-04-09T11:46:00Z"/>
                <w:rFonts w:ascii="Calibri" w:eastAsia="Times New Roman" w:hAnsi="Calibri"/>
                <w:color w:val="000000"/>
                <w:kern w:val="0"/>
                <w:sz w:val="18"/>
                <w:szCs w:val="18"/>
                <w:lang w:eastAsia="en-US"/>
              </w:rPr>
            </w:pPr>
            <w:ins w:id="9954" w:author="sanjai" w:date="2020-04-09T11:39:00Z">
              <w:del w:id="9955"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9956" w:author="sanjai" w:date="2020-04-09T11:39:00Z"/>
                <w:del w:id="9957" w:author="sanjai" w:date="2020-04-09T11:46:00Z"/>
                <w:rFonts w:ascii="Calibri" w:eastAsia="Times New Roman" w:hAnsi="Calibri"/>
                <w:color w:val="000000"/>
                <w:kern w:val="0"/>
                <w:sz w:val="18"/>
                <w:szCs w:val="18"/>
                <w:lang w:eastAsia="en-US"/>
              </w:rPr>
            </w:pPr>
            <w:ins w:id="9958" w:author="sanjai" w:date="2020-04-09T11:39:00Z">
              <w:del w:id="9959"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60" w:author="sanjai" w:date="2020-04-09T11:39:00Z"/>
                <w:del w:id="9961" w:author="sanjai" w:date="2020-04-09T11:46:00Z"/>
                <w:rFonts w:ascii="Calibri" w:eastAsia="Times New Roman" w:hAnsi="Calibri"/>
                <w:color w:val="000000"/>
                <w:kern w:val="0"/>
                <w:sz w:val="18"/>
                <w:szCs w:val="18"/>
                <w:lang w:eastAsia="en-US"/>
              </w:rPr>
            </w:pPr>
            <w:ins w:id="9962" w:author="sanjai" w:date="2020-04-09T11:39:00Z">
              <w:del w:id="9963"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9964" w:author="sanjai" w:date="2020-04-09T11:39:00Z"/>
          <w:del w:id="9965"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9966" w:author="sanjai" w:date="2020-04-09T11:39:00Z"/>
                <w:del w:id="9967" w:author="sanjai" w:date="2020-04-09T11:46:00Z"/>
                <w:rFonts w:ascii="Calibri" w:eastAsia="Times New Roman" w:hAnsi="Calibri"/>
                <w:color w:val="000000"/>
                <w:kern w:val="0"/>
                <w:sz w:val="18"/>
                <w:lang w:eastAsia="en-US"/>
                <w:rPrChange w:id="9968" w:author="sanjai" w:date="2020-04-09T11:40:00Z">
                  <w:rPr>
                    <w:ins w:id="9969" w:author="sanjai" w:date="2020-04-09T11:39:00Z"/>
                    <w:del w:id="9970" w:author="sanjai" w:date="2020-04-09T11:46:00Z"/>
                    <w:rFonts w:ascii="Calibri" w:eastAsia="Times New Roman" w:hAnsi="Calibri"/>
                    <w:color w:val="000000"/>
                    <w:kern w:val="0"/>
                    <w:sz w:val="22"/>
                    <w:lang w:eastAsia="en-US"/>
                  </w:rPr>
                </w:rPrChange>
              </w:rPr>
            </w:pPr>
            <w:ins w:id="9971" w:author="sanjai" w:date="2020-04-09T11:39:00Z">
              <w:del w:id="9972" w:author="sanjai" w:date="2020-04-09T11:46:00Z">
                <w:r w:rsidRPr="00CD281B" w:rsidDel="00CD281B">
                  <w:rPr>
                    <w:rFonts w:ascii="Calibri" w:eastAsia="Times New Roman" w:hAnsi="Calibri"/>
                    <w:color w:val="000000"/>
                    <w:kern w:val="0"/>
                    <w:sz w:val="18"/>
                    <w:lang w:eastAsia="en-US"/>
                    <w:rPrChange w:id="9973" w:author="sanjai" w:date="2020-04-09T11:40:00Z">
                      <w:rPr>
                        <w:rFonts w:ascii="Calibri" w:eastAsia="Times New Roman" w:hAnsi="Calibri"/>
                        <w:color w:val="000000"/>
                        <w:kern w:val="0"/>
                        <w:sz w:val="22"/>
                        <w:lang w:eastAsia="en-US"/>
                      </w:rPr>
                    </w:rPrChange>
                  </w:rPr>
                  <w:delText>compress_5</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74" w:author="sanjai" w:date="2020-04-09T11:39:00Z"/>
                <w:del w:id="9975" w:author="sanjai" w:date="2020-04-09T11:46:00Z"/>
                <w:rFonts w:ascii="Calibri" w:eastAsia="Times New Roman" w:hAnsi="Calibri"/>
                <w:color w:val="000000"/>
                <w:kern w:val="0"/>
                <w:sz w:val="18"/>
                <w:szCs w:val="18"/>
                <w:lang w:eastAsia="en-US"/>
              </w:rPr>
            </w:pPr>
            <w:ins w:id="9976" w:author="sanjai" w:date="2020-04-09T11:39:00Z">
              <w:del w:id="9977"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78" w:author="sanjai" w:date="2020-04-09T11:39:00Z"/>
                <w:del w:id="9979" w:author="sanjai" w:date="2020-04-09T11:46:00Z"/>
                <w:rFonts w:ascii="Calibri" w:eastAsia="Times New Roman" w:hAnsi="Calibri"/>
                <w:color w:val="000000"/>
                <w:kern w:val="0"/>
                <w:sz w:val="18"/>
                <w:szCs w:val="18"/>
                <w:lang w:eastAsia="en-US"/>
              </w:rPr>
            </w:pPr>
            <w:ins w:id="9980" w:author="sanjai" w:date="2020-04-09T11:39:00Z">
              <w:del w:id="9981"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82" w:author="sanjai" w:date="2020-04-09T11:39:00Z"/>
                <w:del w:id="9983" w:author="sanjai" w:date="2020-04-09T11:46:00Z"/>
                <w:rFonts w:ascii="Calibri" w:eastAsia="Times New Roman" w:hAnsi="Calibri"/>
                <w:color w:val="000000"/>
                <w:kern w:val="0"/>
                <w:sz w:val="18"/>
                <w:szCs w:val="18"/>
                <w:lang w:eastAsia="en-US"/>
              </w:rPr>
            </w:pPr>
            <w:ins w:id="9984" w:author="sanjai" w:date="2020-04-09T11:39:00Z">
              <w:del w:id="9985"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86" w:author="sanjai" w:date="2020-04-09T11:39:00Z"/>
                <w:del w:id="9987" w:author="sanjai" w:date="2020-04-09T11:46:00Z"/>
                <w:rFonts w:ascii="Calibri" w:eastAsia="Times New Roman" w:hAnsi="Calibri"/>
                <w:color w:val="000000"/>
                <w:kern w:val="0"/>
                <w:sz w:val="18"/>
                <w:szCs w:val="18"/>
                <w:lang w:eastAsia="en-US"/>
              </w:rPr>
            </w:pPr>
            <w:ins w:id="9988" w:author="sanjai" w:date="2020-04-09T11:39:00Z">
              <w:del w:id="9989"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90" w:author="sanjai" w:date="2020-04-09T11:39:00Z"/>
                <w:del w:id="9991" w:author="sanjai" w:date="2020-04-09T11:46:00Z"/>
                <w:rFonts w:ascii="Calibri" w:eastAsia="Times New Roman" w:hAnsi="Calibri"/>
                <w:color w:val="000000"/>
                <w:kern w:val="0"/>
                <w:sz w:val="18"/>
                <w:szCs w:val="18"/>
                <w:lang w:eastAsia="en-US"/>
              </w:rPr>
            </w:pPr>
            <w:ins w:id="9992" w:author="sanjai" w:date="2020-04-09T11:39:00Z">
              <w:del w:id="999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94" w:author="sanjai" w:date="2020-04-09T11:39:00Z"/>
                <w:del w:id="9995" w:author="sanjai" w:date="2020-04-09T11:46:00Z"/>
                <w:rFonts w:ascii="Calibri" w:eastAsia="Times New Roman" w:hAnsi="Calibri"/>
                <w:color w:val="000000"/>
                <w:kern w:val="0"/>
                <w:sz w:val="18"/>
                <w:szCs w:val="18"/>
                <w:lang w:eastAsia="en-US"/>
              </w:rPr>
            </w:pPr>
            <w:ins w:id="9996" w:author="sanjai" w:date="2020-04-09T11:39:00Z">
              <w:del w:id="9997"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9998" w:author="sanjai" w:date="2020-04-09T11:39:00Z"/>
                <w:del w:id="9999" w:author="sanjai" w:date="2020-04-09T11:46:00Z"/>
                <w:rFonts w:ascii="Calibri" w:eastAsia="Times New Roman" w:hAnsi="Calibri"/>
                <w:color w:val="000000"/>
                <w:kern w:val="0"/>
                <w:sz w:val="18"/>
                <w:szCs w:val="18"/>
                <w:lang w:eastAsia="en-US"/>
              </w:rPr>
            </w:pPr>
            <w:ins w:id="10000" w:author="sanjai" w:date="2020-04-09T11:39:00Z">
              <w:del w:id="10001" w:author="sanjai" w:date="2020-04-09T11:46:00Z">
                <w:r w:rsidRPr="00BA2E52" w:rsidDel="00CD281B">
                  <w:rPr>
                    <w:rFonts w:ascii="Calibri" w:eastAsia="Times New Roman" w:hAnsi="Calibri"/>
                    <w:color w:val="000000"/>
                    <w:kern w:val="0"/>
                    <w:sz w:val="18"/>
                    <w:szCs w:val="18"/>
                    <w:lang w:eastAsia="en-US"/>
                  </w:rPr>
                  <w:delText>v2</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02" w:author="sanjai" w:date="2020-04-09T11:39:00Z"/>
                <w:del w:id="10003" w:author="sanjai" w:date="2020-04-09T11:46:00Z"/>
                <w:rFonts w:ascii="Calibri" w:eastAsia="Times New Roman" w:hAnsi="Calibri"/>
                <w:color w:val="000000"/>
                <w:kern w:val="0"/>
                <w:sz w:val="18"/>
                <w:szCs w:val="18"/>
                <w:lang w:eastAsia="en-US"/>
              </w:rPr>
            </w:pPr>
            <w:ins w:id="10004" w:author="sanjai" w:date="2020-04-09T11:39:00Z">
              <w:del w:id="10005" w:author="sanjai" w:date="2020-04-09T11:46:00Z">
                <w:r w:rsidRPr="00BA2E52" w:rsidDel="00CD281B">
                  <w:rPr>
                    <w:rFonts w:ascii="Calibri" w:eastAsia="Times New Roman" w:hAnsi="Calibri"/>
                    <w:color w:val="000000"/>
                    <w:kern w:val="0"/>
                    <w:sz w:val="18"/>
                    <w:szCs w:val="18"/>
                    <w:lang w:eastAsia="en-US"/>
                  </w:rPr>
                  <w:delText>ve1c</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06" w:author="sanjai" w:date="2020-04-09T11:39:00Z"/>
                <w:del w:id="10007" w:author="sanjai" w:date="2020-04-09T11:46:00Z"/>
                <w:rFonts w:ascii="Calibri" w:eastAsia="Times New Roman" w:hAnsi="Calibri"/>
                <w:color w:val="000000"/>
                <w:kern w:val="0"/>
                <w:sz w:val="18"/>
                <w:szCs w:val="18"/>
                <w:lang w:eastAsia="en-US"/>
              </w:rPr>
            </w:pPr>
            <w:ins w:id="10008" w:author="sanjai" w:date="2020-04-09T11:39:00Z">
              <w:del w:id="10009" w:author="sanjai" w:date="2020-04-09T11:46:00Z">
                <w:r w:rsidRPr="00BA2E52" w:rsidDel="00CD281B">
                  <w:rPr>
                    <w:rFonts w:ascii="Calibri" w:eastAsia="Times New Roman" w:hAnsi="Calibri"/>
                    <w:color w:val="000000"/>
                    <w:kern w:val="0"/>
                    <w:sz w:val="18"/>
                    <w:szCs w:val="18"/>
                    <w:lang w:eastAsia="en-US"/>
                  </w:rPr>
                  <w:delText>ve2c</w:delText>
                </w:r>
              </w:del>
            </w:ins>
          </w:p>
        </w:tc>
        <w:tc>
          <w:tcPr>
            <w:tcW w:w="313"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10010" w:author="sanjai" w:date="2020-04-09T11:39:00Z"/>
                <w:del w:id="10011" w:author="sanjai" w:date="2020-04-09T11:46:00Z"/>
                <w:rFonts w:ascii="Calibri" w:eastAsia="Times New Roman" w:hAnsi="Calibri"/>
                <w:color w:val="000000"/>
                <w:kern w:val="0"/>
                <w:sz w:val="18"/>
                <w:szCs w:val="18"/>
                <w:lang w:eastAsia="en-US"/>
              </w:rPr>
            </w:pPr>
            <w:ins w:id="10012" w:author="sanjai" w:date="2020-04-09T11:39:00Z">
              <w:del w:id="10013"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10014" w:author="sanjai" w:date="2020-04-09T11:39:00Z"/>
                <w:del w:id="10015" w:author="sanjai" w:date="2020-04-09T11:46:00Z"/>
                <w:rFonts w:ascii="Calibri" w:eastAsia="Times New Roman" w:hAnsi="Calibri"/>
                <w:color w:val="000000"/>
                <w:kern w:val="0"/>
                <w:sz w:val="18"/>
                <w:szCs w:val="18"/>
                <w:lang w:eastAsia="en-US"/>
              </w:rPr>
            </w:pPr>
            <w:ins w:id="10016" w:author="sanjai" w:date="2020-04-09T11:39:00Z">
              <w:del w:id="10017"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10018" w:author="sanjai" w:date="2020-04-09T11:39:00Z"/>
                <w:del w:id="10019" w:author="sanjai" w:date="2020-04-09T11:46:00Z"/>
                <w:rFonts w:ascii="Calibri" w:eastAsia="Times New Roman" w:hAnsi="Calibri"/>
                <w:color w:val="000000"/>
                <w:kern w:val="0"/>
                <w:sz w:val="18"/>
                <w:szCs w:val="18"/>
                <w:lang w:eastAsia="en-US"/>
              </w:rPr>
            </w:pPr>
            <w:ins w:id="10020" w:author="sanjai" w:date="2020-04-09T11:39:00Z">
              <w:del w:id="10021"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10022" w:author="sanjai" w:date="2020-04-09T11:39:00Z"/>
                <w:del w:id="10023" w:author="sanjai" w:date="2020-04-09T11:46:00Z"/>
                <w:rFonts w:ascii="Calibri" w:eastAsia="Times New Roman" w:hAnsi="Calibri"/>
                <w:color w:val="000000"/>
                <w:kern w:val="0"/>
                <w:sz w:val="18"/>
                <w:szCs w:val="18"/>
                <w:lang w:eastAsia="en-US"/>
              </w:rPr>
            </w:pPr>
            <w:ins w:id="10024" w:author="sanjai" w:date="2020-04-09T11:39:00Z">
              <w:del w:id="10025"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10026" w:author="sanjai" w:date="2020-04-09T11:39:00Z"/>
          <w:del w:id="10027"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10028" w:author="sanjai" w:date="2020-04-09T11:39:00Z"/>
                <w:del w:id="10029" w:author="sanjai" w:date="2020-04-09T11:46:00Z"/>
                <w:rFonts w:ascii="Calibri" w:eastAsia="Times New Roman" w:hAnsi="Calibri"/>
                <w:color w:val="000000"/>
                <w:kern w:val="0"/>
                <w:sz w:val="18"/>
                <w:lang w:eastAsia="en-US"/>
                <w:rPrChange w:id="10030" w:author="sanjai" w:date="2020-04-09T11:40:00Z">
                  <w:rPr>
                    <w:ins w:id="10031" w:author="sanjai" w:date="2020-04-09T11:39:00Z"/>
                    <w:del w:id="10032" w:author="sanjai" w:date="2020-04-09T11:46:00Z"/>
                    <w:rFonts w:ascii="Calibri" w:eastAsia="Times New Roman" w:hAnsi="Calibri"/>
                    <w:color w:val="000000"/>
                    <w:kern w:val="0"/>
                    <w:sz w:val="22"/>
                    <w:lang w:eastAsia="en-US"/>
                  </w:rPr>
                </w:rPrChange>
              </w:rPr>
            </w:pPr>
            <w:ins w:id="10033" w:author="sanjai" w:date="2020-04-09T11:39:00Z">
              <w:del w:id="10034" w:author="sanjai" w:date="2020-04-09T11:46:00Z">
                <w:r w:rsidRPr="00CD281B" w:rsidDel="00CD281B">
                  <w:rPr>
                    <w:rFonts w:ascii="Calibri" w:eastAsia="Times New Roman" w:hAnsi="Calibri"/>
                    <w:color w:val="000000"/>
                    <w:kern w:val="0"/>
                    <w:sz w:val="18"/>
                    <w:lang w:eastAsia="en-US"/>
                    <w:rPrChange w:id="10035" w:author="sanjai" w:date="2020-04-09T11:40:00Z">
                      <w:rPr>
                        <w:rFonts w:ascii="Calibri" w:eastAsia="Times New Roman" w:hAnsi="Calibri"/>
                        <w:color w:val="000000"/>
                        <w:kern w:val="0"/>
                        <w:sz w:val="22"/>
                        <w:lang w:eastAsia="en-US"/>
                      </w:rPr>
                    </w:rPrChange>
                  </w:rPr>
                  <w:delText>(PSEUDO)gather_5</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36" w:author="sanjai" w:date="2020-04-09T11:39:00Z"/>
                <w:del w:id="10037" w:author="sanjai" w:date="2020-04-09T11:46:00Z"/>
                <w:rFonts w:ascii="Calibri" w:eastAsia="Times New Roman" w:hAnsi="Calibri"/>
                <w:color w:val="000000"/>
                <w:kern w:val="0"/>
                <w:sz w:val="18"/>
                <w:szCs w:val="18"/>
                <w:lang w:eastAsia="en-US"/>
              </w:rPr>
            </w:pPr>
            <w:ins w:id="10038" w:author="sanjai" w:date="2020-04-09T11:39:00Z">
              <w:del w:id="10039"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40" w:author="sanjai" w:date="2020-04-09T11:39:00Z"/>
                <w:del w:id="10041" w:author="sanjai" w:date="2020-04-09T11:46:00Z"/>
                <w:rFonts w:ascii="Calibri" w:eastAsia="Times New Roman" w:hAnsi="Calibri"/>
                <w:color w:val="000000"/>
                <w:kern w:val="0"/>
                <w:sz w:val="18"/>
                <w:szCs w:val="18"/>
                <w:lang w:eastAsia="en-US"/>
              </w:rPr>
            </w:pPr>
            <w:ins w:id="10042" w:author="sanjai" w:date="2020-04-09T11:39:00Z">
              <w:del w:id="10043"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44" w:author="sanjai" w:date="2020-04-09T11:39:00Z"/>
                <w:del w:id="10045" w:author="sanjai" w:date="2020-04-09T11:46:00Z"/>
                <w:rFonts w:ascii="Calibri" w:eastAsia="Times New Roman" w:hAnsi="Calibri"/>
                <w:color w:val="000000"/>
                <w:kern w:val="0"/>
                <w:sz w:val="18"/>
                <w:szCs w:val="18"/>
                <w:lang w:eastAsia="en-US"/>
              </w:rPr>
            </w:pPr>
            <w:ins w:id="10046" w:author="sanjai" w:date="2020-04-09T11:39:00Z">
              <w:del w:id="10047"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48" w:author="sanjai" w:date="2020-04-09T11:39:00Z"/>
                <w:del w:id="10049" w:author="sanjai" w:date="2020-04-09T11:46:00Z"/>
                <w:rFonts w:ascii="Calibri" w:eastAsia="Times New Roman" w:hAnsi="Calibri"/>
                <w:color w:val="000000"/>
                <w:kern w:val="0"/>
                <w:sz w:val="18"/>
                <w:szCs w:val="18"/>
                <w:lang w:eastAsia="en-US"/>
              </w:rPr>
            </w:pPr>
            <w:ins w:id="10050" w:author="sanjai" w:date="2020-04-09T11:39:00Z">
              <w:del w:id="1005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52" w:author="sanjai" w:date="2020-04-09T11:39:00Z"/>
                <w:del w:id="10053" w:author="sanjai" w:date="2020-04-09T11:46:00Z"/>
                <w:rFonts w:ascii="Calibri" w:eastAsia="Times New Roman" w:hAnsi="Calibri"/>
                <w:color w:val="000000"/>
                <w:kern w:val="0"/>
                <w:sz w:val="18"/>
                <w:szCs w:val="18"/>
                <w:lang w:eastAsia="en-US"/>
              </w:rPr>
            </w:pPr>
            <w:ins w:id="10054" w:author="sanjai" w:date="2020-04-09T11:39:00Z">
              <w:del w:id="1005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56" w:author="sanjai" w:date="2020-04-09T11:39:00Z"/>
                <w:del w:id="10057" w:author="sanjai" w:date="2020-04-09T11:46:00Z"/>
                <w:rFonts w:ascii="Calibri" w:eastAsia="Times New Roman" w:hAnsi="Calibri"/>
                <w:color w:val="000000"/>
                <w:kern w:val="0"/>
                <w:sz w:val="18"/>
                <w:szCs w:val="18"/>
                <w:lang w:eastAsia="en-US"/>
              </w:rPr>
            </w:pPr>
            <w:ins w:id="10058" w:author="sanjai" w:date="2020-04-09T11:39:00Z">
              <w:del w:id="10059"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60" w:author="sanjai" w:date="2020-04-09T11:39:00Z"/>
                <w:del w:id="10061" w:author="sanjai" w:date="2020-04-09T11:46:00Z"/>
                <w:rFonts w:ascii="Calibri" w:eastAsia="Times New Roman" w:hAnsi="Calibri"/>
                <w:color w:val="000000"/>
                <w:kern w:val="0"/>
                <w:sz w:val="18"/>
                <w:szCs w:val="18"/>
                <w:lang w:eastAsia="en-US"/>
              </w:rPr>
            </w:pPr>
            <w:ins w:id="10062" w:author="sanjai" w:date="2020-04-09T11:39:00Z">
              <w:del w:id="10063"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64" w:author="sanjai" w:date="2020-04-09T11:39:00Z"/>
                <w:del w:id="10065" w:author="sanjai" w:date="2020-04-09T11:46:00Z"/>
                <w:rFonts w:ascii="Calibri" w:eastAsia="Times New Roman" w:hAnsi="Calibri"/>
                <w:color w:val="000000"/>
                <w:kern w:val="0"/>
                <w:sz w:val="18"/>
                <w:szCs w:val="18"/>
                <w:lang w:eastAsia="en-US"/>
              </w:rPr>
            </w:pPr>
            <w:ins w:id="10066" w:author="sanjai" w:date="2020-04-09T11:39:00Z">
              <w:del w:id="10067"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68" w:author="sanjai" w:date="2020-04-09T11:39:00Z"/>
                <w:del w:id="10069" w:author="sanjai" w:date="2020-04-09T11:46:00Z"/>
                <w:rFonts w:ascii="Calibri" w:eastAsia="Times New Roman" w:hAnsi="Calibri"/>
                <w:color w:val="000000"/>
                <w:kern w:val="0"/>
                <w:sz w:val="18"/>
                <w:szCs w:val="18"/>
                <w:lang w:eastAsia="en-US"/>
              </w:rPr>
            </w:pPr>
            <w:ins w:id="10070" w:author="sanjai" w:date="2020-04-09T11:39:00Z">
              <w:del w:id="10071" w:author="sanjai" w:date="2020-04-09T11:46:00Z">
                <w:r w:rsidRPr="00BA2E52" w:rsidDel="00CD281B">
                  <w:rPr>
                    <w:rFonts w:ascii="Calibri" w:eastAsia="Times New Roman" w:hAnsi="Calibri"/>
                    <w:color w:val="000000"/>
                    <w:kern w:val="0"/>
                    <w:sz w:val="18"/>
                    <w:szCs w:val="18"/>
                    <w:lang w:eastAsia="en-US"/>
                  </w:rPr>
                  <w:delText>ve1</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072" w:author="sanjai" w:date="2020-04-09T11:39:00Z"/>
                <w:del w:id="10073" w:author="sanjai" w:date="2020-04-09T11:46:00Z"/>
                <w:rFonts w:ascii="Calibri" w:eastAsia="Times New Roman" w:hAnsi="Calibri"/>
                <w:color w:val="000000"/>
                <w:kern w:val="0"/>
                <w:sz w:val="18"/>
                <w:szCs w:val="18"/>
                <w:lang w:eastAsia="en-US"/>
              </w:rPr>
            </w:pPr>
            <w:ins w:id="10074" w:author="sanjai" w:date="2020-04-09T11:39:00Z">
              <w:del w:id="10075" w:author="sanjai" w:date="2020-04-09T11:46:00Z">
                <w:r w:rsidRPr="00BA2E52" w:rsidDel="00CD281B">
                  <w:rPr>
                    <w:rFonts w:ascii="Calibri" w:eastAsia="Times New Roman" w:hAnsi="Calibri"/>
                    <w:color w:val="000000"/>
                    <w:kern w:val="0"/>
                    <w:sz w:val="18"/>
                    <w:szCs w:val="18"/>
                    <w:lang w:eastAsia="en-US"/>
                  </w:rPr>
                  <w:delText>ve2</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076" w:author="sanjai" w:date="2020-04-09T11:39:00Z"/>
                <w:del w:id="10077" w:author="sanjai" w:date="2020-04-09T11:46:00Z"/>
                <w:rFonts w:ascii="Calibri" w:eastAsia="Times New Roman" w:hAnsi="Calibri"/>
                <w:color w:val="000000"/>
                <w:kern w:val="0"/>
                <w:sz w:val="18"/>
                <w:szCs w:val="18"/>
                <w:lang w:eastAsia="en-US"/>
              </w:rPr>
            </w:pPr>
            <w:ins w:id="10078" w:author="sanjai" w:date="2020-04-09T11:39:00Z">
              <w:del w:id="10079"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080" w:author="sanjai" w:date="2020-04-09T11:39:00Z"/>
                <w:del w:id="10081" w:author="sanjai" w:date="2020-04-09T11:46:00Z"/>
                <w:rFonts w:ascii="Calibri" w:eastAsia="Times New Roman" w:hAnsi="Calibri"/>
                <w:color w:val="000000"/>
                <w:kern w:val="0"/>
                <w:sz w:val="18"/>
                <w:szCs w:val="18"/>
                <w:lang w:eastAsia="en-US"/>
              </w:rPr>
            </w:pPr>
            <w:ins w:id="10082" w:author="sanjai" w:date="2020-04-09T11:39:00Z">
              <w:del w:id="10083"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84" w:author="sanjai" w:date="2020-04-09T11:39:00Z"/>
                <w:del w:id="10085" w:author="sanjai" w:date="2020-04-09T11:46:00Z"/>
                <w:rFonts w:ascii="Calibri" w:eastAsia="Times New Roman" w:hAnsi="Calibri"/>
                <w:color w:val="000000"/>
                <w:kern w:val="0"/>
                <w:sz w:val="18"/>
                <w:szCs w:val="18"/>
                <w:lang w:eastAsia="en-US"/>
              </w:rPr>
            </w:pPr>
            <w:ins w:id="10086" w:author="sanjai" w:date="2020-04-09T11:39:00Z">
              <w:del w:id="10087"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10088" w:author="sanjai" w:date="2020-04-09T11:39:00Z"/>
          <w:del w:id="10089"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10090" w:author="sanjai" w:date="2020-04-09T11:39:00Z"/>
                <w:del w:id="10091" w:author="sanjai" w:date="2020-04-09T11:46:00Z"/>
                <w:rFonts w:ascii="Calibri" w:eastAsia="Times New Roman" w:hAnsi="Calibri"/>
                <w:color w:val="000000"/>
                <w:kern w:val="0"/>
                <w:sz w:val="18"/>
                <w:lang w:eastAsia="en-US"/>
                <w:rPrChange w:id="10092" w:author="sanjai" w:date="2020-04-09T11:40:00Z">
                  <w:rPr>
                    <w:ins w:id="10093" w:author="sanjai" w:date="2020-04-09T11:39:00Z"/>
                    <w:del w:id="10094" w:author="sanjai" w:date="2020-04-09T11:46:00Z"/>
                    <w:rFonts w:ascii="Calibri" w:eastAsia="Times New Roman" w:hAnsi="Calibri"/>
                    <w:color w:val="000000"/>
                    <w:kern w:val="0"/>
                    <w:sz w:val="22"/>
                    <w:lang w:eastAsia="en-US"/>
                  </w:rPr>
                </w:rPrChange>
              </w:rPr>
            </w:pPr>
            <w:ins w:id="10095" w:author="sanjai" w:date="2020-04-09T11:39:00Z">
              <w:del w:id="10096" w:author="sanjai" w:date="2020-04-09T11:46:00Z">
                <w:r w:rsidRPr="00CD281B" w:rsidDel="00CD281B">
                  <w:rPr>
                    <w:rFonts w:ascii="Calibri" w:eastAsia="Times New Roman" w:hAnsi="Calibri"/>
                    <w:color w:val="000000"/>
                    <w:kern w:val="0"/>
                    <w:sz w:val="18"/>
                    <w:lang w:eastAsia="en-US"/>
                    <w:rPrChange w:id="10097" w:author="sanjai" w:date="2020-04-09T11:40:00Z">
                      <w:rPr>
                        <w:rFonts w:ascii="Calibri" w:eastAsia="Times New Roman" w:hAnsi="Calibri"/>
                        <w:color w:val="000000"/>
                        <w:kern w:val="0"/>
                        <w:sz w:val="22"/>
                        <w:lang w:eastAsia="en-US"/>
                      </w:rPr>
                    </w:rPrChange>
                  </w:rPr>
                  <w:delText>compress_6</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098" w:author="sanjai" w:date="2020-04-09T11:39:00Z"/>
                <w:del w:id="10099" w:author="sanjai" w:date="2020-04-09T11:46:00Z"/>
                <w:rFonts w:ascii="Calibri" w:eastAsia="Times New Roman" w:hAnsi="Calibri"/>
                <w:color w:val="000000"/>
                <w:kern w:val="0"/>
                <w:sz w:val="18"/>
                <w:szCs w:val="18"/>
                <w:lang w:eastAsia="en-US"/>
              </w:rPr>
            </w:pPr>
            <w:ins w:id="10100" w:author="sanjai" w:date="2020-04-09T11:39:00Z">
              <w:del w:id="10101"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02" w:author="sanjai" w:date="2020-04-09T11:39:00Z"/>
                <w:del w:id="10103" w:author="sanjai" w:date="2020-04-09T11:46:00Z"/>
                <w:rFonts w:ascii="Calibri" w:eastAsia="Times New Roman" w:hAnsi="Calibri"/>
                <w:color w:val="000000"/>
                <w:kern w:val="0"/>
                <w:sz w:val="18"/>
                <w:szCs w:val="18"/>
                <w:lang w:eastAsia="en-US"/>
              </w:rPr>
            </w:pPr>
            <w:ins w:id="10104" w:author="sanjai" w:date="2020-04-09T11:39:00Z">
              <w:del w:id="10105"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06" w:author="sanjai" w:date="2020-04-09T11:39:00Z"/>
                <w:del w:id="10107" w:author="sanjai" w:date="2020-04-09T11:46:00Z"/>
                <w:rFonts w:ascii="Calibri" w:eastAsia="Times New Roman" w:hAnsi="Calibri"/>
                <w:color w:val="000000"/>
                <w:kern w:val="0"/>
                <w:sz w:val="18"/>
                <w:szCs w:val="18"/>
                <w:lang w:eastAsia="en-US"/>
              </w:rPr>
            </w:pPr>
            <w:ins w:id="10108" w:author="sanjai" w:date="2020-04-09T11:39:00Z">
              <w:del w:id="10109"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10" w:author="sanjai" w:date="2020-04-09T11:39:00Z"/>
                <w:del w:id="10111" w:author="sanjai" w:date="2020-04-09T11:46:00Z"/>
                <w:rFonts w:ascii="Calibri" w:eastAsia="Times New Roman" w:hAnsi="Calibri"/>
                <w:color w:val="000000"/>
                <w:kern w:val="0"/>
                <w:sz w:val="18"/>
                <w:szCs w:val="18"/>
                <w:lang w:eastAsia="en-US"/>
              </w:rPr>
            </w:pPr>
            <w:ins w:id="10112" w:author="sanjai" w:date="2020-04-09T11:39:00Z">
              <w:del w:id="1011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14" w:author="sanjai" w:date="2020-04-09T11:39:00Z"/>
                <w:del w:id="10115" w:author="sanjai" w:date="2020-04-09T11:46:00Z"/>
                <w:rFonts w:ascii="Calibri" w:eastAsia="Times New Roman" w:hAnsi="Calibri"/>
                <w:color w:val="000000"/>
                <w:kern w:val="0"/>
                <w:sz w:val="18"/>
                <w:szCs w:val="18"/>
                <w:lang w:eastAsia="en-US"/>
              </w:rPr>
            </w:pPr>
            <w:ins w:id="10116" w:author="sanjai" w:date="2020-04-09T11:39:00Z">
              <w:del w:id="1011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18" w:author="sanjai" w:date="2020-04-09T11:39:00Z"/>
                <w:del w:id="10119" w:author="sanjai" w:date="2020-04-09T11:46:00Z"/>
                <w:rFonts w:ascii="Calibri" w:eastAsia="Times New Roman" w:hAnsi="Calibri"/>
                <w:color w:val="000000"/>
                <w:kern w:val="0"/>
                <w:sz w:val="18"/>
                <w:szCs w:val="18"/>
                <w:lang w:eastAsia="en-US"/>
              </w:rPr>
            </w:pPr>
            <w:ins w:id="10120" w:author="sanjai" w:date="2020-04-09T11:39:00Z">
              <w:del w:id="1012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22" w:author="sanjai" w:date="2020-04-09T11:39:00Z"/>
                <w:del w:id="10123" w:author="sanjai" w:date="2020-04-09T11:46:00Z"/>
                <w:rFonts w:ascii="Calibri" w:eastAsia="Times New Roman" w:hAnsi="Calibri"/>
                <w:color w:val="000000"/>
                <w:kern w:val="0"/>
                <w:sz w:val="18"/>
                <w:szCs w:val="18"/>
                <w:lang w:eastAsia="en-US"/>
              </w:rPr>
            </w:pPr>
            <w:ins w:id="10124" w:author="sanjai" w:date="2020-04-09T11:39:00Z">
              <w:del w:id="10125"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26" w:author="sanjai" w:date="2020-04-09T11:39:00Z"/>
                <w:del w:id="10127" w:author="sanjai" w:date="2020-04-09T11:46:00Z"/>
                <w:rFonts w:ascii="Calibri" w:eastAsia="Times New Roman" w:hAnsi="Calibri"/>
                <w:color w:val="000000"/>
                <w:kern w:val="0"/>
                <w:sz w:val="18"/>
                <w:szCs w:val="18"/>
                <w:lang w:eastAsia="en-US"/>
              </w:rPr>
            </w:pPr>
            <w:ins w:id="10128" w:author="sanjai" w:date="2020-04-09T11:39:00Z">
              <w:del w:id="10129" w:author="sanjai" w:date="2020-04-09T11:46:00Z">
                <w:r w:rsidRPr="00BA2E52" w:rsidDel="00CD281B">
                  <w:rPr>
                    <w:rFonts w:ascii="Calibri" w:eastAsia="Times New Roman" w:hAnsi="Calibri"/>
                    <w:color w:val="000000"/>
                    <w:kern w:val="0"/>
                    <w:sz w:val="18"/>
                    <w:szCs w:val="18"/>
                    <w:lang w:eastAsia="en-US"/>
                  </w:rPr>
                  <w:delText>v2</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30" w:author="sanjai" w:date="2020-04-09T11:39:00Z"/>
                <w:del w:id="10131" w:author="sanjai" w:date="2020-04-09T11:46:00Z"/>
                <w:rFonts w:ascii="Calibri" w:eastAsia="Times New Roman" w:hAnsi="Calibri"/>
                <w:color w:val="000000"/>
                <w:kern w:val="0"/>
                <w:sz w:val="18"/>
                <w:szCs w:val="18"/>
                <w:lang w:eastAsia="en-US"/>
              </w:rPr>
            </w:pPr>
            <w:ins w:id="10132" w:author="sanjai" w:date="2020-04-09T11:39:00Z">
              <w:del w:id="10133" w:author="sanjai" w:date="2020-04-09T11:46:00Z">
                <w:r w:rsidRPr="00BA2E52" w:rsidDel="00CD281B">
                  <w:rPr>
                    <w:rFonts w:ascii="Calibri" w:eastAsia="Times New Roman" w:hAnsi="Calibri"/>
                    <w:color w:val="000000"/>
                    <w:kern w:val="0"/>
                    <w:sz w:val="18"/>
                    <w:szCs w:val="18"/>
                    <w:lang w:eastAsia="en-US"/>
                  </w:rPr>
                  <w:delText>ve1c</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34" w:author="sanjai" w:date="2020-04-09T11:39:00Z"/>
                <w:del w:id="10135" w:author="sanjai" w:date="2020-04-09T11:46:00Z"/>
                <w:rFonts w:ascii="Calibri" w:eastAsia="Times New Roman" w:hAnsi="Calibri"/>
                <w:color w:val="000000"/>
                <w:kern w:val="0"/>
                <w:sz w:val="18"/>
                <w:szCs w:val="18"/>
                <w:lang w:eastAsia="en-US"/>
              </w:rPr>
            </w:pPr>
            <w:ins w:id="10136" w:author="sanjai" w:date="2020-04-09T11:39:00Z">
              <w:del w:id="10137" w:author="sanjai" w:date="2020-04-09T11:46:00Z">
                <w:r w:rsidRPr="00BA2E52" w:rsidDel="00CD281B">
                  <w:rPr>
                    <w:rFonts w:ascii="Calibri" w:eastAsia="Times New Roman" w:hAnsi="Calibri"/>
                    <w:color w:val="000000"/>
                    <w:kern w:val="0"/>
                    <w:sz w:val="18"/>
                    <w:szCs w:val="18"/>
                    <w:lang w:eastAsia="en-US"/>
                  </w:rPr>
                  <w:delText>ve2c</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38" w:author="sanjai" w:date="2020-04-09T11:39:00Z"/>
                <w:del w:id="10139" w:author="sanjai" w:date="2020-04-09T11:46:00Z"/>
                <w:rFonts w:ascii="Calibri" w:eastAsia="Times New Roman" w:hAnsi="Calibri"/>
                <w:color w:val="000000"/>
                <w:kern w:val="0"/>
                <w:sz w:val="18"/>
                <w:szCs w:val="18"/>
                <w:lang w:eastAsia="en-US"/>
              </w:rPr>
            </w:pPr>
            <w:ins w:id="10140" w:author="sanjai" w:date="2020-04-09T11:39:00Z">
              <w:del w:id="10141"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42" w:author="sanjai" w:date="2020-04-09T11:39:00Z"/>
                <w:del w:id="10143" w:author="sanjai" w:date="2020-04-09T11:46:00Z"/>
                <w:rFonts w:ascii="Calibri" w:eastAsia="Times New Roman" w:hAnsi="Calibri"/>
                <w:color w:val="000000"/>
                <w:kern w:val="0"/>
                <w:sz w:val="18"/>
                <w:szCs w:val="18"/>
                <w:lang w:eastAsia="en-US"/>
              </w:rPr>
            </w:pPr>
            <w:ins w:id="10144" w:author="sanjai" w:date="2020-04-09T11:39:00Z">
              <w:del w:id="10145"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bottom"/>
          </w:tcPr>
          <w:p w:rsidR="00BA2E52" w:rsidRPr="00BA2E52" w:rsidDel="00CD281B" w:rsidRDefault="00BA2E52" w:rsidP="00BA2E52">
            <w:pPr>
              <w:widowControl/>
              <w:snapToGrid/>
              <w:spacing w:line="240" w:lineRule="auto"/>
              <w:rPr>
                <w:ins w:id="10146" w:author="sanjai" w:date="2020-04-09T11:39:00Z"/>
                <w:del w:id="10147" w:author="sanjai" w:date="2020-04-09T11:46:00Z"/>
                <w:rFonts w:ascii="Calibri" w:eastAsia="Times New Roman" w:hAnsi="Calibri"/>
                <w:color w:val="000000"/>
                <w:kern w:val="0"/>
                <w:sz w:val="18"/>
                <w:szCs w:val="18"/>
                <w:lang w:eastAsia="en-US"/>
              </w:rPr>
            </w:pPr>
            <w:ins w:id="10148" w:author="sanjai" w:date="2020-04-09T11:39:00Z">
              <w:del w:id="10149"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10150" w:author="sanjai" w:date="2020-04-09T11:39:00Z"/>
          <w:del w:id="10151"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10152" w:author="sanjai" w:date="2020-04-09T11:39:00Z"/>
                <w:del w:id="10153" w:author="sanjai" w:date="2020-04-09T11:46:00Z"/>
                <w:rFonts w:ascii="Calibri" w:eastAsia="Times New Roman" w:hAnsi="Calibri"/>
                <w:color w:val="000000"/>
                <w:kern w:val="0"/>
                <w:sz w:val="18"/>
                <w:lang w:eastAsia="en-US"/>
                <w:rPrChange w:id="10154" w:author="sanjai" w:date="2020-04-09T11:40:00Z">
                  <w:rPr>
                    <w:ins w:id="10155" w:author="sanjai" w:date="2020-04-09T11:39:00Z"/>
                    <w:del w:id="10156" w:author="sanjai" w:date="2020-04-09T11:46:00Z"/>
                    <w:rFonts w:ascii="Calibri" w:eastAsia="Times New Roman" w:hAnsi="Calibri"/>
                    <w:color w:val="000000"/>
                    <w:kern w:val="0"/>
                    <w:sz w:val="22"/>
                    <w:lang w:eastAsia="en-US"/>
                  </w:rPr>
                </w:rPrChange>
              </w:rPr>
            </w:pPr>
            <w:ins w:id="10157" w:author="sanjai" w:date="2020-04-09T11:39:00Z">
              <w:del w:id="10158" w:author="sanjai" w:date="2020-04-09T11:46:00Z">
                <w:r w:rsidRPr="00CD281B" w:rsidDel="00CD281B">
                  <w:rPr>
                    <w:rFonts w:ascii="Calibri" w:eastAsia="Times New Roman" w:hAnsi="Calibri"/>
                    <w:color w:val="000000"/>
                    <w:kern w:val="0"/>
                    <w:sz w:val="18"/>
                    <w:lang w:eastAsia="en-US"/>
                    <w:rPrChange w:id="10159" w:author="sanjai" w:date="2020-04-09T11:40:00Z">
                      <w:rPr>
                        <w:rFonts w:ascii="Calibri" w:eastAsia="Times New Roman" w:hAnsi="Calibri"/>
                        <w:color w:val="000000"/>
                        <w:kern w:val="0"/>
                        <w:sz w:val="22"/>
                        <w:lang w:eastAsia="en-US"/>
                      </w:rPr>
                    </w:rPrChange>
                  </w:rPr>
                  <w:delText>(PSEUDO)gather_6</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60" w:author="sanjai" w:date="2020-04-09T11:39:00Z"/>
                <w:del w:id="10161" w:author="sanjai" w:date="2020-04-09T11:46:00Z"/>
                <w:rFonts w:ascii="Calibri" w:eastAsia="Times New Roman" w:hAnsi="Calibri"/>
                <w:color w:val="000000"/>
                <w:kern w:val="0"/>
                <w:sz w:val="18"/>
                <w:szCs w:val="18"/>
                <w:lang w:eastAsia="en-US"/>
              </w:rPr>
            </w:pPr>
            <w:ins w:id="10162" w:author="sanjai" w:date="2020-04-09T11:39:00Z">
              <w:del w:id="10163"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64" w:author="sanjai" w:date="2020-04-09T11:39:00Z"/>
                <w:del w:id="10165" w:author="sanjai" w:date="2020-04-09T11:46:00Z"/>
                <w:rFonts w:ascii="Calibri" w:eastAsia="Times New Roman" w:hAnsi="Calibri"/>
                <w:color w:val="000000"/>
                <w:kern w:val="0"/>
                <w:sz w:val="18"/>
                <w:szCs w:val="18"/>
                <w:lang w:eastAsia="en-US"/>
              </w:rPr>
            </w:pPr>
            <w:ins w:id="10166" w:author="sanjai" w:date="2020-04-09T11:39:00Z">
              <w:del w:id="10167"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68" w:author="sanjai" w:date="2020-04-09T11:39:00Z"/>
                <w:del w:id="10169" w:author="sanjai" w:date="2020-04-09T11:46:00Z"/>
                <w:rFonts w:ascii="Calibri" w:eastAsia="Times New Roman" w:hAnsi="Calibri"/>
                <w:color w:val="000000"/>
                <w:kern w:val="0"/>
                <w:sz w:val="18"/>
                <w:szCs w:val="18"/>
                <w:lang w:eastAsia="en-US"/>
              </w:rPr>
            </w:pPr>
            <w:ins w:id="10170" w:author="sanjai" w:date="2020-04-09T11:39:00Z">
              <w:del w:id="10171"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72" w:author="sanjai" w:date="2020-04-09T11:39:00Z"/>
                <w:del w:id="10173" w:author="sanjai" w:date="2020-04-09T11:46:00Z"/>
                <w:rFonts w:ascii="Calibri" w:eastAsia="Times New Roman" w:hAnsi="Calibri"/>
                <w:color w:val="000000"/>
                <w:kern w:val="0"/>
                <w:sz w:val="18"/>
                <w:szCs w:val="18"/>
                <w:lang w:eastAsia="en-US"/>
              </w:rPr>
            </w:pPr>
            <w:ins w:id="10174" w:author="sanjai" w:date="2020-04-09T11:39:00Z">
              <w:del w:id="1017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76" w:author="sanjai" w:date="2020-04-09T11:39:00Z"/>
                <w:del w:id="10177" w:author="sanjai" w:date="2020-04-09T11:46:00Z"/>
                <w:rFonts w:ascii="Calibri" w:eastAsia="Times New Roman" w:hAnsi="Calibri"/>
                <w:color w:val="000000"/>
                <w:kern w:val="0"/>
                <w:sz w:val="18"/>
                <w:szCs w:val="18"/>
                <w:lang w:eastAsia="en-US"/>
              </w:rPr>
            </w:pPr>
            <w:ins w:id="10178" w:author="sanjai" w:date="2020-04-09T11:39:00Z">
              <w:del w:id="10179"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80" w:author="sanjai" w:date="2020-04-09T11:39:00Z"/>
                <w:del w:id="10181" w:author="sanjai" w:date="2020-04-09T11:46:00Z"/>
                <w:rFonts w:ascii="Calibri" w:eastAsia="Times New Roman" w:hAnsi="Calibri"/>
                <w:color w:val="000000"/>
                <w:kern w:val="0"/>
                <w:sz w:val="18"/>
                <w:szCs w:val="18"/>
                <w:lang w:eastAsia="en-US"/>
              </w:rPr>
            </w:pPr>
            <w:ins w:id="10182" w:author="sanjai" w:date="2020-04-09T11:39:00Z">
              <w:del w:id="1018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84" w:author="sanjai" w:date="2020-04-09T11:39:00Z"/>
                <w:del w:id="10185" w:author="sanjai" w:date="2020-04-09T11:46:00Z"/>
                <w:rFonts w:ascii="Calibri" w:eastAsia="Times New Roman" w:hAnsi="Calibri"/>
                <w:color w:val="000000"/>
                <w:kern w:val="0"/>
                <w:sz w:val="18"/>
                <w:szCs w:val="18"/>
                <w:lang w:eastAsia="en-US"/>
              </w:rPr>
            </w:pPr>
            <w:ins w:id="10186" w:author="sanjai" w:date="2020-04-09T11:39:00Z">
              <w:del w:id="10187"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88" w:author="sanjai" w:date="2020-04-09T11:39:00Z"/>
                <w:del w:id="10189" w:author="sanjai" w:date="2020-04-09T11:46:00Z"/>
                <w:rFonts w:ascii="Calibri" w:eastAsia="Times New Roman" w:hAnsi="Calibri"/>
                <w:color w:val="000000"/>
                <w:kern w:val="0"/>
                <w:sz w:val="18"/>
                <w:szCs w:val="18"/>
                <w:lang w:eastAsia="en-US"/>
              </w:rPr>
            </w:pPr>
            <w:ins w:id="10190" w:author="sanjai" w:date="2020-04-09T11:39:00Z">
              <w:del w:id="10191"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92" w:author="sanjai" w:date="2020-04-09T11:39:00Z"/>
                <w:del w:id="10193" w:author="sanjai" w:date="2020-04-09T11:46:00Z"/>
                <w:rFonts w:ascii="Calibri" w:eastAsia="Times New Roman" w:hAnsi="Calibri"/>
                <w:color w:val="000000"/>
                <w:kern w:val="0"/>
                <w:sz w:val="18"/>
                <w:szCs w:val="18"/>
                <w:lang w:eastAsia="en-US"/>
              </w:rPr>
            </w:pPr>
            <w:ins w:id="10194" w:author="sanjai" w:date="2020-04-09T11:39:00Z">
              <w:del w:id="10195"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196" w:author="sanjai" w:date="2020-04-09T11:39:00Z"/>
                <w:del w:id="10197" w:author="sanjai" w:date="2020-04-09T11:46:00Z"/>
                <w:rFonts w:ascii="Calibri" w:eastAsia="Times New Roman" w:hAnsi="Calibri"/>
                <w:color w:val="000000"/>
                <w:kern w:val="0"/>
                <w:sz w:val="18"/>
                <w:szCs w:val="18"/>
                <w:lang w:eastAsia="en-US"/>
              </w:rPr>
            </w:pPr>
            <w:ins w:id="10198" w:author="sanjai" w:date="2020-04-09T11:39:00Z">
              <w:del w:id="10199" w:author="sanjai" w:date="2020-04-09T11:46:00Z">
                <w:r w:rsidRPr="00BA2E52" w:rsidDel="00CD281B">
                  <w:rPr>
                    <w:rFonts w:ascii="Calibri" w:eastAsia="Times New Roman" w:hAnsi="Calibri"/>
                    <w:color w:val="000000"/>
                    <w:kern w:val="0"/>
                    <w:sz w:val="18"/>
                    <w:szCs w:val="18"/>
                    <w:lang w:eastAsia="en-US"/>
                  </w:rPr>
                  <w:delText>ve1</w:delText>
                </w:r>
              </w:del>
            </w:ins>
          </w:p>
        </w:tc>
        <w:tc>
          <w:tcPr>
            <w:tcW w:w="313"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200" w:author="sanjai" w:date="2020-04-09T11:39:00Z"/>
                <w:del w:id="10201" w:author="sanjai" w:date="2020-04-09T11:46:00Z"/>
                <w:rFonts w:ascii="Calibri" w:eastAsia="Times New Roman" w:hAnsi="Calibri"/>
                <w:color w:val="000000"/>
                <w:kern w:val="0"/>
                <w:sz w:val="18"/>
                <w:szCs w:val="18"/>
                <w:lang w:eastAsia="en-US"/>
              </w:rPr>
            </w:pPr>
            <w:ins w:id="10202" w:author="sanjai" w:date="2020-04-09T11:39:00Z">
              <w:del w:id="10203" w:author="sanjai" w:date="2020-04-09T11:46:00Z">
                <w:r w:rsidRPr="00BA2E52" w:rsidDel="00CD281B">
                  <w:rPr>
                    <w:rFonts w:ascii="Calibri" w:eastAsia="Times New Roman" w:hAnsi="Calibri"/>
                    <w:color w:val="000000"/>
                    <w:kern w:val="0"/>
                    <w:sz w:val="18"/>
                    <w:szCs w:val="18"/>
                    <w:lang w:eastAsia="en-US"/>
                  </w:rPr>
                  <w:delText>ve2</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204" w:author="sanjai" w:date="2020-04-09T11:39:00Z"/>
                <w:del w:id="10205" w:author="sanjai" w:date="2020-04-09T11:46:00Z"/>
                <w:rFonts w:ascii="Calibri" w:eastAsia="Times New Roman" w:hAnsi="Calibri"/>
                <w:color w:val="000000"/>
                <w:kern w:val="0"/>
                <w:sz w:val="18"/>
                <w:szCs w:val="18"/>
                <w:lang w:eastAsia="en-US"/>
              </w:rPr>
            </w:pPr>
            <w:ins w:id="10206" w:author="sanjai" w:date="2020-04-09T11:39:00Z">
              <w:del w:id="10207" w:author="sanjai" w:date="2020-04-09T11:46:00Z">
                <w:r w:rsidRPr="00BA2E52" w:rsidDel="00CD281B">
                  <w:rPr>
                    <w:rFonts w:ascii="Calibri" w:eastAsia="Times New Roman" w:hAnsi="Calibri"/>
                    <w:color w:val="000000"/>
                    <w:kern w:val="0"/>
                    <w:sz w:val="18"/>
                    <w:szCs w:val="18"/>
                    <w:lang w:eastAsia="en-US"/>
                  </w:rPr>
                  <w:delText>ve3</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08" w:author="sanjai" w:date="2020-04-09T11:39:00Z"/>
                <w:del w:id="10209" w:author="sanjai" w:date="2020-04-09T11:46:00Z"/>
                <w:rFonts w:ascii="Calibri" w:eastAsia="Times New Roman" w:hAnsi="Calibri"/>
                <w:color w:val="000000"/>
                <w:kern w:val="0"/>
                <w:sz w:val="18"/>
                <w:szCs w:val="18"/>
                <w:lang w:eastAsia="en-US"/>
              </w:rPr>
            </w:pPr>
            <w:ins w:id="10210" w:author="sanjai" w:date="2020-04-09T11:39:00Z">
              <w:del w:id="10211"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10212" w:author="sanjai" w:date="2020-04-09T11:39:00Z"/>
          <w:del w:id="10213" w:author="sanjai" w:date="2020-04-09T11:46:00Z"/>
        </w:trPr>
        <w:tc>
          <w:tcPr>
            <w:tcW w:w="562" w:type="dxa"/>
            <w:tcBorders>
              <w:top w:val="nil"/>
              <w:left w:val="single" w:sz="4" w:space="0" w:color="auto"/>
              <w:bottom w:val="single" w:sz="4" w:space="0" w:color="auto"/>
              <w:right w:val="single" w:sz="4" w:space="0" w:color="auto"/>
            </w:tcBorders>
            <w:shd w:val="clear" w:color="000000" w:fill="A9D08E"/>
            <w:noWrap/>
            <w:vAlign w:val="center"/>
          </w:tcPr>
          <w:p w:rsidR="00BA2E52" w:rsidRPr="00CD281B" w:rsidDel="00CD281B" w:rsidRDefault="00BA2E52" w:rsidP="00BA2E52">
            <w:pPr>
              <w:widowControl/>
              <w:snapToGrid/>
              <w:spacing w:line="240" w:lineRule="auto"/>
              <w:jc w:val="center"/>
              <w:rPr>
                <w:ins w:id="10214" w:author="sanjai" w:date="2020-04-09T11:39:00Z"/>
                <w:del w:id="10215" w:author="sanjai" w:date="2020-04-09T11:46:00Z"/>
                <w:rFonts w:ascii="Calibri" w:eastAsia="Times New Roman" w:hAnsi="Calibri"/>
                <w:color w:val="000000"/>
                <w:kern w:val="0"/>
                <w:sz w:val="18"/>
                <w:lang w:eastAsia="en-US"/>
                <w:rPrChange w:id="10216" w:author="sanjai" w:date="2020-04-09T11:40:00Z">
                  <w:rPr>
                    <w:ins w:id="10217" w:author="sanjai" w:date="2020-04-09T11:39:00Z"/>
                    <w:del w:id="10218" w:author="sanjai" w:date="2020-04-09T11:46:00Z"/>
                    <w:rFonts w:ascii="Calibri" w:eastAsia="Times New Roman" w:hAnsi="Calibri"/>
                    <w:color w:val="000000"/>
                    <w:kern w:val="0"/>
                    <w:sz w:val="22"/>
                    <w:lang w:eastAsia="en-US"/>
                  </w:rPr>
                </w:rPrChange>
              </w:rPr>
            </w:pPr>
            <w:ins w:id="10219" w:author="sanjai" w:date="2020-04-09T11:39:00Z">
              <w:del w:id="10220" w:author="sanjai" w:date="2020-04-09T11:46:00Z">
                <w:r w:rsidRPr="00CD281B" w:rsidDel="00CD281B">
                  <w:rPr>
                    <w:rFonts w:ascii="Calibri" w:eastAsia="Times New Roman" w:hAnsi="Calibri"/>
                    <w:color w:val="000000"/>
                    <w:kern w:val="0"/>
                    <w:sz w:val="18"/>
                    <w:lang w:eastAsia="en-US"/>
                    <w:rPrChange w:id="10221" w:author="sanjai" w:date="2020-04-09T11:40:00Z">
                      <w:rPr>
                        <w:rFonts w:ascii="Calibri" w:eastAsia="Times New Roman" w:hAnsi="Calibri"/>
                        <w:color w:val="000000"/>
                        <w:kern w:val="0"/>
                        <w:sz w:val="22"/>
                        <w:lang w:eastAsia="en-US"/>
                      </w:rPr>
                    </w:rPrChange>
                  </w:rPr>
                  <w:delText>compress_7</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22" w:author="sanjai" w:date="2020-04-09T11:39:00Z"/>
                <w:del w:id="10223" w:author="sanjai" w:date="2020-04-09T11:46:00Z"/>
                <w:rFonts w:ascii="Calibri" w:eastAsia="Times New Roman" w:hAnsi="Calibri"/>
                <w:color w:val="000000"/>
                <w:kern w:val="0"/>
                <w:sz w:val="18"/>
                <w:szCs w:val="18"/>
                <w:lang w:eastAsia="en-US"/>
              </w:rPr>
            </w:pPr>
            <w:ins w:id="10224" w:author="sanjai" w:date="2020-04-09T11:39:00Z">
              <w:del w:id="10225"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26" w:author="sanjai" w:date="2020-04-09T11:39:00Z"/>
                <w:del w:id="10227" w:author="sanjai" w:date="2020-04-09T11:46:00Z"/>
                <w:rFonts w:ascii="Calibri" w:eastAsia="Times New Roman" w:hAnsi="Calibri"/>
                <w:color w:val="000000"/>
                <w:kern w:val="0"/>
                <w:sz w:val="18"/>
                <w:szCs w:val="18"/>
                <w:lang w:eastAsia="en-US"/>
              </w:rPr>
            </w:pPr>
            <w:ins w:id="10228" w:author="sanjai" w:date="2020-04-09T11:39:00Z">
              <w:del w:id="10229"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30" w:author="sanjai" w:date="2020-04-09T11:39:00Z"/>
                <w:del w:id="10231" w:author="sanjai" w:date="2020-04-09T11:46:00Z"/>
                <w:rFonts w:ascii="Calibri" w:eastAsia="Times New Roman" w:hAnsi="Calibri"/>
                <w:color w:val="000000"/>
                <w:kern w:val="0"/>
                <w:sz w:val="18"/>
                <w:szCs w:val="18"/>
                <w:lang w:eastAsia="en-US"/>
              </w:rPr>
            </w:pPr>
            <w:ins w:id="10232" w:author="sanjai" w:date="2020-04-09T11:39:00Z">
              <w:del w:id="10233"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34" w:author="sanjai" w:date="2020-04-09T11:39:00Z"/>
                <w:del w:id="10235" w:author="sanjai" w:date="2020-04-09T11:46:00Z"/>
                <w:rFonts w:ascii="Calibri" w:eastAsia="Times New Roman" w:hAnsi="Calibri"/>
                <w:color w:val="000000"/>
                <w:kern w:val="0"/>
                <w:sz w:val="18"/>
                <w:szCs w:val="18"/>
                <w:lang w:eastAsia="en-US"/>
              </w:rPr>
            </w:pPr>
            <w:ins w:id="10236" w:author="sanjai" w:date="2020-04-09T11:39:00Z">
              <w:del w:id="1023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38" w:author="sanjai" w:date="2020-04-09T11:39:00Z"/>
                <w:del w:id="10239" w:author="sanjai" w:date="2020-04-09T11:46:00Z"/>
                <w:rFonts w:ascii="Calibri" w:eastAsia="Times New Roman" w:hAnsi="Calibri"/>
                <w:color w:val="000000"/>
                <w:kern w:val="0"/>
                <w:sz w:val="18"/>
                <w:szCs w:val="18"/>
                <w:lang w:eastAsia="en-US"/>
              </w:rPr>
            </w:pPr>
            <w:ins w:id="10240" w:author="sanjai" w:date="2020-04-09T11:39:00Z">
              <w:del w:id="10241"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42" w:author="sanjai" w:date="2020-04-09T11:39:00Z"/>
                <w:del w:id="10243" w:author="sanjai" w:date="2020-04-09T11:46:00Z"/>
                <w:rFonts w:ascii="Calibri" w:eastAsia="Times New Roman" w:hAnsi="Calibri"/>
                <w:color w:val="000000"/>
                <w:kern w:val="0"/>
                <w:sz w:val="18"/>
                <w:szCs w:val="18"/>
                <w:lang w:eastAsia="en-US"/>
              </w:rPr>
            </w:pPr>
            <w:ins w:id="10244" w:author="sanjai" w:date="2020-04-09T11:39:00Z">
              <w:del w:id="10245"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46" w:author="sanjai" w:date="2020-04-09T11:39:00Z"/>
                <w:del w:id="10247" w:author="sanjai" w:date="2020-04-09T11:46:00Z"/>
                <w:rFonts w:ascii="Calibri" w:eastAsia="Times New Roman" w:hAnsi="Calibri"/>
                <w:color w:val="000000"/>
                <w:kern w:val="0"/>
                <w:sz w:val="18"/>
                <w:szCs w:val="18"/>
                <w:lang w:eastAsia="en-US"/>
              </w:rPr>
            </w:pPr>
            <w:ins w:id="10248" w:author="sanjai" w:date="2020-04-09T11:39:00Z">
              <w:del w:id="10249"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50" w:author="sanjai" w:date="2020-04-09T11:39:00Z"/>
                <w:del w:id="10251" w:author="sanjai" w:date="2020-04-09T11:46:00Z"/>
                <w:rFonts w:ascii="Calibri" w:eastAsia="Times New Roman" w:hAnsi="Calibri"/>
                <w:color w:val="000000"/>
                <w:kern w:val="0"/>
                <w:sz w:val="18"/>
                <w:szCs w:val="18"/>
                <w:lang w:eastAsia="en-US"/>
              </w:rPr>
            </w:pPr>
            <w:ins w:id="10252" w:author="sanjai" w:date="2020-04-09T11:39:00Z">
              <w:del w:id="10253" w:author="sanjai" w:date="2020-04-09T11:46:00Z">
                <w:r w:rsidRPr="00BA2E52" w:rsidDel="00CD281B">
                  <w:rPr>
                    <w:rFonts w:ascii="Calibri" w:eastAsia="Times New Roman" w:hAnsi="Calibri"/>
                    <w:color w:val="000000"/>
                    <w:kern w:val="0"/>
                    <w:sz w:val="18"/>
                    <w:szCs w:val="18"/>
                    <w:lang w:eastAsia="en-US"/>
                  </w:rPr>
                  <w:delText>preshift</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54" w:author="sanjai" w:date="2020-04-09T11:39:00Z"/>
                <w:del w:id="10255" w:author="sanjai" w:date="2020-04-09T11:46:00Z"/>
                <w:rFonts w:ascii="Calibri" w:eastAsia="Times New Roman" w:hAnsi="Calibri"/>
                <w:color w:val="000000"/>
                <w:kern w:val="0"/>
                <w:sz w:val="18"/>
                <w:szCs w:val="18"/>
                <w:lang w:eastAsia="en-US"/>
              </w:rPr>
            </w:pPr>
            <w:ins w:id="10256" w:author="sanjai" w:date="2020-04-09T11:39:00Z">
              <w:del w:id="10257" w:author="sanjai" w:date="2020-04-09T11:46:00Z">
                <w:r w:rsidRPr="00BA2E52" w:rsidDel="00CD281B">
                  <w:rPr>
                    <w:rFonts w:ascii="Calibri" w:eastAsia="Times New Roman" w:hAnsi="Calibri"/>
                    <w:color w:val="000000"/>
                    <w:kern w:val="0"/>
                    <w:sz w:val="18"/>
                    <w:szCs w:val="18"/>
                    <w:lang w:eastAsia="en-US"/>
                  </w:rPr>
                  <w:delText>v2</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58" w:author="sanjai" w:date="2020-04-09T11:39:00Z"/>
                <w:del w:id="10259" w:author="sanjai" w:date="2020-04-09T11:46:00Z"/>
                <w:rFonts w:ascii="Calibri" w:eastAsia="Times New Roman" w:hAnsi="Calibri"/>
                <w:color w:val="000000"/>
                <w:kern w:val="0"/>
                <w:sz w:val="18"/>
                <w:szCs w:val="18"/>
                <w:lang w:eastAsia="en-US"/>
              </w:rPr>
            </w:pPr>
            <w:ins w:id="10260" w:author="sanjai" w:date="2020-04-09T11:39:00Z">
              <w:del w:id="10261" w:author="sanjai" w:date="2020-04-09T11:46:00Z">
                <w:r w:rsidRPr="00BA2E52" w:rsidDel="00CD281B">
                  <w:rPr>
                    <w:rFonts w:ascii="Calibri" w:eastAsia="Times New Roman" w:hAnsi="Calibri"/>
                    <w:color w:val="000000"/>
                    <w:kern w:val="0"/>
                    <w:sz w:val="18"/>
                    <w:szCs w:val="18"/>
                    <w:lang w:eastAsia="en-US"/>
                  </w:rPr>
                  <w:delText>ve1c</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62" w:author="sanjai" w:date="2020-04-09T11:39:00Z"/>
                <w:del w:id="10263" w:author="sanjai" w:date="2020-04-09T11:46:00Z"/>
                <w:rFonts w:ascii="Calibri" w:eastAsia="Times New Roman" w:hAnsi="Calibri"/>
                <w:color w:val="000000"/>
                <w:kern w:val="0"/>
                <w:sz w:val="18"/>
                <w:szCs w:val="18"/>
                <w:lang w:eastAsia="en-US"/>
              </w:rPr>
            </w:pPr>
            <w:ins w:id="10264" w:author="sanjai" w:date="2020-04-09T11:39:00Z">
              <w:del w:id="10265" w:author="sanjai" w:date="2020-04-09T11:46:00Z">
                <w:r w:rsidRPr="00BA2E52" w:rsidDel="00CD281B">
                  <w:rPr>
                    <w:rFonts w:ascii="Calibri" w:eastAsia="Times New Roman" w:hAnsi="Calibri"/>
                    <w:color w:val="000000"/>
                    <w:kern w:val="0"/>
                    <w:sz w:val="18"/>
                    <w:szCs w:val="18"/>
                    <w:lang w:eastAsia="en-US"/>
                  </w:rPr>
                  <w:delText>ve2c</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66" w:author="sanjai" w:date="2020-04-09T11:39:00Z"/>
                <w:del w:id="10267" w:author="sanjai" w:date="2020-04-09T11:46:00Z"/>
                <w:rFonts w:ascii="Calibri" w:eastAsia="Times New Roman" w:hAnsi="Calibri"/>
                <w:color w:val="000000"/>
                <w:kern w:val="0"/>
                <w:sz w:val="18"/>
                <w:szCs w:val="18"/>
                <w:lang w:eastAsia="en-US"/>
              </w:rPr>
            </w:pPr>
            <w:ins w:id="10268" w:author="sanjai" w:date="2020-04-09T11:39:00Z">
              <w:del w:id="10269" w:author="sanjai" w:date="2020-04-09T11:46:00Z">
                <w:r w:rsidRPr="00BA2E52" w:rsidDel="00CD281B">
                  <w:rPr>
                    <w:rFonts w:ascii="Calibri" w:eastAsia="Times New Roman" w:hAnsi="Calibri"/>
                    <w:color w:val="000000"/>
                    <w:kern w:val="0"/>
                    <w:sz w:val="18"/>
                    <w:szCs w:val="18"/>
                    <w:lang w:eastAsia="en-US"/>
                  </w:rPr>
                  <w:delText> </w:delText>
                </w:r>
              </w:del>
            </w:ins>
          </w:p>
        </w:tc>
        <w:tc>
          <w:tcPr>
            <w:tcW w:w="278"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70" w:author="sanjai" w:date="2020-04-09T11:39:00Z"/>
                <w:del w:id="10271" w:author="sanjai" w:date="2020-04-09T11:46:00Z"/>
                <w:rFonts w:ascii="Calibri" w:eastAsia="Times New Roman" w:hAnsi="Calibri"/>
                <w:color w:val="000000"/>
                <w:kern w:val="0"/>
                <w:sz w:val="18"/>
                <w:szCs w:val="18"/>
                <w:lang w:eastAsia="en-US"/>
              </w:rPr>
            </w:pPr>
            <w:ins w:id="10272" w:author="sanjai" w:date="2020-04-09T11:39:00Z">
              <w:del w:id="10273" w:author="sanjai" w:date="2020-04-09T11:46:00Z">
                <w:r w:rsidRPr="00BA2E52" w:rsidDel="00CD281B">
                  <w:rPr>
                    <w:rFonts w:ascii="Calibri" w:eastAsia="Times New Roman" w:hAnsi="Calibri"/>
                    <w:color w:val="000000"/>
                    <w:kern w:val="0"/>
                    <w:sz w:val="18"/>
                    <w:szCs w:val="18"/>
                    <w:lang w:eastAsia="en-US"/>
                  </w:rPr>
                  <w:delText> </w:delText>
                </w:r>
              </w:del>
            </w:ins>
          </w:p>
        </w:tc>
      </w:tr>
      <w:tr w:rsidR="00990532" w:rsidRPr="00BA2E52" w:rsidDel="00CD281B" w:rsidTr="00990532">
        <w:trPr>
          <w:gridAfter w:val="13"/>
          <w:wAfter w:w="4010" w:type="dxa"/>
          <w:trHeight w:val="287"/>
          <w:ins w:id="10274" w:author="sanjai" w:date="2020-04-09T11:39:00Z"/>
          <w:del w:id="10275" w:author="sanjai" w:date="2020-04-09T11:46:00Z"/>
        </w:trPr>
        <w:tc>
          <w:tcPr>
            <w:tcW w:w="562" w:type="dxa"/>
            <w:tcBorders>
              <w:top w:val="nil"/>
              <w:left w:val="single" w:sz="4" w:space="0" w:color="auto"/>
              <w:bottom w:val="single" w:sz="4" w:space="0" w:color="auto"/>
              <w:right w:val="single" w:sz="4" w:space="0" w:color="auto"/>
            </w:tcBorders>
            <w:shd w:val="clear" w:color="000000" w:fill="FFFF00"/>
            <w:noWrap/>
            <w:vAlign w:val="center"/>
          </w:tcPr>
          <w:p w:rsidR="00BA2E52" w:rsidRPr="00CD281B" w:rsidDel="00CD281B" w:rsidRDefault="00BA2E52" w:rsidP="00BA2E52">
            <w:pPr>
              <w:widowControl/>
              <w:snapToGrid/>
              <w:spacing w:line="240" w:lineRule="auto"/>
              <w:jc w:val="right"/>
              <w:rPr>
                <w:ins w:id="10276" w:author="sanjai" w:date="2020-04-09T11:39:00Z"/>
                <w:del w:id="10277" w:author="sanjai" w:date="2020-04-09T11:46:00Z"/>
                <w:rFonts w:ascii="Calibri" w:eastAsia="Times New Roman" w:hAnsi="Calibri"/>
                <w:color w:val="000000"/>
                <w:kern w:val="0"/>
                <w:sz w:val="18"/>
                <w:lang w:eastAsia="en-US"/>
                <w:rPrChange w:id="10278" w:author="sanjai" w:date="2020-04-09T11:40:00Z">
                  <w:rPr>
                    <w:ins w:id="10279" w:author="sanjai" w:date="2020-04-09T11:39:00Z"/>
                    <w:del w:id="10280" w:author="sanjai" w:date="2020-04-09T11:46:00Z"/>
                    <w:rFonts w:ascii="Calibri" w:eastAsia="Times New Roman" w:hAnsi="Calibri"/>
                    <w:color w:val="000000"/>
                    <w:kern w:val="0"/>
                    <w:sz w:val="22"/>
                    <w:lang w:eastAsia="en-US"/>
                  </w:rPr>
                </w:rPrChange>
              </w:rPr>
            </w:pPr>
            <w:ins w:id="10281" w:author="sanjai" w:date="2020-04-09T11:39:00Z">
              <w:del w:id="10282" w:author="sanjai" w:date="2020-04-09T11:46:00Z">
                <w:r w:rsidRPr="00CD281B" w:rsidDel="00CD281B">
                  <w:rPr>
                    <w:rFonts w:ascii="Calibri" w:eastAsia="Times New Roman" w:hAnsi="Calibri"/>
                    <w:color w:val="000000"/>
                    <w:kern w:val="0"/>
                    <w:sz w:val="18"/>
                    <w:lang w:eastAsia="en-US"/>
                    <w:rPrChange w:id="10283" w:author="sanjai" w:date="2020-04-09T11:40:00Z">
                      <w:rPr>
                        <w:rFonts w:ascii="Calibri" w:eastAsia="Times New Roman" w:hAnsi="Calibri"/>
                        <w:color w:val="000000"/>
                        <w:kern w:val="0"/>
                        <w:sz w:val="22"/>
                        <w:lang w:eastAsia="en-US"/>
                      </w:rPr>
                    </w:rPrChange>
                  </w:rPr>
                  <w:delText>(PSEUDO)gather_7</w:delText>
                </w:r>
              </w:del>
            </w:ins>
          </w:p>
        </w:tc>
        <w:tc>
          <w:tcPr>
            <w:tcW w:w="533"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84" w:author="sanjai" w:date="2020-04-09T11:39:00Z"/>
                <w:del w:id="10285" w:author="sanjai" w:date="2020-04-09T11:46:00Z"/>
                <w:rFonts w:ascii="Calibri" w:eastAsia="Times New Roman" w:hAnsi="Calibri"/>
                <w:color w:val="000000"/>
                <w:kern w:val="0"/>
                <w:sz w:val="18"/>
                <w:szCs w:val="18"/>
                <w:lang w:eastAsia="en-US"/>
              </w:rPr>
            </w:pPr>
            <w:ins w:id="10286" w:author="sanjai" w:date="2020-04-09T11:39:00Z">
              <w:del w:id="10287" w:author="sanjai" w:date="2020-04-09T11:46:00Z">
                <w:r w:rsidRPr="00BA2E52" w:rsidDel="00CD281B">
                  <w:rPr>
                    <w:rFonts w:ascii="Calibri" w:eastAsia="Times New Roman" w:hAnsi="Calibri"/>
                    <w:color w:val="000000"/>
                    <w:kern w:val="0"/>
                    <w:sz w:val="18"/>
                    <w:szCs w:val="18"/>
                    <w:lang w:eastAsia="en-US"/>
                  </w:rPr>
                  <w:delText> </w:delText>
                </w:r>
              </w:del>
            </w:ins>
          </w:p>
        </w:tc>
        <w:tc>
          <w:tcPr>
            <w:tcW w:w="517" w:type="dxa"/>
            <w:gridSpan w:val="2"/>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88" w:author="sanjai" w:date="2020-04-09T11:39:00Z"/>
                <w:del w:id="10289" w:author="sanjai" w:date="2020-04-09T11:46:00Z"/>
                <w:rFonts w:ascii="Calibri" w:eastAsia="Times New Roman" w:hAnsi="Calibri"/>
                <w:color w:val="000000"/>
                <w:kern w:val="0"/>
                <w:sz w:val="18"/>
                <w:szCs w:val="18"/>
                <w:lang w:eastAsia="en-US"/>
              </w:rPr>
            </w:pPr>
            <w:ins w:id="10290" w:author="sanjai" w:date="2020-04-09T11:39:00Z">
              <w:del w:id="10291" w:author="sanjai" w:date="2020-04-09T11:46:00Z">
                <w:r w:rsidRPr="00BA2E52" w:rsidDel="00CD281B">
                  <w:rPr>
                    <w:rFonts w:ascii="Calibri" w:eastAsia="Times New Roman" w:hAnsi="Calibri"/>
                    <w:color w:val="000000"/>
                    <w:kern w:val="0"/>
                    <w:sz w:val="18"/>
                    <w:szCs w:val="18"/>
                    <w:lang w:eastAsia="en-US"/>
                  </w:rPr>
                  <w:delText> </w:delText>
                </w:r>
              </w:del>
            </w:ins>
          </w:p>
        </w:tc>
        <w:tc>
          <w:tcPr>
            <w:tcW w:w="362"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92" w:author="sanjai" w:date="2020-04-09T11:39:00Z"/>
                <w:del w:id="10293" w:author="sanjai" w:date="2020-04-09T11:46:00Z"/>
                <w:rFonts w:ascii="Calibri" w:eastAsia="Times New Roman" w:hAnsi="Calibri"/>
                <w:color w:val="000000"/>
                <w:kern w:val="0"/>
                <w:sz w:val="18"/>
                <w:szCs w:val="18"/>
                <w:lang w:eastAsia="en-US"/>
              </w:rPr>
            </w:pPr>
            <w:ins w:id="10294" w:author="sanjai" w:date="2020-04-09T11:39:00Z">
              <w:del w:id="10295" w:author="sanjai" w:date="2020-04-09T11:46:00Z">
                <w:r w:rsidRPr="00BA2E52" w:rsidDel="00CD281B">
                  <w:rPr>
                    <w:rFonts w:ascii="Calibri" w:eastAsia="Times New Roman" w:hAnsi="Calibri"/>
                    <w:color w:val="000000"/>
                    <w:kern w:val="0"/>
                    <w:sz w:val="18"/>
                    <w:szCs w:val="18"/>
                    <w:lang w:eastAsia="en-US"/>
                  </w:rPr>
                  <w:delText> </w:delText>
                </w:r>
              </w:del>
            </w:ins>
          </w:p>
        </w:tc>
        <w:tc>
          <w:tcPr>
            <w:tcW w:w="355"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296" w:author="sanjai" w:date="2020-04-09T11:39:00Z"/>
                <w:del w:id="10297" w:author="sanjai" w:date="2020-04-09T11:46:00Z"/>
                <w:rFonts w:ascii="Calibri" w:eastAsia="Times New Roman" w:hAnsi="Calibri"/>
                <w:color w:val="000000"/>
                <w:kern w:val="0"/>
                <w:sz w:val="18"/>
                <w:szCs w:val="18"/>
                <w:lang w:eastAsia="en-US"/>
              </w:rPr>
            </w:pPr>
            <w:ins w:id="10298" w:author="sanjai" w:date="2020-04-09T11:39:00Z">
              <w:del w:id="10299"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00" w:author="sanjai" w:date="2020-04-09T11:39:00Z"/>
                <w:del w:id="10301" w:author="sanjai" w:date="2020-04-09T11:46:00Z"/>
                <w:rFonts w:ascii="Calibri" w:eastAsia="Times New Roman" w:hAnsi="Calibri"/>
                <w:color w:val="000000"/>
                <w:kern w:val="0"/>
                <w:sz w:val="18"/>
                <w:szCs w:val="18"/>
                <w:lang w:eastAsia="en-US"/>
              </w:rPr>
            </w:pPr>
            <w:ins w:id="10302" w:author="sanjai" w:date="2020-04-09T11:39:00Z">
              <w:del w:id="10303"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04" w:author="sanjai" w:date="2020-04-09T11:39:00Z"/>
                <w:del w:id="10305" w:author="sanjai" w:date="2020-04-09T11:46:00Z"/>
                <w:rFonts w:ascii="Calibri" w:eastAsia="Times New Roman" w:hAnsi="Calibri"/>
                <w:color w:val="000000"/>
                <w:kern w:val="0"/>
                <w:sz w:val="18"/>
                <w:szCs w:val="18"/>
                <w:lang w:eastAsia="en-US"/>
              </w:rPr>
            </w:pPr>
            <w:ins w:id="10306" w:author="sanjai" w:date="2020-04-09T11:39:00Z">
              <w:del w:id="10307" w:author="sanjai" w:date="2020-04-09T11:46:00Z">
                <w:r w:rsidRPr="00BA2E52" w:rsidDel="00CD281B">
                  <w:rPr>
                    <w:rFonts w:ascii="Calibri" w:eastAsia="Times New Roman" w:hAnsi="Calibri"/>
                    <w:color w:val="000000"/>
                    <w:kern w:val="0"/>
                    <w:sz w:val="18"/>
                    <w:szCs w:val="18"/>
                    <w:lang w:eastAsia="en-US"/>
                  </w:rPr>
                  <w:delText> </w:delText>
                </w:r>
              </w:del>
            </w:ins>
          </w:p>
        </w:tc>
        <w:tc>
          <w:tcPr>
            <w:tcW w:w="349"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08" w:author="sanjai" w:date="2020-04-09T11:39:00Z"/>
                <w:del w:id="10309" w:author="sanjai" w:date="2020-04-09T11:46:00Z"/>
                <w:rFonts w:ascii="Calibri" w:eastAsia="Times New Roman" w:hAnsi="Calibri"/>
                <w:color w:val="000000"/>
                <w:kern w:val="0"/>
                <w:sz w:val="18"/>
                <w:szCs w:val="18"/>
                <w:lang w:eastAsia="en-US"/>
              </w:rPr>
            </w:pPr>
            <w:ins w:id="10310" w:author="sanjai" w:date="2020-04-09T11:39:00Z">
              <w:del w:id="10311" w:author="sanjai" w:date="2020-04-09T11:46:00Z">
                <w:r w:rsidRPr="00BA2E52" w:rsidDel="00CD281B">
                  <w:rPr>
                    <w:rFonts w:ascii="Calibri" w:eastAsia="Times New Roman" w:hAnsi="Calibri"/>
                    <w:color w:val="000000"/>
                    <w:kern w:val="0"/>
                    <w:sz w:val="18"/>
                    <w:szCs w:val="18"/>
                    <w:lang w:eastAsia="en-US"/>
                  </w:rPr>
                  <w:delText> </w:delText>
                </w:r>
              </w:del>
            </w:ins>
          </w:p>
        </w:tc>
        <w:tc>
          <w:tcPr>
            <w:tcW w:w="350"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12" w:author="sanjai" w:date="2020-04-09T11:39:00Z"/>
                <w:del w:id="10313" w:author="sanjai" w:date="2020-04-09T11:46:00Z"/>
                <w:rFonts w:ascii="Calibri" w:eastAsia="Times New Roman" w:hAnsi="Calibri"/>
                <w:color w:val="000000"/>
                <w:kern w:val="0"/>
                <w:sz w:val="18"/>
                <w:szCs w:val="18"/>
                <w:lang w:eastAsia="en-US"/>
              </w:rPr>
            </w:pPr>
            <w:ins w:id="10314" w:author="sanjai" w:date="2020-04-09T11:39:00Z">
              <w:del w:id="10315" w:author="sanjai" w:date="2020-04-09T11:46:00Z">
                <w:r w:rsidRPr="00BA2E52" w:rsidDel="00CD281B">
                  <w:rPr>
                    <w:rFonts w:ascii="Calibri" w:eastAsia="Times New Roman" w:hAnsi="Calibri"/>
                    <w:color w:val="000000"/>
                    <w:kern w:val="0"/>
                    <w:sz w:val="18"/>
                    <w:szCs w:val="18"/>
                    <w:lang w:eastAsia="en-US"/>
                  </w:rPr>
                  <w:delText> </w:delText>
                </w:r>
              </w:del>
            </w:ins>
          </w:p>
        </w:tc>
        <w:tc>
          <w:tcPr>
            <w:tcW w:w="321"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16" w:author="sanjai" w:date="2020-04-09T11:39:00Z"/>
                <w:del w:id="10317" w:author="sanjai" w:date="2020-04-09T11:46:00Z"/>
                <w:rFonts w:ascii="Calibri" w:eastAsia="Times New Roman" w:hAnsi="Calibri"/>
                <w:color w:val="000000"/>
                <w:kern w:val="0"/>
                <w:sz w:val="18"/>
                <w:szCs w:val="18"/>
                <w:lang w:eastAsia="en-US"/>
              </w:rPr>
            </w:pPr>
            <w:ins w:id="10318" w:author="sanjai" w:date="2020-04-09T11:39:00Z">
              <w:del w:id="10319"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20" w:author="sanjai" w:date="2020-04-09T11:39:00Z"/>
                <w:del w:id="10321" w:author="sanjai" w:date="2020-04-09T11:46:00Z"/>
                <w:rFonts w:ascii="Calibri" w:eastAsia="Times New Roman" w:hAnsi="Calibri"/>
                <w:color w:val="000000"/>
                <w:kern w:val="0"/>
                <w:sz w:val="18"/>
                <w:szCs w:val="18"/>
                <w:lang w:eastAsia="en-US"/>
              </w:rPr>
            </w:pPr>
            <w:ins w:id="10322" w:author="sanjai" w:date="2020-04-09T11:39:00Z">
              <w:del w:id="10323" w:author="sanjai" w:date="2020-04-09T11:46:00Z">
                <w:r w:rsidRPr="00BA2E52" w:rsidDel="00CD281B">
                  <w:rPr>
                    <w:rFonts w:ascii="Calibri" w:eastAsia="Times New Roman" w:hAnsi="Calibri"/>
                    <w:color w:val="000000"/>
                    <w:kern w:val="0"/>
                    <w:sz w:val="18"/>
                    <w:szCs w:val="18"/>
                    <w:lang w:eastAsia="en-US"/>
                  </w:rPr>
                  <w:delText> </w:delText>
                </w:r>
              </w:del>
            </w:ins>
          </w:p>
        </w:tc>
        <w:tc>
          <w:tcPr>
            <w:tcW w:w="313" w:type="dxa"/>
            <w:tcBorders>
              <w:top w:val="nil"/>
              <w:left w:val="nil"/>
              <w:bottom w:val="single" w:sz="4" w:space="0" w:color="auto"/>
              <w:right w:val="single" w:sz="4" w:space="0" w:color="auto"/>
            </w:tcBorders>
            <w:shd w:val="clear" w:color="auto" w:fill="auto"/>
            <w:noWrap/>
            <w:vAlign w:val="center"/>
          </w:tcPr>
          <w:p w:rsidR="00BA2E52" w:rsidRPr="00BA2E52" w:rsidDel="00CD281B" w:rsidRDefault="00BA2E52" w:rsidP="00BA2E52">
            <w:pPr>
              <w:widowControl/>
              <w:snapToGrid/>
              <w:spacing w:line="240" w:lineRule="auto"/>
              <w:jc w:val="center"/>
              <w:rPr>
                <w:ins w:id="10324" w:author="sanjai" w:date="2020-04-09T11:39:00Z"/>
                <w:del w:id="10325" w:author="sanjai" w:date="2020-04-09T11:46:00Z"/>
                <w:rFonts w:ascii="Calibri" w:eastAsia="Times New Roman" w:hAnsi="Calibri"/>
                <w:color w:val="000000"/>
                <w:kern w:val="0"/>
                <w:sz w:val="18"/>
                <w:szCs w:val="18"/>
                <w:lang w:eastAsia="en-US"/>
              </w:rPr>
            </w:pPr>
            <w:ins w:id="10326" w:author="sanjai" w:date="2020-04-09T11:39:00Z">
              <w:del w:id="10327" w:author="sanjai" w:date="2020-04-09T11:46:00Z">
                <w:r w:rsidRPr="00BA2E52" w:rsidDel="00CD281B">
                  <w:rPr>
                    <w:rFonts w:ascii="Calibri" w:eastAsia="Times New Roman" w:hAnsi="Calibri"/>
                    <w:color w:val="000000"/>
                    <w:kern w:val="0"/>
                    <w:sz w:val="18"/>
                    <w:szCs w:val="18"/>
                    <w:lang w:eastAsia="en-US"/>
                  </w:rPr>
                  <w:delText>ve1</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328" w:author="sanjai" w:date="2020-04-09T11:39:00Z"/>
                <w:del w:id="10329" w:author="sanjai" w:date="2020-04-09T11:46:00Z"/>
                <w:rFonts w:ascii="Calibri" w:eastAsia="Times New Roman" w:hAnsi="Calibri"/>
                <w:color w:val="000000"/>
                <w:kern w:val="0"/>
                <w:sz w:val="18"/>
                <w:szCs w:val="18"/>
                <w:lang w:eastAsia="en-US"/>
              </w:rPr>
            </w:pPr>
            <w:ins w:id="10330" w:author="sanjai" w:date="2020-04-09T11:39:00Z">
              <w:del w:id="10331" w:author="sanjai" w:date="2020-04-09T11:46:00Z">
                <w:r w:rsidRPr="00BA2E52" w:rsidDel="00CD281B">
                  <w:rPr>
                    <w:rFonts w:ascii="Calibri" w:eastAsia="Times New Roman" w:hAnsi="Calibri"/>
                    <w:color w:val="000000"/>
                    <w:kern w:val="0"/>
                    <w:sz w:val="18"/>
                    <w:szCs w:val="18"/>
                    <w:lang w:eastAsia="en-US"/>
                  </w:rPr>
                  <w:delText>ve2</w:delText>
                </w:r>
              </w:del>
            </w:ins>
          </w:p>
        </w:tc>
        <w:tc>
          <w:tcPr>
            <w:tcW w:w="278" w:type="dxa"/>
            <w:tcBorders>
              <w:top w:val="nil"/>
              <w:left w:val="nil"/>
              <w:bottom w:val="single" w:sz="4" w:space="0" w:color="auto"/>
              <w:right w:val="single" w:sz="4" w:space="0" w:color="auto"/>
            </w:tcBorders>
            <w:shd w:val="clear" w:color="000000" w:fill="ED7D31"/>
            <w:noWrap/>
            <w:vAlign w:val="center"/>
          </w:tcPr>
          <w:p w:rsidR="00BA2E52" w:rsidRPr="00BA2E52" w:rsidDel="00CD281B" w:rsidRDefault="00BA2E52" w:rsidP="00BA2E52">
            <w:pPr>
              <w:widowControl/>
              <w:snapToGrid/>
              <w:spacing w:line="240" w:lineRule="auto"/>
              <w:jc w:val="center"/>
              <w:rPr>
                <w:ins w:id="10332" w:author="sanjai" w:date="2020-04-09T11:39:00Z"/>
                <w:del w:id="10333" w:author="sanjai" w:date="2020-04-09T11:46:00Z"/>
                <w:rFonts w:ascii="Calibri" w:eastAsia="Times New Roman" w:hAnsi="Calibri"/>
                <w:color w:val="000000"/>
                <w:kern w:val="0"/>
                <w:sz w:val="18"/>
                <w:szCs w:val="18"/>
                <w:lang w:eastAsia="en-US"/>
              </w:rPr>
            </w:pPr>
            <w:ins w:id="10334" w:author="sanjai" w:date="2020-04-09T11:39:00Z">
              <w:del w:id="10335" w:author="sanjai" w:date="2020-04-09T11:46:00Z">
                <w:r w:rsidRPr="00BA2E52" w:rsidDel="00CD281B">
                  <w:rPr>
                    <w:rFonts w:ascii="Calibri" w:eastAsia="Times New Roman" w:hAnsi="Calibri"/>
                    <w:color w:val="000000"/>
                    <w:kern w:val="0"/>
                    <w:sz w:val="18"/>
                    <w:szCs w:val="18"/>
                    <w:lang w:eastAsia="en-US"/>
                  </w:rPr>
                  <w:delText>ve3</w:delText>
                </w:r>
              </w:del>
            </w:ins>
          </w:p>
        </w:tc>
      </w:tr>
      <w:tr w:rsidR="00990532" w:rsidRPr="00990532" w:rsidTr="00990532">
        <w:tblPrEx>
          <w:tblPrExChange w:id="10336" w:author="sanjai" w:date="2020-04-09T11:47:00Z">
            <w:tblPrEx>
              <w:tblW w:w="7428" w:type="dxa"/>
            </w:tblPrEx>
          </w:tblPrExChange>
        </w:tblPrEx>
        <w:trPr>
          <w:gridAfter w:val="11"/>
          <w:wAfter w:w="3246" w:type="dxa"/>
          <w:trHeight w:val="290"/>
          <w:ins w:id="10337" w:author="sanjai" w:date="2020-04-09T11:47:00Z"/>
          <w:trPrChange w:id="10338" w:author="sanjai" w:date="2020-04-09T11:47:00Z">
            <w:trPr>
              <w:gridAfter w:val="11"/>
              <w:trHeight w:val="290"/>
            </w:trPr>
          </w:trPrChange>
        </w:trPr>
        <w:tc>
          <w:tcPr>
            <w:tcW w:w="6745" w:type="dxa"/>
            <w:gridSpan w:val="18"/>
            <w:tcBorders>
              <w:top w:val="nil"/>
              <w:left w:val="single" w:sz="4" w:space="0" w:color="auto"/>
              <w:bottom w:val="nil"/>
              <w:right w:val="nil"/>
            </w:tcBorders>
            <w:shd w:val="clear" w:color="auto" w:fill="auto"/>
            <w:noWrap/>
            <w:vAlign w:val="bottom"/>
            <w:hideMark/>
            <w:tcPrChange w:id="10339" w:author="sanjai" w:date="2020-04-09T11:47:00Z">
              <w:tcPr>
                <w:tcW w:w="7428" w:type="dxa"/>
                <w:gridSpan w:val="11"/>
                <w:tcBorders>
                  <w:top w:val="nil"/>
                  <w:left w:val="single" w:sz="4" w:space="0" w:color="auto"/>
                  <w:bottom w:val="nil"/>
                  <w:right w:val="nil"/>
                </w:tcBorders>
                <w:shd w:val="clear" w:color="auto" w:fill="auto"/>
                <w:noWrap/>
                <w:vAlign w:val="bottom"/>
                <w:hideMark/>
              </w:tcPr>
            </w:tcPrChange>
          </w:tcPr>
          <w:p w:rsidR="00990532" w:rsidRPr="00990532" w:rsidRDefault="00990532" w:rsidP="00990532">
            <w:pPr>
              <w:widowControl/>
              <w:snapToGrid/>
              <w:spacing w:line="240" w:lineRule="auto"/>
              <w:jc w:val="center"/>
              <w:rPr>
                <w:ins w:id="10340" w:author="sanjai" w:date="2020-04-09T11:47:00Z"/>
                <w:rFonts w:ascii="Calibri" w:eastAsia="Times New Roman" w:hAnsi="Calibri"/>
                <w:color w:val="000000"/>
                <w:kern w:val="0"/>
                <w:sz w:val="22"/>
                <w:lang w:eastAsia="en-US"/>
              </w:rPr>
            </w:pPr>
            <w:ins w:id="10341" w:author="sanjai" w:date="2020-04-09T11:47:00Z">
              <w:r w:rsidRPr="00990532">
                <w:rPr>
                  <w:rFonts w:ascii="Calibri" w:eastAsia="Times New Roman" w:hAnsi="Calibri"/>
                  <w:color w:val="000000"/>
                  <w:kern w:val="0"/>
                  <w:sz w:val="22"/>
                  <w:lang w:eastAsia="en-US"/>
                </w:rPr>
                <w:t>Legend</w:t>
              </w:r>
            </w:ins>
          </w:p>
        </w:tc>
      </w:tr>
      <w:tr w:rsidR="00990532" w:rsidRPr="00990532" w:rsidTr="00990532">
        <w:tblPrEx>
          <w:tblPrExChange w:id="10342" w:author="sanjai" w:date="2020-04-09T11:47:00Z">
            <w:tblPrEx>
              <w:tblW w:w="7428" w:type="dxa"/>
            </w:tblPrEx>
          </w:tblPrExChange>
        </w:tblPrEx>
        <w:trPr>
          <w:gridAfter w:val="11"/>
          <w:wAfter w:w="3246" w:type="dxa"/>
          <w:trHeight w:val="290"/>
          <w:ins w:id="10343" w:author="sanjai" w:date="2020-04-09T11:47:00Z"/>
          <w:trPrChange w:id="10344" w:author="sanjai" w:date="2020-04-09T11:47:00Z">
            <w:trPr>
              <w:gridAfter w:val="11"/>
              <w:trHeight w:val="290"/>
            </w:trPr>
          </w:trPrChange>
        </w:trPr>
        <w:tc>
          <w:tcPr>
            <w:tcW w:w="6745" w:type="dxa"/>
            <w:gridSpan w:val="18"/>
            <w:tcBorders>
              <w:top w:val="nil"/>
              <w:left w:val="single" w:sz="4" w:space="0" w:color="auto"/>
              <w:bottom w:val="nil"/>
              <w:right w:val="nil"/>
            </w:tcBorders>
            <w:shd w:val="clear" w:color="auto" w:fill="auto"/>
            <w:noWrap/>
            <w:vAlign w:val="bottom"/>
            <w:tcPrChange w:id="10345" w:author="sanjai" w:date="2020-04-09T11:47:00Z">
              <w:tcPr>
                <w:tcW w:w="7428" w:type="dxa"/>
                <w:gridSpan w:val="11"/>
                <w:tcBorders>
                  <w:top w:val="nil"/>
                  <w:left w:val="single" w:sz="4" w:space="0" w:color="auto"/>
                  <w:bottom w:val="nil"/>
                  <w:right w:val="nil"/>
                </w:tcBorders>
                <w:shd w:val="clear" w:color="auto" w:fill="auto"/>
                <w:noWrap/>
                <w:vAlign w:val="bottom"/>
              </w:tcPr>
            </w:tcPrChange>
          </w:tcPr>
          <w:p w:rsidR="00990532" w:rsidRPr="00990532" w:rsidRDefault="00990532">
            <w:pPr>
              <w:widowControl/>
              <w:snapToGrid/>
              <w:spacing w:line="240" w:lineRule="auto"/>
              <w:rPr>
                <w:ins w:id="10346" w:author="sanjai" w:date="2020-04-09T11:47:00Z"/>
                <w:rFonts w:ascii="Calibri" w:eastAsia="Times New Roman" w:hAnsi="Calibri"/>
                <w:color w:val="000000"/>
                <w:kern w:val="0"/>
                <w:sz w:val="22"/>
                <w:lang w:eastAsia="en-US"/>
              </w:rPr>
              <w:pPrChange w:id="10347" w:author="sanjai" w:date="2020-04-09T11:48:00Z">
                <w:pPr>
                  <w:widowControl/>
                  <w:snapToGrid/>
                  <w:spacing w:line="240" w:lineRule="auto"/>
                  <w:jc w:val="center"/>
                </w:pPr>
              </w:pPrChange>
            </w:pPr>
          </w:p>
        </w:tc>
      </w:tr>
      <w:tr w:rsidR="00990532" w:rsidRPr="00990532" w:rsidTr="00990532">
        <w:tblPrEx>
          <w:tblPrExChange w:id="10348" w:author="sanjai" w:date="2020-04-09T11:47:00Z">
            <w:tblPrEx>
              <w:tblW w:w="7428" w:type="dxa"/>
            </w:tblPrEx>
          </w:tblPrExChange>
        </w:tblPrEx>
        <w:trPr>
          <w:gridAfter w:val="11"/>
          <w:wAfter w:w="3246" w:type="dxa"/>
          <w:trHeight w:val="290"/>
          <w:ins w:id="10349" w:author="sanjai" w:date="2020-04-09T11:47:00Z"/>
          <w:trPrChange w:id="10350" w:author="sanjai" w:date="2020-04-09T11:47:00Z">
            <w:trPr>
              <w:gridAfter w:val="11"/>
              <w:trHeight w:val="290"/>
            </w:trPr>
          </w:trPrChange>
        </w:trPr>
        <w:tc>
          <w:tcPr>
            <w:tcW w:w="6745" w:type="dxa"/>
            <w:gridSpan w:val="18"/>
            <w:tcBorders>
              <w:top w:val="nil"/>
              <w:left w:val="single" w:sz="4" w:space="0" w:color="auto"/>
              <w:bottom w:val="nil"/>
              <w:right w:val="nil"/>
            </w:tcBorders>
            <w:shd w:val="clear" w:color="000000" w:fill="ED7D31"/>
            <w:vAlign w:val="bottom"/>
            <w:hideMark/>
            <w:tcPrChange w:id="10351" w:author="sanjai" w:date="2020-04-09T11:47:00Z">
              <w:tcPr>
                <w:tcW w:w="7428" w:type="dxa"/>
                <w:gridSpan w:val="11"/>
                <w:tcBorders>
                  <w:top w:val="nil"/>
                  <w:left w:val="single" w:sz="4" w:space="0" w:color="auto"/>
                  <w:bottom w:val="nil"/>
                  <w:right w:val="nil"/>
                </w:tcBorders>
                <w:shd w:val="clear" w:color="000000" w:fill="ED7D31"/>
                <w:vAlign w:val="bottom"/>
                <w:hideMark/>
              </w:tcPr>
            </w:tcPrChange>
          </w:tcPr>
          <w:p w:rsidR="00990532" w:rsidRPr="00990532" w:rsidRDefault="00990532" w:rsidP="00990532">
            <w:pPr>
              <w:widowControl/>
              <w:snapToGrid/>
              <w:spacing w:line="240" w:lineRule="auto"/>
              <w:jc w:val="center"/>
              <w:rPr>
                <w:ins w:id="10352" w:author="sanjai" w:date="2020-04-09T11:47:00Z"/>
                <w:rFonts w:ascii="Calibri" w:eastAsia="Times New Roman" w:hAnsi="Calibri"/>
                <w:color w:val="000000"/>
                <w:kern w:val="0"/>
                <w:sz w:val="22"/>
                <w:lang w:eastAsia="en-US"/>
              </w:rPr>
            </w:pPr>
            <w:ins w:id="10353" w:author="sanjai" w:date="2020-04-09T11:47:00Z">
              <w:r w:rsidRPr="00990532">
                <w:rPr>
                  <w:rFonts w:ascii="Calibri" w:eastAsia="Times New Roman" w:hAnsi="Calibri"/>
                  <w:color w:val="000000"/>
                  <w:kern w:val="0"/>
                  <w:sz w:val="22"/>
                  <w:lang w:eastAsia="en-US"/>
                </w:rPr>
                <w:t xml:space="preserve">Potential VRF </w:t>
              </w:r>
              <w:proofErr w:type="spellStart"/>
              <w:r w:rsidRPr="00990532">
                <w:rPr>
                  <w:rFonts w:ascii="Calibri" w:eastAsia="Times New Roman" w:hAnsi="Calibri"/>
                  <w:color w:val="000000"/>
                  <w:kern w:val="0"/>
                  <w:sz w:val="22"/>
                  <w:lang w:eastAsia="en-US"/>
                </w:rPr>
                <w:t>wr</w:t>
              </w:r>
              <w:proofErr w:type="spellEnd"/>
              <w:r w:rsidRPr="00990532">
                <w:rPr>
                  <w:rFonts w:ascii="Calibri" w:eastAsia="Times New Roman" w:hAnsi="Calibri"/>
                  <w:color w:val="000000"/>
                  <w:kern w:val="0"/>
                  <w:sz w:val="22"/>
                  <w:lang w:eastAsia="en-US"/>
                </w:rPr>
                <w:t xml:space="preserve"> for data corresponding to the uop</w:t>
              </w:r>
            </w:ins>
          </w:p>
        </w:tc>
      </w:tr>
      <w:tr w:rsidR="00990532" w:rsidRPr="00990532" w:rsidTr="00990532">
        <w:tblPrEx>
          <w:tblPrExChange w:id="10354" w:author="sanjai" w:date="2020-04-09T11:47:00Z">
            <w:tblPrEx>
              <w:tblW w:w="7428" w:type="dxa"/>
            </w:tblPrEx>
          </w:tblPrExChange>
        </w:tblPrEx>
        <w:trPr>
          <w:gridAfter w:val="11"/>
          <w:wAfter w:w="3246" w:type="dxa"/>
          <w:trHeight w:val="290"/>
          <w:ins w:id="10355" w:author="sanjai" w:date="2020-04-09T11:47:00Z"/>
          <w:trPrChange w:id="10356" w:author="sanjai" w:date="2020-04-09T11:47:00Z">
            <w:trPr>
              <w:gridAfter w:val="11"/>
              <w:trHeight w:val="290"/>
            </w:trPr>
          </w:trPrChange>
        </w:trPr>
        <w:tc>
          <w:tcPr>
            <w:tcW w:w="6745" w:type="dxa"/>
            <w:gridSpan w:val="18"/>
            <w:tcBorders>
              <w:top w:val="nil"/>
              <w:left w:val="single" w:sz="4" w:space="0" w:color="auto"/>
              <w:bottom w:val="nil"/>
              <w:right w:val="nil"/>
            </w:tcBorders>
            <w:shd w:val="clear" w:color="000000" w:fill="FFFF00"/>
            <w:vAlign w:val="bottom"/>
            <w:hideMark/>
            <w:tcPrChange w:id="10357" w:author="sanjai" w:date="2020-04-09T11:47:00Z">
              <w:tcPr>
                <w:tcW w:w="7428" w:type="dxa"/>
                <w:gridSpan w:val="11"/>
                <w:tcBorders>
                  <w:top w:val="nil"/>
                  <w:left w:val="single" w:sz="4" w:space="0" w:color="auto"/>
                  <w:bottom w:val="nil"/>
                  <w:right w:val="nil"/>
                </w:tcBorders>
                <w:shd w:val="clear" w:color="000000" w:fill="FFFF00"/>
                <w:vAlign w:val="bottom"/>
                <w:hideMark/>
              </w:tcPr>
            </w:tcPrChange>
          </w:tcPr>
          <w:p w:rsidR="00990532" w:rsidRPr="00990532" w:rsidRDefault="00990532" w:rsidP="00990532">
            <w:pPr>
              <w:widowControl/>
              <w:snapToGrid/>
              <w:spacing w:line="240" w:lineRule="auto"/>
              <w:jc w:val="center"/>
              <w:rPr>
                <w:ins w:id="10358" w:author="sanjai" w:date="2020-04-09T11:47:00Z"/>
                <w:rFonts w:ascii="Calibri" w:eastAsia="Times New Roman" w:hAnsi="Calibri"/>
                <w:color w:val="000000"/>
                <w:kern w:val="0"/>
                <w:sz w:val="22"/>
                <w:lang w:eastAsia="en-US"/>
              </w:rPr>
            </w:pPr>
            <w:ins w:id="10359" w:author="sanjai" w:date="2020-04-09T11:47:00Z">
              <w:r w:rsidRPr="00990532">
                <w:rPr>
                  <w:rFonts w:ascii="Calibri" w:eastAsia="Times New Roman" w:hAnsi="Calibri"/>
                  <w:color w:val="000000"/>
                  <w:kern w:val="0"/>
                  <w:sz w:val="22"/>
                  <w:lang w:eastAsia="en-US"/>
                </w:rPr>
                <w:t>PSUEDO gather operation not issued by frontend</w:t>
              </w:r>
            </w:ins>
          </w:p>
        </w:tc>
      </w:tr>
      <w:tr w:rsidR="00990532" w:rsidRPr="00990532" w:rsidTr="00990532">
        <w:tblPrEx>
          <w:tblPrExChange w:id="10360" w:author="sanjai" w:date="2020-04-09T11:47:00Z">
            <w:tblPrEx>
              <w:tblW w:w="7428" w:type="dxa"/>
            </w:tblPrEx>
          </w:tblPrExChange>
        </w:tblPrEx>
        <w:trPr>
          <w:gridAfter w:val="11"/>
          <w:wAfter w:w="3246" w:type="dxa"/>
          <w:trHeight w:val="290"/>
          <w:ins w:id="10361" w:author="sanjai" w:date="2020-04-09T11:47:00Z"/>
          <w:trPrChange w:id="10362" w:author="sanjai" w:date="2020-04-09T11:47:00Z">
            <w:trPr>
              <w:gridAfter w:val="11"/>
              <w:trHeight w:val="290"/>
            </w:trPr>
          </w:trPrChange>
        </w:trPr>
        <w:tc>
          <w:tcPr>
            <w:tcW w:w="6745" w:type="dxa"/>
            <w:gridSpan w:val="18"/>
            <w:tcBorders>
              <w:top w:val="nil"/>
              <w:left w:val="nil"/>
              <w:bottom w:val="nil"/>
              <w:right w:val="nil"/>
            </w:tcBorders>
            <w:shd w:val="clear" w:color="auto" w:fill="auto"/>
            <w:vAlign w:val="bottom"/>
            <w:hideMark/>
            <w:tcPrChange w:id="10363" w:author="sanjai" w:date="2020-04-09T11:47:00Z">
              <w:tcPr>
                <w:tcW w:w="7428" w:type="dxa"/>
                <w:gridSpan w:val="11"/>
                <w:tcBorders>
                  <w:top w:val="nil"/>
                  <w:left w:val="nil"/>
                  <w:bottom w:val="nil"/>
                  <w:right w:val="nil"/>
                </w:tcBorders>
                <w:shd w:val="clear" w:color="auto" w:fill="auto"/>
                <w:vAlign w:val="bottom"/>
                <w:hideMark/>
              </w:tcPr>
            </w:tcPrChange>
          </w:tcPr>
          <w:p w:rsidR="00990532" w:rsidRPr="00990532" w:rsidRDefault="00990532" w:rsidP="00990532">
            <w:pPr>
              <w:widowControl/>
              <w:snapToGrid/>
              <w:spacing w:line="240" w:lineRule="auto"/>
              <w:jc w:val="center"/>
              <w:rPr>
                <w:ins w:id="10364" w:author="sanjai" w:date="2020-04-09T11:47:00Z"/>
                <w:rFonts w:ascii="Calibri" w:eastAsia="Times New Roman" w:hAnsi="Calibri"/>
                <w:color w:val="000000"/>
                <w:kern w:val="0"/>
                <w:sz w:val="22"/>
                <w:lang w:eastAsia="en-US"/>
              </w:rPr>
            </w:pPr>
            <w:proofErr w:type="spellStart"/>
            <w:ins w:id="10365" w:author="sanjai" w:date="2020-04-09T11:47:00Z">
              <w:r w:rsidRPr="00990532">
                <w:rPr>
                  <w:rFonts w:ascii="Calibri" w:eastAsia="Times New Roman" w:hAnsi="Calibri"/>
                  <w:color w:val="000000"/>
                  <w:kern w:val="0"/>
                  <w:sz w:val="22"/>
                  <w:lang w:eastAsia="en-US"/>
                </w:rPr>
                <w:t>Pipestage</w:t>
              </w:r>
              <w:proofErr w:type="spellEnd"/>
            </w:ins>
          </w:p>
        </w:tc>
      </w:tr>
      <w:tr w:rsidR="00990532" w:rsidRPr="00990532" w:rsidTr="00990532">
        <w:tblPrEx>
          <w:tblPrExChange w:id="10366" w:author="sanjai" w:date="2020-04-09T11:47:00Z">
            <w:tblPrEx>
              <w:tblW w:w="7428" w:type="dxa"/>
            </w:tblPrEx>
          </w:tblPrExChange>
        </w:tblPrEx>
        <w:trPr>
          <w:gridAfter w:val="11"/>
          <w:wAfter w:w="3246" w:type="dxa"/>
          <w:trHeight w:val="290"/>
          <w:ins w:id="10367" w:author="sanjai" w:date="2020-04-09T11:47:00Z"/>
          <w:trPrChange w:id="10368" w:author="sanjai" w:date="2020-04-09T11:47:00Z">
            <w:trPr>
              <w:gridAfter w:val="11"/>
              <w:trHeight w:val="290"/>
            </w:trPr>
          </w:trPrChange>
        </w:trPr>
        <w:tc>
          <w:tcPr>
            <w:tcW w:w="6745" w:type="dxa"/>
            <w:gridSpan w:val="18"/>
            <w:tcBorders>
              <w:top w:val="nil"/>
              <w:left w:val="nil"/>
              <w:bottom w:val="nil"/>
              <w:right w:val="nil"/>
            </w:tcBorders>
            <w:shd w:val="clear" w:color="auto" w:fill="auto"/>
            <w:vAlign w:val="bottom"/>
            <w:hideMark/>
            <w:tcPrChange w:id="10369" w:author="sanjai" w:date="2020-04-09T11:47:00Z">
              <w:tcPr>
                <w:tcW w:w="7428" w:type="dxa"/>
                <w:gridSpan w:val="11"/>
                <w:tcBorders>
                  <w:top w:val="nil"/>
                  <w:left w:val="nil"/>
                  <w:bottom w:val="nil"/>
                  <w:right w:val="nil"/>
                </w:tcBorders>
                <w:shd w:val="clear" w:color="auto" w:fill="auto"/>
                <w:vAlign w:val="bottom"/>
                <w:hideMark/>
              </w:tcPr>
            </w:tcPrChange>
          </w:tcPr>
          <w:p w:rsidR="00990532" w:rsidRPr="00990532" w:rsidRDefault="00990532" w:rsidP="00990532">
            <w:pPr>
              <w:widowControl/>
              <w:snapToGrid/>
              <w:spacing w:line="240" w:lineRule="auto"/>
              <w:jc w:val="center"/>
              <w:rPr>
                <w:ins w:id="10370" w:author="sanjai" w:date="2020-04-09T11:47:00Z"/>
                <w:rFonts w:ascii="Calibri" w:eastAsia="Times New Roman" w:hAnsi="Calibri"/>
                <w:color w:val="000000"/>
                <w:kern w:val="0"/>
                <w:sz w:val="22"/>
                <w:lang w:eastAsia="en-US"/>
              </w:rPr>
            </w:pPr>
            <w:ins w:id="10371" w:author="sanjai" w:date="2020-04-09T11:47:00Z">
              <w:r w:rsidRPr="00990532">
                <w:rPr>
                  <w:rFonts w:ascii="Calibri" w:eastAsia="Times New Roman" w:hAnsi="Calibri"/>
                  <w:color w:val="000000"/>
                  <w:kern w:val="0"/>
                  <w:sz w:val="22"/>
                  <w:lang w:eastAsia="en-US"/>
                </w:rPr>
                <w:t>ve1c - compressed pipeline ve1 stage</w:t>
              </w:r>
            </w:ins>
          </w:p>
        </w:tc>
      </w:tr>
      <w:tr w:rsidR="00990532" w:rsidRPr="00990532" w:rsidTr="00990532">
        <w:tblPrEx>
          <w:tblPrExChange w:id="10372" w:author="sanjai" w:date="2020-04-09T11:47:00Z">
            <w:tblPrEx>
              <w:tblW w:w="7428" w:type="dxa"/>
            </w:tblPrEx>
          </w:tblPrExChange>
        </w:tblPrEx>
        <w:trPr>
          <w:gridAfter w:val="11"/>
          <w:wAfter w:w="3246" w:type="dxa"/>
          <w:trHeight w:val="290"/>
          <w:ins w:id="10373" w:author="sanjai" w:date="2020-04-09T11:47:00Z"/>
          <w:trPrChange w:id="10374" w:author="sanjai" w:date="2020-04-09T11:47:00Z">
            <w:trPr>
              <w:gridAfter w:val="11"/>
              <w:trHeight w:val="290"/>
            </w:trPr>
          </w:trPrChange>
        </w:trPr>
        <w:tc>
          <w:tcPr>
            <w:tcW w:w="6745" w:type="dxa"/>
            <w:gridSpan w:val="18"/>
            <w:tcBorders>
              <w:top w:val="nil"/>
              <w:left w:val="nil"/>
              <w:bottom w:val="nil"/>
              <w:right w:val="nil"/>
            </w:tcBorders>
            <w:shd w:val="clear" w:color="auto" w:fill="auto"/>
            <w:vAlign w:val="bottom"/>
            <w:hideMark/>
            <w:tcPrChange w:id="10375" w:author="sanjai" w:date="2020-04-09T11:47:00Z">
              <w:tcPr>
                <w:tcW w:w="7428" w:type="dxa"/>
                <w:gridSpan w:val="11"/>
                <w:tcBorders>
                  <w:top w:val="nil"/>
                  <w:left w:val="nil"/>
                  <w:bottom w:val="nil"/>
                  <w:right w:val="nil"/>
                </w:tcBorders>
                <w:shd w:val="clear" w:color="auto" w:fill="auto"/>
                <w:vAlign w:val="bottom"/>
                <w:hideMark/>
              </w:tcPr>
            </w:tcPrChange>
          </w:tcPr>
          <w:p w:rsidR="00990532" w:rsidRPr="00990532" w:rsidRDefault="00990532" w:rsidP="00990532">
            <w:pPr>
              <w:widowControl/>
              <w:snapToGrid/>
              <w:spacing w:line="240" w:lineRule="auto"/>
              <w:jc w:val="center"/>
              <w:rPr>
                <w:ins w:id="10376" w:author="sanjai" w:date="2020-04-09T11:47:00Z"/>
                <w:rFonts w:ascii="Calibri" w:eastAsia="Times New Roman" w:hAnsi="Calibri"/>
                <w:color w:val="000000"/>
                <w:kern w:val="0"/>
                <w:sz w:val="22"/>
                <w:lang w:eastAsia="en-US"/>
              </w:rPr>
            </w:pPr>
            <w:ins w:id="10377" w:author="sanjai" w:date="2020-04-09T11:47:00Z">
              <w:r w:rsidRPr="00990532">
                <w:rPr>
                  <w:rFonts w:ascii="Calibri" w:eastAsia="Times New Roman" w:hAnsi="Calibri"/>
                  <w:color w:val="000000"/>
                  <w:kern w:val="0"/>
                  <w:sz w:val="22"/>
                  <w:lang w:eastAsia="en-US"/>
                </w:rPr>
                <w:t>ve2c - compressed pipeline ve2 stage</w:t>
              </w:r>
            </w:ins>
          </w:p>
        </w:tc>
      </w:tr>
      <w:tr w:rsidR="00990532" w:rsidRPr="00990532" w:rsidTr="00990532">
        <w:tblPrEx>
          <w:tblPrExChange w:id="10378" w:author="sanjai" w:date="2020-04-09T11:47:00Z">
            <w:tblPrEx>
              <w:tblW w:w="7428" w:type="dxa"/>
            </w:tblPrEx>
          </w:tblPrExChange>
        </w:tblPrEx>
        <w:trPr>
          <w:gridAfter w:val="11"/>
          <w:wAfter w:w="3246" w:type="dxa"/>
          <w:trHeight w:val="290"/>
          <w:ins w:id="10379" w:author="sanjai" w:date="2020-04-09T11:47:00Z"/>
          <w:trPrChange w:id="10380" w:author="sanjai" w:date="2020-04-09T11:47:00Z">
            <w:trPr>
              <w:gridAfter w:val="11"/>
              <w:trHeight w:val="290"/>
            </w:trPr>
          </w:trPrChange>
        </w:trPr>
        <w:tc>
          <w:tcPr>
            <w:tcW w:w="6745" w:type="dxa"/>
            <w:gridSpan w:val="18"/>
            <w:tcBorders>
              <w:top w:val="nil"/>
              <w:left w:val="nil"/>
              <w:bottom w:val="nil"/>
              <w:right w:val="nil"/>
            </w:tcBorders>
            <w:shd w:val="clear" w:color="auto" w:fill="auto"/>
            <w:vAlign w:val="bottom"/>
            <w:hideMark/>
            <w:tcPrChange w:id="10381" w:author="sanjai" w:date="2020-04-09T11:47:00Z">
              <w:tcPr>
                <w:tcW w:w="7428" w:type="dxa"/>
                <w:gridSpan w:val="11"/>
                <w:tcBorders>
                  <w:top w:val="nil"/>
                  <w:left w:val="nil"/>
                  <w:bottom w:val="nil"/>
                  <w:right w:val="nil"/>
                </w:tcBorders>
                <w:shd w:val="clear" w:color="auto" w:fill="auto"/>
                <w:vAlign w:val="bottom"/>
                <w:hideMark/>
              </w:tcPr>
            </w:tcPrChange>
          </w:tcPr>
          <w:p w:rsidR="00990532" w:rsidRPr="00990532" w:rsidRDefault="00990532" w:rsidP="00990532">
            <w:pPr>
              <w:widowControl/>
              <w:snapToGrid/>
              <w:spacing w:line="240" w:lineRule="auto"/>
              <w:jc w:val="center"/>
              <w:rPr>
                <w:ins w:id="10382" w:author="sanjai" w:date="2020-04-09T11:47:00Z"/>
                <w:rFonts w:ascii="Calibri" w:eastAsia="Times New Roman" w:hAnsi="Calibri"/>
                <w:color w:val="000000"/>
                <w:kern w:val="0"/>
                <w:sz w:val="22"/>
                <w:lang w:eastAsia="en-US"/>
              </w:rPr>
            </w:pPr>
            <w:ins w:id="10383" w:author="sanjai" w:date="2020-04-09T11:47:00Z">
              <w:r w:rsidRPr="00990532">
                <w:rPr>
                  <w:rFonts w:ascii="Calibri" w:eastAsia="Times New Roman" w:hAnsi="Calibri"/>
                  <w:color w:val="000000"/>
                  <w:kern w:val="0"/>
                  <w:sz w:val="22"/>
                  <w:lang w:eastAsia="en-US"/>
                </w:rPr>
                <w:t>ve1 - permute block main pipeline's ve1 stage (gather op)</w:t>
              </w:r>
            </w:ins>
          </w:p>
        </w:tc>
      </w:tr>
      <w:tr w:rsidR="00990532" w:rsidRPr="00990532" w:rsidTr="00990532">
        <w:tblPrEx>
          <w:tblPrExChange w:id="10384" w:author="sanjai" w:date="2020-04-09T11:47:00Z">
            <w:tblPrEx>
              <w:tblW w:w="7428" w:type="dxa"/>
            </w:tblPrEx>
          </w:tblPrExChange>
        </w:tblPrEx>
        <w:trPr>
          <w:gridAfter w:val="11"/>
          <w:wAfter w:w="3246" w:type="dxa"/>
          <w:trHeight w:val="290"/>
          <w:ins w:id="10385" w:author="sanjai" w:date="2020-04-09T11:47:00Z"/>
          <w:trPrChange w:id="10386" w:author="sanjai" w:date="2020-04-09T11:47:00Z">
            <w:trPr>
              <w:gridAfter w:val="11"/>
              <w:trHeight w:val="290"/>
            </w:trPr>
          </w:trPrChange>
        </w:trPr>
        <w:tc>
          <w:tcPr>
            <w:tcW w:w="6745" w:type="dxa"/>
            <w:gridSpan w:val="18"/>
            <w:tcBorders>
              <w:top w:val="nil"/>
              <w:left w:val="nil"/>
              <w:bottom w:val="nil"/>
              <w:right w:val="nil"/>
            </w:tcBorders>
            <w:shd w:val="clear" w:color="auto" w:fill="auto"/>
            <w:vAlign w:val="bottom"/>
            <w:hideMark/>
            <w:tcPrChange w:id="10387" w:author="sanjai" w:date="2020-04-09T11:47:00Z">
              <w:tcPr>
                <w:tcW w:w="7428" w:type="dxa"/>
                <w:gridSpan w:val="11"/>
                <w:tcBorders>
                  <w:top w:val="nil"/>
                  <w:left w:val="nil"/>
                  <w:bottom w:val="nil"/>
                  <w:right w:val="nil"/>
                </w:tcBorders>
                <w:shd w:val="clear" w:color="auto" w:fill="auto"/>
                <w:vAlign w:val="bottom"/>
                <w:hideMark/>
              </w:tcPr>
            </w:tcPrChange>
          </w:tcPr>
          <w:p w:rsidR="00990532" w:rsidRPr="00990532" w:rsidRDefault="00990532" w:rsidP="00990532">
            <w:pPr>
              <w:widowControl/>
              <w:snapToGrid/>
              <w:spacing w:line="240" w:lineRule="auto"/>
              <w:jc w:val="center"/>
              <w:rPr>
                <w:ins w:id="10388" w:author="sanjai" w:date="2020-04-09T11:47:00Z"/>
                <w:rFonts w:ascii="Calibri" w:eastAsia="Times New Roman" w:hAnsi="Calibri"/>
                <w:color w:val="000000"/>
                <w:kern w:val="0"/>
                <w:sz w:val="22"/>
                <w:lang w:eastAsia="en-US"/>
              </w:rPr>
            </w:pPr>
            <w:ins w:id="10389" w:author="sanjai" w:date="2020-04-09T11:47:00Z">
              <w:r w:rsidRPr="00990532">
                <w:rPr>
                  <w:rFonts w:ascii="Calibri" w:eastAsia="Times New Roman" w:hAnsi="Calibri"/>
                  <w:color w:val="000000"/>
                  <w:kern w:val="0"/>
                  <w:sz w:val="22"/>
                  <w:lang w:eastAsia="en-US"/>
                </w:rPr>
                <w:t>ve2 - permute block main pipeline's ve2 stage (gather op)</w:t>
              </w:r>
            </w:ins>
          </w:p>
        </w:tc>
      </w:tr>
    </w:tbl>
    <w:p w:rsidR="000E19EE" w:rsidRDefault="000E19EE" w:rsidP="00751979">
      <w:pPr>
        <w:pStyle w:val="BodyText"/>
        <w:rPr>
          <w:ins w:id="10390" w:author="sanjai" w:date="2020-04-09T11:48:00Z"/>
        </w:rPr>
      </w:pPr>
    </w:p>
    <w:tbl>
      <w:tblPr>
        <w:tblW w:w="11069" w:type="dxa"/>
        <w:tblLook w:val="04A0" w:firstRow="1" w:lastRow="0" w:firstColumn="1" w:lastColumn="0" w:noHBand="0" w:noVBand="1"/>
        <w:tblPrChange w:id="10391" w:author="sanjai" w:date="2020-04-09T11:49:00Z">
          <w:tblPr>
            <w:tblW w:w="11420" w:type="dxa"/>
            <w:tblLook w:val="04A0" w:firstRow="1" w:lastRow="0" w:firstColumn="1" w:lastColumn="0" w:noHBand="0" w:noVBand="1"/>
          </w:tblPr>
        </w:tblPrChange>
      </w:tblPr>
      <w:tblGrid>
        <w:gridCol w:w="2555"/>
        <w:gridCol w:w="946"/>
        <w:gridCol w:w="946"/>
        <w:gridCol w:w="946"/>
        <w:gridCol w:w="946"/>
        <w:gridCol w:w="946"/>
        <w:gridCol w:w="946"/>
        <w:gridCol w:w="946"/>
        <w:gridCol w:w="946"/>
        <w:gridCol w:w="946"/>
        <w:tblGridChange w:id="10392">
          <w:tblGrid>
            <w:gridCol w:w="2555"/>
            <w:gridCol w:w="81"/>
            <w:gridCol w:w="865"/>
            <w:gridCol w:w="111"/>
            <w:gridCol w:w="835"/>
            <w:gridCol w:w="141"/>
            <w:gridCol w:w="805"/>
            <w:gridCol w:w="171"/>
            <w:gridCol w:w="775"/>
            <w:gridCol w:w="201"/>
            <w:gridCol w:w="745"/>
            <w:gridCol w:w="231"/>
            <w:gridCol w:w="715"/>
            <w:gridCol w:w="261"/>
            <w:gridCol w:w="685"/>
            <w:gridCol w:w="291"/>
            <w:gridCol w:w="655"/>
            <w:gridCol w:w="321"/>
            <w:gridCol w:w="625"/>
            <w:gridCol w:w="351"/>
          </w:tblGrid>
        </w:tblGridChange>
      </w:tblGrid>
      <w:tr w:rsidR="00990532" w:rsidRPr="00990532" w:rsidTr="00E745DE">
        <w:trPr>
          <w:trHeight w:val="288"/>
          <w:ins w:id="10393" w:author="sanjai" w:date="2020-04-09T11:49:00Z"/>
          <w:trPrChange w:id="10394" w:author="sanjai" w:date="2020-04-09T11:49:00Z">
            <w:trPr>
              <w:trHeight w:val="290"/>
            </w:trPr>
          </w:trPrChange>
        </w:trPr>
        <w:tc>
          <w:tcPr>
            <w:tcW w:w="2555" w:type="dxa"/>
            <w:tcBorders>
              <w:top w:val="nil"/>
              <w:left w:val="nil"/>
              <w:bottom w:val="nil"/>
              <w:right w:val="nil"/>
            </w:tcBorders>
            <w:shd w:val="clear" w:color="auto" w:fill="auto"/>
            <w:noWrap/>
            <w:vAlign w:val="bottom"/>
            <w:hideMark/>
            <w:tcPrChange w:id="10395" w:author="sanjai" w:date="2020-04-09T11:49:00Z">
              <w:tcPr>
                <w:tcW w:w="263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396" w:author="sanjai" w:date="2020-04-09T11:49:00Z"/>
                <w:rFonts w:ascii="Calibri" w:eastAsia="Times New Roman" w:hAnsi="Calibri"/>
                <w:color w:val="000000"/>
                <w:kern w:val="0"/>
                <w:sz w:val="22"/>
                <w:lang w:eastAsia="en-US"/>
              </w:rPr>
            </w:pPr>
            <w:proofErr w:type="spellStart"/>
            <w:ins w:id="10397" w:author="sanjai" w:date="2020-04-09T11:49:00Z">
              <w:r w:rsidRPr="00990532">
                <w:rPr>
                  <w:rFonts w:ascii="Calibri" w:eastAsia="Times New Roman" w:hAnsi="Calibri"/>
                  <w:color w:val="000000"/>
                  <w:kern w:val="0"/>
                  <w:sz w:val="22"/>
                  <w:lang w:eastAsia="en-US"/>
                </w:rPr>
                <w:t>lmul</w:t>
              </w:r>
              <w:proofErr w:type="spellEnd"/>
              <w:r w:rsidRPr="00990532">
                <w:rPr>
                  <w:rFonts w:ascii="Calibri" w:eastAsia="Times New Roman" w:hAnsi="Calibri"/>
                  <w:color w:val="000000"/>
                  <w:kern w:val="0"/>
                  <w:sz w:val="22"/>
                  <w:lang w:eastAsia="en-US"/>
                </w:rPr>
                <w:t>=1</w:t>
              </w:r>
            </w:ins>
          </w:p>
        </w:tc>
        <w:tc>
          <w:tcPr>
            <w:tcW w:w="946" w:type="dxa"/>
            <w:tcBorders>
              <w:top w:val="nil"/>
              <w:left w:val="nil"/>
              <w:bottom w:val="nil"/>
              <w:right w:val="nil"/>
            </w:tcBorders>
            <w:shd w:val="clear" w:color="auto" w:fill="auto"/>
            <w:noWrap/>
            <w:vAlign w:val="bottom"/>
            <w:hideMark/>
            <w:tcPrChange w:id="1039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399"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40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0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02"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0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0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0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06"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07"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0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09"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1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1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12"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1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1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15"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416" w:author="sanjai" w:date="2020-04-09T11:49:00Z"/>
        </w:trPr>
        <w:tc>
          <w:tcPr>
            <w:tcW w:w="2555"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990532" w:rsidRPr="00990532" w:rsidRDefault="00990532" w:rsidP="00990532">
            <w:pPr>
              <w:widowControl/>
              <w:snapToGrid/>
              <w:spacing w:line="240" w:lineRule="auto"/>
              <w:jc w:val="center"/>
              <w:rPr>
                <w:ins w:id="10417" w:author="sanjai" w:date="2020-04-09T11:49:00Z"/>
                <w:rFonts w:ascii="Calibri" w:eastAsia="Times New Roman" w:hAnsi="Calibri"/>
                <w:color w:val="000000"/>
                <w:kern w:val="0"/>
                <w:sz w:val="22"/>
                <w:lang w:eastAsia="en-US"/>
              </w:rPr>
            </w:pPr>
            <w:ins w:id="10418" w:author="sanjai" w:date="2020-04-09T11:49:00Z">
              <w:r w:rsidRPr="00990532">
                <w:rPr>
                  <w:rFonts w:ascii="Calibri" w:eastAsia="Times New Roman" w:hAnsi="Calibri"/>
                  <w:color w:val="000000"/>
                  <w:kern w:val="0"/>
                  <w:sz w:val="22"/>
                  <w:lang w:eastAsia="en-US"/>
                </w:rPr>
                <w:t> </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419" w:author="sanjai" w:date="2020-04-09T11:49:00Z"/>
                <w:rFonts w:ascii="Calibri" w:eastAsia="Times New Roman" w:hAnsi="Calibri"/>
                <w:color w:val="000000"/>
                <w:kern w:val="0"/>
                <w:sz w:val="22"/>
                <w:lang w:eastAsia="en-US"/>
              </w:rPr>
            </w:pPr>
            <w:ins w:id="10420" w:author="sanjai" w:date="2020-04-09T11:49:00Z">
              <w:r w:rsidRPr="00990532">
                <w:rPr>
                  <w:rFonts w:ascii="Calibri" w:eastAsia="Times New Roman" w:hAnsi="Calibri"/>
                  <w:color w:val="000000"/>
                  <w:kern w:val="0"/>
                  <w:sz w:val="22"/>
                  <w:lang w:eastAsia="en-US"/>
                </w:rPr>
                <w:t>1</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421" w:author="sanjai" w:date="2020-04-09T11:49:00Z"/>
                <w:rFonts w:ascii="Calibri" w:eastAsia="Times New Roman" w:hAnsi="Calibri"/>
                <w:color w:val="000000"/>
                <w:kern w:val="0"/>
                <w:sz w:val="22"/>
                <w:lang w:eastAsia="en-US"/>
              </w:rPr>
            </w:pPr>
            <w:ins w:id="10422" w:author="sanjai" w:date="2020-04-09T11:49:00Z">
              <w:r w:rsidRPr="00990532">
                <w:rPr>
                  <w:rFonts w:ascii="Calibri" w:eastAsia="Times New Roman" w:hAnsi="Calibri"/>
                  <w:color w:val="000000"/>
                  <w:kern w:val="0"/>
                  <w:sz w:val="22"/>
                  <w:lang w:eastAsia="en-US"/>
                </w:rPr>
                <w:t>2</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423" w:author="sanjai" w:date="2020-04-09T11:49:00Z"/>
                <w:rFonts w:ascii="Calibri" w:eastAsia="Times New Roman" w:hAnsi="Calibri"/>
                <w:color w:val="000000"/>
                <w:kern w:val="0"/>
                <w:sz w:val="22"/>
                <w:lang w:eastAsia="en-US"/>
              </w:rPr>
            </w:pPr>
            <w:ins w:id="10424" w:author="sanjai" w:date="2020-04-09T11:49:00Z">
              <w:r w:rsidRPr="00990532">
                <w:rPr>
                  <w:rFonts w:ascii="Calibri" w:eastAsia="Times New Roman" w:hAnsi="Calibri"/>
                  <w:color w:val="000000"/>
                  <w:kern w:val="0"/>
                  <w:sz w:val="22"/>
                  <w:lang w:eastAsia="en-US"/>
                </w:rPr>
                <w:t>3</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425" w:author="sanjai" w:date="2020-04-09T11:49:00Z"/>
                <w:rFonts w:ascii="Calibri" w:eastAsia="Times New Roman" w:hAnsi="Calibri"/>
                <w:color w:val="000000"/>
                <w:kern w:val="0"/>
                <w:sz w:val="22"/>
                <w:lang w:eastAsia="en-US"/>
              </w:rPr>
            </w:pPr>
            <w:ins w:id="10426" w:author="sanjai" w:date="2020-04-09T11:49:00Z">
              <w:r w:rsidRPr="00990532">
                <w:rPr>
                  <w:rFonts w:ascii="Calibri" w:eastAsia="Times New Roman" w:hAnsi="Calibri"/>
                  <w:color w:val="000000"/>
                  <w:kern w:val="0"/>
                  <w:sz w:val="22"/>
                  <w:lang w:eastAsia="en-US"/>
                </w:rPr>
                <w:t>4</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427" w:author="sanjai" w:date="2020-04-09T11:49:00Z"/>
                <w:rFonts w:ascii="Calibri" w:eastAsia="Times New Roman" w:hAnsi="Calibri"/>
                <w:color w:val="000000"/>
                <w:kern w:val="0"/>
                <w:sz w:val="22"/>
                <w:lang w:eastAsia="en-US"/>
              </w:rPr>
            </w:pPr>
            <w:ins w:id="10428" w:author="sanjai" w:date="2020-04-09T11:49:00Z">
              <w:r w:rsidRPr="00990532">
                <w:rPr>
                  <w:rFonts w:ascii="Calibri" w:eastAsia="Times New Roman" w:hAnsi="Calibri"/>
                  <w:color w:val="000000"/>
                  <w:kern w:val="0"/>
                  <w:sz w:val="22"/>
                  <w:lang w:eastAsia="en-US"/>
                </w:rPr>
                <w:t>5</w:t>
              </w:r>
            </w:ins>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jc w:val="center"/>
              <w:rPr>
                <w:ins w:id="10429"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30"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3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32"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433" w:author="sanjai" w:date="2020-04-09T11:49:00Z"/>
          <w:trPrChange w:id="10434"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435"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436" w:author="sanjai" w:date="2020-04-09T11:49:00Z"/>
                <w:rFonts w:ascii="Calibri" w:eastAsia="Times New Roman" w:hAnsi="Calibri"/>
                <w:color w:val="000000"/>
                <w:kern w:val="0"/>
                <w:sz w:val="22"/>
                <w:lang w:eastAsia="en-US"/>
              </w:rPr>
            </w:pPr>
            <w:ins w:id="10437" w:author="sanjai" w:date="2020-04-09T11:49:00Z">
              <w:r w:rsidRPr="00990532">
                <w:rPr>
                  <w:rFonts w:ascii="Calibri" w:eastAsia="Times New Roman" w:hAnsi="Calibri"/>
                  <w:color w:val="000000"/>
                  <w:kern w:val="0"/>
                  <w:sz w:val="22"/>
                  <w:lang w:eastAsia="en-US"/>
                </w:rPr>
                <w:t>compress_0</w:t>
              </w:r>
            </w:ins>
          </w:p>
        </w:tc>
        <w:tc>
          <w:tcPr>
            <w:tcW w:w="946" w:type="dxa"/>
            <w:tcBorders>
              <w:top w:val="nil"/>
              <w:left w:val="nil"/>
              <w:bottom w:val="single" w:sz="4" w:space="0" w:color="auto"/>
              <w:right w:val="single" w:sz="4" w:space="0" w:color="auto"/>
            </w:tcBorders>
            <w:shd w:val="clear" w:color="auto" w:fill="auto"/>
            <w:noWrap/>
            <w:vAlign w:val="center"/>
            <w:hideMark/>
            <w:tcPrChange w:id="10438"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439" w:author="sanjai" w:date="2020-04-09T11:49:00Z"/>
                <w:rFonts w:ascii="Calibri" w:eastAsia="Times New Roman" w:hAnsi="Calibri"/>
                <w:color w:val="000000"/>
                <w:kern w:val="0"/>
                <w:sz w:val="22"/>
                <w:lang w:eastAsia="en-US"/>
              </w:rPr>
            </w:pPr>
            <w:proofErr w:type="spellStart"/>
            <w:ins w:id="10440"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nil"/>
              <w:right w:val="nil"/>
            </w:tcBorders>
            <w:shd w:val="clear" w:color="auto" w:fill="auto"/>
            <w:noWrap/>
            <w:vAlign w:val="center"/>
            <w:hideMark/>
            <w:tcPrChange w:id="10441" w:author="sanjai" w:date="2020-04-09T11:49:00Z">
              <w:tcPr>
                <w:tcW w:w="976" w:type="dxa"/>
                <w:gridSpan w:val="2"/>
                <w:tcBorders>
                  <w:top w:val="nil"/>
                  <w:left w:val="nil"/>
                  <w:bottom w:val="nil"/>
                  <w:right w:val="nil"/>
                </w:tcBorders>
                <w:shd w:val="clear" w:color="auto" w:fill="auto"/>
                <w:noWrap/>
                <w:vAlign w:val="center"/>
                <w:hideMark/>
              </w:tcPr>
            </w:tcPrChange>
          </w:tcPr>
          <w:p w:rsidR="00990532" w:rsidRPr="00990532" w:rsidRDefault="00990532" w:rsidP="00990532">
            <w:pPr>
              <w:widowControl/>
              <w:snapToGrid/>
              <w:spacing w:line="240" w:lineRule="auto"/>
              <w:jc w:val="center"/>
              <w:rPr>
                <w:ins w:id="10442" w:author="sanjai" w:date="2020-04-09T11:49:00Z"/>
                <w:rFonts w:ascii="Calibri" w:eastAsia="Times New Roman" w:hAnsi="Calibri"/>
                <w:color w:val="000000"/>
                <w:kern w:val="0"/>
                <w:sz w:val="22"/>
                <w:lang w:eastAsia="en-US"/>
              </w:rPr>
            </w:pPr>
            <w:ins w:id="10443" w:author="sanjai" w:date="2020-04-09T11:49:00Z">
              <w:r w:rsidRPr="00990532">
                <w:rPr>
                  <w:rFonts w:ascii="Calibri" w:eastAsia="Times New Roman" w:hAnsi="Calibri"/>
                  <w:color w:val="000000"/>
                  <w:kern w:val="0"/>
                  <w:sz w:val="22"/>
                  <w:lang w:eastAsia="en-US"/>
                </w:rPr>
                <w:t>v2</w:t>
              </w:r>
            </w:ins>
          </w:p>
        </w:tc>
        <w:tc>
          <w:tcPr>
            <w:tcW w:w="946" w:type="dxa"/>
            <w:tcBorders>
              <w:top w:val="nil"/>
              <w:left w:val="single" w:sz="4" w:space="0" w:color="auto"/>
              <w:bottom w:val="single" w:sz="4" w:space="0" w:color="auto"/>
              <w:right w:val="single" w:sz="4" w:space="0" w:color="auto"/>
            </w:tcBorders>
            <w:shd w:val="clear" w:color="auto" w:fill="auto"/>
            <w:noWrap/>
            <w:vAlign w:val="center"/>
            <w:hideMark/>
            <w:tcPrChange w:id="10444" w:author="sanjai" w:date="2020-04-09T11:49:00Z">
              <w:tcPr>
                <w:tcW w:w="976" w:type="dxa"/>
                <w:gridSpan w:val="2"/>
                <w:tcBorders>
                  <w:top w:val="nil"/>
                  <w:left w:val="single" w:sz="4" w:space="0" w:color="auto"/>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445" w:author="sanjai" w:date="2020-04-09T11:49:00Z"/>
                <w:rFonts w:ascii="Calibri" w:eastAsia="Times New Roman" w:hAnsi="Calibri"/>
                <w:color w:val="000000"/>
                <w:kern w:val="0"/>
                <w:sz w:val="22"/>
                <w:lang w:eastAsia="en-US"/>
              </w:rPr>
            </w:pPr>
            <w:ins w:id="10446"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447"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448" w:author="sanjai" w:date="2020-04-09T11:49:00Z"/>
                <w:rFonts w:ascii="Calibri" w:eastAsia="Times New Roman" w:hAnsi="Calibri"/>
                <w:color w:val="000000"/>
                <w:kern w:val="0"/>
                <w:sz w:val="22"/>
                <w:lang w:eastAsia="en-US"/>
              </w:rPr>
            </w:pPr>
            <w:ins w:id="10449"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bottom"/>
            <w:hideMark/>
            <w:tcPrChange w:id="10450"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451" w:author="sanjai" w:date="2020-04-09T11:49:00Z"/>
                <w:rFonts w:ascii="Calibri" w:eastAsia="Times New Roman" w:hAnsi="Calibri"/>
                <w:color w:val="000000"/>
                <w:kern w:val="0"/>
                <w:sz w:val="22"/>
                <w:lang w:eastAsia="en-US"/>
              </w:rPr>
            </w:pPr>
            <w:ins w:id="10452"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nil"/>
              <w:right w:val="nil"/>
            </w:tcBorders>
            <w:shd w:val="clear" w:color="auto" w:fill="auto"/>
            <w:noWrap/>
            <w:vAlign w:val="bottom"/>
            <w:hideMark/>
            <w:tcPrChange w:id="10453"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54"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455"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56"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5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58"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5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60"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461"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462" w:author="sanjai" w:date="2020-04-09T11:49:00Z"/>
                <w:rFonts w:ascii="Calibri" w:eastAsia="Times New Roman" w:hAnsi="Calibri"/>
                <w:color w:val="000000"/>
                <w:kern w:val="0"/>
                <w:sz w:val="22"/>
                <w:lang w:eastAsia="en-US"/>
              </w:rPr>
            </w:pPr>
            <w:ins w:id="10463" w:author="sanjai" w:date="2020-04-09T11:49:00Z">
              <w:r w:rsidRPr="00990532">
                <w:rPr>
                  <w:rFonts w:ascii="Calibri" w:eastAsia="Times New Roman" w:hAnsi="Calibri"/>
                  <w:color w:val="000000"/>
                  <w:kern w:val="0"/>
                  <w:sz w:val="22"/>
                  <w:lang w:eastAsia="en-US"/>
                </w:rPr>
                <w:t>(PSEUDO)gather_0</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464" w:author="sanjai" w:date="2020-04-09T11:49:00Z"/>
                <w:rFonts w:ascii="Calibri" w:eastAsia="Times New Roman" w:hAnsi="Calibri"/>
                <w:color w:val="000000"/>
                <w:kern w:val="0"/>
                <w:sz w:val="22"/>
                <w:lang w:eastAsia="en-US"/>
              </w:rPr>
            </w:pPr>
            <w:ins w:id="10465" w:author="sanjai" w:date="2020-04-09T11:49:00Z">
              <w:r w:rsidRPr="00990532">
                <w:rPr>
                  <w:rFonts w:ascii="Calibri" w:eastAsia="Times New Roman" w:hAnsi="Calibri"/>
                  <w:color w:val="000000"/>
                  <w:kern w:val="0"/>
                  <w:sz w:val="22"/>
                  <w:lang w:eastAsia="en-US"/>
                </w:rPr>
                <w:t> </w:t>
              </w:r>
            </w:ins>
          </w:p>
        </w:tc>
        <w:tc>
          <w:tcPr>
            <w:tcW w:w="946" w:type="dxa"/>
            <w:tcBorders>
              <w:top w:val="single" w:sz="4" w:space="0" w:color="auto"/>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466" w:author="sanjai" w:date="2020-04-09T11:49:00Z"/>
                <w:rFonts w:ascii="Calibri" w:eastAsia="Times New Roman" w:hAnsi="Calibri"/>
                <w:color w:val="000000"/>
                <w:kern w:val="0"/>
                <w:sz w:val="22"/>
                <w:lang w:eastAsia="en-US"/>
              </w:rPr>
            </w:pPr>
            <w:ins w:id="1046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bottom"/>
            <w:hideMark/>
          </w:tcPr>
          <w:p w:rsidR="00990532" w:rsidRPr="00990532" w:rsidRDefault="00990532" w:rsidP="00990532">
            <w:pPr>
              <w:widowControl/>
              <w:snapToGrid/>
              <w:spacing w:line="240" w:lineRule="auto"/>
              <w:rPr>
                <w:ins w:id="10468" w:author="sanjai" w:date="2020-04-09T11:49:00Z"/>
                <w:rFonts w:ascii="Calibri" w:eastAsia="Times New Roman" w:hAnsi="Calibri"/>
                <w:color w:val="000000"/>
                <w:kern w:val="0"/>
                <w:sz w:val="22"/>
                <w:lang w:eastAsia="en-US"/>
              </w:rPr>
            </w:pPr>
            <w:ins w:id="10469"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470" w:author="sanjai" w:date="2020-04-09T11:49:00Z"/>
                <w:rFonts w:ascii="Calibri" w:eastAsia="Times New Roman" w:hAnsi="Calibri"/>
                <w:color w:val="000000"/>
                <w:kern w:val="0"/>
                <w:sz w:val="22"/>
                <w:lang w:eastAsia="en-US"/>
              </w:rPr>
            </w:pPr>
            <w:ins w:id="10471"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472" w:author="sanjai" w:date="2020-04-09T11:49:00Z"/>
                <w:rFonts w:ascii="Calibri" w:eastAsia="Times New Roman" w:hAnsi="Calibri"/>
                <w:color w:val="000000"/>
                <w:kern w:val="0"/>
                <w:sz w:val="22"/>
                <w:lang w:eastAsia="en-US"/>
              </w:rPr>
            </w:pPr>
            <w:ins w:id="10473"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jc w:val="center"/>
              <w:rPr>
                <w:ins w:id="10474"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7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76"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477"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478" w:author="sanjai" w:date="2020-04-09T11:49:00Z"/>
          <w:trPrChange w:id="10479" w:author="sanjai" w:date="2020-04-09T11:49:00Z">
            <w:trPr>
              <w:trHeight w:val="290"/>
            </w:trPr>
          </w:trPrChange>
        </w:trPr>
        <w:tc>
          <w:tcPr>
            <w:tcW w:w="2555" w:type="dxa"/>
            <w:tcBorders>
              <w:top w:val="nil"/>
              <w:left w:val="nil"/>
              <w:bottom w:val="nil"/>
              <w:right w:val="nil"/>
            </w:tcBorders>
            <w:shd w:val="clear" w:color="auto" w:fill="auto"/>
            <w:noWrap/>
            <w:vAlign w:val="bottom"/>
            <w:hideMark/>
            <w:tcPrChange w:id="10480" w:author="sanjai" w:date="2020-04-09T11:49:00Z">
              <w:tcPr>
                <w:tcW w:w="263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8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82"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8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8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8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86"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87"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8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89"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9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9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92"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9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9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9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96"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97"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49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499"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500" w:author="sanjai" w:date="2020-04-09T11:49:00Z"/>
          <w:trPrChange w:id="10501" w:author="sanjai" w:date="2020-04-09T11:49:00Z">
            <w:trPr>
              <w:trHeight w:val="290"/>
            </w:trPr>
          </w:trPrChange>
        </w:trPr>
        <w:tc>
          <w:tcPr>
            <w:tcW w:w="2555" w:type="dxa"/>
            <w:tcBorders>
              <w:top w:val="nil"/>
              <w:left w:val="nil"/>
              <w:bottom w:val="nil"/>
              <w:right w:val="nil"/>
            </w:tcBorders>
            <w:shd w:val="clear" w:color="auto" w:fill="auto"/>
            <w:noWrap/>
            <w:vAlign w:val="bottom"/>
            <w:hideMark/>
            <w:tcPrChange w:id="10502" w:author="sanjai" w:date="2020-04-09T11:49:00Z">
              <w:tcPr>
                <w:tcW w:w="263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03" w:author="sanjai" w:date="2020-04-09T11:49:00Z"/>
                <w:rFonts w:ascii="Calibri" w:eastAsia="Times New Roman" w:hAnsi="Calibri"/>
                <w:color w:val="000000"/>
                <w:kern w:val="0"/>
                <w:sz w:val="22"/>
                <w:lang w:eastAsia="en-US"/>
              </w:rPr>
            </w:pPr>
            <w:proofErr w:type="spellStart"/>
            <w:ins w:id="10504" w:author="sanjai" w:date="2020-04-09T11:49:00Z">
              <w:r w:rsidRPr="00990532">
                <w:rPr>
                  <w:rFonts w:ascii="Calibri" w:eastAsia="Times New Roman" w:hAnsi="Calibri"/>
                  <w:color w:val="000000"/>
                  <w:kern w:val="0"/>
                  <w:sz w:val="22"/>
                  <w:lang w:eastAsia="en-US"/>
                </w:rPr>
                <w:t>lmul</w:t>
              </w:r>
              <w:proofErr w:type="spellEnd"/>
              <w:r w:rsidRPr="00990532">
                <w:rPr>
                  <w:rFonts w:ascii="Calibri" w:eastAsia="Times New Roman" w:hAnsi="Calibri"/>
                  <w:color w:val="000000"/>
                  <w:kern w:val="0"/>
                  <w:sz w:val="22"/>
                  <w:lang w:eastAsia="en-US"/>
                </w:rPr>
                <w:t>=2</w:t>
              </w:r>
            </w:ins>
          </w:p>
        </w:tc>
        <w:tc>
          <w:tcPr>
            <w:tcW w:w="946" w:type="dxa"/>
            <w:tcBorders>
              <w:top w:val="nil"/>
              <w:left w:val="nil"/>
              <w:bottom w:val="nil"/>
              <w:right w:val="nil"/>
            </w:tcBorders>
            <w:shd w:val="clear" w:color="auto" w:fill="auto"/>
            <w:noWrap/>
            <w:vAlign w:val="bottom"/>
            <w:hideMark/>
            <w:tcPrChange w:id="10505"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06"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50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08"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0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10"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11"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12"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13"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14"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15"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16"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1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18"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1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20"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521"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22"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523" w:author="sanjai" w:date="2020-04-09T11:49:00Z"/>
        </w:trPr>
        <w:tc>
          <w:tcPr>
            <w:tcW w:w="2555"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990532" w:rsidRPr="00990532" w:rsidRDefault="00990532" w:rsidP="00990532">
            <w:pPr>
              <w:widowControl/>
              <w:snapToGrid/>
              <w:spacing w:line="240" w:lineRule="auto"/>
              <w:jc w:val="center"/>
              <w:rPr>
                <w:ins w:id="10524" w:author="sanjai" w:date="2020-04-09T11:49:00Z"/>
                <w:rFonts w:ascii="Calibri" w:eastAsia="Times New Roman" w:hAnsi="Calibri"/>
                <w:color w:val="000000"/>
                <w:kern w:val="0"/>
                <w:sz w:val="22"/>
                <w:lang w:eastAsia="en-US"/>
              </w:rPr>
            </w:pPr>
            <w:ins w:id="10525" w:author="sanjai" w:date="2020-04-09T11:49:00Z">
              <w:r w:rsidRPr="00990532">
                <w:rPr>
                  <w:rFonts w:ascii="Calibri" w:eastAsia="Times New Roman" w:hAnsi="Calibri"/>
                  <w:color w:val="000000"/>
                  <w:kern w:val="0"/>
                  <w:sz w:val="22"/>
                  <w:lang w:eastAsia="en-US"/>
                </w:rPr>
                <w:t> </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26" w:author="sanjai" w:date="2020-04-09T11:49:00Z"/>
                <w:rFonts w:ascii="Calibri" w:eastAsia="Times New Roman" w:hAnsi="Calibri"/>
                <w:color w:val="000000"/>
                <w:kern w:val="0"/>
                <w:sz w:val="22"/>
                <w:lang w:eastAsia="en-US"/>
              </w:rPr>
            </w:pPr>
            <w:ins w:id="10527" w:author="sanjai" w:date="2020-04-09T11:49:00Z">
              <w:r w:rsidRPr="00990532">
                <w:rPr>
                  <w:rFonts w:ascii="Calibri" w:eastAsia="Times New Roman" w:hAnsi="Calibri"/>
                  <w:color w:val="000000"/>
                  <w:kern w:val="0"/>
                  <w:sz w:val="22"/>
                  <w:lang w:eastAsia="en-US"/>
                </w:rPr>
                <w:t>1</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28" w:author="sanjai" w:date="2020-04-09T11:49:00Z"/>
                <w:rFonts w:ascii="Calibri" w:eastAsia="Times New Roman" w:hAnsi="Calibri"/>
                <w:color w:val="000000"/>
                <w:kern w:val="0"/>
                <w:sz w:val="22"/>
                <w:lang w:eastAsia="en-US"/>
              </w:rPr>
            </w:pPr>
            <w:ins w:id="10529" w:author="sanjai" w:date="2020-04-09T11:49:00Z">
              <w:r w:rsidRPr="00990532">
                <w:rPr>
                  <w:rFonts w:ascii="Calibri" w:eastAsia="Times New Roman" w:hAnsi="Calibri"/>
                  <w:color w:val="000000"/>
                  <w:kern w:val="0"/>
                  <w:sz w:val="22"/>
                  <w:lang w:eastAsia="en-US"/>
                </w:rPr>
                <w:t>2</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70156C" w:rsidP="00990532">
            <w:pPr>
              <w:widowControl/>
              <w:snapToGrid/>
              <w:spacing w:line="240" w:lineRule="auto"/>
              <w:jc w:val="center"/>
              <w:rPr>
                <w:ins w:id="10530" w:author="sanjai" w:date="2020-04-09T11:49:00Z"/>
                <w:rFonts w:ascii="Calibri" w:eastAsia="Times New Roman" w:hAnsi="Calibri"/>
                <w:color w:val="000000"/>
                <w:kern w:val="0"/>
                <w:sz w:val="22"/>
                <w:lang w:eastAsia="en-US"/>
              </w:rPr>
            </w:pPr>
            <w:ins w:id="10531" w:author="sanjai" w:date="2020-04-09T11:49:00Z">
              <w:r>
                <w:rPr>
                  <w:rFonts w:ascii="Calibri" w:eastAsia="Times New Roman" w:hAnsi="Calibri"/>
                  <w:color w:val="000000"/>
                  <w:kern w:val="0"/>
                  <w:sz w:val="22"/>
                  <w:lang w:eastAsia="en-US"/>
                </w:rPr>
                <w:t>3</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32" w:author="sanjai" w:date="2020-04-09T11:49:00Z"/>
                <w:rFonts w:ascii="Calibri" w:eastAsia="Times New Roman" w:hAnsi="Calibri"/>
                <w:color w:val="000000"/>
                <w:kern w:val="0"/>
                <w:sz w:val="22"/>
                <w:lang w:eastAsia="en-US"/>
              </w:rPr>
            </w:pPr>
            <w:ins w:id="10533" w:author="sanjai" w:date="2020-04-09T11:49:00Z">
              <w:r w:rsidRPr="00990532">
                <w:rPr>
                  <w:rFonts w:ascii="Calibri" w:eastAsia="Times New Roman" w:hAnsi="Calibri"/>
                  <w:color w:val="000000"/>
                  <w:kern w:val="0"/>
                  <w:sz w:val="22"/>
                  <w:lang w:eastAsia="en-US"/>
                </w:rPr>
                <w:t>4</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34" w:author="sanjai" w:date="2020-04-09T11:49:00Z"/>
                <w:rFonts w:ascii="Calibri" w:eastAsia="Times New Roman" w:hAnsi="Calibri"/>
                <w:color w:val="000000"/>
                <w:kern w:val="0"/>
                <w:sz w:val="22"/>
                <w:lang w:eastAsia="en-US"/>
              </w:rPr>
            </w:pPr>
            <w:ins w:id="10535" w:author="sanjai" w:date="2020-04-09T11:49:00Z">
              <w:r w:rsidRPr="00990532">
                <w:rPr>
                  <w:rFonts w:ascii="Calibri" w:eastAsia="Times New Roman" w:hAnsi="Calibri"/>
                  <w:color w:val="000000"/>
                  <w:kern w:val="0"/>
                  <w:sz w:val="22"/>
                  <w:lang w:eastAsia="en-US"/>
                </w:rPr>
                <w:t>5</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36" w:author="sanjai" w:date="2020-04-09T11:49:00Z"/>
                <w:rFonts w:ascii="Calibri" w:eastAsia="Times New Roman" w:hAnsi="Calibri"/>
                <w:color w:val="000000"/>
                <w:kern w:val="0"/>
                <w:sz w:val="22"/>
                <w:lang w:eastAsia="en-US"/>
              </w:rPr>
            </w:pPr>
            <w:ins w:id="10537" w:author="sanjai" w:date="2020-04-09T11:49:00Z">
              <w:r w:rsidRPr="00990532">
                <w:rPr>
                  <w:rFonts w:ascii="Calibri" w:eastAsia="Times New Roman" w:hAnsi="Calibri"/>
                  <w:color w:val="000000"/>
                  <w:kern w:val="0"/>
                  <w:sz w:val="22"/>
                  <w:lang w:eastAsia="en-US"/>
                </w:rPr>
                <w:t>6</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538" w:author="sanjai" w:date="2020-04-09T11:49:00Z"/>
                <w:rFonts w:ascii="Calibri" w:eastAsia="Times New Roman" w:hAnsi="Calibri"/>
                <w:color w:val="000000"/>
                <w:kern w:val="0"/>
                <w:sz w:val="22"/>
                <w:lang w:eastAsia="en-US"/>
              </w:rPr>
            </w:pPr>
            <w:ins w:id="10539" w:author="sanjai" w:date="2020-04-09T11:49:00Z">
              <w:r w:rsidRPr="00990532">
                <w:rPr>
                  <w:rFonts w:ascii="Calibri" w:eastAsia="Times New Roman" w:hAnsi="Calibri"/>
                  <w:color w:val="000000"/>
                  <w:kern w:val="0"/>
                  <w:sz w:val="22"/>
                  <w:lang w:eastAsia="en-US"/>
                </w:rPr>
                <w:t>7</w:t>
              </w:r>
            </w:ins>
          </w:p>
        </w:tc>
        <w:tc>
          <w:tcPr>
            <w:tcW w:w="946" w:type="dxa"/>
            <w:tcBorders>
              <w:top w:val="nil"/>
              <w:left w:val="nil"/>
              <w:bottom w:val="nil"/>
              <w:right w:val="nil"/>
            </w:tcBorders>
            <w:shd w:val="clear" w:color="auto" w:fill="auto"/>
            <w:noWrap/>
            <w:vAlign w:val="center"/>
            <w:hideMark/>
          </w:tcPr>
          <w:p w:rsidR="00990532" w:rsidRPr="00990532" w:rsidRDefault="00990532" w:rsidP="00990532">
            <w:pPr>
              <w:widowControl/>
              <w:snapToGrid/>
              <w:spacing w:line="240" w:lineRule="auto"/>
              <w:jc w:val="center"/>
              <w:rPr>
                <w:ins w:id="10540"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jc w:val="center"/>
              <w:rPr>
                <w:ins w:id="10541"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542" w:author="sanjai" w:date="2020-04-09T11:49:00Z"/>
          <w:trPrChange w:id="10543"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544"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545" w:author="sanjai" w:date="2020-04-09T11:49:00Z"/>
                <w:rFonts w:ascii="Calibri" w:eastAsia="Times New Roman" w:hAnsi="Calibri"/>
                <w:color w:val="000000"/>
                <w:kern w:val="0"/>
                <w:sz w:val="22"/>
                <w:lang w:eastAsia="en-US"/>
              </w:rPr>
            </w:pPr>
            <w:ins w:id="10546" w:author="sanjai" w:date="2020-04-09T11:49:00Z">
              <w:r w:rsidRPr="00990532">
                <w:rPr>
                  <w:rFonts w:ascii="Calibri" w:eastAsia="Times New Roman" w:hAnsi="Calibri"/>
                  <w:color w:val="000000"/>
                  <w:kern w:val="0"/>
                  <w:sz w:val="22"/>
                  <w:lang w:eastAsia="en-US"/>
                </w:rPr>
                <w:t>compress_0</w:t>
              </w:r>
            </w:ins>
          </w:p>
        </w:tc>
        <w:tc>
          <w:tcPr>
            <w:tcW w:w="946" w:type="dxa"/>
            <w:tcBorders>
              <w:top w:val="nil"/>
              <w:left w:val="nil"/>
              <w:bottom w:val="single" w:sz="4" w:space="0" w:color="auto"/>
              <w:right w:val="single" w:sz="4" w:space="0" w:color="auto"/>
            </w:tcBorders>
            <w:shd w:val="clear" w:color="auto" w:fill="auto"/>
            <w:noWrap/>
            <w:vAlign w:val="center"/>
            <w:hideMark/>
            <w:tcPrChange w:id="10547"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48" w:author="sanjai" w:date="2020-04-09T11:49:00Z"/>
                <w:rFonts w:ascii="Calibri" w:eastAsia="Times New Roman" w:hAnsi="Calibri"/>
                <w:color w:val="000000"/>
                <w:kern w:val="0"/>
                <w:sz w:val="22"/>
                <w:lang w:eastAsia="en-US"/>
              </w:rPr>
            </w:pPr>
            <w:proofErr w:type="spellStart"/>
            <w:ins w:id="10549"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550"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51" w:author="sanjai" w:date="2020-04-09T11:49:00Z"/>
                <w:rFonts w:ascii="Calibri" w:eastAsia="Times New Roman" w:hAnsi="Calibri"/>
                <w:color w:val="000000"/>
                <w:kern w:val="0"/>
                <w:sz w:val="22"/>
                <w:lang w:eastAsia="en-US"/>
              </w:rPr>
            </w:pPr>
            <w:ins w:id="10552"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553"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54" w:author="sanjai" w:date="2020-04-09T11:49:00Z"/>
                <w:rFonts w:ascii="Calibri" w:eastAsia="Times New Roman" w:hAnsi="Calibri"/>
                <w:color w:val="000000"/>
                <w:kern w:val="0"/>
                <w:sz w:val="22"/>
                <w:lang w:eastAsia="en-US"/>
              </w:rPr>
            </w:pPr>
            <w:ins w:id="10555"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55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57" w:author="sanjai" w:date="2020-04-09T11:49:00Z"/>
                <w:rFonts w:ascii="Calibri" w:eastAsia="Times New Roman" w:hAnsi="Calibri"/>
                <w:color w:val="000000"/>
                <w:kern w:val="0"/>
                <w:sz w:val="22"/>
                <w:lang w:eastAsia="en-US"/>
              </w:rPr>
            </w:pPr>
            <w:ins w:id="10558"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center"/>
            <w:hideMark/>
            <w:tcPrChange w:id="1055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60" w:author="sanjai" w:date="2020-04-09T11:49:00Z"/>
                <w:rFonts w:ascii="Calibri" w:eastAsia="Times New Roman" w:hAnsi="Calibri"/>
                <w:color w:val="000000"/>
                <w:kern w:val="0"/>
                <w:sz w:val="22"/>
                <w:lang w:eastAsia="en-US"/>
              </w:rPr>
            </w:pPr>
            <w:ins w:id="1056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56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63" w:author="sanjai" w:date="2020-04-09T11:49:00Z"/>
                <w:rFonts w:ascii="Calibri" w:eastAsia="Times New Roman" w:hAnsi="Calibri"/>
                <w:color w:val="000000"/>
                <w:kern w:val="0"/>
                <w:sz w:val="22"/>
                <w:lang w:eastAsia="en-US"/>
              </w:rPr>
            </w:pPr>
            <w:ins w:id="10564"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bottom"/>
            <w:hideMark/>
            <w:tcPrChange w:id="10565"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566" w:author="sanjai" w:date="2020-04-09T11:49:00Z"/>
                <w:rFonts w:ascii="Calibri" w:eastAsia="Times New Roman" w:hAnsi="Calibri"/>
                <w:color w:val="000000"/>
                <w:kern w:val="0"/>
                <w:sz w:val="22"/>
                <w:lang w:eastAsia="en-US"/>
              </w:rPr>
            </w:pPr>
            <w:ins w:id="1056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nil"/>
              <w:right w:val="nil"/>
            </w:tcBorders>
            <w:shd w:val="clear" w:color="auto" w:fill="auto"/>
            <w:noWrap/>
            <w:vAlign w:val="bottom"/>
            <w:hideMark/>
            <w:tcPrChange w:id="1056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69"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57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571"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572"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573" w:author="sanjai" w:date="2020-04-09T11:49:00Z"/>
                <w:rFonts w:ascii="Calibri" w:eastAsia="Times New Roman" w:hAnsi="Calibri"/>
                <w:color w:val="000000"/>
                <w:kern w:val="0"/>
                <w:sz w:val="22"/>
                <w:lang w:eastAsia="en-US"/>
              </w:rPr>
            </w:pPr>
            <w:ins w:id="10574" w:author="sanjai" w:date="2020-04-09T11:49:00Z">
              <w:r w:rsidRPr="00990532">
                <w:rPr>
                  <w:rFonts w:ascii="Calibri" w:eastAsia="Times New Roman" w:hAnsi="Calibri"/>
                  <w:color w:val="000000"/>
                  <w:kern w:val="0"/>
                  <w:sz w:val="22"/>
                  <w:lang w:eastAsia="en-US"/>
                </w:rPr>
                <w:t>(PSEUDO)gather_0</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575" w:author="sanjai" w:date="2020-04-09T11:49:00Z"/>
                <w:rFonts w:ascii="Calibri" w:eastAsia="Times New Roman" w:hAnsi="Calibri"/>
                <w:color w:val="000000"/>
                <w:kern w:val="0"/>
                <w:sz w:val="22"/>
                <w:lang w:eastAsia="en-US"/>
              </w:rPr>
            </w:pPr>
            <w:ins w:id="10576"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577" w:author="sanjai" w:date="2020-04-09T11:49:00Z"/>
                <w:rFonts w:ascii="Calibri" w:eastAsia="Times New Roman" w:hAnsi="Calibri"/>
                <w:color w:val="000000"/>
                <w:kern w:val="0"/>
                <w:sz w:val="22"/>
                <w:lang w:eastAsia="en-US"/>
              </w:rPr>
            </w:pPr>
            <w:ins w:id="1057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579" w:author="sanjai" w:date="2020-04-09T11:49:00Z"/>
                <w:rFonts w:ascii="Calibri" w:eastAsia="Times New Roman" w:hAnsi="Calibri"/>
                <w:color w:val="000000"/>
                <w:kern w:val="0"/>
                <w:sz w:val="22"/>
                <w:lang w:eastAsia="en-US"/>
              </w:rPr>
            </w:pPr>
            <w:ins w:id="10580"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581" w:author="sanjai" w:date="2020-04-09T11:49:00Z"/>
                <w:rFonts w:ascii="Calibri" w:eastAsia="Times New Roman" w:hAnsi="Calibri"/>
                <w:color w:val="000000"/>
                <w:kern w:val="0"/>
                <w:sz w:val="22"/>
                <w:lang w:eastAsia="en-US"/>
              </w:rPr>
            </w:pPr>
            <w:ins w:id="10582"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583" w:author="sanjai" w:date="2020-04-09T11:49:00Z"/>
                <w:rFonts w:ascii="Calibri" w:eastAsia="Times New Roman" w:hAnsi="Calibri"/>
                <w:color w:val="000000"/>
                <w:kern w:val="0"/>
                <w:sz w:val="22"/>
                <w:lang w:eastAsia="en-US"/>
              </w:rPr>
            </w:pPr>
            <w:ins w:id="10584"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585" w:author="sanjai" w:date="2020-04-09T11:49:00Z"/>
                <w:rFonts w:ascii="Calibri" w:eastAsia="Times New Roman" w:hAnsi="Calibri"/>
                <w:kern w:val="0"/>
                <w:sz w:val="22"/>
                <w:lang w:eastAsia="en-US"/>
              </w:rPr>
            </w:pPr>
            <w:ins w:id="10586" w:author="sanjai" w:date="2020-04-09T11:49:00Z">
              <w:r w:rsidRPr="00990532">
                <w:rPr>
                  <w:rFonts w:ascii="Calibri" w:eastAsia="Times New Roman" w:hAnsi="Calibri"/>
                  <w:kern w:val="0"/>
                  <w:sz w:val="22"/>
                  <w:lang w:eastAsia="en-US"/>
                </w:rPr>
                <w:t>ve3</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587" w:author="sanjai" w:date="2020-04-09T11:49:00Z"/>
                <w:rFonts w:ascii="Calibri" w:eastAsia="Times New Roman" w:hAnsi="Calibri"/>
                <w:color w:val="000000"/>
                <w:kern w:val="0"/>
                <w:sz w:val="22"/>
                <w:lang w:eastAsia="en-US"/>
              </w:rPr>
            </w:pPr>
            <w:ins w:id="1058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jc w:val="center"/>
              <w:rPr>
                <w:ins w:id="10589"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590"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591" w:author="sanjai" w:date="2020-04-09T11:49:00Z"/>
          <w:trPrChange w:id="10592"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593"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594" w:author="sanjai" w:date="2020-04-09T11:49:00Z"/>
                <w:rFonts w:ascii="Calibri" w:eastAsia="Times New Roman" w:hAnsi="Calibri"/>
                <w:color w:val="000000"/>
                <w:kern w:val="0"/>
                <w:sz w:val="22"/>
                <w:lang w:eastAsia="en-US"/>
              </w:rPr>
            </w:pPr>
            <w:ins w:id="10595" w:author="sanjai" w:date="2020-04-09T11:49:00Z">
              <w:r w:rsidRPr="00990532">
                <w:rPr>
                  <w:rFonts w:ascii="Calibri" w:eastAsia="Times New Roman" w:hAnsi="Calibri"/>
                  <w:color w:val="000000"/>
                  <w:kern w:val="0"/>
                  <w:sz w:val="22"/>
                  <w:lang w:eastAsia="en-US"/>
                </w:rPr>
                <w:t>compress_1</w:t>
              </w:r>
            </w:ins>
          </w:p>
        </w:tc>
        <w:tc>
          <w:tcPr>
            <w:tcW w:w="946" w:type="dxa"/>
            <w:tcBorders>
              <w:top w:val="nil"/>
              <w:left w:val="nil"/>
              <w:bottom w:val="single" w:sz="4" w:space="0" w:color="auto"/>
              <w:right w:val="single" w:sz="4" w:space="0" w:color="auto"/>
            </w:tcBorders>
            <w:shd w:val="clear" w:color="auto" w:fill="auto"/>
            <w:noWrap/>
            <w:vAlign w:val="center"/>
            <w:hideMark/>
            <w:tcPrChange w:id="1059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597" w:author="sanjai" w:date="2020-04-09T11:49:00Z"/>
                <w:rFonts w:ascii="Calibri" w:eastAsia="Times New Roman" w:hAnsi="Calibri"/>
                <w:color w:val="000000"/>
                <w:kern w:val="0"/>
                <w:sz w:val="22"/>
                <w:lang w:eastAsia="en-US"/>
              </w:rPr>
            </w:pPr>
            <w:ins w:id="1059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59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600" w:author="sanjai" w:date="2020-04-09T11:49:00Z"/>
                <w:rFonts w:ascii="Calibri" w:eastAsia="Times New Roman" w:hAnsi="Calibri"/>
                <w:color w:val="000000"/>
                <w:kern w:val="0"/>
                <w:sz w:val="22"/>
                <w:lang w:eastAsia="en-US"/>
              </w:rPr>
            </w:pPr>
            <w:proofErr w:type="spellStart"/>
            <w:ins w:id="10601"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60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603" w:author="sanjai" w:date="2020-04-09T11:49:00Z"/>
                <w:rFonts w:ascii="Calibri" w:eastAsia="Times New Roman" w:hAnsi="Calibri"/>
                <w:color w:val="000000"/>
                <w:kern w:val="0"/>
                <w:sz w:val="22"/>
                <w:lang w:eastAsia="en-US"/>
              </w:rPr>
            </w:pPr>
            <w:ins w:id="10604"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605"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606" w:author="sanjai" w:date="2020-04-09T11:49:00Z"/>
                <w:rFonts w:ascii="Calibri" w:eastAsia="Times New Roman" w:hAnsi="Calibri"/>
                <w:color w:val="000000"/>
                <w:kern w:val="0"/>
                <w:sz w:val="22"/>
                <w:lang w:eastAsia="en-US"/>
              </w:rPr>
            </w:pPr>
            <w:ins w:id="10607"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608"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609" w:author="sanjai" w:date="2020-04-09T11:49:00Z"/>
                <w:rFonts w:ascii="Calibri" w:eastAsia="Times New Roman" w:hAnsi="Calibri"/>
                <w:color w:val="000000"/>
                <w:kern w:val="0"/>
                <w:sz w:val="22"/>
                <w:lang w:eastAsia="en-US"/>
              </w:rPr>
            </w:pPr>
            <w:ins w:id="10610"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center"/>
            <w:hideMark/>
            <w:tcPrChange w:id="10611"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612" w:author="sanjai" w:date="2020-04-09T11:49:00Z"/>
                <w:rFonts w:ascii="Calibri" w:eastAsia="Times New Roman" w:hAnsi="Calibri"/>
                <w:color w:val="000000"/>
                <w:kern w:val="0"/>
                <w:sz w:val="22"/>
                <w:lang w:eastAsia="en-US"/>
              </w:rPr>
            </w:pPr>
            <w:ins w:id="10613"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bottom"/>
            <w:hideMark/>
            <w:tcPrChange w:id="10614"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615" w:author="sanjai" w:date="2020-04-09T11:49:00Z"/>
                <w:rFonts w:ascii="Calibri" w:eastAsia="Times New Roman" w:hAnsi="Calibri"/>
                <w:color w:val="000000"/>
                <w:kern w:val="0"/>
                <w:sz w:val="22"/>
                <w:lang w:eastAsia="en-US"/>
              </w:rPr>
            </w:pPr>
            <w:ins w:id="10616"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nil"/>
              <w:right w:val="nil"/>
            </w:tcBorders>
            <w:shd w:val="clear" w:color="auto" w:fill="auto"/>
            <w:noWrap/>
            <w:vAlign w:val="bottom"/>
            <w:hideMark/>
            <w:tcPrChange w:id="1061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18"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61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20"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621"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622" w:author="sanjai" w:date="2020-04-09T11:49:00Z"/>
                <w:rFonts w:ascii="Calibri" w:eastAsia="Times New Roman" w:hAnsi="Calibri"/>
                <w:color w:val="000000"/>
                <w:kern w:val="0"/>
                <w:sz w:val="22"/>
                <w:lang w:eastAsia="en-US"/>
              </w:rPr>
            </w:pPr>
            <w:ins w:id="10623" w:author="sanjai" w:date="2020-04-09T11:49:00Z">
              <w:r w:rsidRPr="00990532">
                <w:rPr>
                  <w:rFonts w:ascii="Calibri" w:eastAsia="Times New Roman" w:hAnsi="Calibri"/>
                  <w:color w:val="000000"/>
                  <w:kern w:val="0"/>
                  <w:sz w:val="22"/>
                  <w:lang w:eastAsia="en-US"/>
                </w:rPr>
                <w:t>(PSEUDO)gather_1</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624" w:author="sanjai" w:date="2020-04-09T11:49:00Z"/>
                <w:rFonts w:ascii="Calibri" w:eastAsia="Times New Roman" w:hAnsi="Calibri"/>
                <w:color w:val="000000"/>
                <w:kern w:val="0"/>
                <w:sz w:val="22"/>
                <w:lang w:eastAsia="en-US"/>
              </w:rPr>
            </w:pPr>
            <w:ins w:id="10625"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626" w:author="sanjai" w:date="2020-04-09T11:49:00Z"/>
                <w:rFonts w:ascii="Calibri" w:eastAsia="Times New Roman" w:hAnsi="Calibri"/>
                <w:color w:val="000000"/>
                <w:kern w:val="0"/>
                <w:sz w:val="22"/>
                <w:lang w:eastAsia="en-US"/>
              </w:rPr>
            </w:pPr>
            <w:ins w:id="1062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628" w:author="sanjai" w:date="2020-04-09T11:49:00Z"/>
                <w:rFonts w:ascii="Calibri" w:eastAsia="Times New Roman" w:hAnsi="Calibri"/>
                <w:color w:val="000000"/>
                <w:kern w:val="0"/>
                <w:sz w:val="22"/>
                <w:lang w:eastAsia="en-US"/>
              </w:rPr>
            </w:pPr>
            <w:ins w:id="10629"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630" w:author="sanjai" w:date="2020-04-09T11:49:00Z"/>
                <w:rFonts w:ascii="Calibri" w:eastAsia="Times New Roman" w:hAnsi="Calibri"/>
                <w:color w:val="000000"/>
                <w:kern w:val="0"/>
                <w:sz w:val="22"/>
                <w:lang w:eastAsia="en-US"/>
              </w:rPr>
            </w:pPr>
            <w:ins w:id="1063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632" w:author="sanjai" w:date="2020-04-09T11:49:00Z"/>
                <w:rFonts w:ascii="Calibri" w:eastAsia="Times New Roman" w:hAnsi="Calibri"/>
                <w:color w:val="000000"/>
                <w:kern w:val="0"/>
                <w:sz w:val="22"/>
                <w:lang w:eastAsia="en-US"/>
              </w:rPr>
            </w:pPr>
            <w:ins w:id="10633"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634" w:author="sanjai" w:date="2020-04-09T11:49:00Z"/>
                <w:rFonts w:ascii="Calibri" w:eastAsia="Times New Roman" w:hAnsi="Calibri"/>
                <w:color w:val="000000"/>
                <w:kern w:val="0"/>
                <w:sz w:val="22"/>
                <w:lang w:eastAsia="en-US"/>
              </w:rPr>
            </w:pPr>
            <w:ins w:id="10635"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636" w:author="sanjai" w:date="2020-04-09T11:49:00Z"/>
                <w:rFonts w:ascii="Calibri" w:eastAsia="Times New Roman" w:hAnsi="Calibri"/>
                <w:color w:val="000000"/>
                <w:kern w:val="0"/>
                <w:sz w:val="22"/>
                <w:lang w:eastAsia="en-US"/>
              </w:rPr>
            </w:pPr>
            <w:ins w:id="10637"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jc w:val="center"/>
              <w:rPr>
                <w:ins w:id="10638"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
          <w:p w:rsidR="00990532" w:rsidRPr="00990532" w:rsidRDefault="00990532" w:rsidP="00990532">
            <w:pPr>
              <w:widowControl/>
              <w:snapToGrid/>
              <w:spacing w:line="240" w:lineRule="auto"/>
              <w:rPr>
                <w:ins w:id="10639"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640" w:author="sanjai" w:date="2020-04-09T11:49:00Z"/>
          <w:trPrChange w:id="10641" w:author="sanjai" w:date="2020-04-09T11:49:00Z">
            <w:trPr>
              <w:trHeight w:val="290"/>
            </w:trPr>
          </w:trPrChange>
        </w:trPr>
        <w:tc>
          <w:tcPr>
            <w:tcW w:w="2555" w:type="dxa"/>
            <w:tcBorders>
              <w:top w:val="nil"/>
              <w:left w:val="nil"/>
              <w:bottom w:val="nil"/>
              <w:right w:val="nil"/>
            </w:tcBorders>
            <w:shd w:val="clear" w:color="auto" w:fill="auto"/>
            <w:noWrap/>
            <w:vAlign w:val="bottom"/>
            <w:hideMark/>
            <w:tcPrChange w:id="10642" w:author="sanjai" w:date="2020-04-09T11:49:00Z">
              <w:tcPr>
                <w:tcW w:w="263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4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4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4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46"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47"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4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49"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5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51"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52"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53"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54"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55"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56"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57"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58"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59"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60"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61" w:author="sanjai" w:date="2020-04-09T11:49:00Z"/>
                <w:rFonts w:ascii="Times New Roman" w:eastAsia="Times New Roman" w:hAnsi="Times New Roman" w:cs="Times New Roman"/>
                <w:kern w:val="0"/>
                <w:sz w:val="20"/>
                <w:szCs w:val="20"/>
                <w:lang w:eastAsia="en-US"/>
              </w:rPr>
            </w:pPr>
          </w:p>
        </w:tc>
      </w:tr>
      <w:tr w:rsidR="00990532" w:rsidRPr="00990532" w:rsidTr="00E745DE">
        <w:trPr>
          <w:trHeight w:val="288"/>
          <w:ins w:id="10662" w:author="sanjai" w:date="2020-04-09T11:49:00Z"/>
          <w:trPrChange w:id="10663" w:author="sanjai" w:date="2020-04-09T11:49:00Z">
            <w:trPr>
              <w:trHeight w:val="290"/>
            </w:trPr>
          </w:trPrChange>
        </w:trPr>
        <w:tc>
          <w:tcPr>
            <w:tcW w:w="2555" w:type="dxa"/>
            <w:tcBorders>
              <w:top w:val="nil"/>
              <w:left w:val="nil"/>
              <w:bottom w:val="nil"/>
              <w:right w:val="nil"/>
            </w:tcBorders>
            <w:shd w:val="clear" w:color="auto" w:fill="auto"/>
            <w:noWrap/>
            <w:vAlign w:val="bottom"/>
            <w:hideMark/>
            <w:tcPrChange w:id="10664" w:author="sanjai" w:date="2020-04-09T11:49:00Z">
              <w:tcPr>
                <w:tcW w:w="263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65" w:author="sanjai" w:date="2020-04-09T11:49:00Z"/>
                <w:rFonts w:ascii="Calibri" w:eastAsia="Times New Roman" w:hAnsi="Calibri"/>
                <w:color w:val="000000"/>
                <w:kern w:val="0"/>
                <w:sz w:val="22"/>
                <w:lang w:eastAsia="en-US"/>
              </w:rPr>
            </w:pPr>
            <w:proofErr w:type="spellStart"/>
            <w:ins w:id="10666" w:author="sanjai" w:date="2020-04-09T11:49:00Z">
              <w:r w:rsidRPr="00990532">
                <w:rPr>
                  <w:rFonts w:ascii="Calibri" w:eastAsia="Times New Roman" w:hAnsi="Calibri"/>
                  <w:color w:val="000000"/>
                  <w:kern w:val="0"/>
                  <w:sz w:val="22"/>
                  <w:lang w:eastAsia="en-US"/>
                </w:rPr>
                <w:t>lmul</w:t>
              </w:r>
              <w:proofErr w:type="spellEnd"/>
              <w:r w:rsidRPr="00990532">
                <w:rPr>
                  <w:rFonts w:ascii="Calibri" w:eastAsia="Times New Roman" w:hAnsi="Calibri"/>
                  <w:color w:val="000000"/>
                  <w:kern w:val="0"/>
                  <w:sz w:val="22"/>
                  <w:lang w:eastAsia="en-US"/>
                </w:rPr>
                <w:t>=4</w:t>
              </w:r>
            </w:ins>
          </w:p>
        </w:tc>
        <w:tc>
          <w:tcPr>
            <w:tcW w:w="946" w:type="dxa"/>
            <w:tcBorders>
              <w:top w:val="nil"/>
              <w:left w:val="nil"/>
              <w:bottom w:val="nil"/>
              <w:right w:val="nil"/>
            </w:tcBorders>
            <w:shd w:val="clear" w:color="auto" w:fill="auto"/>
            <w:noWrap/>
            <w:vAlign w:val="bottom"/>
            <w:hideMark/>
            <w:tcPrChange w:id="1066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68" w:author="sanjai" w:date="2020-04-09T11:49:00Z"/>
                <w:rFonts w:ascii="Calibri" w:eastAsia="Times New Roman" w:hAnsi="Calibri"/>
                <w:color w:val="000000"/>
                <w:kern w:val="0"/>
                <w:sz w:val="22"/>
                <w:lang w:eastAsia="en-US"/>
              </w:rPr>
            </w:pPr>
          </w:p>
        </w:tc>
        <w:tc>
          <w:tcPr>
            <w:tcW w:w="946" w:type="dxa"/>
            <w:tcBorders>
              <w:top w:val="nil"/>
              <w:left w:val="nil"/>
              <w:bottom w:val="nil"/>
              <w:right w:val="nil"/>
            </w:tcBorders>
            <w:shd w:val="clear" w:color="auto" w:fill="auto"/>
            <w:noWrap/>
            <w:vAlign w:val="bottom"/>
            <w:hideMark/>
            <w:tcPrChange w:id="1066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70"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71"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72"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73"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74"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75"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76"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77"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78"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79"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80"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81"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82" w:author="sanjai" w:date="2020-04-09T11:49:00Z"/>
                <w:rFonts w:ascii="Times New Roman" w:eastAsia="Times New Roman" w:hAnsi="Times New Roman" w:cs="Times New Roman"/>
                <w:kern w:val="0"/>
                <w:sz w:val="20"/>
                <w:szCs w:val="20"/>
                <w:lang w:eastAsia="en-US"/>
              </w:rPr>
            </w:pPr>
          </w:p>
        </w:tc>
        <w:tc>
          <w:tcPr>
            <w:tcW w:w="946" w:type="dxa"/>
            <w:tcBorders>
              <w:top w:val="nil"/>
              <w:left w:val="nil"/>
              <w:bottom w:val="nil"/>
              <w:right w:val="nil"/>
            </w:tcBorders>
            <w:shd w:val="clear" w:color="auto" w:fill="auto"/>
            <w:noWrap/>
            <w:vAlign w:val="bottom"/>
            <w:hideMark/>
            <w:tcPrChange w:id="10683" w:author="sanjai" w:date="2020-04-09T11:49:00Z">
              <w:tcPr>
                <w:tcW w:w="976" w:type="dxa"/>
                <w:gridSpan w:val="2"/>
                <w:tcBorders>
                  <w:top w:val="nil"/>
                  <w:left w:val="nil"/>
                  <w:bottom w:val="nil"/>
                  <w:right w:val="nil"/>
                </w:tcBorders>
                <w:shd w:val="clear" w:color="auto" w:fill="auto"/>
                <w:noWrap/>
                <w:vAlign w:val="bottom"/>
                <w:hideMark/>
              </w:tcPr>
            </w:tcPrChange>
          </w:tcPr>
          <w:p w:rsidR="00990532" w:rsidRPr="00990532" w:rsidRDefault="00990532" w:rsidP="00990532">
            <w:pPr>
              <w:widowControl/>
              <w:snapToGrid/>
              <w:spacing w:line="240" w:lineRule="auto"/>
              <w:rPr>
                <w:ins w:id="10684" w:author="sanjai" w:date="2020-04-09T11:49:00Z"/>
                <w:rFonts w:ascii="Times New Roman" w:eastAsia="Times New Roman" w:hAnsi="Times New Roman" w:cs="Times New Roman"/>
                <w:kern w:val="0"/>
                <w:sz w:val="20"/>
                <w:szCs w:val="20"/>
                <w:lang w:eastAsia="en-US"/>
              </w:rPr>
            </w:pPr>
          </w:p>
        </w:tc>
      </w:tr>
      <w:tr w:rsidR="00E745DE" w:rsidRPr="00990532" w:rsidTr="00E745DE">
        <w:trPr>
          <w:trHeight w:val="288"/>
          <w:ins w:id="10685" w:author="sanjai" w:date="2020-04-09T11:49:00Z"/>
        </w:trPr>
        <w:tc>
          <w:tcPr>
            <w:tcW w:w="2555"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990532" w:rsidRPr="00990532" w:rsidRDefault="00990532" w:rsidP="00990532">
            <w:pPr>
              <w:widowControl/>
              <w:snapToGrid/>
              <w:spacing w:line="240" w:lineRule="auto"/>
              <w:jc w:val="center"/>
              <w:rPr>
                <w:ins w:id="10686" w:author="sanjai" w:date="2020-04-09T11:49:00Z"/>
                <w:rFonts w:ascii="Calibri" w:eastAsia="Times New Roman" w:hAnsi="Calibri"/>
                <w:color w:val="000000"/>
                <w:kern w:val="0"/>
                <w:sz w:val="22"/>
                <w:lang w:eastAsia="en-US"/>
              </w:rPr>
            </w:pPr>
            <w:ins w:id="10687" w:author="sanjai" w:date="2020-04-09T11:49:00Z">
              <w:r w:rsidRPr="00990532">
                <w:rPr>
                  <w:rFonts w:ascii="Calibri" w:eastAsia="Times New Roman" w:hAnsi="Calibri"/>
                  <w:color w:val="000000"/>
                  <w:kern w:val="0"/>
                  <w:sz w:val="22"/>
                  <w:lang w:eastAsia="en-US"/>
                </w:rPr>
                <w:t> </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88" w:author="sanjai" w:date="2020-04-09T11:49:00Z"/>
                <w:rFonts w:ascii="Calibri" w:eastAsia="Times New Roman" w:hAnsi="Calibri"/>
                <w:color w:val="000000"/>
                <w:kern w:val="0"/>
                <w:sz w:val="22"/>
                <w:lang w:eastAsia="en-US"/>
              </w:rPr>
            </w:pPr>
            <w:ins w:id="10689" w:author="sanjai" w:date="2020-04-09T11:49:00Z">
              <w:r w:rsidRPr="00990532">
                <w:rPr>
                  <w:rFonts w:ascii="Calibri" w:eastAsia="Times New Roman" w:hAnsi="Calibri"/>
                  <w:color w:val="000000"/>
                  <w:kern w:val="0"/>
                  <w:sz w:val="22"/>
                  <w:lang w:eastAsia="en-US"/>
                </w:rPr>
                <w:t>1</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90" w:author="sanjai" w:date="2020-04-09T11:49:00Z"/>
                <w:rFonts w:ascii="Calibri" w:eastAsia="Times New Roman" w:hAnsi="Calibri"/>
                <w:color w:val="000000"/>
                <w:kern w:val="0"/>
                <w:sz w:val="22"/>
                <w:lang w:eastAsia="en-US"/>
              </w:rPr>
            </w:pPr>
            <w:ins w:id="10691" w:author="sanjai" w:date="2020-04-09T11:49:00Z">
              <w:r w:rsidRPr="00990532">
                <w:rPr>
                  <w:rFonts w:ascii="Calibri" w:eastAsia="Times New Roman" w:hAnsi="Calibri"/>
                  <w:color w:val="000000"/>
                  <w:kern w:val="0"/>
                  <w:sz w:val="22"/>
                  <w:lang w:eastAsia="en-US"/>
                </w:rPr>
                <w:t>2</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92" w:author="sanjai" w:date="2020-04-09T11:49:00Z"/>
                <w:rFonts w:ascii="Calibri" w:eastAsia="Times New Roman" w:hAnsi="Calibri"/>
                <w:color w:val="000000"/>
                <w:kern w:val="0"/>
                <w:sz w:val="22"/>
                <w:lang w:eastAsia="en-US"/>
              </w:rPr>
            </w:pPr>
            <w:ins w:id="10693" w:author="sanjai" w:date="2020-04-09T11:49:00Z">
              <w:r w:rsidRPr="00990532">
                <w:rPr>
                  <w:rFonts w:ascii="Calibri" w:eastAsia="Times New Roman" w:hAnsi="Calibri"/>
                  <w:color w:val="000000"/>
                  <w:kern w:val="0"/>
                  <w:sz w:val="22"/>
                  <w:lang w:eastAsia="en-US"/>
                </w:rPr>
                <w:t>3</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94" w:author="sanjai" w:date="2020-04-09T11:49:00Z"/>
                <w:rFonts w:ascii="Calibri" w:eastAsia="Times New Roman" w:hAnsi="Calibri"/>
                <w:color w:val="000000"/>
                <w:kern w:val="0"/>
                <w:sz w:val="22"/>
                <w:lang w:eastAsia="en-US"/>
              </w:rPr>
            </w:pPr>
            <w:ins w:id="10695" w:author="sanjai" w:date="2020-04-09T11:49:00Z">
              <w:r w:rsidRPr="00990532">
                <w:rPr>
                  <w:rFonts w:ascii="Calibri" w:eastAsia="Times New Roman" w:hAnsi="Calibri"/>
                  <w:color w:val="000000"/>
                  <w:kern w:val="0"/>
                  <w:sz w:val="22"/>
                  <w:lang w:eastAsia="en-US"/>
                </w:rPr>
                <w:t>4</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96" w:author="sanjai" w:date="2020-04-09T11:49:00Z"/>
                <w:rFonts w:ascii="Calibri" w:eastAsia="Times New Roman" w:hAnsi="Calibri"/>
                <w:color w:val="000000"/>
                <w:kern w:val="0"/>
                <w:sz w:val="22"/>
                <w:lang w:eastAsia="en-US"/>
              </w:rPr>
            </w:pPr>
            <w:ins w:id="10697" w:author="sanjai" w:date="2020-04-09T11:49:00Z">
              <w:r w:rsidRPr="00990532">
                <w:rPr>
                  <w:rFonts w:ascii="Calibri" w:eastAsia="Times New Roman" w:hAnsi="Calibri"/>
                  <w:color w:val="000000"/>
                  <w:kern w:val="0"/>
                  <w:sz w:val="22"/>
                  <w:lang w:eastAsia="en-US"/>
                </w:rPr>
                <w:t>5</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698" w:author="sanjai" w:date="2020-04-09T11:49:00Z"/>
                <w:rFonts w:ascii="Calibri" w:eastAsia="Times New Roman" w:hAnsi="Calibri"/>
                <w:color w:val="000000"/>
                <w:kern w:val="0"/>
                <w:sz w:val="22"/>
                <w:lang w:eastAsia="en-US"/>
              </w:rPr>
            </w:pPr>
            <w:ins w:id="10699" w:author="sanjai" w:date="2020-04-09T11:49:00Z">
              <w:r w:rsidRPr="00990532">
                <w:rPr>
                  <w:rFonts w:ascii="Calibri" w:eastAsia="Times New Roman" w:hAnsi="Calibri"/>
                  <w:color w:val="000000"/>
                  <w:kern w:val="0"/>
                  <w:sz w:val="22"/>
                  <w:lang w:eastAsia="en-US"/>
                </w:rPr>
                <w:t>6</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700" w:author="sanjai" w:date="2020-04-09T11:49:00Z"/>
                <w:rFonts w:ascii="Calibri" w:eastAsia="Times New Roman" w:hAnsi="Calibri"/>
                <w:color w:val="000000"/>
                <w:kern w:val="0"/>
                <w:sz w:val="22"/>
                <w:lang w:eastAsia="en-US"/>
              </w:rPr>
            </w:pPr>
            <w:ins w:id="10701" w:author="sanjai" w:date="2020-04-09T11:49:00Z">
              <w:r w:rsidRPr="00990532">
                <w:rPr>
                  <w:rFonts w:ascii="Calibri" w:eastAsia="Times New Roman" w:hAnsi="Calibri"/>
                  <w:color w:val="000000"/>
                  <w:kern w:val="0"/>
                  <w:sz w:val="22"/>
                  <w:lang w:eastAsia="en-US"/>
                </w:rPr>
                <w:t>7</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702" w:author="sanjai" w:date="2020-04-09T11:49:00Z"/>
                <w:rFonts w:ascii="Calibri" w:eastAsia="Times New Roman" w:hAnsi="Calibri"/>
                <w:color w:val="000000"/>
                <w:kern w:val="0"/>
                <w:sz w:val="22"/>
                <w:lang w:eastAsia="en-US"/>
              </w:rPr>
            </w:pPr>
            <w:ins w:id="10703" w:author="sanjai" w:date="2020-04-09T11:49:00Z">
              <w:r w:rsidRPr="00990532">
                <w:rPr>
                  <w:rFonts w:ascii="Calibri" w:eastAsia="Times New Roman" w:hAnsi="Calibri"/>
                  <w:color w:val="000000"/>
                  <w:kern w:val="0"/>
                  <w:sz w:val="22"/>
                  <w:lang w:eastAsia="en-US"/>
                </w:rPr>
                <w:t>8</w:t>
              </w:r>
            </w:ins>
          </w:p>
        </w:tc>
        <w:tc>
          <w:tcPr>
            <w:tcW w:w="946" w:type="dxa"/>
            <w:tcBorders>
              <w:top w:val="single" w:sz="4" w:space="0" w:color="auto"/>
              <w:left w:val="nil"/>
              <w:bottom w:val="single" w:sz="4" w:space="0" w:color="auto"/>
              <w:right w:val="single" w:sz="4" w:space="0" w:color="auto"/>
            </w:tcBorders>
            <w:shd w:val="clear" w:color="000000" w:fill="DBDBDB"/>
            <w:noWrap/>
            <w:vAlign w:val="center"/>
            <w:hideMark/>
          </w:tcPr>
          <w:p w:rsidR="00990532" w:rsidRPr="00990532" w:rsidRDefault="00990532" w:rsidP="00990532">
            <w:pPr>
              <w:widowControl/>
              <w:snapToGrid/>
              <w:spacing w:line="240" w:lineRule="auto"/>
              <w:jc w:val="center"/>
              <w:rPr>
                <w:ins w:id="10704" w:author="sanjai" w:date="2020-04-09T11:49:00Z"/>
                <w:rFonts w:ascii="Calibri" w:eastAsia="Times New Roman" w:hAnsi="Calibri"/>
                <w:color w:val="000000"/>
                <w:kern w:val="0"/>
                <w:sz w:val="22"/>
                <w:lang w:eastAsia="en-US"/>
              </w:rPr>
            </w:pPr>
            <w:ins w:id="10705" w:author="sanjai" w:date="2020-04-09T11:49:00Z">
              <w:r w:rsidRPr="00990532">
                <w:rPr>
                  <w:rFonts w:ascii="Calibri" w:eastAsia="Times New Roman" w:hAnsi="Calibri"/>
                  <w:color w:val="000000"/>
                  <w:kern w:val="0"/>
                  <w:sz w:val="22"/>
                  <w:lang w:eastAsia="en-US"/>
                </w:rPr>
                <w:t>9</w:t>
              </w:r>
            </w:ins>
          </w:p>
        </w:tc>
      </w:tr>
      <w:tr w:rsidR="00990532" w:rsidRPr="00990532" w:rsidTr="00E745DE">
        <w:trPr>
          <w:trHeight w:val="288"/>
          <w:ins w:id="10706" w:author="sanjai" w:date="2020-04-09T11:49:00Z"/>
          <w:trPrChange w:id="10707"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708"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709" w:author="sanjai" w:date="2020-04-09T11:49:00Z"/>
                <w:rFonts w:ascii="Calibri" w:eastAsia="Times New Roman" w:hAnsi="Calibri"/>
                <w:color w:val="000000"/>
                <w:kern w:val="0"/>
                <w:sz w:val="22"/>
                <w:lang w:eastAsia="en-US"/>
              </w:rPr>
            </w:pPr>
            <w:ins w:id="10710" w:author="sanjai" w:date="2020-04-09T11:49:00Z">
              <w:r w:rsidRPr="00990532">
                <w:rPr>
                  <w:rFonts w:ascii="Calibri" w:eastAsia="Times New Roman" w:hAnsi="Calibri"/>
                  <w:color w:val="000000"/>
                  <w:kern w:val="0"/>
                  <w:sz w:val="22"/>
                  <w:lang w:eastAsia="en-US"/>
                </w:rPr>
                <w:t>compress_0</w:t>
              </w:r>
            </w:ins>
          </w:p>
        </w:tc>
        <w:tc>
          <w:tcPr>
            <w:tcW w:w="946" w:type="dxa"/>
            <w:tcBorders>
              <w:top w:val="nil"/>
              <w:left w:val="nil"/>
              <w:bottom w:val="single" w:sz="4" w:space="0" w:color="auto"/>
              <w:right w:val="single" w:sz="4" w:space="0" w:color="auto"/>
            </w:tcBorders>
            <w:shd w:val="clear" w:color="auto" w:fill="auto"/>
            <w:noWrap/>
            <w:vAlign w:val="center"/>
            <w:hideMark/>
            <w:tcPrChange w:id="10711"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12" w:author="sanjai" w:date="2020-04-09T11:49:00Z"/>
                <w:rFonts w:ascii="Calibri" w:eastAsia="Times New Roman" w:hAnsi="Calibri"/>
                <w:color w:val="000000"/>
                <w:kern w:val="0"/>
                <w:sz w:val="22"/>
                <w:lang w:eastAsia="en-US"/>
              </w:rPr>
            </w:pPr>
            <w:proofErr w:type="spellStart"/>
            <w:ins w:id="10713"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714"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15" w:author="sanjai" w:date="2020-04-09T11:49:00Z"/>
                <w:rFonts w:ascii="Calibri" w:eastAsia="Times New Roman" w:hAnsi="Calibri"/>
                <w:color w:val="000000"/>
                <w:kern w:val="0"/>
                <w:sz w:val="22"/>
                <w:lang w:eastAsia="en-US"/>
              </w:rPr>
            </w:pPr>
            <w:ins w:id="10716"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717"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18" w:author="sanjai" w:date="2020-04-09T11:49:00Z"/>
                <w:rFonts w:ascii="Calibri" w:eastAsia="Times New Roman" w:hAnsi="Calibri"/>
                <w:color w:val="000000"/>
                <w:kern w:val="0"/>
                <w:sz w:val="22"/>
                <w:lang w:eastAsia="en-US"/>
              </w:rPr>
            </w:pPr>
            <w:ins w:id="10719"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720"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21" w:author="sanjai" w:date="2020-04-09T11:49:00Z"/>
                <w:rFonts w:ascii="Calibri" w:eastAsia="Times New Roman" w:hAnsi="Calibri"/>
                <w:color w:val="000000"/>
                <w:kern w:val="0"/>
                <w:sz w:val="22"/>
                <w:lang w:eastAsia="en-US"/>
              </w:rPr>
            </w:pPr>
            <w:ins w:id="10722"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center"/>
            <w:hideMark/>
            <w:tcPrChange w:id="10723"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24" w:author="sanjai" w:date="2020-04-09T11:49:00Z"/>
                <w:rFonts w:ascii="Calibri" w:eastAsia="Times New Roman" w:hAnsi="Calibri"/>
                <w:color w:val="000000"/>
                <w:kern w:val="0"/>
                <w:sz w:val="22"/>
                <w:lang w:eastAsia="en-US"/>
              </w:rPr>
            </w:pPr>
            <w:ins w:id="10725"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2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27" w:author="sanjai" w:date="2020-04-09T11:49:00Z"/>
                <w:rFonts w:ascii="Calibri" w:eastAsia="Times New Roman" w:hAnsi="Calibri"/>
                <w:color w:val="000000"/>
                <w:kern w:val="0"/>
                <w:sz w:val="22"/>
                <w:lang w:eastAsia="en-US"/>
              </w:rPr>
            </w:pPr>
            <w:ins w:id="1072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2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30" w:author="sanjai" w:date="2020-04-09T11:49:00Z"/>
                <w:rFonts w:ascii="Calibri" w:eastAsia="Times New Roman" w:hAnsi="Calibri"/>
                <w:color w:val="000000"/>
                <w:kern w:val="0"/>
                <w:sz w:val="22"/>
                <w:lang w:eastAsia="en-US"/>
              </w:rPr>
            </w:pPr>
            <w:ins w:id="1073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3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33" w:author="sanjai" w:date="2020-04-09T11:49:00Z"/>
                <w:rFonts w:ascii="Calibri" w:eastAsia="Times New Roman" w:hAnsi="Calibri"/>
                <w:color w:val="000000"/>
                <w:kern w:val="0"/>
                <w:sz w:val="22"/>
                <w:lang w:eastAsia="en-US"/>
              </w:rPr>
            </w:pPr>
            <w:ins w:id="10734"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35"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36" w:author="sanjai" w:date="2020-04-09T11:49:00Z"/>
                <w:rFonts w:ascii="Calibri" w:eastAsia="Times New Roman" w:hAnsi="Calibri"/>
                <w:color w:val="000000"/>
                <w:kern w:val="0"/>
                <w:sz w:val="22"/>
                <w:lang w:eastAsia="en-US"/>
              </w:rPr>
            </w:pPr>
            <w:ins w:id="10737" w:author="sanjai" w:date="2020-04-09T11:49:00Z">
              <w:r w:rsidRPr="00990532">
                <w:rPr>
                  <w:rFonts w:ascii="Calibri" w:eastAsia="Times New Roman" w:hAnsi="Calibri"/>
                  <w:color w:val="000000"/>
                  <w:kern w:val="0"/>
                  <w:sz w:val="22"/>
                  <w:lang w:eastAsia="en-US"/>
                </w:rPr>
                <w:t> </w:t>
              </w:r>
            </w:ins>
          </w:p>
        </w:tc>
      </w:tr>
      <w:tr w:rsidR="00E745DE" w:rsidRPr="00990532" w:rsidTr="00E745DE">
        <w:trPr>
          <w:trHeight w:val="288"/>
          <w:ins w:id="10738"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739" w:author="sanjai" w:date="2020-04-09T11:49:00Z"/>
                <w:rFonts w:ascii="Calibri" w:eastAsia="Times New Roman" w:hAnsi="Calibri"/>
                <w:color w:val="000000"/>
                <w:kern w:val="0"/>
                <w:sz w:val="22"/>
                <w:lang w:eastAsia="en-US"/>
              </w:rPr>
            </w:pPr>
            <w:ins w:id="10740" w:author="sanjai" w:date="2020-04-09T11:49:00Z">
              <w:r w:rsidRPr="00990532">
                <w:rPr>
                  <w:rFonts w:ascii="Calibri" w:eastAsia="Times New Roman" w:hAnsi="Calibri"/>
                  <w:color w:val="000000"/>
                  <w:kern w:val="0"/>
                  <w:sz w:val="22"/>
                  <w:lang w:eastAsia="en-US"/>
                </w:rPr>
                <w:t>(PSEUDO)gather_0</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41" w:author="sanjai" w:date="2020-04-09T11:49:00Z"/>
                <w:rFonts w:ascii="Calibri" w:eastAsia="Times New Roman" w:hAnsi="Calibri"/>
                <w:color w:val="000000"/>
                <w:kern w:val="0"/>
                <w:sz w:val="22"/>
                <w:lang w:eastAsia="en-US"/>
              </w:rPr>
            </w:pPr>
            <w:ins w:id="10742"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43" w:author="sanjai" w:date="2020-04-09T11:49:00Z"/>
                <w:rFonts w:ascii="Calibri" w:eastAsia="Times New Roman" w:hAnsi="Calibri"/>
                <w:color w:val="000000"/>
                <w:kern w:val="0"/>
                <w:sz w:val="22"/>
                <w:lang w:eastAsia="en-US"/>
              </w:rPr>
            </w:pPr>
            <w:ins w:id="10744"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bottom"/>
            <w:hideMark/>
          </w:tcPr>
          <w:p w:rsidR="00990532" w:rsidRPr="00990532" w:rsidRDefault="00990532" w:rsidP="00990532">
            <w:pPr>
              <w:widowControl/>
              <w:snapToGrid/>
              <w:spacing w:line="240" w:lineRule="auto"/>
              <w:rPr>
                <w:ins w:id="10745" w:author="sanjai" w:date="2020-04-09T11:49:00Z"/>
                <w:rFonts w:ascii="Calibri" w:eastAsia="Times New Roman" w:hAnsi="Calibri"/>
                <w:color w:val="000000"/>
                <w:kern w:val="0"/>
                <w:sz w:val="22"/>
                <w:lang w:eastAsia="en-US"/>
              </w:rPr>
            </w:pPr>
            <w:ins w:id="10746"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47" w:author="sanjai" w:date="2020-04-09T11:49:00Z"/>
                <w:rFonts w:ascii="Calibri" w:eastAsia="Times New Roman" w:hAnsi="Calibri"/>
                <w:color w:val="000000"/>
                <w:kern w:val="0"/>
                <w:sz w:val="22"/>
                <w:lang w:eastAsia="en-US"/>
              </w:rPr>
            </w:pPr>
            <w:ins w:id="10748"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749" w:author="sanjai" w:date="2020-04-09T11:49:00Z"/>
                <w:rFonts w:ascii="Calibri" w:eastAsia="Times New Roman" w:hAnsi="Calibri"/>
                <w:color w:val="000000"/>
                <w:kern w:val="0"/>
                <w:sz w:val="22"/>
                <w:lang w:eastAsia="en-US"/>
              </w:rPr>
            </w:pPr>
            <w:ins w:id="10750"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751" w:author="sanjai" w:date="2020-04-09T11:49:00Z"/>
                <w:rFonts w:ascii="Calibri" w:eastAsia="Times New Roman" w:hAnsi="Calibri"/>
                <w:color w:val="000000"/>
                <w:kern w:val="0"/>
                <w:sz w:val="22"/>
                <w:lang w:eastAsia="en-US"/>
              </w:rPr>
            </w:pPr>
            <w:ins w:id="10752"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753" w:author="sanjai" w:date="2020-04-09T11:49:00Z"/>
                <w:rFonts w:ascii="Calibri" w:eastAsia="Times New Roman" w:hAnsi="Calibri"/>
                <w:color w:val="000000"/>
                <w:kern w:val="0"/>
                <w:sz w:val="22"/>
                <w:lang w:eastAsia="en-US"/>
              </w:rPr>
            </w:pPr>
            <w:ins w:id="10754"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755" w:author="sanjai" w:date="2020-04-09T11:49:00Z"/>
                <w:rFonts w:ascii="Calibri" w:eastAsia="Times New Roman" w:hAnsi="Calibri"/>
                <w:color w:val="000000"/>
                <w:kern w:val="0"/>
                <w:sz w:val="22"/>
                <w:lang w:eastAsia="en-US"/>
              </w:rPr>
            </w:pPr>
            <w:ins w:id="10756"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57" w:author="sanjai" w:date="2020-04-09T11:49:00Z"/>
                <w:rFonts w:ascii="Calibri" w:eastAsia="Times New Roman" w:hAnsi="Calibri"/>
                <w:color w:val="000000"/>
                <w:kern w:val="0"/>
                <w:sz w:val="22"/>
                <w:lang w:eastAsia="en-US"/>
              </w:rPr>
            </w:pPr>
            <w:ins w:id="10758" w:author="sanjai" w:date="2020-04-09T11:49:00Z">
              <w:r w:rsidRPr="00990532">
                <w:rPr>
                  <w:rFonts w:ascii="Calibri" w:eastAsia="Times New Roman" w:hAnsi="Calibri"/>
                  <w:color w:val="000000"/>
                  <w:kern w:val="0"/>
                  <w:sz w:val="22"/>
                  <w:lang w:eastAsia="en-US"/>
                </w:rPr>
                <w:t> </w:t>
              </w:r>
            </w:ins>
          </w:p>
        </w:tc>
      </w:tr>
      <w:tr w:rsidR="00990532" w:rsidRPr="00990532" w:rsidTr="00E745DE">
        <w:trPr>
          <w:trHeight w:val="288"/>
          <w:ins w:id="10759" w:author="sanjai" w:date="2020-04-09T11:49:00Z"/>
          <w:trPrChange w:id="10760"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761"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762" w:author="sanjai" w:date="2020-04-09T11:49:00Z"/>
                <w:rFonts w:ascii="Calibri" w:eastAsia="Times New Roman" w:hAnsi="Calibri"/>
                <w:color w:val="000000"/>
                <w:kern w:val="0"/>
                <w:sz w:val="22"/>
                <w:lang w:eastAsia="en-US"/>
              </w:rPr>
            </w:pPr>
            <w:ins w:id="10763" w:author="sanjai" w:date="2020-04-09T11:49:00Z">
              <w:r w:rsidRPr="00990532">
                <w:rPr>
                  <w:rFonts w:ascii="Calibri" w:eastAsia="Times New Roman" w:hAnsi="Calibri"/>
                  <w:color w:val="000000"/>
                  <w:kern w:val="0"/>
                  <w:sz w:val="22"/>
                  <w:lang w:eastAsia="en-US"/>
                </w:rPr>
                <w:t>compress_1</w:t>
              </w:r>
            </w:ins>
          </w:p>
        </w:tc>
        <w:tc>
          <w:tcPr>
            <w:tcW w:w="946" w:type="dxa"/>
            <w:tcBorders>
              <w:top w:val="nil"/>
              <w:left w:val="nil"/>
              <w:bottom w:val="single" w:sz="4" w:space="0" w:color="auto"/>
              <w:right w:val="single" w:sz="4" w:space="0" w:color="auto"/>
            </w:tcBorders>
            <w:shd w:val="clear" w:color="auto" w:fill="auto"/>
            <w:noWrap/>
            <w:vAlign w:val="center"/>
            <w:hideMark/>
            <w:tcPrChange w:id="10764"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65" w:author="sanjai" w:date="2020-04-09T11:49:00Z"/>
                <w:rFonts w:ascii="Calibri" w:eastAsia="Times New Roman" w:hAnsi="Calibri"/>
                <w:color w:val="000000"/>
                <w:kern w:val="0"/>
                <w:sz w:val="22"/>
                <w:lang w:eastAsia="en-US"/>
              </w:rPr>
            </w:pPr>
            <w:ins w:id="10766"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67"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68" w:author="sanjai" w:date="2020-04-09T11:49:00Z"/>
                <w:rFonts w:ascii="Calibri" w:eastAsia="Times New Roman" w:hAnsi="Calibri"/>
                <w:color w:val="000000"/>
                <w:kern w:val="0"/>
                <w:sz w:val="22"/>
                <w:lang w:eastAsia="en-US"/>
              </w:rPr>
            </w:pPr>
            <w:proofErr w:type="spellStart"/>
            <w:ins w:id="10769"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770"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71" w:author="sanjai" w:date="2020-04-09T11:49:00Z"/>
                <w:rFonts w:ascii="Calibri" w:eastAsia="Times New Roman" w:hAnsi="Calibri"/>
                <w:color w:val="000000"/>
                <w:kern w:val="0"/>
                <w:sz w:val="22"/>
                <w:lang w:eastAsia="en-US"/>
              </w:rPr>
            </w:pPr>
            <w:ins w:id="10772"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773"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74" w:author="sanjai" w:date="2020-04-09T11:49:00Z"/>
                <w:rFonts w:ascii="Calibri" w:eastAsia="Times New Roman" w:hAnsi="Calibri"/>
                <w:color w:val="000000"/>
                <w:kern w:val="0"/>
                <w:sz w:val="22"/>
                <w:lang w:eastAsia="en-US"/>
              </w:rPr>
            </w:pPr>
            <w:ins w:id="10775"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77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77" w:author="sanjai" w:date="2020-04-09T11:49:00Z"/>
                <w:rFonts w:ascii="Calibri" w:eastAsia="Times New Roman" w:hAnsi="Calibri"/>
                <w:color w:val="000000"/>
                <w:kern w:val="0"/>
                <w:sz w:val="22"/>
                <w:lang w:eastAsia="en-US"/>
              </w:rPr>
            </w:pPr>
            <w:ins w:id="10778"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center"/>
            <w:hideMark/>
            <w:tcPrChange w:id="1077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80" w:author="sanjai" w:date="2020-04-09T11:49:00Z"/>
                <w:rFonts w:ascii="Calibri" w:eastAsia="Times New Roman" w:hAnsi="Calibri"/>
                <w:color w:val="000000"/>
                <w:kern w:val="0"/>
                <w:sz w:val="22"/>
                <w:lang w:eastAsia="en-US"/>
              </w:rPr>
            </w:pPr>
            <w:ins w:id="1078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8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83" w:author="sanjai" w:date="2020-04-09T11:49:00Z"/>
                <w:rFonts w:ascii="Calibri" w:eastAsia="Times New Roman" w:hAnsi="Calibri"/>
                <w:color w:val="000000"/>
                <w:kern w:val="0"/>
                <w:sz w:val="22"/>
                <w:lang w:eastAsia="en-US"/>
              </w:rPr>
            </w:pPr>
            <w:ins w:id="10784"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85"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86" w:author="sanjai" w:date="2020-04-09T11:49:00Z"/>
                <w:rFonts w:ascii="Calibri" w:eastAsia="Times New Roman" w:hAnsi="Calibri"/>
                <w:color w:val="000000"/>
                <w:kern w:val="0"/>
                <w:sz w:val="22"/>
                <w:lang w:eastAsia="en-US"/>
              </w:rPr>
            </w:pPr>
            <w:ins w:id="1078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788"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789" w:author="sanjai" w:date="2020-04-09T11:49:00Z"/>
                <w:rFonts w:ascii="Calibri" w:eastAsia="Times New Roman" w:hAnsi="Calibri"/>
                <w:color w:val="000000"/>
                <w:kern w:val="0"/>
                <w:sz w:val="22"/>
                <w:lang w:eastAsia="en-US"/>
              </w:rPr>
            </w:pPr>
            <w:ins w:id="10790" w:author="sanjai" w:date="2020-04-09T11:49:00Z">
              <w:r w:rsidRPr="00990532">
                <w:rPr>
                  <w:rFonts w:ascii="Calibri" w:eastAsia="Times New Roman" w:hAnsi="Calibri"/>
                  <w:color w:val="000000"/>
                  <w:kern w:val="0"/>
                  <w:sz w:val="22"/>
                  <w:lang w:eastAsia="en-US"/>
                </w:rPr>
                <w:t> </w:t>
              </w:r>
            </w:ins>
          </w:p>
        </w:tc>
      </w:tr>
      <w:tr w:rsidR="00E745DE" w:rsidRPr="00990532" w:rsidTr="00E745DE">
        <w:trPr>
          <w:trHeight w:val="288"/>
          <w:ins w:id="10791"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792" w:author="sanjai" w:date="2020-04-09T11:49:00Z"/>
                <w:rFonts w:ascii="Calibri" w:eastAsia="Times New Roman" w:hAnsi="Calibri"/>
                <w:color w:val="000000"/>
                <w:kern w:val="0"/>
                <w:sz w:val="22"/>
                <w:lang w:eastAsia="en-US"/>
              </w:rPr>
            </w:pPr>
            <w:ins w:id="10793" w:author="sanjai" w:date="2020-04-09T11:49:00Z">
              <w:r w:rsidRPr="00990532">
                <w:rPr>
                  <w:rFonts w:ascii="Calibri" w:eastAsia="Times New Roman" w:hAnsi="Calibri"/>
                  <w:color w:val="000000"/>
                  <w:kern w:val="0"/>
                  <w:sz w:val="22"/>
                  <w:lang w:eastAsia="en-US"/>
                </w:rPr>
                <w:t>(PSEUDO)gather_1</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94" w:author="sanjai" w:date="2020-04-09T11:49:00Z"/>
                <w:rFonts w:ascii="Calibri" w:eastAsia="Times New Roman" w:hAnsi="Calibri"/>
                <w:color w:val="000000"/>
                <w:kern w:val="0"/>
                <w:sz w:val="22"/>
                <w:lang w:eastAsia="en-US"/>
              </w:rPr>
            </w:pPr>
            <w:ins w:id="10795"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96" w:author="sanjai" w:date="2020-04-09T11:49:00Z"/>
                <w:rFonts w:ascii="Calibri" w:eastAsia="Times New Roman" w:hAnsi="Calibri"/>
                <w:color w:val="000000"/>
                <w:kern w:val="0"/>
                <w:sz w:val="22"/>
                <w:lang w:eastAsia="en-US"/>
              </w:rPr>
            </w:pPr>
            <w:ins w:id="1079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798" w:author="sanjai" w:date="2020-04-09T11:49:00Z"/>
                <w:rFonts w:ascii="Calibri" w:eastAsia="Times New Roman" w:hAnsi="Calibri"/>
                <w:color w:val="000000"/>
                <w:kern w:val="0"/>
                <w:sz w:val="22"/>
                <w:lang w:eastAsia="en-US"/>
              </w:rPr>
            </w:pPr>
            <w:ins w:id="10799"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00" w:author="sanjai" w:date="2020-04-09T11:49:00Z"/>
                <w:rFonts w:ascii="Calibri" w:eastAsia="Times New Roman" w:hAnsi="Calibri"/>
                <w:color w:val="000000"/>
                <w:kern w:val="0"/>
                <w:sz w:val="22"/>
                <w:lang w:eastAsia="en-US"/>
              </w:rPr>
            </w:pPr>
            <w:ins w:id="1080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02" w:author="sanjai" w:date="2020-04-09T11:49:00Z"/>
                <w:rFonts w:ascii="Calibri" w:eastAsia="Times New Roman" w:hAnsi="Calibri"/>
                <w:color w:val="000000"/>
                <w:kern w:val="0"/>
                <w:sz w:val="22"/>
                <w:lang w:eastAsia="en-US"/>
              </w:rPr>
            </w:pPr>
            <w:ins w:id="10803"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804" w:author="sanjai" w:date="2020-04-09T11:49:00Z"/>
                <w:rFonts w:ascii="Calibri" w:eastAsia="Times New Roman" w:hAnsi="Calibri"/>
                <w:color w:val="000000"/>
                <w:kern w:val="0"/>
                <w:sz w:val="22"/>
                <w:lang w:eastAsia="en-US"/>
              </w:rPr>
            </w:pPr>
            <w:ins w:id="10805"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806" w:author="sanjai" w:date="2020-04-09T11:49:00Z"/>
                <w:rFonts w:ascii="Calibri" w:eastAsia="Times New Roman" w:hAnsi="Calibri"/>
                <w:color w:val="000000"/>
                <w:kern w:val="0"/>
                <w:sz w:val="22"/>
                <w:lang w:eastAsia="en-US"/>
              </w:rPr>
            </w:pPr>
            <w:ins w:id="10807"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808" w:author="sanjai" w:date="2020-04-09T11:49:00Z"/>
                <w:rFonts w:ascii="Calibri" w:eastAsia="Times New Roman" w:hAnsi="Calibri"/>
                <w:color w:val="000000"/>
                <w:kern w:val="0"/>
                <w:sz w:val="22"/>
                <w:lang w:eastAsia="en-US"/>
              </w:rPr>
            </w:pPr>
            <w:ins w:id="10809"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10" w:author="sanjai" w:date="2020-04-09T11:49:00Z"/>
                <w:rFonts w:ascii="Calibri" w:eastAsia="Times New Roman" w:hAnsi="Calibri"/>
                <w:color w:val="000000"/>
                <w:kern w:val="0"/>
                <w:sz w:val="22"/>
                <w:lang w:eastAsia="en-US"/>
              </w:rPr>
            </w:pPr>
            <w:ins w:id="10811" w:author="sanjai" w:date="2020-04-09T11:49:00Z">
              <w:r w:rsidRPr="00990532">
                <w:rPr>
                  <w:rFonts w:ascii="Calibri" w:eastAsia="Times New Roman" w:hAnsi="Calibri"/>
                  <w:color w:val="000000"/>
                  <w:kern w:val="0"/>
                  <w:sz w:val="22"/>
                  <w:lang w:eastAsia="en-US"/>
                </w:rPr>
                <w:t> </w:t>
              </w:r>
            </w:ins>
          </w:p>
        </w:tc>
      </w:tr>
      <w:tr w:rsidR="00990532" w:rsidRPr="00990532" w:rsidTr="00E745DE">
        <w:trPr>
          <w:trHeight w:val="288"/>
          <w:ins w:id="10812" w:author="sanjai" w:date="2020-04-09T11:49:00Z"/>
          <w:trPrChange w:id="10813"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814"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815" w:author="sanjai" w:date="2020-04-09T11:49:00Z"/>
                <w:rFonts w:ascii="Calibri" w:eastAsia="Times New Roman" w:hAnsi="Calibri"/>
                <w:color w:val="000000"/>
                <w:kern w:val="0"/>
                <w:sz w:val="22"/>
                <w:lang w:eastAsia="en-US"/>
              </w:rPr>
            </w:pPr>
            <w:ins w:id="10816" w:author="sanjai" w:date="2020-04-09T11:49:00Z">
              <w:r w:rsidRPr="00990532">
                <w:rPr>
                  <w:rFonts w:ascii="Calibri" w:eastAsia="Times New Roman" w:hAnsi="Calibri"/>
                  <w:color w:val="000000"/>
                  <w:kern w:val="0"/>
                  <w:sz w:val="22"/>
                  <w:lang w:eastAsia="en-US"/>
                </w:rPr>
                <w:t>compress_2</w:t>
              </w:r>
            </w:ins>
          </w:p>
        </w:tc>
        <w:tc>
          <w:tcPr>
            <w:tcW w:w="946" w:type="dxa"/>
            <w:tcBorders>
              <w:top w:val="nil"/>
              <w:left w:val="nil"/>
              <w:bottom w:val="single" w:sz="4" w:space="0" w:color="auto"/>
              <w:right w:val="single" w:sz="4" w:space="0" w:color="auto"/>
            </w:tcBorders>
            <w:shd w:val="clear" w:color="auto" w:fill="auto"/>
            <w:noWrap/>
            <w:vAlign w:val="center"/>
            <w:hideMark/>
            <w:tcPrChange w:id="10817"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18" w:author="sanjai" w:date="2020-04-09T11:49:00Z"/>
                <w:rFonts w:ascii="Calibri" w:eastAsia="Times New Roman" w:hAnsi="Calibri"/>
                <w:color w:val="000000"/>
                <w:kern w:val="0"/>
                <w:sz w:val="22"/>
                <w:lang w:eastAsia="en-US"/>
              </w:rPr>
            </w:pPr>
            <w:ins w:id="10819"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20"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21" w:author="sanjai" w:date="2020-04-09T11:49:00Z"/>
                <w:rFonts w:ascii="Calibri" w:eastAsia="Times New Roman" w:hAnsi="Calibri"/>
                <w:color w:val="000000"/>
                <w:kern w:val="0"/>
                <w:sz w:val="22"/>
                <w:lang w:eastAsia="en-US"/>
              </w:rPr>
            </w:pPr>
            <w:ins w:id="10822"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23"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24" w:author="sanjai" w:date="2020-04-09T11:49:00Z"/>
                <w:rFonts w:ascii="Calibri" w:eastAsia="Times New Roman" w:hAnsi="Calibri"/>
                <w:color w:val="000000"/>
                <w:kern w:val="0"/>
                <w:sz w:val="22"/>
                <w:lang w:eastAsia="en-US"/>
              </w:rPr>
            </w:pPr>
            <w:proofErr w:type="spellStart"/>
            <w:ins w:id="10825"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82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27" w:author="sanjai" w:date="2020-04-09T11:49:00Z"/>
                <w:rFonts w:ascii="Calibri" w:eastAsia="Times New Roman" w:hAnsi="Calibri"/>
                <w:color w:val="000000"/>
                <w:kern w:val="0"/>
                <w:sz w:val="22"/>
                <w:lang w:eastAsia="en-US"/>
              </w:rPr>
            </w:pPr>
            <w:ins w:id="10828"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82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30" w:author="sanjai" w:date="2020-04-09T11:49:00Z"/>
                <w:rFonts w:ascii="Calibri" w:eastAsia="Times New Roman" w:hAnsi="Calibri"/>
                <w:color w:val="000000"/>
                <w:kern w:val="0"/>
                <w:sz w:val="22"/>
                <w:lang w:eastAsia="en-US"/>
              </w:rPr>
            </w:pPr>
            <w:ins w:id="10831"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83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33" w:author="sanjai" w:date="2020-04-09T11:49:00Z"/>
                <w:rFonts w:ascii="Calibri" w:eastAsia="Times New Roman" w:hAnsi="Calibri"/>
                <w:color w:val="000000"/>
                <w:kern w:val="0"/>
                <w:sz w:val="22"/>
                <w:lang w:eastAsia="en-US"/>
              </w:rPr>
            </w:pPr>
            <w:ins w:id="10834"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bottom"/>
            <w:hideMark/>
            <w:tcPrChange w:id="10835"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836" w:author="sanjai" w:date="2020-04-09T11:49:00Z"/>
                <w:rFonts w:ascii="Calibri" w:eastAsia="Times New Roman" w:hAnsi="Calibri"/>
                <w:color w:val="000000"/>
                <w:kern w:val="0"/>
                <w:sz w:val="22"/>
                <w:lang w:eastAsia="en-US"/>
              </w:rPr>
            </w:pPr>
            <w:ins w:id="1083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38"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39" w:author="sanjai" w:date="2020-04-09T11:49:00Z"/>
                <w:rFonts w:ascii="Calibri" w:eastAsia="Times New Roman" w:hAnsi="Calibri"/>
                <w:color w:val="000000"/>
                <w:kern w:val="0"/>
                <w:sz w:val="22"/>
                <w:lang w:eastAsia="en-US"/>
              </w:rPr>
            </w:pPr>
            <w:ins w:id="10840"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41"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42" w:author="sanjai" w:date="2020-04-09T11:49:00Z"/>
                <w:rFonts w:ascii="Calibri" w:eastAsia="Times New Roman" w:hAnsi="Calibri"/>
                <w:color w:val="000000"/>
                <w:kern w:val="0"/>
                <w:sz w:val="22"/>
                <w:lang w:eastAsia="en-US"/>
              </w:rPr>
            </w:pPr>
            <w:ins w:id="10843" w:author="sanjai" w:date="2020-04-09T11:49:00Z">
              <w:r w:rsidRPr="00990532">
                <w:rPr>
                  <w:rFonts w:ascii="Calibri" w:eastAsia="Times New Roman" w:hAnsi="Calibri"/>
                  <w:color w:val="000000"/>
                  <w:kern w:val="0"/>
                  <w:sz w:val="22"/>
                  <w:lang w:eastAsia="en-US"/>
                </w:rPr>
                <w:t> </w:t>
              </w:r>
            </w:ins>
          </w:p>
        </w:tc>
      </w:tr>
      <w:tr w:rsidR="00E745DE" w:rsidRPr="00990532" w:rsidTr="00E745DE">
        <w:trPr>
          <w:trHeight w:val="288"/>
          <w:ins w:id="10844"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845" w:author="sanjai" w:date="2020-04-09T11:49:00Z"/>
                <w:rFonts w:ascii="Calibri" w:eastAsia="Times New Roman" w:hAnsi="Calibri"/>
                <w:color w:val="000000"/>
                <w:kern w:val="0"/>
                <w:sz w:val="22"/>
                <w:lang w:eastAsia="en-US"/>
              </w:rPr>
            </w:pPr>
            <w:ins w:id="10846" w:author="sanjai" w:date="2020-04-09T11:49:00Z">
              <w:r w:rsidRPr="00990532">
                <w:rPr>
                  <w:rFonts w:ascii="Calibri" w:eastAsia="Times New Roman" w:hAnsi="Calibri"/>
                  <w:color w:val="000000"/>
                  <w:kern w:val="0"/>
                  <w:sz w:val="22"/>
                  <w:lang w:eastAsia="en-US"/>
                </w:rPr>
                <w:t>(PSEUDO)gather_2</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47" w:author="sanjai" w:date="2020-04-09T11:49:00Z"/>
                <w:rFonts w:ascii="Calibri" w:eastAsia="Times New Roman" w:hAnsi="Calibri"/>
                <w:color w:val="000000"/>
                <w:kern w:val="0"/>
                <w:sz w:val="22"/>
                <w:lang w:eastAsia="en-US"/>
              </w:rPr>
            </w:pPr>
            <w:ins w:id="1084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49" w:author="sanjai" w:date="2020-04-09T11:49:00Z"/>
                <w:rFonts w:ascii="Calibri" w:eastAsia="Times New Roman" w:hAnsi="Calibri"/>
                <w:color w:val="000000"/>
                <w:kern w:val="0"/>
                <w:sz w:val="22"/>
                <w:lang w:eastAsia="en-US"/>
              </w:rPr>
            </w:pPr>
            <w:ins w:id="10850"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51" w:author="sanjai" w:date="2020-04-09T11:49:00Z"/>
                <w:rFonts w:ascii="Calibri" w:eastAsia="Times New Roman" w:hAnsi="Calibri"/>
                <w:color w:val="000000"/>
                <w:kern w:val="0"/>
                <w:sz w:val="22"/>
                <w:lang w:eastAsia="en-US"/>
              </w:rPr>
            </w:pPr>
            <w:ins w:id="10852"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53" w:author="sanjai" w:date="2020-04-09T11:49:00Z"/>
                <w:rFonts w:ascii="Calibri" w:eastAsia="Times New Roman" w:hAnsi="Calibri"/>
                <w:color w:val="000000"/>
                <w:kern w:val="0"/>
                <w:sz w:val="22"/>
                <w:lang w:eastAsia="en-US"/>
              </w:rPr>
            </w:pPr>
            <w:ins w:id="10854"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55" w:author="sanjai" w:date="2020-04-09T11:49:00Z"/>
                <w:rFonts w:ascii="Calibri" w:eastAsia="Times New Roman" w:hAnsi="Calibri"/>
                <w:color w:val="000000"/>
                <w:kern w:val="0"/>
                <w:sz w:val="22"/>
                <w:lang w:eastAsia="en-US"/>
              </w:rPr>
            </w:pPr>
            <w:ins w:id="10856"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57" w:author="sanjai" w:date="2020-04-09T11:49:00Z"/>
                <w:rFonts w:ascii="Calibri" w:eastAsia="Times New Roman" w:hAnsi="Calibri"/>
                <w:color w:val="000000"/>
                <w:kern w:val="0"/>
                <w:sz w:val="22"/>
                <w:lang w:eastAsia="en-US"/>
              </w:rPr>
            </w:pPr>
            <w:ins w:id="10858"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859" w:author="sanjai" w:date="2020-04-09T11:49:00Z"/>
                <w:rFonts w:ascii="Calibri" w:eastAsia="Times New Roman" w:hAnsi="Calibri"/>
                <w:color w:val="000000"/>
                <w:kern w:val="0"/>
                <w:sz w:val="22"/>
                <w:lang w:eastAsia="en-US"/>
              </w:rPr>
            </w:pPr>
            <w:ins w:id="10860"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861" w:author="sanjai" w:date="2020-04-09T11:49:00Z"/>
                <w:rFonts w:ascii="Calibri" w:eastAsia="Times New Roman" w:hAnsi="Calibri"/>
                <w:color w:val="000000"/>
                <w:kern w:val="0"/>
                <w:sz w:val="22"/>
                <w:lang w:eastAsia="en-US"/>
              </w:rPr>
            </w:pPr>
            <w:ins w:id="10862" w:author="sanjai" w:date="2020-04-09T11:49:00Z">
              <w:r w:rsidRPr="00990532">
                <w:rPr>
                  <w:rFonts w:ascii="Calibri" w:eastAsia="Times New Roman" w:hAnsi="Calibri"/>
                  <w:color w:val="000000"/>
                  <w:kern w:val="0"/>
                  <w:sz w:val="22"/>
                  <w:lang w:eastAsia="en-US"/>
                </w:rPr>
                <w:t>ve3</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863" w:author="sanjai" w:date="2020-04-09T11:49:00Z"/>
                <w:rFonts w:ascii="Calibri" w:eastAsia="Times New Roman" w:hAnsi="Calibri"/>
                <w:color w:val="000000"/>
                <w:kern w:val="0"/>
                <w:sz w:val="22"/>
                <w:lang w:eastAsia="en-US"/>
              </w:rPr>
            </w:pPr>
            <w:ins w:id="10864" w:author="sanjai" w:date="2020-04-09T11:49:00Z">
              <w:r w:rsidRPr="00990532">
                <w:rPr>
                  <w:rFonts w:ascii="Calibri" w:eastAsia="Times New Roman" w:hAnsi="Calibri"/>
                  <w:color w:val="000000"/>
                  <w:kern w:val="0"/>
                  <w:sz w:val="22"/>
                  <w:lang w:eastAsia="en-US"/>
                </w:rPr>
                <w:t> </w:t>
              </w:r>
            </w:ins>
          </w:p>
        </w:tc>
      </w:tr>
      <w:tr w:rsidR="00990532" w:rsidRPr="00990532" w:rsidTr="00E745DE">
        <w:trPr>
          <w:trHeight w:val="288"/>
          <w:ins w:id="10865" w:author="sanjai" w:date="2020-04-09T11:49:00Z"/>
          <w:trPrChange w:id="10866" w:author="sanjai" w:date="2020-04-09T11:49:00Z">
            <w:trPr>
              <w:trHeight w:val="290"/>
            </w:trPr>
          </w:trPrChange>
        </w:trPr>
        <w:tc>
          <w:tcPr>
            <w:tcW w:w="2555" w:type="dxa"/>
            <w:tcBorders>
              <w:top w:val="nil"/>
              <w:left w:val="single" w:sz="4" w:space="0" w:color="auto"/>
              <w:bottom w:val="single" w:sz="4" w:space="0" w:color="auto"/>
              <w:right w:val="single" w:sz="4" w:space="0" w:color="auto"/>
            </w:tcBorders>
            <w:shd w:val="clear" w:color="000000" w:fill="A9D08E"/>
            <w:noWrap/>
            <w:vAlign w:val="center"/>
            <w:hideMark/>
            <w:tcPrChange w:id="10867" w:author="sanjai" w:date="2020-04-09T11:49:00Z">
              <w:tcPr>
                <w:tcW w:w="2636" w:type="dxa"/>
                <w:gridSpan w:val="2"/>
                <w:tcBorders>
                  <w:top w:val="nil"/>
                  <w:left w:val="single" w:sz="4" w:space="0" w:color="auto"/>
                  <w:bottom w:val="single" w:sz="4" w:space="0" w:color="auto"/>
                  <w:right w:val="single" w:sz="4" w:space="0" w:color="auto"/>
                </w:tcBorders>
                <w:shd w:val="clear" w:color="000000" w:fill="A9D08E"/>
                <w:noWrap/>
                <w:vAlign w:val="center"/>
                <w:hideMark/>
              </w:tcPr>
            </w:tcPrChange>
          </w:tcPr>
          <w:p w:rsidR="00990532" w:rsidRPr="00990532" w:rsidRDefault="00990532" w:rsidP="00990532">
            <w:pPr>
              <w:widowControl/>
              <w:snapToGrid/>
              <w:spacing w:line="240" w:lineRule="auto"/>
              <w:jc w:val="center"/>
              <w:rPr>
                <w:ins w:id="10868" w:author="sanjai" w:date="2020-04-09T11:49:00Z"/>
                <w:rFonts w:ascii="Calibri" w:eastAsia="Times New Roman" w:hAnsi="Calibri"/>
                <w:color w:val="000000"/>
                <w:kern w:val="0"/>
                <w:sz w:val="22"/>
                <w:lang w:eastAsia="en-US"/>
              </w:rPr>
            </w:pPr>
            <w:ins w:id="10869" w:author="sanjai" w:date="2020-04-09T11:49:00Z">
              <w:r w:rsidRPr="00990532">
                <w:rPr>
                  <w:rFonts w:ascii="Calibri" w:eastAsia="Times New Roman" w:hAnsi="Calibri"/>
                  <w:color w:val="000000"/>
                  <w:kern w:val="0"/>
                  <w:sz w:val="22"/>
                  <w:lang w:eastAsia="en-US"/>
                </w:rPr>
                <w:t>compress_3</w:t>
              </w:r>
            </w:ins>
          </w:p>
        </w:tc>
        <w:tc>
          <w:tcPr>
            <w:tcW w:w="946" w:type="dxa"/>
            <w:tcBorders>
              <w:top w:val="nil"/>
              <w:left w:val="nil"/>
              <w:bottom w:val="single" w:sz="4" w:space="0" w:color="auto"/>
              <w:right w:val="single" w:sz="4" w:space="0" w:color="auto"/>
            </w:tcBorders>
            <w:shd w:val="clear" w:color="auto" w:fill="auto"/>
            <w:noWrap/>
            <w:vAlign w:val="center"/>
            <w:hideMark/>
            <w:tcPrChange w:id="10870"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71" w:author="sanjai" w:date="2020-04-09T11:49:00Z"/>
                <w:rFonts w:ascii="Calibri" w:eastAsia="Times New Roman" w:hAnsi="Calibri"/>
                <w:color w:val="000000"/>
                <w:kern w:val="0"/>
                <w:sz w:val="22"/>
                <w:lang w:eastAsia="en-US"/>
              </w:rPr>
            </w:pPr>
            <w:ins w:id="10872"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73"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74" w:author="sanjai" w:date="2020-04-09T11:49:00Z"/>
                <w:rFonts w:ascii="Calibri" w:eastAsia="Times New Roman" w:hAnsi="Calibri"/>
                <w:color w:val="000000"/>
                <w:kern w:val="0"/>
                <w:sz w:val="22"/>
                <w:lang w:eastAsia="en-US"/>
              </w:rPr>
            </w:pPr>
            <w:ins w:id="10875"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76"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77" w:author="sanjai" w:date="2020-04-09T11:49:00Z"/>
                <w:rFonts w:ascii="Calibri" w:eastAsia="Times New Roman" w:hAnsi="Calibri"/>
                <w:color w:val="000000"/>
                <w:kern w:val="0"/>
                <w:sz w:val="22"/>
                <w:lang w:eastAsia="en-US"/>
              </w:rPr>
            </w:pPr>
            <w:ins w:id="10878"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Change w:id="10879"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80" w:author="sanjai" w:date="2020-04-09T11:49:00Z"/>
                <w:rFonts w:ascii="Calibri" w:eastAsia="Times New Roman" w:hAnsi="Calibri"/>
                <w:color w:val="000000"/>
                <w:kern w:val="0"/>
                <w:sz w:val="22"/>
                <w:lang w:eastAsia="en-US"/>
              </w:rPr>
            </w:pPr>
            <w:proofErr w:type="spellStart"/>
            <w:ins w:id="10881" w:author="sanjai" w:date="2020-04-09T11:49:00Z">
              <w:r w:rsidRPr="00990532">
                <w:rPr>
                  <w:rFonts w:ascii="Calibri" w:eastAsia="Times New Roman" w:hAnsi="Calibri"/>
                  <w:color w:val="000000"/>
                  <w:kern w:val="0"/>
                  <w:sz w:val="22"/>
                  <w:lang w:eastAsia="en-US"/>
                </w:rPr>
                <w:t>preshift</w:t>
              </w:r>
              <w:proofErr w:type="spellEnd"/>
            </w:ins>
          </w:p>
        </w:tc>
        <w:tc>
          <w:tcPr>
            <w:tcW w:w="946" w:type="dxa"/>
            <w:tcBorders>
              <w:top w:val="nil"/>
              <w:left w:val="nil"/>
              <w:bottom w:val="single" w:sz="4" w:space="0" w:color="auto"/>
              <w:right w:val="single" w:sz="4" w:space="0" w:color="auto"/>
            </w:tcBorders>
            <w:shd w:val="clear" w:color="auto" w:fill="auto"/>
            <w:noWrap/>
            <w:vAlign w:val="center"/>
            <w:hideMark/>
            <w:tcPrChange w:id="10882"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83" w:author="sanjai" w:date="2020-04-09T11:49:00Z"/>
                <w:rFonts w:ascii="Calibri" w:eastAsia="Times New Roman" w:hAnsi="Calibri"/>
                <w:color w:val="000000"/>
                <w:kern w:val="0"/>
                <w:sz w:val="22"/>
                <w:lang w:eastAsia="en-US"/>
              </w:rPr>
            </w:pPr>
            <w:ins w:id="10884" w:author="sanjai" w:date="2020-04-09T11:49:00Z">
              <w:r w:rsidRPr="00990532">
                <w:rPr>
                  <w:rFonts w:ascii="Calibri" w:eastAsia="Times New Roman" w:hAnsi="Calibri"/>
                  <w:color w:val="000000"/>
                  <w:kern w:val="0"/>
                  <w:sz w:val="22"/>
                  <w:lang w:eastAsia="en-US"/>
                </w:rPr>
                <w:t>v2</w:t>
              </w:r>
            </w:ins>
          </w:p>
        </w:tc>
        <w:tc>
          <w:tcPr>
            <w:tcW w:w="946" w:type="dxa"/>
            <w:tcBorders>
              <w:top w:val="nil"/>
              <w:left w:val="nil"/>
              <w:bottom w:val="single" w:sz="4" w:space="0" w:color="auto"/>
              <w:right w:val="single" w:sz="4" w:space="0" w:color="auto"/>
            </w:tcBorders>
            <w:shd w:val="clear" w:color="auto" w:fill="auto"/>
            <w:noWrap/>
            <w:vAlign w:val="center"/>
            <w:hideMark/>
            <w:tcPrChange w:id="10885"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86" w:author="sanjai" w:date="2020-04-09T11:49:00Z"/>
                <w:rFonts w:ascii="Calibri" w:eastAsia="Times New Roman" w:hAnsi="Calibri"/>
                <w:color w:val="000000"/>
                <w:kern w:val="0"/>
                <w:sz w:val="22"/>
                <w:lang w:eastAsia="en-US"/>
              </w:rPr>
            </w:pPr>
            <w:ins w:id="10887" w:author="sanjai" w:date="2020-04-09T11:49:00Z">
              <w:r w:rsidRPr="00990532">
                <w:rPr>
                  <w:rFonts w:ascii="Calibri" w:eastAsia="Times New Roman" w:hAnsi="Calibri"/>
                  <w:color w:val="000000"/>
                  <w:kern w:val="0"/>
                  <w:sz w:val="22"/>
                  <w:lang w:eastAsia="en-US"/>
                </w:rPr>
                <w:t>ve1c</w:t>
              </w:r>
            </w:ins>
          </w:p>
        </w:tc>
        <w:tc>
          <w:tcPr>
            <w:tcW w:w="946" w:type="dxa"/>
            <w:tcBorders>
              <w:top w:val="nil"/>
              <w:left w:val="nil"/>
              <w:bottom w:val="single" w:sz="4" w:space="0" w:color="auto"/>
              <w:right w:val="single" w:sz="4" w:space="0" w:color="auto"/>
            </w:tcBorders>
            <w:shd w:val="clear" w:color="auto" w:fill="auto"/>
            <w:noWrap/>
            <w:vAlign w:val="center"/>
            <w:hideMark/>
            <w:tcPrChange w:id="10888" w:author="sanjai" w:date="2020-04-09T11:49:00Z">
              <w:tcPr>
                <w:tcW w:w="976" w:type="dxa"/>
                <w:gridSpan w:val="2"/>
                <w:tcBorders>
                  <w:top w:val="nil"/>
                  <w:left w:val="nil"/>
                  <w:bottom w:val="single" w:sz="4" w:space="0" w:color="auto"/>
                  <w:right w:val="single" w:sz="4" w:space="0" w:color="auto"/>
                </w:tcBorders>
                <w:shd w:val="clear" w:color="auto" w:fill="auto"/>
                <w:noWrap/>
                <w:vAlign w:val="center"/>
                <w:hideMark/>
              </w:tcPr>
            </w:tcPrChange>
          </w:tcPr>
          <w:p w:rsidR="00990532" w:rsidRPr="00990532" w:rsidRDefault="00990532" w:rsidP="00990532">
            <w:pPr>
              <w:widowControl/>
              <w:snapToGrid/>
              <w:spacing w:line="240" w:lineRule="auto"/>
              <w:jc w:val="center"/>
              <w:rPr>
                <w:ins w:id="10889" w:author="sanjai" w:date="2020-04-09T11:49:00Z"/>
                <w:rFonts w:ascii="Calibri" w:eastAsia="Times New Roman" w:hAnsi="Calibri"/>
                <w:color w:val="000000"/>
                <w:kern w:val="0"/>
                <w:sz w:val="22"/>
                <w:lang w:eastAsia="en-US"/>
              </w:rPr>
            </w:pPr>
            <w:ins w:id="10890" w:author="sanjai" w:date="2020-04-09T11:49:00Z">
              <w:r w:rsidRPr="00990532">
                <w:rPr>
                  <w:rFonts w:ascii="Calibri" w:eastAsia="Times New Roman" w:hAnsi="Calibri"/>
                  <w:color w:val="000000"/>
                  <w:kern w:val="0"/>
                  <w:sz w:val="22"/>
                  <w:lang w:eastAsia="en-US"/>
                </w:rPr>
                <w:t>ve2c</w:t>
              </w:r>
            </w:ins>
          </w:p>
        </w:tc>
        <w:tc>
          <w:tcPr>
            <w:tcW w:w="946" w:type="dxa"/>
            <w:tcBorders>
              <w:top w:val="nil"/>
              <w:left w:val="nil"/>
              <w:bottom w:val="single" w:sz="4" w:space="0" w:color="auto"/>
              <w:right w:val="single" w:sz="4" w:space="0" w:color="auto"/>
            </w:tcBorders>
            <w:shd w:val="clear" w:color="auto" w:fill="auto"/>
            <w:noWrap/>
            <w:vAlign w:val="bottom"/>
            <w:hideMark/>
            <w:tcPrChange w:id="10891"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892" w:author="sanjai" w:date="2020-04-09T11:49:00Z"/>
                <w:rFonts w:ascii="Calibri" w:eastAsia="Times New Roman" w:hAnsi="Calibri"/>
                <w:color w:val="000000"/>
                <w:kern w:val="0"/>
                <w:sz w:val="22"/>
                <w:lang w:eastAsia="en-US"/>
              </w:rPr>
            </w:pPr>
            <w:ins w:id="10893"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bottom"/>
            <w:hideMark/>
            <w:tcPrChange w:id="10894" w:author="sanjai" w:date="2020-04-09T11:49:00Z">
              <w:tcPr>
                <w:tcW w:w="976" w:type="dxa"/>
                <w:gridSpan w:val="2"/>
                <w:tcBorders>
                  <w:top w:val="nil"/>
                  <w:left w:val="nil"/>
                  <w:bottom w:val="single" w:sz="4" w:space="0" w:color="auto"/>
                  <w:right w:val="single" w:sz="4" w:space="0" w:color="auto"/>
                </w:tcBorders>
                <w:shd w:val="clear" w:color="auto" w:fill="auto"/>
                <w:noWrap/>
                <w:vAlign w:val="bottom"/>
                <w:hideMark/>
              </w:tcPr>
            </w:tcPrChange>
          </w:tcPr>
          <w:p w:rsidR="00990532" w:rsidRPr="00990532" w:rsidRDefault="00990532" w:rsidP="00990532">
            <w:pPr>
              <w:widowControl/>
              <w:snapToGrid/>
              <w:spacing w:line="240" w:lineRule="auto"/>
              <w:rPr>
                <w:ins w:id="10895" w:author="sanjai" w:date="2020-04-09T11:49:00Z"/>
                <w:rFonts w:ascii="Calibri" w:eastAsia="Times New Roman" w:hAnsi="Calibri"/>
                <w:color w:val="000000"/>
                <w:kern w:val="0"/>
                <w:sz w:val="22"/>
                <w:lang w:eastAsia="en-US"/>
              </w:rPr>
            </w:pPr>
            <w:ins w:id="10896" w:author="sanjai" w:date="2020-04-09T11:49:00Z">
              <w:r w:rsidRPr="00990532">
                <w:rPr>
                  <w:rFonts w:ascii="Calibri" w:eastAsia="Times New Roman" w:hAnsi="Calibri"/>
                  <w:color w:val="000000"/>
                  <w:kern w:val="0"/>
                  <w:sz w:val="22"/>
                  <w:lang w:eastAsia="en-US"/>
                </w:rPr>
                <w:t> </w:t>
              </w:r>
            </w:ins>
          </w:p>
        </w:tc>
      </w:tr>
      <w:tr w:rsidR="00E745DE" w:rsidRPr="00990532" w:rsidTr="00E745DE">
        <w:trPr>
          <w:trHeight w:val="288"/>
          <w:ins w:id="10897" w:author="sanjai" w:date="2020-04-09T11:49:00Z"/>
        </w:trPr>
        <w:tc>
          <w:tcPr>
            <w:tcW w:w="2555" w:type="dxa"/>
            <w:tcBorders>
              <w:top w:val="nil"/>
              <w:left w:val="single" w:sz="4" w:space="0" w:color="auto"/>
              <w:bottom w:val="single" w:sz="4" w:space="0" w:color="auto"/>
              <w:right w:val="single" w:sz="4" w:space="0" w:color="auto"/>
            </w:tcBorders>
            <w:shd w:val="clear" w:color="000000" w:fill="FFFF00"/>
            <w:noWrap/>
            <w:vAlign w:val="center"/>
            <w:hideMark/>
          </w:tcPr>
          <w:p w:rsidR="00990532" w:rsidRPr="00990532" w:rsidRDefault="00990532" w:rsidP="00990532">
            <w:pPr>
              <w:widowControl/>
              <w:snapToGrid/>
              <w:spacing w:line="240" w:lineRule="auto"/>
              <w:jc w:val="right"/>
              <w:rPr>
                <w:ins w:id="10898" w:author="sanjai" w:date="2020-04-09T11:49:00Z"/>
                <w:rFonts w:ascii="Calibri" w:eastAsia="Times New Roman" w:hAnsi="Calibri"/>
                <w:color w:val="000000"/>
                <w:kern w:val="0"/>
                <w:sz w:val="22"/>
                <w:lang w:eastAsia="en-US"/>
              </w:rPr>
            </w:pPr>
            <w:ins w:id="10899" w:author="sanjai" w:date="2020-04-09T11:49:00Z">
              <w:r w:rsidRPr="00990532">
                <w:rPr>
                  <w:rFonts w:ascii="Calibri" w:eastAsia="Times New Roman" w:hAnsi="Calibri"/>
                  <w:color w:val="000000"/>
                  <w:kern w:val="0"/>
                  <w:sz w:val="22"/>
                  <w:lang w:eastAsia="en-US"/>
                </w:rPr>
                <w:t>(PSEUDO)gather_3</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00" w:author="sanjai" w:date="2020-04-09T11:49:00Z"/>
                <w:rFonts w:ascii="Calibri" w:eastAsia="Times New Roman" w:hAnsi="Calibri"/>
                <w:color w:val="000000"/>
                <w:kern w:val="0"/>
                <w:sz w:val="22"/>
                <w:lang w:eastAsia="en-US"/>
              </w:rPr>
            </w:pPr>
            <w:ins w:id="1090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02" w:author="sanjai" w:date="2020-04-09T11:49:00Z"/>
                <w:rFonts w:ascii="Calibri" w:eastAsia="Times New Roman" w:hAnsi="Calibri"/>
                <w:color w:val="000000"/>
                <w:kern w:val="0"/>
                <w:sz w:val="22"/>
                <w:lang w:eastAsia="en-US"/>
              </w:rPr>
            </w:pPr>
            <w:ins w:id="10903"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04" w:author="sanjai" w:date="2020-04-09T11:49:00Z"/>
                <w:rFonts w:ascii="Calibri" w:eastAsia="Times New Roman" w:hAnsi="Calibri"/>
                <w:color w:val="000000"/>
                <w:kern w:val="0"/>
                <w:sz w:val="22"/>
                <w:lang w:eastAsia="en-US"/>
              </w:rPr>
            </w:pPr>
            <w:ins w:id="10905"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06" w:author="sanjai" w:date="2020-04-09T11:49:00Z"/>
                <w:rFonts w:ascii="Calibri" w:eastAsia="Times New Roman" w:hAnsi="Calibri"/>
                <w:color w:val="000000"/>
                <w:kern w:val="0"/>
                <w:sz w:val="22"/>
                <w:lang w:eastAsia="en-US"/>
              </w:rPr>
            </w:pPr>
            <w:ins w:id="10907"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08" w:author="sanjai" w:date="2020-04-09T11:49:00Z"/>
                <w:rFonts w:ascii="Calibri" w:eastAsia="Times New Roman" w:hAnsi="Calibri"/>
                <w:color w:val="000000"/>
                <w:kern w:val="0"/>
                <w:sz w:val="22"/>
                <w:lang w:eastAsia="en-US"/>
              </w:rPr>
            </w:pPr>
            <w:ins w:id="10909"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10" w:author="sanjai" w:date="2020-04-09T11:49:00Z"/>
                <w:rFonts w:ascii="Calibri" w:eastAsia="Times New Roman" w:hAnsi="Calibri"/>
                <w:color w:val="000000"/>
                <w:kern w:val="0"/>
                <w:sz w:val="22"/>
                <w:lang w:eastAsia="en-US"/>
              </w:rPr>
            </w:pPr>
            <w:ins w:id="10911" w:author="sanjai" w:date="2020-04-09T11:49:00Z">
              <w:r w:rsidRPr="00990532">
                <w:rPr>
                  <w:rFonts w:ascii="Calibri" w:eastAsia="Times New Roman" w:hAnsi="Calibri"/>
                  <w:color w:val="000000"/>
                  <w:kern w:val="0"/>
                  <w:sz w:val="22"/>
                  <w:lang w:eastAsia="en-US"/>
                </w:rPr>
                <w:t> </w:t>
              </w:r>
            </w:ins>
          </w:p>
        </w:tc>
        <w:tc>
          <w:tcPr>
            <w:tcW w:w="946" w:type="dxa"/>
            <w:tcBorders>
              <w:top w:val="nil"/>
              <w:left w:val="nil"/>
              <w:bottom w:val="single" w:sz="4" w:space="0" w:color="auto"/>
              <w:right w:val="single" w:sz="4" w:space="0" w:color="auto"/>
            </w:tcBorders>
            <w:shd w:val="clear" w:color="auto" w:fill="auto"/>
            <w:noWrap/>
            <w:vAlign w:val="center"/>
            <w:hideMark/>
          </w:tcPr>
          <w:p w:rsidR="00990532" w:rsidRPr="00990532" w:rsidRDefault="00990532" w:rsidP="00990532">
            <w:pPr>
              <w:widowControl/>
              <w:snapToGrid/>
              <w:spacing w:line="240" w:lineRule="auto"/>
              <w:jc w:val="center"/>
              <w:rPr>
                <w:ins w:id="10912" w:author="sanjai" w:date="2020-04-09T11:49:00Z"/>
                <w:rFonts w:ascii="Calibri" w:eastAsia="Times New Roman" w:hAnsi="Calibri"/>
                <w:color w:val="000000"/>
                <w:kern w:val="0"/>
                <w:sz w:val="22"/>
                <w:lang w:eastAsia="en-US"/>
              </w:rPr>
            </w:pPr>
            <w:ins w:id="10913" w:author="sanjai" w:date="2020-04-09T11:49:00Z">
              <w:r w:rsidRPr="00990532">
                <w:rPr>
                  <w:rFonts w:ascii="Calibri" w:eastAsia="Times New Roman" w:hAnsi="Calibri"/>
                  <w:color w:val="000000"/>
                  <w:kern w:val="0"/>
                  <w:sz w:val="22"/>
                  <w:lang w:eastAsia="en-US"/>
                </w:rPr>
                <w:t>ve1</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914" w:author="sanjai" w:date="2020-04-09T11:49:00Z"/>
                <w:rFonts w:ascii="Calibri" w:eastAsia="Times New Roman" w:hAnsi="Calibri"/>
                <w:color w:val="000000"/>
                <w:kern w:val="0"/>
                <w:sz w:val="22"/>
                <w:lang w:eastAsia="en-US"/>
              </w:rPr>
            </w:pPr>
            <w:ins w:id="10915" w:author="sanjai" w:date="2020-04-09T11:49:00Z">
              <w:r w:rsidRPr="00990532">
                <w:rPr>
                  <w:rFonts w:ascii="Calibri" w:eastAsia="Times New Roman" w:hAnsi="Calibri"/>
                  <w:color w:val="000000"/>
                  <w:kern w:val="0"/>
                  <w:sz w:val="22"/>
                  <w:lang w:eastAsia="en-US"/>
                </w:rPr>
                <w:t>ve2</w:t>
              </w:r>
            </w:ins>
          </w:p>
        </w:tc>
        <w:tc>
          <w:tcPr>
            <w:tcW w:w="946" w:type="dxa"/>
            <w:tcBorders>
              <w:top w:val="nil"/>
              <w:left w:val="nil"/>
              <w:bottom w:val="single" w:sz="4" w:space="0" w:color="auto"/>
              <w:right w:val="single" w:sz="4" w:space="0" w:color="auto"/>
            </w:tcBorders>
            <w:shd w:val="clear" w:color="000000" w:fill="ED7D31"/>
            <w:noWrap/>
            <w:vAlign w:val="center"/>
            <w:hideMark/>
          </w:tcPr>
          <w:p w:rsidR="00990532" w:rsidRPr="00990532" w:rsidRDefault="00990532" w:rsidP="00990532">
            <w:pPr>
              <w:widowControl/>
              <w:snapToGrid/>
              <w:spacing w:line="240" w:lineRule="auto"/>
              <w:jc w:val="center"/>
              <w:rPr>
                <w:ins w:id="10916" w:author="sanjai" w:date="2020-04-09T11:49:00Z"/>
                <w:rFonts w:ascii="Calibri" w:eastAsia="Times New Roman" w:hAnsi="Calibri"/>
                <w:color w:val="000000"/>
                <w:kern w:val="0"/>
                <w:sz w:val="22"/>
                <w:lang w:eastAsia="en-US"/>
              </w:rPr>
            </w:pPr>
            <w:ins w:id="10917" w:author="sanjai" w:date="2020-04-09T11:49:00Z">
              <w:r w:rsidRPr="00990532">
                <w:rPr>
                  <w:rFonts w:ascii="Calibri" w:eastAsia="Times New Roman" w:hAnsi="Calibri"/>
                  <w:color w:val="000000"/>
                  <w:kern w:val="0"/>
                  <w:sz w:val="22"/>
                  <w:lang w:eastAsia="en-US"/>
                </w:rPr>
                <w:t>ve3</w:t>
              </w:r>
            </w:ins>
          </w:p>
        </w:tc>
      </w:tr>
    </w:tbl>
    <w:p w:rsidR="00990532" w:rsidRDefault="00990532" w:rsidP="00751979">
      <w:pPr>
        <w:pStyle w:val="BodyText"/>
        <w:rPr>
          <w:ins w:id="10918" w:author="sanjai" w:date="2020-04-09T11:49:00Z"/>
        </w:rPr>
      </w:pPr>
    </w:p>
    <w:tbl>
      <w:tblPr>
        <w:tblW w:w="10288" w:type="dxa"/>
        <w:tblLook w:val="04A0" w:firstRow="1" w:lastRow="0" w:firstColumn="1" w:lastColumn="0" w:noHBand="0" w:noVBand="1"/>
        <w:tblPrChange w:id="10919" w:author="sanjai" w:date="2020-04-17T15:16:00Z">
          <w:tblPr>
            <w:tblW w:w="10120" w:type="dxa"/>
            <w:tblLook w:val="04A0" w:firstRow="1" w:lastRow="0" w:firstColumn="1" w:lastColumn="0" w:noHBand="0" w:noVBand="1"/>
          </w:tblPr>
        </w:tblPrChange>
      </w:tblPr>
      <w:tblGrid>
        <w:gridCol w:w="1900"/>
        <w:gridCol w:w="785"/>
        <w:gridCol w:w="785"/>
        <w:gridCol w:w="785"/>
        <w:gridCol w:w="785"/>
        <w:gridCol w:w="785"/>
        <w:gridCol w:w="785"/>
        <w:gridCol w:w="785"/>
        <w:gridCol w:w="785"/>
        <w:gridCol w:w="585"/>
        <w:gridCol w:w="585"/>
        <w:gridCol w:w="585"/>
        <w:gridCol w:w="585"/>
        <w:gridCol w:w="585"/>
        <w:tblGridChange w:id="10920">
          <w:tblGrid>
            <w:gridCol w:w="1667"/>
            <w:gridCol w:w="706"/>
            <w:gridCol w:w="706"/>
            <w:gridCol w:w="706"/>
            <w:gridCol w:w="707"/>
            <w:gridCol w:w="707"/>
            <w:gridCol w:w="707"/>
            <w:gridCol w:w="707"/>
            <w:gridCol w:w="707"/>
            <w:gridCol w:w="582"/>
            <w:gridCol w:w="582"/>
            <w:gridCol w:w="582"/>
            <w:gridCol w:w="582"/>
            <w:gridCol w:w="582"/>
          </w:tblGrid>
        </w:tblGridChange>
      </w:tblGrid>
      <w:tr w:rsidR="00E745DE" w:rsidRPr="00E745DE" w:rsidTr="003B4971">
        <w:trPr>
          <w:trHeight w:val="292"/>
          <w:ins w:id="10921" w:author="sanjai" w:date="2020-04-09T11:50:00Z"/>
          <w:trPrChange w:id="10922" w:author="sanjai" w:date="2020-04-17T15:16:00Z">
            <w:trPr>
              <w:trHeight w:val="290"/>
            </w:trPr>
          </w:trPrChange>
        </w:trPr>
        <w:tc>
          <w:tcPr>
            <w:tcW w:w="1678"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Change w:id="10923" w:author="sanjai" w:date="2020-04-17T15:16:00Z">
              <w:tcPr>
                <w:tcW w:w="18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0924" w:author="sanjai" w:date="2020-04-09T11:50:00Z"/>
                <w:rFonts w:ascii="Calibri" w:eastAsia="Times New Roman" w:hAnsi="Calibri"/>
                <w:color w:val="000000"/>
                <w:kern w:val="0"/>
                <w:sz w:val="22"/>
                <w:lang w:eastAsia="en-US"/>
              </w:rPr>
            </w:pPr>
            <w:ins w:id="10925" w:author="sanjai" w:date="2020-04-09T11:50:00Z">
              <w:r w:rsidRPr="00E745DE">
                <w:rPr>
                  <w:rFonts w:ascii="Calibri" w:eastAsia="Times New Roman" w:hAnsi="Calibri"/>
                  <w:color w:val="000000"/>
                  <w:kern w:val="0"/>
                  <w:sz w:val="22"/>
                  <w:lang w:eastAsia="en-US"/>
                </w:rPr>
                <w:t> </w:t>
              </w:r>
            </w:ins>
          </w:p>
        </w:tc>
        <w:tc>
          <w:tcPr>
            <w:tcW w:w="710" w:type="dxa"/>
            <w:tcBorders>
              <w:top w:val="single" w:sz="4" w:space="0" w:color="auto"/>
              <w:left w:val="nil"/>
              <w:bottom w:val="single" w:sz="4" w:space="0" w:color="auto"/>
              <w:right w:val="single" w:sz="4" w:space="0" w:color="auto"/>
            </w:tcBorders>
            <w:shd w:val="clear" w:color="000000" w:fill="DBDBDB"/>
            <w:noWrap/>
            <w:vAlign w:val="center"/>
            <w:hideMark/>
            <w:tcPrChange w:id="10926"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27" w:author="sanjai" w:date="2020-04-09T11:50:00Z"/>
                <w:rFonts w:ascii="Calibri" w:eastAsia="Times New Roman" w:hAnsi="Calibri"/>
                <w:color w:val="000000"/>
                <w:kern w:val="0"/>
                <w:sz w:val="18"/>
                <w:szCs w:val="18"/>
                <w:lang w:eastAsia="en-US"/>
              </w:rPr>
            </w:pPr>
            <w:ins w:id="10928" w:author="sanjai" w:date="2020-04-09T11:50:00Z">
              <w:r w:rsidRPr="00E745DE">
                <w:rPr>
                  <w:rFonts w:ascii="Calibri" w:eastAsia="Times New Roman" w:hAnsi="Calibri"/>
                  <w:color w:val="000000"/>
                  <w:kern w:val="0"/>
                  <w:sz w:val="18"/>
                  <w:szCs w:val="18"/>
                  <w:lang w:eastAsia="en-US"/>
                </w:rPr>
                <w:t>1</w:t>
              </w:r>
            </w:ins>
          </w:p>
        </w:tc>
        <w:tc>
          <w:tcPr>
            <w:tcW w:w="710" w:type="dxa"/>
            <w:tcBorders>
              <w:top w:val="single" w:sz="4" w:space="0" w:color="auto"/>
              <w:left w:val="nil"/>
              <w:bottom w:val="single" w:sz="4" w:space="0" w:color="auto"/>
              <w:right w:val="single" w:sz="4" w:space="0" w:color="auto"/>
            </w:tcBorders>
            <w:shd w:val="clear" w:color="000000" w:fill="DBDBDB"/>
            <w:noWrap/>
            <w:vAlign w:val="center"/>
            <w:hideMark/>
            <w:tcPrChange w:id="10929"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30" w:author="sanjai" w:date="2020-04-09T11:50:00Z"/>
                <w:rFonts w:ascii="Calibri" w:eastAsia="Times New Roman" w:hAnsi="Calibri"/>
                <w:color w:val="000000"/>
                <w:kern w:val="0"/>
                <w:sz w:val="18"/>
                <w:szCs w:val="18"/>
                <w:lang w:eastAsia="en-US"/>
              </w:rPr>
            </w:pPr>
            <w:ins w:id="10931" w:author="sanjai" w:date="2020-04-09T11:50:00Z">
              <w:r w:rsidRPr="00E745DE">
                <w:rPr>
                  <w:rFonts w:ascii="Calibri" w:eastAsia="Times New Roman" w:hAnsi="Calibri"/>
                  <w:color w:val="000000"/>
                  <w:kern w:val="0"/>
                  <w:sz w:val="18"/>
                  <w:szCs w:val="18"/>
                  <w:lang w:eastAsia="en-US"/>
                </w:rPr>
                <w:t>2</w:t>
              </w:r>
            </w:ins>
          </w:p>
        </w:tc>
        <w:tc>
          <w:tcPr>
            <w:tcW w:w="710" w:type="dxa"/>
            <w:tcBorders>
              <w:top w:val="single" w:sz="4" w:space="0" w:color="auto"/>
              <w:left w:val="nil"/>
              <w:bottom w:val="single" w:sz="4" w:space="0" w:color="auto"/>
              <w:right w:val="single" w:sz="4" w:space="0" w:color="auto"/>
            </w:tcBorders>
            <w:shd w:val="clear" w:color="000000" w:fill="DBDBDB"/>
            <w:noWrap/>
            <w:vAlign w:val="center"/>
            <w:hideMark/>
            <w:tcPrChange w:id="10932"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33" w:author="sanjai" w:date="2020-04-09T11:50:00Z"/>
                <w:rFonts w:ascii="Calibri" w:eastAsia="Times New Roman" w:hAnsi="Calibri"/>
                <w:color w:val="000000"/>
                <w:kern w:val="0"/>
                <w:sz w:val="18"/>
                <w:szCs w:val="18"/>
                <w:lang w:eastAsia="en-US"/>
              </w:rPr>
            </w:pPr>
            <w:ins w:id="10934" w:author="sanjai" w:date="2020-04-09T11:50:00Z">
              <w:r w:rsidRPr="00E745DE">
                <w:rPr>
                  <w:rFonts w:ascii="Calibri" w:eastAsia="Times New Roman" w:hAnsi="Calibri"/>
                  <w:color w:val="000000"/>
                  <w:kern w:val="0"/>
                  <w:sz w:val="18"/>
                  <w:szCs w:val="18"/>
                  <w:lang w:eastAsia="en-US"/>
                </w:rPr>
                <w:t>3</w:t>
              </w:r>
            </w:ins>
          </w:p>
        </w:tc>
        <w:tc>
          <w:tcPr>
            <w:tcW w:w="711" w:type="dxa"/>
            <w:tcBorders>
              <w:top w:val="single" w:sz="4" w:space="0" w:color="auto"/>
              <w:left w:val="nil"/>
              <w:bottom w:val="single" w:sz="4" w:space="0" w:color="auto"/>
              <w:right w:val="single" w:sz="4" w:space="0" w:color="auto"/>
            </w:tcBorders>
            <w:shd w:val="clear" w:color="000000" w:fill="DBDBDB"/>
            <w:noWrap/>
            <w:vAlign w:val="center"/>
            <w:hideMark/>
            <w:tcPrChange w:id="10935"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36" w:author="sanjai" w:date="2020-04-09T11:50:00Z"/>
                <w:rFonts w:ascii="Calibri" w:eastAsia="Times New Roman" w:hAnsi="Calibri"/>
                <w:color w:val="000000"/>
                <w:kern w:val="0"/>
                <w:sz w:val="18"/>
                <w:szCs w:val="18"/>
                <w:lang w:eastAsia="en-US"/>
              </w:rPr>
            </w:pPr>
            <w:ins w:id="10937" w:author="sanjai" w:date="2020-04-09T11:50:00Z">
              <w:r w:rsidRPr="00E745DE">
                <w:rPr>
                  <w:rFonts w:ascii="Calibri" w:eastAsia="Times New Roman" w:hAnsi="Calibri"/>
                  <w:color w:val="000000"/>
                  <w:kern w:val="0"/>
                  <w:sz w:val="18"/>
                  <w:szCs w:val="18"/>
                  <w:lang w:eastAsia="en-US"/>
                </w:rPr>
                <w:t>4</w:t>
              </w:r>
            </w:ins>
          </w:p>
        </w:tc>
        <w:tc>
          <w:tcPr>
            <w:tcW w:w="711" w:type="dxa"/>
            <w:tcBorders>
              <w:top w:val="single" w:sz="4" w:space="0" w:color="auto"/>
              <w:left w:val="nil"/>
              <w:bottom w:val="single" w:sz="4" w:space="0" w:color="auto"/>
              <w:right w:val="single" w:sz="4" w:space="0" w:color="auto"/>
            </w:tcBorders>
            <w:shd w:val="clear" w:color="000000" w:fill="DBDBDB"/>
            <w:noWrap/>
            <w:vAlign w:val="center"/>
            <w:hideMark/>
            <w:tcPrChange w:id="10938"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39" w:author="sanjai" w:date="2020-04-09T11:50:00Z"/>
                <w:rFonts w:ascii="Calibri" w:eastAsia="Times New Roman" w:hAnsi="Calibri"/>
                <w:color w:val="000000"/>
                <w:kern w:val="0"/>
                <w:sz w:val="18"/>
                <w:szCs w:val="18"/>
                <w:lang w:eastAsia="en-US"/>
              </w:rPr>
            </w:pPr>
            <w:ins w:id="10940" w:author="sanjai" w:date="2020-04-09T11:50:00Z">
              <w:r w:rsidRPr="00E745DE">
                <w:rPr>
                  <w:rFonts w:ascii="Calibri" w:eastAsia="Times New Roman" w:hAnsi="Calibri"/>
                  <w:color w:val="000000"/>
                  <w:kern w:val="0"/>
                  <w:sz w:val="18"/>
                  <w:szCs w:val="18"/>
                  <w:lang w:eastAsia="en-US"/>
                </w:rPr>
                <w:t>5</w:t>
              </w:r>
            </w:ins>
          </w:p>
        </w:tc>
        <w:tc>
          <w:tcPr>
            <w:tcW w:w="711" w:type="dxa"/>
            <w:tcBorders>
              <w:top w:val="single" w:sz="4" w:space="0" w:color="auto"/>
              <w:left w:val="nil"/>
              <w:bottom w:val="single" w:sz="4" w:space="0" w:color="auto"/>
              <w:right w:val="single" w:sz="4" w:space="0" w:color="auto"/>
            </w:tcBorders>
            <w:shd w:val="clear" w:color="000000" w:fill="DBDBDB"/>
            <w:noWrap/>
            <w:vAlign w:val="center"/>
            <w:hideMark/>
            <w:tcPrChange w:id="10941"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42" w:author="sanjai" w:date="2020-04-09T11:50:00Z"/>
                <w:rFonts w:ascii="Calibri" w:eastAsia="Times New Roman" w:hAnsi="Calibri"/>
                <w:color w:val="000000"/>
                <w:kern w:val="0"/>
                <w:sz w:val="18"/>
                <w:szCs w:val="18"/>
                <w:lang w:eastAsia="en-US"/>
              </w:rPr>
            </w:pPr>
            <w:ins w:id="10943" w:author="sanjai" w:date="2020-04-09T11:50:00Z">
              <w:r w:rsidRPr="00E745DE">
                <w:rPr>
                  <w:rFonts w:ascii="Calibri" w:eastAsia="Times New Roman" w:hAnsi="Calibri"/>
                  <w:color w:val="000000"/>
                  <w:kern w:val="0"/>
                  <w:sz w:val="18"/>
                  <w:szCs w:val="18"/>
                  <w:lang w:eastAsia="en-US"/>
                </w:rPr>
                <w:t>6</w:t>
              </w:r>
            </w:ins>
          </w:p>
        </w:tc>
        <w:tc>
          <w:tcPr>
            <w:tcW w:w="711" w:type="dxa"/>
            <w:tcBorders>
              <w:top w:val="single" w:sz="4" w:space="0" w:color="auto"/>
              <w:left w:val="nil"/>
              <w:bottom w:val="single" w:sz="4" w:space="0" w:color="auto"/>
              <w:right w:val="single" w:sz="4" w:space="0" w:color="auto"/>
            </w:tcBorders>
            <w:shd w:val="clear" w:color="000000" w:fill="DBDBDB"/>
            <w:noWrap/>
            <w:vAlign w:val="center"/>
            <w:hideMark/>
            <w:tcPrChange w:id="10944"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45" w:author="sanjai" w:date="2020-04-09T11:50:00Z"/>
                <w:rFonts w:ascii="Calibri" w:eastAsia="Times New Roman" w:hAnsi="Calibri"/>
                <w:color w:val="000000"/>
                <w:kern w:val="0"/>
                <w:sz w:val="18"/>
                <w:szCs w:val="18"/>
                <w:lang w:eastAsia="en-US"/>
              </w:rPr>
            </w:pPr>
            <w:ins w:id="10946" w:author="sanjai" w:date="2020-04-09T11:50:00Z">
              <w:r w:rsidRPr="00E745DE">
                <w:rPr>
                  <w:rFonts w:ascii="Calibri" w:eastAsia="Times New Roman" w:hAnsi="Calibri"/>
                  <w:color w:val="000000"/>
                  <w:kern w:val="0"/>
                  <w:sz w:val="18"/>
                  <w:szCs w:val="18"/>
                  <w:lang w:eastAsia="en-US"/>
                </w:rPr>
                <w:t>7</w:t>
              </w:r>
            </w:ins>
          </w:p>
        </w:tc>
        <w:tc>
          <w:tcPr>
            <w:tcW w:w="711" w:type="dxa"/>
            <w:tcBorders>
              <w:top w:val="single" w:sz="4" w:space="0" w:color="auto"/>
              <w:left w:val="nil"/>
              <w:bottom w:val="single" w:sz="4" w:space="0" w:color="auto"/>
              <w:right w:val="single" w:sz="4" w:space="0" w:color="auto"/>
            </w:tcBorders>
            <w:shd w:val="clear" w:color="000000" w:fill="DBDBDB"/>
            <w:noWrap/>
            <w:vAlign w:val="center"/>
            <w:hideMark/>
            <w:tcPrChange w:id="10947"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48" w:author="sanjai" w:date="2020-04-09T11:50:00Z"/>
                <w:rFonts w:ascii="Calibri" w:eastAsia="Times New Roman" w:hAnsi="Calibri"/>
                <w:color w:val="000000"/>
                <w:kern w:val="0"/>
                <w:sz w:val="18"/>
                <w:szCs w:val="18"/>
                <w:lang w:eastAsia="en-US"/>
              </w:rPr>
            </w:pPr>
            <w:ins w:id="10949" w:author="sanjai" w:date="2020-04-09T11:50:00Z">
              <w:r w:rsidRPr="00E745DE">
                <w:rPr>
                  <w:rFonts w:ascii="Calibri" w:eastAsia="Times New Roman" w:hAnsi="Calibri"/>
                  <w:color w:val="000000"/>
                  <w:kern w:val="0"/>
                  <w:sz w:val="18"/>
                  <w:szCs w:val="18"/>
                  <w:lang w:eastAsia="en-US"/>
                </w:rPr>
                <w:t>8</w:t>
              </w:r>
            </w:ins>
          </w:p>
        </w:tc>
        <w:tc>
          <w:tcPr>
            <w:tcW w:w="585" w:type="dxa"/>
            <w:tcBorders>
              <w:top w:val="single" w:sz="4" w:space="0" w:color="auto"/>
              <w:left w:val="nil"/>
              <w:bottom w:val="single" w:sz="4" w:space="0" w:color="auto"/>
              <w:right w:val="single" w:sz="4" w:space="0" w:color="auto"/>
            </w:tcBorders>
            <w:shd w:val="clear" w:color="000000" w:fill="DBDBDB"/>
            <w:noWrap/>
            <w:vAlign w:val="center"/>
            <w:hideMark/>
            <w:tcPrChange w:id="10950"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51" w:author="sanjai" w:date="2020-04-09T11:50:00Z"/>
                <w:rFonts w:ascii="Calibri" w:eastAsia="Times New Roman" w:hAnsi="Calibri"/>
                <w:color w:val="000000"/>
                <w:kern w:val="0"/>
                <w:sz w:val="18"/>
                <w:szCs w:val="18"/>
                <w:lang w:eastAsia="en-US"/>
              </w:rPr>
            </w:pPr>
            <w:ins w:id="10952" w:author="sanjai" w:date="2020-04-09T11:50:00Z">
              <w:r w:rsidRPr="00E745DE">
                <w:rPr>
                  <w:rFonts w:ascii="Calibri" w:eastAsia="Times New Roman" w:hAnsi="Calibri"/>
                  <w:color w:val="000000"/>
                  <w:kern w:val="0"/>
                  <w:sz w:val="18"/>
                  <w:szCs w:val="18"/>
                  <w:lang w:eastAsia="en-US"/>
                </w:rPr>
                <w:t>9</w:t>
              </w:r>
            </w:ins>
          </w:p>
        </w:tc>
        <w:tc>
          <w:tcPr>
            <w:tcW w:w="585" w:type="dxa"/>
            <w:tcBorders>
              <w:top w:val="single" w:sz="4" w:space="0" w:color="auto"/>
              <w:left w:val="nil"/>
              <w:bottom w:val="single" w:sz="4" w:space="0" w:color="auto"/>
              <w:right w:val="single" w:sz="4" w:space="0" w:color="auto"/>
            </w:tcBorders>
            <w:shd w:val="clear" w:color="000000" w:fill="DBDBDB"/>
            <w:noWrap/>
            <w:vAlign w:val="center"/>
            <w:hideMark/>
            <w:tcPrChange w:id="10953"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54" w:author="sanjai" w:date="2020-04-09T11:50:00Z"/>
                <w:rFonts w:ascii="Calibri" w:eastAsia="Times New Roman" w:hAnsi="Calibri"/>
                <w:color w:val="000000"/>
                <w:kern w:val="0"/>
                <w:sz w:val="18"/>
                <w:szCs w:val="18"/>
                <w:lang w:eastAsia="en-US"/>
              </w:rPr>
            </w:pPr>
            <w:ins w:id="10955" w:author="sanjai" w:date="2020-04-09T11:50:00Z">
              <w:r w:rsidRPr="00E745DE">
                <w:rPr>
                  <w:rFonts w:ascii="Calibri" w:eastAsia="Times New Roman" w:hAnsi="Calibri"/>
                  <w:color w:val="000000"/>
                  <w:kern w:val="0"/>
                  <w:sz w:val="18"/>
                  <w:szCs w:val="18"/>
                  <w:lang w:eastAsia="en-US"/>
                </w:rPr>
                <w:t>10</w:t>
              </w:r>
            </w:ins>
          </w:p>
        </w:tc>
        <w:tc>
          <w:tcPr>
            <w:tcW w:w="585" w:type="dxa"/>
            <w:tcBorders>
              <w:top w:val="single" w:sz="4" w:space="0" w:color="auto"/>
              <w:left w:val="nil"/>
              <w:bottom w:val="single" w:sz="4" w:space="0" w:color="auto"/>
              <w:right w:val="single" w:sz="4" w:space="0" w:color="auto"/>
            </w:tcBorders>
            <w:shd w:val="clear" w:color="000000" w:fill="DBDBDB"/>
            <w:noWrap/>
            <w:vAlign w:val="center"/>
            <w:hideMark/>
            <w:tcPrChange w:id="10956"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57" w:author="sanjai" w:date="2020-04-09T11:50:00Z"/>
                <w:rFonts w:ascii="Calibri" w:eastAsia="Times New Roman" w:hAnsi="Calibri"/>
                <w:color w:val="000000"/>
                <w:kern w:val="0"/>
                <w:sz w:val="18"/>
                <w:szCs w:val="18"/>
                <w:lang w:eastAsia="en-US"/>
              </w:rPr>
            </w:pPr>
            <w:ins w:id="10958" w:author="sanjai" w:date="2020-04-09T11:50:00Z">
              <w:r w:rsidRPr="00E745DE">
                <w:rPr>
                  <w:rFonts w:ascii="Calibri" w:eastAsia="Times New Roman" w:hAnsi="Calibri"/>
                  <w:color w:val="000000"/>
                  <w:kern w:val="0"/>
                  <w:sz w:val="18"/>
                  <w:szCs w:val="18"/>
                  <w:lang w:eastAsia="en-US"/>
                </w:rPr>
                <w:t>11</w:t>
              </w:r>
            </w:ins>
          </w:p>
        </w:tc>
        <w:tc>
          <w:tcPr>
            <w:tcW w:w="585" w:type="dxa"/>
            <w:tcBorders>
              <w:top w:val="single" w:sz="4" w:space="0" w:color="auto"/>
              <w:left w:val="nil"/>
              <w:bottom w:val="single" w:sz="4" w:space="0" w:color="auto"/>
              <w:right w:val="single" w:sz="4" w:space="0" w:color="auto"/>
            </w:tcBorders>
            <w:shd w:val="clear" w:color="000000" w:fill="DBDBDB"/>
            <w:noWrap/>
            <w:vAlign w:val="center"/>
            <w:hideMark/>
            <w:tcPrChange w:id="10959"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60" w:author="sanjai" w:date="2020-04-09T11:50:00Z"/>
                <w:rFonts w:ascii="Calibri" w:eastAsia="Times New Roman" w:hAnsi="Calibri"/>
                <w:color w:val="000000"/>
                <w:kern w:val="0"/>
                <w:sz w:val="18"/>
                <w:szCs w:val="18"/>
                <w:lang w:eastAsia="en-US"/>
              </w:rPr>
            </w:pPr>
            <w:ins w:id="10961" w:author="sanjai" w:date="2020-04-09T11:50:00Z">
              <w:r w:rsidRPr="00E745DE">
                <w:rPr>
                  <w:rFonts w:ascii="Calibri" w:eastAsia="Times New Roman" w:hAnsi="Calibri"/>
                  <w:color w:val="000000"/>
                  <w:kern w:val="0"/>
                  <w:sz w:val="18"/>
                  <w:szCs w:val="18"/>
                  <w:lang w:eastAsia="en-US"/>
                </w:rPr>
                <w:t>12</w:t>
              </w:r>
            </w:ins>
          </w:p>
        </w:tc>
        <w:tc>
          <w:tcPr>
            <w:tcW w:w="585" w:type="dxa"/>
            <w:tcBorders>
              <w:top w:val="single" w:sz="4" w:space="0" w:color="auto"/>
              <w:left w:val="nil"/>
              <w:bottom w:val="single" w:sz="4" w:space="0" w:color="auto"/>
              <w:right w:val="single" w:sz="4" w:space="0" w:color="auto"/>
            </w:tcBorders>
            <w:shd w:val="clear" w:color="000000" w:fill="DBDBDB"/>
            <w:noWrap/>
            <w:vAlign w:val="center"/>
            <w:hideMark/>
            <w:tcPrChange w:id="10962" w:author="sanjai" w:date="2020-04-17T15:16:00Z">
              <w:tcPr>
                <w:tcW w:w="640" w:type="dxa"/>
                <w:tcBorders>
                  <w:top w:val="single" w:sz="4" w:space="0" w:color="auto"/>
                  <w:left w:val="nil"/>
                  <w:bottom w:val="single" w:sz="4" w:space="0" w:color="auto"/>
                  <w:right w:val="single" w:sz="4" w:space="0" w:color="auto"/>
                </w:tcBorders>
                <w:shd w:val="clear" w:color="000000" w:fill="DBDBDB"/>
                <w:noWrap/>
                <w:vAlign w:val="center"/>
                <w:hideMark/>
              </w:tcPr>
            </w:tcPrChange>
          </w:tcPr>
          <w:p w:rsidR="00E745DE" w:rsidRPr="00E745DE" w:rsidRDefault="00E745DE" w:rsidP="00E745DE">
            <w:pPr>
              <w:widowControl/>
              <w:snapToGrid/>
              <w:spacing w:line="240" w:lineRule="auto"/>
              <w:jc w:val="center"/>
              <w:rPr>
                <w:ins w:id="10963" w:author="sanjai" w:date="2020-04-09T11:50:00Z"/>
                <w:rFonts w:ascii="Calibri" w:eastAsia="Times New Roman" w:hAnsi="Calibri"/>
                <w:color w:val="000000"/>
                <w:kern w:val="0"/>
                <w:sz w:val="18"/>
                <w:szCs w:val="18"/>
                <w:lang w:eastAsia="en-US"/>
              </w:rPr>
            </w:pPr>
            <w:ins w:id="10964" w:author="sanjai" w:date="2020-04-09T11:50:00Z">
              <w:r w:rsidRPr="00E745DE">
                <w:rPr>
                  <w:rFonts w:ascii="Calibri" w:eastAsia="Times New Roman" w:hAnsi="Calibri"/>
                  <w:color w:val="000000"/>
                  <w:kern w:val="0"/>
                  <w:sz w:val="18"/>
                  <w:szCs w:val="18"/>
                  <w:lang w:eastAsia="en-US"/>
                </w:rPr>
                <w:t>13</w:t>
              </w:r>
            </w:ins>
          </w:p>
        </w:tc>
      </w:tr>
      <w:tr w:rsidR="00E745DE" w:rsidRPr="00E745DE" w:rsidTr="003B4971">
        <w:trPr>
          <w:trHeight w:val="292"/>
          <w:ins w:id="10965" w:author="sanjai" w:date="2020-04-09T11:50:00Z"/>
          <w:trPrChange w:id="10966"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0967"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0968" w:author="sanjai" w:date="2020-04-09T11:50:00Z"/>
                <w:rFonts w:ascii="Calibri" w:eastAsia="Times New Roman" w:hAnsi="Calibri"/>
                <w:color w:val="000000"/>
                <w:kern w:val="0"/>
                <w:sz w:val="22"/>
                <w:lang w:eastAsia="en-US"/>
              </w:rPr>
            </w:pPr>
            <w:ins w:id="10969" w:author="sanjai" w:date="2020-04-09T11:50:00Z">
              <w:r w:rsidRPr="00E745DE">
                <w:rPr>
                  <w:rFonts w:ascii="Calibri" w:eastAsia="Times New Roman" w:hAnsi="Calibri"/>
                  <w:color w:val="000000"/>
                  <w:kern w:val="0"/>
                  <w:sz w:val="22"/>
                  <w:lang w:eastAsia="en-US"/>
                </w:rPr>
                <w:t>compress_0</w:t>
              </w:r>
            </w:ins>
          </w:p>
        </w:tc>
        <w:tc>
          <w:tcPr>
            <w:tcW w:w="710" w:type="dxa"/>
            <w:tcBorders>
              <w:top w:val="nil"/>
              <w:left w:val="nil"/>
              <w:bottom w:val="single" w:sz="4" w:space="0" w:color="auto"/>
              <w:right w:val="single" w:sz="4" w:space="0" w:color="auto"/>
            </w:tcBorders>
            <w:shd w:val="clear" w:color="auto" w:fill="auto"/>
            <w:noWrap/>
            <w:vAlign w:val="center"/>
            <w:hideMark/>
            <w:tcPrChange w:id="1097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71" w:author="sanjai" w:date="2020-04-09T11:50:00Z"/>
                <w:rFonts w:ascii="Calibri" w:eastAsia="Times New Roman" w:hAnsi="Calibri"/>
                <w:color w:val="000000"/>
                <w:kern w:val="0"/>
                <w:sz w:val="18"/>
                <w:szCs w:val="18"/>
                <w:lang w:eastAsia="en-US"/>
              </w:rPr>
            </w:pPr>
            <w:proofErr w:type="spellStart"/>
            <w:ins w:id="10972" w:author="sanjai" w:date="2020-04-09T11:50:00Z">
              <w:r w:rsidRPr="00E745DE">
                <w:rPr>
                  <w:rFonts w:ascii="Calibri" w:eastAsia="Times New Roman" w:hAnsi="Calibri"/>
                  <w:color w:val="000000"/>
                  <w:kern w:val="0"/>
                  <w:sz w:val="18"/>
                  <w:szCs w:val="18"/>
                  <w:lang w:eastAsia="en-US"/>
                </w:rPr>
                <w:t>preshift</w:t>
              </w:r>
              <w:proofErr w:type="spellEnd"/>
            </w:ins>
          </w:p>
        </w:tc>
        <w:tc>
          <w:tcPr>
            <w:tcW w:w="710" w:type="dxa"/>
            <w:tcBorders>
              <w:top w:val="nil"/>
              <w:left w:val="nil"/>
              <w:bottom w:val="single" w:sz="4" w:space="0" w:color="auto"/>
              <w:right w:val="single" w:sz="4" w:space="0" w:color="auto"/>
            </w:tcBorders>
            <w:shd w:val="clear" w:color="auto" w:fill="auto"/>
            <w:noWrap/>
            <w:vAlign w:val="center"/>
            <w:hideMark/>
            <w:tcPrChange w:id="1097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74" w:author="sanjai" w:date="2020-04-09T11:50:00Z"/>
                <w:rFonts w:ascii="Calibri" w:eastAsia="Times New Roman" w:hAnsi="Calibri"/>
                <w:color w:val="000000"/>
                <w:kern w:val="0"/>
                <w:sz w:val="18"/>
                <w:szCs w:val="18"/>
                <w:lang w:eastAsia="en-US"/>
              </w:rPr>
            </w:pPr>
            <w:ins w:id="10975" w:author="sanjai" w:date="2020-04-09T11:50:00Z">
              <w:r w:rsidRPr="00E745DE">
                <w:rPr>
                  <w:rFonts w:ascii="Calibri" w:eastAsia="Times New Roman" w:hAnsi="Calibri"/>
                  <w:color w:val="000000"/>
                  <w:kern w:val="0"/>
                  <w:sz w:val="18"/>
                  <w:szCs w:val="18"/>
                  <w:lang w:eastAsia="en-US"/>
                </w:rPr>
                <w:t>v2</w:t>
              </w:r>
            </w:ins>
          </w:p>
        </w:tc>
        <w:tc>
          <w:tcPr>
            <w:tcW w:w="710" w:type="dxa"/>
            <w:tcBorders>
              <w:top w:val="nil"/>
              <w:left w:val="nil"/>
              <w:bottom w:val="single" w:sz="4" w:space="0" w:color="auto"/>
              <w:right w:val="single" w:sz="4" w:space="0" w:color="auto"/>
            </w:tcBorders>
            <w:shd w:val="clear" w:color="auto" w:fill="auto"/>
            <w:noWrap/>
            <w:vAlign w:val="center"/>
            <w:hideMark/>
            <w:tcPrChange w:id="1097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77" w:author="sanjai" w:date="2020-04-09T11:50:00Z"/>
                <w:rFonts w:ascii="Calibri" w:eastAsia="Times New Roman" w:hAnsi="Calibri"/>
                <w:color w:val="000000"/>
                <w:kern w:val="0"/>
                <w:sz w:val="18"/>
                <w:szCs w:val="18"/>
                <w:lang w:eastAsia="en-US"/>
              </w:rPr>
            </w:pPr>
            <w:ins w:id="10978" w:author="sanjai" w:date="2020-04-09T11:50:00Z">
              <w:r w:rsidRPr="00E745DE">
                <w:rPr>
                  <w:rFonts w:ascii="Calibri" w:eastAsia="Times New Roman" w:hAnsi="Calibri"/>
                  <w:color w:val="000000"/>
                  <w:kern w:val="0"/>
                  <w:sz w:val="18"/>
                  <w:szCs w:val="18"/>
                  <w:lang w:eastAsia="en-US"/>
                </w:rPr>
                <w:t>ve1c</w:t>
              </w:r>
            </w:ins>
          </w:p>
        </w:tc>
        <w:tc>
          <w:tcPr>
            <w:tcW w:w="711" w:type="dxa"/>
            <w:tcBorders>
              <w:top w:val="nil"/>
              <w:left w:val="nil"/>
              <w:bottom w:val="single" w:sz="4" w:space="0" w:color="auto"/>
              <w:right w:val="single" w:sz="4" w:space="0" w:color="auto"/>
            </w:tcBorders>
            <w:shd w:val="clear" w:color="auto" w:fill="auto"/>
            <w:noWrap/>
            <w:vAlign w:val="center"/>
            <w:hideMark/>
            <w:tcPrChange w:id="1097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80" w:author="sanjai" w:date="2020-04-09T11:50:00Z"/>
                <w:rFonts w:ascii="Calibri" w:eastAsia="Times New Roman" w:hAnsi="Calibri"/>
                <w:color w:val="000000"/>
                <w:kern w:val="0"/>
                <w:sz w:val="18"/>
                <w:szCs w:val="18"/>
                <w:lang w:eastAsia="en-US"/>
              </w:rPr>
            </w:pPr>
            <w:ins w:id="10981" w:author="sanjai" w:date="2020-04-09T11:50:00Z">
              <w:r w:rsidRPr="00E745DE">
                <w:rPr>
                  <w:rFonts w:ascii="Calibri" w:eastAsia="Times New Roman" w:hAnsi="Calibri"/>
                  <w:color w:val="000000"/>
                  <w:kern w:val="0"/>
                  <w:sz w:val="18"/>
                  <w:szCs w:val="18"/>
                  <w:lang w:eastAsia="en-US"/>
                </w:rPr>
                <w:t>ve2c</w:t>
              </w:r>
            </w:ins>
          </w:p>
        </w:tc>
        <w:tc>
          <w:tcPr>
            <w:tcW w:w="711" w:type="dxa"/>
            <w:tcBorders>
              <w:top w:val="nil"/>
              <w:left w:val="nil"/>
              <w:bottom w:val="single" w:sz="4" w:space="0" w:color="auto"/>
              <w:right w:val="single" w:sz="4" w:space="0" w:color="auto"/>
            </w:tcBorders>
            <w:shd w:val="clear" w:color="auto" w:fill="auto"/>
            <w:noWrap/>
            <w:vAlign w:val="center"/>
            <w:hideMark/>
            <w:tcPrChange w:id="1098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83" w:author="sanjai" w:date="2020-04-09T11:50:00Z"/>
                <w:rFonts w:ascii="Calibri" w:eastAsia="Times New Roman" w:hAnsi="Calibri"/>
                <w:color w:val="000000"/>
                <w:kern w:val="0"/>
                <w:sz w:val="18"/>
                <w:szCs w:val="18"/>
                <w:lang w:eastAsia="en-US"/>
              </w:rPr>
            </w:pPr>
            <w:ins w:id="10984"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098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86" w:author="sanjai" w:date="2020-04-09T11:50:00Z"/>
                <w:rFonts w:ascii="Calibri" w:eastAsia="Times New Roman" w:hAnsi="Calibri"/>
                <w:color w:val="000000"/>
                <w:kern w:val="0"/>
                <w:sz w:val="18"/>
                <w:szCs w:val="18"/>
                <w:lang w:eastAsia="en-US"/>
              </w:rPr>
            </w:pPr>
            <w:ins w:id="1098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098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89" w:author="sanjai" w:date="2020-04-09T11:50:00Z"/>
                <w:rFonts w:ascii="Calibri" w:eastAsia="Times New Roman" w:hAnsi="Calibri"/>
                <w:color w:val="000000"/>
                <w:kern w:val="0"/>
                <w:sz w:val="18"/>
                <w:szCs w:val="18"/>
                <w:lang w:eastAsia="en-US"/>
              </w:rPr>
            </w:pPr>
            <w:ins w:id="10990"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099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92" w:author="sanjai" w:date="2020-04-09T11:50:00Z"/>
                <w:rFonts w:ascii="Calibri" w:eastAsia="Times New Roman" w:hAnsi="Calibri"/>
                <w:color w:val="000000"/>
                <w:kern w:val="0"/>
                <w:sz w:val="18"/>
                <w:szCs w:val="18"/>
                <w:lang w:eastAsia="en-US"/>
              </w:rPr>
            </w:pPr>
            <w:ins w:id="10993"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099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95" w:author="sanjai" w:date="2020-04-09T11:50:00Z"/>
                <w:rFonts w:ascii="Calibri" w:eastAsia="Times New Roman" w:hAnsi="Calibri"/>
                <w:color w:val="000000"/>
                <w:kern w:val="0"/>
                <w:sz w:val="18"/>
                <w:szCs w:val="18"/>
                <w:lang w:eastAsia="en-US"/>
              </w:rPr>
            </w:pPr>
            <w:ins w:id="10996"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099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0998" w:author="sanjai" w:date="2020-04-09T11:50:00Z"/>
                <w:rFonts w:ascii="Calibri" w:eastAsia="Times New Roman" w:hAnsi="Calibri"/>
                <w:color w:val="000000"/>
                <w:kern w:val="0"/>
                <w:sz w:val="18"/>
                <w:szCs w:val="18"/>
                <w:lang w:eastAsia="en-US"/>
              </w:rPr>
            </w:pPr>
            <w:ins w:id="10999"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0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01" w:author="sanjai" w:date="2020-04-09T11:50:00Z"/>
                <w:rFonts w:ascii="Calibri" w:eastAsia="Times New Roman" w:hAnsi="Calibri"/>
                <w:color w:val="000000"/>
                <w:kern w:val="0"/>
                <w:sz w:val="18"/>
                <w:szCs w:val="18"/>
                <w:lang w:eastAsia="en-US"/>
              </w:rPr>
            </w:pPr>
            <w:ins w:id="11002"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0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04" w:author="sanjai" w:date="2020-04-09T11:50:00Z"/>
                <w:rFonts w:ascii="Calibri" w:eastAsia="Times New Roman" w:hAnsi="Calibri"/>
                <w:color w:val="000000"/>
                <w:kern w:val="0"/>
                <w:sz w:val="18"/>
                <w:szCs w:val="18"/>
                <w:lang w:eastAsia="en-US"/>
              </w:rPr>
            </w:pPr>
            <w:ins w:id="11005"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0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07" w:author="sanjai" w:date="2020-04-09T11:50:00Z"/>
                <w:rFonts w:ascii="Calibri" w:eastAsia="Times New Roman" w:hAnsi="Calibri"/>
                <w:color w:val="000000"/>
                <w:kern w:val="0"/>
                <w:sz w:val="18"/>
                <w:szCs w:val="18"/>
                <w:lang w:eastAsia="en-US"/>
              </w:rPr>
            </w:pPr>
            <w:ins w:id="11008"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009" w:author="sanjai" w:date="2020-04-09T11:50:00Z"/>
          <w:trPrChange w:id="11010"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011"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012" w:author="sanjai" w:date="2020-04-09T11:50:00Z"/>
                <w:rFonts w:ascii="Calibri" w:eastAsia="Times New Roman" w:hAnsi="Calibri"/>
                <w:color w:val="000000"/>
                <w:kern w:val="0"/>
                <w:sz w:val="22"/>
                <w:lang w:eastAsia="en-US"/>
              </w:rPr>
            </w:pPr>
            <w:ins w:id="11013" w:author="sanjai" w:date="2020-04-09T11:50:00Z">
              <w:r w:rsidRPr="00E745DE">
                <w:rPr>
                  <w:rFonts w:ascii="Calibri" w:eastAsia="Times New Roman" w:hAnsi="Calibri"/>
                  <w:color w:val="000000"/>
                  <w:kern w:val="0"/>
                  <w:sz w:val="22"/>
                  <w:lang w:eastAsia="en-US"/>
                </w:rPr>
                <w:t>(PSEUDO)gather_0</w:t>
              </w:r>
            </w:ins>
          </w:p>
        </w:tc>
        <w:tc>
          <w:tcPr>
            <w:tcW w:w="710" w:type="dxa"/>
            <w:tcBorders>
              <w:top w:val="nil"/>
              <w:left w:val="nil"/>
              <w:bottom w:val="single" w:sz="4" w:space="0" w:color="auto"/>
              <w:right w:val="single" w:sz="4" w:space="0" w:color="auto"/>
            </w:tcBorders>
            <w:shd w:val="clear" w:color="auto" w:fill="auto"/>
            <w:noWrap/>
            <w:vAlign w:val="center"/>
            <w:hideMark/>
            <w:tcPrChange w:id="1101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15" w:author="sanjai" w:date="2020-04-09T11:50:00Z"/>
                <w:rFonts w:ascii="Calibri" w:eastAsia="Times New Roman" w:hAnsi="Calibri"/>
                <w:color w:val="000000"/>
                <w:kern w:val="0"/>
                <w:sz w:val="18"/>
                <w:szCs w:val="18"/>
                <w:lang w:eastAsia="en-US"/>
              </w:rPr>
            </w:pPr>
            <w:ins w:id="11016"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01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18" w:author="sanjai" w:date="2020-04-09T11:50:00Z"/>
                <w:rFonts w:ascii="Calibri" w:eastAsia="Times New Roman" w:hAnsi="Calibri"/>
                <w:color w:val="000000"/>
                <w:kern w:val="0"/>
                <w:sz w:val="18"/>
                <w:szCs w:val="18"/>
                <w:lang w:eastAsia="en-US"/>
              </w:rPr>
            </w:pPr>
            <w:ins w:id="11019"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bottom"/>
            <w:hideMark/>
            <w:tcPrChange w:id="11020"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021" w:author="sanjai" w:date="2020-04-09T11:50:00Z"/>
                <w:rFonts w:ascii="Calibri" w:eastAsia="Times New Roman" w:hAnsi="Calibri"/>
                <w:color w:val="000000"/>
                <w:kern w:val="0"/>
                <w:sz w:val="18"/>
                <w:szCs w:val="18"/>
                <w:lang w:eastAsia="en-US"/>
              </w:rPr>
            </w:pPr>
          </w:p>
        </w:tc>
        <w:tc>
          <w:tcPr>
            <w:tcW w:w="711" w:type="dxa"/>
            <w:tcBorders>
              <w:top w:val="nil"/>
              <w:left w:val="nil"/>
              <w:bottom w:val="single" w:sz="4" w:space="0" w:color="auto"/>
              <w:right w:val="single" w:sz="4" w:space="0" w:color="auto"/>
            </w:tcBorders>
            <w:shd w:val="clear" w:color="auto" w:fill="auto"/>
            <w:noWrap/>
            <w:vAlign w:val="center"/>
            <w:hideMark/>
            <w:tcPrChange w:id="1102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23" w:author="sanjai" w:date="2020-04-09T11:50:00Z"/>
                <w:rFonts w:ascii="Calibri" w:eastAsia="Times New Roman" w:hAnsi="Calibri"/>
                <w:color w:val="000000"/>
                <w:kern w:val="0"/>
                <w:sz w:val="18"/>
                <w:szCs w:val="18"/>
                <w:lang w:eastAsia="en-US"/>
              </w:rPr>
            </w:pPr>
            <w:ins w:id="11024" w:author="sanjai" w:date="2020-04-09T11:50:00Z">
              <w:r w:rsidRPr="00E745DE">
                <w:rPr>
                  <w:rFonts w:ascii="Calibri" w:eastAsia="Times New Roman" w:hAnsi="Calibri"/>
                  <w:color w:val="000000"/>
                  <w:kern w:val="0"/>
                  <w:sz w:val="18"/>
                  <w:szCs w:val="18"/>
                  <w:lang w:eastAsia="en-US"/>
                </w:rPr>
                <w:t>ve1</w:t>
              </w:r>
            </w:ins>
          </w:p>
        </w:tc>
        <w:tc>
          <w:tcPr>
            <w:tcW w:w="711" w:type="dxa"/>
            <w:tcBorders>
              <w:top w:val="nil"/>
              <w:left w:val="nil"/>
              <w:bottom w:val="single" w:sz="4" w:space="0" w:color="auto"/>
              <w:right w:val="single" w:sz="4" w:space="0" w:color="auto"/>
            </w:tcBorders>
            <w:shd w:val="clear" w:color="000000" w:fill="ED7D31"/>
            <w:noWrap/>
            <w:vAlign w:val="center"/>
            <w:hideMark/>
            <w:tcPrChange w:id="11025"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26" w:author="sanjai" w:date="2020-04-09T11:50:00Z"/>
                <w:rFonts w:ascii="Calibri" w:eastAsia="Times New Roman" w:hAnsi="Calibri"/>
                <w:color w:val="000000"/>
                <w:kern w:val="0"/>
                <w:sz w:val="18"/>
                <w:szCs w:val="18"/>
                <w:lang w:eastAsia="en-US"/>
              </w:rPr>
            </w:pPr>
            <w:ins w:id="11027" w:author="sanjai" w:date="2020-04-09T11:50:00Z">
              <w:r w:rsidRPr="00E745DE">
                <w:rPr>
                  <w:rFonts w:ascii="Calibri" w:eastAsia="Times New Roman" w:hAnsi="Calibri"/>
                  <w:color w:val="000000"/>
                  <w:kern w:val="0"/>
                  <w:sz w:val="18"/>
                  <w:szCs w:val="18"/>
                  <w:lang w:eastAsia="en-US"/>
                </w:rPr>
                <w:t>ve2</w:t>
              </w:r>
            </w:ins>
          </w:p>
        </w:tc>
        <w:tc>
          <w:tcPr>
            <w:tcW w:w="711" w:type="dxa"/>
            <w:tcBorders>
              <w:top w:val="nil"/>
              <w:left w:val="nil"/>
              <w:bottom w:val="single" w:sz="4" w:space="0" w:color="auto"/>
              <w:right w:val="single" w:sz="4" w:space="0" w:color="auto"/>
            </w:tcBorders>
            <w:shd w:val="clear" w:color="000000" w:fill="ED7D31"/>
            <w:noWrap/>
            <w:vAlign w:val="center"/>
            <w:hideMark/>
            <w:tcPrChange w:id="11028"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29" w:author="sanjai" w:date="2020-04-09T11:50:00Z"/>
                <w:rFonts w:ascii="Calibri" w:eastAsia="Times New Roman" w:hAnsi="Calibri"/>
                <w:color w:val="000000"/>
                <w:kern w:val="0"/>
                <w:sz w:val="18"/>
                <w:szCs w:val="18"/>
                <w:lang w:eastAsia="en-US"/>
              </w:rPr>
            </w:pPr>
            <w:ins w:id="11030" w:author="sanjai" w:date="2020-04-09T11:50:00Z">
              <w:r w:rsidRPr="00E745DE">
                <w:rPr>
                  <w:rFonts w:ascii="Calibri" w:eastAsia="Times New Roman" w:hAnsi="Calibri"/>
                  <w:color w:val="000000"/>
                  <w:kern w:val="0"/>
                  <w:sz w:val="18"/>
                  <w:szCs w:val="18"/>
                  <w:lang w:eastAsia="en-US"/>
                </w:rPr>
                <w:t>ve3</w:t>
              </w:r>
            </w:ins>
          </w:p>
        </w:tc>
        <w:tc>
          <w:tcPr>
            <w:tcW w:w="711" w:type="dxa"/>
            <w:tcBorders>
              <w:top w:val="nil"/>
              <w:left w:val="nil"/>
              <w:bottom w:val="single" w:sz="4" w:space="0" w:color="auto"/>
              <w:right w:val="single" w:sz="4" w:space="0" w:color="auto"/>
            </w:tcBorders>
            <w:shd w:val="clear" w:color="000000" w:fill="ED7D31"/>
            <w:noWrap/>
            <w:vAlign w:val="center"/>
            <w:hideMark/>
            <w:tcPrChange w:id="11031"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32" w:author="sanjai" w:date="2020-04-09T11:50:00Z"/>
                <w:rFonts w:ascii="Calibri" w:eastAsia="Times New Roman" w:hAnsi="Calibri"/>
                <w:color w:val="000000"/>
                <w:kern w:val="0"/>
                <w:sz w:val="18"/>
                <w:szCs w:val="18"/>
                <w:lang w:eastAsia="en-US"/>
              </w:rPr>
            </w:pPr>
            <w:ins w:id="11033" w:author="sanjai" w:date="2020-04-09T11:50:00Z">
              <w:r w:rsidRPr="00E745DE">
                <w:rPr>
                  <w:rFonts w:ascii="Calibri" w:eastAsia="Times New Roman" w:hAnsi="Calibri"/>
                  <w:color w:val="000000"/>
                  <w:kern w:val="0"/>
                  <w:sz w:val="18"/>
                  <w:szCs w:val="18"/>
                  <w:lang w:eastAsia="en-US"/>
                </w:rPr>
                <w:t>ve3</w:t>
              </w:r>
            </w:ins>
          </w:p>
        </w:tc>
        <w:tc>
          <w:tcPr>
            <w:tcW w:w="711" w:type="dxa"/>
            <w:tcBorders>
              <w:top w:val="nil"/>
              <w:left w:val="nil"/>
              <w:bottom w:val="single" w:sz="4" w:space="0" w:color="auto"/>
              <w:right w:val="single" w:sz="4" w:space="0" w:color="auto"/>
            </w:tcBorders>
            <w:shd w:val="clear" w:color="000000" w:fill="ED7D31"/>
            <w:noWrap/>
            <w:vAlign w:val="center"/>
            <w:hideMark/>
            <w:tcPrChange w:id="11034"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35" w:author="sanjai" w:date="2020-04-09T11:50:00Z"/>
                <w:rFonts w:ascii="Calibri" w:eastAsia="Times New Roman" w:hAnsi="Calibri"/>
                <w:color w:val="000000"/>
                <w:kern w:val="0"/>
                <w:sz w:val="18"/>
                <w:szCs w:val="18"/>
                <w:lang w:eastAsia="en-US"/>
              </w:rPr>
            </w:pPr>
            <w:ins w:id="11036"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037"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38" w:author="sanjai" w:date="2020-04-09T11:50:00Z"/>
                <w:rFonts w:ascii="Calibri" w:eastAsia="Times New Roman" w:hAnsi="Calibri"/>
                <w:color w:val="000000"/>
                <w:kern w:val="0"/>
                <w:sz w:val="18"/>
                <w:szCs w:val="18"/>
                <w:lang w:eastAsia="en-US"/>
              </w:rPr>
            </w:pPr>
            <w:ins w:id="11039"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040"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41" w:author="sanjai" w:date="2020-04-09T11:50:00Z"/>
                <w:rFonts w:ascii="Calibri" w:eastAsia="Times New Roman" w:hAnsi="Calibri"/>
                <w:color w:val="000000"/>
                <w:kern w:val="0"/>
                <w:sz w:val="18"/>
                <w:szCs w:val="18"/>
                <w:lang w:eastAsia="en-US"/>
              </w:rPr>
            </w:pPr>
            <w:ins w:id="11042"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043"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44" w:author="sanjai" w:date="2020-04-09T11:50:00Z"/>
                <w:rFonts w:ascii="Calibri" w:eastAsia="Times New Roman" w:hAnsi="Calibri"/>
                <w:color w:val="000000"/>
                <w:kern w:val="0"/>
                <w:sz w:val="18"/>
                <w:szCs w:val="18"/>
                <w:lang w:eastAsia="en-US"/>
              </w:rPr>
            </w:pPr>
            <w:ins w:id="11045"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046"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047" w:author="sanjai" w:date="2020-04-09T11:50:00Z"/>
                <w:rFonts w:ascii="Calibri" w:eastAsia="Times New Roman" w:hAnsi="Calibri"/>
                <w:color w:val="000000"/>
                <w:kern w:val="0"/>
                <w:sz w:val="18"/>
                <w:szCs w:val="18"/>
                <w:lang w:eastAsia="en-US"/>
              </w:rPr>
            </w:pPr>
            <w:ins w:id="11048"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04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50" w:author="sanjai" w:date="2020-04-09T11:50:00Z"/>
                <w:rFonts w:ascii="Calibri" w:eastAsia="Times New Roman" w:hAnsi="Calibri"/>
                <w:color w:val="000000"/>
                <w:kern w:val="0"/>
                <w:sz w:val="18"/>
                <w:szCs w:val="18"/>
                <w:lang w:eastAsia="en-US"/>
              </w:rPr>
            </w:pPr>
            <w:ins w:id="11051"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052" w:author="sanjai" w:date="2020-04-09T11:50:00Z"/>
          <w:trPrChange w:id="11053"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054"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055" w:author="sanjai" w:date="2020-04-09T11:50:00Z"/>
                <w:rFonts w:ascii="Calibri" w:eastAsia="Times New Roman" w:hAnsi="Calibri"/>
                <w:color w:val="000000"/>
                <w:kern w:val="0"/>
                <w:sz w:val="22"/>
                <w:lang w:eastAsia="en-US"/>
              </w:rPr>
            </w:pPr>
            <w:ins w:id="11056" w:author="sanjai" w:date="2020-04-09T11:50:00Z">
              <w:r w:rsidRPr="00E745DE">
                <w:rPr>
                  <w:rFonts w:ascii="Calibri" w:eastAsia="Times New Roman" w:hAnsi="Calibri"/>
                  <w:color w:val="000000"/>
                  <w:kern w:val="0"/>
                  <w:sz w:val="22"/>
                  <w:lang w:eastAsia="en-US"/>
                </w:rPr>
                <w:t>compress_1</w:t>
              </w:r>
            </w:ins>
          </w:p>
        </w:tc>
        <w:tc>
          <w:tcPr>
            <w:tcW w:w="710" w:type="dxa"/>
            <w:tcBorders>
              <w:top w:val="nil"/>
              <w:left w:val="nil"/>
              <w:bottom w:val="single" w:sz="4" w:space="0" w:color="auto"/>
              <w:right w:val="single" w:sz="4" w:space="0" w:color="auto"/>
            </w:tcBorders>
            <w:shd w:val="clear" w:color="auto" w:fill="auto"/>
            <w:noWrap/>
            <w:vAlign w:val="center"/>
            <w:hideMark/>
            <w:tcPrChange w:id="1105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58" w:author="sanjai" w:date="2020-04-09T11:50:00Z"/>
                <w:rFonts w:ascii="Calibri" w:eastAsia="Times New Roman" w:hAnsi="Calibri"/>
                <w:color w:val="000000"/>
                <w:kern w:val="0"/>
                <w:sz w:val="18"/>
                <w:szCs w:val="18"/>
                <w:lang w:eastAsia="en-US"/>
              </w:rPr>
            </w:pPr>
            <w:ins w:id="11059"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06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61" w:author="sanjai" w:date="2020-04-09T11:50:00Z"/>
                <w:rFonts w:ascii="Calibri" w:eastAsia="Times New Roman" w:hAnsi="Calibri"/>
                <w:color w:val="000000"/>
                <w:kern w:val="0"/>
                <w:sz w:val="18"/>
                <w:szCs w:val="18"/>
                <w:lang w:eastAsia="en-US"/>
              </w:rPr>
            </w:pPr>
            <w:proofErr w:type="spellStart"/>
            <w:ins w:id="11062" w:author="sanjai" w:date="2020-04-09T11:50:00Z">
              <w:r w:rsidRPr="00E745DE">
                <w:rPr>
                  <w:rFonts w:ascii="Calibri" w:eastAsia="Times New Roman" w:hAnsi="Calibri"/>
                  <w:color w:val="000000"/>
                  <w:kern w:val="0"/>
                  <w:sz w:val="18"/>
                  <w:szCs w:val="18"/>
                  <w:lang w:eastAsia="en-US"/>
                </w:rPr>
                <w:t>preshift</w:t>
              </w:r>
              <w:proofErr w:type="spellEnd"/>
            </w:ins>
          </w:p>
        </w:tc>
        <w:tc>
          <w:tcPr>
            <w:tcW w:w="710" w:type="dxa"/>
            <w:tcBorders>
              <w:top w:val="nil"/>
              <w:left w:val="nil"/>
              <w:bottom w:val="single" w:sz="4" w:space="0" w:color="auto"/>
              <w:right w:val="single" w:sz="4" w:space="0" w:color="auto"/>
            </w:tcBorders>
            <w:shd w:val="clear" w:color="auto" w:fill="auto"/>
            <w:noWrap/>
            <w:vAlign w:val="center"/>
            <w:hideMark/>
            <w:tcPrChange w:id="1106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64" w:author="sanjai" w:date="2020-04-09T11:50:00Z"/>
                <w:rFonts w:ascii="Calibri" w:eastAsia="Times New Roman" w:hAnsi="Calibri"/>
                <w:color w:val="000000"/>
                <w:kern w:val="0"/>
                <w:sz w:val="18"/>
                <w:szCs w:val="18"/>
                <w:lang w:eastAsia="en-US"/>
              </w:rPr>
            </w:pPr>
            <w:ins w:id="11065" w:author="sanjai" w:date="2020-04-09T11:50:00Z">
              <w:r w:rsidRPr="00E745DE">
                <w:rPr>
                  <w:rFonts w:ascii="Calibri" w:eastAsia="Times New Roman" w:hAnsi="Calibri"/>
                  <w:color w:val="000000"/>
                  <w:kern w:val="0"/>
                  <w:sz w:val="18"/>
                  <w:szCs w:val="18"/>
                  <w:lang w:eastAsia="en-US"/>
                </w:rPr>
                <w:t>v2</w:t>
              </w:r>
            </w:ins>
          </w:p>
        </w:tc>
        <w:tc>
          <w:tcPr>
            <w:tcW w:w="711" w:type="dxa"/>
            <w:tcBorders>
              <w:top w:val="nil"/>
              <w:left w:val="nil"/>
              <w:bottom w:val="single" w:sz="4" w:space="0" w:color="auto"/>
              <w:right w:val="single" w:sz="4" w:space="0" w:color="auto"/>
            </w:tcBorders>
            <w:shd w:val="clear" w:color="auto" w:fill="auto"/>
            <w:noWrap/>
            <w:vAlign w:val="center"/>
            <w:hideMark/>
            <w:tcPrChange w:id="1106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67" w:author="sanjai" w:date="2020-04-09T11:50:00Z"/>
                <w:rFonts w:ascii="Calibri" w:eastAsia="Times New Roman" w:hAnsi="Calibri"/>
                <w:color w:val="000000"/>
                <w:kern w:val="0"/>
                <w:sz w:val="18"/>
                <w:szCs w:val="18"/>
                <w:lang w:eastAsia="en-US"/>
              </w:rPr>
            </w:pPr>
            <w:ins w:id="11068" w:author="sanjai" w:date="2020-04-09T11:50:00Z">
              <w:r w:rsidRPr="00E745DE">
                <w:rPr>
                  <w:rFonts w:ascii="Calibri" w:eastAsia="Times New Roman" w:hAnsi="Calibri"/>
                  <w:color w:val="000000"/>
                  <w:kern w:val="0"/>
                  <w:sz w:val="18"/>
                  <w:szCs w:val="18"/>
                  <w:lang w:eastAsia="en-US"/>
                </w:rPr>
                <w:t>ve1c</w:t>
              </w:r>
            </w:ins>
          </w:p>
        </w:tc>
        <w:tc>
          <w:tcPr>
            <w:tcW w:w="711" w:type="dxa"/>
            <w:tcBorders>
              <w:top w:val="nil"/>
              <w:left w:val="nil"/>
              <w:bottom w:val="single" w:sz="4" w:space="0" w:color="auto"/>
              <w:right w:val="single" w:sz="4" w:space="0" w:color="auto"/>
            </w:tcBorders>
            <w:shd w:val="clear" w:color="auto" w:fill="auto"/>
            <w:noWrap/>
            <w:vAlign w:val="center"/>
            <w:hideMark/>
            <w:tcPrChange w:id="1106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70" w:author="sanjai" w:date="2020-04-09T11:50:00Z"/>
                <w:rFonts w:ascii="Calibri" w:eastAsia="Times New Roman" w:hAnsi="Calibri"/>
                <w:color w:val="000000"/>
                <w:kern w:val="0"/>
                <w:sz w:val="18"/>
                <w:szCs w:val="18"/>
                <w:lang w:eastAsia="en-US"/>
              </w:rPr>
            </w:pPr>
            <w:ins w:id="11071" w:author="sanjai" w:date="2020-04-09T11:50:00Z">
              <w:r w:rsidRPr="00E745DE">
                <w:rPr>
                  <w:rFonts w:ascii="Calibri" w:eastAsia="Times New Roman" w:hAnsi="Calibri"/>
                  <w:color w:val="000000"/>
                  <w:kern w:val="0"/>
                  <w:sz w:val="18"/>
                  <w:szCs w:val="18"/>
                  <w:lang w:eastAsia="en-US"/>
                </w:rPr>
                <w:t>ve2c</w:t>
              </w:r>
            </w:ins>
          </w:p>
        </w:tc>
        <w:tc>
          <w:tcPr>
            <w:tcW w:w="711" w:type="dxa"/>
            <w:tcBorders>
              <w:top w:val="nil"/>
              <w:left w:val="nil"/>
              <w:bottom w:val="single" w:sz="4" w:space="0" w:color="auto"/>
              <w:right w:val="single" w:sz="4" w:space="0" w:color="auto"/>
            </w:tcBorders>
            <w:shd w:val="clear" w:color="auto" w:fill="auto"/>
            <w:noWrap/>
            <w:vAlign w:val="center"/>
            <w:hideMark/>
            <w:tcPrChange w:id="1107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73" w:author="sanjai" w:date="2020-04-09T11:50:00Z"/>
                <w:rFonts w:ascii="Calibri" w:eastAsia="Times New Roman" w:hAnsi="Calibri"/>
                <w:color w:val="000000"/>
                <w:kern w:val="0"/>
                <w:sz w:val="18"/>
                <w:szCs w:val="18"/>
                <w:lang w:eastAsia="en-US"/>
              </w:rPr>
            </w:pPr>
            <w:ins w:id="11074"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07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76" w:author="sanjai" w:date="2020-04-09T11:50:00Z"/>
                <w:rFonts w:ascii="Calibri" w:eastAsia="Times New Roman" w:hAnsi="Calibri"/>
                <w:color w:val="000000"/>
                <w:kern w:val="0"/>
                <w:sz w:val="18"/>
                <w:szCs w:val="18"/>
                <w:lang w:eastAsia="en-US"/>
              </w:rPr>
            </w:pPr>
            <w:ins w:id="1107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07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79" w:author="sanjai" w:date="2020-04-09T11:50:00Z"/>
                <w:rFonts w:ascii="Calibri" w:eastAsia="Times New Roman" w:hAnsi="Calibri"/>
                <w:color w:val="000000"/>
                <w:kern w:val="0"/>
                <w:sz w:val="18"/>
                <w:szCs w:val="18"/>
                <w:lang w:eastAsia="en-US"/>
              </w:rPr>
            </w:pPr>
            <w:ins w:id="11080"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8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82" w:author="sanjai" w:date="2020-04-09T11:50:00Z"/>
                <w:rFonts w:ascii="Calibri" w:eastAsia="Times New Roman" w:hAnsi="Calibri"/>
                <w:color w:val="000000"/>
                <w:kern w:val="0"/>
                <w:sz w:val="18"/>
                <w:szCs w:val="18"/>
                <w:lang w:eastAsia="en-US"/>
              </w:rPr>
            </w:pPr>
            <w:ins w:id="11083"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8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85" w:author="sanjai" w:date="2020-04-09T11:50:00Z"/>
                <w:rFonts w:ascii="Calibri" w:eastAsia="Times New Roman" w:hAnsi="Calibri"/>
                <w:color w:val="000000"/>
                <w:kern w:val="0"/>
                <w:sz w:val="18"/>
                <w:szCs w:val="18"/>
                <w:lang w:eastAsia="en-US"/>
              </w:rPr>
            </w:pPr>
            <w:ins w:id="11086"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8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88" w:author="sanjai" w:date="2020-04-09T11:50:00Z"/>
                <w:rFonts w:ascii="Calibri" w:eastAsia="Times New Roman" w:hAnsi="Calibri"/>
                <w:color w:val="000000"/>
                <w:kern w:val="0"/>
                <w:sz w:val="18"/>
                <w:szCs w:val="18"/>
                <w:lang w:eastAsia="en-US"/>
              </w:rPr>
            </w:pPr>
            <w:ins w:id="11089"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9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91" w:author="sanjai" w:date="2020-04-09T11:50:00Z"/>
                <w:rFonts w:ascii="Calibri" w:eastAsia="Times New Roman" w:hAnsi="Calibri"/>
                <w:color w:val="000000"/>
                <w:kern w:val="0"/>
                <w:sz w:val="18"/>
                <w:szCs w:val="18"/>
                <w:lang w:eastAsia="en-US"/>
              </w:rPr>
            </w:pPr>
            <w:ins w:id="11092"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09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094" w:author="sanjai" w:date="2020-04-09T11:50:00Z"/>
                <w:rFonts w:ascii="Calibri" w:eastAsia="Times New Roman" w:hAnsi="Calibri"/>
                <w:color w:val="000000"/>
                <w:kern w:val="0"/>
                <w:sz w:val="18"/>
                <w:szCs w:val="18"/>
                <w:lang w:eastAsia="en-US"/>
              </w:rPr>
            </w:pPr>
            <w:ins w:id="11095"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096" w:author="sanjai" w:date="2020-04-09T11:50:00Z"/>
          <w:trPrChange w:id="11097"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098"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099" w:author="sanjai" w:date="2020-04-09T11:50:00Z"/>
                <w:rFonts w:ascii="Calibri" w:eastAsia="Times New Roman" w:hAnsi="Calibri"/>
                <w:color w:val="000000"/>
                <w:kern w:val="0"/>
                <w:sz w:val="22"/>
                <w:lang w:eastAsia="en-US"/>
              </w:rPr>
            </w:pPr>
            <w:ins w:id="11100" w:author="sanjai" w:date="2020-04-09T11:50:00Z">
              <w:r w:rsidRPr="00E745DE">
                <w:rPr>
                  <w:rFonts w:ascii="Calibri" w:eastAsia="Times New Roman" w:hAnsi="Calibri"/>
                  <w:color w:val="000000"/>
                  <w:kern w:val="0"/>
                  <w:sz w:val="22"/>
                  <w:lang w:eastAsia="en-US"/>
                </w:rPr>
                <w:t>(PSEUDO)gather_1</w:t>
              </w:r>
            </w:ins>
          </w:p>
        </w:tc>
        <w:tc>
          <w:tcPr>
            <w:tcW w:w="710" w:type="dxa"/>
            <w:tcBorders>
              <w:top w:val="nil"/>
              <w:left w:val="nil"/>
              <w:bottom w:val="single" w:sz="4" w:space="0" w:color="auto"/>
              <w:right w:val="single" w:sz="4" w:space="0" w:color="auto"/>
            </w:tcBorders>
            <w:shd w:val="clear" w:color="auto" w:fill="auto"/>
            <w:noWrap/>
            <w:vAlign w:val="center"/>
            <w:hideMark/>
            <w:tcPrChange w:id="1110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02" w:author="sanjai" w:date="2020-04-09T11:50:00Z"/>
                <w:rFonts w:ascii="Calibri" w:eastAsia="Times New Roman" w:hAnsi="Calibri"/>
                <w:color w:val="000000"/>
                <w:kern w:val="0"/>
                <w:sz w:val="18"/>
                <w:szCs w:val="18"/>
                <w:lang w:eastAsia="en-US"/>
              </w:rPr>
            </w:pPr>
            <w:ins w:id="11103"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0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05" w:author="sanjai" w:date="2020-04-09T11:50:00Z"/>
                <w:rFonts w:ascii="Calibri" w:eastAsia="Times New Roman" w:hAnsi="Calibri"/>
                <w:color w:val="000000"/>
                <w:kern w:val="0"/>
                <w:sz w:val="18"/>
                <w:szCs w:val="18"/>
                <w:lang w:eastAsia="en-US"/>
              </w:rPr>
            </w:pPr>
            <w:ins w:id="11106"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0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08" w:author="sanjai" w:date="2020-04-09T11:50:00Z"/>
                <w:rFonts w:ascii="Calibri" w:eastAsia="Times New Roman" w:hAnsi="Calibri"/>
                <w:color w:val="000000"/>
                <w:kern w:val="0"/>
                <w:sz w:val="18"/>
                <w:szCs w:val="18"/>
                <w:lang w:eastAsia="en-US"/>
              </w:rPr>
            </w:pPr>
            <w:ins w:id="1110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11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11" w:author="sanjai" w:date="2020-04-09T11:50:00Z"/>
                <w:rFonts w:ascii="Calibri" w:eastAsia="Times New Roman" w:hAnsi="Calibri"/>
                <w:color w:val="000000"/>
                <w:kern w:val="0"/>
                <w:sz w:val="18"/>
                <w:szCs w:val="18"/>
                <w:lang w:eastAsia="en-US"/>
              </w:rPr>
            </w:pPr>
            <w:ins w:id="11112"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11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14" w:author="sanjai" w:date="2020-04-09T11:50:00Z"/>
                <w:rFonts w:ascii="Calibri" w:eastAsia="Times New Roman" w:hAnsi="Calibri"/>
                <w:color w:val="000000"/>
                <w:kern w:val="0"/>
                <w:sz w:val="18"/>
                <w:szCs w:val="18"/>
                <w:lang w:eastAsia="en-US"/>
              </w:rPr>
            </w:pPr>
            <w:ins w:id="11115" w:author="sanjai" w:date="2020-04-09T11:50:00Z">
              <w:r w:rsidRPr="00E745DE">
                <w:rPr>
                  <w:rFonts w:ascii="Calibri" w:eastAsia="Times New Roman" w:hAnsi="Calibri"/>
                  <w:color w:val="000000"/>
                  <w:kern w:val="0"/>
                  <w:sz w:val="18"/>
                  <w:szCs w:val="18"/>
                  <w:lang w:eastAsia="en-US"/>
                </w:rPr>
                <w:t>ve1</w:t>
              </w:r>
            </w:ins>
          </w:p>
        </w:tc>
        <w:tc>
          <w:tcPr>
            <w:tcW w:w="711" w:type="dxa"/>
            <w:tcBorders>
              <w:top w:val="nil"/>
              <w:left w:val="nil"/>
              <w:bottom w:val="single" w:sz="4" w:space="0" w:color="auto"/>
              <w:right w:val="single" w:sz="4" w:space="0" w:color="auto"/>
            </w:tcBorders>
            <w:shd w:val="clear" w:color="000000" w:fill="ED7D31"/>
            <w:noWrap/>
            <w:vAlign w:val="center"/>
            <w:hideMark/>
            <w:tcPrChange w:id="11116"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17" w:author="sanjai" w:date="2020-04-09T11:50:00Z"/>
                <w:rFonts w:ascii="Calibri" w:eastAsia="Times New Roman" w:hAnsi="Calibri"/>
                <w:color w:val="000000"/>
                <w:kern w:val="0"/>
                <w:sz w:val="18"/>
                <w:szCs w:val="18"/>
                <w:lang w:eastAsia="en-US"/>
              </w:rPr>
            </w:pPr>
            <w:ins w:id="11118" w:author="sanjai" w:date="2020-04-09T11:50:00Z">
              <w:r w:rsidRPr="00E745DE">
                <w:rPr>
                  <w:rFonts w:ascii="Calibri" w:eastAsia="Times New Roman" w:hAnsi="Calibri"/>
                  <w:color w:val="000000"/>
                  <w:kern w:val="0"/>
                  <w:sz w:val="18"/>
                  <w:szCs w:val="18"/>
                  <w:lang w:eastAsia="en-US"/>
                </w:rPr>
                <w:t>ve2</w:t>
              </w:r>
            </w:ins>
          </w:p>
        </w:tc>
        <w:tc>
          <w:tcPr>
            <w:tcW w:w="711" w:type="dxa"/>
            <w:tcBorders>
              <w:top w:val="nil"/>
              <w:left w:val="nil"/>
              <w:bottom w:val="single" w:sz="4" w:space="0" w:color="auto"/>
              <w:right w:val="single" w:sz="4" w:space="0" w:color="auto"/>
            </w:tcBorders>
            <w:shd w:val="clear" w:color="000000" w:fill="ED7D31"/>
            <w:noWrap/>
            <w:vAlign w:val="center"/>
            <w:hideMark/>
            <w:tcPrChange w:id="11119"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20" w:author="sanjai" w:date="2020-04-09T11:50:00Z"/>
                <w:rFonts w:ascii="Calibri" w:eastAsia="Times New Roman" w:hAnsi="Calibri"/>
                <w:color w:val="000000"/>
                <w:kern w:val="0"/>
                <w:sz w:val="18"/>
                <w:szCs w:val="18"/>
                <w:lang w:eastAsia="en-US"/>
              </w:rPr>
            </w:pPr>
            <w:ins w:id="11121" w:author="sanjai" w:date="2020-04-09T11:50:00Z">
              <w:r w:rsidRPr="00E745DE">
                <w:rPr>
                  <w:rFonts w:ascii="Calibri" w:eastAsia="Times New Roman" w:hAnsi="Calibri"/>
                  <w:color w:val="000000"/>
                  <w:kern w:val="0"/>
                  <w:sz w:val="18"/>
                  <w:szCs w:val="18"/>
                  <w:lang w:eastAsia="en-US"/>
                </w:rPr>
                <w:t>ve3</w:t>
              </w:r>
            </w:ins>
          </w:p>
        </w:tc>
        <w:tc>
          <w:tcPr>
            <w:tcW w:w="711" w:type="dxa"/>
            <w:tcBorders>
              <w:top w:val="nil"/>
              <w:left w:val="nil"/>
              <w:bottom w:val="single" w:sz="4" w:space="0" w:color="auto"/>
              <w:right w:val="single" w:sz="4" w:space="0" w:color="auto"/>
            </w:tcBorders>
            <w:shd w:val="clear" w:color="000000" w:fill="ED7D31"/>
            <w:noWrap/>
            <w:vAlign w:val="center"/>
            <w:hideMark/>
            <w:tcPrChange w:id="11122"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23" w:author="sanjai" w:date="2020-04-09T11:50:00Z"/>
                <w:rFonts w:ascii="Calibri" w:eastAsia="Times New Roman" w:hAnsi="Calibri"/>
                <w:color w:val="000000"/>
                <w:kern w:val="0"/>
                <w:sz w:val="18"/>
                <w:szCs w:val="18"/>
                <w:lang w:eastAsia="en-US"/>
              </w:rPr>
            </w:pPr>
            <w:ins w:id="11124"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125"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26" w:author="sanjai" w:date="2020-04-09T11:50:00Z"/>
                <w:rFonts w:ascii="Calibri" w:eastAsia="Times New Roman" w:hAnsi="Calibri"/>
                <w:color w:val="000000"/>
                <w:kern w:val="0"/>
                <w:sz w:val="18"/>
                <w:szCs w:val="18"/>
                <w:lang w:eastAsia="en-US"/>
              </w:rPr>
            </w:pPr>
            <w:ins w:id="11127"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128"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29" w:author="sanjai" w:date="2020-04-09T11:50:00Z"/>
                <w:rFonts w:ascii="Calibri" w:eastAsia="Times New Roman" w:hAnsi="Calibri"/>
                <w:color w:val="000000"/>
                <w:kern w:val="0"/>
                <w:sz w:val="18"/>
                <w:szCs w:val="18"/>
                <w:lang w:eastAsia="en-US"/>
              </w:rPr>
            </w:pPr>
            <w:ins w:id="11130"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131"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32" w:author="sanjai" w:date="2020-04-09T11:50:00Z"/>
                <w:rFonts w:ascii="Calibri" w:eastAsia="Times New Roman" w:hAnsi="Calibri"/>
                <w:color w:val="000000"/>
                <w:kern w:val="0"/>
                <w:sz w:val="18"/>
                <w:szCs w:val="18"/>
                <w:lang w:eastAsia="en-US"/>
              </w:rPr>
            </w:pPr>
            <w:ins w:id="11133"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134"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135" w:author="sanjai" w:date="2020-04-09T11:50:00Z"/>
                <w:rFonts w:ascii="Calibri" w:eastAsia="Times New Roman" w:hAnsi="Calibri"/>
                <w:color w:val="000000"/>
                <w:kern w:val="0"/>
                <w:sz w:val="18"/>
                <w:szCs w:val="18"/>
                <w:lang w:eastAsia="en-US"/>
              </w:rPr>
            </w:pPr>
            <w:ins w:id="11136"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13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38" w:author="sanjai" w:date="2020-04-09T11:50:00Z"/>
                <w:rFonts w:ascii="Calibri" w:eastAsia="Times New Roman" w:hAnsi="Calibri"/>
                <w:color w:val="000000"/>
                <w:kern w:val="0"/>
                <w:sz w:val="18"/>
                <w:szCs w:val="18"/>
                <w:lang w:eastAsia="en-US"/>
              </w:rPr>
            </w:pPr>
            <w:ins w:id="11139"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140" w:author="sanjai" w:date="2020-04-09T11:50:00Z"/>
          <w:trPrChange w:id="11141"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142"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143" w:author="sanjai" w:date="2020-04-09T11:50:00Z"/>
                <w:rFonts w:ascii="Calibri" w:eastAsia="Times New Roman" w:hAnsi="Calibri"/>
                <w:color w:val="000000"/>
                <w:kern w:val="0"/>
                <w:sz w:val="22"/>
                <w:lang w:eastAsia="en-US"/>
              </w:rPr>
            </w:pPr>
            <w:ins w:id="11144" w:author="sanjai" w:date="2020-04-09T11:50:00Z">
              <w:r w:rsidRPr="00E745DE">
                <w:rPr>
                  <w:rFonts w:ascii="Calibri" w:eastAsia="Times New Roman" w:hAnsi="Calibri"/>
                  <w:color w:val="000000"/>
                  <w:kern w:val="0"/>
                  <w:sz w:val="22"/>
                  <w:lang w:eastAsia="en-US"/>
                </w:rPr>
                <w:t>compress_2</w:t>
              </w:r>
            </w:ins>
          </w:p>
        </w:tc>
        <w:tc>
          <w:tcPr>
            <w:tcW w:w="710" w:type="dxa"/>
            <w:tcBorders>
              <w:top w:val="nil"/>
              <w:left w:val="nil"/>
              <w:bottom w:val="single" w:sz="4" w:space="0" w:color="auto"/>
              <w:right w:val="single" w:sz="4" w:space="0" w:color="auto"/>
            </w:tcBorders>
            <w:shd w:val="clear" w:color="auto" w:fill="auto"/>
            <w:noWrap/>
            <w:vAlign w:val="center"/>
            <w:hideMark/>
            <w:tcPrChange w:id="1114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46" w:author="sanjai" w:date="2020-04-09T11:50:00Z"/>
                <w:rFonts w:ascii="Calibri" w:eastAsia="Times New Roman" w:hAnsi="Calibri"/>
                <w:color w:val="000000"/>
                <w:kern w:val="0"/>
                <w:sz w:val="18"/>
                <w:szCs w:val="18"/>
                <w:lang w:eastAsia="en-US"/>
              </w:rPr>
            </w:pPr>
            <w:ins w:id="11147"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4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49" w:author="sanjai" w:date="2020-04-09T11:50:00Z"/>
                <w:rFonts w:ascii="Calibri" w:eastAsia="Times New Roman" w:hAnsi="Calibri"/>
                <w:color w:val="000000"/>
                <w:kern w:val="0"/>
                <w:sz w:val="18"/>
                <w:szCs w:val="18"/>
                <w:lang w:eastAsia="en-US"/>
              </w:rPr>
            </w:pPr>
            <w:ins w:id="11150"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5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52" w:author="sanjai" w:date="2020-04-09T11:50:00Z"/>
                <w:rFonts w:ascii="Calibri" w:eastAsia="Times New Roman" w:hAnsi="Calibri"/>
                <w:color w:val="000000"/>
                <w:kern w:val="0"/>
                <w:sz w:val="18"/>
                <w:szCs w:val="18"/>
                <w:lang w:eastAsia="en-US"/>
              </w:rPr>
            </w:pPr>
            <w:proofErr w:type="spellStart"/>
            <w:ins w:id="11153" w:author="sanjai" w:date="2020-04-09T11:50:00Z">
              <w:r w:rsidRPr="00E745DE">
                <w:rPr>
                  <w:rFonts w:ascii="Calibri" w:eastAsia="Times New Roman" w:hAnsi="Calibri"/>
                  <w:color w:val="000000"/>
                  <w:kern w:val="0"/>
                  <w:sz w:val="18"/>
                  <w:szCs w:val="18"/>
                  <w:lang w:eastAsia="en-US"/>
                </w:rPr>
                <w:t>preshift</w:t>
              </w:r>
              <w:proofErr w:type="spellEnd"/>
            </w:ins>
          </w:p>
        </w:tc>
        <w:tc>
          <w:tcPr>
            <w:tcW w:w="711" w:type="dxa"/>
            <w:tcBorders>
              <w:top w:val="nil"/>
              <w:left w:val="nil"/>
              <w:bottom w:val="single" w:sz="4" w:space="0" w:color="auto"/>
              <w:right w:val="single" w:sz="4" w:space="0" w:color="auto"/>
            </w:tcBorders>
            <w:shd w:val="clear" w:color="auto" w:fill="auto"/>
            <w:noWrap/>
            <w:vAlign w:val="center"/>
            <w:hideMark/>
            <w:tcPrChange w:id="1115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55" w:author="sanjai" w:date="2020-04-09T11:50:00Z"/>
                <w:rFonts w:ascii="Calibri" w:eastAsia="Times New Roman" w:hAnsi="Calibri"/>
                <w:color w:val="000000"/>
                <w:kern w:val="0"/>
                <w:sz w:val="18"/>
                <w:szCs w:val="18"/>
                <w:lang w:eastAsia="en-US"/>
              </w:rPr>
            </w:pPr>
            <w:ins w:id="11156" w:author="sanjai" w:date="2020-04-09T11:50:00Z">
              <w:r w:rsidRPr="00E745DE">
                <w:rPr>
                  <w:rFonts w:ascii="Calibri" w:eastAsia="Times New Roman" w:hAnsi="Calibri"/>
                  <w:color w:val="000000"/>
                  <w:kern w:val="0"/>
                  <w:sz w:val="18"/>
                  <w:szCs w:val="18"/>
                  <w:lang w:eastAsia="en-US"/>
                </w:rPr>
                <w:t>v2</w:t>
              </w:r>
            </w:ins>
          </w:p>
        </w:tc>
        <w:tc>
          <w:tcPr>
            <w:tcW w:w="711" w:type="dxa"/>
            <w:tcBorders>
              <w:top w:val="nil"/>
              <w:left w:val="nil"/>
              <w:bottom w:val="single" w:sz="4" w:space="0" w:color="auto"/>
              <w:right w:val="single" w:sz="4" w:space="0" w:color="auto"/>
            </w:tcBorders>
            <w:shd w:val="clear" w:color="auto" w:fill="auto"/>
            <w:noWrap/>
            <w:vAlign w:val="center"/>
            <w:hideMark/>
            <w:tcPrChange w:id="1115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58" w:author="sanjai" w:date="2020-04-09T11:50:00Z"/>
                <w:rFonts w:ascii="Calibri" w:eastAsia="Times New Roman" w:hAnsi="Calibri"/>
                <w:color w:val="000000"/>
                <w:kern w:val="0"/>
                <w:sz w:val="18"/>
                <w:szCs w:val="18"/>
                <w:lang w:eastAsia="en-US"/>
              </w:rPr>
            </w:pPr>
            <w:ins w:id="11159" w:author="sanjai" w:date="2020-04-09T11:50:00Z">
              <w:r w:rsidRPr="00E745DE">
                <w:rPr>
                  <w:rFonts w:ascii="Calibri" w:eastAsia="Times New Roman" w:hAnsi="Calibri"/>
                  <w:color w:val="000000"/>
                  <w:kern w:val="0"/>
                  <w:sz w:val="18"/>
                  <w:szCs w:val="18"/>
                  <w:lang w:eastAsia="en-US"/>
                </w:rPr>
                <w:t>ve1c</w:t>
              </w:r>
            </w:ins>
          </w:p>
        </w:tc>
        <w:tc>
          <w:tcPr>
            <w:tcW w:w="711" w:type="dxa"/>
            <w:tcBorders>
              <w:top w:val="nil"/>
              <w:left w:val="nil"/>
              <w:bottom w:val="single" w:sz="4" w:space="0" w:color="auto"/>
              <w:right w:val="single" w:sz="4" w:space="0" w:color="auto"/>
            </w:tcBorders>
            <w:shd w:val="clear" w:color="auto" w:fill="auto"/>
            <w:noWrap/>
            <w:vAlign w:val="center"/>
            <w:hideMark/>
            <w:tcPrChange w:id="1116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61" w:author="sanjai" w:date="2020-04-09T11:50:00Z"/>
                <w:rFonts w:ascii="Calibri" w:eastAsia="Times New Roman" w:hAnsi="Calibri"/>
                <w:color w:val="000000"/>
                <w:kern w:val="0"/>
                <w:sz w:val="18"/>
                <w:szCs w:val="18"/>
                <w:lang w:eastAsia="en-US"/>
              </w:rPr>
            </w:pPr>
            <w:ins w:id="11162" w:author="sanjai" w:date="2020-04-09T11:50:00Z">
              <w:r w:rsidRPr="00E745DE">
                <w:rPr>
                  <w:rFonts w:ascii="Calibri" w:eastAsia="Times New Roman" w:hAnsi="Calibri"/>
                  <w:color w:val="000000"/>
                  <w:kern w:val="0"/>
                  <w:sz w:val="18"/>
                  <w:szCs w:val="18"/>
                  <w:lang w:eastAsia="en-US"/>
                </w:rPr>
                <w:t>ve2c</w:t>
              </w:r>
            </w:ins>
          </w:p>
        </w:tc>
        <w:tc>
          <w:tcPr>
            <w:tcW w:w="711" w:type="dxa"/>
            <w:tcBorders>
              <w:top w:val="nil"/>
              <w:left w:val="nil"/>
              <w:bottom w:val="single" w:sz="4" w:space="0" w:color="auto"/>
              <w:right w:val="single" w:sz="4" w:space="0" w:color="auto"/>
            </w:tcBorders>
            <w:shd w:val="clear" w:color="auto" w:fill="auto"/>
            <w:noWrap/>
            <w:vAlign w:val="bottom"/>
            <w:hideMark/>
            <w:tcPrChange w:id="11163"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164" w:author="sanjai" w:date="2020-04-09T11:50:00Z"/>
                <w:rFonts w:ascii="Calibri" w:eastAsia="Times New Roman" w:hAnsi="Calibri"/>
                <w:color w:val="000000"/>
                <w:kern w:val="0"/>
                <w:sz w:val="18"/>
                <w:szCs w:val="18"/>
                <w:lang w:eastAsia="en-US"/>
              </w:rPr>
            </w:pPr>
            <w:ins w:id="1116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16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67" w:author="sanjai" w:date="2020-04-09T11:50:00Z"/>
                <w:rFonts w:ascii="Calibri" w:eastAsia="Times New Roman" w:hAnsi="Calibri"/>
                <w:color w:val="000000"/>
                <w:kern w:val="0"/>
                <w:sz w:val="18"/>
                <w:szCs w:val="18"/>
                <w:lang w:eastAsia="en-US"/>
              </w:rPr>
            </w:pPr>
            <w:ins w:id="11168"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16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70" w:author="sanjai" w:date="2020-04-09T11:50:00Z"/>
                <w:rFonts w:ascii="Calibri" w:eastAsia="Times New Roman" w:hAnsi="Calibri"/>
                <w:color w:val="000000"/>
                <w:kern w:val="0"/>
                <w:sz w:val="18"/>
                <w:szCs w:val="18"/>
                <w:lang w:eastAsia="en-US"/>
              </w:rPr>
            </w:pPr>
            <w:ins w:id="11171"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17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73" w:author="sanjai" w:date="2020-04-09T11:50:00Z"/>
                <w:rFonts w:ascii="Calibri" w:eastAsia="Times New Roman" w:hAnsi="Calibri"/>
                <w:color w:val="000000"/>
                <w:kern w:val="0"/>
                <w:sz w:val="18"/>
                <w:szCs w:val="18"/>
                <w:lang w:eastAsia="en-US"/>
              </w:rPr>
            </w:pPr>
            <w:ins w:id="11174"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17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76" w:author="sanjai" w:date="2020-04-09T11:50:00Z"/>
                <w:rFonts w:ascii="Calibri" w:eastAsia="Times New Roman" w:hAnsi="Calibri"/>
                <w:color w:val="000000"/>
                <w:kern w:val="0"/>
                <w:sz w:val="18"/>
                <w:szCs w:val="18"/>
                <w:lang w:eastAsia="en-US"/>
              </w:rPr>
            </w:pPr>
            <w:ins w:id="11177"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17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79" w:author="sanjai" w:date="2020-04-09T11:50:00Z"/>
                <w:rFonts w:ascii="Calibri" w:eastAsia="Times New Roman" w:hAnsi="Calibri"/>
                <w:color w:val="000000"/>
                <w:kern w:val="0"/>
                <w:sz w:val="18"/>
                <w:szCs w:val="18"/>
                <w:lang w:eastAsia="en-US"/>
              </w:rPr>
            </w:pPr>
            <w:ins w:id="11180"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18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82" w:author="sanjai" w:date="2020-04-09T11:50:00Z"/>
                <w:rFonts w:ascii="Calibri" w:eastAsia="Times New Roman" w:hAnsi="Calibri"/>
                <w:color w:val="000000"/>
                <w:kern w:val="0"/>
                <w:sz w:val="18"/>
                <w:szCs w:val="18"/>
                <w:lang w:eastAsia="en-US"/>
              </w:rPr>
            </w:pPr>
            <w:ins w:id="11183"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184" w:author="sanjai" w:date="2020-04-09T11:50:00Z"/>
          <w:trPrChange w:id="11185"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186"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187" w:author="sanjai" w:date="2020-04-09T11:50:00Z"/>
                <w:rFonts w:ascii="Calibri" w:eastAsia="Times New Roman" w:hAnsi="Calibri"/>
                <w:color w:val="000000"/>
                <w:kern w:val="0"/>
                <w:sz w:val="22"/>
                <w:lang w:eastAsia="en-US"/>
              </w:rPr>
            </w:pPr>
            <w:ins w:id="11188" w:author="sanjai" w:date="2020-04-09T11:50:00Z">
              <w:r w:rsidRPr="00E745DE">
                <w:rPr>
                  <w:rFonts w:ascii="Calibri" w:eastAsia="Times New Roman" w:hAnsi="Calibri"/>
                  <w:color w:val="000000"/>
                  <w:kern w:val="0"/>
                  <w:sz w:val="22"/>
                  <w:lang w:eastAsia="en-US"/>
                </w:rPr>
                <w:lastRenderedPageBreak/>
                <w:t>(PSEUDO)gather_2</w:t>
              </w:r>
            </w:ins>
          </w:p>
        </w:tc>
        <w:tc>
          <w:tcPr>
            <w:tcW w:w="710" w:type="dxa"/>
            <w:tcBorders>
              <w:top w:val="nil"/>
              <w:left w:val="nil"/>
              <w:bottom w:val="single" w:sz="4" w:space="0" w:color="auto"/>
              <w:right w:val="single" w:sz="4" w:space="0" w:color="auto"/>
            </w:tcBorders>
            <w:shd w:val="clear" w:color="auto" w:fill="auto"/>
            <w:noWrap/>
            <w:vAlign w:val="center"/>
            <w:hideMark/>
            <w:tcPrChange w:id="1118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90" w:author="sanjai" w:date="2020-04-09T11:50:00Z"/>
                <w:rFonts w:ascii="Calibri" w:eastAsia="Times New Roman" w:hAnsi="Calibri"/>
                <w:color w:val="000000"/>
                <w:kern w:val="0"/>
                <w:sz w:val="18"/>
                <w:szCs w:val="18"/>
                <w:lang w:eastAsia="en-US"/>
              </w:rPr>
            </w:pPr>
            <w:ins w:id="11191"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9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93" w:author="sanjai" w:date="2020-04-09T11:50:00Z"/>
                <w:rFonts w:ascii="Calibri" w:eastAsia="Times New Roman" w:hAnsi="Calibri"/>
                <w:color w:val="000000"/>
                <w:kern w:val="0"/>
                <w:sz w:val="18"/>
                <w:szCs w:val="18"/>
                <w:lang w:eastAsia="en-US"/>
              </w:rPr>
            </w:pPr>
            <w:ins w:id="11194"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19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96" w:author="sanjai" w:date="2020-04-09T11:50:00Z"/>
                <w:rFonts w:ascii="Calibri" w:eastAsia="Times New Roman" w:hAnsi="Calibri"/>
                <w:color w:val="000000"/>
                <w:kern w:val="0"/>
                <w:sz w:val="18"/>
                <w:szCs w:val="18"/>
                <w:lang w:eastAsia="en-US"/>
              </w:rPr>
            </w:pPr>
            <w:ins w:id="1119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19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199" w:author="sanjai" w:date="2020-04-09T11:50:00Z"/>
                <w:rFonts w:ascii="Calibri" w:eastAsia="Times New Roman" w:hAnsi="Calibri"/>
                <w:color w:val="000000"/>
                <w:kern w:val="0"/>
                <w:sz w:val="18"/>
                <w:szCs w:val="18"/>
                <w:lang w:eastAsia="en-US"/>
              </w:rPr>
            </w:pPr>
            <w:ins w:id="11200"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0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02" w:author="sanjai" w:date="2020-04-09T11:50:00Z"/>
                <w:rFonts w:ascii="Calibri" w:eastAsia="Times New Roman" w:hAnsi="Calibri"/>
                <w:color w:val="000000"/>
                <w:kern w:val="0"/>
                <w:sz w:val="18"/>
                <w:szCs w:val="18"/>
                <w:lang w:eastAsia="en-US"/>
              </w:rPr>
            </w:pPr>
            <w:ins w:id="1120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0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05" w:author="sanjai" w:date="2020-04-09T11:50:00Z"/>
                <w:rFonts w:ascii="Calibri" w:eastAsia="Times New Roman" w:hAnsi="Calibri"/>
                <w:color w:val="000000"/>
                <w:kern w:val="0"/>
                <w:sz w:val="18"/>
                <w:szCs w:val="18"/>
                <w:lang w:eastAsia="en-US"/>
              </w:rPr>
            </w:pPr>
            <w:ins w:id="11206" w:author="sanjai" w:date="2020-04-09T11:50:00Z">
              <w:r w:rsidRPr="00E745DE">
                <w:rPr>
                  <w:rFonts w:ascii="Calibri" w:eastAsia="Times New Roman" w:hAnsi="Calibri"/>
                  <w:color w:val="000000"/>
                  <w:kern w:val="0"/>
                  <w:sz w:val="18"/>
                  <w:szCs w:val="18"/>
                  <w:lang w:eastAsia="en-US"/>
                </w:rPr>
                <w:t>ve1</w:t>
              </w:r>
            </w:ins>
          </w:p>
        </w:tc>
        <w:tc>
          <w:tcPr>
            <w:tcW w:w="711" w:type="dxa"/>
            <w:tcBorders>
              <w:top w:val="nil"/>
              <w:left w:val="nil"/>
              <w:bottom w:val="single" w:sz="4" w:space="0" w:color="auto"/>
              <w:right w:val="single" w:sz="4" w:space="0" w:color="auto"/>
            </w:tcBorders>
            <w:shd w:val="clear" w:color="000000" w:fill="ED7D31"/>
            <w:noWrap/>
            <w:vAlign w:val="center"/>
            <w:hideMark/>
            <w:tcPrChange w:id="11207"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08" w:author="sanjai" w:date="2020-04-09T11:50:00Z"/>
                <w:rFonts w:ascii="Calibri" w:eastAsia="Times New Roman" w:hAnsi="Calibri"/>
                <w:color w:val="000000"/>
                <w:kern w:val="0"/>
                <w:sz w:val="18"/>
                <w:szCs w:val="18"/>
                <w:lang w:eastAsia="en-US"/>
              </w:rPr>
            </w:pPr>
            <w:ins w:id="11209" w:author="sanjai" w:date="2020-04-09T11:50:00Z">
              <w:r w:rsidRPr="00E745DE">
                <w:rPr>
                  <w:rFonts w:ascii="Calibri" w:eastAsia="Times New Roman" w:hAnsi="Calibri"/>
                  <w:color w:val="000000"/>
                  <w:kern w:val="0"/>
                  <w:sz w:val="18"/>
                  <w:szCs w:val="18"/>
                  <w:lang w:eastAsia="en-US"/>
                </w:rPr>
                <w:t>ve2</w:t>
              </w:r>
            </w:ins>
          </w:p>
        </w:tc>
        <w:tc>
          <w:tcPr>
            <w:tcW w:w="711" w:type="dxa"/>
            <w:tcBorders>
              <w:top w:val="nil"/>
              <w:left w:val="nil"/>
              <w:bottom w:val="single" w:sz="4" w:space="0" w:color="auto"/>
              <w:right w:val="single" w:sz="4" w:space="0" w:color="auto"/>
            </w:tcBorders>
            <w:shd w:val="clear" w:color="000000" w:fill="ED7D31"/>
            <w:noWrap/>
            <w:vAlign w:val="center"/>
            <w:hideMark/>
            <w:tcPrChange w:id="11210"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11" w:author="sanjai" w:date="2020-04-09T11:50:00Z"/>
                <w:rFonts w:ascii="Calibri" w:eastAsia="Times New Roman" w:hAnsi="Calibri"/>
                <w:color w:val="000000"/>
                <w:kern w:val="0"/>
                <w:sz w:val="18"/>
                <w:szCs w:val="18"/>
                <w:lang w:eastAsia="en-US"/>
              </w:rPr>
            </w:pPr>
            <w:ins w:id="11212"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213"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14" w:author="sanjai" w:date="2020-04-09T11:50:00Z"/>
                <w:rFonts w:ascii="Calibri" w:eastAsia="Times New Roman" w:hAnsi="Calibri"/>
                <w:color w:val="000000"/>
                <w:kern w:val="0"/>
                <w:sz w:val="18"/>
                <w:szCs w:val="18"/>
                <w:lang w:eastAsia="en-US"/>
              </w:rPr>
            </w:pPr>
            <w:ins w:id="11215"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216"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17" w:author="sanjai" w:date="2020-04-09T11:50:00Z"/>
                <w:rFonts w:ascii="Calibri" w:eastAsia="Times New Roman" w:hAnsi="Calibri"/>
                <w:color w:val="000000"/>
                <w:kern w:val="0"/>
                <w:sz w:val="18"/>
                <w:szCs w:val="18"/>
                <w:lang w:eastAsia="en-US"/>
              </w:rPr>
            </w:pPr>
            <w:ins w:id="11218"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219"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20" w:author="sanjai" w:date="2020-04-09T11:50:00Z"/>
                <w:rFonts w:ascii="Calibri" w:eastAsia="Times New Roman" w:hAnsi="Calibri"/>
                <w:color w:val="000000"/>
                <w:kern w:val="0"/>
                <w:sz w:val="18"/>
                <w:szCs w:val="18"/>
                <w:lang w:eastAsia="en-US"/>
              </w:rPr>
            </w:pPr>
            <w:ins w:id="11221"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222"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23" w:author="sanjai" w:date="2020-04-09T11:50:00Z"/>
                <w:rFonts w:ascii="Calibri" w:eastAsia="Times New Roman" w:hAnsi="Calibri"/>
                <w:color w:val="000000"/>
                <w:kern w:val="0"/>
                <w:sz w:val="18"/>
                <w:szCs w:val="18"/>
                <w:lang w:eastAsia="en-US"/>
              </w:rPr>
            </w:pPr>
            <w:ins w:id="11224"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22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26" w:author="sanjai" w:date="2020-04-09T11:50:00Z"/>
                <w:rFonts w:ascii="Calibri" w:eastAsia="Times New Roman" w:hAnsi="Calibri"/>
                <w:color w:val="000000"/>
                <w:kern w:val="0"/>
                <w:sz w:val="18"/>
                <w:szCs w:val="18"/>
                <w:lang w:eastAsia="en-US"/>
              </w:rPr>
            </w:pPr>
            <w:ins w:id="11227"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228" w:author="sanjai" w:date="2020-04-09T11:50:00Z"/>
          <w:trPrChange w:id="11229"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230"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231" w:author="sanjai" w:date="2020-04-09T11:50:00Z"/>
                <w:rFonts w:ascii="Calibri" w:eastAsia="Times New Roman" w:hAnsi="Calibri"/>
                <w:color w:val="000000"/>
                <w:kern w:val="0"/>
                <w:sz w:val="22"/>
                <w:lang w:eastAsia="en-US"/>
              </w:rPr>
            </w:pPr>
            <w:ins w:id="11232" w:author="sanjai" w:date="2020-04-09T11:50:00Z">
              <w:r w:rsidRPr="00E745DE">
                <w:rPr>
                  <w:rFonts w:ascii="Calibri" w:eastAsia="Times New Roman" w:hAnsi="Calibri"/>
                  <w:color w:val="000000"/>
                  <w:kern w:val="0"/>
                  <w:sz w:val="22"/>
                  <w:lang w:eastAsia="en-US"/>
                </w:rPr>
                <w:t>compress_3</w:t>
              </w:r>
            </w:ins>
          </w:p>
        </w:tc>
        <w:tc>
          <w:tcPr>
            <w:tcW w:w="710" w:type="dxa"/>
            <w:tcBorders>
              <w:top w:val="nil"/>
              <w:left w:val="nil"/>
              <w:bottom w:val="single" w:sz="4" w:space="0" w:color="auto"/>
              <w:right w:val="single" w:sz="4" w:space="0" w:color="auto"/>
            </w:tcBorders>
            <w:shd w:val="clear" w:color="auto" w:fill="auto"/>
            <w:noWrap/>
            <w:vAlign w:val="center"/>
            <w:hideMark/>
            <w:tcPrChange w:id="1123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34" w:author="sanjai" w:date="2020-04-09T11:50:00Z"/>
                <w:rFonts w:ascii="Calibri" w:eastAsia="Times New Roman" w:hAnsi="Calibri"/>
                <w:color w:val="000000"/>
                <w:kern w:val="0"/>
                <w:sz w:val="18"/>
                <w:szCs w:val="18"/>
                <w:lang w:eastAsia="en-US"/>
              </w:rPr>
            </w:pPr>
            <w:ins w:id="11235"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23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37" w:author="sanjai" w:date="2020-04-09T11:50:00Z"/>
                <w:rFonts w:ascii="Calibri" w:eastAsia="Times New Roman" w:hAnsi="Calibri"/>
                <w:color w:val="000000"/>
                <w:kern w:val="0"/>
                <w:sz w:val="18"/>
                <w:szCs w:val="18"/>
                <w:lang w:eastAsia="en-US"/>
              </w:rPr>
            </w:pPr>
            <w:ins w:id="11238"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23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40" w:author="sanjai" w:date="2020-04-09T11:50:00Z"/>
                <w:rFonts w:ascii="Calibri" w:eastAsia="Times New Roman" w:hAnsi="Calibri"/>
                <w:color w:val="000000"/>
                <w:kern w:val="0"/>
                <w:sz w:val="18"/>
                <w:szCs w:val="18"/>
                <w:lang w:eastAsia="en-US"/>
              </w:rPr>
            </w:pPr>
            <w:ins w:id="11241"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4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43" w:author="sanjai" w:date="2020-04-09T11:50:00Z"/>
                <w:rFonts w:ascii="Calibri" w:eastAsia="Times New Roman" w:hAnsi="Calibri"/>
                <w:color w:val="000000"/>
                <w:kern w:val="0"/>
                <w:sz w:val="18"/>
                <w:szCs w:val="18"/>
                <w:lang w:eastAsia="en-US"/>
              </w:rPr>
            </w:pPr>
            <w:proofErr w:type="spellStart"/>
            <w:ins w:id="11244" w:author="sanjai" w:date="2020-04-09T11:50:00Z">
              <w:r w:rsidRPr="00E745DE">
                <w:rPr>
                  <w:rFonts w:ascii="Calibri" w:eastAsia="Times New Roman" w:hAnsi="Calibri"/>
                  <w:color w:val="000000"/>
                  <w:kern w:val="0"/>
                  <w:sz w:val="18"/>
                  <w:szCs w:val="18"/>
                  <w:lang w:eastAsia="en-US"/>
                </w:rPr>
                <w:t>preshift</w:t>
              </w:r>
              <w:proofErr w:type="spellEnd"/>
            </w:ins>
          </w:p>
        </w:tc>
        <w:tc>
          <w:tcPr>
            <w:tcW w:w="711" w:type="dxa"/>
            <w:tcBorders>
              <w:top w:val="nil"/>
              <w:left w:val="nil"/>
              <w:bottom w:val="single" w:sz="4" w:space="0" w:color="auto"/>
              <w:right w:val="single" w:sz="4" w:space="0" w:color="auto"/>
            </w:tcBorders>
            <w:shd w:val="clear" w:color="auto" w:fill="auto"/>
            <w:noWrap/>
            <w:vAlign w:val="center"/>
            <w:hideMark/>
            <w:tcPrChange w:id="1124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46" w:author="sanjai" w:date="2020-04-09T11:50:00Z"/>
                <w:rFonts w:ascii="Calibri" w:eastAsia="Times New Roman" w:hAnsi="Calibri"/>
                <w:color w:val="000000"/>
                <w:kern w:val="0"/>
                <w:sz w:val="18"/>
                <w:szCs w:val="18"/>
                <w:lang w:eastAsia="en-US"/>
              </w:rPr>
            </w:pPr>
            <w:ins w:id="11247" w:author="sanjai" w:date="2020-04-09T11:50:00Z">
              <w:r w:rsidRPr="00E745DE">
                <w:rPr>
                  <w:rFonts w:ascii="Calibri" w:eastAsia="Times New Roman" w:hAnsi="Calibri"/>
                  <w:color w:val="000000"/>
                  <w:kern w:val="0"/>
                  <w:sz w:val="18"/>
                  <w:szCs w:val="18"/>
                  <w:lang w:eastAsia="en-US"/>
                </w:rPr>
                <w:t>v2</w:t>
              </w:r>
            </w:ins>
          </w:p>
        </w:tc>
        <w:tc>
          <w:tcPr>
            <w:tcW w:w="711" w:type="dxa"/>
            <w:tcBorders>
              <w:top w:val="nil"/>
              <w:left w:val="nil"/>
              <w:bottom w:val="single" w:sz="4" w:space="0" w:color="auto"/>
              <w:right w:val="single" w:sz="4" w:space="0" w:color="auto"/>
            </w:tcBorders>
            <w:shd w:val="clear" w:color="auto" w:fill="auto"/>
            <w:noWrap/>
            <w:vAlign w:val="center"/>
            <w:hideMark/>
            <w:tcPrChange w:id="1124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49" w:author="sanjai" w:date="2020-04-09T11:50:00Z"/>
                <w:rFonts w:ascii="Calibri" w:eastAsia="Times New Roman" w:hAnsi="Calibri"/>
                <w:color w:val="000000"/>
                <w:kern w:val="0"/>
                <w:sz w:val="18"/>
                <w:szCs w:val="18"/>
                <w:lang w:eastAsia="en-US"/>
              </w:rPr>
            </w:pPr>
            <w:ins w:id="11250" w:author="sanjai" w:date="2020-04-09T11:50:00Z">
              <w:r w:rsidRPr="00E745DE">
                <w:rPr>
                  <w:rFonts w:ascii="Calibri" w:eastAsia="Times New Roman" w:hAnsi="Calibri"/>
                  <w:color w:val="000000"/>
                  <w:kern w:val="0"/>
                  <w:sz w:val="18"/>
                  <w:szCs w:val="18"/>
                  <w:lang w:eastAsia="en-US"/>
                </w:rPr>
                <w:t>ve1c</w:t>
              </w:r>
            </w:ins>
          </w:p>
        </w:tc>
        <w:tc>
          <w:tcPr>
            <w:tcW w:w="711" w:type="dxa"/>
            <w:tcBorders>
              <w:top w:val="nil"/>
              <w:left w:val="nil"/>
              <w:bottom w:val="single" w:sz="4" w:space="0" w:color="auto"/>
              <w:right w:val="single" w:sz="4" w:space="0" w:color="auto"/>
            </w:tcBorders>
            <w:shd w:val="clear" w:color="auto" w:fill="auto"/>
            <w:noWrap/>
            <w:vAlign w:val="center"/>
            <w:hideMark/>
            <w:tcPrChange w:id="1125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52" w:author="sanjai" w:date="2020-04-09T11:50:00Z"/>
                <w:rFonts w:ascii="Calibri" w:eastAsia="Times New Roman" w:hAnsi="Calibri"/>
                <w:color w:val="000000"/>
                <w:kern w:val="0"/>
                <w:sz w:val="18"/>
                <w:szCs w:val="18"/>
                <w:lang w:eastAsia="en-US"/>
              </w:rPr>
            </w:pPr>
            <w:ins w:id="11253" w:author="sanjai" w:date="2020-04-09T11:50:00Z">
              <w:r w:rsidRPr="00E745DE">
                <w:rPr>
                  <w:rFonts w:ascii="Calibri" w:eastAsia="Times New Roman" w:hAnsi="Calibri"/>
                  <w:color w:val="000000"/>
                  <w:kern w:val="0"/>
                  <w:sz w:val="18"/>
                  <w:szCs w:val="18"/>
                  <w:lang w:eastAsia="en-US"/>
                </w:rPr>
                <w:t>ve2c</w:t>
              </w:r>
            </w:ins>
          </w:p>
        </w:tc>
        <w:tc>
          <w:tcPr>
            <w:tcW w:w="711" w:type="dxa"/>
            <w:tcBorders>
              <w:top w:val="nil"/>
              <w:left w:val="nil"/>
              <w:bottom w:val="single" w:sz="4" w:space="0" w:color="auto"/>
              <w:right w:val="single" w:sz="4" w:space="0" w:color="auto"/>
            </w:tcBorders>
            <w:shd w:val="clear" w:color="auto" w:fill="auto"/>
            <w:noWrap/>
            <w:vAlign w:val="bottom"/>
            <w:hideMark/>
            <w:tcPrChange w:id="11254"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255" w:author="sanjai" w:date="2020-04-09T11:50:00Z"/>
                <w:rFonts w:ascii="Calibri" w:eastAsia="Times New Roman" w:hAnsi="Calibri"/>
                <w:color w:val="000000"/>
                <w:kern w:val="0"/>
                <w:sz w:val="18"/>
                <w:szCs w:val="18"/>
                <w:lang w:eastAsia="en-US"/>
              </w:rPr>
            </w:pPr>
            <w:ins w:id="11256"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257"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258" w:author="sanjai" w:date="2020-04-09T11:50:00Z"/>
                <w:rFonts w:ascii="Calibri" w:eastAsia="Times New Roman" w:hAnsi="Calibri"/>
                <w:color w:val="000000"/>
                <w:kern w:val="0"/>
                <w:sz w:val="18"/>
                <w:szCs w:val="18"/>
                <w:lang w:eastAsia="en-US"/>
              </w:rPr>
            </w:pPr>
            <w:ins w:id="11259"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26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61" w:author="sanjai" w:date="2020-04-09T11:50:00Z"/>
                <w:rFonts w:ascii="Calibri" w:eastAsia="Times New Roman" w:hAnsi="Calibri"/>
                <w:color w:val="000000"/>
                <w:kern w:val="0"/>
                <w:sz w:val="18"/>
                <w:szCs w:val="18"/>
                <w:lang w:eastAsia="en-US"/>
              </w:rPr>
            </w:pPr>
            <w:ins w:id="11262"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26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64" w:author="sanjai" w:date="2020-04-09T11:50:00Z"/>
                <w:rFonts w:ascii="Calibri" w:eastAsia="Times New Roman" w:hAnsi="Calibri"/>
                <w:color w:val="000000"/>
                <w:kern w:val="0"/>
                <w:sz w:val="18"/>
                <w:szCs w:val="18"/>
                <w:lang w:eastAsia="en-US"/>
              </w:rPr>
            </w:pPr>
            <w:ins w:id="11265"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26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67" w:author="sanjai" w:date="2020-04-09T11:50:00Z"/>
                <w:rFonts w:ascii="Calibri" w:eastAsia="Times New Roman" w:hAnsi="Calibri"/>
                <w:color w:val="000000"/>
                <w:kern w:val="0"/>
                <w:sz w:val="18"/>
                <w:szCs w:val="18"/>
                <w:lang w:eastAsia="en-US"/>
              </w:rPr>
            </w:pPr>
            <w:ins w:id="11268"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26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70" w:author="sanjai" w:date="2020-04-09T11:50:00Z"/>
                <w:rFonts w:ascii="Calibri" w:eastAsia="Times New Roman" w:hAnsi="Calibri"/>
                <w:color w:val="000000"/>
                <w:kern w:val="0"/>
                <w:sz w:val="18"/>
                <w:szCs w:val="18"/>
                <w:lang w:eastAsia="en-US"/>
              </w:rPr>
            </w:pPr>
            <w:ins w:id="11271"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272" w:author="sanjai" w:date="2020-04-09T11:50:00Z"/>
          <w:trPrChange w:id="11273"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274"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275" w:author="sanjai" w:date="2020-04-09T11:50:00Z"/>
                <w:rFonts w:ascii="Calibri" w:eastAsia="Times New Roman" w:hAnsi="Calibri"/>
                <w:color w:val="000000"/>
                <w:kern w:val="0"/>
                <w:sz w:val="22"/>
                <w:lang w:eastAsia="en-US"/>
              </w:rPr>
            </w:pPr>
            <w:ins w:id="11276" w:author="sanjai" w:date="2020-04-09T11:50:00Z">
              <w:r w:rsidRPr="00E745DE">
                <w:rPr>
                  <w:rFonts w:ascii="Calibri" w:eastAsia="Times New Roman" w:hAnsi="Calibri"/>
                  <w:color w:val="000000"/>
                  <w:kern w:val="0"/>
                  <w:sz w:val="22"/>
                  <w:lang w:eastAsia="en-US"/>
                </w:rPr>
                <w:t>(PSEUDO)gather_3</w:t>
              </w:r>
            </w:ins>
          </w:p>
        </w:tc>
        <w:tc>
          <w:tcPr>
            <w:tcW w:w="710" w:type="dxa"/>
            <w:tcBorders>
              <w:top w:val="nil"/>
              <w:left w:val="nil"/>
              <w:bottom w:val="single" w:sz="4" w:space="0" w:color="auto"/>
              <w:right w:val="single" w:sz="4" w:space="0" w:color="auto"/>
            </w:tcBorders>
            <w:shd w:val="clear" w:color="auto" w:fill="auto"/>
            <w:noWrap/>
            <w:vAlign w:val="center"/>
            <w:hideMark/>
            <w:tcPrChange w:id="1127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78" w:author="sanjai" w:date="2020-04-09T11:50:00Z"/>
                <w:rFonts w:ascii="Calibri" w:eastAsia="Times New Roman" w:hAnsi="Calibri"/>
                <w:color w:val="000000"/>
                <w:kern w:val="0"/>
                <w:sz w:val="18"/>
                <w:szCs w:val="18"/>
                <w:lang w:eastAsia="en-US"/>
              </w:rPr>
            </w:pPr>
            <w:ins w:id="11279"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28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81" w:author="sanjai" w:date="2020-04-09T11:50:00Z"/>
                <w:rFonts w:ascii="Calibri" w:eastAsia="Times New Roman" w:hAnsi="Calibri"/>
                <w:color w:val="000000"/>
                <w:kern w:val="0"/>
                <w:sz w:val="18"/>
                <w:szCs w:val="18"/>
                <w:lang w:eastAsia="en-US"/>
              </w:rPr>
            </w:pPr>
            <w:ins w:id="11282"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28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84" w:author="sanjai" w:date="2020-04-09T11:50:00Z"/>
                <w:rFonts w:ascii="Calibri" w:eastAsia="Times New Roman" w:hAnsi="Calibri"/>
                <w:color w:val="000000"/>
                <w:kern w:val="0"/>
                <w:sz w:val="18"/>
                <w:szCs w:val="18"/>
                <w:lang w:eastAsia="en-US"/>
              </w:rPr>
            </w:pPr>
            <w:ins w:id="1128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8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87" w:author="sanjai" w:date="2020-04-09T11:50:00Z"/>
                <w:rFonts w:ascii="Calibri" w:eastAsia="Times New Roman" w:hAnsi="Calibri"/>
                <w:color w:val="000000"/>
                <w:kern w:val="0"/>
                <w:sz w:val="18"/>
                <w:szCs w:val="18"/>
                <w:lang w:eastAsia="en-US"/>
              </w:rPr>
            </w:pPr>
            <w:ins w:id="11288"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8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90" w:author="sanjai" w:date="2020-04-09T11:50:00Z"/>
                <w:rFonts w:ascii="Calibri" w:eastAsia="Times New Roman" w:hAnsi="Calibri"/>
                <w:color w:val="000000"/>
                <w:kern w:val="0"/>
                <w:sz w:val="18"/>
                <w:szCs w:val="18"/>
                <w:lang w:eastAsia="en-US"/>
              </w:rPr>
            </w:pPr>
            <w:ins w:id="11291"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9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93" w:author="sanjai" w:date="2020-04-09T11:50:00Z"/>
                <w:rFonts w:ascii="Calibri" w:eastAsia="Times New Roman" w:hAnsi="Calibri"/>
                <w:color w:val="000000"/>
                <w:kern w:val="0"/>
                <w:sz w:val="18"/>
                <w:szCs w:val="18"/>
                <w:lang w:eastAsia="en-US"/>
              </w:rPr>
            </w:pPr>
            <w:ins w:id="11294"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29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296" w:author="sanjai" w:date="2020-04-09T11:50:00Z"/>
                <w:rFonts w:ascii="Calibri" w:eastAsia="Times New Roman" w:hAnsi="Calibri"/>
                <w:color w:val="000000"/>
                <w:kern w:val="0"/>
                <w:sz w:val="18"/>
                <w:szCs w:val="18"/>
                <w:lang w:eastAsia="en-US"/>
              </w:rPr>
            </w:pPr>
            <w:ins w:id="11297" w:author="sanjai" w:date="2020-04-09T11:50:00Z">
              <w:r w:rsidRPr="00E745DE">
                <w:rPr>
                  <w:rFonts w:ascii="Calibri" w:eastAsia="Times New Roman" w:hAnsi="Calibri"/>
                  <w:color w:val="000000"/>
                  <w:kern w:val="0"/>
                  <w:sz w:val="18"/>
                  <w:szCs w:val="18"/>
                  <w:lang w:eastAsia="en-US"/>
                </w:rPr>
                <w:t>ve1</w:t>
              </w:r>
            </w:ins>
          </w:p>
        </w:tc>
        <w:tc>
          <w:tcPr>
            <w:tcW w:w="711" w:type="dxa"/>
            <w:tcBorders>
              <w:top w:val="nil"/>
              <w:left w:val="nil"/>
              <w:bottom w:val="single" w:sz="4" w:space="0" w:color="auto"/>
              <w:right w:val="single" w:sz="4" w:space="0" w:color="auto"/>
            </w:tcBorders>
            <w:shd w:val="clear" w:color="000000" w:fill="ED7D31"/>
            <w:noWrap/>
            <w:vAlign w:val="center"/>
            <w:hideMark/>
            <w:tcPrChange w:id="11298"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299" w:author="sanjai" w:date="2020-04-09T11:50:00Z"/>
                <w:rFonts w:ascii="Calibri" w:eastAsia="Times New Roman" w:hAnsi="Calibri"/>
                <w:color w:val="000000"/>
                <w:kern w:val="0"/>
                <w:sz w:val="18"/>
                <w:szCs w:val="18"/>
                <w:lang w:eastAsia="en-US"/>
              </w:rPr>
            </w:pPr>
            <w:ins w:id="11300" w:author="sanjai" w:date="2020-04-09T11:50:00Z">
              <w:r w:rsidRPr="00E745DE">
                <w:rPr>
                  <w:rFonts w:ascii="Calibri" w:eastAsia="Times New Roman" w:hAnsi="Calibri"/>
                  <w:color w:val="000000"/>
                  <w:kern w:val="0"/>
                  <w:sz w:val="18"/>
                  <w:szCs w:val="18"/>
                  <w:lang w:eastAsia="en-US"/>
                </w:rPr>
                <w:t>ve2</w:t>
              </w:r>
            </w:ins>
          </w:p>
        </w:tc>
        <w:tc>
          <w:tcPr>
            <w:tcW w:w="585" w:type="dxa"/>
            <w:tcBorders>
              <w:top w:val="nil"/>
              <w:left w:val="nil"/>
              <w:bottom w:val="single" w:sz="4" w:space="0" w:color="auto"/>
              <w:right w:val="single" w:sz="4" w:space="0" w:color="auto"/>
            </w:tcBorders>
            <w:shd w:val="clear" w:color="000000" w:fill="ED7D31"/>
            <w:noWrap/>
            <w:vAlign w:val="center"/>
            <w:hideMark/>
            <w:tcPrChange w:id="11301"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02" w:author="sanjai" w:date="2020-04-09T11:50:00Z"/>
                <w:rFonts w:ascii="Calibri" w:eastAsia="Times New Roman" w:hAnsi="Calibri"/>
                <w:color w:val="000000"/>
                <w:kern w:val="0"/>
                <w:sz w:val="18"/>
                <w:szCs w:val="18"/>
                <w:lang w:eastAsia="en-US"/>
              </w:rPr>
            </w:pPr>
            <w:ins w:id="11303"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304"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05" w:author="sanjai" w:date="2020-04-09T11:50:00Z"/>
                <w:rFonts w:ascii="Calibri" w:eastAsia="Times New Roman" w:hAnsi="Calibri"/>
                <w:color w:val="000000"/>
                <w:kern w:val="0"/>
                <w:sz w:val="18"/>
                <w:szCs w:val="18"/>
                <w:lang w:eastAsia="en-US"/>
              </w:rPr>
            </w:pPr>
            <w:ins w:id="11306"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307"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08" w:author="sanjai" w:date="2020-04-09T11:50:00Z"/>
                <w:rFonts w:ascii="Calibri" w:eastAsia="Times New Roman" w:hAnsi="Calibri"/>
                <w:color w:val="000000"/>
                <w:kern w:val="0"/>
                <w:sz w:val="18"/>
                <w:szCs w:val="18"/>
                <w:lang w:eastAsia="en-US"/>
              </w:rPr>
            </w:pPr>
            <w:ins w:id="11309"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310"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11" w:author="sanjai" w:date="2020-04-09T11:50:00Z"/>
                <w:rFonts w:ascii="Calibri" w:eastAsia="Times New Roman" w:hAnsi="Calibri"/>
                <w:color w:val="000000"/>
                <w:kern w:val="0"/>
                <w:sz w:val="18"/>
                <w:szCs w:val="18"/>
                <w:lang w:eastAsia="en-US"/>
              </w:rPr>
            </w:pPr>
            <w:ins w:id="11312"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31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14" w:author="sanjai" w:date="2020-04-09T11:50:00Z"/>
                <w:rFonts w:ascii="Calibri" w:eastAsia="Times New Roman" w:hAnsi="Calibri"/>
                <w:color w:val="000000"/>
                <w:kern w:val="0"/>
                <w:sz w:val="18"/>
                <w:szCs w:val="18"/>
                <w:lang w:eastAsia="en-US"/>
              </w:rPr>
            </w:pPr>
            <w:ins w:id="11315"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316" w:author="sanjai" w:date="2020-04-09T11:50:00Z"/>
          <w:trPrChange w:id="11317"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318"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319" w:author="sanjai" w:date="2020-04-09T11:50:00Z"/>
                <w:rFonts w:ascii="Calibri" w:eastAsia="Times New Roman" w:hAnsi="Calibri"/>
                <w:color w:val="000000"/>
                <w:kern w:val="0"/>
                <w:sz w:val="22"/>
                <w:lang w:eastAsia="en-US"/>
              </w:rPr>
            </w:pPr>
            <w:ins w:id="11320" w:author="sanjai" w:date="2020-04-09T11:50:00Z">
              <w:r w:rsidRPr="00E745DE">
                <w:rPr>
                  <w:rFonts w:ascii="Calibri" w:eastAsia="Times New Roman" w:hAnsi="Calibri"/>
                  <w:color w:val="000000"/>
                  <w:kern w:val="0"/>
                  <w:sz w:val="22"/>
                  <w:lang w:eastAsia="en-US"/>
                </w:rPr>
                <w:t>compress_4</w:t>
              </w:r>
            </w:ins>
          </w:p>
        </w:tc>
        <w:tc>
          <w:tcPr>
            <w:tcW w:w="710" w:type="dxa"/>
            <w:tcBorders>
              <w:top w:val="nil"/>
              <w:left w:val="nil"/>
              <w:bottom w:val="single" w:sz="4" w:space="0" w:color="auto"/>
              <w:right w:val="single" w:sz="4" w:space="0" w:color="auto"/>
            </w:tcBorders>
            <w:shd w:val="clear" w:color="auto" w:fill="auto"/>
            <w:noWrap/>
            <w:vAlign w:val="center"/>
            <w:hideMark/>
            <w:tcPrChange w:id="1132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22" w:author="sanjai" w:date="2020-04-09T11:50:00Z"/>
                <w:rFonts w:ascii="Calibri" w:eastAsia="Times New Roman" w:hAnsi="Calibri"/>
                <w:color w:val="000000"/>
                <w:kern w:val="0"/>
                <w:sz w:val="18"/>
                <w:szCs w:val="18"/>
                <w:lang w:eastAsia="en-US"/>
              </w:rPr>
            </w:pPr>
            <w:ins w:id="11323"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32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25" w:author="sanjai" w:date="2020-04-09T11:50:00Z"/>
                <w:rFonts w:ascii="Calibri" w:eastAsia="Times New Roman" w:hAnsi="Calibri"/>
                <w:color w:val="000000"/>
                <w:kern w:val="0"/>
                <w:sz w:val="18"/>
                <w:szCs w:val="18"/>
                <w:lang w:eastAsia="en-US"/>
              </w:rPr>
            </w:pPr>
            <w:ins w:id="11326"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32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28" w:author="sanjai" w:date="2020-04-09T11:50:00Z"/>
                <w:rFonts w:ascii="Calibri" w:eastAsia="Times New Roman" w:hAnsi="Calibri"/>
                <w:color w:val="000000"/>
                <w:kern w:val="0"/>
                <w:sz w:val="18"/>
                <w:szCs w:val="18"/>
                <w:lang w:eastAsia="en-US"/>
              </w:rPr>
            </w:pPr>
            <w:ins w:id="1132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3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31" w:author="sanjai" w:date="2020-04-09T11:50:00Z"/>
                <w:rFonts w:ascii="Calibri" w:eastAsia="Times New Roman" w:hAnsi="Calibri"/>
                <w:color w:val="000000"/>
                <w:kern w:val="0"/>
                <w:sz w:val="18"/>
                <w:szCs w:val="18"/>
                <w:lang w:eastAsia="en-US"/>
              </w:rPr>
            </w:pPr>
            <w:ins w:id="11332"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3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34" w:author="sanjai" w:date="2020-04-09T11:50:00Z"/>
                <w:rFonts w:ascii="Calibri" w:eastAsia="Times New Roman" w:hAnsi="Calibri"/>
                <w:color w:val="000000"/>
                <w:kern w:val="0"/>
                <w:sz w:val="18"/>
                <w:szCs w:val="18"/>
                <w:lang w:eastAsia="en-US"/>
              </w:rPr>
            </w:pPr>
            <w:proofErr w:type="spellStart"/>
            <w:ins w:id="11335" w:author="sanjai" w:date="2020-04-09T11:50:00Z">
              <w:r w:rsidRPr="00E745DE">
                <w:rPr>
                  <w:rFonts w:ascii="Calibri" w:eastAsia="Times New Roman" w:hAnsi="Calibri"/>
                  <w:color w:val="000000"/>
                  <w:kern w:val="0"/>
                  <w:sz w:val="18"/>
                  <w:szCs w:val="18"/>
                  <w:lang w:eastAsia="en-US"/>
                </w:rPr>
                <w:t>preshift</w:t>
              </w:r>
              <w:proofErr w:type="spellEnd"/>
            </w:ins>
          </w:p>
        </w:tc>
        <w:tc>
          <w:tcPr>
            <w:tcW w:w="711" w:type="dxa"/>
            <w:tcBorders>
              <w:top w:val="nil"/>
              <w:left w:val="nil"/>
              <w:bottom w:val="single" w:sz="4" w:space="0" w:color="auto"/>
              <w:right w:val="single" w:sz="4" w:space="0" w:color="auto"/>
            </w:tcBorders>
            <w:shd w:val="clear" w:color="auto" w:fill="auto"/>
            <w:noWrap/>
            <w:vAlign w:val="center"/>
            <w:hideMark/>
            <w:tcPrChange w:id="1133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37" w:author="sanjai" w:date="2020-04-09T11:50:00Z"/>
                <w:rFonts w:ascii="Calibri" w:eastAsia="Times New Roman" w:hAnsi="Calibri"/>
                <w:color w:val="000000"/>
                <w:kern w:val="0"/>
                <w:sz w:val="18"/>
                <w:szCs w:val="18"/>
                <w:lang w:eastAsia="en-US"/>
              </w:rPr>
            </w:pPr>
            <w:ins w:id="11338" w:author="sanjai" w:date="2020-04-09T11:50:00Z">
              <w:r w:rsidRPr="00E745DE">
                <w:rPr>
                  <w:rFonts w:ascii="Calibri" w:eastAsia="Times New Roman" w:hAnsi="Calibri"/>
                  <w:color w:val="000000"/>
                  <w:kern w:val="0"/>
                  <w:sz w:val="18"/>
                  <w:szCs w:val="18"/>
                  <w:lang w:eastAsia="en-US"/>
                </w:rPr>
                <w:t>v2</w:t>
              </w:r>
            </w:ins>
          </w:p>
        </w:tc>
        <w:tc>
          <w:tcPr>
            <w:tcW w:w="711" w:type="dxa"/>
            <w:tcBorders>
              <w:top w:val="nil"/>
              <w:left w:val="nil"/>
              <w:bottom w:val="single" w:sz="4" w:space="0" w:color="auto"/>
              <w:right w:val="single" w:sz="4" w:space="0" w:color="auto"/>
            </w:tcBorders>
            <w:shd w:val="clear" w:color="auto" w:fill="auto"/>
            <w:noWrap/>
            <w:vAlign w:val="center"/>
            <w:hideMark/>
            <w:tcPrChange w:id="1133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40" w:author="sanjai" w:date="2020-04-09T11:50:00Z"/>
                <w:rFonts w:ascii="Calibri" w:eastAsia="Times New Roman" w:hAnsi="Calibri"/>
                <w:color w:val="000000"/>
                <w:kern w:val="0"/>
                <w:sz w:val="18"/>
                <w:szCs w:val="18"/>
                <w:lang w:eastAsia="en-US"/>
              </w:rPr>
            </w:pPr>
            <w:ins w:id="11341" w:author="sanjai" w:date="2020-04-09T11:50:00Z">
              <w:r w:rsidRPr="00E745DE">
                <w:rPr>
                  <w:rFonts w:ascii="Calibri" w:eastAsia="Times New Roman" w:hAnsi="Calibri"/>
                  <w:color w:val="000000"/>
                  <w:kern w:val="0"/>
                  <w:sz w:val="18"/>
                  <w:szCs w:val="18"/>
                  <w:lang w:eastAsia="en-US"/>
                </w:rPr>
                <w:t>ve1c</w:t>
              </w:r>
            </w:ins>
          </w:p>
        </w:tc>
        <w:tc>
          <w:tcPr>
            <w:tcW w:w="711" w:type="dxa"/>
            <w:tcBorders>
              <w:top w:val="nil"/>
              <w:left w:val="nil"/>
              <w:bottom w:val="single" w:sz="4" w:space="0" w:color="auto"/>
              <w:right w:val="single" w:sz="4" w:space="0" w:color="auto"/>
            </w:tcBorders>
            <w:shd w:val="clear" w:color="auto" w:fill="auto"/>
            <w:noWrap/>
            <w:vAlign w:val="center"/>
            <w:hideMark/>
            <w:tcPrChange w:id="1134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43" w:author="sanjai" w:date="2020-04-09T11:50:00Z"/>
                <w:rFonts w:ascii="Calibri" w:eastAsia="Times New Roman" w:hAnsi="Calibri"/>
                <w:color w:val="000000"/>
                <w:kern w:val="0"/>
                <w:sz w:val="18"/>
                <w:szCs w:val="18"/>
                <w:lang w:eastAsia="en-US"/>
              </w:rPr>
            </w:pPr>
            <w:ins w:id="11344" w:author="sanjai" w:date="2020-04-09T11:50:00Z">
              <w:r w:rsidRPr="00E745DE">
                <w:rPr>
                  <w:rFonts w:ascii="Calibri" w:eastAsia="Times New Roman" w:hAnsi="Calibri"/>
                  <w:color w:val="000000"/>
                  <w:kern w:val="0"/>
                  <w:sz w:val="18"/>
                  <w:szCs w:val="18"/>
                  <w:lang w:eastAsia="en-US"/>
                </w:rPr>
                <w:t>ve2c</w:t>
              </w:r>
            </w:ins>
          </w:p>
        </w:tc>
        <w:tc>
          <w:tcPr>
            <w:tcW w:w="585" w:type="dxa"/>
            <w:tcBorders>
              <w:top w:val="nil"/>
              <w:left w:val="nil"/>
              <w:bottom w:val="single" w:sz="4" w:space="0" w:color="auto"/>
              <w:right w:val="single" w:sz="4" w:space="0" w:color="auto"/>
            </w:tcBorders>
            <w:shd w:val="clear" w:color="auto" w:fill="auto"/>
            <w:noWrap/>
            <w:vAlign w:val="bottom"/>
            <w:hideMark/>
            <w:tcPrChange w:id="11345"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346" w:author="sanjai" w:date="2020-04-09T11:50:00Z"/>
                <w:rFonts w:ascii="Calibri" w:eastAsia="Times New Roman" w:hAnsi="Calibri"/>
                <w:color w:val="000000"/>
                <w:kern w:val="0"/>
                <w:sz w:val="18"/>
                <w:szCs w:val="18"/>
                <w:lang w:eastAsia="en-US"/>
              </w:rPr>
            </w:pPr>
            <w:ins w:id="11347"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348"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349" w:author="sanjai" w:date="2020-04-09T11:50:00Z"/>
                <w:rFonts w:ascii="Calibri" w:eastAsia="Times New Roman" w:hAnsi="Calibri"/>
                <w:color w:val="000000"/>
                <w:kern w:val="0"/>
                <w:sz w:val="18"/>
                <w:szCs w:val="18"/>
                <w:lang w:eastAsia="en-US"/>
              </w:rPr>
            </w:pPr>
            <w:ins w:id="11350"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351"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352" w:author="sanjai" w:date="2020-04-09T11:50:00Z"/>
                <w:rFonts w:ascii="Calibri" w:eastAsia="Times New Roman" w:hAnsi="Calibri"/>
                <w:color w:val="000000"/>
                <w:kern w:val="0"/>
                <w:sz w:val="18"/>
                <w:szCs w:val="18"/>
                <w:lang w:eastAsia="en-US"/>
              </w:rPr>
            </w:pPr>
            <w:ins w:id="11353"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35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55" w:author="sanjai" w:date="2020-04-09T11:50:00Z"/>
                <w:rFonts w:ascii="Calibri" w:eastAsia="Times New Roman" w:hAnsi="Calibri"/>
                <w:color w:val="000000"/>
                <w:kern w:val="0"/>
                <w:sz w:val="18"/>
                <w:szCs w:val="18"/>
                <w:lang w:eastAsia="en-US"/>
              </w:rPr>
            </w:pPr>
            <w:ins w:id="11356"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35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58" w:author="sanjai" w:date="2020-04-09T11:50:00Z"/>
                <w:rFonts w:ascii="Calibri" w:eastAsia="Times New Roman" w:hAnsi="Calibri"/>
                <w:color w:val="000000"/>
                <w:kern w:val="0"/>
                <w:sz w:val="18"/>
                <w:szCs w:val="18"/>
                <w:lang w:eastAsia="en-US"/>
              </w:rPr>
            </w:pPr>
            <w:ins w:id="11359"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360" w:author="sanjai" w:date="2020-04-09T11:50:00Z"/>
          <w:trPrChange w:id="11361"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362"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363" w:author="sanjai" w:date="2020-04-09T11:50:00Z"/>
                <w:rFonts w:ascii="Calibri" w:eastAsia="Times New Roman" w:hAnsi="Calibri"/>
                <w:color w:val="000000"/>
                <w:kern w:val="0"/>
                <w:sz w:val="22"/>
                <w:lang w:eastAsia="en-US"/>
              </w:rPr>
            </w:pPr>
            <w:ins w:id="11364" w:author="sanjai" w:date="2020-04-09T11:50:00Z">
              <w:r w:rsidRPr="00E745DE">
                <w:rPr>
                  <w:rFonts w:ascii="Calibri" w:eastAsia="Times New Roman" w:hAnsi="Calibri"/>
                  <w:color w:val="000000"/>
                  <w:kern w:val="0"/>
                  <w:sz w:val="22"/>
                  <w:lang w:eastAsia="en-US"/>
                </w:rPr>
                <w:t>(PSEUDO)gather_4</w:t>
              </w:r>
            </w:ins>
          </w:p>
        </w:tc>
        <w:tc>
          <w:tcPr>
            <w:tcW w:w="710" w:type="dxa"/>
            <w:tcBorders>
              <w:top w:val="nil"/>
              <w:left w:val="nil"/>
              <w:bottom w:val="single" w:sz="4" w:space="0" w:color="auto"/>
              <w:right w:val="single" w:sz="4" w:space="0" w:color="auto"/>
            </w:tcBorders>
            <w:shd w:val="clear" w:color="auto" w:fill="auto"/>
            <w:noWrap/>
            <w:vAlign w:val="center"/>
            <w:hideMark/>
            <w:tcPrChange w:id="1136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66" w:author="sanjai" w:date="2020-04-09T11:50:00Z"/>
                <w:rFonts w:ascii="Calibri" w:eastAsia="Times New Roman" w:hAnsi="Calibri"/>
                <w:color w:val="000000"/>
                <w:kern w:val="0"/>
                <w:sz w:val="18"/>
                <w:szCs w:val="18"/>
                <w:lang w:eastAsia="en-US"/>
              </w:rPr>
            </w:pPr>
            <w:ins w:id="11367"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36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69" w:author="sanjai" w:date="2020-04-09T11:50:00Z"/>
                <w:rFonts w:ascii="Calibri" w:eastAsia="Times New Roman" w:hAnsi="Calibri"/>
                <w:color w:val="000000"/>
                <w:kern w:val="0"/>
                <w:sz w:val="18"/>
                <w:szCs w:val="18"/>
                <w:lang w:eastAsia="en-US"/>
              </w:rPr>
            </w:pPr>
            <w:ins w:id="11370"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37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72" w:author="sanjai" w:date="2020-04-09T11:50:00Z"/>
                <w:rFonts w:ascii="Calibri" w:eastAsia="Times New Roman" w:hAnsi="Calibri"/>
                <w:color w:val="000000"/>
                <w:kern w:val="0"/>
                <w:sz w:val="18"/>
                <w:szCs w:val="18"/>
                <w:lang w:eastAsia="en-US"/>
              </w:rPr>
            </w:pPr>
            <w:ins w:id="1137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7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75" w:author="sanjai" w:date="2020-04-09T11:50:00Z"/>
                <w:rFonts w:ascii="Calibri" w:eastAsia="Times New Roman" w:hAnsi="Calibri"/>
                <w:color w:val="000000"/>
                <w:kern w:val="0"/>
                <w:sz w:val="18"/>
                <w:szCs w:val="18"/>
                <w:lang w:eastAsia="en-US"/>
              </w:rPr>
            </w:pPr>
            <w:ins w:id="11376"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7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78" w:author="sanjai" w:date="2020-04-09T11:50:00Z"/>
                <w:rFonts w:ascii="Calibri" w:eastAsia="Times New Roman" w:hAnsi="Calibri"/>
                <w:color w:val="000000"/>
                <w:kern w:val="0"/>
                <w:sz w:val="18"/>
                <w:szCs w:val="18"/>
                <w:lang w:eastAsia="en-US"/>
              </w:rPr>
            </w:pPr>
            <w:ins w:id="1137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8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81" w:author="sanjai" w:date="2020-04-09T11:50:00Z"/>
                <w:rFonts w:ascii="Calibri" w:eastAsia="Times New Roman" w:hAnsi="Calibri"/>
                <w:color w:val="000000"/>
                <w:kern w:val="0"/>
                <w:sz w:val="18"/>
                <w:szCs w:val="18"/>
                <w:lang w:eastAsia="en-US"/>
              </w:rPr>
            </w:pPr>
            <w:ins w:id="11382"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8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84" w:author="sanjai" w:date="2020-04-09T11:50:00Z"/>
                <w:rFonts w:ascii="Calibri" w:eastAsia="Times New Roman" w:hAnsi="Calibri"/>
                <w:color w:val="000000"/>
                <w:kern w:val="0"/>
                <w:sz w:val="18"/>
                <w:szCs w:val="18"/>
                <w:lang w:eastAsia="en-US"/>
              </w:rPr>
            </w:pPr>
            <w:ins w:id="1138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38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387" w:author="sanjai" w:date="2020-04-09T11:50:00Z"/>
                <w:rFonts w:ascii="Calibri" w:eastAsia="Times New Roman" w:hAnsi="Calibri"/>
                <w:color w:val="000000"/>
                <w:kern w:val="0"/>
                <w:sz w:val="18"/>
                <w:szCs w:val="18"/>
                <w:lang w:eastAsia="en-US"/>
              </w:rPr>
            </w:pPr>
            <w:ins w:id="11388" w:author="sanjai" w:date="2020-04-09T11:50:00Z">
              <w:r w:rsidRPr="00E745DE">
                <w:rPr>
                  <w:rFonts w:ascii="Calibri" w:eastAsia="Times New Roman" w:hAnsi="Calibri"/>
                  <w:color w:val="000000"/>
                  <w:kern w:val="0"/>
                  <w:sz w:val="18"/>
                  <w:szCs w:val="18"/>
                  <w:lang w:eastAsia="en-US"/>
                </w:rPr>
                <w:t>ve1</w:t>
              </w:r>
            </w:ins>
          </w:p>
        </w:tc>
        <w:tc>
          <w:tcPr>
            <w:tcW w:w="585" w:type="dxa"/>
            <w:tcBorders>
              <w:top w:val="nil"/>
              <w:left w:val="nil"/>
              <w:bottom w:val="single" w:sz="4" w:space="0" w:color="auto"/>
              <w:right w:val="single" w:sz="4" w:space="0" w:color="auto"/>
            </w:tcBorders>
            <w:shd w:val="clear" w:color="000000" w:fill="ED7D31"/>
            <w:noWrap/>
            <w:vAlign w:val="center"/>
            <w:hideMark/>
            <w:tcPrChange w:id="11389"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90" w:author="sanjai" w:date="2020-04-09T11:50:00Z"/>
                <w:rFonts w:ascii="Calibri" w:eastAsia="Times New Roman" w:hAnsi="Calibri"/>
                <w:color w:val="000000"/>
                <w:kern w:val="0"/>
                <w:sz w:val="18"/>
                <w:szCs w:val="18"/>
                <w:lang w:eastAsia="en-US"/>
              </w:rPr>
            </w:pPr>
            <w:ins w:id="11391" w:author="sanjai" w:date="2020-04-09T11:50:00Z">
              <w:r w:rsidRPr="00E745DE">
                <w:rPr>
                  <w:rFonts w:ascii="Calibri" w:eastAsia="Times New Roman" w:hAnsi="Calibri"/>
                  <w:color w:val="000000"/>
                  <w:kern w:val="0"/>
                  <w:sz w:val="18"/>
                  <w:szCs w:val="18"/>
                  <w:lang w:eastAsia="en-US"/>
                </w:rPr>
                <w:t>ve2</w:t>
              </w:r>
            </w:ins>
          </w:p>
        </w:tc>
        <w:tc>
          <w:tcPr>
            <w:tcW w:w="585" w:type="dxa"/>
            <w:tcBorders>
              <w:top w:val="nil"/>
              <w:left w:val="nil"/>
              <w:bottom w:val="single" w:sz="4" w:space="0" w:color="auto"/>
              <w:right w:val="single" w:sz="4" w:space="0" w:color="auto"/>
            </w:tcBorders>
            <w:shd w:val="clear" w:color="000000" w:fill="ED7D31"/>
            <w:noWrap/>
            <w:vAlign w:val="center"/>
            <w:hideMark/>
            <w:tcPrChange w:id="11392"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93" w:author="sanjai" w:date="2020-04-09T11:50:00Z"/>
                <w:rFonts w:ascii="Calibri" w:eastAsia="Times New Roman" w:hAnsi="Calibri"/>
                <w:color w:val="000000"/>
                <w:kern w:val="0"/>
                <w:sz w:val="18"/>
                <w:szCs w:val="18"/>
                <w:lang w:eastAsia="en-US"/>
              </w:rPr>
            </w:pPr>
            <w:ins w:id="11394"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395"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96" w:author="sanjai" w:date="2020-04-09T11:50:00Z"/>
                <w:rFonts w:ascii="Calibri" w:eastAsia="Times New Roman" w:hAnsi="Calibri"/>
                <w:color w:val="000000"/>
                <w:kern w:val="0"/>
                <w:sz w:val="18"/>
                <w:szCs w:val="18"/>
                <w:lang w:eastAsia="en-US"/>
              </w:rPr>
            </w:pPr>
            <w:ins w:id="11397"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398"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399" w:author="sanjai" w:date="2020-04-09T11:50:00Z"/>
                <w:rFonts w:ascii="Calibri" w:eastAsia="Times New Roman" w:hAnsi="Calibri"/>
                <w:color w:val="000000"/>
                <w:kern w:val="0"/>
                <w:sz w:val="18"/>
                <w:szCs w:val="18"/>
                <w:lang w:eastAsia="en-US"/>
              </w:rPr>
            </w:pPr>
            <w:ins w:id="11400"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40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02" w:author="sanjai" w:date="2020-04-09T11:50:00Z"/>
                <w:rFonts w:ascii="Calibri" w:eastAsia="Times New Roman" w:hAnsi="Calibri"/>
                <w:color w:val="000000"/>
                <w:kern w:val="0"/>
                <w:sz w:val="18"/>
                <w:szCs w:val="18"/>
                <w:lang w:eastAsia="en-US"/>
              </w:rPr>
            </w:pPr>
            <w:ins w:id="11403"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404" w:author="sanjai" w:date="2020-04-09T11:50:00Z"/>
          <w:trPrChange w:id="11405"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406"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407" w:author="sanjai" w:date="2020-04-09T11:50:00Z"/>
                <w:rFonts w:ascii="Calibri" w:eastAsia="Times New Roman" w:hAnsi="Calibri"/>
                <w:color w:val="000000"/>
                <w:kern w:val="0"/>
                <w:sz w:val="22"/>
                <w:lang w:eastAsia="en-US"/>
              </w:rPr>
            </w:pPr>
            <w:ins w:id="11408" w:author="sanjai" w:date="2020-04-09T11:50:00Z">
              <w:r w:rsidRPr="00E745DE">
                <w:rPr>
                  <w:rFonts w:ascii="Calibri" w:eastAsia="Times New Roman" w:hAnsi="Calibri"/>
                  <w:color w:val="000000"/>
                  <w:kern w:val="0"/>
                  <w:sz w:val="22"/>
                  <w:lang w:eastAsia="en-US"/>
                </w:rPr>
                <w:t>compress_5</w:t>
              </w:r>
            </w:ins>
          </w:p>
        </w:tc>
        <w:tc>
          <w:tcPr>
            <w:tcW w:w="710" w:type="dxa"/>
            <w:tcBorders>
              <w:top w:val="nil"/>
              <w:left w:val="nil"/>
              <w:bottom w:val="single" w:sz="4" w:space="0" w:color="auto"/>
              <w:right w:val="single" w:sz="4" w:space="0" w:color="auto"/>
            </w:tcBorders>
            <w:shd w:val="clear" w:color="auto" w:fill="auto"/>
            <w:noWrap/>
            <w:vAlign w:val="center"/>
            <w:hideMark/>
            <w:tcPrChange w:id="1140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10" w:author="sanjai" w:date="2020-04-09T11:50:00Z"/>
                <w:rFonts w:ascii="Calibri" w:eastAsia="Times New Roman" w:hAnsi="Calibri"/>
                <w:color w:val="000000"/>
                <w:kern w:val="0"/>
                <w:sz w:val="18"/>
                <w:szCs w:val="18"/>
                <w:lang w:eastAsia="en-US"/>
              </w:rPr>
            </w:pPr>
            <w:ins w:id="11411"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41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13" w:author="sanjai" w:date="2020-04-09T11:50:00Z"/>
                <w:rFonts w:ascii="Calibri" w:eastAsia="Times New Roman" w:hAnsi="Calibri"/>
                <w:color w:val="000000"/>
                <w:kern w:val="0"/>
                <w:sz w:val="18"/>
                <w:szCs w:val="18"/>
                <w:lang w:eastAsia="en-US"/>
              </w:rPr>
            </w:pPr>
            <w:ins w:id="11414"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41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16" w:author="sanjai" w:date="2020-04-09T11:50:00Z"/>
                <w:rFonts w:ascii="Calibri" w:eastAsia="Times New Roman" w:hAnsi="Calibri"/>
                <w:color w:val="000000"/>
                <w:kern w:val="0"/>
                <w:sz w:val="18"/>
                <w:szCs w:val="18"/>
                <w:lang w:eastAsia="en-US"/>
              </w:rPr>
            </w:pPr>
            <w:ins w:id="1141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1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19" w:author="sanjai" w:date="2020-04-09T11:50:00Z"/>
                <w:rFonts w:ascii="Calibri" w:eastAsia="Times New Roman" w:hAnsi="Calibri"/>
                <w:color w:val="000000"/>
                <w:kern w:val="0"/>
                <w:sz w:val="18"/>
                <w:szCs w:val="18"/>
                <w:lang w:eastAsia="en-US"/>
              </w:rPr>
            </w:pPr>
            <w:ins w:id="11420"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2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22" w:author="sanjai" w:date="2020-04-09T11:50:00Z"/>
                <w:rFonts w:ascii="Calibri" w:eastAsia="Times New Roman" w:hAnsi="Calibri"/>
                <w:color w:val="000000"/>
                <w:kern w:val="0"/>
                <w:sz w:val="18"/>
                <w:szCs w:val="18"/>
                <w:lang w:eastAsia="en-US"/>
              </w:rPr>
            </w:pPr>
            <w:ins w:id="1142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2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25" w:author="sanjai" w:date="2020-04-09T11:50:00Z"/>
                <w:rFonts w:ascii="Calibri" w:eastAsia="Times New Roman" w:hAnsi="Calibri"/>
                <w:color w:val="000000"/>
                <w:kern w:val="0"/>
                <w:sz w:val="18"/>
                <w:szCs w:val="18"/>
                <w:lang w:eastAsia="en-US"/>
              </w:rPr>
            </w:pPr>
            <w:proofErr w:type="spellStart"/>
            <w:ins w:id="11426" w:author="sanjai" w:date="2020-04-09T11:50:00Z">
              <w:r w:rsidRPr="00E745DE">
                <w:rPr>
                  <w:rFonts w:ascii="Calibri" w:eastAsia="Times New Roman" w:hAnsi="Calibri"/>
                  <w:color w:val="000000"/>
                  <w:kern w:val="0"/>
                  <w:sz w:val="18"/>
                  <w:szCs w:val="18"/>
                  <w:lang w:eastAsia="en-US"/>
                </w:rPr>
                <w:t>preshift</w:t>
              </w:r>
              <w:proofErr w:type="spellEnd"/>
            </w:ins>
          </w:p>
        </w:tc>
        <w:tc>
          <w:tcPr>
            <w:tcW w:w="711" w:type="dxa"/>
            <w:tcBorders>
              <w:top w:val="nil"/>
              <w:left w:val="nil"/>
              <w:bottom w:val="single" w:sz="4" w:space="0" w:color="auto"/>
              <w:right w:val="single" w:sz="4" w:space="0" w:color="auto"/>
            </w:tcBorders>
            <w:shd w:val="clear" w:color="auto" w:fill="auto"/>
            <w:noWrap/>
            <w:vAlign w:val="center"/>
            <w:hideMark/>
            <w:tcPrChange w:id="1142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28" w:author="sanjai" w:date="2020-04-09T11:50:00Z"/>
                <w:rFonts w:ascii="Calibri" w:eastAsia="Times New Roman" w:hAnsi="Calibri"/>
                <w:color w:val="000000"/>
                <w:kern w:val="0"/>
                <w:sz w:val="18"/>
                <w:szCs w:val="18"/>
                <w:lang w:eastAsia="en-US"/>
              </w:rPr>
            </w:pPr>
            <w:ins w:id="11429" w:author="sanjai" w:date="2020-04-09T11:50:00Z">
              <w:r w:rsidRPr="00E745DE">
                <w:rPr>
                  <w:rFonts w:ascii="Calibri" w:eastAsia="Times New Roman" w:hAnsi="Calibri"/>
                  <w:color w:val="000000"/>
                  <w:kern w:val="0"/>
                  <w:sz w:val="18"/>
                  <w:szCs w:val="18"/>
                  <w:lang w:eastAsia="en-US"/>
                </w:rPr>
                <w:t>v2</w:t>
              </w:r>
            </w:ins>
          </w:p>
        </w:tc>
        <w:tc>
          <w:tcPr>
            <w:tcW w:w="711" w:type="dxa"/>
            <w:tcBorders>
              <w:top w:val="nil"/>
              <w:left w:val="nil"/>
              <w:bottom w:val="single" w:sz="4" w:space="0" w:color="auto"/>
              <w:right w:val="single" w:sz="4" w:space="0" w:color="auto"/>
            </w:tcBorders>
            <w:shd w:val="clear" w:color="auto" w:fill="auto"/>
            <w:noWrap/>
            <w:vAlign w:val="center"/>
            <w:hideMark/>
            <w:tcPrChange w:id="1143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31" w:author="sanjai" w:date="2020-04-09T11:50:00Z"/>
                <w:rFonts w:ascii="Calibri" w:eastAsia="Times New Roman" w:hAnsi="Calibri"/>
                <w:color w:val="000000"/>
                <w:kern w:val="0"/>
                <w:sz w:val="18"/>
                <w:szCs w:val="18"/>
                <w:lang w:eastAsia="en-US"/>
              </w:rPr>
            </w:pPr>
            <w:ins w:id="11432" w:author="sanjai" w:date="2020-04-09T11:50:00Z">
              <w:r w:rsidRPr="00E745DE">
                <w:rPr>
                  <w:rFonts w:ascii="Calibri" w:eastAsia="Times New Roman" w:hAnsi="Calibri"/>
                  <w:color w:val="000000"/>
                  <w:kern w:val="0"/>
                  <w:sz w:val="18"/>
                  <w:szCs w:val="18"/>
                  <w:lang w:eastAsia="en-US"/>
                </w:rPr>
                <w:t>ve1c</w:t>
              </w:r>
            </w:ins>
          </w:p>
        </w:tc>
        <w:tc>
          <w:tcPr>
            <w:tcW w:w="585" w:type="dxa"/>
            <w:tcBorders>
              <w:top w:val="nil"/>
              <w:left w:val="nil"/>
              <w:bottom w:val="single" w:sz="4" w:space="0" w:color="auto"/>
              <w:right w:val="single" w:sz="4" w:space="0" w:color="auto"/>
            </w:tcBorders>
            <w:shd w:val="clear" w:color="auto" w:fill="auto"/>
            <w:noWrap/>
            <w:vAlign w:val="center"/>
            <w:hideMark/>
            <w:tcPrChange w:id="1143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34" w:author="sanjai" w:date="2020-04-09T11:50:00Z"/>
                <w:rFonts w:ascii="Calibri" w:eastAsia="Times New Roman" w:hAnsi="Calibri"/>
                <w:color w:val="000000"/>
                <w:kern w:val="0"/>
                <w:sz w:val="18"/>
                <w:szCs w:val="18"/>
                <w:lang w:eastAsia="en-US"/>
              </w:rPr>
            </w:pPr>
            <w:ins w:id="11435" w:author="sanjai" w:date="2020-04-09T11:50:00Z">
              <w:r w:rsidRPr="00E745DE">
                <w:rPr>
                  <w:rFonts w:ascii="Calibri" w:eastAsia="Times New Roman" w:hAnsi="Calibri"/>
                  <w:color w:val="000000"/>
                  <w:kern w:val="0"/>
                  <w:sz w:val="18"/>
                  <w:szCs w:val="18"/>
                  <w:lang w:eastAsia="en-US"/>
                </w:rPr>
                <w:t>ve2c</w:t>
              </w:r>
            </w:ins>
          </w:p>
        </w:tc>
        <w:tc>
          <w:tcPr>
            <w:tcW w:w="585" w:type="dxa"/>
            <w:tcBorders>
              <w:top w:val="nil"/>
              <w:left w:val="nil"/>
              <w:bottom w:val="single" w:sz="4" w:space="0" w:color="auto"/>
              <w:right w:val="single" w:sz="4" w:space="0" w:color="auto"/>
            </w:tcBorders>
            <w:shd w:val="clear" w:color="auto" w:fill="auto"/>
            <w:noWrap/>
            <w:vAlign w:val="bottom"/>
            <w:hideMark/>
            <w:tcPrChange w:id="11436"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437" w:author="sanjai" w:date="2020-04-09T11:50:00Z"/>
                <w:rFonts w:ascii="Calibri" w:eastAsia="Times New Roman" w:hAnsi="Calibri"/>
                <w:color w:val="000000"/>
                <w:kern w:val="0"/>
                <w:sz w:val="18"/>
                <w:szCs w:val="18"/>
                <w:lang w:eastAsia="en-US"/>
              </w:rPr>
            </w:pPr>
            <w:ins w:id="11438"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439"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440" w:author="sanjai" w:date="2020-04-09T11:50:00Z"/>
                <w:rFonts w:ascii="Calibri" w:eastAsia="Times New Roman" w:hAnsi="Calibri"/>
                <w:color w:val="000000"/>
                <w:kern w:val="0"/>
                <w:sz w:val="18"/>
                <w:szCs w:val="18"/>
                <w:lang w:eastAsia="en-US"/>
              </w:rPr>
            </w:pPr>
            <w:ins w:id="11441"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442"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443" w:author="sanjai" w:date="2020-04-09T11:50:00Z"/>
                <w:rFonts w:ascii="Calibri" w:eastAsia="Times New Roman" w:hAnsi="Calibri"/>
                <w:color w:val="000000"/>
                <w:kern w:val="0"/>
                <w:sz w:val="18"/>
                <w:szCs w:val="18"/>
                <w:lang w:eastAsia="en-US"/>
              </w:rPr>
            </w:pPr>
            <w:ins w:id="11444"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445"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446" w:author="sanjai" w:date="2020-04-09T11:50:00Z"/>
                <w:rFonts w:ascii="Calibri" w:eastAsia="Times New Roman" w:hAnsi="Calibri"/>
                <w:color w:val="000000"/>
                <w:kern w:val="0"/>
                <w:sz w:val="18"/>
                <w:szCs w:val="18"/>
                <w:lang w:eastAsia="en-US"/>
              </w:rPr>
            </w:pPr>
            <w:ins w:id="11447"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448" w:author="sanjai" w:date="2020-04-09T11:50:00Z"/>
          <w:trPrChange w:id="11449"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450"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451" w:author="sanjai" w:date="2020-04-09T11:50:00Z"/>
                <w:rFonts w:ascii="Calibri" w:eastAsia="Times New Roman" w:hAnsi="Calibri"/>
                <w:color w:val="000000"/>
                <w:kern w:val="0"/>
                <w:sz w:val="22"/>
                <w:lang w:eastAsia="en-US"/>
              </w:rPr>
            </w:pPr>
            <w:ins w:id="11452" w:author="sanjai" w:date="2020-04-09T11:50:00Z">
              <w:r w:rsidRPr="00E745DE">
                <w:rPr>
                  <w:rFonts w:ascii="Calibri" w:eastAsia="Times New Roman" w:hAnsi="Calibri"/>
                  <w:color w:val="000000"/>
                  <w:kern w:val="0"/>
                  <w:sz w:val="22"/>
                  <w:lang w:eastAsia="en-US"/>
                </w:rPr>
                <w:t>(PSEUDO)gather_5</w:t>
              </w:r>
            </w:ins>
          </w:p>
        </w:tc>
        <w:tc>
          <w:tcPr>
            <w:tcW w:w="710" w:type="dxa"/>
            <w:tcBorders>
              <w:top w:val="nil"/>
              <w:left w:val="nil"/>
              <w:bottom w:val="single" w:sz="4" w:space="0" w:color="auto"/>
              <w:right w:val="single" w:sz="4" w:space="0" w:color="auto"/>
            </w:tcBorders>
            <w:shd w:val="clear" w:color="auto" w:fill="auto"/>
            <w:noWrap/>
            <w:vAlign w:val="center"/>
            <w:hideMark/>
            <w:tcPrChange w:id="1145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54" w:author="sanjai" w:date="2020-04-09T11:50:00Z"/>
                <w:rFonts w:ascii="Calibri" w:eastAsia="Times New Roman" w:hAnsi="Calibri"/>
                <w:color w:val="000000"/>
                <w:kern w:val="0"/>
                <w:sz w:val="18"/>
                <w:szCs w:val="18"/>
                <w:lang w:eastAsia="en-US"/>
              </w:rPr>
            </w:pPr>
            <w:ins w:id="11455"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45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57" w:author="sanjai" w:date="2020-04-09T11:50:00Z"/>
                <w:rFonts w:ascii="Calibri" w:eastAsia="Times New Roman" w:hAnsi="Calibri"/>
                <w:color w:val="000000"/>
                <w:kern w:val="0"/>
                <w:sz w:val="18"/>
                <w:szCs w:val="18"/>
                <w:lang w:eastAsia="en-US"/>
              </w:rPr>
            </w:pPr>
            <w:ins w:id="11458"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45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60" w:author="sanjai" w:date="2020-04-09T11:50:00Z"/>
                <w:rFonts w:ascii="Calibri" w:eastAsia="Times New Roman" w:hAnsi="Calibri"/>
                <w:color w:val="000000"/>
                <w:kern w:val="0"/>
                <w:sz w:val="18"/>
                <w:szCs w:val="18"/>
                <w:lang w:eastAsia="en-US"/>
              </w:rPr>
            </w:pPr>
            <w:ins w:id="11461"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6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63" w:author="sanjai" w:date="2020-04-09T11:50:00Z"/>
                <w:rFonts w:ascii="Calibri" w:eastAsia="Times New Roman" w:hAnsi="Calibri"/>
                <w:color w:val="000000"/>
                <w:kern w:val="0"/>
                <w:sz w:val="18"/>
                <w:szCs w:val="18"/>
                <w:lang w:eastAsia="en-US"/>
              </w:rPr>
            </w:pPr>
            <w:ins w:id="11464"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6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66" w:author="sanjai" w:date="2020-04-09T11:50:00Z"/>
                <w:rFonts w:ascii="Calibri" w:eastAsia="Times New Roman" w:hAnsi="Calibri"/>
                <w:color w:val="000000"/>
                <w:kern w:val="0"/>
                <w:sz w:val="18"/>
                <w:szCs w:val="18"/>
                <w:lang w:eastAsia="en-US"/>
              </w:rPr>
            </w:pPr>
            <w:ins w:id="1146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6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69" w:author="sanjai" w:date="2020-04-09T11:50:00Z"/>
                <w:rFonts w:ascii="Calibri" w:eastAsia="Times New Roman" w:hAnsi="Calibri"/>
                <w:color w:val="000000"/>
                <w:kern w:val="0"/>
                <w:sz w:val="18"/>
                <w:szCs w:val="18"/>
                <w:lang w:eastAsia="en-US"/>
              </w:rPr>
            </w:pPr>
            <w:ins w:id="11470"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7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72" w:author="sanjai" w:date="2020-04-09T11:50:00Z"/>
                <w:rFonts w:ascii="Calibri" w:eastAsia="Times New Roman" w:hAnsi="Calibri"/>
                <w:color w:val="000000"/>
                <w:kern w:val="0"/>
                <w:sz w:val="18"/>
                <w:szCs w:val="18"/>
                <w:lang w:eastAsia="en-US"/>
              </w:rPr>
            </w:pPr>
            <w:ins w:id="1147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47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75" w:author="sanjai" w:date="2020-04-09T11:50:00Z"/>
                <w:rFonts w:ascii="Calibri" w:eastAsia="Times New Roman" w:hAnsi="Calibri"/>
                <w:color w:val="000000"/>
                <w:kern w:val="0"/>
                <w:sz w:val="18"/>
                <w:szCs w:val="18"/>
                <w:lang w:eastAsia="en-US"/>
              </w:rPr>
            </w:pPr>
            <w:ins w:id="11476"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47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78" w:author="sanjai" w:date="2020-04-09T11:50:00Z"/>
                <w:rFonts w:ascii="Calibri" w:eastAsia="Times New Roman" w:hAnsi="Calibri"/>
                <w:color w:val="000000"/>
                <w:kern w:val="0"/>
                <w:sz w:val="18"/>
                <w:szCs w:val="18"/>
                <w:lang w:eastAsia="en-US"/>
              </w:rPr>
            </w:pPr>
            <w:ins w:id="11479" w:author="sanjai" w:date="2020-04-09T11:50:00Z">
              <w:r w:rsidRPr="00E745DE">
                <w:rPr>
                  <w:rFonts w:ascii="Calibri" w:eastAsia="Times New Roman" w:hAnsi="Calibri"/>
                  <w:color w:val="000000"/>
                  <w:kern w:val="0"/>
                  <w:sz w:val="18"/>
                  <w:szCs w:val="18"/>
                  <w:lang w:eastAsia="en-US"/>
                </w:rPr>
                <w:t>ve1</w:t>
              </w:r>
            </w:ins>
          </w:p>
        </w:tc>
        <w:tc>
          <w:tcPr>
            <w:tcW w:w="585" w:type="dxa"/>
            <w:tcBorders>
              <w:top w:val="nil"/>
              <w:left w:val="nil"/>
              <w:bottom w:val="single" w:sz="4" w:space="0" w:color="auto"/>
              <w:right w:val="single" w:sz="4" w:space="0" w:color="auto"/>
            </w:tcBorders>
            <w:shd w:val="clear" w:color="000000" w:fill="ED7D31"/>
            <w:noWrap/>
            <w:vAlign w:val="center"/>
            <w:hideMark/>
            <w:tcPrChange w:id="11480"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481" w:author="sanjai" w:date="2020-04-09T11:50:00Z"/>
                <w:rFonts w:ascii="Calibri" w:eastAsia="Times New Roman" w:hAnsi="Calibri"/>
                <w:color w:val="000000"/>
                <w:kern w:val="0"/>
                <w:sz w:val="18"/>
                <w:szCs w:val="18"/>
                <w:lang w:eastAsia="en-US"/>
              </w:rPr>
            </w:pPr>
            <w:ins w:id="11482" w:author="sanjai" w:date="2020-04-09T11:50:00Z">
              <w:r w:rsidRPr="00E745DE">
                <w:rPr>
                  <w:rFonts w:ascii="Calibri" w:eastAsia="Times New Roman" w:hAnsi="Calibri"/>
                  <w:color w:val="000000"/>
                  <w:kern w:val="0"/>
                  <w:sz w:val="18"/>
                  <w:szCs w:val="18"/>
                  <w:lang w:eastAsia="en-US"/>
                </w:rPr>
                <w:t>ve2</w:t>
              </w:r>
            </w:ins>
          </w:p>
        </w:tc>
        <w:tc>
          <w:tcPr>
            <w:tcW w:w="585" w:type="dxa"/>
            <w:tcBorders>
              <w:top w:val="nil"/>
              <w:left w:val="nil"/>
              <w:bottom w:val="single" w:sz="4" w:space="0" w:color="auto"/>
              <w:right w:val="single" w:sz="4" w:space="0" w:color="auto"/>
            </w:tcBorders>
            <w:shd w:val="clear" w:color="000000" w:fill="ED7D31"/>
            <w:noWrap/>
            <w:vAlign w:val="center"/>
            <w:hideMark/>
            <w:tcPrChange w:id="11483"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484" w:author="sanjai" w:date="2020-04-09T11:50:00Z"/>
                <w:rFonts w:ascii="Calibri" w:eastAsia="Times New Roman" w:hAnsi="Calibri"/>
                <w:color w:val="000000"/>
                <w:kern w:val="0"/>
                <w:sz w:val="18"/>
                <w:szCs w:val="18"/>
                <w:lang w:eastAsia="en-US"/>
              </w:rPr>
            </w:pPr>
            <w:ins w:id="11485"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000000" w:fill="ED7D31"/>
            <w:noWrap/>
            <w:vAlign w:val="center"/>
            <w:hideMark/>
            <w:tcPrChange w:id="11486"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487" w:author="sanjai" w:date="2020-04-09T11:50:00Z"/>
                <w:rFonts w:ascii="Calibri" w:eastAsia="Times New Roman" w:hAnsi="Calibri"/>
                <w:color w:val="000000"/>
                <w:kern w:val="0"/>
                <w:sz w:val="18"/>
                <w:szCs w:val="18"/>
                <w:lang w:eastAsia="en-US"/>
              </w:rPr>
            </w:pPr>
            <w:ins w:id="11488"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48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90" w:author="sanjai" w:date="2020-04-09T11:50:00Z"/>
                <w:rFonts w:ascii="Calibri" w:eastAsia="Times New Roman" w:hAnsi="Calibri"/>
                <w:color w:val="000000"/>
                <w:kern w:val="0"/>
                <w:sz w:val="18"/>
                <w:szCs w:val="18"/>
                <w:lang w:eastAsia="en-US"/>
              </w:rPr>
            </w:pPr>
            <w:ins w:id="11491"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492" w:author="sanjai" w:date="2020-04-09T11:50:00Z"/>
          <w:trPrChange w:id="11493"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494"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495" w:author="sanjai" w:date="2020-04-09T11:50:00Z"/>
                <w:rFonts w:ascii="Calibri" w:eastAsia="Times New Roman" w:hAnsi="Calibri"/>
                <w:color w:val="000000"/>
                <w:kern w:val="0"/>
                <w:sz w:val="22"/>
                <w:lang w:eastAsia="en-US"/>
              </w:rPr>
            </w:pPr>
            <w:ins w:id="11496" w:author="sanjai" w:date="2020-04-09T11:50:00Z">
              <w:r w:rsidRPr="00E745DE">
                <w:rPr>
                  <w:rFonts w:ascii="Calibri" w:eastAsia="Times New Roman" w:hAnsi="Calibri"/>
                  <w:color w:val="000000"/>
                  <w:kern w:val="0"/>
                  <w:sz w:val="22"/>
                  <w:lang w:eastAsia="en-US"/>
                </w:rPr>
                <w:t>compress_6</w:t>
              </w:r>
            </w:ins>
          </w:p>
        </w:tc>
        <w:tc>
          <w:tcPr>
            <w:tcW w:w="710" w:type="dxa"/>
            <w:tcBorders>
              <w:top w:val="nil"/>
              <w:left w:val="nil"/>
              <w:bottom w:val="single" w:sz="4" w:space="0" w:color="auto"/>
              <w:right w:val="single" w:sz="4" w:space="0" w:color="auto"/>
            </w:tcBorders>
            <w:shd w:val="clear" w:color="auto" w:fill="auto"/>
            <w:noWrap/>
            <w:vAlign w:val="center"/>
            <w:hideMark/>
            <w:tcPrChange w:id="1149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498" w:author="sanjai" w:date="2020-04-09T11:50:00Z"/>
                <w:rFonts w:ascii="Calibri" w:eastAsia="Times New Roman" w:hAnsi="Calibri"/>
                <w:color w:val="000000"/>
                <w:kern w:val="0"/>
                <w:sz w:val="18"/>
                <w:szCs w:val="18"/>
                <w:lang w:eastAsia="en-US"/>
              </w:rPr>
            </w:pPr>
            <w:ins w:id="11499"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0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01" w:author="sanjai" w:date="2020-04-09T11:50:00Z"/>
                <w:rFonts w:ascii="Calibri" w:eastAsia="Times New Roman" w:hAnsi="Calibri"/>
                <w:color w:val="000000"/>
                <w:kern w:val="0"/>
                <w:sz w:val="18"/>
                <w:szCs w:val="18"/>
                <w:lang w:eastAsia="en-US"/>
              </w:rPr>
            </w:pPr>
            <w:ins w:id="11502"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0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04" w:author="sanjai" w:date="2020-04-09T11:50:00Z"/>
                <w:rFonts w:ascii="Calibri" w:eastAsia="Times New Roman" w:hAnsi="Calibri"/>
                <w:color w:val="000000"/>
                <w:kern w:val="0"/>
                <w:sz w:val="18"/>
                <w:szCs w:val="18"/>
                <w:lang w:eastAsia="en-US"/>
              </w:rPr>
            </w:pPr>
            <w:ins w:id="1150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0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07" w:author="sanjai" w:date="2020-04-09T11:50:00Z"/>
                <w:rFonts w:ascii="Calibri" w:eastAsia="Times New Roman" w:hAnsi="Calibri"/>
                <w:color w:val="000000"/>
                <w:kern w:val="0"/>
                <w:sz w:val="18"/>
                <w:szCs w:val="18"/>
                <w:lang w:eastAsia="en-US"/>
              </w:rPr>
            </w:pPr>
            <w:ins w:id="11508"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0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10" w:author="sanjai" w:date="2020-04-09T11:50:00Z"/>
                <w:rFonts w:ascii="Calibri" w:eastAsia="Times New Roman" w:hAnsi="Calibri"/>
                <w:color w:val="000000"/>
                <w:kern w:val="0"/>
                <w:sz w:val="18"/>
                <w:szCs w:val="18"/>
                <w:lang w:eastAsia="en-US"/>
              </w:rPr>
            </w:pPr>
            <w:ins w:id="11511"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1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13" w:author="sanjai" w:date="2020-04-09T11:50:00Z"/>
                <w:rFonts w:ascii="Calibri" w:eastAsia="Times New Roman" w:hAnsi="Calibri"/>
                <w:color w:val="000000"/>
                <w:kern w:val="0"/>
                <w:sz w:val="18"/>
                <w:szCs w:val="18"/>
                <w:lang w:eastAsia="en-US"/>
              </w:rPr>
            </w:pPr>
            <w:ins w:id="11514"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1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16" w:author="sanjai" w:date="2020-04-09T11:50:00Z"/>
                <w:rFonts w:ascii="Calibri" w:eastAsia="Times New Roman" w:hAnsi="Calibri"/>
                <w:color w:val="000000"/>
                <w:kern w:val="0"/>
                <w:sz w:val="18"/>
                <w:szCs w:val="18"/>
                <w:lang w:eastAsia="en-US"/>
              </w:rPr>
            </w:pPr>
            <w:proofErr w:type="spellStart"/>
            <w:ins w:id="11517" w:author="sanjai" w:date="2020-04-09T11:50:00Z">
              <w:r w:rsidRPr="00E745DE">
                <w:rPr>
                  <w:rFonts w:ascii="Calibri" w:eastAsia="Times New Roman" w:hAnsi="Calibri"/>
                  <w:color w:val="000000"/>
                  <w:kern w:val="0"/>
                  <w:sz w:val="18"/>
                  <w:szCs w:val="18"/>
                  <w:lang w:eastAsia="en-US"/>
                </w:rPr>
                <w:t>preshift</w:t>
              </w:r>
              <w:proofErr w:type="spellEnd"/>
            </w:ins>
          </w:p>
        </w:tc>
        <w:tc>
          <w:tcPr>
            <w:tcW w:w="711" w:type="dxa"/>
            <w:tcBorders>
              <w:top w:val="nil"/>
              <w:left w:val="nil"/>
              <w:bottom w:val="single" w:sz="4" w:space="0" w:color="auto"/>
              <w:right w:val="single" w:sz="4" w:space="0" w:color="auto"/>
            </w:tcBorders>
            <w:shd w:val="clear" w:color="auto" w:fill="auto"/>
            <w:noWrap/>
            <w:vAlign w:val="center"/>
            <w:hideMark/>
            <w:tcPrChange w:id="1151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19" w:author="sanjai" w:date="2020-04-09T11:50:00Z"/>
                <w:rFonts w:ascii="Calibri" w:eastAsia="Times New Roman" w:hAnsi="Calibri"/>
                <w:color w:val="000000"/>
                <w:kern w:val="0"/>
                <w:sz w:val="18"/>
                <w:szCs w:val="18"/>
                <w:lang w:eastAsia="en-US"/>
              </w:rPr>
            </w:pPr>
            <w:ins w:id="11520" w:author="sanjai" w:date="2020-04-09T11:50:00Z">
              <w:r w:rsidRPr="00E745DE">
                <w:rPr>
                  <w:rFonts w:ascii="Calibri" w:eastAsia="Times New Roman" w:hAnsi="Calibri"/>
                  <w:color w:val="000000"/>
                  <w:kern w:val="0"/>
                  <w:sz w:val="18"/>
                  <w:szCs w:val="18"/>
                  <w:lang w:eastAsia="en-US"/>
                </w:rPr>
                <w:t>v2</w:t>
              </w:r>
            </w:ins>
          </w:p>
        </w:tc>
        <w:tc>
          <w:tcPr>
            <w:tcW w:w="585" w:type="dxa"/>
            <w:tcBorders>
              <w:top w:val="nil"/>
              <w:left w:val="nil"/>
              <w:bottom w:val="single" w:sz="4" w:space="0" w:color="auto"/>
              <w:right w:val="single" w:sz="4" w:space="0" w:color="auto"/>
            </w:tcBorders>
            <w:shd w:val="clear" w:color="auto" w:fill="auto"/>
            <w:noWrap/>
            <w:vAlign w:val="center"/>
            <w:hideMark/>
            <w:tcPrChange w:id="1152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22" w:author="sanjai" w:date="2020-04-09T11:50:00Z"/>
                <w:rFonts w:ascii="Calibri" w:eastAsia="Times New Roman" w:hAnsi="Calibri"/>
                <w:color w:val="000000"/>
                <w:kern w:val="0"/>
                <w:sz w:val="18"/>
                <w:szCs w:val="18"/>
                <w:lang w:eastAsia="en-US"/>
              </w:rPr>
            </w:pPr>
            <w:ins w:id="11523" w:author="sanjai" w:date="2020-04-09T11:50:00Z">
              <w:r w:rsidRPr="00E745DE">
                <w:rPr>
                  <w:rFonts w:ascii="Calibri" w:eastAsia="Times New Roman" w:hAnsi="Calibri"/>
                  <w:color w:val="000000"/>
                  <w:kern w:val="0"/>
                  <w:sz w:val="18"/>
                  <w:szCs w:val="18"/>
                  <w:lang w:eastAsia="en-US"/>
                </w:rPr>
                <w:t>ve1c</w:t>
              </w:r>
            </w:ins>
          </w:p>
        </w:tc>
        <w:tc>
          <w:tcPr>
            <w:tcW w:w="585" w:type="dxa"/>
            <w:tcBorders>
              <w:top w:val="nil"/>
              <w:left w:val="nil"/>
              <w:bottom w:val="single" w:sz="4" w:space="0" w:color="auto"/>
              <w:right w:val="single" w:sz="4" w:space="0" w:color="auto"/>
            </w:tcBorders>
            <w:shd w:val="clear" w:color="auto" w:fill="auto"/>
            <w:noWrap/>
            <w:vAlign w:val="center"/>
            <w:hideMark/>
            <w:tcPrChange w:id="1152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25" w:author="sanjai" w:date="2020-04-09T11:50:00Z"/>
                <w:rFonts w:ascii="Calibri" w:eastAsia="Times New Roman" w:hAnsi="Calibri"/>
                <w:color w:val="000000"/>
                <w:kern w:val="0"/>
                <w:sz w:val="18"/>
                <w:szCs w:val="18"/>
                <w:lang w:eastAsia="en-US"/>
              </w:rPr>
            </w:pPr>
            <w:ins w:id="11526" w:author="sanjai" w:date="2020-04-09T11:50:00Z">
              <w:r w:rsidRPr="00E745DE">
                <w:rPr>
                  <w:rFonts w:ascii="Calibri" w:eastAsia="Times New Roman" w:hAnsi="Calibri"/>
                  <w:color w:val="000000"/>
                  <w:kern w:val="0"/>
                  <w:sz w:val="18"/>
                  <w:szCs w:val="18"/>
                  <w:lang w:eastAsia="en-US"/>
                </w:rPr>
                <w:t>ve2c</w:t>
              </w:r>
            </w:ins>
          </w:p>
        </w:tc>
        <w:tc>
          <w:tcPr>
            <w:tcW w:w="585" w:type="dxa"/>
            <w:tcBorders>
              <w:top w:val="nil"/>
              <w:left w:val="nil"/>
              <w:bottom w:val="single" w:sz="4" w:space="0" w:color="auto"/>
              <w:right w:val="single" w:sz="4" w:space="0" w:color="auto"/>
            </w:tcBorders>
            <w:shd w:val="clear" w:color="auto" w:fill="auto"/>
            <w:noWrap/>
            <w:vAlign w:val="center"/>
            <w:hideMark/>
            <w:tcPrChange w:id="1152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28" w:author="sanjai" w:date="2020-04-09T11:50:00Z"/>
                <w:rFonts w:ascii="Calibri" w:eastAsia="Times New Roman" w:hAnsi="Calibri"/>
                <w:color w:val="000000"/>
                <w:kern w:val="0"/>
                <w:sz w:val="18"/>
                <w:szCs w:val="18"/>
                <w:lang w:eastAsia="en-US"/>
              </w:rPr>
            </w:pPr>
            <w:ins w:id="11529"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53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31" w:author="sanjai" w:date="2020-04-09T11:50:00Z"/>
                <w:rFonts w:ascii="Calibri" w:eastAsia="Times New Roman" w:hAnsi="Calibri"/>
                <w:color w:val="000000"/>
                <w:kern w:val="0"/>
                <w:sz w:val="18"/>
                <w:szCs w:val="18"/>
                <w:lang w:eastAsia="en-US"/>
              </w:rPr>
            </w:pPr>
            <w:ins w:id="11532"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bottom"/>
            <w:hideMark/>
            <w:tcPrChange w:id="11533" w:author="sanjai" w:date="2020-04-17T15:16:00Z">
              <w:tcPr>
                <w:tcW w:w="640" w:type="dxa"/>
                <w:tcBorders>
                  <w:top w:val="nil"/>
                  <w:left w:val="nil"/>
                  <w:bottom w:val="single" w:sz="4" w:space="0" w:color="auto"/>
                  <w:right w:val="single" w:sz="4" w:space="0" w:color="auto"/>
                </w:tcBorders>
                <w:shd w:val="clear" w:color="auto" w:fill="auto"/>
                <w:noWrap/>
                <w:vAlign w:val="bottom"/>
                <w:hideMark/>
              </w:tcPr>
            </w:tcPrChange>
          </w:tcPr>
          <w:p w:rsidR="00E745DE" w:rsidRPr="00E745DE" w:rsidRDefault="00E745DE" w:rsidP="00E745DE">
            <w:pPr>
              <w:widowControl/>
              <w:snapToGrid/>
              <w:spacing w:line="240" w:lineRule="auto"/>
              <w:rPr>
                <w:ins w:id="11534" w:author="sanjai" w:date="2020-04-09T11:50:00Z"/>
                <w:rFonts w:ascii="Calibri" w:eastAsia="Times New Roman" w:hAnsi="Calibri"/>
                <w:color w:val="000000"/>
                <w:kern w:val="0"/>
                <w:sz w:val="18"/>
                <w:szCs w:val="18"/>
                <w:lang w:eastAsia="en-US"/>
              </w:rPr>
            </w:pPr>
            <w:ins w:id="11535"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536" w:author="sanjai" w:date="2020-04-09T11:50:00Z"/>
          <w:trPrChange w:id="11537"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538"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539" w:author="sanjai" w:date="2020-04-09T11:50:00Z"/>
                <w:rFonts w:ascii="Calibri" w:eastAsia="Times New Roman" w:hAnsi="Calibri"/>
                <w:color w:val="000000"/>
                <w:kern w:val="0"/>
                <w:sz w:val="22"/>
                <w:lang w:eastAsia="en-US"/>
              </w:rPr>
            </w:pPr>
            <w:ins w:id="11540" w:author="sanjai" w:date="2020-04-09T11:50:00Z">
              <w:r w:rsidRPr="00E745DE">
                <w:rPr>
                  <w:rFonts w:ascii="Calibri" w:eastAsia="Times New Roman" w:hAnsi="Calibri"/>
                  <w:color w:val="000000"/>
                  <w:kern w:val="0"/>
                  <w:sz w:val="22"/>
                  <w:lang w:eastAsia="en-US"/>
                </w:rPr>
                <w:t>(PSEUDO)gather_6</w:t>
              </w:r>
            </w:ins>
          </w:p>
        </w:tc>
        <w:tc>
          <w:tcPr>
            <w:tcW w:w="710" w:type="dxa"/>
            <w:tcBorders>
              <w:top w:val="nil"/>
              <w:left w:val="nil"/>
              <w:bottom w:val="single" w:sz="4" w:space="0" w:color="auto"/>
              <w:right w:val="single" w:sz="4" w:space="0" w:color="auto"/>
            </w:tcBorders>
            <w:shd w:val="clear" w:color="auto" w:fill="auto"/>
            <w:noWrap/>
            <w:vAlign w:val="center"/>
            <w:hideMark/>
            <w:tcPrChange w:id="1154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42" w:author="sanjai" w:date="2020-04-09T11:50:00Z"/>
                <w:rFonts w:ascii="Calibri" w:eastAsia="Times New Roman" w:hAnsi="Calibri"/>
                <w:color w:val="000000"/>
                <w:kern w:val="0"/>
                <w:sz w:val="18"/>
                <w:szCs w:val="18"/>
                <w:lang w:eastAsia="en-US"/>
              </w:rPr>
            </w:pPr>
            <w:ins w:id="11543"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4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45" w:author="sanjai" w:date="2020-04-09T11:50:00Z"/>
                <w:rFonts w:ascii="Calibri" w:eastAsia="Times New Roman" w:hAnsi="Calibri"/>
                <w:color w:val="000000"/>
                <w:kern w:val="0"/>
                <w:sz w:val="18"/>
                <w:szCs w:val="18"/>
                <w:lang w:eastAsia="en-US"/>
              </w:rPr>
            </w:pPr>
            <w:ins w:id="11546"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4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48" w:author="sanjai" w:date="2020-04-09T11:50:00Z"/>
                <w:rFonts w:ascii="Calibri" w:eastAsia="Times New Roman" w:hAnsi="Calibri"/>
                <w:color w:val="000000"/>
                <w:kern w:val="0"/>
                <w:sz w:val="18"/>
                <w:szCs w:val="18"/>
                <w:lang w:eastAsia="en-US"/>
              </w:rPr>
            </w:pPr>
            <w:ins w:id="1154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5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51" w:author="sanjai" w:date="2020-04-09T11:50:00Z"/>
                <w:rFonts w:ascii="Calibri" w:eastAsia="Times New Roman" w:hAnsi="Calibri"/>
                <w:color w:val="000000"/>
                <w:kern w:val="0"/>
                <w:sz w:val="18"/>
                <w:szCs w:val="18"/>
                <w:lang w:eastAsia="en-US"/>
              </w:rPr>
            </w:pPr>
            <w:ins w:id="11552"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5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54" w:author="sanjai" w:date="2020-04-09T11:50:00Z"/>
                <w:rFonts w:ascii="Calibri" w:eastAsia="Times New Roman" w:hAnsi="Calibri"/>
                <w:color w:val="000000"/>
                <w:kern w:val="0"/>
                <w:sz w:val="18"/>
                <w:szCs w:val="18"/>
                <w:lang w:eastAsia="en-US"/>
              </w:rPr>
            </w:pPr>
            <w:ins w:id="1155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5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57" w:author="sanjai" w:date="2020-04-09T11:50:00Z"/>
                <w:rFonts w:ascii="Calibri" w:eastAsia="Times New Roman" w:hAnsi="Calibri"/>
                <w:color w:val="000000"/>
                <w:kern w:val="0"/>
                <w:sz w:val="18"/>
                <w:szCs w:val="18"/>
                <w:lang w:eastAsia="en-US"/>
              </w:rPr>
            </w:pPr>
            <w:ins w:id="11558"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5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60" w:author="sanjai" w:date="2020-04-09T11:50:00Z"/>
                <w:rFonts w:ascii="Calibri" w:eastAsia="Times New Roman" w:hAnsi="Calibri"/>
                <w:color w:val="000000"/>
                <w:kern w:val="0"/>
                <w:sz w:val="18"/>
                <w:szCs w:val="18"/>
                <w:lang w:eastAsia="en-US"/>
              </w:rPr>
            </w:pPr>
            <w:ins w:id="11561"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6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63" w:author="sanjai" w:date="2020-04-09T11:50:00Z"/>
                <w:rFonts w:ascii="Calibri" w:eastAsia="Times New Roman" w:hAnsi="Calibri"/>
                <w:color w:val="000000"/>
                <w:kern w:val="0"/>
                <w:sz w:val="18"/>
                <w:szCs w:val="18"/>
                <w:lang w:eastAsia="en-US"/>
              </w:rPr>
            </w:pPr>
            <w:ins w:id="11564"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56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66" w:author="sanjai" w:date="2020-04-09T11:50:00Z"/>
                <w:rFonts w:ascii="Calibri" w:eastAsia="Times New Roman" w:hAnsi="Calibri"/>
                <w:color w:val="000000"/>
                <w:kern w:val="0"/>
                <w:sz w:val="18"/>
                <w:szCs w:val="18"/>
                <w:lang w:eastAsia="en-US"/>
              </w:rPr>
            </w:pPr>
            <w:ins w:id="11567"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56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69" w:author="sanjai" w:date="2020-04-09T11:50:00Z"/>
                <w:rFonts w:ascii="Calibri" w:eastAsia="Times New Roman" w:hAnsi="Calibri"/>
                <w:color w:val="000000"/>
                <w:kern w:val="0"/>
                <w:sz w:val="18"/>
                <w:szCs w:val="18"/>
                <w:lang w:eastAsia="en-US"/>
              </w:rPr>
            </w:pPr>
            <w:ins w:id="11570" w:author="sanjai" w:date="2020-04-09T11:50:00Z">
              <w:r w:rsidRPr="00E745DE">
                <w:rPr>
                  <w:rFonts w:ascii="Calibri" w:eastAsia="Times New Roman" w:hAnsi="Calibri"/>
                  <w:color w:val="000000"/>
                  <w:kern w:val="0"/>
                  <w:sz w:val="18"/>
                  <w:szCs w:val="18"/>
                  <w:lang w:eastAsia="en-US"/>
                </w:rPr>
                <w:t>ve1</w:t>
              </w:r>
            </w:ins>
          </w:p>
        </w:tc>
        <w:tc>
          <w:tcPr>
            <w:tcW w:w="585" w:type="dxa"/>
            <w:tcBorders>
              <w:top w:val="nil"/>
              <w:left w:val="nil"/>
              <w:bottom w:val="single" w:sz="4" w:space="0" w:color="auto"/>
              <w:right w:val="single" w:sz="4" w:space="0" w:color="auto"/>
            </w:tcBorders>
            <w:shd w:val="clear" w:color="000000" w:fill="ED7D31"/>
            <w:noWrap/>
            <w:vAlign w:val="center"/>
            <w:hideMark/>
            <w:tcPrChange w:id="11571"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572" w:author="sanjai" w:date="2020-04-09T11:50:00Z"/>
                <w:rFonts w:ascii="Calibri" w:eastAsia="Times New Roman" w:hAnsi="Calibri"/>
                <w:color w:val="000000"/>
                <w:kern w:val="0"/>
                <w:sz w:val="18"/>
                <w:szCs w:val="18"/>
                <w:lang w:eastAsia="en-US"/>
              </w:rPr>
            </w:pPr>
            <w:ins w:id="11573" w:author="sanjai" w:date="2020-04-09T11:50:00Z">
              <w:r w:rsidRPr="00E745DE">
                <w:rPr>
                  <w:rFonts w:ascii="Calibri" w:eastAsia="Times New Roman" w:hAnsi="Calibri"/>
                  <w:color w:val="000000"/>
                  <w:kern w:val="0"/>
                  <w:sz w:val="18"/>
                  <w:szCs w:val="18"/>
                  <w:lang w:eastAsia="en-US"/>
                </w:rPr>
                <w:t>ve2</w:t>
              </w:r>
            </w:ins>
          </w:p>
        </w:tc>
        <w:tc>
          <w:tcPr>
            <w:tcW w:w="585" w:type="dxa"/>
            <w:tcBorders>
              <w:top w:val="nil"/>
              <w:left w:val="nil"/>
              <w:bottom w:val="single" w:sz="4" w:space="0" w:color="auto"/>
              <w:right w:val="single" w:sz="4" w:space="0" w:color="auto"/>
            </w:tcBorders>
            <w:shd w:val="clear" w:color="000000" w:fill="ED7D31"/>
            <w:noWrap/>
            <w:vAlign w:val="center"/>
            <w:hideMark/>
            <w:tcPrChange w:id="11574"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575" w:author="sanjai" w:date="2020-04-09T11:50:00Z"/>
                <w:rFonts w:ascii="Calibri" w:eastAsia="Times New Roman" w:hAnsi="Calibri"/>
                <w:color w:val="000000"/>
                <w:kern w:val="0"/>
                <w:sz w:val="18"/>
                <w:szCs w:val="18"/>
                <w:lang w:eastAsia="en-US"/>
              </w:rPr>
            </w:pPr>
            <w:ins w:id="11576" w:author="sanjai" w:date="2020-04-09T11:50:00Z">
              <w:r w:rsidRPr="00E745DE">
                <w:rPr>
                  <w:rFonts w:ascii="Calibri" w:eastAsia="Times New Roman" w:hAnsi="Calibri"/>
                  <w:color w:val="000000"/>
                  <w:kern w:val="0"/>
                  <w:sz w:val="18"/>
                  <w:szCs w:val="18"/>
                  <w:lang w:eastAsia="en-US"/>
                </w:rPr>
                <w:t>ve3</w:t>
              </w:r>
            </w:ins>
          </w:p>
        </w:tc>
        <w:tc>
          <w:tcPr>
            <w:tcW w:w="585" w:type="dxa"/>
            <w:tcBorders>
              <w:top w:val="nil"/>
              <w:left w:val="nil"/>
              <w:bottom w:val="single" w:sz="4" w:space="0" w:color="auto"/>
              <w:right w:val="single" w:sz="4" w:space="0" w:color="auto"/>
            </w:tcBorders>
            <w:shd w:val="clear" w:color="auto" w:fill="auto"/>
            <w:noWrap/>
            <w:vAlign w:val="center"/>
            <w:hideMark/>
            <w:tcPrChange w:id="1157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78" w:author="sanjai" w:date="2020-04-09T11:50:00Z"/>
                <w:rFonts w:ascii="Calibri" w:eastAsia="Times New Roman" w:hAnsi="Calibri"/>
                <w:color w:val="000000"/>
                <w:kern w:val="0"/>
                <w:sz w:val="18"/>
                <w:szCs w:val="18"/>
                <w:lang w:eastAsia="en-US"/>
              </w:rPr>
            </w:pPr>
            <w:ins w:id="11579"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580" w:author="sanjai" w:date="2020-04-09T11:50:00Z"/>
          <w:trPrChange w:id="11581"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A9D08E"/>
            <w:noWrap/>
            <w:vAlign w:val="center"/>
            <w:hideMark/>
            <w:tcPrChange w:id="11582" w:author="sanjai" w:date="2020-04-17T15:16:00Z">
              <w:tcPr>
                <w:tcW w:w="1800" w:type="dxa"/>
                <w:tcBorders>
                  <w:top w:val="nil"/>
                  <w:left w:val="single" w:sz="4" w:space="0" w:color="auto"/>
                  <w:bottom w:val="single" w:sz="4" w:space="0" w:color="auto"/>
                  <w:right w:val="single" w:sz="4" w:space="0" w:color="auto"/>
                </w:tcBorders>
                <w:shd w:val="clear" w:color="000000" w:fill="A9D08E"/>
                <w:noWrap/>
                <w:vAlign w:val="center"/>
                <w:hideMark/>
              </w:tcPr>
            </w:tcPrChange>
          </w:tcPr>
          <w:p w:rsidR="00E745DE" w:rsidRPr="00E745DE" w:rsidRDefault="00E745DE" w:rsidP="00E745DE">
            <w:pPr>
              <w:widowControl/>
              <w:snapToGrid/>
              <w:spacing w:line="240" w:lineRule="auto"/>
              <w:jc w:val="center"/>
              <w:rPr>
                <w:ins w:id="11583" w:author="sanjai" w:date="2020-04-09T11:50:00Z"/>
                <w:rFonts w:ascii="Calibri" w:eastAsia="Times New Roman" w:hAnsi="Calibri"/>
                <w:color w:val="000000"/>
                <w:kern w:val="0"/>
                <w:sz w:val="22"/>
                <w:lang w:eastAsia="en-US"/>
              </w:rPr>
            </w:pPr>
            <w:ins w:id="11584" w:author="sanjai" w:date="2020-04-09T11:50:00Z">
              <w:r w:rsidRPr="00E745DE">
                <w:rPr>
                  <w:rFonts w:ascii="Calibri" w:eastAsia="Times New Roman" w:hAnsi="Calibri"/>
                  <w:color w:val="000000"/>
                  <w:kern w:val="0"/>
                  <w:sz w:val="22"/>
                  <w:lang w:eastAsia="en-US"/>
                </w:rPr>
                <w:t>compress_7</w:t>
              </w:r>
            </w:ins>
          </w:p>
        </w:tc>
        <w:tc>
          <w:tcPr>
            <w:tcW w:w="710" w:type="dxa"/>
            <w:tcBorders>
              <w:top w:val="nil"/>
              <w:left w:val="nil"/>
              <w:bottom w:val="single" w:sz="4" w:space="0" w:color="auto"/>
              <w:right w:val="single" w:sz="4" w:space="0" w:color="auto"/>
            </w:tcBorders>
            <w:shd w:val="clear" w:color="auto" w:fill="auto"/>
            <w:noWrap/>
            <w:vAlign w:val="center"/>
            <w:hideMark/>
            <w:tcPrChange w:id="1158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86" w:author="sanjai" w:date="2020-04-09T11:50:00Z"/>
                <w:rFonts w:ascii="Calibri" w:eastAsia="Times New Roman" w:hAnsi="Calibri"/>
                <w:color w:val="000000"/>
                <w:kern w:val="0"/>
                <w:sz w:val="18"/>
                <w:szCs w:val="18"/>
                <w:lang w:eastAsia="en-US"/>
              </w:rPr>
            </w:pPr>
            <w:ins w:id="11587"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8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89" w:author="sanjai" w:date="2020-04-09T11:50:00Z"/>
                <w:rFonts w:ascii="Calibri" w:eastAsia="Times New Roman" w:hAnsi="Calibri"/>
                <w:color w:val="000000"/>
                <w:kern w:val="0"/>
                <w:sz w:val="18"/>
                <w:szCs w:val="18"/>
                <w:lang w:eastAsia="en-US"/>
              </w:rPr>
            </w:pPr>
            <w:ins w:id="11590"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59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92" w:author="sanjai" w:date="2020-04-09T11:50:00Z"/>
                <w:rFonts w:ascii="Calibri" w:eastAsia="Times New Roman" w:hAnsi="Calibri"/>
                <w:color w:val="000000"/>
                <w:kern w:val="0"/>
                <w:sz w:val="18"/>
                <w:szCs w:val="18"/>
                <w:lang w:eastAsia="en-US"/>
              </w:rPr>
            </w:pPr>
            <w:ins w:id="1159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9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95" w:author="sanjai" w:date="2020-04-09T11:50:00Z"/>
                <w:rFonts w:ascii="Calibri" w:eastAsia="Times New Roman" w:hAnsi="Calibri"/>
                <w:color w:val="000000"/>
                <w:kern w:val="0"/>
                <w:sz w:val="18"/>
                <w:szCs w:val="18"/>
                <w:lang w:eastAsia="en-US"/>
              </w:rPr>
            </w:pPr>
            <w:ins w:id="11596"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59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598" w:author="sanjai" w:date="2020-04-09T11:50:00Z"/>
                <w:rFonts w:ascii="Calibri" w:eastAsia="Times New Roman" w:hAnsi="Calibri"/>
                <w:color w:val="000000"/>
                <w:kern w:val="0"/>
                <w:sz w:val="18"/>
                <w:szCs w:val="18"/>
                <w:lang w:eastAsia="en-US"/>
              </w:rPr>
            </w:pPr>
            <w:ins w:id="1159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0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01" w:author="sanjai" w:date="2020-04-09T11:50:00Z"/>
                <w:rFonts w:ascii="Calibri" w:eastAsia="Times New Roman" w:hAnsi="Calibri"/>
                <w:color w:val="000000"/>
                <w:kern w:val="0"/>
                <w:sz w:val="18"/>
                <w:szCs w:val="18"/>
                <w:lang w:eastAsia="en-US"/>
              </w:rPr>
            </w:pPr>
            <w:ins w:id="11602"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0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04" w:author="sanjai" w:date="2020-04-09T11:50:00Z"/>
                <w:rFonts w:ascii="Calibri" w:eastAsia="Times New Roman" w:hAnsi="Calibri"/>
                <w:color w:val="000000"/>
                <w:kern w:val="0"/>
                <w:sz w:val="18"/>
                <w:szCs w:val="18"/>
                <w:lang w:eastAsia="en-US"/>
              </w:rPr>
            </w:pPr>
            <w:ins w:id="11605"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0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07" w:author="sanjai" w:date="2020-04-09T11:50:00Z"/>
                <w:rFonts w:ascii="Calibri" w:eastAsia="Times New Roman" w:hAnsi="Calibri"/>
                <w:color w:val="000000"/>
                <w:kern w:val="0"/>
                <w:sz w:val="18"/>
                <w:szCs w:val="18"/>
                <w:lang w:eastAsia="en-US"/>
              </w:rPr>
            </w:pPr>
            <w:proofErr w:type="spellStart"/>
            <w:ins w:id="11608" w:author="sanjai" w:date="2020-04-09T11:50:00Z">
              <w:r w:rsidRPr="00E745DE">
                <w:rPr>
                  <w:rFonts w:ascii="Calibri" w:eastAsia="Times New Roman" w:hAnsi="Calibri"/>
                  <w:color w:val="000000"/>
                  <w:kern w:val="0"/>
                  <w:sz w:val="18"/>
                  <w:szCs w:val="18"/>
                  <w:lang w:eastAsia="en-US"/>
                </w:rPr>
                <w:t>preshift</w:t>
              </w:r>
              <w:proofErr w:type="spellEnd"/>
            </w:ins>
          </w:p>
        </w:tc>
        <w:tc>
          <w:tcPr>
            <w:tcW w:w="585" w:type="dxa"/>
            <w:tcBorders>
              <w:top w:val="nil"/>
              <w:left w:val="nil"/>
              <w:bottom w:val="single" w:sz="4" w:space="0" w:color="auto"/>
              <w:right w:val="single" w:sz="4" w:space="0" w:color="auto"/>
            </w:tcBorders>
            <w:shd w:val="clear" w:color="auto" w:fill="auto"/>
            <w:noWrap/>
            <w:vAlign w:val="center"/>
            <w:hideMark/>
            <w:tcPrChange w:id="1160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10" w:author="sanjai" w:date="2020-04-09T11:50:00Z"/>
                <w:rFonts w:ascii="Calibri" w:eastAsia="Times New Roman" w:hAnsi="Calibri"/>
                <w:color w:val="000000"/>
                <w:kern w:val="0"/>
                <w:sz w:val="18"/>
                <w:szCs w:val="18"/>
                <w:lang w:eastAsia="en-US"/>
              </w:rPr>
            </w:pPr>
            <w:ins w:id="11611" w:author="sanjai" w:date="2020-04-09T11:50:00Z">
              <w:r w:rsidRPr="00E745DE">
                <w:rPr>
                  <w:rFonts w:ascii="Calibri" w:eastAsia="Times New Roman" w:hAnsi="Calibri"/>
                  <w:color w:val="000000"/>
                  <w:kern w:val="0"/>
                  <w:sz w:val="18"/>
                  <w:szCs w:val="18"/>
                  <w:lang w:eastAsia="en-US"/>
                </w:rPr>
                <w:t>v2</w:t>
              </w:r>
            </w:ins>
          </w:p>
        </w:tc>
        <w:tc>
          <w:tcPr>
            <w:tcW w:w="585" w:type="dxa"/>
            <w:tcBorders>
              <w:top w:val="nil"/>
              <w:left w:val="nil"/>
              <w:bottom w:val="single" w:sz="4" w:space="0" w:color="auto"/>
              <w:right w:val="single" w:sz="4" w:space="0" w:color="auto"/>
            </w:tcBorders>
            <w:shd w:val="clear" w:color="auto" w:fill="auto"/>
            <w:noWrap/>
            <w:vAlign w:val="center"/>
            <w:hideMark/>
            <w:tcPrChange w:id="1161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13" w:author="sanjai" w:date="2020-04-09T11:50:00Z"/>
                <w:rFonts w:ascii="Calibri" w:eastAsia="Times New Roman" w:hAnsi="Calibri"/>
                <w:color w:val="000000"/>
                <w:kern w:val="0"/>
                <w:sz w:val="18"/>
                <w:szCs w:val="18"/>
                <w:lang w:eastAsia="en-US"/>
              </w:rPr>
            </w:pPr>
            <w:ins w:id="11614" w:author="sanjai" w:date="2020-04-09T11:50:00Z">
              <w:r w:rsidRPr="00E745DE">
                <w:rPr>
                  <w:rFonts w:ascii="Calibri" w:eastAsia="Times New Roman" w:hAnsi="Calibri"/>
                  <w:color w:val="000000"/>
                  <w:kern w:val="0"/>
                  <w:sz w:val="18"/>
                  <w:szCs w:val="18"/>
                  <w:lang w:eastAsia="en-US"/>
                </w:rPr>
                <w:t>ve1c</w:t>
              </w:r>
            </w:ins>
          </w:p>
        </w:tc>
        <w:tc>
          <w:tcPr>
            <w:tcW w:w="585" w:type="dxa"/>
            <w:tcBorders>
              <w:top w:val="nil"/>
              <w:left w:val="nil"/>
              <w:bottom w:val="single" w:sz="4" w:space="0" w:color="auto"/>
              <w:right w:val="single" w:sz="4" w:space="0" w:color="auto"/>
            </w:tcBorders>
            <w:shd w:val="clear" w:color="auto" w:fill="auto"/>
            <w:noWrap/>
            <w:vAlign w:val="center"/>
            <w:hideMark/>
            <w:tcPrChange w:id="1161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16" w:author="sanjai" w:date="2020-04-09T11:50:00Z"/>
                <w:rFonts w:ascii="Calibri" w:eastAsia="Times New Roman" w:hAnsi="Calibri"/>
                <w:color w:val="000000"/>
                <w:kern w:val="0"/>
                <w:sz w:val="18"/>
                <w:szCs w:val="18"/>
                <w:lang w:eastAsia="en-US"/>
              </w:rPr>
            </w:pPr>
            <w:ins w:id="11617" w:author="sanjai" w:date="2020-04-09T11:50:00Z">
              <w:r w:rsidRPr="00E745DE">
                <w:rPr>
                  <w:rFonts w:ascii="Calibri" w:eastAsia="Times New Roman" w:hAnsi="Calibri"/>
                  <w:color w:val="000000"/>
                  <w:kern w:val="0"/>
                  <w:sz w:val="18"/>
                  <w:szCs w:val="18"/>
                  <w:lang w:eastAsia="en-US"/>
                </w:rPr>
                <w:t>ve2c</w:t>
              </w:r>
            </w:ins>
          </w:p>
        </w:tc>
        <w:tc>
          <w:tcPr>
            <w:tcW w:w="585" w:type="dxa"/>
            <w:tcBorders>
              <w:top w:val="nil"/>
              <w:left w:val="nil"/>
              <w:bottom w:val="single" w:sz="4" w:space="0" w:color="auto"/>
              <w:right w:val="single" w:sz="4" w:space="0" w:color="auto"/>
            </w:tcBorders>
            <w:shd w:val="clear" w:color="auto" w:fill="auto"/>
            <w:noWrap/>
            <w:vAlign w:val="center"/>
            <w:hideMark/>
            <w:tcPrChange w:id="1161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19" w:author="sanjai" w:date="2020-04-09T11:50:00Z"/>
                <w:rFonts w:ascii="Calibri" w:eastAsia="Times New Roman" w:hAnsi="Calibri"/>
                <w:color w:val="000000"/>
                <w:kern w:val="0"/>
                <w:sz w:val="18"/>
                <w:szCs w:val="18"/>
                <w:lang w:eastAsia="en-US"/>
              </w:rPr>
            </w:pPr>
            <w:ins w:id="11620"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62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22" w:author="sanjai" w:date="2020-04-09T11:50:00Z"/>
                <w:rFonts w:ascii="Calibri" w:eastAsia="Times New Roman" w:hAnsi="Calibri"/>
                <w:color w:val="000000"/>
                <w:kern w:val="0"/>
                <w:sz w:val="18"/>
                <w:szCs w:val="18"/>
                <w:lang w:eastAsia="en-US"/>
              </w:rPr>
            </w:pPr>
            <w:ins w:id="11623" w:author="sanjai" w:date="2020-04-09T11:50:00Z">
              <w:r w:rsidRPr="00E745DE">
                <w:rPr>
                  <w:rFonts w:ascii="Calibri" w:eastAsia="Times New Roman" w:hAnsi="Calibri"/>
                  <w:color w:val="000000"/>
                  <w:kern w:val="0"/>
                  <w:sz w:val="18"/>
                  <w:szCs w:val="18"/>
                  <w:lang w:eastAsia="en-US"/>
                </w:rPr>
                <w:t> </w:t>
              </w:r>
            </w:ins>
          </w:p>
        </w:tc>
      </w:tr>
      <w:tr w:rsidR="00E745DE" w:rsidRPr="00E745DE" w:rsidTr="003B4971">
        <w:trPr>
          <w:trHeight w:val="292"/>
          <w:ins w:id="11624" w:author="sanjai" w:date="2020-04-09T11:50:00Z"/>
          <w:trPrChange w:id="11625" w:author="sanjai" w:date="2020-04-17T15:16:00Z">
            <w:trPr>
              <w:trHeight w:val="290"/>
            </w:trPr>
          </w:trPrChange>
        </w:trPr>
        <w:tc>
          <w:tcPr>
            <w:tcW w:w="1678" w:type="dxa"/>
            <w:tcBorders>
              <w:top w:val="nil"/>
              <w:left w:val="single" w:sz="4" w:space="0" w:color="auto"/>
              <w:bottom w:val="single" w:sz="4" w:space="0" w:color="auto"/>
              <w:right w:val="single" w:sz="4" w:space="0" w:color="auto"/>
            </w:tcBorders>
            <w:shd w:val="clear" w:color="000000" w:fill="FFFF00"/>
            <w:noWrap/>
            <w:vAlign w:val="center"/>
            <w:hideMark/>
            <w:tcPrChange w:id="11626" w:author="sanjai" w:date="2020-04-17T15:16:00Z">
              <w:tcPr>
                <w:tcW w:w="1800" w:type="dxa"/>
                <w:tcBorders>
                  <w:top w:val="nil"/>
                  <w:left w:val="single" w:sz="4" w:space="0" w:color="auto"/>
                  <w:bottom w:val="single" w:sz="4" w:space="0" w:color="auto"/>
                  <w:right w:val="single" w:sz="4" w:space="0" w:color="auto"/>
                </w:tcBorders>
                <w:shd w:val="clear" w:color="000000" w:fill="FFFF00"/>
                <w:noWrap/>
                <w:vAlign w:val="center"/>
                <w:hideMark/>
              </w:tcPr>
            </w:tcPrChange>
          </w:tcPr>
          <w:p w:rsidR="00E745DE" w:rsidRPr="00E745DE" w:rsidRDefault="00E745DE" w:rsidP="00E745DE">
            <w:pPr>
              <w:widowControl/>
              <w:snapToGrid/>
              <w:spacing w:line="240" w:lineRule="auto"/>
              <w:jc w:val="right"/>
              <w:rPr>
                <w:ins w:id="11627" w:author="sanjai" w:date="2020-04-09T11:50:00Z"/>
                <w:rFonts w:ascii="Calibri" w:eastAsia="Times New Roman" w:hAnsi="Calibri"/>
                <w:color w:val="000000"/>
                <w:kern w:val="0"/>
                <w:sz w:val="22"/>
                <w:lang w:eastAsia="en-US"/>
              </w:rPr>
            </w:pPr>
            <w:ins w:id="11628" w:author="sanjai" w:date="2020-04-09T11:50:00Z">
              <w:r w:rsidRPr="00E745DE">
                <w:rPr>
                  <w:rFonts w:ascii="Calibri" w:eastAsia="Times New Roman" w:hAnsi="Calibri"/>
                  <w:color w:val="000000"/>
                  <w:kern w:val="0"/>
                  <w:sz w:val="22"/>
                  <w:lang w:eastAsia="en-US"/>
                </w:rPr>
                <w:t>(PSEUDO)gather_7</w:t>
              </w:r>
            </w:ins>
          </w:p>
        </w:tc>
        <w:tc>
          <w:tcPr>
            <w:tcW w:w="710" w:type="dxa"/>
            <w:tcBorders>
              <w:top w:val="nil"/>
              <w:left w:val="nil"/>
              <w:bottom w:val="single" w:sz="4" w:space="0" w:color="auto"/>
              <w:right w:val="single" w:sz="4" w:space="0" w:color="auto"/>
            </w:tcBorders>
            <w:shd w:val="clear" w:color="auto" w:fill="auto"/>
            <w:noWrap/>
            <w:vAlign w:val="center"/>
            <w:hideMark/>
            <w:tcPrChange w:id="1162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30" w:author="sanjai" w:date="2020-04-09T11:50:00Z"/>
                <w:rFonts w:ascii="Calibri" w:eastAsia="Times New Roman" w:hAnsi="Calibri"/>
                <w:color w:val="000000"/>
                <w:kern w:val="0"/>
                <w:sz w:val="18"/>
                <w:szCs w:val="18"/>
                <w:lang w:eastAsia="en-US"/>
              </w:rPr>
            </w:pPr>
            <w:ins w:id="11631"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632"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33" w:author="sanjai" w:date="2020-04-09T11:50:00Z"/>
                <w:rFonts w:ascii="Calibri" w:eastAsia="Times New Roman" w:hAnsi="Calibri"/>
                <w:color w:val="000000"/>
                <w:kern w:val="0"/>
                <w:sz w:val="18"/>
                <w:szCs w:val="18"/>
                <w:lang w:eastAsia="en-US"/>
              </w:rPr>
            </w:pPr>
            <w:ins w:id="11634" w:author="sanjai" w:date="2020-04-09T11:50:00Z">
              <w:r w:rsidRPr="00E745DE">
                <w:rPr>
                  <w:rFonts w:ascii="Calibri" w:eastAsia="Times New Roman" w:hAnsi="Calibri"/>
                  <w:color w:val="000000"/>
                  <w:kern w:val="0"/>
                  <w:sz w:val="18"/>
                  <w:szCs w:val="18"/>
                  <w:lang w:eastAsia="en-US"/>
                </w:rPr>
                <w:t> </w:t>
              </w:r>
            </w:ins>
          </w:p>
        </w:tc>
        <w:tc>
          <w:tcPr>
            <w:tcW w:w="710" w:type="dxa"/>
            <w:tcBorders>
              <w:top w:val="nil"/>
              <w:left w:val="nil"/>
              <w:bottom w:val="single" w:sz="4" w:space="0" w:color="auto"/>
              <w:right w:val="single" w:sz="4" w:space="0" w:color="auto"/>
            </w:tcBorders>
            <w:shd w:val="clear" w:color="auto" w:fill="auto"/>
            <w:noWrap/>
            <w:vAlign w:val="center"/>
            <w:hideMark/>
            <w:tcPrChange w:id="11635"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36" w:author="sanjai" w:date="2020-04-09T11:50:00Z"/>
                <w:rFonts w:ascii="Calibri" w:eastAsia="Times New Roman" w:hAnsi="Calibri"/>
                <w:color w:val="000000"/>
                <w:kern w:val="0"/>
                <w:sz w:val="18"/>
                <w:szCs w:val="18"/>
                <w:lang w:eastAsia="en-US"/>
              </w:rPr>
            </w:pPr>
            <w:ins w:id="11637"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38"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39" w:author="sanjai" w:date="2020-04-09T11:50:00Z"/>
                <w:rFonts w:ascii="Calibri" w:eastAsia="Times New Roman" w:hAnsi="Calibri"/>
                <w:color w:val="000000"/>
                <w:kern w:val="0"/>
                <w:sz w:val="18"/>
                <w:szCs w:val="18"/>
                <w:lang w:eastAsia="en-US"/>
              </w:rPr>
            </w:pPr>
            <w:ins w:id="11640"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41"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42" w:author="sanjai" w:date="2020-04-09T11:50:00Z"/>
                <w:rFonts w:ascii="Calibri" w:eastAsia="Times New Roman" w:hAnsi="Calibri"/>
                <w:color w:val="000000"/>
                <w:kern w:val="0"/>
                <w:sz w:val="18"/>
                <w:szCs w:val="18"/>
                <w:lang w:eastAsia="en-US"/>
              </w:rPr>
            </w:pPr>
            <w:ins w:id="11643"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44"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45" w:author="sanjai" w:date="2020-04-09T11:50:00Z"/>
                <w:rFonts w:ascii="Calibri" w:eastAsia="Times New Roman" w:hAnsi="Calibri"/>
                <w:color w:val="000000"/>
                <w:kern w:val="0"/>
                <w:sz w:val="18"/>
                <w:szCs w:val="18"/>
                <w:lang w:eastAsia="en-US"/>
              </w:rPr>
            </w:pPr>
            <w:ins w:id="11646"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47"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48" w:author="sanjai" w:date="2020-04-09T11:50:00Z"/>
                <w:rFonts w:ascii="Calibri" w:eastAsia="Times New Roman" w:hAnsi="Calibri"/>
                <w:color w:val="000000"/>
                <w:kern w:val="0"/>
                <w:sz w:val="18"/>
                <w:szCs w:val="18"/>
                <w:lang w:eastAsia="en-US"/>
              </w:rPr>
            </w:pPr>
            <w:ins w:id="11649" w:author="sanjai" w:date="2020-04-09T11:50:00Z">
              <w:r w:rsidRPr="00E745DE">
                <w:rPr>
                  <w:rFonts w:ascii="Calibri" w:eastAsia="Times New Roman" w:hAnsi="Calibri"/>
                  <w:color w:val="000000"/>
                  <w:kern w:val="0"/>
                  <w:sz w:val="18"/>
                  <w:szCs w:val="18"/>
                  <w:lang w:eastAsia="en-US"/>
                </w:rPr>
                <w:t> </w:t>
              </w:r>
            </w:ins>
          </w:p>
        </w:tc>
        <w:tc>
          <w:tcPr>
            <w:tcW w:w="711" w:type="dxa"/>
            <w:tcBorders>
              <w:top w:val="nil"/>
              <w:left w:val="nil"/>
              <w:bottom w:val="single" w:sz="4" w:space="0" w:color="auto"/>
              <w:right w:val="single" w:sz="4" w:space="0" w:color="auto"/>
            </w:tcBorders>
            <w:shd w:val="clear" w:color="auto" w:fill="auto"/>
            <w:noWrap/>
            <w:vAlign w:val="center"/>
            <w:hideMark/>
            <w:tcPrChange w:id="11650"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51" w:author="sanjai" w:date="2020-04-09T11:50:00Z"/>
                <w:rFonts w:ascii="Calibri" w:eastAsia="Times New Roman" w:hAnsi="Calibri"/>
                <w:color w:val="000000"/>
                <w:kern w:val="0"/>
                <w:sz w:val="18"/>
                <w:szCs w:val="18"/>
                <w:lang w:eastAsia="en-US"/>
              </w:rPr>
            </w:pPr>
            <w:ins w:id="11652"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653"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54" w:author="sanjai" w:date="2020-04-09T11:50:00Z"/>
                <w:rFonts w:ascii="Calibri" w:eastAsia="Times New Roman" w:hAnsi="Calibri"/>
                <w:color w:val="000000"/>
                <w:kern w:val="0"/>
                <w:sz w:val="18"/>
                <w:szCs w:val="18"/>
                <w:lang w:eastAsia="en-US"/>
              </w:rPr>
            </w:pPr>
            <w:ins w:id="11655"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656"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57" w:author="sanjai" w:date="2020-04-09T11:50:00Z"/>
                <w:rFonts w:ascii="Calibri" w:eastAsia="Times New Roman" w:hAnsi="Calibri"/>
                <w:color w:val="000000"/>
                <w:kern w:val="0"/>
                <w:sz w:val="18"/>
                <w:szCs w:val="18"/>
                <w:lang w:eastAsia="en-US"/>
              </w:rPr>
            </w:pPr>
            <w:ins w:id="11658" w:author="sanjai" w:date="2020-04-09T11:50:00Z">
              <w:r w:rsidRPr="00E745DE">
                <w:rPr>
                  <w:rFonts w:ascii="Calibri" w:eastAsia="Times New Roman" w:hAnsi="Calibri"/>
                  <w:color w:val="000000"/>
                  <w:kern w:val="0"/>
                  <w:sz w:val="18"/>
                  <w:szCs w:val="18"/>
                  <w:lang w:eastAsia="en-US"/>
                </w:rPr>
                <w:t> </w:t>
              </w:r>
            </w:ins>
          </w:p>
        </w:tc>
        <w:tc>
          <w:tcPr>
            <w:tcW w:w="585" w:type="dxa"/>
            <w:tcBorders>
              <w:top w:val="nil"/>
              <w:left w:val="nil"/>
              <w:bottom w:val="single" w:sz="4" w:space="0" w:color="auto"/>
              <w:right w:val="single" w:sz="4" w:space="0" w:color="auto"/>
            </w:tcBorders>
            <w:shd w:val="clear" w:color="auto" w:fill="auto"/>
            <w:noWrap/>
            <w:vAlign w:val="center"/>
            <w:hideMark/>
            <w:tcPrChange w:id="11659" w:author="sanjai" w:date="2020-04-17T15:16:00Z">
              <w:tcPr>
                <w:tcW w:w="640" w:type="dxa"/>
                <w:tcBorders>
                  <w:top w:val="nil"/>
                  <w:left w:val="nil"/>
                  <w:bottom w:val="single" w:sz="4" w:space="0" w:color="auto"/>
                  <w:right w:val="single" w:sz="4" w:space="0" w:color="auto"/>
                </w:tcBorders>
                <w:shd w:val="clear" w:color="auto" w:fill="auto"/>
                <w:noWrap/>
                <w:vAlign w:val="center"/>
                <w:hideMark/>
              </w:tcPr>
            </w:tcPrChange>
          </w:tcPr>
          <w:p w:rsidR="00E745DE" w:rsidRPr="00E745DE" w:rsidRDefault="00E745DE" w:rsidP="00E745DE">
            <w:pPr>
              <w:widowControl/>
              <w:snapToGrid/>
              <w:spacing w:line="240" w:lineRule="auto"/>
              <w:jc w:val="center"/>
              <w:rPr>
                <w:ins w:id="11660" w:author="sanjai" w:date="2020-04-09T11:50:00Z"/>
                <w:rFonts w:ascii="Calibri" w:eastAsia="Times New Roman" w:hAnsi="Calibri"/>
                <w:color w:val="000000"/>
                <w:kern w:val="0"/>
                <w:sz w:val="18"/>
                <w:szCs w:val="18"/>
                <w:lang w:eastAsia="en-US"/>
              </w:rPr>
            </w:pPr>
            <w:ins w:id="11661" w:author="sanjai" w:date="2020-04-09T11:50:00Z">
              <w:r w:rsidRPr="00E745DE">
                <w:rPr>
                  <w:rFonts w:ascii="Calibri" w:eastAsia="Times New Roman" w:hAnsi="Calibri"/>
                  <w:color w:val="000000"/>
                  <w:kern w:val="0"/>
                  <w:sz w:val="18"/>
                  <w:szCs w:val="18"/>
                  <w:lang w:eastAsia="en-US"/>
                </w:rPr>
                <w:t>ve1</w:t>
              </w:r>
            </w:ins>
          </w:p>
        </w:tc>
        <w:tc>
          <w:tcPr>
            <w:tcW w:w="585" w:type="dxa"/>
            <w:tcBorders>
              <w:top w:val="nil"/>
              <w:left w:val="nil"/>
              <w:bottom w:val="single" w:sz="4" w:space="0" w:color="auto"/>
              <w:right w:val="single" w:sz="4" w:space="0" w:color="auto"/>
            </w:tcBorders>
            <w:shd w:val="clear" w:color="000000" w:fill="ED7D31"/>
            <w:noWrap/>
            <w:vAlign w:val="center"/>
            <w:hideMark/>
            <w:tcPrChange w:id="11662"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663" w:author="sanjai" w:date="2020-04-09T11:50:00Z"/>
                <w:rFonts w:ascii="Calibri" w:eastAsia="Times New Roman" w:hAnsi="Calibri"/>
                <w:color w:val="000000"/>
                <w:kern w:val="0"/>
                <w:sz w:val="18"/>
                <w:szCs w:val="18"/>
                <w:lang w:eastAsia="en-US"/>
              </w:rPr>
            </w:pPr>
            <w:ins w:id="11664" w:author="sanjai" w:date="2020-04-09T11:50:00Z">
              <w:r w:rsidRPr="00E745DE">
                <w:rPr>
                  <w:rFonts w:ascii="Calibri" w:eastAsia="Times New Roman" w:hAnsi="Calibri"/>
                  <w:color w:val="000000"/>
                  <w:kern w:val="0"/>
                  <w:sz w:val="18"/>
                  <w:szCs w:val="18"/>
                  <w:lang w:eastAsia="en-US"/>
                </w:rPr>
                <w:t>ve2</w:t>
              </w:r>
            </w:ins>
          </w:p>
        </w:tc>
        <w:tc>
          <w:tcPr>
            <w:tcW w:w="585" w:type="dxa"/>
            <w:tcBorders>
              <w:top w:val="nil"/>
              <w:left w:val="nil"/>
              <w:bottom w:val="single" w:sz="4" w:space="0" w:color="auto"/>
              <w:right w:val="single" w:sz="4" w:space="0" w:color="auto"/>
            </w:tcBorders>
            <w:shd w:val="clear" w:color="000000" w:fill="ED7D31"/>
            <w:noWrap/>
            <w:vAlign w:val="center"/>
            <w:hideMark/>
            <w:tcPrChange w:id="11665" w:author="sanjai" w:date="2020-04-17T15:16:00Z">
              <w:tcPr>
                <w:tcW w:w="640" w:type="dxa"/>
                <w:tcBorders>
                  <w:top w:val="nil"/>
                  <w:left w:val="nil"/>
                  <w:bottom w:val="single" w:sz="4" w:space="0" w:color="auto"/>
                  <w:right w:val="single" w:sz="4" w:space="0" w:color="auto"/>
                </w:tcBorders>
                <w:shd w:val="clear" w:color="000000" w:fill="ED7D31"/>
                <w:noWrap/>
                <w:vAlign w:val="center"/>
                <w:hideMark/>
              </w:tcPr>
            </w:tcPrChange>
          </w:tcPr>
          <w:p w:rsidR="00E745DE" w:rsidRPr="00E745DE" w:rsidRDefault="00E745DE" w:rsidP="00E745DE">
            <w:pPr>
              <w:widowControl/>
              <w:snapToGrid/>
              <w:spacing w:line="240" w:lineRule="auto"/>
              <w:jc w:val="center"/>
              <w:rPr>
                <w:ins w:id="11666" w:author="sanjai" w:date="2020-04-09T11:50:00Z"/>
                <w:rFonts w:ascii="Calibri" w:eastAsia="Times New Roman" w:hAnsi="Calibri"/>
                <w:color w:val="000000"/>
                <w:kern w:val="0"/>
                <w:sz w:val="18"/>
                <w:szCs w:val="18"/>
                <w:lang w:eastAsia="en-US"/>
              </w:rPr>
            </w:pPr>
            <w:ins w:id="11667" w:author="sanjai" w:date="2020-04-09T11:50:00Z">
              <w:r w:rsidRPr="00E745DE">
                <w:rPr>
                  <w:rFonts w:ascii="Calibri" w:eastAsia="Times New Roman" w:hAnsi="Calibri"/>
                  <w:color w:val="000000"/>
                  <w:kern w:val="0"/>
                  <w:sz w:val="18"/>
                  <w:szCs w:val="18"/>
                  <w:lang w:eastAsia="en-US"/>
                </w:rPr>
                <w:t>ve3</w:t>
              </w:r>
            </w:ins>
          </w:p>
        </w:tc>
      </w:tr>
    </w:tbl>
    <w:p w:rsidR="00E745DE" w:rsidRDefault="00E745DE" w:rsidP="00751979">
      <w:pPr>
        <w:pStyle w:val="BodyText"/>
        <w:rPr>
          <w:ins w:id="11668" w:author="sanjai" w:date="2020-04-09T11:50:00Z"/>
        </w:rPr>
      </w:pPr>
    </w:p>
    <w:p w:rsidR="00E745DE" w:rsidRDefault="007D3DEB">
      <w:pPr>
        <w:pStyle w:val="Heading2"/>
        <w:rPr>
          <w:ins w:id="11669" w:author="sanjai" w:date="2020-04-22T16:01:00Z"/>
        </w:rPr>
        <w:pPrChange w:id="11670" w:author="sanjai" w:date="2020-04-22T16:04:00Z">
          <w:pPr>
            <w:pStyle w:val="BodyText"/>
          </w:pPr>
        </w:pPrChange>
      </w:pPr>
      <w:ins w:id="11671" w:author="sanjai" w:date="2020-04-22T16:04:00Z">
        <w:r>
          <w:t>Instruction latency and throughput summary</w:t>
        </w:r>
      </w:ins>
    </w:p>
    <w:tbl>
      <w:tblPr>
        <w:tblW w:w="10814" w:type="dxa"/>
        <w:tblInd w:w="-5" w:type="dxa"/>
        <w:tblLook w:val="04A0" w:firstRow="1" w:lastRow="0" w:firstColumn="1" w:lastColumn="0" w:noHBand="0" w:noVBand="1"/>
        <w:tblPrChange w:id="11672" w:author="sanjai" w:date="2020-04-22T16:05:00Z">
          <w:tblPr>
            <w:tblW w:w="12400" w:type="dxa"/>
            <w:tblInd w:w="-1085" w:type="dxa"/>
            <w:tblLook w:val="04A0" w:firstRow="1" w:lastRow="0" w:firstColumn="1" w:lastColumn="0" w:noHBand="0" w:noVBand="1"/>
          </w:tblPr>
        </w:tblPrChange>
      </w:tblPr>
      <w:tblGrid>
        <w:gridCol w:w="1287"/>
        <w:gridCol w:w="978"/>
        <w:gridCol w:w="1320"/>
        <w:gridCol w:w="1240"/>
        <w:gridCol w:w="1297"/>
        <w:gridCol w:w="4692"/>
        <w:tblGridChange w:id="11673">
          <w:tblGrid>
            <w:gridCol w:w="1165"/>
            <w:gridCol w:w="885"/>
            <w:gridCol w:w="15"/>
            <w:gridCol w:w="1180"/>
            <w:gridCol w:w="15"/>
            <w:gridCol w:w="1107"/>
            <w:gridCol w:w="218"/>
            <w:gridCol w:w="956"/>
            <w:gridCol w:w="218"/>
            <w:gridCol w:w="4028"/>
            <w:gridCol w:w="2613"/>
          </w:tblGrid>
        </w:tblGridChange>
      </w:tblGrid>
      <w:tr w:rsidR="007D3DEB" w:rsidRPr="007D3DEB" w:rsidTr="00130509">
        <w:trPr>
          <w:trHeight w:val="646"/>
          <w:ins w:id="11674" w:author="sanjai" w:date="2020-04-22T16:01:00Z"/>
          <w:trPrChange w:id="11675" w:author="sanjai" w:date="2020-04-22T16:05:00Z">
            <w:trPr>
              <w:trHeight w:val="580"/>
            </w:trPr>
          </w:trPrChange>
        </w:trPr>
        <w:tc>
          <w:tcPr>
            <w:tcW w:w="1287" w:type="dxa"/>
            <w:tcBorders>
              <w:top w:val="single" w:sz="4" w:space="0" w:color="8EA9DB"/>
              <w:left w:val="single" w:sz="4" w:space="0" w:color="8EA9DB"/>
              <w:bottom w:val="single" w:sz="4" w:space="0" w:color="8EA9DB"/>
              <w:right w:val="nil"/>
            </w:tcBorders>
            <w:shd w:val="clear" w:color="4472C4" w:fill="4472C4"/>
            <w:vAlign w:val="center"/>
            <w:hideMark/>
            <w:tcPrChange w:id="11676" w:author="sanjai" w:date="2020-04-22T16:05:00Z">
              <w:tcPr>
                <w:tcW w:w="1165" w:type="dxa"/>
                <w:tcBorders>
                  <w:top w:val="single" w:sz="4" w:space="0" w:color="8EA9DB"/>
                  <w:left w:val="single" w:sz="4" w:space="0" w:color="8EA9DB"/>
                  <w:bottom w:val="single" w:sz="4" w:space="0" w:color="8EA9DB"/>
                  <w:right w:val="nil"/>
                </w:tcBorders>
                <w:shd w:val="clear" w:color="4472C4" w:fill="4472C4"/>
                <w:vAlign w:val="center"/>
                <w:hideMark/>
              </w:tcPr>
            </w:tcPrChange>
          </w:tcPr>
          <w:p w:rsidR="007D3DEB" w:rsidRPr="00130509" w:rsidRDefault="007D3DEB" w:rsidP="007D3DEB">
            <w:pPr>
              <w:widowControl/>
              <w:snapToGrid/>
              <w:spacing w:line="240" w:lineRule="auto"/>
              <w:jc w:val="center"/>
              <w:rPr>
                <w:ins w:id="11677" w:author="sanjai" w:date="2020-04-22T16:01:00Z"/>
                <w:rFonts w:ascii="Calibri" w:eastAsia="Times New Roman" w:hAnsi="Calibri"/>
                <w:b/>
                <w:bCs/>
                <w:color w:val="FFFFFF"/>
                <w:kern w:val="0"/>
                <w:sz w:val="22"/>
                <w:lang w:eastAsia="en-US"/>
              </w:rPr>
            </w:pPr>
            <w:ins w:id="11678" w:author="sanjai" w:date="2020-04-22T16:01:00Z">
              <w:r w:rsidRPr="00130509">
                <w:rPr>
                  <w:rFonts w:ascii="Calibri" w:eastAsia="Times New Roman" w:hAnsi="Calibri"/>
                  <w:b/>
                  <w:bCs/>
                  <w:color w:val="FFFFFF"/>
                  <w:kern w:val="0"/>
                  <w:sz w:val="22"/>
                  <w:lang w:eastAsia="en-US"/>
                </w:rPr>
                <w:t>Instruction</w:t>
              </w:r>
            </w:ins>
          </w:p>
        </w:tc>
        <w:tc>
          <w:tcPr>
            <w:tcW w:w="978" w:type="dxa"/>
            <w:tcBorders>
              <w:top w:val="single" w:sz="4" w:space="0" w:color="8EA9DB"/>
              <w:left w:val="nil"/>
              <w:bottom w:val="single" w:sz="4" w:space="0" w:color="8EA9DB"/>
              <w:right w:val="nil"/>
            </w:tcBorders>
            <w:shd w:val="clear" w:color="4472C4" w:fill="4472C4"/>
            <w:vAlign w:val="center"/>
            <w:hideMark/>
            <w:tcPrChange w:id="11679" w:author="sanjai" w:date="2020-04-22T16:05:00Z">
              <w:tcPr>
                <w:tcW w:w="900" w:type="dxa"/>
                <w:gridSpan w:val="2"/>
                <w:tcBorders>
                  <w:top w:val="single" w:sz="4" w:space="0" w:color="8EA9DB"/>
                  <w:left w:val="nil"/>
                  <w:bottom w:val="single" w:sz="4" w:space="0" w:color="8EA9DB"/>
                  <w:right w:val="nil"/>
                </w:tcBorders>
                <w:shd w:val="clear" w:color="4472C4" w:fill="4472C4"/>
                <w:vAlign w:val="center"/>
                <w:hideMark/>
              </w:tcPr>
            </w:tcPrChange>
          </w:tcPr>
          <w:p w:rsidR="007D3DEB" w:rsidRPr="00130509" w:rsidRDefault="007D3DEB" w:rsidP="007D3DEB">
            <w:pPr>
              <w:widowControl/>
              <w:snapToGrid/>
              <w:spacing w:line="240" w:lineRule="auto"/>
              <w:jc w:val="center"/>
              <w:rPr>
                <w:ins w:id="11680" w:author="sanjai" w:date="2020-04-22T16:01:00Z"/>
                <w:rFonts w:ascii="Calibri" w:eastAsia="Times New Roman" w:hAnsi="Calibri"/>
                <w:b/>
                <w:bCs/>
                <w:color w:val="FFFFFF"/>
                <w:kern w:val="0"/>
                <w:sz w:val="22"/>
                <w:lang w:eastAsia="en-US"/>
              </w:rPr>
            </w:pPr>
            <w:ins w:id="11681" w:author="sanjai" w:date="2020-04-22T16:01:00Z">
              <w:r w:rsidRPr="00130509">
                <w:rPr>
                  <w:rFonts w:ascii="Calibri" w:eastAsia="Times New Roman" w:hAnsi="Calibri"/>
                  <w:b/>
                  <w:bCs/>
                  <w:color w:val="FFFFFF"/>
                  <w:kern w:val="0"/>
                  <w:sz w:val="22"/>
                  <w:lang w:eastAsia="en-US"/>
                </w:rPr>
                <w:t>#uop</w:t>
              </w:r>
            </w:ins>
          </w:p>
        </w:tc>
        <w:tc>
          <w:tcPr>
            <w:tcW w:w="1320" w:type="dxa"/>
            <w:tcBorders>
              <w:top w:val="single" w:sz="4" w:space="0" w:color="8EA9DB"/>
              <w:left w:val="nil"/>
              <w:bottom w:val="single" w:sz="4" w:space="0" w:color="8EA9DB"/>
              <w:right w:val="nil"/>
            </w:tcBorders>
            <w:shd w:val="clear" w:color="4472C4" w:fill="4472C4"/>
            <w:vAlign w:val="center"/>
            <w:hideMark/>
            <w:tcPrChange w:id="11682" w:author="sanjai" w:date="2020-04-22T16:05:00Z">
              <w:tcPr>
                <w:tcW w:w="1195" w:type="dxa"/>
                <w:gridSpan w:val="2"/>
                <w:tcBorders>
                  <w:top w:val="single" w:sz="4" w:space="0" w:color="8EA9DB"/>
                  <w:left w:val="nil"/>
                  <w:bottom w:val="single" w:sz="4" w:space="0" w:color="8EA9DB"/>
                  <w:right w:val="nil"/>
                </w:tcBorders>
                <w:shd w:val="clear" w:color="4472C4" w:fill="4472C4"/>
                <w:vAlign w:val="center"/>
                <w:hideMark/>
              </w:tcPr>
            </w:tcPrChange>
          </w:tcPr>
          <w:p w:rsidR="007D3DEB" w:rsidRPr="00130509" w:rsidRDefault="007D3DEB" w:rsidP="007D3DEB">
            <w:pPr>
              <w:widowControl/>
              <w:snapToGrid/>
              <w:spacing w:line="240" w:lineRule="auto"/>
              <w:jc w:val="center"/>
              <w:rPr>
                <w:ins w:id="11683" w:author="sanjai" w:date="2020-04-22T16:01:00Z"/>
                <w:rFonts w:ascii="Calibri" w:eastAsia="Times New Roman" w:hAnsi="Calibri"/>
                <w:b/>
                <w:bCs/>
                <w:color w:val="FFFFFF"/>
                <w:kern w:val="0"/>
                <w:sz w:val="22"/>
                <w:lang w:eastAsia="en-US"/>
              </w:rPr>
            </w:pPr>
            <w:ins w:id="11684" w:author="sanjai" w:date="2020-04-22T16:01:00Z">
              <w:r w:rsidRPr="00130509">
                <w:rPr>
                  <w:rFonts w:ascii="Calibri" w:eastAsia="Times New Roman" w:hAnsi="Calibri"/>
                  <w:b/>
                  <w:bCs/>
                  <w:color w:val="FFFFFF"/>
                  <w:kern w:val="0"/>
                  <w:sz w:val="22"/>
                  <w:lang w:eastAsia="en-US"/>
                </w:rPr>
                <w:t xml:space="preserve">uop </w:t>
              </w:r>
              <w:r w:rsidRPr="00130509">
                <w:rPr>
                  <w:rFonts w:ascii="Calibri" w:eastAsia="Times New Roman" w:hAnsi="Calibri"/>
                  <w:b/>
                  <w:bCs/>
                  <w:color w:val="FFFFFF"/>
                  <w:kern w:val="0"/>
                  <w:sz w:val="22"/>
                  <w:lang w:eastAsia="en-US"/>
                </w:rPr>
                <w:br/>
                <w:t>Throughput</w:t>
              </w:r>
            </w:ins>
          </w:p>
        </w:tc>
        <w:tc>
          <w:tcPr>
            <w:tcW w:w="1240" w:type="dxa"/>
            <w:tcBorders>
              <w:top w:val="single" w:sz="4" w:space="0" w:color="8EA9DB"/>
              <w:left w:val="nil"/>
              <w:bottom w:val="single" w:sz="4" w:space="0" w:color="8EA9DB"/>
              <w:right w:val="nil"/>
            </w:tcBorders>
            <w:shd w:val="clear" w:color="4472C4" w:fill="4472C4"/>
            <w:vAlign w:val="center"/>
            <w:hideMark/>
            <w:tcPrChange w:id="11685" w:author="sanjai" w:date="2020-04-22T16:05:00Z">
              <w:tcPr>
                <w:tcW w:w="1325" w:type="dxa"/>
                <w:gridSpan w:val="2"/>
                <w:tcBorders>
                  <w:top w:val="single" w:sz="4" w:space="0" w:color="8EA9DB"/>
                  <w:left w:val="nil"/>
                  <w:bottom w:val="single" w:sz="4" w:space="0" w:color="8EA9DB"/>
                  <w:right w:val="nil"/>
                </w:tcBorders>
                <w:shd w:val="clear" w:color="4472C4" w:fill="4472C4"/>
                <w:vAlign w:val="center"/>
                <w:hideMark/>
              </w:tcPr>
            </w:tcPrChange>
          </w:tcPr>
          <w:p w:rsidR="007D3DEB" w:rsidRPr="00130509" w:rsidRDefault="007D3DEB" w:rsidP="007D3DEB">
            <w:pPr>
              <w:widowControl/>
              <w:snapToGrid/>
              <w:spacing w:line="240" w:lineRule="auto"/>
              <w:jc w:val="center"/>
              <w:rPr>
                <w:ins w:id="11686" w:author="sanjai" w:date="2020-04-22T16:01:00Z"/>
                <w:rFonts w:ascii="Calibri" w:eastAsia="Times New Roman" w:hAnsi="Calibri"/>
                <w:b/>
                <w:bCs/>
                <w:color w:val="FFFFFF"/>
                <w:kern w:val="0"/>
                <w:sz w:val="22"/>
                <w:lang w:eastAsia="en-US"/>
              </w:rPr>
            </w:pPr>
            <w:ins w:id="11687" w:author="sanjai" w:date="2020-04-22T16:01:00Z">
              <w:r w:rsidRPr="00130509">
                <w:rPr>
                  <w:rFonts w:ascii="Calibri" w:eastAsia="Times New Roman" w:hAnsi="Calibri"/>
                  <w:b/>
                  <w:bCs/>
                  <w:color w:val="FFFFFF"/>
                  <w:kern w:val="0"/>
                  <w:sz w:val="22"/>
                  <w:lang w:eastAsia="en-US"/>
                </w:rPr>
                <w:t>Instruction Latency</w:t>
              </w:r>
              <w:r w:rsidRPr="00130509">
                <w:rPr>
                  <w:rFonts w:ascii="Calibri" w:eastAsia="Times New Roman" w:hAnsi="Calibri"/>
                  <w:b/>
                  <w:bCs/>
                  <w:color w:val="FFFFFF"/>
                  <w:kern w:val="0"/>
                  <w:sz w:val="22"/>
                  <w:lang w:eastAsia="en-US"/>
                </w:rPr>
                <w:br/>
                <w:t>LMUL 1/2/4/8</w:t>
              </w:r>
            </w:ins>
          </w:p>
        </w:tc>
        <w:tc>
          <w:tcPr>
            <w:tcW w:w="1297" w:type="dxa"/>
            <w:tcBorders>
              <w:top w:val="single" w:sz="4" w:space="0" w:color="8EA9DB"/>
              <w:left w:val="nil"/>
              <w:bottom w:val="single" w:sz="4" w:space="0" w:color="8EA9DB"/>
              <w:right w:val="nil"/>
            </w:tcBorders>
            <w:shd w:val="clear" w:color="4472C4" w:fill="4472C4"/>
            <w:vAlign w:val="center"/>
            <w:hideMark/>
            <w:tcPrChange w:id="11688" w:author="sanjai" w:date="2020-04-22T16:05:00Z">
              <w:tcPr>
                <w:tcW w:w="1174" w:type="dxa"/>
                <w:gridSpan w:val="2"/>
                <w:tcBorders>
                  <w:top w:val="single" w:sz="4" w:space="0" w:color="8EA9DB"/>
                  <w:left w:val="nil"/>
                  <w:bottom w:val="single" w:sz="4" w:space="0" w:color="8EA9DB"/>
                  <w:right w:val="nil"/>
                </w:tcBorders>
                <w:shd w:val="clear" w:color="4472C4" w:fill="4472C4"/>
                <w:vAlign w:val="center"/>
                <w:hideMark/>
              </w:tcPr>
            </w:tcPrChange>
          </w:tcPr>
          <w:p w:rsidR="007D3DEB" w:rsidRPr="00130509" w:rsidRDefault="007D3DEB" w:rsidP="007D3DEB">
            <w:pPr>
              <w:widowControl/>
              <w:snapToGrid/>
              <w:spacing w:line="240" w:lineRule="auto"/>
              <w:jc w:val="center"/>
              <w:rPr>
                <w:ins w:id="11689" w:author="sanjai" w:date="2020-04-22T16:01:00Z"/>
                <w:rFonts w:ascii="Calibri" w:eastAsia="Times New Roman" w:hAnsi="Calibri"/>
                <w:b/>
                <w:bCs/>
                <w:color w:val="FFFFFF"/>
                <w:kern w:val="0"/>
                <w:sz w:val="22"/>
                <w:lang w:eastAsia="en-US"/>
              </w:rPr>
            </w:pPr>
            <w:ins w:id="11690" w:author="sanjai" w:date="2020-04-22T16:01:00Z">
              <w:r w:rsidRPr="00130509">
                <w:rPr>
                  <w:rFonts w:ascii="Calibri" w:eastAsia="Times New Roman" w:hAnsi="Calibri"/>
                  <w:b/>
                  <w:bCs/>
                  <w:color w:val="FFFFFF"/>
                  <w:kern w:val="0"/>
                  <w:sz w:val="22"/>
                  <w:lang w:eastAsia="en-US"/>
                </w:rPr>
                <w:t>Latency considering no forwarding</w:t>
              </w:r>
            </w:ins>
          </w:p>
        </w:tc>
        <w:tc>
          <w:tcPr>
            <w:tcW w:w="4692" w:type="dxa"/>
            <w:tcBorders>
              <w:top w:val="single" w:sz="4" w:space="0" w:color="8EA9DB"/>
              <w:left w:val="nil"/>
              <w:bottom w:val="single" w:sz="4" w:space="0" w:color="8EA9DB"/>
              <w:right w:val="single" w:sz="4" w:space="0" w:color="8EA9DB"/>
            </w:tcBorders>
            <w:shd w:val="clear" w:color="4472C4" w:fill="4472C4"/>
            <w:vAlign w:val="center"/>
            <w:hideMark/>
            <w:tcPrChange w:id="11691" w:author="sanjai" w:date="2020-04-22T16:05:00Z">
              <w:tcPr>
                <w:tcW w:w="6641" w:type="dxa"/>
                <w:gridSpan w:val="2"/>
                <w:tcBorders>
                  <w:top w:val="single" w:sz="4" w:space="0" w:color="8EA9DB"/>
                  <w:left w:val="nil"/>
                  <w:bottom w:val="single" w:sz="4" w:space="0" w:color="8EA9DB"/>
                  <w:right w:val="single" w:sz="4" w:space="0" w:color="8EA9DB"/>
                </w:tcBorders>
                <w:shd w:val="clear" w:color="4472C4" w:fill="4472C4"/>
                <w:vAlign w:val="center"/>
                <w:hideMark/>
              </w:tcPr>
            </w:tcPrChange>
          </w:tcPr>
          <w:p w:rsidR="007D3DEB" w:rsidRPr="00130509" w:rsidRDefault="007D3DEB" w:rsidP="007D3DEB">
            <w:pPr>
              <w:widowControl/>
              <w:snapToGrid/>
              <w:spacing w:line="240" w:lineRule="auto"/>
              <w:jc w:val="center"/>
              <w:rPr>
                <w:ins w:id="11692" w:author="sanjai" w:date="2020-04-22T16:01:00Z"/>
                <w:rFonts w:ascii="Calibri" w:eastAsia="Times New Roman" w:hAnsi="Calibri"/>
                <w:b/>
                <w:bCs/>
                <w:color w:val="FFFFFF"/>
                <w:kern w:val="0"/>
                <w:sz w:val="22"/>
                <w:lang w:eastAsia="en-US"/>
              </w:rPr>
            </w:pPr>
            <w:ins w:id="11693" w:author="sanjai" w:date="2020-04-22T16:01:00Z">
              <w:r w:rsidRPr="00130509">
                <w:rPr>
                  <w:rFonts w:ascii="Calibri" w:eastAsia="Times New Roman" w:hAnsi="Calibri"/>
                  <w:b/>
                  <w:bCs/>
                  <w:color w:val="FFFFFF"/>
                  <w:kern w:val="0"/>
                  <w:sz w:val="22"/>
                  <w:lang w:eastAsia="en-US"/>
                </w:rPr>
                <w:t>Comment</w:t>
              </w:r>
            </w:ins>
          </w:p>
        </w:tc>
      </w:tr>
      <w:tr w:rsidR="007D3DEB" w:rsidRPr="007D3DEB" w:rsidTr="00130509">
        <w:trPr>
          <w:trHeight w:val="646"/>
          <w:ins w:id="11694" w:author="sanjai" w:date="2020-04-22T16:01:00Z"/>
          <w:trPrChange w:id="11695" w:author="sanjai" w:date="2020-04-22T16:05:00Z">
            <w:trPr>
              <w:trHeight w:val="580"/>
            </w:trPr>
          </w:trPrChange>
        </w:trPr>
        <w:tc>
          <w:tcPr>
            <w:tcW w:w="1287" w:type="dxa"/>
            <w:tcBorders>
              <w:top w:val="single" w:sz="4" w:space="0" w:color="8EA9DB"/>
              <w:left w:val="single" w:sz="4" w:space="0" w:color="8EA9DB"/>
              <w:bottom w:val="single" w:sz="4" w:space="0" w:color="8EA9DB"/>
              <w:right w:val="nil"/>
            </w:tcBorders>
            <w:shd w:val="clear" w:color="D9E1F2" w:fill="D9E1F2"/>
            <w:vAlign w:val="center"/>
            <w:hideMark/>
            <w:tcPrChange w:id="11696" w:author="sanjai" w:date="2020-04-22T16:05:00Z">
              <w:tcPr>
                <w:tcW w:w="1165" w:type="dxa"/>
                <w:tcBorders>
                  <w:top w:val="single" w:sz="4" w:space="0" w:color="8EA9DB"/>
                  <w:left w:val="single" w:sz="4" w:space="0" w:color="8EA9DB"/>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697" w:author="sanjai" w:date="2020-04-22T16:01:00Z"/>
                <w:rFonts w:ascii="Calibri" w:eastAsia="Times New Roman" w:hAnsi="Calibri"/>
                <w:color w:val="000000"/>
                <w:kern w:val="0"/>
                <w:sz w:val="22"/>
                <w:lang w:eastAsia="en-US"/>
              </w:rPr>
            </w:pPr>
            <w:ins w:id="11698" w:author="sanjai" w:date="2020-04-22T16:01:00Z">
              <w:r w:rsidRPr="00130509">
                <w:rPr>
                  <w:rFonts w:ascii="Calibri" w:eastAsia="Times New Roman" w:hAnsi="Calibri"/>
                  <w:color w:val="000000"/>
                  <w:kern w:val="0"/>
                  <w:sz w:val="22"/>
                  <w:lang w:eastAsia="en-US"/>
                </w:rPr>
                <w:t>Register Move</w:t>
              </w:r>
            </w:ins>
          </w:p>
        </w:tc>
        <w:tc>
          <w:tcPr>
            <w:tcW w:w="978" w:type="dxa"/>
            <w:tcBorders>
              <w:top w:val="single" w:sz="4" w:space="0" w:color="8EA9DB"/>
              <w:left w:val="nil"/>
              <w:bottom w:val="single" w:sz="4" w:space="0" w:color="8EA9DB"/>
              <w:right w:val="nil"/>
            </w:tcBorders>
            <w:shd w:val="clear" w:color="D9E1F2" w:fill="D9E1F2"/>
            <w:vAlign w:val="center"/>
            <w:hideMark/>
            <w:tcPrChange w:id="11699" w:author="sanjai" w:date="2020-04-22T16:05:00Z">
              <w:tcPr>
                <w:tcW w:w="900"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00" w:author="sanjai" w:date="2020-04-22T16:01:00Z"/>
                <w:rFonts w:ascii="Calibri" w:eastAsia="Times New Roman" w:hAnsi="Calibri"/>
                <w:color w:val="000000"/>
                <w:kern w:val="0"/>
                <w:sz w:val="22"/>
                <w:lang w:eastAsia="en-US"/>
              </w:rPr>
            </w:pPr>
            <w:ins w:id="11701" w:author="sanjai" w:date="2020-04-22T16:01:00Z">
              <w:r w:rsidRPr="00130509">
                <w:rPr>
                  <w:rFonts w:ascii="Calibri" w:eastAsia="Times New Roman" w:hAnsi="Calibri"/>
                  <w:color w:val="000000"/>
                  <w:kern w:val="0"/>
                  <w:sz w:val="22"/>
                  <w:lang w:eastAsia="en-US"/>
                </w:rPr>
                <w:t>1</w:t>
              </w:r>
            </w:ins>
          </w:p>
        </w:tc>
        <w:tc>
          <w:tcPr>
            <w:tcW w:w="1320" w:type="dxa"/>
            <w:tcBorders>
              <w:top w:val="single" w:sz="4" w:space="0" w:color="8EA9DB"/>
              <w:left w:val="nil"/>
              <w:bottom w:val="single" w:sz="4" w:space="0" w:color="8EA9DB"/>
              <w:right w:val="nil"/>
            </w:tcBorders>
            <w:shd w:val="clear" w:color="D9E1F2" w:fill="D9E1F2"/>
            <w:vAlign w:val="center"/>
            <w:hideMark/>
            <w:tcPrChange w:id="11702" w:author="sanjai" w:date="2020-04-22T16:05:00Z">
              <w:tcPr>
                <w:tcW w:w="119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03" w:author="sanjai" w:date="2020-04-22T16:01:00Z"/>
                <w:rFonts w:ascii="Calibri" w:eastAsia="Times New Roman" w:hAnsi="Calibri"/>
                <w:color w:val="000000"/>
                <w:kern w:val="0"/>
                <w:sz w:val="22"/>
                <w:lang w:eastAsia="en-US"/>
              </w:rPr>
            </w:pPr>
            <w:ins w:id="11704"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D9E1F2" w:fill="D9E1F2"/>
            <w:vAlign w:val="center"/>
            <w:hideMark/>
            <w:tcPrChange w:id="11705" w:author="sanjai" w:date="2020-04-22T16:05:00Z">
              <w:tcPr>
                <w:tcW w:w="132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06" w:author="sanjai" w:date="2020-04-22T16:01:00Z"/>
                <w:rFonts w:ascii="Calibri" w:eastAsia="Times New Roman" w:hAnsi="Calibri"/>
                <w:color w:val="000000"/>
                <w:kern w:val="0"/>
                <w:sz w:val="22"/>
                <w:lang w:eastAsia="en-US"/>
              </w:rPr>
            </w:pPr>
            <w:ins w:id="11707" w:author="sanjai" w:date="2020-04-22T16:01:00Z">
              <w:r w:rsidRPr="00130509">
                <w:rPr>
                  <w:rFonts w:ascii="Calibri" w:eastAsia="Times New Roman" w:hAnsi="Calibri"/>
                  <w:color w:val="000000"/>
                  <w:kern w:val="0"/>
                  <w:sz w:val="22"/>
                  <w:lang w:eastAsia="en-US"/>
                </w:rPr>
                <w:t>2</w:t>
              </w:r>
            </w:ins>
          </w:p>
        </w:tc>
        <w:tc>
          <w:tcPr>
            <w:tcW w:w="1297" w:type="dxa"/>
            <w:tcBorders>
              <w:top w:val="single" w:sz="4" w:space="0" w:color="8EA9DB"/>
              <w:left w:val="nil"/>
              <w:bottom w:val="single" w:sz="4" w:space="0" w:color="8EA9DB"/>
              <w:right w:val="nil"/>
            </w:tcBorders>
            <w:shd w:val="clear" w:color="D9E1F2" w:fill="D9E1F2"/>
            <w:vAlign w:val="center"/>
            <w:hideMark/>
            <w:tcPrChange w:id="11708" w:author="sanjai" w:date="2020-04-22T16:05:00Z">
              <w:tcPr>
                <w:tcW w:w="1174"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09" w:author="sanjai" w:date="2020-04-22T16:01:00Z"/>
                <w:rFonts w:ascii="Calibri" w:eastAsia="Times New Roman" w:hAnsi="Calibri"/>
                <w:color w:val="000000"/>
                <w:kern w:val="0"/>
                <w:sz w:val="22"/>
                <w:lang w:eastAsia="en-US"/>
              </w:rPr>
            </w:pPr>
            <w:ins w:id="11710" w:author="sanjai" w:date="2020-04-22T16:01:00Z">
              <w:r w:rsidRPr="00130509">
                <w:rPr>
                  <w:rFonts w:ascii="Calibri" w:eastAsia="Times New Roman" w:hAnsi="Calibri"/>
                  <w:color w:val="000000"/>
                  <w:kern w:val="0"/>
                  <w:sz w:val="22"/>
                  <w:lang w:eastAsia="en-US"/>
                </w:rPr>
                <w:t>3</w:t>
              </w:r>
            </w:ins>
          </w:p>
        </w:tc>
        <w:tc>
          <w:tcPr>
            <w:tcW w:w="4692" w:type="dxa"/>
            <w:tcBorders>
              <w:top w:val="single" w:sz="4" w:space="0" w:color="8EA9DB"/>
              <w:left w:val="nil"/>
              <w:bottom w:val="single" w:sz="4" w:space="0" w:color="8EA9DB"/>
              <w:right w:val="single" w:sz="4" w:space="0" w:color="8EA9DB"/>
            </w:tcBorders>
            <w:shd w:val="clear" w:color="D9E1F2" w:fill="D9E1F2"/>
            <w:vAlign w:val="center"/>
            <w:hideMark/>
            <w:tcPrChange w:id="11711" w:author="sanjai" w:date="2020-04-22T16:05:00Z">
              <w:tcPr>
                <w:tcW w:w="6641"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130509" w:rsidRPr="00130509" w:rsidRDefault="007D3DEB" w:rsidP="007D3DEB">
            <w:pPr>
              <w:widowControl/>
              <w:snapToGrid/>
              <w:spacing w:line="240" w:lineRule="auto"/>
              <w:rPr>
                <w:ins w:id="11712" w:author="sanjai" w:date="2020-04-22T16:01:00Z"/>
                <w:rFonts w:ascii="Calibri" w:eastAsia="Times New Roman" w:hAnsi="Calibri"/>
                <w:color w:val="000000"/>
                <w:kern w:val="0"/>
                <w:sz w:val="22"/>
                <w:lang w:eastAsia="en-US"/>
                <w:rPrChange w:id="11713" w:author="sanjai" w:date="2020-04-22T16:05:00Z">
                  <w:rPr>
                    <w:ins w:id="11714" w:author="sanjai" w:date="2020-04-22T16:01:00Z"/>
                    <w:rFonts w:ascii="Calibri" w:eastAsia="Times New Roman" w:hAnsi="Calibri"/>
                    <w:color w:val="000000"/>
                    <w:kern w:val="0"/>
                    <w:sz w:val="20"/>
                    <w:lang w:eastAsia="en-US"/>
                  </w:rPr>
                </w:rPrChange>
              </w:rPr>
            </w:pPr>
            <w:ins w:id="11715" w:author="sanjai" w:date="2020-04-22T16:01:00Z">
              <w:r w:rsidRPr="00130509">
                <w:rPr>
                  <w:rFonts w:ascii="Calibri" w:eastAsia="Times New Roman" w:hAnsi="Calibri"/>
                  <w:color w:val="000000"/>
                  <w:kern w:val="0"/>
                  <w:sz w:val="22"/>
                  <w:lang w:eastAsia="en-US"/>
                </w:rPr>
                <w:t>Independent of LMUL.</w:t>
              </w:r>
            </w:ins>
          </w:p>
          <w:p w:rsidR="007D3DEB" w:rsidRPr="00130509" w:rsidRDefault="007D3DEB" w:rsidP="007D3DEB">
            <w:pPr>
              <w:widowControl/>
              <w:snapToGrid/>
              <w:spacing w:line="240" w:lineRule="auto"/>
              <w:rPr>
                <w:ins w:id="11716" w:author="sanjai" w:date="2020-04-22T16:01:00Z"/>
                <w:rFonts w:ascii="Calibri" w:eastAsia="Times New Roman" w:hAnsi="Calibri"/>
                <w:color w:val="000000"/>
                <w:kern w:val="0"/>
                <w:sz w:val="22"/>
                <w:lang w:eastAsia="en-US"/>
              </w:rPr>
            </w:pPr>
            <w:ins w:id="11717" w:author="sanjai" w:date="2020-04-22T16:01:00Z">
              <w:r w:rsidRPr="00130509">
                <w:rPr>
                  <w:rFonts w:ascii="Calibri" w:eastAsia="Times New Roman" w:hAnsi="Calibri"/>
                  <w:color w:val="000000"/>
                  <w:kern w:val="0"/>
                  <w:sz w:val="22"/>
                  <w:lang w:eastAsia="en-US"/>
                </w:rPr>
                <w:t>Does not include v2 stage.</w:t>
              </w:r>
            </w:ins>
          </w:p>
        </w:tc>
      </w:tr>
      <w:tr w:rsidR="007D3DEB" w:rsidRPr="007D3DEB" w:rsidTr="00130509">
        <w:tblPrEx>
          <w:tblPrExChange w:id="11718" w:author="sanjai" w:date="2020-04-22T16:05:00Z">
            <w:tblPrEx>
              <w:tblW w:w="9787" w:type="dxa"/>
            </w:tblPrEx>
          </w:tblPrExChange>
        </w:tblPrEx>
        <w:trPr>
          <w:trHeight w:val="323"/>
          <w:ins w:id="11719" w:author="sanjai" w:date="2020-04-22T16:01:00Z"/>
          <w:trPrChange w:id="11720" w:author="sanjai" w:date="2020-04-22T16:05:00Z">
            <w:trPr>
              <w:gridAfter w:val="0"/>
              <w:trHeight w:val="295"/>
            </w:trPr>
          </w:trPrChange>
        </w:trPr>
        <w:tc>
          <w:tcPr>
            <w:tcW w:w="1287" w:type="dxa"/>
            <w:tcBorders>
              <w:top w:val="single" w:sz="4" w:space="0" w:color="8EA9DB"/>
              <w:left w:val="single" w:sz="4" w:space="0" w:color="8EA9DB"/>
              <w:bottom w:val="single" w:sz="4" w:space="0" w:color="8EA9DB"/>
              <w:right w:val="nil"/>
            </w:tcBorders>
            <w:shd w:val="clear" w:color="auto" w:fill="auto"/>
            <w:vAlign w:val="center"/>
            <w:hideMark/>
            <w:tcPrChange w:id="11721" w:author="sanjai" w:date="2020-04-22T16:05:00Z">
              <w:tcPr>
                <w:tcW w:w="919" w:type="dxa"/>
                <w:tcBorders>
                  <w:top w:val="single" w:sz="4" w:space="0" w:color="8EA9DB"/>
                  <w:left w:val="single" w:sz="4" w:space="0" w:color="8EA9DB"/>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22" w:author="sanjai" w:date="2020-04-22T16:01:00Z"/>
                <w:rFonts w:ascii="Calibri" w:eastAsia="Times New Roman" w:hAnsi="Calibri"/>
                <w:color w:val="000000"/>
                <w:kern w:val="0"/>
                <w:sz w:val="22"/>
                <w:lang w:eastAsia="en-US"/>
              </w:rPr>
            </w:pPr>
            <w:ins w:id="11723" w:author="sanjai" w:date="2020-04-22T16:01:00Z">
              <w:r w:rsidRPr="00130509">
                <w:rPr>
                  <w:rFonts w:ascii="Calibri" w:eastAsia="Times New Roman" w:hAnsi="Calibri"/>
                  <w:color w:val="000000"/>
                  <w:kern w:val="0"/>
                  <w:sz w:val="22"/>
                  <w:lang w:eastAsia="en-US"/>
                </w:rPr>
                <w:t>Gather</w:t>
              </w:r>
            </w:ins>
          </w:p>
        </w:tc>
        <w:tc>
          <w:tcPr>
            <w:tcW w:w="978" w:type="dxa"/>
            <w:tcBorders>
              <w:top w:val="single" w:sz="4" w:space="0" w:color="8EA9DB"/>
              <w:left w:val="nil"/>
              <w:bottom w:val="single" w:sz="4" w:space="0" w:color="8EA9DB"/>
              <w:right w:val="nil"/>
            </w:tcBorders>
            <w:shd w:val="clear" w:color="auto" w:fill="auto"/>
            <w:vAlign w:val="center"/>
            <w:hideMark/>
            <w:tcPrChange w:id="11724" w:author="sanjai" w:date="2020-04-22T16:05:00Z">
              <w:tcPr>
                <w:tcW w:w="710" w:type="dxa"/>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25" w:author="sanjai" w:date="2020-04-22T16:01:00Z"/>
                <w:rFonts w:ascii="Calibri" w:eastAsia="Times New Roman" w:hAnsi="Calibri"/>
                <w:color w:val="000000"/>
                <w:kern w:val="0"/>
                <w:sz w:val="22"/>
                <w:lang w:eastAsia="en-US"/>
              </w:rPr>
            </w:pPr>
            <w:ins w:id="11726" w:author="sanjai" w:date="2020-04-22T16:01:00Z">
              <w:r w:rsidRPr="00130509">
                <w:rPr>
                  <w:rFonts w:ascii="Calibri" w:eastAsia="Times New Roman" w:hAnsi="Calibri"/>
                  <w:color w:val="000000"/>
                  <w:kern w:val="0"/>
                  <w:sz w:val="22"/>
                  <w:lang w:eastAsia="en-US"/>
                </w:rPr>
                <w:t>LMUL^2</w:t>
              </w:r>
            </w:ins>
          </w:p>
        </w:tc>
        <w:tc>
          <w:tcPr>
            <w:tcW w:w="1320" w:type="dxa"/>
            <w:tcBorders>
              <w:top w:val="single" w:sz="4" w:space="0" w:color="8EA9DB"/>
              <w:left w:val="nil"/>
              <w:bottom w:val="single" w:sz="4" w:space="0" w:color="8EA9DB"/>
              <w:right w:val="nil"/>
            </w:tcBorders>
            <w:shd w:val="clear" w:color="auto" w:fill="auto"/>
            <w:vAlign w:val="center"/>
            <w:hideMark/>
            <w:tcPrChange w:id="11727" w:author="sanjai" w:date="2020-04-22T16:05:00Z">
              <w:tcPr>
                <w:tcW w:w="943"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28" w:author="sanjai" w:date="2020-04-22T16:01:00Z"/>
                <w:rFonts w:ascii="Calibri" w:eastAsia="Times New Roman" w:hAnsi="Calibri"/>
                <w:color w:val="000000"/>
                <w:kern w:val="0"/>
                <w:sz w:val="22"/>
                <w:lang w:eastAsia="en-US"/>
              </w:rPr>
            </w:pPr>
            <w:ins w:id="11729"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auto" w:fill="auto"/>
            <w:vAlign w:val="center"/>
            <w:hideMark/>
            <w:tcPrChange w:id="11730" w:author="sanjai" w:date="2020-04-22T16:05:00Z">
              <w:tcPr>
                <w:tcW w:w="104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31" w:author="sanjai" w:date="2020-04-22T16:01:00Z"/>
                <w:rFonts w:ascii="Calibri" w:eastAsia="Times New Roman" w:hAnsi="Calibri"/>
                <w:color w:val="000000"/>
                <w:kern w:val="0"/>
                <w:sz w:val="22"/>
                <w:lang w:eastAsia="en-US"/>
              </w:rPr>
            </w:pPr>
            <w:ins w:id="11732" w:author="sanjai" w:date="2020-04-22T16:01:00Z">
              <w:r w:rsidRPr="00130509">
                <w:rPr>
                  <w:rFonts w:ascii="Calibri" w:eastAsia="Times New Roman" w:hAnsi="Calibri"/>
                  <w:color w:val="000000"/>
                  <w:kern w:val="0"/>
                  <w:sz w:val="22"/>
                  <w:lang w:eastAsia="en-US"/>
                </w:rPr>
                <w:t>2/5/17/65</w:t>
              </w:r>
            </w:ins>
          </w:p>
        </w:tc>
        <w:tc>
          <w:tcPr>
            <w:tcW w:w="1297" w:type="dxa"/>
            <w:tcBorders>
              <w:top w:val="single" w:sz="4" w:space="0" w:color="8EA9DB"/>
              <w:left w:val="nil"/>
              <w:bottom w:val="single" w:sz="4" w:space="0" w:color="8EA9DB"/>
              <w:right w:val="nil"/>
            </w:tcBorders>
            <w:shd w:val="clear" w:color="auto" w:fill="auto"/>
            <w:vAlign w:val="center"/>
            <w:hideMark/>
            <w:tcPrChange w:id="11733" w:author="sanjai" w:date="2020-04-22T16:05:00Z">
              <w:tcPr>
                <w:tcW w:w="92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34" w:author="sanjai" w:date="2020-04-22T16:01:00Z"/>
                <w:rFonts w:ascii="Calibri" w:eastAsia="Times New Roman" w:hAnsi="Calibri"/>
                <w:color w:val="000000"/>
                <w:kern w:val="0"/>
                <w:sz w:val="22"/>
                <w:lang w:eastAsia="en-US"/>
              </w:rPr>
            </w:pPr>
            <w:ins w:id="11735" w:author="sanjai" w:date="2020-04-22T16:01:00Z">
              <w:r w:rsidRPr="00130509">
                <w:rPr>
                  <w:rFonts w:ascii="Calibri" w:eastAsia="Times New Roman" w:hAnsi="Calibri"/>
                  <w:color w:val="000000"/>
                  <w:kern w:val="0"/>
                  <w:sz w:val="22"/>
                  <w:lang w:eastAsia="en-US"/>
                </w:rPr>
                <w:t>3/6/18/66</w:t>
              </w:r>
            </w:ins>
          </w:p>
        </w:tc>
        <w:tc>
          <w:tcPr>
            <w:tcW w:w="4692" w:type="dxa"/>
            <w:tcBorders>
              <w:top w:val="single" w:sz="4" w:space="0" w:color="8EA9DB"/>
              <w:left w:val="nil"/>
              <w:bottom w:val="single" w:sz="4" w:space="0" w:color="8EA9DB"/>
              <w:right w:val="single" w:sz="4" w:space="0" w:color="8EA9DB"/>
            </w:tcBorders>
            <w:shd w:val="clear" w:color="auto" w:fill="auto"/>
            <w:vAlign w:val="center"/>
            <w:hideMark/>
            <w:tcPrChange w:id="11736" w:author="sanjai" w:date="2020-04-22T16:05:00Z">
              <w:tcPr>
                <w:tcW w:w="5243"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7D3DEB" w:rsidRPr="00130509" w:rsidRDefault="007D3DEB" w:rsidP="007D3DEB">
            <w:pPr>
              <w:widowControl/>
              <w:snapToGrid/>
              <w:spacing w:line="240" w:lineRule="auto"/>
              <w:rPr>
                <w:ins w:id="11737" w:author="sanjai" w:date="2020-04-22T16:01:00Z"/>
                <w:rFonts w:ascii="Calibri" w:eastAsia="Times New Roman" w:hAnsi="Calibri"/>
                <w:color w:val="000000"/>
                <w:kern w:val="0"/>
                <w:sz w:val="22"/>
                <w:lang w:eastAsia="en-US"/>
              </w:rPr>
            </w:pPr>
            <w:ins w:id="11738" w:author="sanjai" w:date="2020-04-22T16:01:00Z">
              <w:r w:rsidRPr="00130509">
                <w:rPr>
                  <w:rFonts w:ascii="Calibri" w:eastAsia="Times New Roman" w:hAnsi="Calibri"/>
                  <w:color w:val="000000"/>
                  <w:kern w:val="0"/>
                  <w:sz w:val="22"/>
                  <w:lang w:eastAsia="en-US"/>
                </w:rPr>
                <w:t>Does not include v2 stage.</w:t>
              </w:r>
            </w:ins>
          </w:p>
        </w:tc>
      </w:tr>
      <w:tr w:rsidR="007D3DEB" w:rsidRPr="007D3DEB" w:rsidTr="00130509">
        <w:trPr>
          <w:trHeight w:val="646"/>
          <w:ins w:id="11739" w:author="sanjai" w:date="2020-04-22T16:01:00Z"/>
          <w:trPrChange w:id="11740" w:author="sanjai" w:date="2020-04-22T16:05:00Z">
            <w:trPr>
              <w:trHeight w:val="580"/>
            </w:trPr>
          </w:trPrChange>
        </w:trPr>
        <w:tc>
          <w:tcPr>
            <w:tcW w:w="1287" w:type="dxa"/>
            <w:tcBorders>
              <w:top w:val="single" w:sz="4" w:space="0" w:color="8EA9DB"/>
              <w:left w:val="single" w:sz="4" w:space="0" w:color="8EA9DB"/>
              <w:bottom w:val="single" w:sz="4" w:space="0" w:color="8EA9DB"/>
              <w:right w:val="nil"/>
            </w:tcBorders>
            <w:shd w:val="clear" w:color="D9E1F2" w:fill="D9E1F2"/>
            <w:vAlign w:val="center"/>
            <w:hideMark/>
            <w:tcPrChange w:id="11741" w:author="sanjai" w:date="2020-04-22T16:05:00Z">
              <w:tcPr>
                <w:tcW w:w="1165" w:type="dxa"/>
                <w:tcBorders>
                  <w:top w:val="single" w:sz="4" w:space="0" w:color="8EA9DB"/>
                  <w:left w:val="single" w:sz="4" w:space="0" w:color="8EA9DB"/>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42" w:author="sanjai" w:date="2020-04-22T16:01:00Z"/>
                <w:rFonts w:ascii="Calibri" w:eastAsia="Times New Roman" w:hAnsi="Calibri"/>
                <w:color w:val="000000"/>
                <w:kern w:val="0"/>
                <w:sz w:val="22"/>
                <w:lang w:eastAsia="en-US"/>
              </w:rPr>
            </w:pPr>
            <w:ins w:id="11743" w:author="sanjai" w:date="2020-04-22T16:01:00Z">
              <w:r w:rsidRPr="00130509">
                <w:rPr>
                  <w:rFonts w:ascii="Calibri" w:eastAsia="Times New Roman" w:hAnsi="Calibri"/>
                  <w:color w:val="000000"/>
                  <w:kern w:val="0"/>
                  <w:sz w:val="22"/>
                  <w:lang w:eastAsia="en-US"/>
                </w:rPr>
                <w:t>Compress</w:t>
              </w:r>
            </w:ins>
          </w:p>
        </w:tc>
        <w:tc>
          <w:tcPr>
            <w:tcW w:w="978" w:type="dxa"/>
            <w:tcBorders>
              <w:top w:val="single" w:sz="4" w:space="0" w:color="8EA9DB"/>
              <w:left w:val="nil"/>
              <w:bottom w:val="single" w:sz="4" w:space="0" w:color="8EA9DB"/>
              <w:right w:val="nil"/>
            </w:tcBorders>
            <w:shd w:val="clear" w:color="D9E1F2" w:fill="D9E1F2"/>
            <w:vAlign w:val="center"/>
            <w:hideMark/>
            <w:tcPrChange w:id="11744" w:author="sanjai" w:date="2020-04-22T16:05:00Z">
              <w:tcPr>
                <w:tcW w:w="900"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45" w:author="sanjai" w:date="2020-04-22T16:01:00Z"/>
                <w:rFonts w:ascii="Calibri" w:eastAsia="Times New Roman" w:hAnsi="Calibri"/>
                <w:color w:val="000000"/>
                <w:kern w:val="0"/>
                <w:sz w:val="22"/>
                <w:lang w:eastAsia="en-US"/>
              </w:rPr>
            </w:pPr>
            <w:ins w:id="11746" w:author="sanjai" w:date="2020-04-22T16:01:00Z">
              <w:r w:rsidRPr="00130509">
                <w:rPr>
                  <w:rFonts w:ascii="Calibri" w:eastAsia="Times New Roman" w:hAnsi="Calibri"/>
                  <w:color w:val="000000"/>
                  <w:kern w:val="0"/>
                  <w:sz w:val="22"/>
                  <w:lang w:eastAsia="en-US"/>
                </w:rPr>
                <w:t>LMUL</w:t>
              </w:r>
            </w:ins>
          </w:p>
        </w:tc>
        <w:tc>
          <w:tcPr>
            <w:tcW w:w="1320" w:type="dxa"/>
            <w:tcBorders>
              <w:top w:val="single" w:sz="4" w:space="0" w:color="8EA9DB"/>
              <w:left w:val="nil"/>
              <w:bottom w:val="single" w:sz="4" w:space="0" w:color="8EA9DB"/>
              <w:right w:val="nil"/>
            </w:tcBorders>
            <w:shd w:val="clear" w:color="D9E1F2" w:fill="D9E1F2"/>
            <w:vAlign w:val="center"/>
            <w:hideMark/>
            <w:tcPrChange w:id="11747" w:author="sanjai" w:date="2020-04-22T16:05:00Z">
              <w:tcPr>
                <w:tcW w:w="119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48" w:author="sanjai" w:date="2020-04-22T16:01:00Z"/>
                <w:rFonts w:ascii="Calibri" w:eastAsia="Times New Roman" w:hAnsi="Calibri"/>
                <w:color w:val="000000"/>
                <w:kern w:val="0"/>
                <w:sz w:val="22"/>
                <w:lang w:eastAsia="en-US"/>
              </w:rPr>
            </w:pPr>
            <w:ins w:id="11749"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D9E1F2" w:fill="D9E1F2"/>
            <w:vAlign w:val="center"/>
            <w:hideMark/>
            <w:tcPrChange w:id="11750" w:author="sanjai" w:date="2020-04-22T16:05:00Z">
              <w:tcPr>
                <w:tcW w:w="132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51" w:author="sanjai" w:date="2020-04-22T16:01:00Z"/>
                <w:rFonts w:ascii="Calibri" w:eastAsia="Times New Roman" w:hAnsi="Calibri"/>
                <w:color w:val="000000"/>
                <w:kern w:val="0"/>
                <w:sz w:val="22"/>
                <w:lang w:eastAsia="en-US"/>
              </w:rPr>
            </w:pPr>
            <w:ins w:id="11752" w:author="sanjai" w:date="2020-04-22T16:01:00Z">
              <w:r w:rsidRPr="00130509">
                <w:rPr>
                  <w:rFonts w:ascii="Calibri" w:eastAsia="Times New Roman" w:hAnsi="Calibri"/>
                  <w:color w:val="000000"/>
                  <w:kern w:val="0"/>
                  <w:sz w:val="22"/>
                  <w:lang w:eastAsia="en-US"/>
                </w:rPr>
                <w:t>4/6/8/12</w:t>
              </w:r>
            </w:ins>
          </w:p>
        </w:tc>
        <w:tc>
          <w:tcPr>
            <w:tcW w:w="1297" w:type="dxa"/>
            <w:tcBorders>
              <w:top w:val="single" w:sz="4" w:space="0" w:color="8EA9DB"/>
              <w:left w:val="nil"/>
              <w:bottom w:val="single" w:sz="4" w:space="0" w:color="8EA9DB"/>
              <w:right w:val="nil"/>
            </w:tcBorders>
            <w:shd w:val="clear" w:color="D9E1F2" w:fill="D9E1F2"/>
            <w:vAlign w:val="center"/>
            <w:hideMark/>
            <w:tcPrChange w:id="11753" w:author="sanjai" w:date="2020-04-22T16:05:00Z">
              <w:tcPr>
                <w:tcW w:w="1174"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54" w:author="sanjai" w:date="2020-04-22T16:01:00Z"/>
                <w:rFonts w:ascii="Calibri" w:eastAsia="Times New Roman" w:hAnsi="Calibri"/>
                <w:color w:val="000000"/>
                <w:kern w:val="0"/>
                <w:sz w:val="22"/>
                <w:lang w:eastAsia="en-US"/>
              </w:rPr>
            </w:pPr>
            <w:ins w:id="11755" w:author="sanjai" w:date="2020-04-22T16:01:00Z">
              <w:r w:rsidRPr="00130509">
                <w:rPr>
                  <w:rFonts w:ascii="Calibri" w:eastAsia="Times New Roman" w:hAnsi="Calibri"/>
                  <w:color w:val="000000"/>
                  <w:kern w:val="0"/>
                  <w:sz w:val="22"/>
                  <w:lang w:eastAsia="en-US"/>
                </w:rPr>
                <w:t>5/7/9/13</w:t>
              </w:r>
            </w:ins>
          </w:p>
        </w:tc>
        <w:tc>
          <w:tcPr>
            <w:tcW w:w="4692" w:type="dxa"/>
            <w:tcBorders>
              <w:top w:val="single" w:sz="4" w:space="0" w:color="8EA9DB"/>
              <w:left w:val="nil"/>
              <w:bottom w:val="single" w:sz="4" w:space="0" w:color="8EA9DB"/>
              <w:right w:val="single" w:sz="4" w:space="0" w:color="8EA9DB"/>
            </w:tcBorders>
            <w:shd w:val="clear" w:color="D9E1F2" w:fill="D9E1F2"/>
            <w:vAlign w:val="center"/>
            <w:hideMark/>
            <w:tcPrChange w:id="11756" w:author="sanjai" w:date="2020-04-22T16:05:00Z">
              <w:tcPr>
                <w:tcW w:w="6641"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130509" w:rsidRPr="00130509" w:rsidRDefault="007D3DEB" w:rsidP="007D3DEB">
            <w:pPr>
              <w:widowControl/>
              <w:snapToGrid/>
              <w:spacing w:line="240" w:lineRule="auto"/>
              <w:rPr>
                <w:ins w:id="11757" w:author="sanjai" w:date="2020-04-22T16:05:00Z"/>
                <w:rFonts w:ascii="Calibri" w:eastAsia="Times New Roman" w:hAnsi="Calibri"/>
                <w:color w:val="000000"/>
                <w:kern w:val="0"/>
                <w:sz w:val="22"/>
                <w:lang w:eastAsia="en-US"/>
                <w:rPrChange w:id="11758" w:author="sanjai" w:date="2020-04-22T16:05:00Z">
                  <w:rPr>
                    <w:ins w:id="11759" w:author="sanjai" w:date="2020-04-22T16:05:00Z"/>
                    <w:rFonts w:ascii="Calibri" w:eastAsia="Times New Roman" w:hAnsi="Calibri"/>
                    <w:color w:val="000000"/>
                    <w:kern w:val="0"/>
                    <w:sz w:val="20"/>
                    <w:lang w:eastAsia="en-US"/>
                  </w:rPr>
                </w:rPrChange>
              </w:rPr>
            </w:pPr>
            <w:ins w:id="11760" w:author="sanjai" w:date="2020-04-22T16:01:00Z">
              <w:r w:rsidRPr="00130509">
                <w:rPr>
                  <w:rFonts w:ascii="Calibri" w:eastAsia="Times New Roman" w:hAnsi="Calibri"/>
                  <w:color w:val="000000"/>
                  <w:kern w:val="0"/>
                  <w:sz w:val="22"/>
                  <w:lang w:eastAsia="en-US"/>
                </w:rPr>
                <w:t xml:space="preserve">Does not include v2 stage. </w:t>
              </w:r>
            </w:ins>
          </w:p>
          <w:p w:rsidR="007D3DEB" w:rsidRPr="00130509" w:rsidRDefault="007D3DEB" w:rsidP="007D3DEB">
            <w:pPr>
              <w:widowControl/>
              <w:snapToGrid/>
              <w:spacing w:line="240" w:lineRule="auto"/>
              <w:rPr>
                <w:ins w:id="11761" w:author="sanjai" w:date="2020-04-22T16:01:00Z"/>
                <w:rFonts w:ascii="Calibri" w:eastAsia="Times New Roman" w:hAnsi="Calibri"/>
                <w:color w:val="000000"/>
                <w:kern w:val="0"/>
                <w:sz w:val="22"/>
                <w:lang w:eastAsia="en-US"/>
              </w:rPr>
            </w:pPr>
            <w:ins w:id="11762" w:author="sanjai" w:date="2020-04-22T16:01:00Z">
              <w:r w:rsidRPr="00130509">
                <w:rPr>
                  <w:rFonts w:ascii="Calibri" w:eastAsia="Times New Roman" w:hAnsi="Calibri"/>
                  <w:color w:val="000000"/>
                  <w:kern w:val="0"/>
                  <w:sz w:val="22"/>
                  <w:lang w:eastAsia="en-US"/>
                </w:rPr>
                <w:t>But includes pre-shift stage.</w:t>
              </w:r>
            </w:ins>
          </w:p>
        </w:tc>
      </w:tr>
      <w:tr w:rsidR="007D3DEB" w:rsidRPr="007D3DEB" w:rsidTr="00130509">
        <w:tblPrEx>
          <w:tblPrExChange w:id="11763" w:author="sanjai" w:date="2020-04-22T16:05:00Z">
            <w:tblPrEx>
              <w:tblW w:w="9787" w:type="dxa"/>
            </w:tblPrEx>
          </w:tblPrExChange>
        </w:tblPrEx>
        <w:trPr>
          <w:trHeight w:val="646"/>
          <w:ins w:id="11764" w:author="sanjai" w:date="2020-04-22T16:01:00Z"/>
          <w:trPrChange w:id="11765" w:author="sanjai" w:date="2020-04-22T16:05:00Z">
            <w:trPr>
              <w:gridAfter w:val="0"/>
              <w:trHeight w:val="590"/>
            </w:trPr>
          </w:trPrChange>
        </w:trPr>
        <w:tc>
          <w:tcPr>
            <w:tcW w:w="1287" w:type="dxa"/>
            <w:tcBorders>
              <w:top w:val="single" w:sz="4" w:space="0" w:color="8EA9DB"/>
              <w:left w:val="single" w:sz="4" w:space="0" w:color="8EA9DB"/>
              <w:bottom w:val="single" w:sz="4" w:space="0" w:color="8EA9DB"/>
              <w:right w:val="nil"/>
            </w:tcBorders>
            <w:shd w:val="clear" w:color="auto" w:fill="auto"/>
            <w:vAlign w:val="center"/>
            <w:hideMark/>
            <w:tcPrChange w:id="11766" w:author="sanjai" w:date="2020-04-22T16:05:00Z">
              <w:tcPr>
                <w:tcW w:w="919" w:type="dxa"/>
                <w:tcBorders>
                  <w:top w:val="single" w:sz="4" w:space="0" w:color="8EA9DB"/>
                  <w:left w:val="single" w:sz="4" w:space="0" w:color="8EA9DB"/>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67" w:author="sanjai" w:date="2020-04-22T16:01:00Z"/>
                <w:rFonts w:ascii="Calibri" w:eastAsia="Times New Roman" w:hAnsi="Calibri"/>
                <w:color w:val="000000"/>
                <w:kern w:val="0"/>
                <w:sz w:val="22"/>
                <w:lang w:eastAsia="en-US"/>
              </w:rPr>
            </w:pPr>
            <w:ins w:id="11768" w:author="sanjai" w:date="2020-04-22T16:01:00Z">
              <w:r w:rsidRPr="00130509">
                <w:rPr>
                  <w:rFonts w:ascii="Calibri" w:eastAsia="Times New Roman" w:hAnsi="Calibri"/>
                  <w:color w:val="000000"/>
                  <w:kern w:val="0"/>
                  <w:sz w:val="22"/>
                  <w:lang w:eastAsia="en-US"/>
                </w:rPr>
                <w:t>Compress</w:t>
              </w:r>
            </w:ins>
          </w:p>
        </w:tc>
        <w:tc>
          <w:tcPr>
            <w:tcW w:w="978" w:type="dxa"/>
            <w:tcBorders>
              <w:top w:val="single" w:sz="4" w:space="0" w:color="8EA9DB"/>
              <w:left w:val="nil"/>
              <w:bottom w:val="single" w:sz="4" w:space="0" w:color="8EA9DB"/>
              <w:right w:val="nil"/>
            </w:tcBorders>
            <w:shd w:val="clear" w:color="auto" w:fill="auto"/>
            <w:vAlign w:val="center"/>
            <w:hideMark/>
            <w:tcPrChange w:id="11769" w:author="sanjai" w:date="2020-04-22T16:05:00Z">
              <w:tcPr>
                <w:tcW w:w="710" w:type="dxa"/>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70" w:author="sanjai" w:date="2020-04-22T16:01:00Z"/>
                <w:rFonts w:ascii="Calibri" w:eastAsia="Times New Roman" w:hAnsi="Calibri"/>
                <w:color w:val="000000"/>
                <w:kern w:val="0"/>
                <w:sz w:val="22"/>
                <w:lang w:eastAsia="en-US"/>
              </w:rPr>
            </w:pPr>
            <w:ins w:id="11771" w:author="sanjai" w:date="2020-04-22T16:01:00Z">
              <w:r w:rsidRPr="00130509">
                <w:rPr>
                  <w:rFonts w:ascii="Calibri" w:eastAsia="Times New Roman" w:hAnsi="Calibri"/>
                  <w:color w:val="000000"/>
                  <w:kern w:val="0"/>
                  <w:sz w:val="22"/>
                  <w:lang w:eastAsia="en-US"/>
                </w:rPr>
                <w:t>LMUL</w:t>
              </w:r>
            </w:ins>
          </w:p>
        </w:tc>
        <w:tc>
          <w:tcPr>
            <w:tcW w:w="1320" w:type="dxa"/>
            <w:tcBorders>
              <w:top w:val="single" w:sz="4" w:space="0" w:color="8EA9DB"/>
              <w:left w:val="nil"/>
              <w:bottom w:val="single" w:sz="4" w:space="0" w:color="8EA9DB"/>
              <w:right w:val="nil"/>
            </w:tcBorders>
            <w:shd w:val="clear" w:color="auto" w:fill="auto"/>
            <w:vAlign w:val="center"/>
            <w:hideMark/>
            <w:tcPrChange w:id="11772" w:author="sanjai" w:date="2020-04-22T16:05:00Z">
              <w:tcPr>
                <w:tcW w:w="943"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73" w:author="sanjai" w:date="2020-04-22T16:01:00Z"/>
                <w:rFonts w:ascii="Calibri" w:eastAsia="Times New Roman" w:hAnsi="Calibri"/>
                <w:color w:val="000000"/>
                <w:kern w:val="0"/>
                <w:sz w:val="22"/>
                <w:lang w:eastAsia="en-US"/>
              </w:rPr>
            </w:pPr>
            <w:ins w:id="11774"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auto" w:fill="auto"/>
            <w:vAlign w:val="center"/>
            <w:hideMark/>
            <w:tcPrChange w:id="11775" w:author="sanjai" w:date="2020-04-22T16:05:00Z">
              <w:tcPr>
                <w:tcW w:w="104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76" w:author="sanjai" w:date="2020-04-22T16:01:00Z"/>
                <w:rFonts w:ascii="Calibri" w:eastAsia="Times New Roman" w:hAnsi="Calibri"/>
                <w:color w:val="000000"/>
                <w:kern w:val="0"/>
                <w:sz w:val="22"/>
                <w:lang w:eastAsia="en-US"/>
              </w:rPr>
            </w:pPr>
            <w:ins w:id="11777" w:author="sanjai" w:date="2020-04-22T16:01:00Z">
              <w:r w:rsidRPr="00130509">
                <w:rPr>
                  <w:rFonts w:ascii="Calibri" w:eastAsia="Times New Roman" w:hAnsi="Calibri"/>
                  <w:color w:val="000000"/>
                  <w:kern w:val="0"/>
                  <w:sz w:val="22"/>
                  <w:lang w:eastAsia="en-US"/>
                </w:rPr>
                <w:t>5/7/9/13</w:t>
              </w:r>
            </w:ins>
          </w:p>
        </w:tc>
        <w:tc>
          <w:tcPr>
            <w:tcW w:w="1297" w:type="dxa"/>
            <w:tcBorders>
              <w:top w:val="single" w:sz="4" w:space="0" w:color="8EA9DB"/>
              <w:left w:val="nil"/>
              <w:bottom w:val="single" w:sz="4" w:space="0" w:color="8EA9DB"/>
              <w:right w:val="nil"/>
            </w:tcBorders>
            <w:shd w:val="clear" w:color="auto" w:fill="auto"/>
            <w:vAlign w:val="center"/>
            <w:hideMark/>
            <w:tcPrChange w:id="11778" w:author="sanjai" w:date="2020-04-22T16:05:00Z">
              <w:tcPr>
                <w:tcW w:w="92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779" w:author="sanjai" w:date="2020-04-22T16:01:00Z"/>
                <w:rFonts w:ascii="Calibri" w:eastAsia="Times New Roman" w:hAnsi="Calibri"/>
                <w:color w:val="000000"/>
                <w:kern w:val="0"/>
                <w:sz w:val="22"/>
                <w:lang w:eastAsia="en-US"/>
              </w:rPr>
            </w:pPr>
            <w:ins w:id="11780" w:author="sanjai" w:date="2020-04-22T16:01:00Z">
              <w:r w:rsidRPr="00130509">
                <w:rPr>
                  <w:rFonts w:ascii="Calibri" w:eastAsia="Times New Roman" w:hAnsi="Calibri"/>
                  <w:color w:val="000000"/>
                  <w:kern w:val="0"/>
                  <w:sz w:val="22"/>
                  <w:lang w:eastAsia="en-US"/>
                </w:rPr>
                <w:t>6/8/10/14</w:t>
              </w:r>
            </w:ins>
          </w:p>
        </w:tc>
        <w:tc>
          <w:tcPr>
            <w:tcW w:w="4692" w:type="dxa"/>
            <w:tcBorders>
              <w:top w:val="single" w:sz="4" w:space="0" w:color="8EA9DB"/>
              <w:left w:val="nil"/>
              <w:bottom w:val="single" w:sz="4" w:space="0" w:color="8EA9DB"/>
              <w:right w:val="single" w:sz="4" w:space="0" w:color="8EA9DB"/>
            </w:tcBorders>
            <w:shd w:val="clear" w:color="auto" w:fill="auto"/>
            <w:vAlign w:val="center"/>
            <w:hideMark/>
            <w:tcPrChange w:id="11781" w:author="sanjai" w:date="2020-04-22T16:05:00Z">
              <w:tcPr>
                <w:tcW w:w="5243"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7D3DEB" w:rsidRPr="00130509" w:rsidRDefault="00130509" w:rsidP="007D3DEB">
            <w:pPr>
              <w:widowControl/>
              <w:snapToGrid/>
              <w:spacing w:line="240" w:lineRule="auto"/>
              <w:rPr>
                <w:ins w:id="11782" w:author="sanjai" w:date="2020-04-22T16:01:00Z"/>
                <w:rFonts w:ascii="Calibri" w:eastAsia="Times New Roman" w:hAnsi="Calibri"/>
                <w:color w:val="000000"/>
                <w:kern w:val="0"/>
                <w:sz w:val="22"/>
                <w:lang w:eastAsia="en-US"/>
              </w:rPr>
            </w:pPr>
            <w:ins w:id="11783" w:author="sanjai" w:date="2020-04-22T16:01:00Z">
              <w:r w:rsidRPr="00130509">
                <w:rPr>
                  <w:rFonts w:ascii="Calibri" w:eastAsia="Times New Roman" w:hAnsi="Calibri"/>
                  <w:color w:val="000000"/>
                  <w:kern w:val="0"/>
                  <w:sz w:val="22"/>
                  <w:lang w:eastAsia="en-US"/>
                  <w:rPrChange w:id="11784" w:author="sanjai" w:date="2020-04-22T16:05:00Z">
                    <w:rPr>
                      <w:rFonts w:ascii="Calibri" w:eastAsia="Times New Roman" w:hAnsi="Calibri"/>
                      <w:color w:val="000000"/>
                      <w:kern w:val="0"/>
                      <w:sz w:val="20"/>
                      <w:lang w:eastAsia="en-US"/>
                    </w:rPr>
                  </w:rPrChange>
                </w:rPr>
                <w:t xml:space="preserve">Includes pre-shift </w:t>
              </w:r>
              <w:r w:rsidR="007D3DEB" w:rsidRPr="00130509">
                <w:rPr>
                  <w:rFonts w:ascii="Calibri" w:eastAsia="Times New Roman" w:hAnsi="Calibri"/>
                  <w:color w:val="000000"/>
                  <w:kern w:val="0"/>
                  <w:sz w:val="22"/>
                  <w:lang w:eastAsia="en-US"/>
                </w:rPr>
                <w:t>and hence v2 cycle as well.</w:t>
              </w:r>
            </w:ins>
          </w:p>
        </w:tc>
      </w:tr>
      <w:tr w:rsidR="007D3DEB" w:rsidRPr="007D3DEB" w:rsidTr="00130509">
        <w:trPr>
          <w:trHeight w:val="646"/>
          <w:ins w:id="11785" w:author="sanjai" w:date="2020-04-22T16:01:00Z"/>
          <w:trPrChange w:id="11786" w:author="sanjai" w:date="2020-04-22T16:05:00Z">
            <w:trPr>
              <w:trHeight w:val="580"/>
            </w:trPr>
          </w:trPrChange>
        </w:trPr>
        <w:tc>
          <w:tcPr>
            <w:tcW w:w="1287" w:type="dxa"/>
            <w:tcBorders>
              <w:top w:val="single" w:sz="4" w:space="0" w:color="8EA9DB"/>
              <w:left w:val="single" w:sz="4" w:space="0" w:color="8EA9DB"/>
              <w:bottom w:val="single" w:sz="4" w:space="0" w:color="8EA9DB"/>
              <w:right w:val="nil"/>
            </w:tcBorders>
            <w:shd w:val="clear" w:color="D9E1F2" w:fill="D9E1F2"/>
            <w:vAlign w:val="center"/>
            <w:hideMark/>
            <w:tcPrChange w:id="11787" w:author="sanjai" w:date="2020-04-22T16:05:00Z">
              <w:tcPr>
                <w:tcW w:w="1165" w:type="dxa"/>
                <w:tcBorders>
                  <w:top w:val="single" w:sz="4" w:space="0" w:color="8EA9DB"/>
                  <w:left w:val="single" w:sz="4" w:space="0" w:color="8EA9DB"/>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88" w:author="sanjai" w:date="2020-04-22T16:01:00Z"/>
                <w:rFonts w:ascii="Calibri" w:eastAsia="Times New Roman" w:hAnsi="Calibri"/>
                <w:color w:val="000000"/>
                <w:kern w:val="0"/>
                <w:sz w:val="22"/>
                <w:lang w:eastAsia="en-US"/>
              </w:rPr>
            </w:pPr>
            <w:proofErr w:type="spellStart"/>
            <w:ins w:id="11789" w:author="sanjai" w:date="2020-04-22T16:01:00Z">
              <w:r w:rsidRPr="00130509">
                <w:rPr>
                  <w:rFonts w:ascii="Calibri" w:eastAsia="Times New Roman" w:hAnsi="Calibri"/>
                  <w:color w:val="000000"/>
                  <w:kern w:val="0"/>
                  <w:sz w:val="22"/>
                  <w:lang w:eastAsia="en-US"/>
                </w:rPr>
                <w:t>Slidedown</w:t>
              </w:r>
              <w:proofErr w:type="spellEnd"/>
              <w:r w:rsidRPr="00130509">
                <w:rPr>
                  <w:rFonts w:ascii="Calibri" w:eastAsia="Times New Roman" w:hAnsi="Calibri"/>
                  <w:color w:val="000000"/>
                  <w:kern w:val="0"/>
                  <w:sz w:val="22"/>
                  <w:lang w:eastAsia="en-US"/>
                </w:rPr>
                <w:t>/</w:t>
              </w:r>
              <w:r w:rsidRPr="00130509">
                <w:rPr>
                  <w:rFonts w:ascii="Calibri" w:eastAsia="Times New Roman" w:hAnsi="Calibri"/>
                  <w:color w:val="000000"/>
                  <w:kern w:val="0"/>
                  <w:sz w:val="22"/>
                  <w:lang w:eastAsia="en-US"/>
                </w:rPr>
                <w:br/>
                <w:t>Slide1down</w:t>
              </w:r>
            </w:ins>
          </w:p>
        </w:tc>
        <w:tc>
          <w:tcPr>
            <w:tcW w:w="978" w:type="dxa"/>
            <w:tcBorders>
              <w:top w:val="single" w:sz="4" w:space="0" w:color="8EA9DB"/>
              <w:left w:val="nil"/>
              <w:bottom w:val="single" w:sz="4" w:space="0" w:color="8EA9DB"/>
              <w:right w:val="nil"/>
            </w:tcBorders>
            <w:shd w:val="clear" w:color="D9E1F2" w:fill="D9E1F2"/>
            <w:vAlign w:val="center"/>
            <w:hideMark/>
            <w:tcPrChange w:id="11790" w:author="sanjai" w:date="2020-04-22T16:05:00Z">
              <w:tcPr>
                <w:tcW w:w="900"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91" w:author="sanjai" w:date="2020-04-22T16:01:00Z"/>
                <w:rFonts w:ascii="Calibri" w:eastAsia="Times New Roman" w:hAnsi="Calibri"/>
                <w:color w:val="000000"/>
                <w:kern w:val="0"/>
                <w:sz w:val="22"/>
                <w:lang w:eastAsia="en-US"/>
              </w:rPr>
            </w:pPr>
            <w:ins w:id="11792" w:author="sanjai" w:date="2020-04-22T16:01:00Z">
              <w:r w:rsidRPr="00130509">
                <w:rPr>
                  <w:rFonts w:ascii="Calibri" w:eastAsia="Times New Roman" w:hAnsi="Calibri"/>
                  <w:color w:val="000000"/>
                  <w:kern w:val="0"/>
                  <w:sz w:val="22"/>
                  <w:lang w:eastAsia="en-US"/>
                </w:rPr>
                <w:t>LMUL</w:t>
              </w:r>
            </w:ins>
          </w:p>
        </w:tc>
        <w:tc>
          <w:tcPr>
            <w:tcW w:w="1320" w:type="dxa"/>
            <w:tcBorders>
              <w:top w:val="single" w:sz="4" w:space="0" w:color="8EA9DB"/>
              <w:left w:val="nil"/>
              <w:bottom w:val="single" w:sz="4" w:space="0" w:color="8EA9DB"/>
              <w:right w:val="nil"/>
            </w:tcBorders>
            <w:shd w:val="clear" w:color="D9E1F2" w:fill="D9E1F2"/>
            <w:vAlign w:val="center"/>
            <w:hideMark/>
            <w:tcPrChange w:id="11793" w:author="sanjai" w:date="2020-04-22T16:05:00Z">
              <w:tcPr>
                <w:tcW w:w="119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94" w:author="sanjai" w:date="2020-04-22T16:01:00Z"/>
                <w:rFonts w:ascii="Calibri" w:eastAsia="Times New Roman" w:hAnsi="Calibri"/>
                <w:color w:val="000000"/>
                <w:kern w:val="0"/>
                <w:sz w:val="22"/>
                <w:lang w:eastAsia="en-US"/>
              </w:rPr>
            </w:pPr>
            <w:ins w:id="11795"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D9E1F2" w:fill="D9E1F2"/>
            <w:vAlign w:val="center"/>
            <w:hideMark/>
            <w:tcPrChange w:id="11796" w:author="sanjai" w:date="2020-04-22T16:05:00Z">
              <w:tcPr>
                <w:tcW w:w="1325"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797" w:author="sanjai" w:date="2020-04-22T16:01:00Z"/>
                <w:rFonts w:ascii="Calibri" w:eastAsia="Times New Roman" w:hAnsi="Calibri"/>
                <w:color w:val="000000"/>
                <w:kern w:val="0"/>
                <w:sz w:val="22"/>
                <w:lang w:eastAsia="en-US"/>
              </w:rPr>
            </w:pPr>
            <w:ins w:id="11798" w:author="sanjai" w:date="2020-04-22T16:01:00Z">
              <w:r w:rsidRPr="00130509">
                <w:rPr>
                  <w:rFonts w:ascii="Calibri" w:eastAsia="Times New Roman" w:hAnsi="Calibri"/>
                  <w:color w:val="000000"/>
                  <w:kern w:val="0"/>
                  <w:sz w:val="22"/>
                  <w:lang w:eastAsia="en-US"/>
                </w:rPr>
                <w:t>2/4/6/10</w:t>
              </w:r>
            </w:ins>
          </w:p>
        </w:tc>
        <w:tc>
          <w:tcPr>
            <w:tcW w:w="1297" w:type="dxa"/>
            <w:tcBorders>
              <w:top w:val="single" w:sz="4" w:space="0" w:color="8EA9DB"/>
              <w:left w:val="nil"/>
              <w:bottom w:val="single" w:sz="4" w:space="0" w:color="8EA9DB"/>
              <w:right w:val="nil"/>
            </w:tcBorders>
            <w:shd w:val="clear" w:color="D9E1F2" w:fill="D9E1F2"/>
            <w:vAlign w:val="center"/>
            <w:hideMark/>
            <w:tcPrChange w:id="11799" w:author="sanjai" w:date="2020-04-22T16:05:00Z">
              <w:tcPr>
                <w:tcW w:w="1174" w:type="dxa"/>
                <w:gridSpan w:val="2"/>
                <w:tcBorders>
                  <w:top w:val="single" w:sz="4" w:space="0" w:color="8EA9DB"/>
                  <w:left w:val="nil"/>
                  <w:bottom w:val="single" w:sz="4" w:space="0" w:color="8EA9DB"/>
                  <w:right w:val="nil"/>
                </w:tcBorders>
                <w:shd w:val="clear" w:color="D9E1F2" w:fill="D9E1F2"/>
                <w:vAlign w:val="center"/>
                <w:hideMark/>
              </w:tcPr>
            </w:tcPrChange>
          </w:tcPr>
          <w:p w:rsidR="007D3DEB" w:rsidRPr="00130509" w:rsidRDefault="007D3DEB" w:rsidP="007D3DEB">
            <w:pPr>
              <w:widowControl/>
              <w:snapToGrid/>
              <w:spacing w:line="240" w:lineRule="auto"/>
              <w:jc w:val="center"/>
              <w:rPr>
                <w:ins w:id="11800" w:author="sanjai" w:date="2020-04-22T16:01:00Z"/>
                <w:rFonts w:ascii="Calibri" w:eastAsia="Times New Roman" w:hAnsi="Calibri"/>
                <w:color w:val="000000"/>
                <w:kern w:val="0"/>
                <w:sz w:val="22"/>
                <w:lang w:eastAsia="en-US"/>
              </w:rPr>
            </w:pPr>
            <w:ins w:id="11801" w:author="sanjai" w:date="2020-04-22T16:01:00Z">
              <w:r w:rsidRPr="00130509">
                <w:rPr>
                  <w:rFonts w:ascii="Calibri" w:eastAsia="Times New Roman" w:hAnsi="Calibri"/>
                  <w:color w:val="000000"/>
                  <w:kern w:val="0"/>
                  <w:sz w:val="22"/>
                  <w:lang w:eastAsia="en-US"/>
                </w:rPr>
                <w:t>3/5/7/11</w:t>
              </w:r>
            </w:ins>
          </w:p>
        </w:tc>
        <w:tc>
          <w:tcPr>
            <w:tcW w:w="4692" w:type="dxa"/>
            <w:tcBorders>
              <w:top w:val="single" w:sz="4" w:space="0" w:color="8EA9DB"/>
              <w:left w:val="nil"/>
              <w:bottom w:val="single" w:sz="4" w:space="0" w:color="8EA9DB"/>
              <w:right w:val="single" w:sz="4" w:space="0" w:color="8EA9DB"/>
            </w:tcBorders>
            <w:shd w:val="clear" w:color="D9E1F2" w:fill="D9E1F2"/>
            <w:vAlign w:val="center"/>
            <w:hideMark/>
            <w:tcPrChange w:id="11802" w:author="sanjai" w:date="2020-04-22T16:05:00Z">
              <w:tcPr>
                <w:tcW w:w="6641" w:type="dxa"/>
                <w:gridSpan w:val="2"/>
                <w:tcBorders>
                  <w:top w:val="single" w:sz="4" w:space="0" w:color="8EA9DB"/>
                  <w:left w:val="nil"/>
                  <w:bottom w:val="single" w:sz="4" w:space="0" w:color="8EA9DB"/>
                  <w:right w:val="single" w:sz="4" w:space="0" w:color="8EA9DB"/>
                </w:tcBorders>
                <w:shd w:val="clear" w:color="D9E1F2" w:fill="D9E1F2"/>
                <w:vAlign w:val="center"/>
                <w:hideMark/>
              </w:tcPr>
            </w:tcPrChange>
          </w:tcPr>
          <w:p w:rsidR="007D3DEB" w:rsidRPr="00130509" w:rsidRDefault="007D3DEB" w:rsidP="007D3DEB">
            <w:pPr>
              <w:widowControl/>
              <w:snapToGrid/>
              <w:spacing w:line="240" w:lineRule="auto"/>
              <w:rPr>
                <w:ins w:id="11803" w:author="sanjai" w:date="2020-04-22T16:01:00Z"/>
                <w:rFonts w:ascii="Calibri" w:eastAsia="Times New Roman" w:hAnsi="Calibri"/>
                <w:color w:val="000000"/>
                <w:kern w:val="0"/>
                <w:sz w:val="22"/>
                <w:lang w:eastAsia="en-US"/>
              </w:rPr>
            </w:pPr>
            <w:ins w:id="11804" w:author="sanjai" w:date="2020-04-22T16:01:00Z">
              <w:r w:rsidRPr="00130509">
                <w:rPr>
                  <w:rFonts w:ascii="Calibri" w:eastAsia="Times New Roman" w:hAnsi="Calibri"/>
                  <w:color w:val="000000"/>
                  <w:kern w:val="0"/>
                  <w:sz w:val="22"/>
                  <w:lang w:eastAsia="en-US"/>
                </w:rPr>
                <w:t>Does not include v2 stage.</w:t>
              </w:r>
            </w:ins>
          </w:p>
        </w:tc>
      </w:tr>
      <w:tr w:rsidR="007D3DEB" w:rsidRPr="007D3DEB" w:rsidTr="00130509">
        <w:tblPrEx>
          <w:tblPrExChange w:id="11805" w:author="sanjai" w:date="2020-04-22T16:05:00Z">
            <w:tblPrEx>
              <w:tblW w:w="9787" w:type="dxa"/>
            </w:tblPrEx>
          </w:tblPrExChange>
        </w:tblPrEx>
        <w:trPr>
          <w:trHeight w:val="1746"/>
          <w:ins w:id="11806" w:author="sanjai" w:date="2020-04-22T16:01:00Z"/>
          <w:trPrChange w:id="11807" w:author="sanjai" w:date="2020-04-22T16:05:00Z">
            <w:trPr>
              <w:gridAfter w:val="0"/>
              <w:trHeight w:val="2362"/>
            </w:trPr>
          </w:trPrChange>
        </w:trPr>
        <w:tc>
          <w:tcPr>
            <w:tcW w:w="1287" w:type="dxa"/>
            <w:tcBorders>
              <w:top w:val="single" w:sz="4" w:space="0" w:color="8EA9DB"/>
              <w:left w:val="single" w:sz="4" w:space="0" w:color="8EA9DB"/>
              <w:bottom w:val="single" w:sz="4" w:space="0" w:color="8EA9DB"/>
              <w:right w:val="nil"/>
            </w:tcBorders>
            <w:shd w:val="clear" w:color="auto" w:fill="auto"/>
            <w:vAlign w:val="center"/>
            <w:hideMark/>
            <w:tcPrChange w:id="11808" w:author="sanjai" w:date="2020-04-22T16:05:00Z">
              <w:tcPr>
                <w:tcW w:w="919" w:type="dxa"/>
                <w:tcBorders>
                  <w:top w:val="single" w:sz="4" w:space="0" w:color="8EA9DB"/>
                  <w:left w:val="single" w:sz="4" w:space="0" w:color="8EA9DB"/>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809" w:author="sanjai" w:date="2020-04-22T16:01:00Z"/>
                <w:rFonts w:ascii="Calibri" w:eastAsia="Times New Roman" w:hAnsi="Calibri"/>
                <w:color w:val="000000"/>
                <w:kern w:val="0"/>
                <w:sz w:val="22"/>
                <w:lang w:eastAsia="en-US"/>
              </w:rPr>
            </w:pPr>
            <w:proofErr w:type="spellStart"/>
            <w:ins w:id="11810" w:author="sanjai" w:date="2020-04-22T16:01:00Z">
              <w:r w:rsidRPr="00130509">
                <w:rPr>
                  <w:rFonts w:ascii="Calibri" w:eastAsia="Times New Roman" w:hAnsi="Calibri"/>
                  <w:color w:val="000000"/>
                  <w:kern w:val="0"/>
                  <w:sz w:val="22"/>
                  <w:lang w:eastAsia="en-US"/>
                </w:rPr>
                <w:t>Slideup</w:t>
              </w:r>
              <w:proofErr w:type="spellEnd"/>
              <w:r w:rsidRPr="00130509">
                <w:rPr>
                  <w:rFonts w:ascii="Calibri" w:eastAsia="Times New Roman" w:hAnsi="Calibri"/>
                  <w:color w:val="000000"/>
                  <w:kern w:val="0"/>
                  <w:sz w:val="22"/>
                  <w:lang w:eastAsia="en-US"/>
                </w:rPr>
                <w:t>/</w:t>
              </w:r>
              <w:r w:rsidRPr="00130509">
                <w:rPr>
                  <w:rFonts w:ascii="Calibri" w:eastAsia="Times New Roman" w:hAnsi="Calibri"/>
                  <w:color w:val="000000"/>
                  <w:kern w:val="0"/>
                  <w:sz w:val="22"/>
                  <w:lang w:eastAsia="en-US"/>
                </w:rPr>
                <w:br/>
                <w:t>Slide1up</w:t>
              </w:r>
            </w:ins>
          </w:p>
        </w:tc>
        <w:tc>
          <w:tcPr>
            <w:tcW w:w="978" w:type="dxa"/>
            <w:tcBorders>
              <w:top w:val="single" w:sz="4" w:space="0" w:color="8EA9DB"/>
              <w:left w:val="nil"/>
              <w:bottom w:val="single" w:sz="4" w:space="0" w:color="8EA9DB"/>
              <w:right w:val="nil"/>
            </w:tcBorders>
            <w:shd w:val="clear" w:color="auto" w:fill="auto"/>
            <w:vAlign w:val="center"/>
            <w:hideMark/>
            <w:tcPrChange w:id="11811" w:author="sanjai" w:date="2020-04-22T16:05:00Z">
              <w:tcPr>
                <w:tcW w:w="710" w:type="dxa"/>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812" w:author="sanjai" w:date="2020-04-22T16:01:00Z"/>
                <w:rFonts w:ascii="Calibri" w:eastAsia="Times New Roman" w:hAnsi="Calibri"/>
                <w:color w:val="000000"/>
                <w:kern w:val="0"/>
                <w:sz w:val="22"/>
                <w:lang w:eastAsia="en-US"/>
              </w:rPr>
            </w:pPr>
            <w:ins w:id="11813" w:author="sanjai" w:date="2020-04-22T16:01:00Z">
              <w:r w:rsidRPr="00130509">
                <w:rPr>
                  <w:rFonts w:ascii="Calibri" w:eastAsia="Times New Roman" w:hAnsi="Calibri"/>
                  <w:color w:val="000000"/>
                  <w:kern w:val="0"/>
                  <w:sz w:val="22"/>
                  <w:lang w:eastAsia="en-US"/>
                </w:rPr>
                <w:t>LMUL (max)</w:t>
              </w:r>
            </w:ins>
          </w:p>
        </w:tc>
        <w:tc>
          <w:tcPr>
            <w:tcW w:w="1320" w:type="dxa"/>
            <w:tcBorders>
              <w:top w:val="single" w:sz="4" w:space="0" w:color="8EA9DB"/>
              <w:left w:val="nil"/>
              <w:bottom w:val="single" w:sz="4" w:space="0" w:color="8EA9DB"/>
              <w:right w:val="nil"/>
            </w:tcBorders>
            <w:shd w:val="clear" w:color="auto" w:fill="auto"/>
            <w:vAlign w:val="center"/>
            <w:hideMark/>
            <w:tcPrChange w:id="11814" w:author="sanjai" w:date="2020-04-22T16:05:00Z">
              <w:tcPr>
                <w:tcW w:w="943"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815" w:author="sanjai" w:date="2020-04-22T16:01:00Z"/>
                <w:rFonts w:ascii="Calibri" w:eastAsia="Times New Roman" w:hAnsi="Calibri"/>
                <w:color w:val="000000"/>
                <w:kern w:val="0"/>
                <w:sz w:val="22"/>
                <w:lang w:eastAsia="en-US"/>
              </w:rPr>
            </w:pPr>
            <w:ins w:id="11816" w:author="sanjai" w:date="2020-04-22T16:01:00Z">
              <w:r w:rsidRPr="00130509">
                <w:rPr>
                  <w:rFonts w:ascii="Calibri" w:eastAsia="Times New Roman" w:hAnsi="Calibri"/>
                  <w:color w:val="000000"/>
                  <w:kern w:val="0"/>
                  <w:sz w:val="22"/>
                  <w:lang w:eastAsia="en-US"/>
                </w:rPr>
                <w:t>1</w:t>
              </w:r>
            </w:ins>
          </w:p>
        </w:tc>
        <w:tc>
          <w:tcPr>
            <w:tcW w:w="1240" w:type="dxa"/>
            <w:tcBorders>
              <w:top w:val="single" w:sz="4" w:space="0" w:color="8EA9DB"/>
              <w:left w:val="nil"/>
              <w:bottom w:val="single" w:sz="4" w:space="0" w:color="8EA9DB"/>
              <w:right w:val="nil"/>
            </w:tcBorders>
            <w:shd w:val="clear" w:color="auto" w:fill="auto"/>
            <w:vAlign w:val="center"/>
            <w:hideMark/>
            <w:tcPrChange w:id="11817" w:author="sanjai" w:date="2020-04-22T16:05:00Z">
              <w:tcPr>
                <w:tcW w:w="104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818" w:author="sanjai" w:date="2020-04-22T16:01:00Z"/>
                <w:rFonts w:ascii="Calibri" w:eastAsia="Times New Roman" w:hAnsi="Calibri"/>
                <w:color w:val="000000"/>
                <w:kern w:val="0"/>
                <w:sz w:val="22"/>
                <w:lang w:eastAsia="en-US"/>
              </w:rPr>
            </w:pPr>
            <w:ins w:id="11819" w:author="sanjai" w:date="2020-04-22T16:01:00Z">
              <w:r w:rsidRPr="00130509">
                <w:rPr>
                  <w:rFonts w:ascii="Calibri" w:eastAsia="Times New Roman" w:hAnsi="Calibri"/>
                  <w:color w:val="000000"/>
                  <w:kern w:val="0"/>
                  <w:sz w:val="22"/>
                  <w:lang w:eastAsia="en-US"/>
                </w:rPr>
                <w:t>2/3/5/9</w:t>
              </w:r>
            </w:ins>
          </w:p>
        </w:tc>
        <w:tc>
          <w:tcPr>
            <w:tcW w:w="1297" w:type="dxa"/>
            <w:tcBorders>
              <w:top w:val="single" w:sz="4" w:space="0" w:color="8EA9DB"/>
              <w:left w:val="nil"/>
              <w:bottom w:val="single" w:sz="4" w:space="0" w:color="8EA9DB"/>
              <w:right w:val="nil"/>
            </w:tcBorders>
            <w:shd w:val="clear" w:color="auto" w:fill="auto"/>
            <w:vAlign w:val="center"/>
            <w:hideMark/>
            <w:tcPrChange w:id="11820" w:author="sanjai" w:date="2020-04-22T16:05:00Z">
              <w:tcPr>
                <w:tcW w:w="926" w:type="dxa"/>
                <w:gridSpan w:val="2"/>
                <w:tcBorders>
                  <w:top w:val="single" w:sz="4" w:space="0" w:color="8EA9DB"/>
                  <w:left w:val="nil"/>
                  <w:bottom w:val="single" w:sz="4" w:space="0" w:color="8EA9DB"/>
                  <w:right w:val="nil"/>
                </w:tcBorders>
                <w:shd w:val="clear" w:color="auto" w:fill="auto"/>
                <w:vAlign w:val="center"/>
                <w:hideMark/>
              </w:tcPr>
            </w:tcPrChange>
          </w:tcPr>
          <w:p w:rsidR="007D3DEB" w:rsidRPr="00130509" w:rsidRDefault="007D3DEB" w:rsidP="007D3DEB">
            <w:pPr>
              <w:widowControl/>
              <w:snapToGrid/>
              <w:spacing w:line="240" w:lineRule="auto"/>
              <w:jc w:val="center"/>
              <w:rPr>
                <w:ins w:id="11821" w:author="sanjai" w:date="2020-04-22T16:01:00Z"/>
                <w:rFonts w:ascii="Calibri" w:eastAsia="Times New Roman" w:hAnsi="Calibri"/>
                <w:color w:val="000000"/>
                <w:kern w:val="0"/>
                <w:sz w:val="22"/>
                <w:lang w:eastAsia="en-US"/>
              </w:rPr>
            </w:pPr>
            <w:ins w:id="11822" w:author="sanjai" w:date="2020-04-22T16:01:00Z">
              <w:r w:rsidRPr="00130509">
                <w:rPr>
                  <w:rFonts w:ascii="Calibri" w:eastAsia="Times New Roman" w:hAnsi="Calibri"/>
                  <w:color w:val="000000"/>
                  <w:kern w:val="0"/>
                  <w:sz w:val="22"/>
                  <w:lang w:eastAsia="en-US"/>
                </w:rPr>
                <w:t>3/4/6/10</w:t>
              </w:r>
            </w:ins>
          </w:p>
        </w:tc>
        <w:tc>
          <w:tcPr>
            <w:tcW w:w="4692" w:type="dxa"/>
            <w:tcBorders>
              <w:top w:val="single" w:sz="4" w:space="0" w:color="8EA9DB"/>
              <w:left w:val="nil"/>
              <w:bottom w:val="single" w:sz="4" w:space="0" w:color="8EA9DB"/>
              <w:right w:val="single" w:sz="4" w:space="0" w:color="8EA9DB"/>
            </w:tcBorders>
            <w:shd w:val="clear" w:color="auto" w:fill="auto"/>
            <w:vAlign w:val="center"/>
            <w:hideMark/>
            <w:tcPrChange w:id="11823" w:author="sanjai" w:date="2020-04-22T16:05:00Z">
              <w:tcPr>
                <w:tcW w:w="5243" w:type="dxa"/>
                <w:gridSpan w:val="2"/>
                <w:tcBorders>
                  <w:top w:val="single" w:sz="4" w:space="0" w:color="8EA9DB"/>
                  <w:left w:val="nil"/>
                  <w:bottom w:val="single" w:sz="4" w:space="0" w:color="8EA9DB"/>
                  <w:right w:val="single" w:sz="4" w:space="0" w:color="8EA9DB"/>
                </w:tcBorders>
                <w:shd w:val="clear" w:color="auto" w:fill="auto"/>
                <w:vAlign w:val="center"/>
                <w:hideMark/>
              </w:tcPr>
            </w:tcPrChange>
          </w:tcPr>
          <w:p w:rsidR="007D3DEB" w:rsidRPr="00130509" w:rsidRDefault="007D3DEB" w:rsidP="007D3DEB">
            <w:pPr>
              <w:widowControl/>
              <w:snapToGrid/>
              <w:spacing w:line="240" w:lineRule="auto"/>
              <w:rPr>
                <w:ins w:id="11824" w:author="sanjai" w:date="2020-04-22T16:01:00Z"/>
                <w:rFonts w:ascii="Calibri" w:eastAsia="Times New Roman" w:hAnsi="Calibri"/>
                <w:color w:val="000000"/>
                <w:kern w:val="0"/>
                <w:sz w:val="22"/>
                <w:lang w:eastAsia="en-US"/>
              </w:rPr>
            </w:pPr>
            <w:ins w:id="11825" w:author="sanjai" w:date="2020-04-22T16:01:00Z">
              <w:r w:rsidRPr="00130509">
                <w:rPr>
                  <w:rFonts w:ascii="Calibri" w:eastAsia="Times New Roman" w:hAnsi="Calibri"/>
                  <w:color w:val="000000"/>
                  <w:kern w:val="0"/>
                  <w:sz w:val="22"/>
                  <w:lang w:eastAsia="en-US"/>
                </w:rPr>
                <w:t>Does not include v2 stage.</w:t>
              </w:r>
              <w:r w:rsidRPr="00130509">
                <w:rPr>
                  <w:rFonts w:ascii="Calibri" w:eastAsia="Times New Roman" w:hAnsi="Calibri"/>
                  <w:color w:val="000000"/>
                  <w:kern w:val="0"/>
                  <w:sz w:val="22"/>
                  <w:lang w:eastAsia="en-US"/>
                </w:rPr>
                <w:br/>
                <w:t xml:space="preserve">The number of </w:t>
              </w:r>
              <w:proofErr w:type="spellStart"/>
              <w:r w:rsidRPr="00130509">
                <w:rPr>
                  <w:rFonts w:ascii="Calibri" w:eastAsia="Times New Roman" w:hAnsi="Calibri"/>
                  <w:color w:val="000000"/>
                  <w:kern w:val="0"/>
                  <w:sz w:val="22"/>
                  <w:lang w:eastAsia="en-US"/>
                </w:rPr>
                <w:t>uops</w:t>
              </w:r>
              <w:proofErr w:type="spellEnd"/>
              <w:r w:rsidRPr="00130509">
                <w:rPr>
                  <w:rFonts w:ascii="Calibri" w:eastAsia="Times New Roman" w:hAnsi="Calibri"/>
                  <w:color w:val="000000"/>
                  <w:kern w:val="0"/>
                  <w:sz w:val="22"/>
                  <w:lang w:eastAsia="en-US"/>
                </w:rPr>
                <w:t xml:space="preserve"> for </w:t>
              </w:r>
              <w:proofErr w:type="spellStart"/>
              <w:r w:rsidRPr="00130509">
                <w:rPr>
                  <w:rFonts w:ascii="Calibri" w:eastAsia="Times New Roman" w:hAnsi="Calibri"/>
                  <w:color w:val="000000"/>
                  <w:kern w:val="0"/>
                  <w:sz w:val="22"/>
                  <w:lang w:eastAsia="en-US"/>
                </w:rPr>
                <w:t>slideup</w:t>
              </w:r>
              <w:proofErr w:type="spellEnd"/>
              <w:r w:rsidRPr="00130509">
                <w:rPr>
                  <w:rFonts w:ascii="Calibri" w:eastAsia="Times New Roman" w:hAnsi="Calibri"/>
                  <w:color w:val="000000"/>
                  <w:kern w:val="0"/>
                  <w:sz w:val="22"/>
                  <w:lang w:eastAsia="en-US"/>
                </w:rPr>
                <w:t xml:space="preserve"> may vary from 0 to LMUL(max). This depends on the shift/slide/offset amount/value. The latency numbers are for slide1up and maximum number expected for </w:t>
              </w:r>
              <w:proofErr w:type="spellStart"/>
              <w:r w:rsidRPr="00130509">
                <w:rPr>
                  <w:rFonts w:ascii="Calibri" w:eastAsia="Times New Roman" w:hAnsi="Calibri"/>
                  <w:color w:val="000000"/>
                  <w:kern w:val="0"/>
                  <w:sz w:val="22"/>
                  <w:lang w:eastAsia="en-US"/>
                </w:rPr>
                <w:t>slideup</w:t>
              </w:r>
              <w:proofErr w:type="spellEnd"/>
              <w:r w:rsidRPr="00130509">
                <w:rPr>
                  <w:rFonts w:ascii="Calibri" w:eastAsia="Times New Roman" w:hAnsi="Calibri"/>
                  <w:color w:val="000000"/>
                  <w:kern w:val="0"/>
                  <w:sz w:val="22"/>
                  <w:lang w:eastAsia="en-US"/>
                </w:rPr>
                <w:t xml:space="preserve"> instruction.</w:t>
              </w:r>
            </w:ins>
          </w:p>
        </w:tc>
      </w:tr>
    </w:tbl>
    <w:p w:rsidR="007D3DEB" w:rsidRDefault="007D3DEB" w:rsidP="00751979">
      <w:pPr>
        <w:pStyle w:val="BodyText"/>
        <w:rPr>
          <w:ins w:id="11826" w:author="sanjai" w:date="2019-06-26T16:03:00Z"/>
        </w:rPr>
      </w:pPr>
    </w:p>
    <w:p w:rsidR="00EC5A07" w:rsidRDefault="00EC5A07">
      <w:pPr>
        <w:pStyle w:val="Heading1"/>
        <w:rPr>
          <w:ins w:id="11827" w:author="sanjai" w:date="2020-04-09T12:15:00Z"/>
        </w:rPr>
      </w:pPr>
      <w:bookmarkStart w:id="11828" w:name="_Toc12866012"/>
      <w:ins w:id="11829" w:author="sanjai" w:date="2019-06-27T17:01:00Z">
        <w:r>
          <w:lastRenderedPageBreak/>
          <w:t>Issues</w:t>
        </w:r>
      </w:ins>
      <w:bookmarkEnd w:id="11828"/>
    </w:p>
    <w:p w:rsidR="0070156C" w:rsidRDefault="0070156C">
      <w:pPr>
        <w:pStyle w:val="BlockText"/>
        <w:ind w:left="0"/>
        <w:rPr>
          <w:ins w:id="11830" w:author="sanjai" w:date="2020-04-09T13:25:00Z"/>
        </w:rPr>
        <w:pPrChange w:id="11831" w:author="sanjai" w:date="2020-04-09T12:15:00Z">
          <w:pPr>
            <w:pStyle w:val="Heading1"/>
          </w:pPr>
        </w:pPrChange>
      </w:pPr>
      <w:ins w:id="11832" w:author="sanjai" w:date="2020-04-09T13:25:00Z">
        <w:r>
          <w:t>Timing path:</w:t>
        </w:r>
      </w:ins>
    </w:p>
    <w:p w:rsidR="0041000D" w:rsidRDefault="0041000D">
      <w:pPr>
        <w:pStyle w:val="BlockText"/>
        <w:numPr>
          <w:ilvl w:val="0"/>
          <w:numId w:val="19"/>
        </w:numPr>
        <w:rPr>
          <w:ins w:id="11833" w:author="sanjai" w:date="2020-04-09T13:25:00Z"/>
        </w:rPr>
        <w:pPrChange w:id="11834" w:author="sanjai" w:date="2020-04-09T13:25:00Z">
          <w:pPr>
            <w:pStyle w:val="Heading1"/>
          </w:pPr>
        </w:pPrChange>
      </w:pPr>
      <w:ins w:id="11835" w:author="sanjai" w:date="2020-04-09T12:15:00Z">
        <w:r>
          <w:t>The compress instruction related switching mux control signal logic is timing critical.</w:t>
        </w:r>
      </w:ins>
    </w:p>
    <w:p w:rsidR="0070156C" w:rsidRDefault="0070156C">
      <w:pPr>
        <w:pStyle w:val="BlockText"/>
        <w:numPr>
          <w:ilvl w:val="0"/>
          <w:numId w:val="19"/>
        </w:numPr>
        <w:rPr>
          <w:ins w:id="11836" w:author="sanjai" w:date="2019-06-27T17:01:00Z"/>
        </w:rPr>
        <w:pPrChange w:id="11837" w:author="sanjai" w:date="2020-04-09T13:25:00Z">
          <w:pPr>
            <w:pStyle w:val="Heading1"/>
          </w:pPr>
        </w:pPrChange>
      </w:pPr>
      <w:ins w:id="11838" w:author="sanjai" w:date="2020-04-09T13:25:00Z">
        <w:r>
          <w:t xml:space="preserve">The switching mux control adjustment for </w:t>
        </w:r>
        <w:proofErr w:type="spellStart"/>
        <w:r>
          <w:t>vrgather</w:t>
        </w:r>
        <w:proofErr w:type="spellEnd"/>
        <w:r>
          <w:t xml:space="preserve"> instruction (which depends on the </w:t>
        </w:r>
        <w:proofErr w:type="spellStart"/>
        <w:r>
          <w:t>vsew</w:t>
        </w:r>
        <w:proofErr w:type="spellEnd"/>
        <w:r>
          <w:t>) when used in ve1 stage will create a timing issue.</w:t>
        </w:r>
      </w:ins>
      <w:ins w:id="11839" w:author="sanjai" w:date="2020-04-17T14:53:00Z">
        <w:r w:rsidR="00E00C71">
          <w:t xml:space="preserve"> It is important to adjust the levels of </w:t>
        </w:r>
        <w:proofErr w:type="spellStart"/>
        <w:r w:rsidR="00E00C71">
          <w:t>muxing</w:t>
        </w:r>
        <w:proofErr w:type="spellEnd"/>
        <w:r w:rsidR="00E00C71">
          <w:t xml:space="preserve"> stages across VE1/2.</w:t>
        </w:r>
      </w:ins>
    </w:p>
    <w:p w:rsidR="00EC5A07" w:rsidDel="00BE645C" w:rsidRDefault="00EC5A07">
      <w:pPr>
        <w:pStyle w:val="Heading"/>
        <w:numPr>
          <w:ilvl w:val="0"/>
          <w:numId w:val="17"/>
        </w:numPr>
        <w:jc w:val="both"/>
        <w:rPr>
          <w:ins w:id="11840" w:author="sanjai" w:date="2019-06-27T17:09:00Z"/>
          <w:del w:id="11841" w:author="sanjai" w:date="2020-04-09T11:57:00Z"/>
        </w:rPr>
        <w:pPrChange w:id="11842" w:author="sanjai" w:date="2019-06-27T17:16:00Z">
          <w:pPr>
            <w:pStyle w:val="Heading1"/>
          </w:pPr>
        </w:pPrChange>
      </w:pPr>
      <w:ins w:id="11843" w:author="sanjai" w:date="2019-06-27T17:02:00Z">
        <w:del w:id="11844" w:author="sanjai" w:date="2020-04-09T11:57:00Z">
          <w:r w:rsidDel="00BE645C">
            <w:delText xml:space="preserve">The uarch converts all </w:delText>
          </w:r>
        </w:del>
      </w:ins>
      <w:ins w:id="11845" w:author="sanjai" w:date="2019-06-27T17:05:00Z">
        <w:del w:id="11846" w:author="sanjai" w:date="2020-04-09T11:57:00Z">
          <w:r w:rsidDel="00BE645C">
            <w:delText xml:space="preserve">data </w:delText>
          </w:r>
        </w:del>
      </w:ins>
      <w:ins w:id="11847" w:author="sanjai" w:date="2019-06-27T17:02:00Z">
        <w:del w:id="11848" w:author="sanjai" w:date="2020-04-09T11:57:00Z">
          <w:r w:rsidDel="00BE645C">
            <w:delText xml:space="preserve">types to byte elements. </w:delText>
          </w:r>
        </w:del>
      </w:ins>
      <w:ins w:id="11849" w:author="sanjai" w:date="2019-06-27T17:07:00Z">
        <w:del w:id="11850" w:author="sanjai" w:date="2020-04-09T11:57:00Z">
          <w:r w:rsidDel="00BE645C">
            <w:delText xml:space="preserve">The index value of a vrgather instruction needs to be adjusted for different vsew values. This adds to the timing path of the level1 </w:delText>
          </w:r>
        </w:del>
      </w:ins>
      <w:ins w:id="11851" w:author="sanjai" w:date="2019-06-27T17:08:00Z">
        <w:del w:id="11852" w:author="sanjai" w:date="2020-04-09T11:57:00Z">
          <w:r w:rsidDel="00BE645C">
            <w:delText>switching</w:delText>
          </w:r>
        </w:del>
      </w:ins>
      <w:ins w:id="11853" w:author="sanjai" w:date="2019-06-27T17:07:00Z">
        <w:del w:id="11854" w:author="sanjai" w:date="2020-04-09T11:57:00Z">
          <w:r w:rsidDel="00BE645C">
            <w:delText xml:space="preserve"> muxes in v3 stage.</w:delText>
          </w:r>
        </w:del>
      </w:ins>
      <w:ins w:id="11855" w:author="sanjai" w:date="2019-06-27T17:09:00Z">
        <w:del w:id="11856" w:author="sanjai" w:date="2020-04-09T11:57:00Z">
          <w:r w:rsidDel="00BE645C">
            <w:delText xml:space="preserve"> </w:delText>
          </w:r>
        </w:del>
      </w:ins>
      <w:ins w:id="11857" w:author="sanjai" w:date="2019-06-27T17:18:00Z">
        <w:del w:id="11858" w:author="sanjai" w:date="2020-04-09T11:57:00Z">
          <w:r w:rsidR="008C205A" w:rsidDel="00BE645C">
            <w:delText>Alternatively,</w:delText>
          </w:r>
        </w:del>
      </w:ins>
      <w:ins w:id="11859" w:author="sanjai" w:date="2019-06-27T17:16:00Z">
        <w:del w:id="11860" w:author="sanjai" w:date="2020-04-09T11:57:00Z">
          <w:r w:rsidR="008C205A" w:rsidDel="00BE645C">
            <w:delText xml:space="preserve"> the level 2 switching mux may be adjusted to include another level</w:delText>
          </w:r>
        </w:del>
      </w:ins>
      <w:ins w:id="11861" w:author="sanjai" w:date="2019-06-28T11:00:00Z">
        <w:del w:id="11862" w:author="sanjai" w:date="2020-04-09T11:57:00Z">
          <w:r w:rsidR="00F355F9" w:rsidDel="00BE645C">
            <w:delText xml:space="preserve"> of</w:delText>
          </w:r>
        </w:del>
      </w:ins>
      <w:ins w:id="11863" w:author="sanjai" w:date="2019-06-27T17:16:00Z">
        <w:del w:id="11864" w:author="sanjai" w:date="2020-04-09T11:57:00Z">
          <w:r w:rsidR="008C205A" w:rsidDel="00BE645C">
            <w:delText xml:space="preserve"> mux.</w:delText>
          </w:r>
        </w:del>
      </w:ins>
    </w:p>
    <w:p w:rsidR="00EC5A07" w:rsidDel="00BE645C" w:rsidRDefault="00EC5A07">
      <w:pPr>
        <w:pStyle w:val="Heading"/>
        <w:numPr>
          <w:ilvl w:val="0"/>
          <w:numId w:val="17"/>
        </w:numPr>
        <w:jc w:val="both"/>
        <w:rPr>
          <w:ins w:id="11865" w:author="sanjai" w:date="2019-06-27T17:09:00Z"/>
          <w:del w:id="11866" w:author="sanjai" w:date="2020-04-09T11:57:00Z"/>
        </w:rPr>
        <w:pPrChange w:id="11867" w:author="sanjai" w:date="2019-06-27T17:16:00Z">
          <w:pPr>
            <w:pStyle w:val="Heading1"/>
          </w:pPr>
        </w:pPrChange>
      </w:pPr>
      <w:ins w:id="11868" w:author="sanjai" w:date="2019-06-27T17:10:00Z">
        <w:del w:id="11869" w:author="sanjai" w:date="2020-04-09T11:57:00Z">
          <w:r w:rsidDel="00BE645C">
            <w:delText xml:space="preserve">Let us examine a case of vcompress </w:delText>
          </w:r>
        </w:del>
      </w:ins>
      <w:ins w:id="11870" w:author="sanjai" w:date="2019-06-27T17:11:00Z">
        <w:del w:id="11871" w:author="sanjai" w:date="2020-04-09T11:57:00Z">
          <w:r w:rsidR="000D6AC4" w:rsidDel="00BE645C">
            <w:delText>with</w:delText>
          </w:r>
        </w:del>
      </w:ins>
      <w:ins w:id="11872" w:author="sanjai" w:date="2019-06-27T17:10:00Z">
        <w:del w:id="11873" w:author="sanjai" w:date="2020-04-09T11:57:00Z">
          <w:r w:rsidDel="00BE645C">
            <w:delText xml:space="preserve"> LMUL=8</w:delText>
          </w:r>
        </w:del>
      </w:ins>
      <w:ins w:id="11874" w:author="sanjai" w:date="2019-06-27T17:11:00Z">
        <w:del w:id="11875" w:author="sanjai" w:date="2020-04-09T11:57:00Z">
          <w:r w:rsidR="000D6AC4" w:rsidDel="00BE645C">
            <w:delText xml:space="preserve"> and SEW=8. A </w:delText>
          </w:r>
        </w:del>
      </w:ins>
      <w:ins w:id="11876" w:author="sanjai" w:date="2019-06-27T17:12:00Z">
        <w:del w:id="11877" w:author="sanjai" w:date="2020-04-09T11:57:00Z">
          <w:r w:rsidR="000D6AC4" w:rsidDel="00BE645C">
            <w:delText>nine-bit</w:delText>
          </w:r>
        </w:del>
      </w:ins>
      <w:ins w:id="11878" w:author="sanjai" w:date="2019-06-27T17:11:00Z">
        <w:del w:id="11879" w:author="sanjai" w:date="2020-04-09T11:57:00Z">
          <w:r w:rsidR="000D6AC4" w:rsidDel="00BE645C">
            <w:delText xml:space="preserve"> index is required to be functionally correct. For e.g, </w:delText>
          </w:r>
        </w:del>
      </w:ins>
      <w:ins w:id="11880" w:author="sanjai" w:date="2019-06-27T17:12:00Z">
        <w:del w:id="11881" w:author="sanjai" w:date="2020-04-09T11:57:00Z">
          <w:r w:rsidR="008C205A" w:rsidDel="00BE645C">
            <w:delText>t</w:delText>
          </w:r>
          <w:r w:rsidR="000D6AC4" w:rsidDel="00BE645C">
            <w:delText xml:space="preserve">he most significant byte element of vcompress </w:delText>
          </w:r>
        </w:del>
      </w:ins>
      <w:ins w:id="11882" w:author="sanjai" w:date="2019-06-27T17:13:00Z">
        <w:del w:id="11883" w:author="sanjai" w:date="2020-04-09T11:57:00Z">
          <w:r w:rsidR="000D6AC4" w:rsidDel="00BE645C">
            <w:delText xml:space="preserve">data </w:delText>
          </w:r>
        </w:del>
      </w:ins>
      <w:ins w:id="11884" w:author="sanjai" w:date="2019-06-27T17:12:00Z">
        <w:del w:id="11885" w:author="sanjai" w:date="2020-04-09T11:57:00Z">
          <w:r w:rsidR="000D6AC4" w:rsidDel="00BE645C">
            <w:delText xml:space="preserve">may need to </w:delText>
          </w:r>
        </w:del>
      </w:ins>
      <w:ins w:id="11886" w:author="sanjai" w:date="2019-06-27T17:13:00Z">
        <w:del w:id="11887" w:author="sanjai" w:date="2020-04-09T11:57:00Z">
          <w:r w:rsidR="000D6AC4" w:rsidDel="00BE645C">
            <w:delText xml:space="preserve">move to least significant byte element of the destination. Current index </w:delText>
          </w:r>
        </w:del>
      </w:ins>
      <w:ins w:id="11888" w:author="sanjai" w:date="2019-06-27T17:14:00Z">
        <w:del w:id="11889" w:author="sanjai" w:date="2020-04-09T11:57:00Z">
          <w:r w:rsidR="000D6AC4" w:rsidDel="00BE645C">
            <w:delText>is</w:delText>
          </w:r>
        </w:del>
      </w:ins>
      <w:ins w:id="11890" w:author="sanjai" w:date="2019-06-27T17:13:00Z">
        <w:del w:id="11891" w:author="sanjai" w:date="2020-04-09T11:57:00Z">
          <w:r w:rsidR="000D6AC4" w:rsidDel="00BE645C">
            <w:delText xml:space="preserve"> 8 bits.</w:delText>
          </w:r>
        </w:del>
      </w:ins>
      <w:ins w:id="11892" w:author="sanjai" w:date="2019-06-27T17:14:00Z">
        <w:del w:id="11893" w:author="sanjai" w:date="2020-04-09T11:57:00Z">
          <w:r w:rsidR="000D6AC4" w:rsidDel="00BE645C">
            <w:delText xml:space="preserve"> </w:delText>
          </w:r>
        </w:del>
      </w:ins>
      <w:ins w:id="11894" w:author="sanjai" w:date="2019-06-27T17:15:00Z">
        <w:del w:id="11895" w:author="sanjai" w:date="2020-04-09T11:57:00Z">
          <w:r w:rsidR="000D6AC4" w:rsidDel="00BE645C">
            <w:delText>Recall the note in the vrgather arch documentation that only el</w:delText>
          </w:r>
        </w:del>
      </w:ins>
      <w:ins w:id="11896" w:author="sanjai" w:date="2019-06-27T17:16:00Z">
        <w:del w:id="11897" w:author="sanjai" w:date="2020-04-09T11:57:00Z">
          <w:r w:rsidR="000D6AC4" w:rsidDel="00BE645C">
            <w:delText>e</w:delText>
          </w:r>
        </w:del>
      </w:ins>
      <w:ins w:id="11898" w:author="sanjai" w:date="2019-06-27T17:15:00Z">
        <w:del w:id="11899" w:author="sanjai" w:date="2020-04-09T11:57:00Z">
          <w:r w:rsidR="000D6AC4" w:rsidDel="00BE645C">
            <w:delText xml:space="preserve">ments 0 to 255 may be indexed for LMUL=8/SEW=8 where the number of elements </w:delText>
          </w:r>
        </w:del>
      </w:ins>
      <w:ins w:id="11900" w:author="sanjai" w:date="2019-06-27T17:16:00Z">
        <w:del w:id="11901" w:author="sanjai" w:date="2020-04-09T11:57:00Z">
          <w:r w:rsidR="000D6AC4" w:rsidDel="00BE645C">
            <w:delText>is 512.</w:delText>
          </w:r>
        </w:del>
      </w:ins>
    </w:p>
    <w:p w:rsidR="001C4FFB" w:rsidRDefault="001C4FFB">
      <w:pPr>
        <w:pStyle w:val="Heading1"/>
      </w:pPr>
      <w:bookmarkStart w:id="11902" w:name="_Toc12866013"/>
      <w:r>
        <w:lastRenderedPageBreak/>
        <w:t xml:space="preserve">Other </w:t>
      </w:r>
      <w:ins w:id="11903" w:author="sanjai" w:date="2019-06-18T15:31:00Z">
        <w:r>
          <w:t>C</w:t>
        </w:r>
      </w:ins>
      <w:del w:id="11904" w:author="sanjai" w:date="2019-06-18T15:31:00Z">
        <w:r w:rsidDel="001C4FFB">
          <w:delText>c</w:delText>
        </w:r>
      </w:del>
      <w:r>
        <w:t>onsiderations</w:t>
      </w:r>
      <w:bookmarkEnd w:id="11902"/>
    </w:p>
    <w:p w:rsidR="001C4FFB" w:rsidDel="00CD281B" w:rsidRDefault="001C4FFB" w:rsidP="00395A37">
      <w:pPr>
        <w:jc w:val="both"/>
        <w:rPr>
          <w:ins w:id="11905" w:author="sanjai" w:date="2019-06-18T15:30:00Z"/>
          <w:del w:id="11906" w:author="sanjai" w:date="2020-04-09T11:45:00Z"/>
          <w:rFonts w:eastAsia="PMingLiU"/>
        </w:rPr>
      </w:pPr>
      <w:ins w:id="11907" w:author="sanjai" w:date="2019-06-18T15:31:00Z">
        <w:del w:id="11908" w:author="sanjai" w:date="2020-04-09T11:45:00Z">
          <w:r w:rsidDel="00CD281B">
            <w:rPr>
              <w:rFonts w:eastAsia="PMingLiU"/>
            </w:rPr>
            <w:delText xml:space="preserve">A possible performance optimization was considered for the slideup/down operation when LMUL&gt;1. In the following illustration of slideup operation, the design may read </w:delText>
          </w:r>
        </w:del>
      </w:ins>
      <w:ins w:id="11909" w:author="sanjai" w:date="2019-06-18T15:32:00Z">
        <w:del w:id="11910" w:author="sanjai" w:date="2020-04-09T11:45:00Z">
          <w:r w:rsidDel="00CD281B">
            <w:rPr>
              <w:rFonts w:eastAsia="PMingLiU"/>
            </w:rPr>
            <w:delText>two</w:delText>
          </w:r>
        </w:del>
      </w:ins>
      <w:ins w:id="11911" w:author="sanjai" w:date="2019-06-18T15:31:00Z">
        <w:del w:id="11912" w:author="sanjai" w:date="2020-04-09T11:45:00Z">
          <w:r w:rsidDel="00CD281B">
            <w:rPr>
              <w:rFonts w:eastAsia="PMingLiU"/>
            </w:rPr>
            <w:delText xml:space="preserve"> vrf register</w:delText>
          </w:r>
        </w:del>
      </w:ins>
      <w:ins w:id="11913" w:author="sanjai" w:date="2019-06-18T15:32:00Z">
        <w:del w:id="11914" w:author="sanjai" w:date="2020-04-09T11:45:00Z">
          <w:r w:rsidDel="00CD281B">
            <w:rPr>
              <w:rFonts w:eastAsia="PMingLiU"/>
            </w:rPr>
            <w:delText xml:space="preserve">s that may be processed simultaneously. In this </w:delText>
          </w:r>
        </w:del>
      </w:ins>
      <w:ins w:id="11915" w:author="sanjai" w:date="2019-06-18T15:33:00Z">
        <w:del w:id="11916" w:author="sanjai" w:date="2020-04-09T11:45:00Z">
          <w:r w:rsidDel="00CD281B">
            <w:rPr>
              <w:rFonts w:eastAsia="PMingLiU"/>
            </w:rPr>
            <w:delText xml:space="preserve">case, </w:delText>
          </w:r>
        </w:del>
      </w:ins>
      <w:ins w:id="11917" w:author="sanjai" w:date="2019-06-18T15:32:00Z">
        <w:del w:id="11918" w:author="sanjai" w:date="2020-04-09T11:45:00Z">
          <w:r w:rsidDel="00CD281B">
            <w:rPr>
              <w:rFonts w:eastAsia="PMingLiU"/>
            </w:rPr>
            <w:delText xml:space="preserve">iteration 2 and 3 may be clubbed. </w:delText>
          </w:r>
        </w:del>
      </w:ins>
      <w:ins w:id="11919" w:author="sanjai" w:date="2019-06-18T15:34:00Z">
        <w:del w:id="11920" w:author="sanjai" w:date="2020-04-09T11:45:00Z">
          <w:r w:rsidDel="00CD281B">
            <w:rPr>
              <w:rFonts w:eastAsia="PMingLiU"/>
            </w:rPr>
            <w:delText xml:space="preserve">The extra vrf register read may find its way in the scalar element data insertion. </w:delText>
          </w:r>
        </w:del>
      </w:ins>
      <w:ins w:id="11921" w:author="sanjai" w:date="2019-06-18T15:32:00Z">
        <w:del w:id="11922" w:author="sanjai" w:date="2020-04-09T11:45:00Z">
          <w:r w:rsidDel="00CD281B">
            <w:rPr>
              <w:rFonts w:eastAsia="PMingLiU"/>
            </w:rPr>
            <w:delText>This implies shift logic in v2 stage</w:delText>
          </w:r>
        </w:del>
      </w:ins>
      <w:ins w:id="11923" w:author="sanjai" w:date="2019-06-18T15:34:00Z">
        <w:del w:id="11924" w:author="sanjai" w:date="2020-04-09T11:45:00Z">
          <w:r w:rsidDel="00CD281B">
            <w:rPr>
              <w:rFonts w:eastAsia="PMingLiU"/>
            </w:rPr>
            <w:delText xml:space="preserve"> for vrf data. This will cause a timing issue and hence not implemented. However</w:delText>
          </w:r>
        </w:del>
      </w:ins>
      <w:ins w:id="11925" w:author="sanjai" w:date="2019-06-18T15:36:00Z">
        <w:del w:id="11926" w:author="sanjai" w:date="2020-04-09T11:45:00Z">
          <w:r w:rsidDel="00CD281B">
            <w:rPr>
              <w:rFonts w:eastAsia="PMingLiU"/>
            </w:rPr>
            <w:delText>,</w:delText>
          </w:r>
        </w:del>
      </w:ins>
      <w:ins w:id="11927" w:author="sanjai" w:date="2019-06-18T15:34:00Z">
        <w:del w:id="11928" w:author="sanjai" w:date="2020-04-09T11:45:00Z">
          <w:r w:rsidDel="00CD281B">
            <w:rPr>
              <w:rFonts w:eastAsia="PMingLiU"/>
            </w:rPr>
            <w:delText xml:space="preserve"> the benefit is increased performance by decrease in latency.</w:delText>
          </w:r>
        </w:del>
      </w:ins>
    </w:p>
    <w:p w:rsidR="001C4FFB" w:rsidDel="00CD281B" w:rsidRDefault="001C4FFB" w:rsidP="00395A37">
      <w:pPr>
        <w:jc w:val="both"/>
        <w:rPr>
          <w:del w:id="11929" w:author="sanjai" w:date="2020-04-09T11:45:00Z"/>
          <w:rFonts w:eastAsia="PMingLiU"/>
        </w:rPr>
      </w:pPr>
    </w:p>
    <w:p w:rsidR="00DC25AE" w:rsidDel="00CD281B" w:rsidRDefault="001C4FFB" w:rsidP="00395A37">
      <w:pPr>
        <w:jc w:val="both"/>
        <w:rPr>
          <w:ins w:id="11930" w:author="sanjai" w:date="2019-07-02T10:46:00Z"/>
          <w:del w:id="11931" w:author="sanjai" w:date="2020-04-09T11:45:00Z"/>
          <w:rFonts w:eastAsia="PMingLiU"/>
        </w:rPr>
      </w:pPr>
      <w:del w:id="11932" w:author="sanjai" w:date="2020-04-09T11:45:00Z">
        <w:r w:rsidRPr="00764D30" w:rsidDel="00CD281B">
          <w:rPr>
            <w:b/>
            <w:noProof/>
            <w:lang w:eastAsia="en-US"/>
          </w:rPr>
          <w:drawing>
            <wp:inline distT="0" distB="0" distL="0" distR="0" wp14:anchorId="6F063EFA" wp14:editId="5DAAE98A">
              <wp:extent cx="6010910" cy="515239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10910" cy="5152390"/>
                      </a:xfrm>
                      <a:prstGeom prst="rect">
                        <a:avLst/>
                      </a:prstGeom>
                      <a:noFill/>
                      <a:ln>
                        <a:noFill/>
                      </a:ln>
                    </pic:spPr>
                  </pic:pic>
                </a:graphicData>
              </a:graphic>
            </wp:inline>
          </w:drawing>
        </w:r>
      </w:del>
    </w:p>
    <w:p w:rsidR="000E19EE" w:rsidDel="00CD281B" w:rsidRDefault="000E19EE" w:rsidP="00395A37">
      <w:pPr>
        <w:jc w:val="both"/>
        <w:rPr>
          <w:ins w:id="11933" w:author="sanjai" w:date="2019-07-02T10:46:00Z"/>
          <w:del w:id="11934" w:author="sanjai" w:date="2020-04-09T11:45:00Z"/>
          <w:rFonts w:eastAsia="PMingLiU"/>
        </w:rPr>
      </w:pPr>
    </w:p>
    <w:p w:rsidR="000E19EE" w:rsidRDefault="000E19EE">
      <w:pPr>
        <w:pStyle w:val="Heading1"/>
        <w:pPrChange w:id="11935" w:author="sanjai" w:date="2019-07-02T10:47:00Z">
          <w:pPr>
            <w:jc w:val="both"/>
          </w:pPr>
        </w:pPrChange>
      </w:pPr>
      <w:ins w:id="11936" w:author="sanjai" w:date="2019-07-02T10:46:00Z">
        <w:r>
          <w:lastRenderedPageBreak/>
          <w:t>Future consideration</w:t>
        </w:r>
      </w:ins>
    </w:p>
    <w:p w:rsidR="00DC25AE" w:rsidDel="00E329EC" w:rsidRDefault="00A12580">
      <w:pPr>
        <w:pStyle w:val="ListParagraph"/>
        <w:numPr>
          <w:ilvl w:val="0"/>
          <w:numId w:val="19"/>
        </w:numPr>
        <w:jc w:val="both"/>
        <w:rPr>
          <w:del w:id="11937" w:author="sanjai" w:date="2020-04-09T13:20:00Z"/>
        </w:rPr>
        <w:pPrChange w:id="11938" w:author="sanjai" w:date="2020-04-09T14:44:00Z">
          <w:pPr>
            <w:jc w:val="both"/>
          </w:pPr>
        </w:pPrChange>
      </w:pPr>
      <w:proofErr w:type="spellStart"/>
      <w:ins w:id="11939" w:author="sanjai" w:date="2020-04-09T13:21:00Z">
        <w:r>
          <w:t>Vrgather</w:t>
        </w:r>
        <w:proofErr w:type="spellEnd"/>
        <w:r>
          <w:t xml:space="preserve"> instruction which </w:t>
        </w:r>
        <w:proofErr w:type="gramStart"/>
        <w:r>
          <w:t xml:space="preserve">is </w:t>
        </w:r>
      </w:ins>
      <w:ins w:id="11940" w:author="sanjai" w:date="2020-04-09T13:23:00Z">
        <w:r>
          <w:t>.</w:t>
        </w:r>
        <w:proofErr w:type="spellStart"/>
        <w:r>
          <w:t>vx</w:t>
        </w:r>
        <w:proofErr w:type="spellEnd"/>
        <w:proofErr w:type="gramEnd"/>
        <w:r>
          <w:t>, .vi (</w:t>
        </w:r>
      </w:ins>
      <w:ins w:id="11941" w:author="sanjai" w:date="2020-04-09T13:21:00Z">
        <w:r>
          <w:t>not .</w:t>
        </w:r>
        <w:proofErr w:type="spellStart"/>
        <w:r>
          <w:t>vv</w:t>
        </w:r>
      </w:ins>
      <w:proofErr w:type="spellEnd"/>
      <w:ins w:id="11942" w:author="sanjai" w:date="2020-04-09T13:23:00Z">
        <w:r>
          <w:t>)</w:t>
        </w:r>
      </w:ins>
      <w:ins w:id="11943" w:author="sanjai" w:date="2020-04-09T13:21:00Z">
        <w:r>
          <w:t xml:space="preserve"> type may be optimized for the number of uop issued. The number of uop may be restricted to LMUL since there is only </w:t>
        </w:r>
      </w:ins>
      <w:ins w:id="11944" w:author="sanjai" w:date="2020-04-09T13:22:00Z">
        <w:r>
          <w:t xml:space="preserve">one </w:t>
        </w:r>
      </w:ins>
      <w:ins w:id="11945" w:author="sanjai" w:date="2020-04-09T13:21:00Z">
        <w:r>
          <w:t>data element to be sourced</w:t>
        </w:r>
      </w:ins>
      <w:ins w:id="11946" w:author="sanjai" w:date="2020-04-09T13:22:00Z">
        <w:r>
          <w:t xml:space="preserve"> from the source register. The frontend is expected to read appropriate source register (vs2[x])</w:t>
        </w:r>
      </w:ins>
      <w:ins w:id="11947" w:author="sanjai" w:date="2020-04-09T13:23:00Z">
        <w:r>
          <w:t xml:space="preserve"> for each of the </w:t>
        </w:r>
        <w:proofErr w:type="spellStart"/>
        <w:r>
          <w:t>vd</w:t>
        </w:r>
        <w:proofErr w:type="spellEnd"/>
        <w:r>
          <w:t>[offset] to be updated.</w:t>
        </w:r>
      </w:ins>
    </w:p>
    <w:p w:rsidR="00E329EC" w:rsidRDefault="00E329EC">
      <w:pPr>
        <w:pStyle w:val="ListParagraph"/>
        <w:numPr>
          <w:ilvl w:val="0"/>
          <w:numId w:val="19"/>
        </w:numPr>
        <w:jc w:val="both"/>
        <w:rPr>
          <w:ins w:id="11948" w:author="sanjai" w:date="2020-04-09T13:26:00Z"/>
        </w:rPr>
        <w:pPrChange w:id="11949" w:author="sanjai" w:date="2020-04-09T14:44:00Z">
          <w:pPr>
            <w:jc w:val="both"/>
          </w:pPr>
        </w:pPrChange>
      </w:pPr>
      <w:bookmarkStart w:id="11950" w:name="_Toc8499731"/>
      <w:bookmarkStart w:id="11951" w:name="_Toc8500061"/>
      <w:bookmarkStart w:id="11952" w:name="_Toc8795287"/>
      <w:bookmarkStart w:id="11953" w:name="_Toc8795620"/>
      <w:bookmarkStart w:id="11954" w:name="_Toc8905889"/>
      <w:bookmarkStart w:id="11955" w:name="_Toc8906224"/>
      <w:bookmarkStart w:id="11956" w:name="_Toc9871226"/>
      <w:bookmarkStart w:id="11957" w:name="_Toc9871564"/>
      <w:bookmarkStart w:id="11958" w:name="_Toc10083847"/>
      <w:bookmarkStart w:id="11959" w:name="_Toc10084185"/>
      <w:bookmarkStart w:id="11960" w:name="_Toc8499732"/>
      <w:bookmarkStart w:id="11961" w:name="_Toc8500062"/>
      <w:bookmarkStart w:id="11962" w:name="_Toc8795288"/>
      <w:bookmarkStart w:id="11963" w:name="_Toc8795621"/>
      <w:bookmarkStart w:id="11964" w:name="_Toc8905890"/>
      <w:bookmarkStart w:id="11965" w:name="_Toc8906225"/>
      <w:bookmarkStart w:id="11966" w:name="_Toc9871227"/>
      <w:bookmarkStart w:id="11967" w:name="_Toc9871565"/>
      <w:bookmarkStart w:id="11968" w:name="_Toc10083848"/>
      <w:bookmarkStart w:id="11969" w:name="_Toc10084186"/>
      <w:bookmarkStart w:id="11970" w:name="_Toc8499733"/>
      <w:bookmarkStart w:id="11971" w:name="_Toc8500063"/>
      <w:bookmarkStart w:id="11972" w:name="_Toc8795289"/>
      <w:bookmarkStart w:id="11973" w:name="_Toc8795622"/>
      <w:bookmarkStart w:id="11974" w:name="_Toc8905891"/>
      <w:bookmarkStart w:id="11975" w:name="_Toc8906226"/>
      <w:bookmarkStart w:id="11976" w:name="_Toc9871228"/>
      <w:bookmarkStart w:id="11977" w:name="_Toc9871566"/>
      <w:bookmarkStart w:id="11978" w:name="_Toc10083849"/>
      <w:bookmarkStart w:id="11979" w:name="_Toc10084187"/>
      <w:bookmarkStart w:id="11980" w:name="_Toc8476131"/>
      <w:bookmarkStart w:id="11981" w:name="_Toc8476458"/>
      <w:bookmarkStart w:id="11982" w:name="_Toc8476785"/>
      <w:bookmarkStart w:id="11983" w:name="_Toc8499757"/>
      <w:bookmarkStart w:id="11984" w:name="_Toc8500087"/>
      <w:bookmarkStart w:id="11985" w:name="_Toc8795313"/>
      <w:bookmarkStart w:id="11986" w:name="_Toc8795646"/>
      <w:bookmarkStart w:id="11987" w:name="_Toc8905915"/>
      <w:bookmarkStart w:id="11988" w:name="_Toc8906250"/>
      <w:bookmarkStart w:id="11989" w:name="_Toc9871252"/>
      <w:bookmarkStart w:id="11990" w:name="_Toc9871590"/>
      <w:bookmarkStart w:id="11991" w:name="_Toc10083873"/>
      <w:bookmarkStart w:id="11992" w:name="_Toc10084211"/>
      <w:bookmarkStart w:id="11993" w:name="_Toc8476132"/>
      <w:bookmarkStart w:id="11994" w:name="_Toc8476459"/>
      <w:bookmarkStart w:id="11995" w:name="_Toc8476786"/>
      <w:bookmarkStart w:id="11996" w:name="_Toc8499758"/>
      <w:bookmarkStart w:id="11997" w:name="_Toc8500088"/>
      <w:bookmarkStart w:id="11998" w:name="_Toc8795314"/>
      <w:bookmarkStart w:id="11999" w:name="_Toc8795647"/>
      <w:bookmarkStart w:id="12000" w:name="_Toc8905916"/>
      <w:bookmarkStart w:id="12001" w:name="_Toc8906251"/>
      <w:bookmarkStart w:id="12002" w:name="_Toc9871253"/>
      <w:bookmarkStart w:id="12003" w:name="_Toc9871591"/>
      <w:bookmarkStart w:id="12004" w:name="_Toc10083874"/>
      <w:bookmarkStart w:id="12005" w:name="_Toc10084212"/>
      <w:bookmarkStart w:id="12006" w:name="_Toc8476133"/>
      <w:bookmarkStart w:id="12007" w:name="_Toc8476460"/>
      <w:bookmarkStart w:id="12008" w:name="_Toc8476787"/>
      <w:bookmarkStart w:id="12009" w:name="_Toc8499759"/>
      <w:bookmarkStart w:id="12010" w:name="_Toc8500089"/>
      <w:bookmarkStart w:id="12011" w:name="_Toc8795315"/>
      <w:bookmarkStart w:id="12012" w:name="_Toc8795648"/>
      <w:bookmarkStart w:id="12013" w:name="_Toc8905917"/>
      <w:bookmarkStart w:id="12014" w:name="_Toc8906252"/>
      <w:bookmarkStart w:id="12015" w:name="_Toc9871254"/>
      <w:bookmarkStart w:id="12016" w:name="_Toc9871592"/>
      <w:bookmarkStart w:id="12017" w:name="_Toc10083875"/>
      <w:bookmarkStart w:id="12018" w:name="_Toc10084213"/>
      <w:bookmarkStart w:id="12019" w:name="_Toc8476134"/>
      <w:bookmarkStart w:id="12020" w:name="_Toc8476461"/>
      <w:bookmarkStart w:id="12021" w:name="_Toc8476788"/>
      <w:bookmarkStart w:id="12022" w:name="_Toc8499760"/>
      <w:bookmarkStart w:id="12023" w:name="_Toc8500090"/>
      <w:bookmarkStart w:id="12024" w:name="_Toc8795316"/>
      <w:bookmarkStart w:id="12025" w:name="_Toc8795649"/>
      <w:bookmarkStart w:id="12026" w:name="_Toc8905918"/>
      <w:bookmarkStart w:id="12027" w:name="_Toc8906253"/>
      <w:bookmarkStart w:id="12028" w:name="_Toc9871255"/>
      <w:bookmarkStart w:id="12029" w:name="_Toc9871593"/>
      <w:bookmarkStart w:id="12030" w:name="_Toc10083876"/>
      <w:bookmarkStart w:id="12031" w:name="_Toc10084214"/>
      <w:bookmarkStart w:id="12032" w:name="_Toc8476135"/>
      <w:bookmarkStart w:id="12033" w:name="_Toc8476462"/>
      <w:bookmarkStart w:id="12034" w:name="_Toc8476789"/>
      <w:bookmarkStart w:id="12035" w:name="_Toc8499761"/>
      <w:bookmarkStart w:id="12036" w:name="_Toc8500091"/>
      <w:bookmarkStart w:id="12037" w:name="_Toc8795317"/>
      <w:bookmarkStart w:id="12038" w:name="_Toc8795650"/>
      <w:bookmarkStart w:id="12039" w:name="_Toc8905919"/>
      <w:bookmarkStart w:id="12040" w:name="_Toc8906254"/>
      <w:bookmarkStart w:id="12041" w:name="_Toc9871256"/>
      <w:bookmarkStart w:id="12042" w:name="_Toc9871594"/>
      <w:bookmarkStart w:id="12043" w:name="_Toc10083877"/>
      <w:bookmarkStart w:id="12044" w:name="_Toc10084215"/>
      <w:bookmarkStart w:id="12045" w:name="_Toc8476136"/>
      <w:bookmarkStart w:id="12046" w:name="_Toc8476463"/>
      <w:bookmarkStart w:id="12047" w:name="_Toc8476790"/>
      <w:bookmarkStart w:id="12048" w:name="_Toc8499762"/>
      <w:bookmarkStart w:id="12049" w:name="_Toc8500092"/>
      <w:bookmarkStart w:id="12050" w:name="_Toc8795318"/>
      <w:bookmarkStart w:id="12051" w:name="_Toc8795651"/>
      <w:bookmarkStart w:id="12052" w:name="_Toc8905920"/>
      <w:bookmarkStart w:id="12053" w:name="_Toc8906255"/>
      <w:bookmarkStart w:id="12054" w:name="_Toc9871257"/>
      <w:bookmarkStart w:id="12055" w:name="_Toc9871595"/>
      <w:bookmarkStart w:id="12056" w:name="_Toc10083878"/>
      <w:bookmarkStart w:id="12057" w:name="_Toc10084216"/>
      <w:bookmarkStart w:id="12058" w:name="_Toc8476137"/>
      <w:bookmarkStart w:id="12059" w:name="_Toc8476464"/>
      <w:bookmarkStart w:id="12060" w:name="_Toc8476791"/>
      <w:bookmarkStart w:id="12061" w:name="_Toc8499763"/>
      <w:bookmarkStart w:id="12062" w:name="_Toc8500093"/>
      <w:bookmarkStart w:id="12063" w:name="_Toc8795319"/>
      <w:bookmarkStart w:id="12064" w:name="_Toc8795652"/>
      <w:bookmarkStart w:id="12065" w:name="_Toc8905921"/>
      <w:bookmarkStart w:id="12066" w:name="_Toc8906256"/>
      <w:bookmarkStart w:id="12067" w:name="_Toc9871258"/>
      <w:bookmarkStart w:id="12068" w:name="_Toc9871596"/>
      <w:bookmarkStart w:id="12069" w:name="_Toc10083879"/>
      <w:bookmarkStart w:id="12070" w:name="_Toc10084217"/>
      <w:bookmarkStart w:id="12071" w:name="_Toc8476138"/>
      <w:bookmarkStart w:id="12072" w:name="_Toc8476465"/>
      <w:bookmarkStart w:id="12073" w:name="_Toc8476792"/>
      <w:bookmarkStart w:id="12074" w:name="_Toc8499764"/>
      <w:bookmarkStart w:id="12075" w:name="_Toc8500094"/>
      <w:bookmarkStart w:id="12076" w:name="_Toc8795320"/>
      <w:bookmarkStart w:id="12077" w:name="_Toc8795653"/>
      <w:bookmarkStart w:id="12078" w:name="_Toc8905922"/>
      <w:bookmarkStart w:id="12079" w:name="_Toc8906257"/>
      <w:bookmarkStart w:id="12080" w:name="_Toc9871259"/>
      <w:bookmarkStart w:id="12081" w:name="_Toc9871597"/>
      <w:bookmarkStart w:id="12082" w:name="_Toc10083880"/>
      <w:bookmarkStart w:id="12083" w:name="_Toc10084218"/>
      <w:bookmarkStart w:id="12084" w:name="_Toc8476139"/>
      <w:bookmarkStart w:id="12085" w:name="_Toc8476466"/>
      <w:bookmarkStart w:id="12086" w:name="_Toc8476793"/>
      <w:bookmarkStart w:id="12087" w:name="_Toc8499765"/>
      <w:bookmarkStart w:id="12088" w:name="_Toc8500095"/>
      <w:bookmarkStart w:id="12089" w:name="_Toc8795321"/>
      <w:bookmarkStart w:id="12090" w:name="_Toc8795654"/>
      <w:bookmarkStart w:id="12091" w:name="_Toc8905923"/>
      <w:bookmarkStart w:id="12092" w:name="_Toc8906258"/>
      <w:bookmarkStart w:id="12093" w:name="_Toc9871260"/>
      <w:bookmarkStart w:id="12094" w:name="_Toc9871598"/>
      <w:bookmarkStart w:id="12095" w:name="_Toc10083881"/>
      <w:bookmarkStart w:id="12096" w:name="_Toc10084219"/>
      <w:bookmarkStart w:id="12097" w:name="_Toc8476140"/>
      <w:bookmarkStart w:id="12098" w:name="_Toc8476467"/>
      <w:bookmarkStart w:id="12099" w:name="_Toc8476794"/>
      <w:bookmarkStart w:id="12100" w:name="_Toc8499766"/>
      <w:bookmarkStart w:id="12101" w:name="_Toc8500096"/>
      <w:bookmarkStart w:id="12102" w:name="_Toc8795322"/>
      <w:bookmarkStart w:id="12103" w:name="_Toc8795655"/>
      <w:bookmarkStart w:id="12104" w:name="_Toc8905924"/>
      <w:bookmarkStart w:id="12105" w:name="_Toc8906259"/>
      <w:bookmarkStart w:id="12106" w:name="_Toc9871261"/>
      <w:bookmarkStart w:id="12107" w:name="_Toc9871599"/>
      <w:bookmarkStart w:id="12108" w:name="_Toc10083882"/>
      <w:bookmarkStart w:id="12109" w:name="_Toc10084220"/>
      <w:bookmarkStart w:id="12110" w:name="_Toc8476141"/>
      <w:bookmarkStart w:id="12111" w:name="_Toc8476468"/>
      <w:bookmarkStart w:id="12112" w:name="_Toc8476795"/>
      <w:bookmarkStart w:id="12113" w:name="_Toc8499767"/>
      <w:bookmarkStart w:id="12114" w:name="_Toc8500097"/>
      <w:bookmarkStart w:id="12115" w:name="_Toc8795323"/>
      <w:bookmarkStart w:id="12116" w:name="_Toc8795656"/>
      <w:bookmarkStart w:id="12117" w:name="_Toc8905925"/>
      <w:bookmarkStart w:id="12118" w:name="_Toc8906260"/>
      <w:bookmarkStart w:id="12119" w:name="_Toc9871262"/>
      <w:bookmarkStart w:id="12120" w:name="_Toc9871600"/>
      <w:bookmarkStart w:id="12121" w:name="_Toc10083883"/>
      <w:bookmarkStart w:id="12122" w:name="_Toc10084221"/>
      <w:bookmarkStart w:id="12123" w:name="_Toc8476142"/>
      <w:bookmarkStart w:id="12124" w:name="_Toc8476469"/>
      <w:bookmarkStart w:id="12125" w:name="_Toc8476796"/>
      <w:bookmarkStart w:id="12126" w:name="_Toc8499768"/>
      <w:bookmarkStart w:id="12127" w:name="_Toc8500098"/>
      <w:bookmarkStart w:id="12128" w:name="_Toc8795324"/>
      <w:bookmarkStart w:id="12129" w:name="_Toc8795657"/>
      <w:bookmarkStart w:id="12130" w:name="_Toc8905926"/>
      <w:bookmarkStart w:id="12131" w:name="_Toc8906261"/>
      <w:bookmarkStart w:id="12132" w:name="_Toc9871263"/>
      <w:bookmarkStart w:id="12133" w:name="_Toc9871601"/>
      <w:bookmarkStart w:id="12134" w:name="_Toc10083884"/>
      <w:bookmarkStart w:id="12135" w:name="_Toc10084222"/>
      <w:bookmarkStart w:id="12136" w:name="_Toc8476143"/>
      <w:bookmarkStart w:id="12137" w:name="_Toc8476470"/>
      <w:bookmarkStart w:id="12138" w:name="_Toc8476797"/>
      <w:bookmarkStart w:id="12139" w:name="_Toc8499769"/>
      <w:bookmarkStart w:id="12140" w:name="_Toc8500099"/>
      <w:bookmarkStart w:id="12141" w:name="_Toc8795325"/>
      <w:bookmarkStart w:id="12142" w:name="_Toc8795658"/>
      <w:bookmarkStart w:id="12143" w:name="_Toc8905927"/>
      <w:bookmarkStart w:id="12144" w:name="_Toc8906262"/>
      <w:bookmarkStart w:id="12145" w:name="_Toc9871264"/>
      <w:bookmarkStart w:id="12146" w:name="_Toc9871602"/>
      <w:bookmarkStart w:id="12147" w:name="_Toc10083885"/>
      <w:bookmarkStart w:id="12148" w:name="_Toc10084223"/>
      <w:bookmarkStart w:id="12149" w:name="_Toc8476144"/>
      <w:bookmarkStart w:id="12150" w:name="_Toc8476471"/>
      <w:bookmarkStart w:id="12151" w:name="_Toc8476798"/>
      <w:bookmarkStart w:id="12152" w:name="_Toc8499770"/>
      <w:bookmarkStart w:id="12153" w:name="_Toc8500100"/>
      <w:bookmarkStart w:id="12154" w:name="_Toc8795326"/>
      <w:bookmarkStart w:id="12155" w:name="_Toc8795659"/>
      <w:bookmarkStart w:id="12156" w:name="_Toc8905928"/>
      <w:bookmarkStart w:id="12157" w:name="_Toc8906263"/>
      <w:bookmarkStart w:id="12158" w:name="_Toc9871265"/>
      <w:bookmarkStart w:id="12159" w:name="_Toc9871603"/>
      <w:bookmarkStart w:id="12160" w:name="_Toc10083886"/>
      <w:bookmarkStart w:id="12161" w:name="_Toc10084224"/>
      <w:bookmarkStart w:id="12162" w:name="_Toc8476145"/>
      <w:bookmarkStart w:id="12163" w:name="_Toc8476472"/>
      <w:bookmarkStart w:id="12164" w:name="_Toc8476799"/>
      <w:bookmarkStart w:id="12165" w:name="_Toc8499771"/>
      <w:bookmarkStart w:id="12166" w:name="_Toc8500101"/>
      <w:bookmarkStart w:id="12167" w:name="_Toc8795327"/>
      <w:bookmarkStart w:id="12168" w:name="_Toc8795660"/>
      <w:bookmarkStart w:id="12169" w:name="_Toc8905929"/>
      <w:bookmarkStart w:id="12170" w:name="_Toc8906264"/>
      <w:bookmarkStart w:id="12171" w:name="_Toc9871266"/>
      <w:bookmarkStart w:id="12172" w:name="_Toc9871604"/>
      <w:bookmarkStart w:id="12173" w:name="_Toc10083887"/>
      <w:bookmarkStart w:id="12174" w:name="_Toc10084225"/>
      <w:bookmarkStart w:id="12175" w:name="_Toc8476146"/>
      <w:bookmarkStart w:id="12176" w:name="_Toc8476473"/>
      <w:bookmarkStart w:id="12177" w:name="_Toc8476800"/>
      <w:bookmarkStart w:id="12178" w:name="_Toc8499772"/>
      <w:bookmarkStart w:id="12179" w:name="_Toc8500102"/>
      <w:bookmarkStart w:id="12180" w:name="_Toc8795328"/>
      <w:bookmarkStart w:id="12181" w:name="_Toc8795661"/>
      <w:bookmarkStart w:id="12182" w:name="_Toc8905930"/>
      <w:bookmarkStart w:id="12183" w:name="_Toc8906265"/>
      <w:bookmarkStart w:id="12184" w:name="_Toc9871267"/>
      <w:bookmarkStart w:id="12185" w:name="_Toc9871605"/>
      <w:bookmarkStart w:id="12186" w:name="_Toc10083888"/>
      <w:bookmarkStart w:id="12187" w:name="_Toc10084226"/>
      <w:bookmarkStart w:id="12188" w:name="_Toc8476147"/>
      <w:bookmarkStart w:id="12189" w:name="_Toc8476474"/>
      <w:bookmarkStart w:id="12190" w:name="_Toc8476801"/>
      <w:bookmarkStart w:id="12191" w:name="_Toc8499773"/>
      <w:bookmarkStart w:id="12192" w:name="_Toc8500103"/>
      <w:bookmarkStart w:id="12193" w:name="_Toc8795329"/>
      <w:bookmarkStart w:id="12194" w:name="_Toc8795662"/>
      <w:bookmarkStart w:id="12195" w:name="_Toc8905931"/>
      <w:bookmarkStart w:id="12196" w:name="_Toc8906266"/>
      <w:bookmarkStart w:id="12197" w:name="_Toc9871268"/>
      <w:bookmarkStart w:id="12198" w:name="_Toc9871606"/>
      <w:bookmarkStart w:id="12199" w:name="_Toc10083889"/>
      <w:bookmarkStart w:id="12200" w:name="_Toc10084227"/>
      <w:bookmarkStart w:id="12201" w:name="_Toc8476148"/>
      <w:bookmarkStart w:id="12202" w:name="_Toc8476475"/>
      <w:bookmarkStart w:id="12203" w:name="_Toc8476802"/>
      <w:bookmarkStart w:id="12204" w:name="_Toc8499774"/>
      <w:bookmarkStart w:id="12205" w:name="_Toc8500104"/>
      <w:bookmarkStart w:id="12206" w:name="_Toc8795330"/>
      <w:bookmarkStart w:id="12207" w:name="_Toc8795663"/>
      <w:bookmarkStart w:id="12208" w:name="_Toc8905932"/>
      <w:bookmarkStart w:id="12209" w:name="_Toc8906267"/>
      <w:bookmarkStart w:id="12210" w:name="_Toc9871269"/>
      <w:bookmarkStart w:id="12211" w:name="_Toc9871607"/>
      <w:bookmarkStart w:id="12212" w:name="_Toc10083890"/>
      <w:bookmarkStart w:id="12213" w:name="_Toc10084228"/>
      <w:bookmarkStart w:id="12214" w:name="_Toc8476149"/>
      <w:bookmarkStart w:id="12215" w:name="_Toc8476476"/>
      <w:bookmarkStart w:id="12216" w:name="_Toc8476803"/>
      <w:bookmarkStart w:id="12217" w:name="_Toc8499775"/>
      <w:bookmarkStart w:id="12218" w:name="_Toc8500105"/>
      <w:bookmarkStart w:id="12219" w:name="_Toc8795331"/>
      <w:bookmarkStart w:id="12220" w:name="_Toc8795664"/>
      <w:bookmarkStart w:id="12221" w:name="_Toc8905933"/>
      <w:bookmarkStart w:id="12222" w:name="_Toc8906268"/>
      <w:bookmarkStart w:id="12223" w:name="_Toc9871270"/>
      <w:bookmarkStart w:id="12224" w:name="_Toc9871608"/>
      <w:bookmarkStart w:id="12225" w:name="_Toc10083891"/>
      <w:bookmarkStart w:id="12226" w:name="_Toc10084229"/>
      <w:bookmarkStart w:id="12227" w:name="_Toc8476150"/>
      <w:bookmarkStart w:id="12228" w:name="_Toc8476477"/>
      <w:bookmarkStart w:id="12229" w:name="_Toc8476804"/>
      <w:bookmarkStart w:id="12230" w:name="_Toc8499776"/>
      <w:bookmarkStart w:id="12231" w:name="_Toc8500106"/>
      <w:bookmarkStart w:id="12232" w:name="_Toc8795332"/>
      <w:bookmarkStart w:id="12233" w:name="_Toc8795665"/>
      <w:bookmarkStart w:id="12234" w:name="_Toc8905934"/>
      <w:bookmarkStart w:id="12235" w:name="_Toc8906269"/>
      <w:bookmarkStart w:id="12236" w:name="_Toc9871271"/>
      <w:bookmarkStart w:id="12237" w:name="_Toc9871609"/>
      <w:bookmarkStart w:id="12238" w:name="_Toc10083892"/>
      <w:bookmarkStart w:id="12239" w:name="_Toc10084230"/>
      <w:bookmarkStart w:id="12240" w:name="_Toc8476151"/>
      <w:bookmarkStart w:id="12241" w:name="_Toc8476478"/>
      <w:bookmarkStart w:id="12242" w:name="_Toc8476805"/>
      <w:bookmarkStart w:id="12243" w:name="_Toc8499777"/>
      <w:bookmarkStart w:id="12244" w:name="_Toc8500107"/>
      <w:bookmarkStart w:id="12245" w:name="_Toc8795333"/>
      <w:bookmarkStart w:id="12246" w:name="_Toc8795666"/>
      <w:bookmarkStart w:id="12247" w:name="_Toc8905935"/>
      <w:bookmarkStart w:id="12248" w:name="_Toc8906270"/>
      <w:bookmarkStart w:id="12249" w:name="_Toc9871272"/>
      <w:bookmarkStart w:id="12250" w:name="_Toc9871610"/>
      <w:bookmarkStart w:id="12251" w:name="_Toc10083893"/>
      <w:bookmarkStart w:id="12252" w:name="_Toc10084231"/>
      <w:bookmarkStart w:id="12253" w:name="_Toc8476152"/>
      <w:bookmarkStart w:id="12254" w:name="_Toc8476479"/>
      <w:bookmarkStart w:id="12255" w:name="_Toc8476806"/>
      <w:bookmarkStart w:id="12256" w:name="_Toc8499778"/>
      <w:bookmarkStart w:id="12257" w:name="_Toc8500108"/>
      <w:bookmarkStart w:id="12258" w:name="_Toc8795334"/>
      <w:bookmarkStart w:id="12259" w:name="_Toc8795667"/>
      <w:bookmarkStart w:id="12260" w:name="_Toc8905936"/>
      <w:bookmarkStart w:id="12261" w:name="_Toc8906271"/>
      <w:bookmarkStart w:id="12262" w:name="_Toc9871273"/>
      <w:bookmarkStart w:id="12263" w:name="_Toc9871611"/>
      <w:bookmarkStart w:id="12264" w:name="_Toc10083894"/>
      <w:bookmarkStart w:id="12265" w:name="_Toc10084232"/>
      <w:bookmarkStart w:id="12266" w:name="_Toc8476159"/>
      <w:bookmarkStart w:id="12267" w:name="_Toc8476486"/>
      <w:bookmarkStart w:id="12268" w:name="_Toc8476813"/>
      <w:bookmarkStart w:id="12269" w:name="_Toc8499785"/>
      <w:bookmarkStart w:id="12270" w:name="_Toc8500115"/>
      <w:bookmarkStart w:id="12271" w:name="_Toc8795341"/>
      <w:bookmarkStart w:id="12272" w:name="_Toc8795674"/>
      <w:bookmarkStart w:id="12273" w:name="_Toc8905943"/>
      <w:bookmarkStart w:id="12274" w:name="_Toc8906278"/>
      <w:bookmarkStart w:id="12275" w:name="_Toc9871280"/>
      <w:bookmarkStart w:id="12276" w:name="_Toc9871618"/>
      <w:bookmarkStart w:id="12277" w:name="_Toc10083901"/>
      <w:bookmarkStart w:id="12278" w:name="_Toc10084239"/>
      <w:bookmarkStart w:id="12279" w:name="_Toc8476160"/>
      <w:bookmarkStart w:id="12280" w:name="_Toc8476487"/>
      <w:bookmarkStart w:id="12281" w:name="_Toc8476814"/>
      <w:bookmarkStart w:id="12282" w:name="_Toc8499786"/>
      <w:bookmarkStart w:id="12283" w:name="_Toc8500116"/>
      <w:bookmarkStart w:id="12284" w:name="_Toc8795342"/>
      <w:bookmarkStart w:id="12285" w:name="_Toc8795675"/>
      <w:bookmarkStart w:id="12286" w:name="_Toc8905944"/>
      <w:bookmarkStart w:id="12287" w:name="_Toc8906279"/>
      <w:bookmarkStart w:id="12288" w:name="_Toc9871281"/>
      <w:bookmarkStart w:id="12289" w:name="_Toc9871619"/>
      <w:bookmarkStart w:id="12290" w:name="_Toc10083902"/>
      <w:bookmarkStart w:id="12291" w:name="_Toc10084240"/>
      <w:bookmarkStart w:id="12292" w:name="_Toc8476161"/>
      <w:bookmarkStart w:id="12293" w:name="_Toc8476488"/>
      <w:bookmarkStart w:id="12294" w:name="_Toc8476815"/>
      <w:bookmarkStart w:id="12295" w:name="_Toc8499787"/>
      <w:bookmarkStart w:id="12296" w:name="_Toc8500117"/>
      <w:bookmarkStart w:id="12297" w:name="_Toc8795343"/>
      <w:bookmarkStart w:id="12298" w:name="_Toc8795676"/>
      <w:bookmarkStart w:id="12299" w:name="_Toc8905945"/>
      <w:bookmarkStart w:id="12300" w:name="_Toc8906280"/>
      <w:bookmarkStart w:id="12301" w:name="_Toc9871282"/>
      <w:bookmarkStart w:id="12302" w:name="_Toc9871620"/>
      <w:bookmarkStart w:id="12303" w:name="_Toc10083903"/>
      <w:bookmarkStart w:id="12304" w:name="_Toc10084241"/>
      <w:bookmarkStart w:id="12305" w:name="_Toc8476162"/>
      <w:bookmarkStart w:id="12306" w:name="_Toc8476489"/>
      <w:bookmarkStart w:id="12307" w:name="_Toc8476816"/>
      <w:bookmarkStart w:id="12308" w:name="_Toc8499788"/>
      <w:bookmarkStart w:id="12309" w:name="_Toc8500118"/>
      <w:bookmarkStart w:id="12310" w:name="_Toc8795344"/>
      <w:bookmarkStart w:id="12311" w:name="_Toc8795677"/>
      <w:bookmarkStart w:id="12312" w:name="_Toc8905946"/>
      <w:bookmarkStart w:id="12313" w:name="_Toc8906281"/>
      <w:bookmarkStart w:id="12314" w:name="_Toc9871283"/>
      <w:bookmarkStart w:id="12315" w:name="_Toc9871621"/>
      <w:bookmarkStart w:id="12316" w:name="_Toc10083904"/>
      <w:bookmarkStart w:id="12317" w:name="_Toc10084242"/>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bookmarkEnd w:id="12080"/>
      <w:bookmarkEnd w:id="12081"/>
      <w:bookmarkEnd w:id="12082"/>
      <w:bookmarkEnd w:id="12083"/>
      <w:bookmarkEnd w:id="12084"/>
      <w:bookmarkEnd w:id="12085"/>
      <w:bookmarkEnd w:id="12086"/>
      <w:bookmarkEnd w:id="12087"/>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bookmarkEnd w:id="12172"/>
      <w:bookmarkEnd w:id="12173"/>
      <w:bookmarkEnd w:id="12174"/>
      <w:bookmarkEnd w:id="12175"/>
      <w:bookmarkEnd w:id="12176"/>
      <w:bookmarkEnd w:id="12177"/>
      <w:bookmarkEnd w:id="12178"/>
      <w:bookmarkEnd w:id="12179"/>
      <w:bookmarkEnd w:id="12180"/>
      <w:bookmarkEnd w:id="12181"/>
      <w:bookmarkEnd w:id="12182"/>
      <w:bookmarkEnd w:id="12183"/>
      <w:bookmarkEnd w:id="12184"/>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bookmarkEnd w:id="12198"/>
      <w:bookmarkEnd w:id="12199"/>
      <w:bookmarkEnd w:id="12200"/>
      <w:bookmarkEnd w:id="12201"/>
      <w:bookmarkEnd w:id="12202"/>
      <w:bookmarkEnd w:id="12203"/>
      <w:bookmarkEnd w:id="12204"/>
      <w:bookmarkEnd w:id="12205"/>
      <w:bookmarkEnd w:id="12206"/>
      <w:bookmarkEnd w:id="12207"/>
      <w:bookmarkEnd w:id="12208"/>
      <w:bookmarkEnd w:id="12209"/>
      <w:bookmarkEnd w:id="12210"/>
      <w:bookmarkEnd w:id="12211"/>
      <w:bookmarkEnd w:id="12212"/>
      <w:bookmarkEnd w:id="12213"/>
      <w:bookmarkEnd w:id="12214"/>
      <w:bookmarkEnd w:id="12215"/>
      <w:bookmarkEnd w:id="12216"/>
      <w:bookmarkEnd w:id="12217"/>
      <w:bookmarkEnd w:id="12218"/>
      <w:bookmarkEnd w:id="12219"/>
      <w:bookmarkEnd w:id="12220"/>
      <w:bookmarkEnd w:id="12221"/>
      <w:bookmarkEnd w:id="12222"/>
      <w:bookmarkEnd w:id="12223"/>
      <w:bookmarkEnd w:id="12224"/>
      <w:bookmarkEnd w:id="12225"/>
      <w:bookmarkEnd w:id="12226"/>
      <w:bookmarkEnd w:id="12227"/>
      <w:bookmarkEnd w:id="12228"/>
      <w:bookmarkEnd w:id="12229"/>
      <w:bookmarkEnd w:id="12230"/>
      <w:bookmarkEnd w:id="12231"/>
      <w:bookmarkEnd w:id="12232"/>
      <w:bookmarkEnd w:id="12233"/>
      <w:bookmarkEnd w:id="12234"/>
      <w:bookmarkEnd w:id="12235"/>
      <w:bookmarkEnd w:id="12236"/>
      <w:bookmarkEnd w:id="12237"/>
      <w:bookmarkEnd w:id="12238"/>
      <w:bookmarkEnd w:id="12239"/>
      <w:bookmarkEnd w:id="12240"/>
      <w:bookmarkEnd w:id="12241"/>
      <w:bookmarkEnd w:id="12242"/>
      <w:bookmarkEnd w:id="12243"/>
      <w:bookmarkEnd w:id="12244"/>
      <w:bookmarkEnd w:id="12245"/>
      <w:bookmarkEnd w:id="12246"/>
      <w:bookmarkEnd w:id="12247"/>
      <w:bookmarkEnd w:id="12248"/>
      <w:bookmarkEnd w:id="12249"/>
      <w:bookmarkEnd w:id="12250"/>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bookmarkEnd w:id="12285"/>
      <w:bookmarkEnd w:id="12286"/>
      <w:bookmarkEnd w:id="12287"/>
      <w:bookmarkEnd w:id="12288"/>
      <w:bookmarkEnd w:id="12289"/>
      <w:bookmarkEnd w:id="12290"/>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p>
    <w:p w:rsidR="003C4763" w:rsidRDefault="00E329EC">
      <w:pPr>
        <w:pStyle w:val="ListParagraph"/>
        <w:numPr>
          <w:ilvl w:val="0"/>
          <w:numId w:val="19"/>
        </w:numPr>
        <w:jc w:val="both"/>
        <w:rPr>
          <w:ins w:id="12318" w:author="sanjai" w:date="2020-04-09T13:32:00Z"/>
        </w:rPr>
        <w:pPrChange w:id="12319" w:author="sanjai" w:date="2020-04-09T14:44:00Z">
          <w:pPr>
            <w:jc w:val="both"/>
          </w:pPr>
        </w:pPrChange>
      </w:pPr>
      <w:ins w:id="12320" w:author="sanjai" w:date="2020-04-09T13:26:00Z">
        <w:r>
          <w:t xml:space="preserve">Make the </w:t>
        </w:r>
      </w:ins>
      <w:ins w:id="12321" w:author="sanjai" w:date="2020-04-09T13:27:00Z">
        <w:r>
          <w:t xml:space="preserve">levels of </w:t>
        </w:r>
      </w:ins>
      <w:ins w:id="12322" w:author="sanjai" w:date="2020-04-09T13:26:00Z">
        <w:r>
          <w:t>switching mux spread across ve1/2 stage</w:t>
        </w:r>
      </w:ins>
      <w:ins w:id="12323" w:author="sanjai" w:date="2020-04-09T13:27:00Z">
        <w:r>
          <w:t xml:space="preserve"> fully configurable. It should be noted that ve2 stage may not be fully utilized. This does not </w:t>
        </w:r>
      </w:ins>
      <w:ins w:id="12324" w:author="sanjai" w:date="2020-04-09T13:28:00Z">
        <w:r>
          <w:t>necessarily</w:t>
        </w:r>
      </w:ins>
      <w:ins w:id="12325" w:author="sanjai" w:date="2020-04-09T13:27:00Z">
        <w:r>
          <w:t xml:space="preserve"> </w:t>
        </w:r>
      </w:ins>
      <w:ins w:id="12326" w:author="sanjai" w:date="2020-04-09T13:28:00Z">
        <w:r>
          <w:t>do away with ve3 stage.</w:t>
        </w:r>
      </w:ins>
      <w:ins w:id="12327" w:author="sanjai" w:date="2020-04-09T13:29:00Z">
        <w:r w:rsidR="00D925B1">
          <w:t xml:space="preserve"> This may possibly enable the forwarding of data from ve2 stage if required.</w:t>
        </w:r>
      </w:ins>
    </w:p>
    <w:p w:rsidR="00A1500E" w:rsidRDefault="003C4763">
      <w:pPr>
        <w:pStyle w:val="ListParagraph"/>
        <w:numPr>
          <w:ilvl w:val="0"/>
          <w:numId w:val="19"/>
        </w:numPr>
        <w:jc w:val="both"/>
        <w:rPr>
          <w:ins w:id="12328" w:author="sanjai" w:date="2020-04-09T14:42:00Z"/>
        </w:rPr>
        <w:pPrChange w:id="12329" w:author="sanjai" w:date="2020-04-09T14:44:00Z">
          <w:pPr>
            <w:jc w:val="both"/>
          </w:pPr>
        </w:pPrChange>
      </w:pPr>
      <w:ins w:id="12330" w:author="sanjai" w:date="2020-04-09T13:32:00Z">
        <w:r>
          <w:t xml:space="preserve">EDIV support – affects only the </w:t>
        </w:r>
        <w:proofErr w:type="spellStart"/>
        <w:r>
          <w:t>vrgather</w:t>
        </w:r>
        <w:proofErr w:type="spellEnd"/>
        <w:r>
          <w:t xml:space="preserve"> instruction.</w:t>
        </w:r>
      </w:ins>
    </w:p>
    <w:p w:rsidR="0045172F" w:rsidRDefault="00A1500E">
      <w:pPr>
        <w:pStyle w:val="ListParagraph"/>
        <w:numPr>
          <w:ilvl w:val="0"/>
          <w:numId w:val="19"/>
        </w:numPr>
        <w:jc w:val="both"/>
        <w:rPr>
          <w:ins w:id="12331" w:author="sanjai" w:date="2020-04-28T14:27:00Z"/>
        </w:rPr>
        <w:pPrChange w:id="12332" w:author="sanjai" w:date="2020-04-09T14:44:00Z">
          <w:pPr>
            <w:jc w:val="both"/>
          </w:pPr>
        </w:pPrChange>
      </w:pPr>
      <w:ins w:id="12333" w:author="sanjai" w:date="2020-04-09T14:42:00Z">
        <w:r>
          <w:t xml:space="preserve">If for some reason the ISA spec changes to support </w:t>
        </w:r>
        <w:proofErr w:type="spellStart"/>
        <w:r>
          <w:t>vd</w:t>
        </w:r>
        <w:proofErr w:type="spellEnd"/>
        <w:r>
          <w:t xml:space="preserve">=vs for </w:t>
        </w:r>
        <w:proofErr w:type="spellStart"/>
        <w:r>
          <w:t>slideup</w:t>
        </w:r>
        <w:proofErr w:type="spellEnd"/>
        <w:r>
          <w:t xml:space="preserve"> instruction for </w:t>
        </w:r>
        <w:proofErr w:type="spellStart"/>
        <w:r>
          <w:t>lmul</w:t>
        </w:r>
        <w:proofErr w:type="spellEnd"/>
        <w:r>
          <w:t>&gt;1, the current design will experience a WAR hazard due to the source/destination sequence followed currently.</w:t>
        </w:r>
      </w:ins>
      <w:ins w:id="12334" w:author="sanjai" w:date="2020-04-09T14:44:00Z">
        <w:r w:rsidR="00DC243E">
          <w:t xml:space="preserve"> This is not a major change to the permute block.</w:t>
        </w:r>
      </w:ins>
      <w:ins w:id="12335" w:author="sanjai" w:date="2020-04-10T10:17:00Z">
        <w:r w:rsidR="00ED0FA2">
          <w:t xml:space="preserve"> A fix would probably involve an additional cycle of latency for </w:t>
        </w:r>
        <w:proofErr w:type="gramStart"/>
        <w:r w:rsidR="00ED0FA2">
          <w:t>slide[</w:t>
        </w:r>
        <w:proofErr w:type="gramEnd"/>
        <w:r w:rsidR="00ED0FA2">
          <w:t>1]up operation from 2 to 3.</w:t>
        </w:r>
      </w:ins>
    </w:p>
    <w:p w:rsidR="000E19EE" w:rsidDel="00A12580" w:rsidRDefault="0045172F">
      <w:pPr>
        <w:pStyle w:val="ListParagraph"/>
        <w:numPr>
          <w:ilvl w:val="0"/>
          <w:numId w:val="19"/>
        </w:numPr>
        <w:jc w:val="both"/>
        <w:rPr>
          <w:ins w:id="12336" w:author="sanjai" w:date="2019-07-08T16:22:00Z"/>
          <w:del w:id="12337" w:author="sanjai" w:date="2020-04-09T13:20:00Z"/>
        </w:rPr>
        <w:pPrChange w:id="12338" w:author="sanjai" w:date="2020-04-09T14:44:00Z">
          <w:pPr>
            <w:jc w:val="both"/>
          </w:pPr>
        </w:pPrChange>
      </w:pPr>
      <w:ins w:id="12339" w:author="sanjai" w:date="2020-04-28T14:27:00Z">
        <w:r>
          <w:t xml:space="preserve">Probably </w:t>
        </w:r>
        <w:proofErr w:type="spellStart"/>
        <w:r>
          <w:t>vmv.</w:t>
        </w:r>
        <w:proofErr w:type="gramStart"/>
        <w:r>
          <w:t>x.s</w:t>
        </w:r>
        <w:proofErr w:type="spellEnd"/>
        <w:proofErr w:type="gramEnd"/>
        <w:r>
          <w:t xml:space="preserve"> &amp; </w:t>
        </w:r>
        <w:proofErr w:type="spellStart"/>
        <w:r>
          <w:t>vmv.f.s</w:t>
        </w:r>
        <w:proofErr w:type="spellEnd"/>
        <w:r>
          <w:t xml:space="preserve"> can be converted to 1 cycle latency instruction since the o/p </w:t>
        </w:r>
        <w:proofErr w:type="spellStart"/>
        <w:r>
          <w:t>wr</w:t>
        </w:r>
        <w:proofErr w:type="spellEnd"/>
        <w:r>
          <w:t xml:space="preserve"> port for </w:t>
        </w:r>
        <w:proofErr w:type="spellStart"/>
        <w:r>
          <w:t>xrf</w:t>
        </w:r>
        <w:proofErr w:type="spellEnd"/>
        <w:r>
          <w:t>/</w:t>
        </w:r>
        <w:proofErr w:type="spellStart"/>
        <w:r>
          <w:t>frf</w:t>
        </w:r>
        <w:proofErr w:type="spellEnd"/>
        <w:r>
          <w:t xml:space="preserve"> does not conflict with the </w:t>
        </w:r>
        <w:proofErr w:type="spellStart"/>
        <w:r>
          <w:t>vrf</w:t>
        </w:r>
        <w:proofErr w:type="spellEnd"/>
        <w:r>
          <w:t xml:space="preserve"> write port from permute block.</w:t>
        </w:r>
      </w:ins>
      <w:ins w:id="12340" w:author="sanjai" w:date="2020-04-28T14:29:00Z">
        <w:r>
          <w:t xml:space="preserve"> However, </w:t>
        </w:r>
        <w:proofErr w:type="spellStart"/>
        <w:r>
          <w:t>vmv.s.x</w:t>
        </w:r>
        <w:proofErr w:type="spellEnd"/>
        <w:r>
          <w:t xml:space="preserve"> &amp; </w:t>
        </w:r>
        <w:proofErr w:type="spellStart"/>
        <w:r>
          <w:t>vmv.s.f</w:t>
        </w:r>
        <w:proofErr w:type="spellEnd"/>
        <w:r>
          <w:t xml:space="preserve"> can still be a 2 cycle latency instruction since </w:t>
        </w:r>
      </w:ins>
      <w:ins w:id="12341" w:author="sanjai" w:date="2020-04-28T14:30:00Z">
        <w:r>
          <w:t xml:space="preserve">it involves writing to </w:t>
        </w:r>
        <w:proofErr w:type="spellStart"/>
        <w:r>
          <w:t>vrf</w:t>
        </w:r>
        <w:proofErr w:type="spellEnd"/>
        <w:r>
          <w:t xml:space="preserve"> and it may not be worth, arbitrating between the ve1 &amp; ve2 &amp; ve3 stages within the permute block.</w:t>
        </w:r>
      </w:ins>
      <w:ins w:id="12342" w:author="sanjai" w:date="2019-07-02T10:48:00Z">
        <w:del w:id="12343" w:author="sanjai" w:date="2020-04-09T13:20:00Z">
          <w:r w:rsidR="000E19EE" w:rsidDel="00A12580">
            <w:delText>By</w:delText>
          </w:r>
        </w:del>
      </w:ins>
      <w:ins w:id="12344" w:author="sanjai" w:date="2019-07-02T10:47:00Z">
        <w:del w:id="12345" w:author="sanjai" w:date="2020-04-09T13:20:00Z">
          <w:r w:rsidR="000E19EE" w:rsidDel="00A12580">
            <w:delText xml:space="preserve"> utilizing vs1 vrf port to</w:delText>
          </w:r>
        </w:del>
      </w:ins>
      <w:ins w:id="12346" w:author="sanjai" w:date="2019-07-02T10:48:00Z">
        <w:del w:id="12347" w:author="sanjai" w:date="2020-04-09T13:20:00Z">
          <w:r w:rsidR="000E19EE" w:rsidDel="00A12580">
            <w:delText xml:space="preserve"> read additional vrf data will save cycles when LMUL&gt;1. However, </w:delText>
          </w:r>
        </w:del>
      </w:ins>
      <w:ins w:id="12348" w:author="sanjai" w:date="2019-07-02T10:49:00Z">
        <w:del w:id="12349" w:author="sanjai" w:date="2020-04-09T13:20:00Z">
          <w:r w:rsidR="000E19EE" w:rsidDel="00A12580">
            <w:delText>additional h/w may be required to fully utilize the data read.</w:delText>
          </w:r>
        </w:del>
      </w:ins>
    </w:p>
    <w:p w:rsidR="00CD7F4F" w:rsidDel="00A12580" w:rsidRDefault="00CD7F4F">
      <w:pPr>
        <w:pStyle w:val="ListParagraph"/>
        <w:numPr>
          <w:ilvl w:val="0"/>
          <w:numId w:val="19"/>
        </w:numPr>
        <w:jc w:val="both"/>
        <w:rPr>
          <w:del w:id="12350" w:author="sanjai" w:date="2020-04-09T13:20:00Z"/>
        </w:rPr>
        <w:sectPr w:rsidR="00CD7F4F" w:rsidDel="00A12580">
          <w:type w:val="continuous"/>
          <w:pgSz w:w="12240" w:h="15840"/>
          <w:pgMar w:top="341" w:right="1000" w:bottom="567" w:left="1000" w:header="284" w:footer="284" w:gutter="0"/>
          <w:cols w:space="720"/>
          <w:formProt w:val="0"/>
          <w:docGrid w:linePitch="600" w:charSpace="32768"/>
        </w:sectPr>
        <w:pPrChange w:id="12351" w:author="sanjai" w:date="2020-04-09T14:44:00Z">
          <w:pPr>
            <w:jc w:val="both"/>
          </w:pPr>
        </w:pPrChange>
      </w:pPr>
    </w:p>
    <w:p w:rsidR="00322A0C" w:rsidDel="00A12580" w:rsidRDefault="00322A0C">
      <w:pPr>
        <w:pStyle w:val="ListParagraph"/>
        <w:numPr>
          <w:ilvl w:val="0"/>
          <w:numId w:val="19"/>
        </w:numPr>
        <w:jc w:val="both"/>
        <w:rPr>
          <w:ins w:id="12352" w:author="sanjai" w:date="2019-07-08T16:23:00Z"/>
          <w:del w:id="12353" w:author="sanjai" w:date="2020-04-09T13:20:00Z"/>
        </w:rPr>
        <w:pPrChange w:id="12354" w:author="sanjai" w:date="2020-04-09T14:44:00Z">
          <w:pPr>
            <w:jc w:val="both"/>
          </w:pPr>
        </w:pPrChange>
      </w:pPr>
    </w:p>
    <w:p w:rsidR="00CD7F4F" w:rsidRDefault="00CD7F4F">
      <w:pPr>
        <w:pStyle w:val="ListParagraph"/>
        <w:numPr>
          <w:ilvl w:val="0"/>
          <w:numId w:val="19"/>
        </w:numPr>
        <w:jc w:val="both"/>
        <w:pPrChange w:id="12355" w:author="sanjai" w:date="2020-04-09T14:44:00Z">
          <w:pPr>
            <w:jc w:val="both"/>
          </w:pPr>
        </w:pPrChange>
      </w:pPr>
      <w:ins w:id="12356" w:author="sanjai" w:date="2019-07-08T16:23:00Z">
        <w:del w:id="12357" w:author="sanjai" w:date="2020-04-09T13:20:00Z">
          <w:r w:rsidDel="00A12580">
            <w:delText>Vslideup/down may be optimized by looking up the shift amount and issue a maximum of 2 ups for each of the source register. Care should be taken to issue uops to zero out the data for vl -&gt;VLMAX range</w:delText>
          </w:r>
        </w:del>
      </w:ins>
      <w:ins w:id="12358" w:author="sanjai" w:date="2019-07-08T16:25:00Z">
        <w:del w:id="12359" w:author="sanjai" w:date="2020-04-09T13:20:00Z">
          <w:r w:rsidDel="00A12580">
            <w:delText xml:space="preserve"> </w:delText>
          </w:r>
        </w:del>
      </w:ins>
      <w:ins w:id="12360" w:author="sanjai" w:date="2019-07-08T16:23:00Z">
        <w:del w:id="12361" w:author="sanjai" w:date="2020-04-09T13:20:00Z">
          <w:r w:rsidDel="00A12580">
            <w:delText>(tail element) case.</w:delText>
          </w:r>
        </w:del>
      </w:ins>
    </w:p>
    <w:sectPr w:rsidR="00CD7F4F">
      <w:type w:val="continuous"/>
      <w:pgSz w:w="12240" w:h="15840"/>
      <w:pgMar w:top="341" w:right="1000" w:bottom="567" w:left="1000" w:header="284" w:footer="28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BAD" w:rsidRDefault="00D61BAD">
      <w:pPr>
        <w:spacing w:line="240" w:lineRule="auto"/>
      </w:pPr>
      <w:r>
        <w:separator/>
      </w:r>
    </w:p>
  </w:endnote>
  <w:endnote w:type="continuationSeparator" w:id="0">
    <w:p w:rsidR="00D61BAD" w:rsidRDefault="00D61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auto"/>
    <w:pitch w:val="variable"/>
    <w:sig w:usb0="00000001" w:usb1="08080000" w:usb2="00000010" w:usb3="00000000" w:csb0="001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MR10">
    <w:altName w:val="Times New Roman"/>
    <w:panose1 w:val="00000000000000000000"/>
    <w:charset w:val="00"/>
    <w:family w:val="roman"/>
    <w:notTrueType/>
    <w:pitch w:val="default"/>
    <w:sig w:usb0="00000003" w:usb1="00000000" w:usb2="00000000" w:usb3="00000000" w:csb0="00000001" w:csb1="00000000"/>
  </w:font>
  <w:font w:name="CMSS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OpenSymbol">
    <w:altName w:val="Courier New"/>
    <w:charset w:val="00"/>
    <w:family w:val="auto"/>
    <w:pitch w:val="variable"/>
    <w:sig w:usb0="800000AF" w:usb1="1001ECEA" w:usb2="00000000" w:usb3="00000000" w:csb0="00000001" w:csb1="00000000"/>
  </w:font>
  <w:font w:name="Liberation Sans">
    <w:altName w:val="Arial"/>
    <w:charset w:val="00"/>
    <w:family w:val="swiss"/>
    <w:pitch w:val="variable"/>
    <w:sig w:usb0="00000000"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Lucida Bright">
    <w:panose1 w:val="02040602050505020304"/>
    <w:charset w:val="00"/>
    <w:family w:val="roman"/>
    <w:pitch w:val="variable"/>
    <w:sig w:usb0="00000003" w:usb1="00000000" w:usb2="00000000" w:usb3="00000000" w:csb0="00000001" w:csb1="00000000"/>
  </w:font>
  <w:font w:name="MingLiU">
    <w:altName w:val="細明體"/>
    <w:panose1 w:val="02010609000101010101"/>
    <w:charset w:val="88"/>
    <w:family w:val="modern"/>
    <w:pitch w:val="fixed"/>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8972"/>
      <w:gridCol w:w="1264"/>
    </w:tblGrid>
    <w:tr w:rsidR="007D079D" w:rsidTr="003D3556">
      <w:trPr>
        <w:trHeight w:hRule="exact" w:val="233"/>
      </w:trPr>
      <w:tc>
        <w:tcPr>
          <w:tcW w:w="8972" w:type="dxa"/>
          <w:vMerge w:val="restart"/>
          <w:tcBorders>
            <w:top w:val="nil"/>
            <w:left w:val="nil"/>
            <w:bottom w:val="nil"/>
            <w:right w:val="nil"/>
          </w:tcBorders>
          <w:shd w:val="clear" w:color="auto" w:fill="auto"/>
          <w:vAlign w:val="center"/>
        </w:tcPr>
        <w:p w:rsidR="007D079D" w:rsidRDefault="007D079D" w:rsidP="009C5F07">
          <w:pPr>
            <w:pStyle w:val="Footer"/>
            <w:jc w:val="both"/>
            <w:rPr>
              <w:rFonts w:ascii="Lucida Bright" w:hAnsi="Lucida Bright"/>
            </w:rPr>
          </w:pPr>
          <w:r>
            <w:rPr>
              <w:rFonts w:ascii="Lucida Bright" w:hAnsi="Lucida Bright"/>
            </w:rPr>
            <w:t>The information contained herein is the exclusive property of Andes Technology Co. and shall not be distributed, reproduced, or disclosed in whole or in part without prior written permission of Andes Technology Corporation.</w:t>
          </w:r>
        </w:p>
      </w:tc>
      <w:tc>
        <w:tcPr>
          <w:tcW w:w="1264" w:type="dxa"/>
          <w:tcBorders>
            <w:top w:val="nil"/>
            <w:left w:val="nil"/>
            <w:bottom w:val="nil"/>
            <w:right w:val="nil"/>
          </w:tcBorders>
          <w:shd w:val="clear" w:color="auto" w:fill="auto"/>
        </w:tcPr>
        <w:p w:rsidR="007D079D" w:rsidRDefault="007D079D">
          <w:pPr>
            <w:pStyle w:val="TableContent-Centered"/>
            <w:jc w:val="right"/>
            <w:rPr>
              <w:rFonts w:ascii="Lucida Sans Unicode" w:hAnsi="Lucida Sans Unicode" w:cs="Lucida Sans Unicode"/>
              <w:color w:val="000080"/>
            </w:rPr>
          </w:pPr>
        </w:p>
      </w:tc>
    </w:tr>
    <w:tr w:rsidR="007D079D" w:rsidTr="003D3556">
      <w:trPr>
        <w:trHeight w:hRule="exact" w:val="589"/>
      </w:trPr>
      <w:tc>
        <w:tcPr>
          <w:tcW w:w="8972" w:type="dxa"/>
          <w:vMerge/>
          <w:tcBorders>
            <w:top w:val="nil"/>
            <w:left w:val="nil"/>
            <w:bottom w:val="nil"/>
            <w:right w:val="nil"/>
          </w:tcBorders>
          <w:shd w:val="clear" w:color="auto" w:fill="auto"/>
          <w:vAlign w:val="center"/>
        </w:tcPr>
        <w:p w:rsidR="007D079D" w:rsidRDefault="007D079D">
          <w:pPr>
            <w:pStyle w:val="Footer"/>
          </w:pPr>
        </w:p>
      </w:tc>
      <w:tc>
        <w:tcPr>
          <w:tcW w:w="1264" w:type="dxa"/>
          <w:tcBorders>
            <w:top w:val="nil"/>
            <w:left w:val="nil"/>
            <w:bottom w:val="nil"/>
            <w:right w:val="nil"/>
          </w:tcBorders>
          <w:shd w:val="clear" w:color="auto" w:fill="auto"/>
        </w:tcPr>
        <w:p w:rsidR="007D079D" w:rsidRDefault="007D079D">
          <w:pPr>
            <w:pStyle w:val="TableContent-Centered"/>
            <w:jc w:val="right"/>
            <w:rPr>
              <w:rFonts w:ascii="Lucida Bright" w:hAnsi="Lucida Bright" w:cs="Lucida Sans Unicode"/>
              <w:color w:val="000080"/>
              <w:kern w:val="0"/>
              <w:szCs w:val="20"/>
            </w:rPr>
          </w:pPr>
          <w:r>
            <w:rPr>
              <w:rStyle w:val="PageNumber"/>
              <w:rFonts w:ascii="Lucida Bright" w:eastAsia="Lucida Sans Unicode" w:hAnsi="Lucida Bright" w:cs="Lucida Sans Unicode"/>
              <w:color w:val="333399"/>
              <w:szCs w:val="20"/>
            </w:rPr>
            <w:t xml:space="preserve">Page </w:t>
          </w:r>
          <w:r>
            <w:rPr>
              <w:rStyle w:val="PageNumber"/>
              <w:rFonts w:ascii="Lucida Bright" w:eastAsia="Lucida Sans Unicode" w:hAnsi="Lucida Bright" w:cs="Lucida Sans Unicode"/>
              <w:color w:val="333399"/>
              <w:szCs w:val="20"/>
            </w:rPr>
            <w:fldChar w:fldCharType="begin"/>
          </w:r>
          <w:r>
            <w:rPr>
              <w:rStyle w:val="PageNumber"/>
              <w:rFonts w:ascii="Lucida Bright" w:eastAsia="Lucida Sans Unicode" w:hAnsi="Lucida Bright" w:cs="Lucida Sans Unicode"/>
              <w:szCs w:val="20"/>
            </w:rPr>
            <w:instrText>PAGE</w:instrText>
          </w:r>
          <w:r>
            <w:rPr>
              <w:rStyle w:val="PageNumber"/>
              <w:rFonts w:ascii="Lucida Bright" w:eastAsia="Lucida Sans Unicode" w:hAnsi="Lucida Bright" w:cs="Lucida Sans Unicode"/>
              <w:szCs w:val="20"/>
            </w:rPr>
            <w:fldChar w:fldCharType="separate"/>
          </w:r>
          <w:r w:rsidR="00D105F9">
            <w:rPr>
              <w:rStyle w:val="PageNumber"/>
              <w:rFonts w:ascii="Lucida Bright" w:eastAsia="Lucida Sans Unicode" w:hAnsi="Lucida Bright" w:cs="Lucida Sans Unicode"/>
              <w:noProof/>
              <w:szCs w:val="20"/>
            </w:rPr>
            <w:t>20</w:t>
          </w:r>
          <w:r>
            <w:rPr>
              <w:rStyle w:val="PageNumber"/>
              <w:rFonts w:ascii="Lucida Bright" w:eastAsia="Lucida Sans Unicode" w:hAnsi="Lucida Bright" w:cs="Lucida Sans Unicode"/>
              <w:szCs w:val="20"/>
            </w:rPr>
            <w:fldChar w:fldCharType="end"/>
          </w:r>
        </w:p>
      </w:tc>
    </w:tr>
  </w:tbl>
  <w:p w:rsidR="007D079D" w:rsidRDefault="007D079D" w:rsidP="003D355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BAD" w:rsidRDefault="00D61BAD">
      <w:pPr>
        <w:spacing w:line="240" w:lineRule="auto"/>
      </w:pPr>
      <w:r>
        <w:separator/>
      </w:r>
    </w:p>
  </w:footnote>
  <w:footnote w:type="continuationSeparator" w:id="0">
    <w:p w:rsidR="00D61BAD" w:rsidRDefault="00D61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66" w:type="dxa"/>
      <w:tblInd w:w="-1" w:type="dxa"/>
      <w:tblBorders>
        <w:bottom w:val="single" w:sz="24" w:space="0" w:color="333399"/>
        <w:insideH w:val="single" w:sz="24" w:space="0" w:color="333399"/>
      </w:tblBorders>
      <w:tblCellMar>
        <w:left w:w="28" w:type="dxa"/>
        <w:right w:w="28" w:type="dxa"/>
      </w:tblCellMar>
      <w:tblLook w:val="0000" w:firstRow="0" w:lastRow="0" w:firstColumn="0" w:lastColumn="0" w:noHBand="0" w:noVBand="0"/>
    </w:tblPr>
    <w:tblGrid>
      <w:gridCol w:w="8707"/>
      <w:gridCol w:w="1659"/>
    </w:tblGrid>
    <w:tr w:rsidR="007D079D">
      <w:trPr>
        <w:cantSplit/>
        <w:trHeight w:val="714"/>
        <w:tblHeader/>
      </w:trPr>
      <w:tc>
        <w:tcPr>
          <w:tcW w:w="8746" w:type="dxa"/>
          <w:tcBorders>
            <w:bottom w:val="single" w:sz="24" w:space="0" w:color="333399"/>
          </w:tcBorders>
          <w:shd w:val="clear" w:color="auto" w:fill="auto"/>
          <w:vAlign w:val="bottom"/>
        </w:tcPr>
        <w:p w:rsidR="007D079D" w:rsidRDefault="007D079D">
          <w:pPr>
            <w:pStyle w:val="Header"/>
          </w:pPr>
          <w:r>
            <w:t>Permute Block MAS</w:t>
          </w:r>
        </w:p>
      </w:tc>
      <w:tc>
        <w:tcPr>
          <w:tcW w:w="1619" w:type="dxa"/>
          <w:tcBorders>
            <w:bottom w:val="single" w:sz="24" w:space="0" w:color="333399"/>
          </w:tcBorders>
          <w:shd w:val="clear" w:color="auto" w:fill="auto"/>
          <w:vAlign w:val="center"/>
        </w:tcPr>
        <w:p w:rsidR="007D079D" w:rsidRDefault="007D079D">
          <w:pPr>
            <w:spacing w:line="240" w:lineRule="auto"/>
          </w:pPr>
          <w:r>
            <w:rPr>
              <w:noProof/>
              <w:lang w:eastAsia="en-US"/>
            </w:rPr>
            <w:drawing>
              <wp:inline distT="0" distB="0" distL="0" distR="0" wp14:anchorId="23F2072D" wp14:editId="170A212B">
                <wp:extent cx="1017905" cy="405130"/>
                <wp:effectExtent l="0" t="0" r="0" b="0"/>
                <wp:docPr id="8" name="圖片 21"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21" descr="Andeslogo10final"/>
                        <pic:cNvPicPr>
                          <a:picLocks noChangeAspect="1" noChangeArrowheads="1"/>
                        </pic:cNvPicPr>
                      </pic:nvPicPr>
                      <pic:blipFill>
                        <a:blip r:embed="rId1"/>
                        <a:stretch>
                          <a:fillRect/>
                        </a:stretch>
                      </pic:blipFill>
                      <pic:spPr bwMode="auto">
                        <a:xfrm>
                          <a:off x="0" y="0"/>
                          <a:ext cx="1017905" cy="405130"/>
                        </a:xfrm>
                        <a:prstGeom prst="rect">
                          <a:avLst/>
                        </a:prstGeom>
                      </pic:spPr>
                    </pic:pic>
                  </a:graphicData>
                </a:graphic>
              </wp:inline>
            </w:drawing>
          </w:r>
        </w:p>
      </w:tc>
    </w:tr>
  </w:tbl>
  <w:p w:rsidR="007D079D" w:rsidRDefault="007D079D" w:rsidP="003D355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5AA3"/>
    <w:multiLevelType w:val="hybridMultilevel"/>
    <w:tmpl w:val="05F277C2"/>
    <w:lvl w:ilvl="0" w:tplc="04090001">
      <w:start w:val="1"/>
      <w:numFmt w:val="bullet"/>
      <w:lvlText w:val=""/>
      <w:lvlJc w:val="left"/>
      <w:pPr>
        <w:ind w:left="842" w:hanging="360"/>
      </w:pPr>
      <w:rPr>
        <w:rFonts w:ascii="Symbol" w:hAnsi="Symbol" w:hint="default"/>
      </w:rPr>
    </w:lvl>
    <w:lvl w:ilvl="1" w:tplc="04090003">
      <w:start w:val="1"/>
      <w:numFmt w:val="bullet"/>
      <w:lvlText w:val="o"/>
      <w:lvlJc w:val="left"/>
      <w:pPr>
        <w:ind w:left="1562" w:hanging="360"/>
      </w:pPr>
      <w:rPr>
        <w:rFonts w:ascii="Courier New" w:hAnsi="Courier New" w:cs="Courier New" w:hint="default"/>
      </w:rPr>
    </w:lvl>
    <w:lvl w:ilvl="2" w:tplc="04090005">
      <w:start w:val="1"/>
      <w:numFmt w:val="bullet"/>
      <w:lvlText w:val=""/>
      <w:lvlJc w:val="left"/>
      <w:pPr>
        <w:ind w:left="2282" w:hanging="360"/>
      </w:pPr>
      <w:rPr>
        <w:rFonts w:ascii="Wingdings" w:hAnsi="Wingdings" w:hint="default"/>
      </w:rPr>
    </w:lvl>
    <w:lvl w:ilvl="3" w:tplc="04090001" w:tentative="1">
      <w:start w:val="1"/>
      <w:numFmt w:val="bullet"/>
      <w:lvlText w:val=""/>
      <w:lvlJc w:val="left"/>
      <w:pPr>
        <w:ind w:left="3002" w:hanging="360"/>
      </w:pPr>
      <w:rPr>
        <w:rFonts w:ascii="Symbol" w:hAnsi="Symbol" w:hint="default"/>
      </w:rPr>
    </w:lvl>
    <w:lvl w:ilvl="4" w:tplc="04090003" w:tentative="1">
      <w:start w:val="1"/>
      <w:numFmt w:val="bullet"/>
      <w:lvlText w:val="o"/>
      <w:lvlJc w:val="left"/>
      <w:pPr>
        <w:ind w:left="3722" w:hanging="360"/>
      </w:pPr>
      <w:rPr>
        <w:rFonts w:ascii="Courier New" w:hAnsi="Courier New" w:cs="Courier New" w:hint="default"/>
      </w:rPr>
    </w:lvl>
    <w:lvl w:ilvl="5" w:tplc="04090005" w:tentative="1">
      <w:start w:val="1"/>
      <w:numFmt w:val="bullet"/>
      <w:lvlText w:val=""/>
      <w:lvlJc w:val="left"/>
      <w:pPr>
        <w:ind w:left="4442" w:hanging="360"/>
      </w:pPr>
      <w:rPr>
        <w:rFonts w:ascii="Wingdings" w:hAnsi="Wingdings" w:hint="default"/>
      </w:rPr>
    </w:lvl>
    <w:lvl w:ilvl="6" w:tplc="04090001" w:tentative="1">
      <w:start w:val="1"/>
      <w:numFmt w:val="bullet"/>
      <w:lvlText w:val=""/>
      <w:lvlJc w:val="left"/>
      <w:pPr>
        <w:ind w:left="5162" w:hanging="360"/>
      </w:pPr>
      <w:rPr>
        <w:rFonts w:ascii="Symbol" w:hAnsi="Symbol" w:hint="default"/>
      </w:rPr>
    </w:lvl>
    <w:lvl w:ilvl="7" w:tplc="04090003" w:tentative="1">
      <w:start w:val="1"/>
      <w:numFmt w:val="bullet"/>
      <w:lvlText w:val="o"/>
      <w:lvlJc w:val="left"/>
      <w:pPr>
        <w:ind w:left="5882" w:hanging="360"/>
      </w:pPr>
      <w:rPr>
        <w:rFonts w:ascii="Courier New" w:hAnsi="Courier New" w:cs="Courier New" w:hint="default"/>
      </w:rPr>
    </w:lvl>
    <w:lvl w:ilvl="8" w:tplc="04090005" w:tentative="1">
      <w:start w:val="1"/>
      <w:numFmt w:val="bullet"/>
      <w:lvlText w:val=""/>
      <w:lvlJc w:val="left"/>
      <w:pPr>
        <w:ind w:left="6602" w:hanging="360"/>
      </w:pPr>
      <w:rPr>
        <w:rFonts w:ascii="Wingdings" w:hAnsi="Wingdings" w:hint="default"/>
      </w:rPr>
    </w:lvl>
  </w:abstractNum>
  <w:abstractNum w:abstractNumId="1" w15:restartNumberingAfterBreak="0">
    <w:nsid w:val="0CA84864"/>
    <w:multiLevelType w:val="hybridMultilevel"/>
    <w:tmpl w:val="E51E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F3581"/>
    <w:multiLevelType w:val="hybridMultilevel"/>
    <w:tmpl w:val="AF445D9E"/>
    <w:lvl w:ilvl="0" w:tplc="04090001">
      <w:start w:val="1"/>
      <w:numFmt w:val="bullet"/>
      <w:lvlText w:val=""/>
      <w:lvlJc w:val="left"/>
      <w:pPr>
        <w:ind w:left="1324" w:hanging="360"/>
      </w:pPr>
      <w:rPr>
        <w:rFonts w:ascii="Symbol" w:hAnsi="Symbol" w:hint="default"/>
      </w:rPr>
    </w:lvl>
    <w:lvl w:ilvl="1" w:tplc="04090003">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3" w15:restartNumberingAfterBreak="0">
    <w:nsid w:val="1C0D5AFE"/>
    <w:multiLevelType w:val="hybridMultilevel"/>
    <w:tmpl w:val="8B4447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2C1B0B"/>
    <w:multiLevelType w:val="hybridMultilevel"/>
    <w:tmpl w:val="7046C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81053"/>
    <w:multiLevelType w:val="hybridMultilevel"/>
    <w:tmpl w:val="D0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259"/>
    <w:multiLevelType w:val="hybridMultilevel"/>
    <w:tmpl w:val="7CB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76428B"/>
    <w:multiLevelType w:val="hybridMultilevel"/>
    <w:tmpl w:val="2A90591A"/>
    <w:lvl w:ilvl="0" w:tplc="04090001">
      <w:start w:val="1"/>
      <w:numFmt w:val="bullet"/>
      <w:lvlText w:val=""/>
      <w:lvlJc w:val="left"/>
      <w:pPr>
        <w:ind w:left="1324" w:hanging="360"/>
      </w:pPr>
      <w:rPr>
        <w:rFonts w:ascii="Symbol" w:hAnsi="Symbol" w:hint="default"/>
      </w:rPr>
    </w:lvl>
    <w:lvl w:ilvl="1" w:tplc="04090003" w:tentative="1">
      <w:start w:val="1"/>
      <w:numFmt w:val="bullet"/>
      <w:lvlText w:val="o"/>
      <w:lvlJc w:val="left"/>
      <w:pPr>
        <w:ind w:left="2044" w:hanging="360"/>
      </w:pPr>
      <w:rPr>
        <w:rFonts w:ascii="Courier New" w:hAnsi="Courier New" w:cs="Courier New" w:hint="default"/>
      </w:rPr>
    </w:lvl>
    <w:lvl w:ilvl="2" w:tplc="04090005" w:tentative="1">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8" w15:restartNumberingAfterBreak="0">
    <w:nsid w:val="52BE12BC"/>
    <w:multiLevelType w:val="hybridMultilevel"/>
    <w:tmpl w:val="DCF8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0E7E29"/>
    <w:multiLevelType w:val="hybridMultilevel"/>
    <w:tmpl w:val="9E909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D414860"/>
    <w:multiLevelType w:val="hybridMultilevel"/>
    <w:tmpl w:val="B896C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94603D"/>
    <w:multiLevelType w:val="hybridMultilevel"/>
    <w:tmpl w:val="7E12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C6E13"/>
    <w:multiLevelType w:val="hybridMultilevel"/>
    <w:tmpl w:val="26D8A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6169"/>
    <w:multiLevelType w:val="hybridMultilevel"/>
    <w:tmpl w:val="CA20C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572749"/>
    <w:multiLevelType w:val="hybridMultilevel"/>
    <w:tmpl w:val="C906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E456CD"/>
    <w:multiLevelType w:val="multilevel"/>
    <w:tmpl w:val="EDCC6344"/>
    <w:lvl w:ilvl="0">
      <w:start w:val="1"/>
      <w:numFmt w:val="decimal"/>
      <w:pStyle w:val="Heading1"/>
      <w:lvlText w:val="%1."/>
      <w:lvlJc w:val="left"/>
      <w:pPr>
        <w:tabs>
          <w:tab w:val="num" w:pos="360"/>
        </w:tabs>
        <w:ind w:left="0" w:firstLine="0"/>
      </w:pPr>
      <w:rPr>
        <w:rFonts w:cs="Lucida Sans Unicode" w:hint="default"/>
        <w:sz w:val="32"/>
        <w:szCs w:val="32"/>
      </w:rPr>
    </w:lvl>
    <w:lvl w:ilvl="1">
      <w:start w:val="1"/>
      <w:numFmt w:val="decimal"/>
      <w:pStyle w:val="Heading2"/>
      <w:lvlText w:val="%1.%2."/>
      <w:lvlJc w:val="left"/>
      <w:pPr>
        <w:tabs>
          <w:tab w:val="num" w:pos="216"/>
        </w:tabs>
        <w:ind w:left="216" w:hanging="216"/>
      </w:pPr>
      <w:rPr>
        <w:rFonts w:hint="default"/>
      </w:rPr>
    </w:lvl>
    <w:lvl w:ilvl="2">
      <w:start w:val="1"/>
      <w:numFmt w:val="decimal"/>
      <w:pStyle w:val="Heading3"/>
      <w:lvlText w:val="%1.%2.%3."/>
      <w:lvlJc w:val="left"/>
      <w:pPr>
        <w:tabs>
          <w:tab w:val="num" w:pos="936"/>
        </w:tabs>
        <w:ind w:left="0" w:hanging="72"/>
      </w:pPr>
      <w:rPr>
        <w:rFonts w:hint="default"/>
      </w:rPr>
    </w:lvl>
    <w:lvl w:ilvl="3">
      <w:start w:val="1"/>
      <w:numFmt w:val="decimal"/>
      <w:lvlText w:val="%1.%2.%3.%4"/>
      <w:lvlJc w:val="left"/>
      <w:pPr>
        <w:tabs>
          <w:tab w:val="num" w:pos="576"/>
        </w:tabs>
        <w:ind w:left="576" w:firstLine="0"/>
      </w:pPr>
      <w:rPr>
        <w:rFonts w:hint="default"/>
      </w:rPr>
    </w:lvl>
    <w:lvl w:ilvl="4">
      <w:start w:val="1"/>
      <w:numFmt w:val="none"/>
      <w:suff w:val="nothing"/>
      <w:lvlText w:val=""/>
      <w:lvlJc w:val="left"/>
      <w:pPr>
        <w:ind w:left="576" w:firstLine="0"/>
      </w:pPr>
      <w:rPr>
        <w:rFonts w:hint="default"/>
      </w:rPr>
    </w:lvl>
    <w:lvl w:ilvl="5">
      <w:start w:val="1"/>
      <w:numFmt w:val="decimal"/>
      <w:lvlText w:val="%1.%2.%3.%4.%6"/>
      <w:lvlJc w:val="left"/>
      <w:pPr>
        <w:tabs>
          <w:tab w:val="num" w:pos="3260"/>
        </w:tabs>
        <w:ind w:left="3260" w:hanging="1134"/>
      </w:pPr>
      <w:rPr>
        <w:rFonts w:hint="default"/>
      </w:rPr>
    </w:lvl>
    <w:lvl w:ilvl="6">
      <w:start w:val="1"/>
      <w:numFmt w:val="decimal"/>
      <w:lvlText w:val="%1.%2.%3.%4.%6.%7"/>
      <w:lvlJc w:val="left"/>
      <w:pPr>
        <w:tabs>
          <w:tab w:val="num" w:pos="3827"/>
        </w:tabs>
        <w:ind w:left="3827" w:hanging="1276"/>
      </w:pPr>
      <w:rPr>
        <w:rFonts w:hint="default"/>
      </w:rPr>
    </w:lvl>
    <w:lvl w:ilvl="7">
      <w:start w:val="1"/>
      <w:numFmt w:val="decimal"/>
      <w:lvlText w:val="%1.%2.%3.%4.%6.%7.%8"/>
      <w:lvlJc w:val="left"/>
      <w:pPr>
        <w:tabs>
          <w:tab w:val="num" w:pos="4394"/>
        </w:tabs>
        <w:ind w:left="4394" w:hanging="1418"/>
      </w:pPr>
      <w:rPr>
        <w:rFonts w:hint="default"/>
      </w:rPr>
    </w:lvl>
    <w:lvl w:ilvl="8">
      <w:start w:val="1"/>
      <w:numFmt w:val="decimal"/>
      <w:lvlText w:val="%1.%2.%3.%4.%6.%7.%8.%9"/>
      <w:lvlJc w:val="left"/>
      <w:pPr>
        <w:tabs>
          <w:tab w:val="num" w:pos="5102"/>
        </w:tabs>
        <w:ind w:left="5102" w:hanging="1700"/>
      </w:pPr>
      <w:rPr>
        <w:rFonts w:hint="default"/>
      </w:rPr>
    </w:lvl>
  </w:abstractNum>
  <w:abstractNum w:abstractNumId="16" w15:restartNumberingAfterBreak="0">
    <w:nsid w:val="785E074B"/>
    <w:multiLevelType w:val="hybridMultilevel"/>
    <w:tmpl w:val="02A23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3A7A5F"/>
    <w:multiLevelType w:val="hybridMultilevel"/>
    <w:tmpl w:val="A2ECC3FC"/>
    <w:lvl w:ilvl="0" w:tplc="13DC4C34">
      <w:start w:val="1"/>
      <w:numFmt w:val="decimal"/>
      <w:pStyle w:val="Heading4"/>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pStyle w:val="Heading5"/>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15"/>
  </w:num>
  <w:num w:numId="2">
    <w:abstractNumId w:val="17"/>
  </w:num>
  <w:num w:numId="3">
    <w:abstractNumId w:val="16"/>
  </w:num>
  <w:num w:numId="4">
    <w:abstractNumId w:val="12"/>
  </w:num>
  <w:num w:numId="5">
    <w:abstractNumId w:val="13"/>
  </w:num>
  <w:num w:numId="6">
    <w:abstractNumId w:val="11"/>
  </w:num>
  <w:num w:numId="7">
    <w:abstractNumId w:val="1"/>
  </w:num>
  <w:num w:numId="8">
    <w:abstractNumId w:val="6"/>
  </w:num>
  <w:num w:numId="9">
    <w:abstractNumId w:val="10"/>
  </w:num>
  <w:num w:numId="10">
    <w:abstractNumId w:val="8"/>
  </w:num>
  <w:num w:numId="11">
    <w:abstractNumId w:val="2"/>
  </w:num>
  <w:num w:numId="12">
    <w:abstractNumId w:val="0"/>
  </w:num>
  <w:num w:numId="13">
    <w:abstractNumId w:val="15"/>
  </w:num>
  <w:num w:numId="14">
    <w:abstractNumId w:val="7"/>
  </w:num>
  <w:num w:numId="15">
    <w:abstractNumId w:val="3"/>
  </w:num>
  <w:num w:numId="16">
    <w:abstractNumId w:val="14"/>
  </w:num>
  <w:num w:numId="17">
    <w:abstractNumId w:val="4"/>
  </w:num>
  <w:num w:numId="18">
    <w:abstractNumId w:val="5"/>
  </w:num>
  <w:num w:numId="19">
    <w:abstractNumId w:val="9"/>
  </w:num>
  <w:numIdMacAtCleanup w:val="1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jai">
    <w15:presenceInfo w15:providerId="None" w15:userId="sanja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482"/>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AFiAwtzIzNzAwtTMyUdpeDU4uLM/DyQArNaAFTSHnIsAAAA"/>
  </w:docVars>
  <w:rsids>
    <w:rsidRoot w:val="00C35F95"/>
    <w:rsid w:val="00001BEE"/>
    <w:rsid w:val="00005019"/>
    <w:rsid w:val="00005DFC"/>
    <w:rsid w:val="000065E3"/>
    <w:rsid w:val="00011B3B"/>
    <w:rsid w:val="0001348D"/>
    <w:rsid w:val="000136F7"/>
    <w:rsid w:val="00013FC6"/>
    <w:rsid w:val="00016F4F"/>
    <w:rsid w:val="000215A4"/>
    <w:rsid w:val="00025B37"/>
    <w:rsid w:val="00027E6E"/>
    <w:rsid w:val="00033284"/>
    <w:rsid w:val="00036815"/>
    <w:rsid w:val="00041267"/>
    <w:rsid w:val="00044BBD"/>
    <w:rsid w:val="000522C5"/>
    <w:rsid w:val="00054158"/>
    <w:rsid w:val="00054656"/>
    <w:rsid w:val="0006134E"/>
    <w:rsid w:val="00071050"/>
    <w:rsid w:val="00073CA5"/>
    <w:rsid w:val="00074566"/>
    <w:rsid w:val="00076AB9"/>
    <w:rsid w:val="00076D0F"/>
    <w:rsid w:val="00077974"/>
    <w:rsid w:val="00077CD9"/>
    <w:rsid w:val="000805D3"/>
    <w:rsid w:val="00081ED5"/>
    <w:rsid w:val="00082AD1"/>
    <w:rsid w:val="00082FCD"/>
    <w:rsid w:val="0008303E"/>
    <w:rsid w:val="000852D7"/>
    <w:rsid w:val="00090608"/>
    <w:rsid w:val="00093D54"/>
    <w:rsid w:val="000955DB"/>
    <w:rsid w:val="0009692C"/>
    <w:rsid w:val="000A0944"/>
    <w:rsid w:val="000A12D1"/>
    <w:rsid w:val="000A1601"/>
    <w:rsid w:val="000A27FF"/>
    <w:rsid w:val="000A2D42"/>
    <w:rsid w:val="000A4120"/>
    <w:rsid w:val="000A719F"/>
    <w:rsid w:val="000B06B8"/>
    <w:rsid w:val="000B7FEE"/>
    <w:rsid w:val="000C013B"/>
    <w:rsid w:val="000C11F7"/>
    <w:rsid w:val="000C282F"/>
    <w:rsid w:val="000D0CA5"/>
    <w:rsid w:val="000D4989"/>
    <w:rsid w:val="000D6AC4"/>
    <w:rsid w:val="000E04CB"/>
    <w:rsid w:val="000E1744"/>
    <w:rsid w:val="000E19EE"/>
    <w:rsid w:val="000E1F09"/>
    <w:rsid w:val="000E21DB"/>
    <w:rsid w:val="000E2D3C"/>
    <w:rsid w:val="000F12FB"/>
    <w:rsid w:val="000F1803"/>
    <w:rsid w:val="000F1824"/>
    <w:rsid w:val="000F3A7E"/>
    <w:rsid w:val="000F3E33"/>
    <w:rsid w:val="000F4B18"/>
    <w:rsid w:val="000F4D2A"/>
    <w:rsid w:val="000F5597"/>
    <w:rsid w:val="00101340"/>
    <w:rsid w:val="00103974"/>
    <w:rsid w:val="00103B41"/>
    <w:rsid w:val="0010792E"/>
    <w:rsid w:val="00110EEF"/>
    <w:rsid w:val="00111EDA"/>
    <w:rsid w:val="0011574D"/>
    <w:rsid w:val="00120296"/>
    <w:rsid w:val="00121A1A"/>
    <w:rsid w:val="00124619"/>
    <w:rsid w:val="001252B3"/>
    <w:rsid w:val="00127CA5"/>
    <w:rsid w:val="00127FE4"/>
    <w:rsid w:val="00130509"/>
    <w:rsid w:val="00131A4D"/>
    <w:rsid w:val="001321FD"/>
    <w:rsid w:val="0013324D"/>
    <w:rsid w:val="00133A70"/>
    <w:rsid w:val="00134788"/>
    <w:rsid w:val="00134A83"/>
    <w:rsid w:val="00136B2F"/>
    <w:rsid w:val="001373C2"/>
    <w:rsid w:val="00140282"/>
    <w:rsid w:val="00141172"/>
    <w:rsid w:val="001463F3"/>
    <w:rsid w:val="00146D2A"/>
    <w:rsid w:val="001507A5"/>
    <w:rsid w:val="00151216"/>
    <w:rsid w:val="00151BED"/>
    <w:rsid w:val="001562FA"/>
    <w:rsid w:val="00157629"/>
    <w:rsid w:val="00157E51"/>
    <w:rsid w:val="00161A55"/>
    <w:rsid w:val="00162537"/>
    <w:rsid w:val="0016279F"/>
    <w:rsid w:val="00163F3D"/>
    <w:rsid w:val="0016513D"/>
    <w:rsid w:val="00166963"/>
    <w:rsid w:val="00166E86"/>
    <w:rsid w:val="00173F64"/>
    <w:rsid w:val="00176B3D"/>
    <w:rsid w:val="00176F16"/>
    <w:rsid w:val="00180CE0"/>
    <w:rsid w:val="001822FD"/>
    <w:rsid w:val="001861E1"/>
    <w:rsid w:val="00186398"/>
    <w:rsid w:val="00186F5E"/>
    <w:rsid w:val="00197E47"/>
    <w:rsid w:val="001A03B4"/>
    <w:rsid w:val="001A1C51"/>
    <w:rsid w:val="001A2FC7"/>
    <w:rsid w:val="001A6F63"/>
    <w:rsid w:val="001A7FB4"/>
    <w:rsid w:val="001B084C"/>
    <w:rsid w:val="001B0EFD"/>
    <w:rsid w:val="001B3644"/>
    <w:rsid w:val="001B3785"/>
    <w:rsid w:val="001B5FF8"/>
    <w:rsid w:val="001B7241"/>
    <w:rsid w:val="001C05BC"/>
    <w:rsid w:val="001C0BB5"/>
    <w:rsid w:val="001C1ACC"/>
    <w:rsid w:val="001C4197"/>
    <w:rsid w:val="001C4FFB"/>
    <w:rsid w:val="001C5978"/>
    <w:rsid w:val="001D468B"/>
    <w:rsid w:val="001D6B62"/>
    <w:rsid w:val="001E03CD"/>
    <w:rsid w:val="001E4D1F"/>
    <w:rsid w:val="001E63CE"/>
    <w:rsid w:val="001E66E9"/>
    <w:rsid w:val="001F12A0"/>
    <w:rsid w:val="001F4DE4"/>
    <w:rsid w:val="001F514A"/>
    <w:rsid w:val="001F5B88"/>
    <w:rsid w:val="0020032C"/>
    <w:rsid w:val="002022E6"/>
    <w:rsid w:val="00202BE3"/>
    <w:rsid w:val="00203405"/>
    <w:rsid w:val="002067BC"/>
    <w:rsid w:val="0021064F"/>
    <w:rsid w:val="002120AF"/>
    <w:rsid w:val="002128F9"/>
    <w:rsid w:val="0021439A"/>
    <w:rsid w:val="00232DAB"/>
    <w:rsid w:val="0023337C"/>
    <w:rsid w:val="0023530F"/>
    <w:rsid w:val="00237698"/>
    <w:rsid w:val="00242CA4"/>
    <w:rsid w:val="002434EA"/>
    <w:rsid w:val="002442B7"/>
    <w:rsid w:val="002508A3"/>
    <w:rsid w:val="0025132A"/>
    <w:rsid w:val="00261787"/>
    <w:rsid w:val="00264E03"/>
    <w:rsid w:val="00266FE9"/>
    <w:rsid w:val="00267709"/>
    <w:rsid w:val="00271842"/>
    <w:rsid w:val="002721A8"/>
    <w:rsid w:val="0027628C"/>
    <w:rsid w:val="00277690"/>
    <w:rsid w:val="00283BE4"/>
    <w:rsid w:val="00285B2E"/>
    <w:rsid w:val="00286653"/>
    <w:rsid w:val="00291E8F"/>
    <w:rsid w:val="00292830"/>
    <w:rsid w:val="002929FD"/>
    <w:rsid w:val="00293F80"/>
    <w:rsid w:val="00294240"/>
    <w:rsid w:val="0029457E"/>
    <w:rsid w:val="00294AA1"/>
    <w:rsid w:val="00294B6B"/>
    <w:rsid w:val="00296E3D"/>
    <w:rsid w:val="00297D57"/>
    <w:rsid w:val="002A41DE"/>
    <w:rsid w:val="002A7C48"/>
    <w:rsid w:val="002B36FA"/>
    <w:rsid w:val="002B3D65"/>
    <w:rsid w:val="002B3F1D"/>
    <w:rsid w:val="002C2038"/>
    <w:rsid w:val="002D07B4"/>
    <w:rsid w:val="002D25BE"/>
    <w:rsid w:val="002D3305"/>
    <w:rsid w:val="002D48CB"/>
    <w:rsid w:val="002D63E5"/>
    <w:rsid w:val="002D734A"/>
    <w:rsid w:val="002D751B"/>
    <w:rsid w:val="002E03DE"/>
    <w:rsid w:val="002E1C93"/>
    <w:rsid w:val="002E3D60"/>
    <w:rsid w:val="002E541C"/>
    <w:rsid w:val="002F0EA0"/>
    <w:rsid w:val="002F25CC"/>
    <w:rsid w:val="002F4302"/>
    <w:rsid w:val="002F4C66"/>
    <w:rsid w:val="00303F6E"/>
    <w:rsid w:val="003062C2"/>
    <w:rsid w:val="00307B7A"/>
    <w:rsid w:val="003113AB"/>
    <w:rsid w:val="0031177F"/>
    <w:rsid w:val="0031469E"/>
    <w:rsid w:val="00314775"/>
    <w:rsid w:val="0031660A"/>
    <w:rsid w:val="00317AC2"/>
    <w:rsid w:val="00320818"/>
    <w:rsid w:val="003215CB"/>
    <w:rsid w:val="00322A0C"/>
    <w:rsid w:val="003231E3"/>
    <w:rsid w:val="00325E7E"/>
    <w:rsid w:val="00330CDE"/>
    <w:rsid w:val="00333B56"/>
    <w:rsid w:val="00345333"/>
    <w:rsid w:val="00345716"/>
    <w:rsid w:val="00347145"/>
    <w:rsid w:val="0035087D"/>
    <w:rsid w:val="00351A89"/>
    <w:rsid w:val="0035228D"/>
    <w:rsid w:val="00356734"/>
    <w:rsid w:val="0035694B"/>
    <w:rsid w:val="00357063"/>
    <w:rsid w:val="00357ACB"/>
    <w:rsid w:val="003621C5"/>
    <w:rsid w:val="0036226A"/>
    <w:rsid w:val="00365F57"/>
    <w:rsid w:val="00365FE3"/>
    <w:rsid w:val="00366094"/>
    <w:rsid w:val="00370C59"/>
    <w:rsid w:val="0037724A"/>
    <w:rsid w:val="00380B6C"/>
    <w:rsid w:val="00381B11"/>
    <w:rsid w:val="003827E5"/>
    <w:rsid w:val="003833D5"/>
    <w:rsid w:val="0038367F"/>
    <w:rsid w:val="00385181"/>
    <w:rsid w:val="0038646A"/>
    <w:rsid w:val="00387827"/>
    <w:rsid w:val="003927AA"/>
    <w:rsid w:val="00393800"/>
    <w:rsid w:val="0039596B"/>
    <w:rsid w:val="00395A37"/>
    <w:rsid w:val="003A2948"/>
    <w:rsid w:val="003B0EDB"/>
    <w:rsid w:val="003B30CC"/>
    <w:rsid w:val="003B36D4"/>
    <w:rsid w:val="003B41A2"/>
    <w:rsid w:val="003B4788"/>
    <w:rsid w:val="003B4971"/>
    <w:rsid w:val="003B550A"/>
    <w:rsid w:val="003C28B7"/>
    <w:rsid w:val="003C2A1E"/>
    <w:rsid w:val="003C3C15"/>
    <w:rsid w:val="003C4763"/>
    <w:rsid w:val="003C6675"/>
    <w:rsid w:val="003C7C8F"/>
    <w:rsid w:val="003D3556"/>
    <w:rsid w:val="003D4FE2"/>
    <w:rsid w:val="003D506E"/>
    <w:rsid w:val="003D50F0"/>
    <w:rsid w:val="003D58BE"/>
    <w:rsid w:val="003D6D57"/>
    <w:rsid w:val="003D6EF6"/>
    <w:rsid w:val="003D727F"/>
    <w:rsid w:val="003E02AE"/>
    <w:rsid w:val="003E036F"/>
    <w:rsid w:val="003E0ED3"/>
    <w:rsid w:val="003E4C4C"/>
    <w:rsid w:val="003E51FD"/>
    <w:rsid w:val="003E55EC"/>
    <w:rsid w:val="003E638A"/>
    <w:rsid w:val="003E7731"/>
    <w:rsid w:val="003F02E5"/>
    <w:rsid w:val="003F1A23"/>
    <w:rsid w:val="003F2553"/>
    <w:rsid w:val="003F2804"/>
    <w:rsid w:val="003F2A9F"/>
    <w:rsid w:val="003F5FB7"/>
    <w:rsid w:val="003F69E9"/>
    <w:rsid w:val="003F7171"/>
    <w:rsid w:val="00401B26"/>
    <w:rsid w:val="00402645"/>
    <w:rsid w:val="00404C66"/>
    <w:rsid w:val="0040604A"/>
    <w:rsid w:val="00406115"/>
    <w:rsid w:val="0041000D"/>
    <w:rsid w:val="004128F8"/>
    <w:rsid w:val="0041373B"/>
    <w:rsid w:val="00415FEA"/>
    <w:rsid w:val="00416DB4"/>
    <w:rsid w:val="00417FF3"/>
    <w:rsid w:val="004214C2"/>
    <w:rsid w:val="004229CD"/>
    <w:rsid w:val="00422DAC"/>
    <w:rsid w:val="00426119"/>
    <w:rsid w:val="004268D3"/>
    <w:rsid w:val="00427F38"/>
    <w:rsid w:val="00430EEE"/>
    <w:rsid w:val="00431FCC"/>
    <w:rsid w:val="00433A9F"/>
    <w:rsid w:val="00435C2D"/>
    <w:rsid w:val="004362E2"/>
    <w:rsid w:val="00436716"/>
    <w:rsid w:val="0044081F"/>
    <w:rsid w:val="00440E72"/>
    <w:rsid w:val="00442928"/>
    <w:rsid w:val="00446656"/>
    <w:rsid w:val="00446968"/>
    <w:rsid w:val="0045172F"/>
    <w:rsid w:val="00460F24"/>
    <w:rsid w:val="00461811"/>
    <w:rsid w:val="00461CEE"/>
    <w:rsid w:val="0046240B"/>
    <w:rsid w:val="00465816"/>
    <w:rsid w:val="00466810"/>
    <w:rsid w:val="00467E1B"/>
    <w:rsid w:val="00473FF4"/>
    <w:rsid w:val="00477FF7"/>
    <w:rsid w:val="0048004E"/>
    <w:rsid w:val="00481E65"/>
    <w:rsid w:val="00490EAF"/>
    <w:rsid w:val="00492593"/>
    <w:rsid w:val="00492EBC"/>
    <w:rsid w:val="0049628F"/>
    <w:rsid w:val="004A25A9"/>
    <w:rsid w:val="004A2D9B"/>
    <w:rsid w:val="004A5977"/>
    <w:rsid w:val="004B13EE"/>
    <w:rsid w:val="004B1934"/>
    <w:rsid w:val="004B1A73"/>
    <w:rsid w:val="004B71A5"/>
    <w:rsid w:val="004C4B40"/>
    <w:rsid w:val="004C588B"/>
    <w:rsid w:val="004C6148"/>
    <w:rsid w:val="004C6C66"/>
    <w:rsid w:val="004D2E8D"/>
    <w:rsid w:val="004D34F7"/>
    <w:rsid w:val="004D7616"/>
    <w:rsid w:val="004E0D0E"/>
    <w:rsid w:val="004E234C"/>
    <w:rsid w:val="004E64EB"/>
    <w:rsid w:val="004F542D"/>
    <w:rsid w:val="004F639A"/>
    <w:rsid w:val="004F7295"/>
    <w:rsid w:val="005038B8"/>
    <w:rsid w:val="00507161"/>
    <w:rsid w:val="00510FB3"/>
    <w:rsid w:val="00512465"/>
    <w:rsid w:val="00523594"/>
    <w:rsid w:val="00524392"/>
    <w:rsid w:val="00524B2E"/>
    <w:rsid w:val="00527F5F"/>
    <w:rsid w:val="005315FB"/>
    <w:rsid w:val="00532EB1"/>
    <w:rsid w:val="00534851"/>
    <w:rsid w:val="005357C6"/>
    <w:rsid w:val="005359C5"/>
    <w:rsid w:val="00536220"/>
    <w:rsid w:val="00540260"/>
    <w:rsid w:val="00540F45"/>
    <w:rsid w:val="00541337"/>
    <w:rsid w:val="00545E32"/>
    <w:rsid w:val="00546142"/>
    <w:rsid w:val="00546E3C"/>
    <w:rsid w:val="005517E1"/>
    <w:rsid w:val="00552BBC"/>
    <w:rsid w:val="00554FB5"/>
    <w:rsid w:val="005555EC"/>
    <w:rsid w:val="0055621F"/>
    <w:rsid w:val="00557618"/>
    <w:rsid w:val="00557E87"/>
    <w:rsid w:val="00570A9B"/>
    <w:rsid w:val="00571D59"/>
    <w:rsid w:val="005733C3"/>
    <w:rsid w:val="00574BB0"/>
    <w:rsid w:val="0057652A"/>
    <w:rsid w:val="00576C82"/>
    <w:rsid w:val="00577156"/>
    <w:rsid w:val="00580509"/>
    <w:rsid w:val="00580A19"/>
    <w:rsid w:val="005847DA"/>
    <w:rsid w:val="00586D07"/>
    <w:rsid w:val="00586F33"/>
    <w:rsid w:val="0058756D"/>
    <w:rsid w:val="00591E5C"/>
    <w:rsid w:val="00591FDD"/>
    <w:rsid w:val="0059408D"/>
    <w:rsid w:val="005955DA"/>
    <w:rsid w:val="00595E5A"/>
    <w:rsid w:val="00596F44"/>
    <w:rsid w:val="005A10A8"/>
    <w:rsid w:val="005A13ED"/>
    <w:rsid w:val="005A25D3"/>
    <w:rsid w:val="005A44D5"/>
    <w:rsid w:val="005A7E68"/>
    <w:rsid w:val="005B3E9C"/>
    <w:rsid w:val="005B4E51"/>
    <w:rsid w:val="005B4F0F"/>
    <w:rsid w:val="005C0EC3"/>
    <w:rsid w:val="005C30F2"/>
    <w:rsid w:val="005C3BDE"/>
    <w:rsid w:val="005C58B1"/>
    <w:rsid w:val="005D056A"/>
    <w:rsid w:val="005D06DC"/>
    <w:rsid w:val="005D2CA7"/>
    <w:rsid w:val="005D36FE"/>
    <w:rsid w:val="005D3BEB"/>
    <w:rsid w:val="005D596C"/>
    <w:rsid w:val="005E098B"/>
    <w:rsid w:val="005E1DB2"/>
    <w:rsid w:val="005E393E"/>
    <w:rsid w:val="005E39C1"/>
    <w:rsid w:val="005E7B87"/>
    <w:rsid w:val="005F02C1"/>
    <w:rsid w:val="005F25FF"/>
    <w:rsid w:val="005F2A68"/>
    <w:rsid w:val="005F45B3"/>
    <w:rsid w:val="005F6ED4"/>
    <w:rsid w:val="0060269B"/>
    <w:rsid w:val="0060274D"/>
    <w:rsid w:val="006060AA"/>
    <w:rsid w:val="0060771E"/>
    <w:rsid w:val="00610EC2"/>
    <w:rsid w:val="00621C19"/>
    <w:rsid w:val="006249C2"/>
    <w:rsid w:val="0062661F"/>
    <w:rsid w:val="00630DCC"/>
    <w:rsid w:val="00631DB7"/>
    <w:rsid w:val="006363CD"/>
    <w:rsid w:val="00637A7B"/>
    <w:rsid w:val="00641BCB"/>
    <w:rsid w:val="00641F44"/>
    <w:rsid w:val="006451FA"/>
    <w:rsid w:val="006454FA"/>
    <w:rsid w:val="0065054C"/>
    <w:rsid w:val="00651CA3"/>
    <w:rsid w:val="006523D5"/>
    <w:rsid w:val="006525B2"/>
    <w:rsid w:val="00656CBB"/>
    <w:rsid w:val="0065721E"/>
    <w:rsid w:val="006710DB"/>
    <w:rsid w:val="00671545"/>
    <w:rsid w:val="00673AE5"/>
    <w:rsid w:val="00674B9F"/>
    <w:rsid w:val="00674D28"/>
    <w:rsid w:val="00685771"/>
    <w:rsid w:val="006875E6"/>
    <w:rsid w:val="00690C5E"/>
    <w:rsid w:val="00692691"/>
    <w:rsid w:val="0069775D"/>
    <w:rsid w:val="006A16C8"/>
    <w:rsid w:val="006A19B4"/>
    <w:rsid w:val="006A3BF2"/>
    <w:rsid w:val="006A52ED"/>
    <w:rsid w:val="006A577F"/>
    <w:rsid w:val="006A58FE"/>
    <w:rsid w:val="006A6F23"/>
    <w:rsid w:val="006A7F67"/>
    <w:rsid w:val="006B1E91"/>
    <w:rsid w:val="006B254A"/>
    <w:rsid w:val="006B3A3C"/>
    <w:rsid w:val="006B3E7A"/>
    <w:rsid w:val="006B63E0"/>
    <w:rsid w:val="006B71F1"/>
    <w:rsid w:val="006C251B"/>
    <w:rsid w:val="006C3EB1"/>
    <w:rsid w:val="006C4C0E"/>
    <w:rsid w:val="006D1796"/>
    <w:rsid w:val="006D1C96"/>
    <w:rsid w:val="006D1FF4"/>
    <w:rsid w:val="006D5D49"/>
    <w:rsid w:val="006D7D18"/>
    <w:rsid w:val="006E061F"/>
    <w:rsid w:val="006E105A"/>
    <w:rsid w:val="006E164E"/>
    <w:rsid w:val="006E1807"/>
    <w:rsid w:val="006E1FD0"/>
    <w:rsid w:val="006E67A8"/>
    <w:rsid w:val="006E6DBA"/>
    <w:rsid w:val="006E7A9A"/>
    <w:rsid w:val="006F1DB2"/>
    <w:rsid w:val="006F496D"/>
    <w:rsid w:val="006F5ADC"/>
    <w:rsid w:val="0070156C"/>
    <w:rsid w:val="00704BD5"/>
    <w:rsid w:val="00706296"/>
    <w:rsid w:val="0070742F"/>
    <w:rsid w:val="00716D6D"/>
    <w:rsid w:val="0072056A"/>
    <w:rsid w:val="00721FB6"/>
    <w:rsid w:val="0072258E"/>
    <w:rsid w:val="00723A5A"/>
    <w:rsid w:val="00724DCF"/>
    <w:rsid w:val="00726343"/>
    <w:rsid w:val="0072643E"/>
    <w:rsid w:val="0072753B"/>
    <w:rsid w:val="007279C5"/>
    <w:rsid w:val="00732465"/>
    <w:rsid w:val="00733530"/>
    <w:rsid w:val="00733896"/>
    <w:rsid w:val="00734CCB"/>
    <w:rsid w:val="00735020"/>
    <w:rsid w:val="00735DAA"/>
    <w:rsid w:val="00736F65"/>
    <w:rsid w:val="007416AD"/>
    <w:rsid w:val="00745916"/>
    <w:rsid w:val="00746B76"/>
    <w:rsid w:val="007479A3"/>
    <w:rsid w:val="0075098D"/>
    <w:rsid w:val="007512D1"/>
    <w:rsid w:val="00751979"/>
    <w:rsid w:val="00752EC1"/>
    <w:rsid w:val="007530B4"/>
    <w:rsid w:val="00753931"/>
    <w:rsid w:val="00754359"/>
    <w:rsid w:val="007571E8"/>
    <w:rsid w:val="0076299E"/>
    <w:rsid w:val="00764D30"/>
    <w:rsid w:val="00767EAF"/>
    <w:rsid w:val="00771C34"/>
    <w:rsid w:val="00774041"/>
    <w:rsid w:val="007755DC"/>
    <w:rsid w:val="00775F84"/>
    <w:rsid w:val="00780887"/>
    <w:rsid w:val="007836B0"/>
    <w:rsid w:val="00786D00"/>
    <w:rsid w:val="0078755D"/>
    <w:rsid w:val="00791361"/>
    <w:rsid w:val="00792729"/>
    <w:rsid w:val="007933D3"/>
    <w:rsid w:val="00794463"/>
    <w:rsid w:val="00794FFD"/>
    <w:rsid w:val="00797700"/>
    <w:rsid w:val="007977FA"/>
    <w:rsid w:val="007A058D"/>
    <w:rsid w:val="007A14B5"/>
    <w:rsid w:val="007A1D71"/>
    <w:rsid w:val="007A6D75"/>
    <w:rsid w:val="007B1F5F"/>
    <w:rsid w:val="007B207A"/>
    <w:rsid w:val="007B23C4"/>
    <w:rsid w:val="007B466B"/>
    <w:rsid w:val="007B5047"/>
    <w:rsid w:val="007B705B"/>
    <w:rsid w:val="007B79B8"/>
    <w:rsid w:val="007C35B7"/>
    <w:rsid w:val="007C5B5C"/>
    <w:rsid w:val="007D079D"/>
    <w:rsid w:val="007D0F93"/>
    <w:rsid w:val="007D3466"/>
    <w:rsid w:val="007D3C46"/>
    <w:rsid w:val="007D3DEB"/>
    <w:rsid w:val="007D4C21"/>
    <w:rsid w:val="007D7669"/>
    <w:rsid w:val="007E1173"/>
    <w:rsid w:val="007E24AB"/>
    <w:rsid w:val="007E4B9A"/>
    <w:rsid w:val="007E715E"/>
    <w:rsid w:val="007F37F4"/>
    <w:rsid w:val="007F4598"/>
    <w:rsid w:val="007F5701"/>
    <w:rsid w:val="007F669A"/>
    <w:rsid w:val="008038A4"/>
    <w:rsid w:val="008064E9"/>
    <w:rsid w:val="008116BE"/>
    <w:rsid w:val="00813269"/>
    <w:rsid w:val="00813B38"/>
    <w:rsid w:val="00816EBA"/>
    <w:rsid w:val="00824198"/>
    <w:rsid w:val="008250E2"/>
    <w:rsid w:val="0082512E"/>
    <w:rsid w:val="00825F25"/>
    <w:rsid w:val="00826D9D"/>
    <w:rsid w:val="00830199"/>
    <w:rsid w:val="0083352E"/>
    <w:rsid w:val="0083366D"/>
    <w:rsid w:val="00835087"/>
    <w:rsid w:val="00835801"/>
    <w:rsid w:val="008420BF"/>
    <w:rsid w:val="00844913"/>
    <w:rsid w:val="00845355"/>
    <w:rsid w:val="008455EE"/>
    <w:rsid w:val="0084730C"/>
    <w:rsid w:val="00851E93"/>
    <w:rsid w:val="00853C92"/>
    <w:rsid w:val="00854328"/>
    <w:rsid w:val="00854C52"/>
    <w:rsid w:val="00863ABD"/>
    <w:rsid w:val="0086419A"/>
    <w:rsid w:val="00865963"/>
    <w:rsid w:val="00870F8A"/>
    <w:rsid w:val="0087335E"/>
    <w:rsid w:val="0087541D"/>
    <w:rsid w:val="008762CC"/>
    <w:rsid w:val="00881E01"/>
    <w:rsid w:val="008848E1"/>
    <w:rsid w:val="00885BDE"/>
    <w:rsid w:val="00893FC8"/>
    <w:rsid w:val="008A009B"/>
    <w:rsid w:val="008A00AC"/>
    <w:rsid w:val="008A59A1"/>
    <w:rsid w:val="008A5C11"/>
    <w:rsid w:val="008A65B6"/>
    <w:rsid w:val="008A6C6B"/>
    <w:rsid w:val="008B10AB"/>
    <w:rsid w:val="008B2C11"/>
    <w:rsid w:val="008B2D41"/>
    <w:rsid w:val="008B304A"/>
    <w:rsid w:val="008B4809"/>
    <w:rsid w:val="008B4A5B"/>
    <w:rsid w:val="008B625F"/>
    <w:rsid w:val="008C205A"/>
    <w:rsid w:val="008C20C5"/>
    <w:rsid w:val="008C3B17"/>
    <w:rsid w:val="008C769F"/>
    <w:rsid w:val="008D2468"/>
    <w:rsid w:val="008D5E7C"/>
    <w:rsid w:val="008D68B1"/>
    <w:rsid w:val="008E0196"/>
    <w:rsid w:val="008E2590"/>
    <w:rsid w:val="008E33F6"/>
    <w:rsid w:val="008F0FA8"/>
    <w:rsid w:val="008F303D"/>
    <w:rsid w:val="00904969"/>
    <w:rsid w:val="00907D5E"/>
    <w:rsid w:val="00913C92"/>
    <w:rsid w:val="00916504"/>
    <w:rsid w:val="00916B42"/>
    <w:rsid w:val="00920745"/>
    <w:rsid w:val="00921152"/>
    <w:rsid w:val="009242E4"/>
    <w:rsid w:val="00925D4C"/>
    <w:rsid w:val="00926974"/>
    <w:rsid w:val="00927587"/>
    <w:rsid w:val="00927A14"/>
    <w:rsid w:val="0093040A"/>
    <w:rsid w:val="00930A1C"/>
    <w:rsid w:val="00935759"/>
    <w:rsid w:val="0093784C"/>
    <w:rsid w:val="00940EBB"/>
    <w:rsid w:val="00944627"/>
    <w:rsid w:val="00945C34"/>
    <w:rsid w:val="009471A0"/>
    <w:rsid w:val="00951ADB"/>
    <w:rsid w:val="009532D7"/>
    <w:rsid w:val="00953EFC"/>
    <w:rsid w:val="009552B7"/>
    <w:rsid w:val="0095722F"/>
    <w:rsid w:val="00957C83"/>
    <w:rsid w:val="00961A41"/>
    <w:rsid w:val="009628F5"/>
    <w:rsid w:val="00963DDD"/>
    <w:rsid w:val="0096622F"/>
    <w:rsid w:val="009673DD"/>
    <w:rsid w:val="00971585"/>
    <w:rsid w:val="00975C00"/>
    <w:rsid w:val="009777A3"/>
    <w:rsid w:val="00980591"/>
    <w:rsid w:val="00982A46"/>
    <w:rsid w:val="00983090"/>
    <w:rsid w:val="00983931"/>
    <w:rsid w:val="00985C4D"/>
    <w:rsid w:val="009863D8"/>
    <w:rsid w:val="00990532"/>
    <w:rsid w:val="009919A4"/>
    <w:rsid w:val="00992010"/>
    <w:rsid w:val="009921BC"/>
    <w:rsid w:val="0099342D"/>
    <w:rsid w:val="00993A7E"/>
    <w:rsid w:val="0099644A"/>
    <w:rsid w:val="00997B38"/>
    <w:rsid w:val="009A21AB"/>
    <w:rsid w:val="009A5B25"/>
    <w:rsid w:val="009A7E2B"/>
    <w:rsid w:val="009A7FDD"/>
    <w:rsid w:val="009B16EE"/>
    <w:rsid w:val="009B6BF0"/>
    <w:rsid w:val="009B77EA"/>
    <w:rsid w:val="009C0C50"/>
    <w:rsid w:val="009C496C"/>
    <w:rsid w:val="009C5451"/>
    <w:rsid w:val="009C5D80"/>
    <w:rsid w:val="009C5F07"/>
    <w:rsid w:val="009C76FE"/>
    <w:rsid w:val="009D0BF1"/>
    <w:rsid w:val="009D1147"/>
    <w:rsid w:val="009D415B"/>
    <w:rsid w:val="009D53A2"/>
    <w:rsid w:val="009D77A0"/>
    <w:rsid w:val="009E0695"/>
    <w:rsid w:val="009E6286"/>
    <w:rsid w:val="009E660F"/>
    <w:rsid w:val="009E73A1"/>
    <w:rsid w:val="009F19F7"/>
    <w:rsid w:val="009F1B9C"/>
    <w:rsid w:val="009F3E5F"/>
    <w:rsid w:val="009F6392"/>
    <w:rsid w:val="009F67F9"/>
    <w:rsid w:val="00A01543"/>
    <w:rsid w:val="00A02BA1"/>
    <w:rsid w:val="00A02F60"/>
    <w:rsid w:val="00A0428C"/>
    <w:rsid w:val="00A050B6"/>
    <w:rsid w:val="00A06D94"/>
    <w:rsid w:val="00A079D8"/>
    <w:rsid w:val="00A10399"/>
    <w:rsid w:val="00A11283"/>
    <w:rsid w:val="00A11913"/>
    <w:rsid w:val="00A11D3B"/>
    <w:rsid w:val="00A12580"/>
    <w:rsid w:val="00A14382"/>
    <w:rsid w:val="00A1500E"/>
    <w:rsid w:val="00A15F0C"/>
    <w:rsid w:val="00A224B6"/>
    <w:rsid w:val="00A2589A"/>
    <w:rsid w:val="00A27145"/>
    <w:rsid w:val="00A27610"/>
    <w:rsid w:val="00A3040A"/>
    <w:rsid w:val="00A30715"/>
    <w:rsid w:val="00A31B29"/>
    <w:rsid w:val="00A377DF"/>
    <w:rsid w:val="00A432E9"/>
    <w:rsid w:val="00A43870"/>
    <w:rsid w:val="00A46205"/>
    <w:rsid w:val="00A46C45"/>
    <w:rsid w:val="00A52455"/>
    <w:rsid w:val="00A52F45"/>
    <w:rsid w:val="00A55CCB"/>
    <w:rsid w:val="00A61833"/>
    <w:rsid w:val="00A62C7A"/>
    <w:rsid w:val="00A63F33"/>
    <w:rsid w:val="00A644CD"/>
    <w:rsid w:val="00A64E7C"/>
    <w:rsid w:val="00A64EAF"/>
    <w:rsid w:val="00A65A37"/>
    <w:rsid w:val="00A675AF"/>
    <w:rsid w:val="00A67826"/>
    <w:rsid w:val="00A73E25"/>
    <w:rsid w:val="00A7597F"/>
    <w:rsid w:val="00A81C06"/>
    <w:rsid w:val="00A857BF"/>
    <w:rsid w:val="00A85F17"/>
    <w:rsid w:val="00A90850"/>
    <w:rsid w:val="00A92779"/>
    <w:rsid w:val="00A96919"/>
    <w:rsid w:val="00AA423B"/>
    <w:rsid w:val="00AA5C74"/>
    <w:rsid w:val="00AB093C"/>
    <w:rsid w:val="00AC15F2"/>
    <w:rsid w:val="00AC25D7"/>
    <w:rsid w:val="00AD10DF"/>
    <w:rsid w:val="00AD54EA"/>
    <w:rsid w:val="00AD5EAE"/>
    <w:rsid w:val="00AD73C8"/>
    <w:rsid w:val="00AE0A52"/>
    <w:rsid w:val="00AE0BD6"/>
    <w:rsid w:val="00AE0CBB"/>
    <w:rsid w:val="00AE1FC4"/>
    <w:rsid w:val="00AE23B5"/>
    <w:rsid w:val="00AE4BA2"/>
    <w:rsid w:val="00AE51CC"/>
    <w:rsid w:val="00AE6946"/>
    <w:rsid w:val="00AE7F82"/>
    <w:rsid w:val="00AF15B5"/>
    <w:rsid w:val="00AF1989"/>
    <w:rsid w:val="00AF32CF"/>
    <w:rsid w:val="00AF4A96"/>
    <w:rsid w:val="00AF6D52"/>
    <w:rsid w:val="00AF7C7E"/>
    <w:rsid w:val="00B01A62"/>
    <w:rsid w:val="00B04A2E"/>
    <w:rsid w:val="00B0542A"/>
    <w:rsid w:val="00B063C3"/>
    <w:rsid w:val="00B07DA6"/>
    <w:rsid w:val="00B12708"/>
    <w:rsid w:val="00B17536"/>
    <w:rsid w:val="00B274FC"/>
    <w:rsid w:val="00B27A77"/>
    <w:rsid w:val="00B30813"/>
    <w:rsid w:val="00B40B6C"/>
    <w:rsid w:val="00B425F7"/>
    <w:rsid w:val="00B4432D"/>
    <w:rsid w:val="00B44B9E"/>
    <w:rsid w:val="00B5298E"/>
    <w:rsid w:val="00B540E4"/>
    <w:rsid w:val="00B5451C"/>
    <w:rsid w:val="00B6228A"/>
    <w:rsid w:val="00B63CF7"/>
    <w:rsid w:val="00B66E7C"/>
    <w:rsid w:val="00B74BF1"/>
    <w:rsid w:val="00B834C3"/>
    <w:rsid w:val="00B84D38"/>
    <w:rsid w:val="00B870E9"/>
    <w:rsid w:val="00B875A1"/>
    <w:rsid w:val="00B93177"/>
    <w:rsid w:val="00B93EDA"/>
    <w:rsid w:val="00B97689"/>
    <w:rsid w:val="00BA09B2"/>
    <w:rsid w:val="00BA118E"/>
    <w:rsid w:val="00BA2E52"/>
    <w:rsid w:val="00BA4531"/>
    <w:rsid w:val="00BA60A4"/>
    <w:rsid w:val="00BB1E30"/>
    <w:rsid w:val="00BB3E89"/>
    <w:rsid w:val="00BB4CA9"/>
    <w:rsid w:val="00BC4423"/>
    <w:rsid w:val="00BC5973"/>
    <w:rsid w:val="00BD1041"/>
    <w:rsid w:val="00BD2193"/>
    <w:rsid w:val="00BD3DD2"/>
    <w:rsid w:val="00BD3F6A"/>
    <w:rsid w:val="00BD4B0E"/>
    <w:rsid w:val="00BD4E56"/>
    <w:rsid w:val="00BD60EF"/>
    <w:rsid w:val="00BE645C"/>
    <w:rsid w:val="00BE7AB9"/>
    <w:rsid w:val="00BF13BB"/>
    <w:rsid w:val="00BF1779"/>
    <w:rsid w:val="00C01C50"/>
    <w:rsid w:val="00C01D9B"/>
    <w:rsid w:val="00C07B43"/>
    <w:rsid w:val="00C146D6"/>
    <w:rsid w:val="00C1561B"/>
    <w:rsid w:val="00C2027B"/>
    <w:rsid w:val="00C22517"/>
    <w:rsid w:val="00C24FFF"/>
    <w:rsid w:val="00C27EC2"/>
    <w:rsid w:val="00C30B80"/>
    <w:rsid w:val="00C35F95"/>
    <w:rsid w:val="00C40FE7"/>
    <w:rsid w:val="00C4601A"/>
    <w:rsid w:val="00C508C4"/>
    <w:rsid w:val="00C50A45"/>
    <w:rsid w:val="00C51F56"/>
    <w:rsid w:val="00C525C7"/>
    <w:rsid w:val="00C52DD0"/>
    <w:rsid w:val="00C5341B"/>
    <w:rsid w:val="00C5559A"/>
    <w:rsid w:val="00C560FE"/>
    <w:rsid w:val="00C60185"/>
    <w:rsid w:val="00C61CBD"/>
    <w:rsid w:val="00C61CEA"/>
    <w:rsid w:val="00C658EB"/>
    <w:rsid w:val="00C66AF2"/>
    <w:rsid w:val="00C70C54"/>
    <w:rsid w:val="00C70D34"/>
    <w:rsid w:val="00C72D64"/>
    <w:rsid w:val="00C74B2A"/>
    <w:rsid w:val="00C8035A"/>
    <w:rsid w:val="00C80C20"/>
    <w:rsid w:val="00C819B4"/>
    <w:rsid w:val="00C81F66"/>
    <w:rsid w:val="00C8227A"/>
    <w:rsid w:val="00C828FE"/>
    <w:rsid w:val="00C84410"/>
    <w:rsid w:val="00C952A8"/>
    <w:rsid w:val="00CA1A3B"/>
    <w:rsid w:val="00CA212F"/>
    <w:rsid w:val="00CA3599"/>
    <w:rsid w:val="00CA5381"/>
    <w:rsid w:val="00CA5D29"/>
    <w:rsid w:val="00CB0633"/>
    <w:rsid w:val="00CB350A"/>
    <w:rsid w:val="00CB4A52"/>
    <w:rsid w:val="00CB52A9"/>
    <w:rsid w:val="00CC096B"/>
    <w:rsid w:val="00CC1B66"/>
    <w:rsid w:val="00CC263C"/>
    <w:rsid w:val="00CD281B"/>
    <w:rsid w:val="00CD3505"/>
    <w:rsid w:val="00CD42A0"/>
    <w:rsid w:val="00CD7979"/>
    <w:rsid w:val="00CD7F4F"/>
    <w:rsid w:val="00CE12C6"/>
    <w:rsid w:val="00CE4E86"/>
    <w:rsid w:val="00CE59D9"/>
    <w:rsid w:val="00CE5DF4"/>
    <w:rsid w:val="00CF524D"/>
    <w:rsid w:val="00CF754D"/>
    <w:rsid w:val="00D05E4B"/>
    <w:rsid w:val="00D0716B"/>
    <w:rsid w:val="00D07F2F"/>
    <w:rsid w:val="00D10340"/>
    <w:rsid w:val="00D105F9"/>
    <w:rsid w:val="00D1288D"/>
    <w:rsid w:val="00D12BC4"/>
    <w:rsid w:val="00D14BF2"/>
    <w:rsid w:val="00D151F9"/>
    <w:rsid w:val="00D154E2"/>
    <w:rsid w:val="00D1667C"/>
    <w:rsid w:val="00D16D80"/>
    <w:rsid w:val="00D174CE"/>
    <w:rsid w:val="00D21EF0"/>
    <w:rsid w:val="00D23C99"/>
    <w:rsid w:val="00D23CB6"/>
    <w:rsid w:val="00D24A56"/>
    <w:rsid w:val="00D31157"/>
    <w:rsid w:val="00D3172F"/>
    <w:rsid w:val="00D33F84"/>
    <w:rsid w:val="00D34A58"/>
    <w:rsid w:val="00D36628"/>
    <w:rsid w:val="00D41DDF"/>
    <w:rsid w:val="00D45E1C"/>
    <w:rsid w:val="00D46CCA"/>
    <w:rsid w:val="00D50194"/>
    <w:rsid w:val="00D50F55"/>
    <w:rsid w:val="00D5244C"/>
    <w:rsid w:val="00D53FFD"/>
    <w:rsid w:val="00D55B1C"/>
    <w:rsid w:val="00D55F69"/>
    <w:rsid w:val="00D578B1"/>
    <w:rsid w:val="00D61BAD"/>
    <w:rsid w:val="00D6227A"/>
    <w:rsid w:val="00D66D78"/>
    <w:rsid w:val="00D67833"/>
    <w:rsid w:val="00D71ABA"/>
    <w:rsid w:val="00D744A4"/>
    <w:rsid w:val="00D82032"/>
    <w:rsid w:val="00D90E73"/>
    <w:rsid w:val="00D91456"/>
    <w:rsid w:val="00D925B1"/>
    <w:rsid w:val="00D93935"/>
    <w:rsid w:val="00D94F65"/>
    <w:rsid w:val="00D97D5A"/>
    <w:rsid w:val="00DA276E"/>
    <w:rsid w:val="00DA4C1B"/>
    <w:rsid w:val="00DA6A97"/>
    <w:rsid w:val="00DA7E0D"/>
    <w:rsid w:val="00DB0FF6"/>
    <w:rsid w:val="00DB1353"/>
    <w:rsid w:val="00DB20A1"/>
    <w:rsid w:val="00DB6B41"/>
    <w:rsid w:val="00DB7BB1"/>
    <w:rsid w:val="00DB7D50"/>
    <w:rsid w:val="00DC076C"/>
    <w:rsid w:val="00DC0BBA"/>
    <w:rsid w:val="00DC243E"/>
    <w:rsid w:val="00DC25AE"/>
    <w:rsid w:val="00DC3DA7"/>
    <w:rsid w:val="00DD118F"/>
    <w:rsid w:val="00DD3EDC"/>
    <w:rsid w:val="00DD6F13"/>
    <w:rsid w:val="00DE2BBA"/>
    <w:rsid w:val="00DF0B44"/>
    <w:rsid w:val="00DF0E7B"/>
    <w:rsid w:val="00DF246B"/>
    <w:rsid w:val="00DF4209"/>
    <w:rsid w:val="00DF6252"/>
    <w:rsid w:val="00E00C71"/>
    <w:rsid w:val="00E033D6"/>
    <w:rsid w:val="00E04151"/>
    <w:rsid w:val="00E04399"/>
    <w:rsid w:val="00E045E6"/>
    <w:rsid w:val="00E0699A"/>
    <w:rsid w:val="00E07D09"/>
    <w:rsid w:val="00E1150D"/>
    <w:rsid w:val="00E14683"/>
    <w:rsid w:val="00E158C9"/>
    <w:rsid w:val="00E17680"/>
    <w:rsid w:val="00E20187"/>
    <w:rsid w:val="00E2087F"/>
    <w:rsid w:val="00E218F0"/>
    <w:rsid w:val="00E2348D"/>
    <w:rsid w:val="00E25D1D"/>
    <w:rsid w:val="00E26005"/>
    <w:rsid w:val="00E26FAB"/>
    <w:rsid w:val="00E278FA"/>
    <w:rsid w:val="00E329EC"/>
    <w:rsid w:val="00E37411"/>
    <w:rsid w:val="00E41895"/>
    <w:rsid w:val="00E419B4"/>
    <w:rsid w:val="00E42EED"/>
    <w:rsid w:val="00E478A1"/>
    <w:rsid w:val="00E53278"/>
    <w:rsid w:val="00E54B04"/>
    <w:rsid w:val="00E55BFB"/>
    <w:rsid w:val="00E60B66"/>
    <w:rsid w:val="00E630FD"/>
    <w:rsid w:val="00E6576C"/>
    <w:rsid w:val="00E7077A"/>
    <w:rsid w:val="00E70980"/>
    <w:rsid w:val="00E70E56"/>
    <w:rsid w:val="00E70ED1"/>
    <w:rsid w:val="00E711BE"/>
    <w:rsid w:val="00E72888"/>
    <w:rsid w:val="00E745DE"/>
    <w:rsid w:val="00E74660"/>
    <w:rsid w:val="00E75B73"/>
    <w:rsid w:val="00E91972"/>
    <w:rsid w:val="00EA18A6"/>
    <w:rsid w:val="00EA1E0A"/>
    <w:rsid w:val="00EA6B80"/>
    <w:rsid w:val="00EA7581"/>
    <w:rsid w:val="00EA7A26"/>
    <w:rsid w:val="00EB1361"/>
    <w:rsid w:val="00EB1DAC"/>
    <w:rsid w:val="00EB34BD"/>
    <w:rsid w:val="00EB6988"/>
    <w:rsid w:val="00EC37D3"/>
    <w:rsid w:val="00EC514E"/>
    <w:rsid w:val="00EC55CC"/>
    <w:rsid w:val="00EC5A07"/>
    <w:rsid w:val="00EC5B74"/>
    <w:rsid w:val="00EC5E35"/>
    <w:rsid w:val="00EC632F"/>
    <w:rsid w:val="00ED0239"/>
    <w:rsid w:val="00ED0E4E"/>
    <w:rsid w:val="00ED0FA2"/>
    <w:rsid w:val="00ED139C"/>
    <w:rsid w:val="00ED47DF"/>
    <w:rsid w:val="00EE197E"/>
    <w:rsid w:val="00EE1E3B"/>
    <w:rsid w:val="00EE3323"/>
    <w:rsid w:val="00EE7B83"/>
    <w:rsid w:val="00EF4CB1"/>
    <w:rsid w:val="00F06B7C"/>
    <w:rsid w:val="00F079C1"/>
    <w:rsid w:val="00F11E54"/>
    <w:rsid w:val="00F122D2"/>
    <w:rsid w:val="00F132C0"/>
    <w:rsid w:val="00F14AAF"/>
    <w:rsid w:val="00F169F5"/>
    <w:rsid w:val="00F17C7A"/>
    <w:rsid w:val="00F231DF"/>
    <w:rsid w:val="00F24BA5"/>
    <w:rsid w:val="00F3013C"/>
    <w:rsid w:val="00F31EB3"/>
    <w:rsid w:val="00F355F9"/>
    <w:rsid w:val="00F3563D"/>
    <w:rsid w:val="00F35668"/>
    <w:rsid w:val="00F358C6"/>
    <w:rsid w:val="00F37F5C"/>
    <w:rsid w:val="00F40C42"/>
    <w:rsid w:val="00F452B0"/>
    <w:rsid w:val="00F46ECB"/>
    <w:rsid w:val="00F47410"/>
    <w:rsid w:val="00F47795"/>
    <w:rsid w:val="00F50586"/>
    <w:rsid w:val="00F56117"/>
    <w:rsid w:val="00F5632D"/>
    <w:rsid w:val="00F566BC"/>
    <w:rsid w:val="00F60492"/>
    <w:rsid w:val="00F61B76"/>
    <w:rsid w:val="00F61B7B"/>
    <w:rsid w:val="00F654F1"/>
    <w:rsid w:val="00F65EE4"/>
    <w:rsid w:val="00F738CD"/>
    <w:rsid w:val="00F76BC5"/>
    <w:rsid w:val="00F82275"/>
    <w:rsid w:val="00F832CB"/>
    <w:rsid w:val="00F836D8"/>
    <w:rsid w:val="00F86ADC"/>
    <w:rsid w:val="00F86F2F"/>
    <w:rsid w:val="00F91AA9"/>
    <w:rsid w:val="00F92E97"/>
    <w:rsid w:val="00FA0793"/>
    <w:rsid w:val="00FA36CA"/>
    <w:rsid w:val="00FA5182"/>
    <w:rsid w:val="00FB16EC"/>
    <w:rsid w:val="00FB19CC"/>
    <w:rsid w:val="00FB3103"/>
    <w:rsid w:val="00FB4A17"/>
    <w:rsid w:val="00FB4CE6"/>
    <w:rsid w:val="00FB4DBF"/>
    <w:rsid w:val="00FB5062"/>
    <w:rsid w:val="00FC0D4B"/>
    <w:rsid w:val="00FC35F9"/>
    <w:rsid w:val="00FC52BB"/>
    <w:rsid w:val="00FC6FE0"/>
    <w:rsid w:val="00FD1726"/>
    <w:rsid w:val="00FD3E00"/>
    <w:rsid w:val="00FD6142"/>
    <w:rsid w:val="00FE005C"/>
    <w:rsid w:val="00FE734B"/>
    <w:rsid w:val="00FF3D63"/>
    <w:rsid w:val="00FF4C72"/>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93598"/>
  <w15:docId w15:val="{34EB62B9-5B12-4152-A00D-F1EDBE8C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0E2"/>
    <w:pPr>
      <w:widowControl w:val="0"/>
      <w:snapToGrid w:val="0"/>
      <w:spacing w:line="360" w:lineRule="auto"/>
    </w:pPr>
    <w:rPr>
      <w:rFonts w:ascii="Georgia" w:eastAsia="Georgia" w:hAnsi="Georgia" w:cs="Calibri"/>
      <w:kern w:val="2"/>
      <w:sz w:val="24"/>
      <w:szCs w:val="22"/>
    </w:rPr>
  </w:style>
  <w:style w:type="paragraph" w:styleId="Heading1">
    <w:name w:val="heading 1"/>
    <w:basedOn w:val="Normal"/>
    <w:autoRedefine/>
    <w:qFormat/>
    <w:rsid w:val="00EC5A07"/>
    <w:pPr>
      <w:pageBreakBefore/>
      <w:widowControl/>
      <w:numPr>
        <w:numId w:val="1"/>
      </w:numPr>
      <w:tabs>
        <w:tab w:val="left" w:pos="480"/>
      </w:tabs>
      <w:spacing w:before="406" w:after="203"/>
      <w:outlineLvl w:val="0"/>
    </w:pPr>
    <w:rPr>
      <w:rFonts w:ascii="Lucida Sans Unicode" w:eastAsia="PMingLiU" w:hAnsi="Lucida Sans Unicode" w:cs="Lucida Sans Unicode"/>
      <w:b/>
      <w:kern w:val="0"/>
      <w:sz w:val="32"/>
      <w:szCs w:val="32"/>
    </w:rPr>
  </w:style>
  <w:style w:type="paragraph" w:styleId="Heading2">
    <w:name w:val="heading 2"/>
    <w:basedOn w:val="Heading1"/>
    <w:qFormat/>
    <w:rsid w:val="005733C3"/>
    <w:pPr>
      <w:pageBreakBefore w:val="0"/>
      <w:numPr>
        <w:ilvl w:val="1"/>
      </w:numPr>
      <w:spacing w:before="50" w:after="0"/>
      <w:outlineLvl w:val="1"/>
    </w:pPr>
    <w:rPr>
      <w:sz w:val="28"/>
      <w:szCs w:val="26"/>
    </w:rPr>
  </w:style>
  <w:style w:type="paragraph" w:styleId="Heading3">
    <w:name w:val="heading 3"/>
    <w:basedOn w:val="Heading2"/>
    <w:qFormat/>
    <w:rsid w:val="008973D6"/>
    <w:pPr>
      <w:numPr>
        <w:ilvl w:val="2"/>
      </w:numPr>
      <w:outlineLvl w:val="2"/>
    </w:pPr>
    <w:rPr>
      <w:sz w:val="24"/>
      <w:szCs w:val="24"/>
    </w:rPr>
  </w:style>
  <w:style w:type="paragraph" w:styleId="Heading4">
    <w:name w:val="heading 4"/>
    <w:basedOn w:val="Heading3"/>
    <w:qFormat/>
    <w:rsid w:val="00A43870"/>
    <w:pPr>
      <w:numPr>
        <w:ilvl w:val="0"/>
        <w:numId w:val="2"/>
      </w:numPr>
      <w:spacing w:before="0"/>
      <w:outlineLvl w:val="3"/>
    </w:pPr>
    <w:rPr>
      <w:sz w:val="22"/>
      <w:szCs w:val="22"/>
    </w:rPr>
  </w:style>
  <w:style w:type="paragraph" w:styleId="Heading5">
    <w:name w:val="heading 5"/>
    <w:basedOn w:val="Heading4"/>
    <w:qFormat/>
    <w:rsid w:val="008973D6"/>
    <w:pPr>
      <w:numPr>
        <w:ilvl w:val="4"/>
      </w:numPr>
      <w:outlineLvl w:val="4"/>
    </w:pPr>
  </w:style>
  <w:style w:type="paragraph" w:styleId="Heading6">
    <w:name w:val="heading 6"/>
    <w:basedOn w:val="Normal"/>
    <w:qFormat/>
    <w:rsid w:val="002B2F13"/>
    <w:pPr>
      <w:keepNext/>
      <w:spacing w:line="720" w:lineRule="auto"/>
      <w:ind w:left="200"/>
      <w:outlineLvl w:val="5"/>
    </w:pPr>
    <w:rPr>
      <w:rFonts w:ascii="Arial" w:eastAsia="PMingLiU" w:hAnsi="Arial" w:cs="Times New Roman"/>
      <w:sz w:val="36"/>
      <w:szCs w:val="36"/>
    </w:rPr>
  </w:style>
  <w:style w:type="paragraph" w:styleId="Heading7">
    <w:name w:val="heading 7"/>
    <w:basedOn w:val="Normal"/>
    <w:qFormat/>
    <w:rsid w:val="002B2F13"/>
    <w:pPr>
      <w:keepNext/>
      <w:spacing w:line="720" w:lineRule="auto"/>
      <w:ind w:left="400"/>
      <w:outlineLvl w:val="6"/>
    </w:pPr>
    <w:rPr>
      <w:rFonts w:ascii="Arial" w:eastAsia="PMingLiU" w:hAnsi="Arial" w:cs="Times New Roman"/>
      <w:b/>
      <w:bCs/>
      <w:sz w:val="36"/>
      <w:szCs w:val="36"/>
    </w:rPr>
  </w:style>
  <w:style w:type="paragraph" w:styleId="Heading8">
    <w:name w:val="heading 8"/>
    <w:basedOn w:val="Normal"/>
    <w:qFormat/>
    <w:rsid w:val="002B2F13"/>
    <w:pPr>
      <w:keepNext/>
      <w:spacing w:line="720" w:lineRule="auto"/>
      <w:ind w:left="400"/>
      <w:outlineLvl w:val="7"/>
    </w:pPr>
    <w:rPr>
      <w:rFonts w:ascii="Arial" w:eastAsia="PMingLiU" w:hAnsi="Arial" w:cs="Times New Roman"/>
      <w:sz w:val="36"/>
      <w:szCs w:val="36"/>
    </w:rPr>
  </w:style>
  <w:style w:type="paragraph" w:styleId="Heading9">
    <w:name w:val="heading 9"/>
    <w:basedOn w:val="Normal"/>
    <w:qFormat/>
    <w:rsid w:val="002B2F13"/>
    <w:pPr>
      <w:keepNext/>
      <w:spacing w:line="720" w:lineRule="auto"/>
      <w:ind w:left="400"/>
      <w:outlineLvl w:val="8"/>
    </w:pPr>
    <w:rPr>
      <w:rFonts w:ascii="Arial" w:eastAsia="PMingLiU" w:hAnsi="Arial"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Title">
    <w:name w:val="Document Title"/>
    <w:qFormat/>
    <w:rsid w:val="005D08C9"/>
    <w:rPr>
      <w:rFonts w:ascii="Candara" w:hAnsi="Candara" w:cs="Candara"/>
      <w:b/>
      <w:color w:val="FFFFFF"/>
      <w:sz w:val="72"/>
      <w:szCs w:val="56"/>
      <w:effect w:val="none"/>
    </w:rPr>
  </w:style>
  <w:style w:type="character" w:customStyle="1" w:styleId="InternetLink">
    <w:name w:val="Internet Link"/>
    <w:uiPriority w:val="99"/>
    <w:rsid w:val="00384DB8"/>
    <w:rPr>
      <w:rFonts w:ascii="Georgia" w:hAnsi="Georgia" w:cs="Candara"/>
      <w:color w:val="0000FF"/>
      <w:sz w:val="20"/>
      <w:szCs w:val="20"/>
      <w:u w:val="single"/>
    </w:rPr>
  </w:style>
  <w:style w:type="character" w:styleId="PageNumber">
    <w:name w:val="page number"/>
    <w:basedOn w:val="DefaultParagraphFont"/>
    <w:qFormat/>
    <w:rsid w:val="00B04EEC"/>
  </w:style>
  <w:style w:type="character" w:customStyle="1" w:styleId="Normal4Char">
    <w:name w:val="Normal4 Char"/>
    <w:link w:val="Normal4"/>
    <w:qFormat/>
    <w:rsid w:val="0069408A"/>
    <w:rPr>
      <w:rFonts w:ascii="Calibri" w:eastAsia="Calibri" w:hAnsi="Calibri" w:cs="Calibri"/>
      <w:kern w:val="2"/>
      <w:sz w:val="22"/>
      <w:szCs w:val="22"/>
      <w:lang w:val="en-US" w:eastAsia="zh-TW" w:bidi="ar-SA"/>
    </w:rPr>
  </w:style>
  <w:style w:type="paragraph" w:customStyle="1" w:styleId="Normal4">
    <w:name w:val="Normal4"/>
    <w:basedOn w:val="Normal"/>
    <w:link w:val="Normal4Char"/>
    <w:qFormat/>
    <w:rsid w:val="00C616B2"/>
    <w:pPr>
      <w:ind w:left="250"/>
    </w:pPr>
  </w:style>
  <w:style w:type="character" w:styleId="Strong">
    <w:name w:val="Strong"/>
    <w:qFormat/>
    <w:rsid w:val="00265147"/>
    <w:rPr>
      <w:b/>
      <w:bCs/>
    </w:rPr>
  </w:style>
  <w:style w:type="character" w:customStyle="1" w:styleId="acicollapsed1">
    <w:name w:val="acicollapsed1"/>
    <w:qFormat/>
    <w:rsid w:val="00CC517B"/>
    <w:rPr>
      <w:vanish w:val="0"/>
    </w:rPr>
  </w:style>
  <w:style w:type="character" w:customStyle="1" w:styleId="fontstyle01">
    <w:name w:val="fontstyle01"/>
    <w:basedOn w:val="DefaultParagraphFont"/>
    <w:qFormat/>
    <w:rsid w:val="00FC347D"/>
    <w:rPr>
      <w:rFonts w:ascii="CMR10" w:hAnsi="CMR10"/>
      <w:b w:val="0"/>
      <w:bCs w:val="0"/>
      <w:i w:val="0"/>
      <w:iCs w:val="0"/>
      <w:color w:val="000000"/>
      <w:sz w:val="20"/>
      <w:szCs w:val="20"/>
    </w:rPr>
  </w:style>
  <w:style w:type="character" w:customStyle="1" w:styleId="fontstyle21">
    <w:name w:val="fontstyle21"/>
    <w:basedOn w:val="DefaultParagraphFont"/>
    <w:qFormat/>
    <w:rsid w:val="00E70B54"/>
    <w:rPr>
      <w:rFonts w:ascii="CMSS10" w:hAnsi="CMSS10"/>
      <w:b w:val="0"/>
      <w:bCs w:val="0"/>
      <w:i w:val="0"/>
      <w:iCs w:val="0"/>
      <w:color w:val="000000"/>
      <w:sz w:val="20"/>
      <w:szCs w:val="20"/>
    </w:rPr>
  </w:style>
  <w:style w:type="character" w:customStyle="1" w:styleId="fontstyle31">
    <w:name w:val="fontstyle31"/>
    <w:basedOn w:val="DefaultParagraphFont"/>
    <w:qFormat/>
    <w:rsid w:val="00E70B54"/>
    <w:rPr>
      <w:rFonts w:ascii="CMTT10" w:hAnsi="CMTT10"/>
      <w:b w:val="0"/>
      <w:bCs w:val="0"/>
      <w:i w:val="0"/>
      <w:iCs w:val="0"/>
      <w:color w:val="000000"/>
      <w:sz w:val="20"/>
      <w:szCs w:val="20"/>
    </w:rPr>
  </w:style>
  <w:style w:type="character" w:customStyle="1" w:styleId="ListLabel1">
    <w:name w:val="ListLabel 1"/>
    <w:qFormat/>
    <w:rPr>
      <w:rFonts w:cs="Lucida Sans Unicode"/>
      <w:sz w:val="32"/>
      <w:szCs w:val="32"/>
    </w:rPr>
  </w:style>
  <w:style w:type="character" w:customStyle="1" w:styleId="ListLabel2">
    <w:name w:val="ListLabel 2"/>
    <w:qFormat/>
    <w:rPr>
      <w:color w:val="auto"/>
    </w:rPr>
  </w:style>
  <w:style w:type="character" w:customStyle="1" w:styleId="ListLabel3">
    <w:name w:val="ListLabel 3"/>
    <w:qFormat/>
    <w:rPr>
      <w:color w:val="333399"/>
      <w:sz w:val="24"/>
      <w:szCs w:val="24"/>
    </w:rPr>
  </w:style>
  <w:style w:type="character" w:customStyle="1" w:styleId="ListLabel4">
    <w:name w:val="ListLabel 4"/>
    <w:qFormat/>
    <w:rPr>
      <w:rFonts w:eastAsia="Candara" w:cs="Candara"/>
    </w:rPr>
  </w:style>
  <w:style w:type="character" w:customStyle="1" w:styleId="ListLabel5">
    <w:name w:val="ListLabel 5"/>
    <w:qFormat/>
    <w:rPr>
      <w:b/>
      <w:bCs w:val="0"/>
      <w:i w:val="0"/>
      <w:iCs w:val="0"/>
      <w:caps w:val="0"/>
      <w:smallCaps w:val="0"/>
      <w:strike w:val="0"/>
      <w:dstrike w:val="0"/>
      <w:vanish w:val="0"/>
      <w:color w:val="000000"/>
      <w:spacing w:val="0"/>
      <w:position w:val="0"/>
      <w:sz w:val="24"/>
      <w:u w:val="none"/>
      <w:effect w:val="none"/>
      <w:vertAlign w:val="baseline"/>
      <w:em w:val="none"/>
    </w:rPr>
  </w:style>
  <w:style w:type="character" w:customStyle="1" w:styleId="ListLabel6">
    <w:name w:val="ListLabel 6"/>
    <w:qFormat/>
    <w:rPr>
      <w:rFonts w:eastAsia="PMingLiU" w:cs="Courier New"/>
    </w:rPr>
  </w:style>
  <w:style w:type="character" w:customStyle="1" w:styleId="ListLabel7">
    <w:name w:val="ListLabel 7"/>
    <w:qFormat/>
    <w:rPr>
      <w:color w:val="333399"/>
      <w:sz w:val="24"/>
      <w:szCs w:val="24"/>
    </w:rPr>
  </w:style>
  <w:style w:type="character" w:customStyle="1" w:styleId="ListLabel8">
    <w:name w:val="ListLabel 8"/>
    <w:qFormat/>
    <w:rPr>
      <w:rFonts w:eastAsia="Candara" w:cs="Candara"/>
    </w:rPr>
  </w:style>
  <w:style w:type="character" w:customStyle="1" w:styleId="ListLabel9">
    <w:name w:val="ListLabel 9"/>
    <w:qFormat/>
    <w:rPr>
      <w:rFonts w:cs="Lucida Sans Unicode"/>
      <w:sz w:val="32"/>
      <w:szCs w:val="32"/>
    </w:rPr>
  </w:style>
  <w:style w:type="character" w:customStyle="1" w:styleId="ListLabel10">
    <w:name w:val="ListLabel 10"/>
    <w:qFormat/>
    <w:rPr>
      <w:color w:val="333399"/>
      <w:sz w:val="24"/>
      <w:szCs w:val="24"/>
    </w:rPr>
  </w:style>
  <w:style w:type="character" w:customStyle="1" w:styleId="ListLabel11">
    <w:name w:val="ListLabel 11"/>
    <w:qFormat/>
    <w:rPr>
      <w:rFonts w:eastAsia="Candara" w:cs="Candara"/>
    </w:rPr>
  </w:style>
  <w:style w:type="character" w:customStyle="1" w:styleId="ListLabel12">
    <w:name w:val="ListLabel 12"/>
    <w:qFormat/>
    <w:rPr>
      <w:color w:val="333399"/>
      <w:sz w:val="24"/>
      <w:szCs w:val="24"/>
    </w:rPr>
  </w:style>
  <w:style w:type="character" w:customStyle="1" w:styleId="ListLabel13">
    <w:name w:val="ListLabel 13"/>
    <w:qFormat/>
    <w:rPr>
      <w:rFonts w:eastAsia="Candara" w:cs="Candara"/>
    </w:rPr>
  </w:style>
  <w:style w:type="character" w:customStyle="1" w:styleId="ListLabel14">
    <w:name w:val="ListLabel 14"/>
    <w:qFormat/>
    <w:rPr>
      <w:rFonts w:eastAsia="PMingLiU" w:cs="Times New Roman"/>
    </w:rPr>
  </w:style>
  <w:style w:type="character" w:customStyle="1" w:styleId="ListLabel15">
    <w:name w:val="ListLabel 15"/>
    <w:qFormat/>
    <w:rPr>
      <w:rFonts w:cs="Lucida Sans Unicode"/>
      <w:sz w:val="32"/>
      <w:szCs w:val="32"/>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2B2F13"/>
    <w:pPr>
      <w:spacing w:after="120"/>
    </w:pPr>
  </w:style>
  <w:style w:type="character" w:customStyle="1" w:styleId="BodyTextChar">
    <w:name w:val="Body Text Char"/>
    <w:basedOn w:val="DefaultParagraphFont"/>
    <w:link w:val="BodyText"/>
    <w:rsid w:val="00E41895"/>
    <w:rPr>
      <w:rFonts w:ascii="Georgia" w:eastAsia="Georgia" w:hAnsi="Georgia" w:cs="Calibri"/>
      <w:kern w:val="2"/>
      <w:sz w:val="24"/>
      <w:szCs w:val="22"/>
    </w:rPr>
  </w:style>
  <w:style w:type="paragraph" w:styleId="List">
    <w:name w:val="List"/>
    <w:basedOn w:val="Normal"/>
    <w:rsid w:val="002B2F13"/>
    <w:pPr>
      <w:ind w:left="100" w:hanging="200"/>
    </w:pPr>
  </w:style>
  <w:style w:type="paragraph" w:styleId="Caption">
    <w:name w:val="caption"/>
    <w:basedOn w:val="Normal"/>
    <w:qFormat/>
    <w:rsid w:val="001C355F"/>
    <w:rPr>
      <w:rFonts w:ascii="Lucida Sans Unicode" w:eastAsia="Lucida Sans Unicode" w:hAnsi="Lucida Sans Unicode" w:cs="Lucida Sans Unicode"/>
      <w:b/>
      <w:sz w:val="20"/>
      <w:szCs w:val="20"/>
    </w:rPr>
  </w:style>
  <w:style w:type="paragraph" w:customStyle="1" w:styleId="Index">
    <w:name w:val="Index"/>
    <w:basedOn w:val="Normal"/>
    <w:qFormat/>
    <w:rsid w:val="00C97E90"/>
    <w:pPr>
      <w:jc w:val="right"/>
    </w:pPr>
    <w:rPr>
      <w:b/>
      <w:color w:val="333399"/>
      <w:sz w:val="32"/>
      <w:szCs w:val="32"/>
    </w:rPr>
  </w:style>
  <w:style w:type="paragraph" w:customStyle="1" w:styleId="Procedure">
    <w:name w:val="Procedure"/>
    <w:basedOn w:val="Normal"/>
    <w:qFormat/>
    <w:rsid w:val="002B0DBC"/>
    <w:pPr>
      <w:spacing w:before="60" w:after="60"/>
    </w:pPr>
    <w:rPr>
      <w:rFonts w:ascii="Consolas" w:eastAsia="Consolas" w:hAnsi="Consolas" w:cs="Consolas"/>
    </w:rPr>
  </w:style>
  <w:style w:type="paragraph" w:styleId="Header">
    <w:name w:val="header"/>
    <w:basedOn w:val="Normal"/>
    <w:rsid w:val="005C595A"/>
    <w:pPr>
      <w:tabs>
        <w:tab w:val="center" w:pos="4153"/>
        <w:tab w:val="right" w:pos="8306"/>
      </w:tabs>
      <w:spacing w:line="240" w:lineRule="auto"/>
    </w:pPr>
    <w:rPr>
      <w:b/>
      <w:color w:val="333399"/>
      <w:sz w:val="28"/>
      <w:szCs w:val="28"/>
    </w:rPr>
  </w:style>
  <w:style w:type="paragraph" w:styleId="Footer">
    <w:name w:val="footer"/>
    <w:basedOn w:val="Normal"/>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BalloonText">
    <w:name w:val="Balloon Text"/>
    <w:basedOn w:val="Normal"/>
    <w:semiHidden/>
    <w:qFormat/>
    <w:rsid w:val="00F844F7"/>
    <w:rPr>
      <w:rFonts w:ascii="Arial" w:eastAsia="PMingLiU" w:hAnsi="Arial"/>
      <w:sz w:val="18"/>
      <w:szCs w:val="18"/>
    </w:rPr>
  </w:style>
  <w:style w:type="paragraph" w:customStyle="1" w:styleId="Lists">
    <w:name w:val="Lists"/>
    <w:basedOn w:val="Normal"/>
    <w:qFormat/>
    <w:rsid w:val="002B0DBC"/>
  </w:style>
  <w:style w:type="paragraph" w:styleId="TOC1">
    <w:name w:val="toc 1"/>
    <w:basedOn w:val="Normal"/>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paragraph" w:styleId="DocumentMap">
    <w:name w:val="Document Map"/>
    <w:basedOn w:val="Normal"/>
    <w:semiHidden/>
    <w:qFormat/>
    <w:rsid w:val="00F844F7"/>
    <w:pPr>
      <w:shd w:val="clear" w:color="auto" w:fill="000080"/>
    </w:pPr>
    <w:rPr>
      <w:rFonts w:ascii="Arial" w:eastAsia="PMingLiU" w:hAnsi="Arial"/>
    </w:rPr>
  </w:style>
  <w:style w:type="paragraph" w:customStyle="1" w:styleId="TableContent-Centered">
    <w:name w:val="TableContent-Centered"/>
    <w:qFormat/>
    <w:rsid w:val="00425A85"/>
    <w:pPr>
      <w:widowControl w:val="0"/>
      <w:spacing w:before="120" w:after="120"/>
      <w:jc w:val="center"/>
      <w:textAlignment w:val="baseline"/>
    </w:pPr>
    <w:rPr>
      <w:rFonts w:ascii="Georgia" w:eastAsia="Candara" w:hAnsi="Georgia" w:cs="Candara"/>
      <w:b/>
      <w:color w:val="000000"/>
      <w:kern w:val="2"/>
      <w:sz w:val="24"/>
      <w:szCs w:val="24"/>
    </w:rPr>
  </w:style>
  <w:style w:type="paragraph" w:customStyle="1" w:styleId="TableContent-Left">
    <w:name w:val="TableContent-Left"/>
    <w:basedOn w:val="TableContent-Centered"/>
    <w:qFormat/>
    <w:rsid w:val="00425A85"/>
    <w:pPr>
      <w:jc w:val="left"/>
    </w:pPr>
    <w:rPr>
      <w:rFonts w:eastAsia="Georgia"/>
    </w:rPr>
  </w:style>
  <w:style w:type="paragraph" w:customStyle="1" w:styleId="TableContent-Right">
    <w:name w:val="TableContent-Right"/>
    <w:basedOn w:val="TableContent-Centered"/>
    <w:qFormat/>
    <w:rsid w:val="00064BA5"/>
    <w:pPr>
      <w:jc w:val="right"/>
    </w:pPr>
  </w:style>
  <w:style w:type="paragraph" w:styleId="TOC2">
    <w:name w:val="toc 2"/>
    <w:basedOn w:val="Normal"/>
    <w:autoRedefine/>
    <w:uiPriority w:val="39"/>
    <w:rsid w:val="00990184"/>
    <w:pPr>
      <w:ind w:left="240"/>
    </w:pPr>
    <w:rPr>
      <w:rFonts w:ascii="Times New Roman" w:hAnsi="Times New Roman"/>
      <w:smallCaps/>
      <w:sz w:val="20"/>
      <w:szCs w:val="20"/>
    </w:rPr>
  </w:style>
  <w:style w:type="paragraph" w:styleId="TOC3">
    <w:name w:val="toc 3"/>
    <w:basedOn w:val="Normal"/>
    <w:autoRedefine/>
    <w:uiPriority w:val="39"/>
    <w:rsid w:val="0091726F"/>
    <w:pPr>
      <w:ind w:left="480"/>
    </w:pPr>
    <w:rPr>
      <w:rFonts w:ascii="Times New Roman" w:hAnsi="Times New Roman"/>
      <w:i/>
      <w:iCs/>
      <w:sz w:val="20"/>
      <w:szCs w:val="20"/>
    </w:rPr>
  </w:style>
  <w:style w:type="paragraph" w:styleId="TOC4">
    <w:name w:val="toc 4"/>
    <w:basedOn w:val="Normal"/>
    <w:autoRedefine/>
    <w:semiHidden/>
    <w:rsid w:val="0091726F"/>
    <w:pPr>
      <w:ind w:left="720"/>
    </w:pPr>
    <w:rPr>
      <w:rFonts w:ascii="Times New Roman" w:hAnsi="Times New Roman"/>
      <w:sz w:val="18"/>
      <w:szCs w:val="18"/>
    </w:rPr>
  </w:style>
  <w:style w:type="paragraph" w:styleId="TOC5">
    <w:name w:val="toc 5"/>
    <w:basedOn w:val="Normal"/>
    <w:autoRedefine/>
    <w:semiHidden/>
    <w:rsid w:val="0091726F"/>
    <w:pPr>
      <w:ind w:left="960"/>
    </w:pPr>
    <w:rPr>
      <w:rFonts w:ascii="Times New Roman" w:hAnsi="Times New Roman"/>
      <w:sz w:val="18"/>
      <w:szCs w:val="18"/>
    </w:rPr>
  </w:style>
  <w:style w:type="paragraph" w:styleId="TOC6">
    <w:name w:val="toc 6"/>
    <w:basedOn w:val="Normal"/>
    <w:autoRedefine/>
    <w:semiHidden/>
    <w:rsid w:val="0091726F"/>
    <w:pPr>
      <w:ind w:left="1200"/>
    </w:pPr>
    <w:rPr>
      <w:rFonts w:ascii="Times New Roman" w:hAnsi="Times New Roman"/>
      <w:sz w:val="18"/>
      <w:szCs w:val="18"/>
    </w:rPr>
  </w:style>
  <w:style w:type="paragraph" w:styleId="TOC7">
    <w:name w:val="toc 7"/>
    <w:basedOn w:val="Normal"/>
    <w:autoRedefine/>
    <w:semiHidden/>
    <w:rsid w:val="0091726F"/>
    <w:pPr>
      <w:ind w:left="1440"/>
    </w:pPr>
    <w:rPr>
      <w:rFonts w:ascii="Times New Roman" w:hAnsi="Times New Roman"/>
      <w:sz w:val="18"/>
      <w:szCs w:val="18"/>
    </w:rPr>
  </w:style>
  <w:style w:type="paragraph" w:styleId="TOC8">
    <w:name w:val="toc 8"/>
    <w:basedOn w:val="Normal"/>
    <w:autoRedefine/>
    <w:semiHidden/>
    <w:rsid w:val="0091726F"/>
    <w:pPr>
      <w:ind w:left="1680"/>
    </w:pPr>
    <w:rPr>
      <w:rFonts w:ascii="Times New Roman" w:hAnsi="Times New Roman"/>
      <w:sz w:val="18"/>
      <w:szCs w:val="18"/>
    </w:rPr>
  </w:style>
  <w:style w:type="paragraph" w:styleId="TOC9">
    <w:name w:val="toc 9"/>
    <w:basedOn w:val="Normal"/>
    <w:autoRedefine/>
    <w:semiHidden/>
    <w:rsid w:val="0091726F"/>
    <w:pPr>
      <w:ind w:left="1920"/>
    </w:pPr>
    <w:rPr>
      <w:rFonts w:ascii="Times New Roman" w:hAnsi="Times New Roman"/>
      <w:sz w:val="18"/>
      <w:szCs w:val="18"/>
    </w:rPr>
  </w:style>
  <w:style w:type="paragraph" w:styleId="TableofFigures">
    <w:name w:val="table of figures"/>
    <w:basedOn w:val="Normal"/>
    <w:autoRedefine/>
    <w:uiPriority w:val="99"/>
    <w:qFormat/>
    <w:rsid w:val="00597528"/>
    <w:pPr>
      <w:ind w:left="440" w:hanging="440"/>
    </w:pPr>
    <w:rPr>
      <w:rFonts w:ascii="Times New Roman" w:hAnsi="Times New Roman" w:cs="Times New Roman"/>
      <w:smallCaps/>
      <w:sz w:val="20"/>
      <w:szCs w:val="20"/>
    </w:rPr>
  </w:style>
  <w:style w:type="paragraph" w:styleId="Index1">
    <w:name w:val="index 1"/>
    <w:basedOn w:val="Normal"/>
    <w:autoRedefine/>
    <w:semiHidden/>
    <w:qFormat/>
    <w:rsid w:val="00243E10"/>
    <w:pPr>
      <w:ind w:left="220" w:hanging="220"/>
    </w:pPr>
    <w:rPr>
      <w:rFonts w:ascii="Times New Roman" w:hAnsi="Times New Roman" w:cs="Times New Roman"/>
      <w:sz w:val="18"/>
      <w:szCs w:val="18"/>
    </w:rPr>
  </w:style>
  <w:style w:type="paragraph" w:styleId="Index2">
    <w:name w:val="index 2"/>
    <w:basedOn w:val="Normal"/>
    <w:autoRedefine/>
    <w:semiHidden/>
    <w:qFormat/>
    <w:rsid w:val="00243E10"/>
    <w:pPr>
      <w:ind w:left="440" w:hanging="220"/>
    </w:pPr>
    <w:rPr>
      <w:rFonts w:ascii="Times New Roman" w:hAnsi="Times New Roman" w:cs="Times New Roman"/>
      <w:sz w:val="18"/>
      <w:szCs w:val="18"/>
    </w:rPr>
  </w:style>
  <w:style w:type="paragraph" w:styleId="Index3">
    <w:name w:val="index 3"/>
    <w:basedOn w:val="Normal"/>
    <w:autoRedefine/>
    <w:semiHidden/>
    <w:qFormat/>
    <w:rsid w:val="00243E10"/>
    <w:pPr>
      <w:ind w:left="660" w:hanging="220"/>
    </w:pPr>
    <w:rPr>
      <w:rFonts w:ascii="Times New Roman" w:hAnsi="Times New Roman" w:cs="Times New Roman"/>
      <w:sz w:val="18"/>
      <w:szCs w:val="18"/>
    </w:rPr>
  </w:style>
  <w:style w:type="paragraph" w:styleId="Index4">
    <w:name w:val="index 4"/>
    <w:basedOn w:val="Normal"/>
    <w:autoRedefine/>
    <w:semiHidden/>
    <w:qFormat/>
    <w:rsid w:val="00243E10"/>
    <w:pPr>
      <w:ind w:left="880" w:hanging="220"/>
    </w:pPr>
    <w:rPr>
      <w:rFonts w:ascii="Times New Roman" w:hAnsi="Times New Roman" w:cs="Times New Roman"/>
      <w:sz w:val="18"/>
      <w:szCs w:val="18"/>
    </w:rPr>
  </w:style>
  <w:style w:type="paragraph" w:styleId="Index5">
    <w:name w:val="index 5"/>
    <w:basedOn w:val="Normal"/>
    <w:autoRedefine/>
    <w:semiHidden/>
    <w:qFormat/>
    <w:rsid w:val="00243E10"/>
    <w:pPr>
      <w:ind w:left="1100" w:hanging="220"/>
    </w:pPr>
    <w:rPr>
      <w:rFonts w:ascii="Times New Roman" w:hAnsi="Times New Roman" w:cs="Times New Roman"/>
      <w:sz w:val="18"/>
      <w:szCs w:val="18"/>
    </w:rPr>
  </w:style>
  <w:style w:type="paragraph" w:styleId="Index6">
    <w:name w:val="index 6"/>
    <w:basedOn w:val="Normal"/>
    <w:autoRedefine/>
    <w:semiHidden/>
    <w:qFormat/>
    <w:rsid w:val="00243E10"/>
    <w:pPr>
      <w:ind w:left="1320" w:hanging="220"/>
    </w:pPr>
    <w:rPr>
      <w:rFonts w:ascii="Times New Roman" w:hAnsi="Times New Roman" w:cs="Times New Roman"/>
      <w:sz w:val="18"/>
      <w:szCs w:val="18"/>
    </w:rPr>
  </w:style>
  <w:style w:type="paragraph" w:styleId="Index7">
    <w:name w:val="index 7"/>
    <w:basedOn w:val="Normal"/>
    <w:autoRedefine/>
    <w:semiHidden/>
    <w:qFormat/>
    <w:rsid w:val="00243E10"/>
    <w:pPr>
      <w:ind w:left="1540" w:hanging="220"/>
    </w:pPr>
    <w:rPr>
      <w:rFonts w:ascii="Times New Roman" w:hAnsi="Times New Roman" w:cs="Times New Roman"/>
      <w:sz w:val="18"/>
      <w:szCs w:val="18"/>
    </w:rPr>
  </w:style>
  <w:style w:type="paragraph" w:styleId="Index8">
    <w:name w:val="index 8"/>
    <w:basedOn w:val="Normal"/>
    <w:autoRedefine/>
    <w:semiHidden/>
    <w:qFormat/>
    <w:rsid w:val="00243E10"/>
    <w:pPr>
      <w:ind w:left="1760" w:hanging="220"/>
    </w:pPr>
    <w:rPr>
      <w:rFonts w:ascii="Times New Roman" w:hAnsi="Times New Roman" w:cs="Times New Roman"/>
      <w:sz w:val="18"/>
      <w:szCs w:val="18"/>
    </w:rPr>
  </w:style>
  <w:style w:type="paragraph" w:styleId="Index9">
    <w:name w:val="index 9"/>
    <w:basedOn w:val="Normal"/>
    <w:autoRedefine/>
    <w:semiHidden/>
    <w:qFormat/>
    <w:rsid w:val="00243E10"/>
    <w:pPr>
      <w:ind w:left="1980" w:hanging="220"/>
    </w:pPr>
    <w:rPr>
      <w:rFonts w:ascii="Times New Roman" w:hAnsi="Times New Roman" w:cs="Times New Roman"/>
      <w:sz w:val="18"/>
      <w:szCs w:val="18"/>
    </w:rPr>
  </w:style>
  <w:style w:type="paragraph" w:styleId="IndexHeading">
    <w:name w:val="index heading"/>
    <w:basedOn w:val="Normal"/>
    <w:semiHidden/>
    <w:qFormat/>
    <w:rsid w:val="00243E10"/>
    <w:pPr>
      <w:spacing w:before="240" w:after="120"/>
      <w:jc w:val="center"/>
    </w:pPr>
    <w:rPr>
      <w:rFonts w:ascii="Times New Roman" w:hAnsi="Times New Roman" w:cs="Times New Roman"/>
      <w:b/>
      <w:bCs/>
      <w:sz w:val="26"/>
      <w:szCs w:val="26"/>
    </w:rPr>
  </w:style>
  <w:style w:type="paragraph" w:customStyle="1" w:styleId="Bullets1">
    <w:name w:val="Bullets1"/>
    <w:basedOn w:val="Normal"/>
    <w:qFormat/>
    <w:rsid w:val="00093358"/>
  </w:style>
  <w:style w:type="paragraph" w:customStyle="1" w:styleId="LVL0">
    <w:name w:val="LVL0"/>
    <w:basedOn w:val="Heading1"/>
    <w:qFormat/>
    <w:rsid w:val="00440AB8"/>
    <w:pPr>
      <w:numPr>
        <w:numId w:val="0"/>
      </w:numPr>
    </w:pPr>
  </w:style>
  <w:style w:type="paragraph" w:customStyle="1" w:styleId="Code">
    <w:name w:val="Code"/>
    <w:basedOn w:val="Normal4"/>
    <w:qFormat/>
    <w:rsid w:val="00E940E2"/>
    <w:rPr>
      <w:rFonts w:ascii="Lucida Console" w:eastAsia="Lucida Console" w:hAnsi="Lucida Console" w:cs="Courier New"/>
      <w:color w:val="333399"/>
      <w:sz w:val="22"/>
    </w:rPr>
  </w:style>
  <w:style w:type="paragraph" w:customStyle="1" w:styleId="LVL1">
    <w:name w:val="LVL1"/>
    <w:basedOn w:val="LVL0"/>
    <w:qFormat/>
    <w:rsid w:val="002F4715"/>
    <w:pPr>
      <w:spacing w:before="0" w:after="50"/>
      <w:outlineLvl w:val="1"/>
    </w:pPr>
    <w:rPr>
      <w:sz w:val="26"/>
      <w:szCs w:val="26"/>
    </w:rPr>
  </w:style>
  <w:style w:type="paragraph" w:customStyle="1" w:styleId="LVL2">
    <w:name w:val="LVL2"/>
    <w:basedOn w:val="LVL1"/>
    <w:next w:val="Normal4"/>
    <w:qFormat/>
    <w:rsid w:val="0017346A"/>
    <w:pPr>
      <w:ind w:left="520"/>
      <w:outlineLvl w:val="2"/>
    </w:pPr>
    <w:rPr>
      <w:sz w:val="24"/>
      <w:szCs w:val="24"/>
    </w:rPr>
  </w:style>
  <w:style w:type="paragraph" w:customStyle="1" w:styleId="title1">
    <w:name w:val="title1"/>
    <w:basedOn w:val="Normal"/>
    <w:qFormat/>
    <w:rsid w:val="00B41F52"/>
  </w:style>
  <w:style w:type="paragraph" w:customStyle="1" w:styleId="Item">
    <w:name w:val="Item"/>
    <w:basedOn w:val="LVL0"/>
    <w:qFormat/>
    <w:rsid w:val="00D62FCE"/>
    <w:pPr>
      <w:spacing w:before="203" w:line="240" w:lineRule="auto"/>
      <w:ind w:right="220"/>
      <w:outlineLvl w:val="1"/>
    </w:pPr>
    <w:rPr>
      <w:sz w:val="26"/>
      <w:szCs w:val="26"/>
    </w:rPr>
  </w:style>
  <w:style w:type="paragraph" w:customStyle="1" w:styleId="NormalHeading">
    <w:name w:val="Normal Heading"/>
    <w:basedOn w:val="Normal"/>
    <w:qFormat/>
    <w:rsid w:val="00D62FCE"/>
    <w:rPr>
      <w:rFonts w:ascii="Candara" w:eastAsia="Candara" w:hAnsi="Candara" w:cs="Candara"/>
      <w:b/>
      <w:szCs w:val="26"/>
    </w:rPr>
  </w:style>
  <w:style w:type="paragraph" w:customStyle="1" w:styleId="3">
    <w:name w:val="無號標題3"/>
    <w:basedOn w:val="Heading3"/>
    <w:qFormat/>
    <w:rsid w:val="0095268F"/>
    <w:pPr>
      <w:keepNext/>
      <w:numPr>
        <w:ilvl w:val="0"/>
        <w:numId w:val="0"/>
      </w:numPr>
    </w:pPr>
    <w:rPr>
      <w:sz w:val="32"/>
    </w:rPr>
  </w:style>
  <w:style w:type="paragraph" w:customStyle="1" w:styleId="Description">
    <w:name w:val="Description"/>
    <w:basedOn w:val="TableContent-Left"/>
    <w:qFormat/>
    <w:rsid w:val="006D4B74"/>
    <w:pPr>
      <w:snapToGrid w:val="0"/>
    </w:pPr>
    <w:rPr>
      <w:rFonts w:ascii="Lucida Bright" w:eastAsia="Lucida Bright" w:hAnsi="Lucida Bright" w:cs="Lucida Sans Unicode"/>
      <w:color w:val="333399"/>
      <w:sz w:val="18"/>
      <w:szCs w:val="18"/>
    </w:rPr>
  </w:style>
  <w:style w:type="paragraph" w:customStyle="1" w:styleId="1">
    <w:name w:val="樣式1"/>
    <w:basedOn w:val="Normal"/>
    <w:qFormat/>
    <w:rsid w:val="001F28BF"/>
  </w:style>
  <w:style w:type="paragraph" w:styleId="HTMLAddress">
    <w:name w:val="HTML Address"/>
    <w:basedOn w:val="Normal"/>
    <w:qFormat/>
    <w:rsid w:val="002B2F13"/>
    <w:rPr>
      <w:i/>
      <w:iCs/>
    </w:rPr>
  </w:style>
  <w:style w:type="paragraph" w:styleId="HTMLPreformatted">
    <w:name w:val="HTML Preformatted"/>
    <w:basedOn w:val="Normal"/>
    <w:link w:val="HTMLPreformattedChar"/>
    <w:uiPriority w:val="99"/>
    <w:qFormat/>
    <w:rsid w:val="002B2F1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63D8"/>
    <w:rPr>
      <w:rFonts w:ascii="Courier New" w:eastAsia="Georgia" w:hAnsi="Courier New" w:cs="Courier New"/>
      <w:kern w:val="2"/>
    </w:rPr>
  </w:style>
  <w:style w:type="paragraph" w:styleId="NormalWeb">
    <w:name w:val="Normal (Web)"/>
    <w:basedOn w:val="Normal"/>
    <w:uiPriority w:val="99"/>
    <w:qFormat/>
    <w:rsid w:val="002B2F13"/>
    <w:rPr>
      <w:rFonts w:ascii="Times New Roman" w:hAnsi="Times New Roman" w:cs="Times New Roman"/>
      <w:szCs w:val="24"/>
    </w:rPr>
  </w:style>
  <w:style w:type="paragraph" w:styleId="NormalIndent">
    <w:name w:val="Normal Indent"/>
    <w:basedOn w:val="Normal"/>
    <w:qFormat/>
    <w:rsid w:val="002B2F13"/>
    <w:pPr>
      <w:ind w:left="480"/>
    </w:pPr>
  </w:style>
  <w:style w:type="paragraph" w:styleId="Date">
    <w:name w:val="Date"/>
    <w:basedOn w:val="Normal"/>
    <w:qFormat/>
    <w:rsid w:val="002B2F13"/>
    <w:pPr>
      <w:jc w:val="right"/>
    </w:pPr>
  </w:style>
  <w:style w:type="paragraph" w:styleId="MacroText">
    <w:name w:val="macro"/>
    <w:semiHidden/>
    <w:qFormat/>
    <w:rsid w:val="002B2F13"/>
    <w:pPr>
      <w:widowControl w:val="0"/>
      <w:tabs>
        <w:tab w:val="left" w:pos="480"/>
        <w:tab w:val="left" w:pos="960"/>
        <w:tab w:val="left" w:pos="1440"/>
        <w:tab w:val="left" w:pos="1920"/>
        <w:tab w:val="left" w:pos="2400"/>
        <w:tab w:val="left" w:pos="2880"/>
        <w:tab w:val="left" w:pos="3360"/>
        <w:tab w:val="left" w:pos="3840"/>
        <w:tab w:val="left" w:pos="4320"/>
      </w:tabs>
      <w:snapToGrid w:val="0"/>
    </w:pPr>
    <w:rPr>
      <w:rFonts w:ascii="Courier New" w:hAnsi="Courier New" w:cs="Courier New"/>
      <w:kern w:val="2"/>
      <w:sz w:val="24"/>
      <w:szCs w:val="24"/>
    </w:rPr>
  </w:style>
  <w:style w:type="paragraph" w:styleId="BodyText2">
    <w:name w:val="Body Text 2"/>
    <w:basedOn w:val="Normal"/>
    <w:qFormat/>
    <w:rsid w:val="002B2F13"/>
    <w:pPr>
      <w:spacing w:after="120" w:line="480" w:lineRule="auto"/>
    </w:pPr>
  </w:style>
  <w:style w:type="paragraph" w:styleId="BodyText3">
    <w:name w:val="Body Text 3"/>
    <w:basedOn w:val="Normal"/>
    <w:qFormat/>
    <w:rsid w:val="002B2F13"/>
    <w:pPr>
      <w:spacing w:after="120"/>
    </w:pPr>
    <w:rPr>
      <w:sz w:val="16"/>
      <w:szCs w:val="16"/>
    </w:rPr>
  </w:style>
  <w:style w:type="paragraph" w:styleId="BodyTextIndent">
    <w:name w:val="Body Text Indent"/>
    <w:basedOn w:val="Normal"/>
    <w:rsid w:val="002B2F13"/>
    <w:pPr>
      <w:spacing w:after="120"/>
      <w:ind w:left="480"/>
    </w:pPr>
  </w:style>
  <w:style w:type="paragraph" w:styleId="BodyTextFirstIndent2">
    <w:name w:val="Body Text First Indent 2"/>
    <w:basedOn w:val="BodyTextIndent"/>
    <w:qFormat/>
    <w:rsid w:val="002B2F13"/>
    <w:pPr>
      <w:ind w:firstLine="210"/>
    </w:pPr>
  </w:style>
  <w:style w:type="paragraph" w:styleId="BodyTextIndent2">
    <w:name w:val="Body Text Indent 2"/>
    <w:basedOn w:val="Normal"/>
    <w:qFormat/>
    <w:rsid w:val="002B2F13"/>
    <w:pPr>
      <w:spacing w:after="120" w:line="480" w:lineRule="auto"/>
      <w:ind w:left="480"/>
    </w:pPr>
  </w:style>
  <w:style w:type="paragraph" w:styleId="BodyTextIndent3">
    <w:name w:val="Body Text Indent 3"/>
    <w:basedOn w:val="Normal"/>
    <w:qFormat/>
    <w:rsid w:val="002B2F13"/>
    <w:pPr>
      <w:spacing w:after="120"/>
      <w:ind w:left="480"/>
    </w:pPr>
    <w:rPr>
      <w:sz w:val="16"/>
      <w:szCs w:val="16"/>
    </w:rPr>
  </w:style>
  <w:style w:type="paragraph" w:styleId="EnvelopeAddress">
    <w:name w:val="envelope address"/>
    <w:basedOn w:val="Normal"/>
    <w:qFormat/>
    <w:rsid w:val="002B2F13"/>
    <w:pPr>
      <w:ind w:left="100"/>
    </w:pPr>
    <w:rPr>
      <w:rFonts w:ascii="Arial" w:hAnsi="Arial" w:cs="Arial"/>
      <w:szCs w:val="24"/>
    </w:rPr>
  </w:style>
  <w:style w:type="paragraph" w:styleId="TableofAuthorities">
    <w:name w:val="table of authorities"/>
    <w:basedOn w:val="Normal"/>
    <w:semiHidden/>
    <w:qFormat/>
    <w:rsid w:val="002B2F13"/>
    <w:pPr>
      <w:ind w:left="480"/>
    </w:pPr>
  </w:style>
  <w:style w:type="paragraph" w:styleId="TOAHeading">
    <w:name w:val="toa heading"/>
    <w:basedOn w:val="Normal"/>
    <w:semiHidden/>
    <w:qFormat/>
    <w:rsid w:val="002B2F13"/>
    <w:pPr>
      <w:spacing w:before="120"/>
    </w:pPr>
    <w:rPr>
      <w:rFonts w:ascii="Arial" w:eastAsia="PMingLiU" w:hAnsi="Arial" w:cs="Arial"/>
      <w:szCs w:val="24"/>
    </w:rPr>
  </w:style>
  <w:style w:type="paragraph" w:styleId="PlainText">
    <w:name w:val="Plain Text"/>
    <w:basedOn w:val="Normal"/>
    <w:qFormat/>
    <w:rsid w:val="002B2F13"/>
    <w:rPr>
      <w:rFonts w:ascii="MingLiU" w:eastAsia="MingLiU" w:hAnsi="MingLiU" w:cs="Courier New"/>
      <w:szCs w:val="24"/>
    </w:rPr>
  </w:style>
  <w:style w:type="paragraph" w:styleId="MessageHeader">
    <w:name w:val="Message Header"/>
    <w:basedOn w:val="Normal"/>
    <w:qFormat/>
    <w:rsid w:val="002B2F1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szCs w:val="24"/>
    </w:rPr>
  </w:style>
  <w:style w:type="paragraph" w:styleId="Subtitle">
    <w:name w:val="Subtitle"/>
    <w:basedOn w:val="Normal"/>
    <w:qFormat/>
    <w:rsid w:val="002B2F13"/>
    <w:pPr>
      <w:spacing w:after="60"/>
      <w:jc w:val="center"/>
      <w:outlineLvl w:val="1"/>
    </w:pPr>
    <w:rPr>
      <w:rFonts w:ascii="Arial" w:eastAsia="PMingLiU" w:hAnsi="Arial" w:cs="Arial"/>
      <w:i/>
      <w:iCs/>
      <w:szCs w:val="24"/>
    </w:rPr>
  </w:style>
  <w:style w:type="paragraph" w:styleId="BlockText">
    <w:name w:val="Block Text"/>
    <w:basedOn w:val="Normal"/>
    <w:qFormat/>
    <w:rsid w:val="002B2F13"/>
    <w:pPr>
      <w:spacing w:after="120"/>
      <w:ind w:left="1440" w:right="1440"/>
    </w:pPr>
  </w:style>
  <w:style w:type="paragraph" w:styleId="Salutation">
    <w:name w:val="Salutation"/>
    <w:basedOn w:val="Normal"/>
    <w:rsid w:val="002B2F13"/>
  </w:style>
  <w:style w:type="paragraph" w:styleId="EnvelopeReturn">
    <w:name w:val="envelope return"/>
    <w:basedOn w:val="Normal"/>
    <w:qFormat/>
    <w:rsid w:val="002B2F13"/>
    <w:rPr>
      <w:rFonts w:ascii="Arial" w:hAnsi="Arial" w:cs="Arial"/>
    </w:rPr>
  </w:style>
  <w:style w:type="paragraph" w:styleId="ListContinue">
    <w:name w:val="List Continue"/>
    <w:basedOn w:val="Normal"/>
    <w:qFormat/>
    <w:rsid w:val="002B2F13"/>
    <w:pPr>
      <w:spacing w:after="120"/>
      <w:ind w:left="480"/>
    </w:pPr>
  </w:style>
  <w:style w:type="paragraph" w:styleId="ListContinue2">
    <w:name w:val="List Continue 2"/>
    <w:basedOn w:val="Normal"/>
    <w:qFormat/>
    <w:rsid w:val="002B2F13"/>
    <w:pPr>
      <w:spacing w:after="120"/>
      <w:ind w:left="960"/>
    </w:pPr>
  </w:style>
  <w:style w:type="paragraph" w:styleId="ListContinue3">
    <w:name w:val="List Continue 3"/>
    <w:basedOn w:val="Normal"/>
    <w:qFormat/>
    <w:rsid w:val="002B2F13"/>
    <w:pPr>
      <w:spacing w:after="120"/>
      <w:ind w:left="1440"/>
    </w:pPr>
  </w:style>
  <w:style w:type="paragraph" w:styleId="ListContinue4">
    <w:name w:val="List Continue 4"/>
    <w:basedOn w:val="Normal"/>
    <w:qFormat/>
    <w:rsid w:val="002B2F13"/>
    <w:pPr>
      <w:spacing w:after="120"/>
      <w:ind w:left="1920"/>
    </w:pPr>
  </w:style>
  <w:style w:type="paragraph" w:styleId="ListContinue5">
    <w:name w:val="List Continue 5"/>
    <w:basedOn w:val="Normal"/>
    <w:qFormat/>
    <w:rsid w:val="002B2F13"/>
    <w:pPr>
      <w:spacing w:after="120"/>
      <w:ind w:left="2400"/>
    </w:pPr>
  </w:style>
  <w:style w:type="paragraph" w:styleId="ListBullet3">
    <w:name w:val="List Bullet 3"/>
    <w:basedOn w:val="Normal"/>
    <w:qFormat/>
    <w:rsid w:val="002B2F13"/>
  </w:style>
  <w:style w:type="paragraph" w:styleId="ListBullet4">
    <w:name w:val="List Bullet 4"/>
    <w:basedOn w:val="Normal"/>
    <w:qFormat/>
    <w:rsid w:val="002B2F13"/>
  </w:style>
  <w:style w:type="paragraph" w:styleId="ListBullet5">
    <w:name w:val="List Bullet 5"/>
    <w:basedOn w:val="Normal"/>
    <w:qFormat/>
    <w:rsid w:val="002B2F13"/>
  </w:style>
  <w:style w:type="paragraph" w:styleId="ListNumber">
    <w:name w:val="List Number"/>
    <w:basedOn w:val="Normal"/>
    <w:qFormat/>
    <w:rsid w:val="002B2F13"/>
    <w:pPr>
      <w:tabs>
        <w:tab w:val="left" w:pos="936"/>
      </w:tabs>
      <w:ind w:left="936" w:hanging="360"/>
    </w:pPr>
  </w:style>
  <w:style w:type="paragraph" w:styleId="ListNumber2">
    <w:name w:val="List Number 2"/>
    <w:basedOn w:val="Normal"/>
    <w:qFormat/>
    <w:rsid w:val="002B2F13"/>
  </w:style>
  <w:style w:type="paragraph" w:styleId="ListNumber3">
    <w:name w:val="List Number 3"/>
    <w:basedOn w:val="Normal"/>
    <w:qFormat/>
    <w:rsid w:val="002B2F13"/>
  </w:style>
  <w:style w:type="paragraph" w:styleId="ListNumber4">
    <w:name w:val="List Number 4"/>
    <w:basedOn w:val="Normal"/>
    <w:qFormat/>
    <w:rsid w:val="002B2F13"/>
  </w:style>
  <w:style w:type="paragraph" w:styleId="ListNumber5">
    <w:name w:val="List Number 5"/>
    <w:basedOn w:val="Normal"/>
    <w:qFormat/>
    <w:rsid w:val="002B2F13"/>
  </w:style>
  <w:style w:type="paragraph" w:styleId="EndnoteText">
    <w:name w:val="endnote text"/>
    <w:basedOn w:val="Normal"/>
    <w:semiHidden/>
    <w:rsid w:val="002B2F13"/>
  </w:style>
  <w:style w:type="paragraph" w:styleId="Closing">
    <w:name w:val="Closing"/>
    <w:basedOn w:val="Normal"/>
    <w:qFormat/>
    <w:rsid w:val="002B2F13"/>
    <w:pPr>
      <w:ind w:left="100"/>
    </w:pPr>
  </w:style>
  <w:style w:type="paragraph" w:styleId="FootnoteText">
    <w:name w:val="footnote text"/>
    <w:basedOn w:val="Normal"/>
    <w:semiHidden/>
    <w:rsid w:val="002B2F13"/>
    <w:rPr>
      <w:sz w:val="20"/>
      <w:szCs w:val="20"/>
    </w:rPr>
  </w:style>
  <w:style w:type="paragraph" w:styleId="CommentText">
    <w:name w:val="annotation text"/>
    <w:basedOn w:val="Normal"/>
    <w:semiHidden/>
    <w:qFormat/>
    <w:rsid w:val="002B2F13"/>
  </w:style>
  <w:style w:type="paragraph" w:styleId="CommentSubject">
    <w:name w:val="annotation subject"/>
    <w:basedOn w:val="CommentText"/>
    <w:semiHidden/>
    <w:qFormat/>
    <w:rsid w:val="002B2F13"/>
    <w:rPr>
      <w:b/>
      <w:bCs/>
    </w:rPr>
  </w:style>
  <w:style w:type="paragraph" w:styleId="NoteHeading">
    <w:name w:val="Note Heading"/>
    <w:basedOn w:val="Normal"/>
    <w:qFormat/>
    <w:rsid w:val="002B2F13"/>
    <w:pPr>
      <w:jc w:val="center"/>
    </w:pPr>
  </w:style>
  <w:style w:type="paragraph" w:styleId="ListBullet">
    <w:name w:val="List Bullet"/>
    <w:basedOn w:val="Normal"/>
    <w:qFormat/>
    <w:rsid w:val="002B2F13"/>
  </w:style>
  <w:style w:type="paragraph" w:styleId="ListBullet2">
    <w:name w:val="List Bullet 2"/>
    <w:basedOn w:val="Normal"/>
    <w:qFormat/>
    <w:rsid w:val="002B2F13"/>
  </w:style>
  <w:style w:type="paragraph" w:styleId="E-mailSignature">
    <w:name w:val="E-mail Signature"/>
    <w:basedOn w:val="Normal"/>
    <w:qFormat/>
    <w:rsid w:val="002B2F13"/>
  </w:style>
  <w:style w:type="paragraph" w:styleId="Title">
    <w:name w:val="Title"/>
    <w:basedOn w:val="Normal"/>
    <w:qFormat/>
    <w:rsid w:val="002B2F13"/>
    <w:pPr>
      <w:spacing w:before="240" w:after="60"/>
      <w:jc w:val="center"/>
      <w:outlineLvl w:val="0"/>
    </w:pPr>
    <w:rPr>
      <w:rFonts w:ascii="Arial" w:eastAsia="PMingLiU" w:hAnsi="Arial" w:cs="Arial"/>
      <w:b/>
      <w:bCs/>
      <w:sz w:val="32"/>
      <w:szCs w:val="32"/>
    </w:rPr>
  </w:style>
  <w:style w:type="paragraph" w:styleId="Signature">
    <w:name w:val="Signature"/>
    <w:basedOn w:val="Normal"/>
    <w:rsid w:val="002B2F13"/>
    <w:pPr>
      <w:ind w:left="100"/>
    </w:pPr>
  </w:style>
  <w:style w:type="paragraph" w:customStyle="1" w:styleId="10">
    <w:name w:val="修訂1"/>
    <w:qFormat/>
    <w:rsid w:val="00727629"/>
    <w:rPr>
      <w:rFonts w:ascii="Lucida Sans Unicode" w:eastAsia="Candara" w:hAnsi="Lucida Sans Unicode" w:cs="Candara"/>
      <w:b/>
      <w:bCs/>
      <w:color w:val="FFFFFF"/>
      <w:kern w:val="2"/>
      <w:sz w:val="24"/>
      <w:szCs w:val="24"/>
    </w:rPr>
  </w:style>
  <w:style w:type="paragraph" w:styleId="ListParagraph">
    <w:name w:val="List Paragraph"/>
    <w:basedOn w:val="Normal"/>
    <w:uiPriority w:val="34"/>
    <w:qFormat/>
    <w:rsid w:val="003736FA"/>
    <w:pPr>
      <w:ind w:left="480"/>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94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en">
    <w:name w:val="pl-en"/>
    <w:basedOn w:val="DefaultParagraphFont"/>
    <w:rsid w:val="00733896"/>
  </w:style>
  <w:style w:type="character" w:customStyle="1" w:styleId="pl-k">
    <w:name w:val="pl-k"/>
    <w:basedOn w:val="DefaultParagraphFont"/>
    <w:rsid w:val="00733896"/>
  </w:style>
  <w:style w:type="character" w:customStyle="1" w:styleId="pl-s1">
    <w:name w:val="pl-s1"/>
    <w:basedOn w:val="DefaultParagraphFont"/>
    <w:rsid w:val="00733896"/>
  </w:style>
  <w:style w:type="character" w:styleId="HTMLCode">
    <w:name w:val="HTML Code"/>
    <w:basedOn w:val="DefaultParagraphFont"/>
    <w:uiPriority w:val="99"/>
    <w:semiHidden/>
    <w:unhideWhenUsed/>
    <w:rsid w:val="009863D8"/>
    <w:rPr>
      <w:rFonts w:ascii="Courier New" w:eastAsia="Times New Roman" w:hAnsi="Courier New" w:cs="Courier New"/>
      <w:sz w:val="20"/>
      <w:szCs w:val="20"/>
    </w:rPr>
  </w:style>
  <w:style w:type="paragraph" w:customStyle="1" w:styleId="western">
    <w:name w:val="western"/>
    <w:basedOn w:val="Normal"/>
    <w:rsid w:val="00A3040A"/>
    <w:pPr>
      <w:widowControl/>
      <w:snapToGrid/>
      <w:spacing w:before="100" w:beforeAutospacing="1" w:after="115"/>
    </w:pPr>
    <w:rPr>
      <w:rFonts w:eastAsia="Times New Roman" w:cs="Times New Roman"/>
      <w:kern w:val="0"/>
      <w:szCs w:val="24"/>
      <w:lang w:eastAsia="en-US"/>
    </w:rPr>
  </w:style>
  <w:style w:type="character" w:styleId="Hyperlink">
    <w:name w:val="Hyperlink"/>
    <w:basedOn w:val="DefaultParagraphFont"/>
    <w:uiPriority w:val="99"/>
    <w:unhideWhenUsed/>
    <w:rsid w:val="007755DC"/>
    <w:rPr>
      <w:color w:val="0000FF" w:themeColor="hyperlink"/>
      <w:u w:val="single"/>
    </w:rPr>
  </w:style>
  <w:style w:type="character" w:styleId="FollowedHyperlink">
    <w:name w:val="FollowedHyperlink"/>
    <w:basedOn w:val="DefaultParagraphFont"/>
    <w:uiPriority w:val="99"/>
    <w:semiHidden/>
    <w:unhideWhenUsed/>
    <w:rsid w:val="00370C59"/>
    <w:rPr>
      <w:color w:val="800080" w:themeColor="followedHyperlink"/>
      <w:u w:val="single"/>
    </w:rPr>
  </w:style>
  <w:style w:type="table" w:styleId="GridTable4-Accent1">
    <w:name w:val="Grid Table 4 Accent 1"/>
    <w:basedOn w:val="TableNormal"/>
    <w:uiPriority w:val="49"/>
    <w:rsid w:val="00EE1E3B"/>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297D57"/>
    <w:pPr>
      <w:widowControl w:val="0"/>
      <w:snapToGrid w:val="0"/>
    </w:pPr>
    <w:rPr>
      <w:rFonts w:ascii="Georgia" w:eastAsia="Georgia" w:hAnsi="Georgia" w:cs="Calibri"/>
      <w:kern w:val="2"/>
      <w:sz w:val="24"/>
      <w:szCs w:val="22"/>
    </w:rPr>
  </w:style>
  <w:style w:type="paragraph" w:customStyle="1" w:styleId="msonormal0">
    <w:name w:val="msonormal"/>
    <w:basedOn w:val="Normal"/>
    <w:rsid w:val="006B254A"/>
    <w:pPr>
      <w:widowControl/>
      <w:snapToGrid/>
      <w:spacing w:before="100" w:beforeAutospacing="1" w:after="100" w:afterAutospacing="1" w:line="240" w:lineRule="auto"/>
    </w:pPr>
    <w:rPr>
      <w:rFonts w:ascii="Times New Roman" w:eastAsia="Times New Roman" w:hAnsi="Times New Roman" w:cs="Times New Roman"/>
      <w:kern w:val="0"/>
      <w:szCs w:val="24"/>
      <w:lang w:eastAsia="en-US"/>
    </w:rPr>
  </w:style>
  <w:style w:type="paragraph" w:customStyle="1" w:styleId="xl65">
    <w:name w:val="xl65"/>
    <w:basedOn w:val="Normal"/>
    <w:rsid w:val="006B254A"/>
    <w:pPr>
      <w:widowControl/>
      <w:snapToGrid/>
      <w:spacing w:before="100" w:beforeAutospacing="1" w:after="100" w:afterAutospacing="1" w:line="240" w:lineRule="auto"/>
    </w:pPr>
    <w:rPr>
      <w:rFonts w:ascii="Times New Roman" w:eastAsia="Times New Roman" w:hAnsi="Times New Roman" w:cs="Times New Roman"/>
      <w:kern w:val="0"/>
      <w:szCs w:val="24"/>
      <w:lang w:eastAsia="en-US"/>
    </w:rPr>
  </w:style>
  <w:style w:type="paragraph" w:customStyle="1" w:styleId="xl66">
    <w:name w:val="xl66"/>
    <w:basedOn w:val="Normal"/>
    <w:rsid w:val="006B254A"/>
    <w:pPr>
      <w:widowControl/>
      <w:snapToGrid/>
      <w:spacing w:before="100" w:beforeAutospacing="1" w:after="100" w:afterAutospacing="1" w:line="240" w:lineRule="auto"/>
      <w:jc w:val="center"/>
      <w:textAlignment w:val="top"/>
    </w:pPr>
    <w:rPr>
      <w:rFonts w:ascii="Times New Roman" w:eastAsia="Times New Roman" w:hAnsi="Times New Roman" w:cs="Times New Roman"/>
      <w:kern w:val="0"/>
      <w:szCs w:val="24"/>
      <w:lang w:eastAsia="en-US"/>
    </w:rPr>
  </w:style>
  <w:style w:type="paragraph" w:customStyle="1" w:styleId="xl67">
    <w:name w:val="xl67"/>
    <w:basedOn w:val="Normal"/>
    <w:rsid w:val="006B254A"/>
    <w:pPr>
      <w:widowControl/>
      <w:snapToGrid/>
      <w:spacing w:before="100" w:beforeAutospacing="1" w:after="100" w:afterAutospacing="1" w:line="240" w:lineRule="auto"/>
      <w:textAlignment w:val="top"/>
    </w:pPr>
    <w:rPr>
      <w:rFonts w:ascii="Times New Roman" w:eastAsia="Times New Roman" w:hAnsi="Times New Roman" w:cs="Times New Roman"/>
      <w:kern w:val="0"/>
      <w:szCs w:val="24"/>
      <w:lang w:eastAsia="en-US"/>
    </w:rPr>
  </w:style>
  <w:style w:type="paragraph" w:customStyle="1" w:styleId="xl68">
    <w:name w:val="xl68"/>
    <w:basedOn w:val="Normal"/>
    <w:rsid w:val="006B254A"/>
    <w:pPr>
      <w:widowControl/>
      <w:pBdr>
        <w:top w:val="single" w:sz="4" w:space="0" w:color="8EA9DB"/>
        <w:left w:val="single" w:sz="4" w:space="0" w:color="8EA9DB"/>
        <w:bottom w:val="single" w:sz="4" w:space="0" w:color="8EA9DB"/>
      </w:pBdr>
      <w:shd w:val="clear" w:color="D9E1F2" w:fill="D9E1F2"/>
      <w:snapToGrid/>
      <w:spacing w:before="100" w:beforeAutospacing="1" w:after="100" w:afterAutospacing="1" w:line="240" w:lineRule="auto"/>
      <w:textAlignment w:val="top"/>
    </w:pPr>
    <w:rPr>
      <w:rFonts w:ascii="Times New Roman" w:eastAsia="Times New Roman" w:hAnsi="Times New Roman" w:cs="Times New Roman"/>
      <w:kern w:val="0"/>
      <w:szCs w:val="24"/>
      <w:lang w:eastAsia="en-US"/>
    </w:rPr>
  </w:style>
  <w:style w:type="paragraph" w:customStyle="1" w:styleId="xl69">
    <w:name w:val="xl69"/>
    <w:basedOn w:val="Normal"/>
    <w:rsid w:val="006B254A"/>
    <w:pPr>
      <w:widowControl/>
      <w:pBdr>
        <w:top w:val="single" w:sz="4" w:space="0" w:color="8EA9DB"/>
        <w:bottom w:val="single" w:sz="4" w:space="0" w:color="8EA9DB"/>
      </w:pBdr>
      <w:shd w:val="clear" w:color="D9E1F2" w:fill="D9E1F2"/>
      <w:snapToGrid/>
      <w:spacing w:before="100" w:beforeAutospacing="1" w:after="100" w:afterAutospacing="1" w:line="240" w:lineRule="auto"/>
      <w:jc w:val="center"/>
      <w:textAlignment w:val="top"/>
    </w:pPr>
    <w:rPr>
      <w:rFonts w:ascii="Times New Roman" w:eastAsia="Times New Roman" w:hAnsi="Times New Roman" w:cs="Times New Roman"/>
      <w:kern w:val="0"/>
      <w:szCs w:val="24"/>
      <w:lang w:eastAsia="en-US"/>
    </w:rPr>
  </w:style>
  <w:style w:type="paragraph" w:customStyle="1" w:styleId="xl70">
    <w:name w:val="xl70"/>
    <w:basedOn w:val="Normal"/>
    <w:rsid w:val="006B254A"/>
    <w:pPr>
      <w:widowControl/>
      <w:pBdr>
        <w:top w:val="single" w:sz="4" w:space="0" w:color="8EA9DB"/>
        <w:bottom w:val="single" w:sz="4" w:space="0" w:color="8EA9DB"/>
        <w:right w:val="single" w:sz="4" w:space="0" w:color="8EA9DB"/>
      </w:pBdr>
      <w:shd w:val="clear" w:color="D9E1F2" w:fill="D9E1F2"/>
      <w:snapToGrid/>
      <w:spacing w:before="100" w:beforeAutospacing="1" w:after="100" w:afterAutospacing="1" w:line="240" w:lineRule="auto"/>
      <w:textAlignment w:val="top"/>
    </w:pPr>
    <w:rPr>
      <w:rFonts w:ascii="Times New Roman" w:eastAsia="Times New Roman" w:hAnsi="Times New Roman" w:cs="Times New Roman"/>
      <w:kern w:val="0"/>
      <w:szCs w:val="24"/>
      <w:lang w:eastAsia="en-US"/>
    </w:rPr>
  </w:style>
  <w:style w:type="paragraph" w:customStyle="1" w:styleId="xl71">
    <w:name w:val="xl71"/>
    <w:basedOn w:val="Normal"/>
    <w:rsid w:val="006B254A"/>
    <w:pPr>
      <w:widowControl/>
      <w:pBdr>
        <w:top w:val="single" w:sz="4" w:space="0" w:color="8EA9DB"/>
        <w:left w:val="single" w:sz="4" w:space="0" w:color="8EA9DB"/>
        <w:bottom w:val="single" w:sz="4" w:space="0" w:color="8EA9DB"/>
      </w:pBdr>
      <w:snapToGrid/>
      <w:spacing w:before="100" w:beforeAutospacing="1" w:after="100" w:afterAutospacing="1" w:line="240" w:lineRule="auto"/>
      <w:textAlignment w:val="top"/>
    </w:pPr>
    <w:rPr>
      <w:rFonts w:ascii="Times New Roman" w:eastAsia="Times New Roman" w:hAnsi="Times New Roman" w:cs="Times New Roman"/>
      <w:kern w:val="0"/>
      <w:szCs w:val="24"/>
      <w:lang w:eastAsia="en-US"/>
    </w:rPr>
  </w:style>
  <w:style w:type="paragraph" w:customStyle="1" w:styleId="xl72">
    <w:name w:val="xl72"/>
    <w:basedOn w:val="Normal"/>
    <w:rsid w:val="006B254A"/>
    <w:pPr>
      <w:widowControl/>
      <w:pBdr>
        <w:top w:val="single" w:sz="4" w:space="0" w:color="8EA9DB"/>
        <w:bottom w:val="single" w:sz="4" w:space="0" w:color="8EA9DB"/>
      </w:pBdr>
      <w:snapToGrid/>
      <w:spacing w:before="100" w:beforeAutospacing="1" w:after="100" w:afterAutospacing="1" w:line="240" w:lineRule="auto"/>
      <w:jc w:val="center"/>
      <w:textAlignment w:val="top"/>
    </w:pPr>
    <w:rPr>
      <w:rFonts w:ascii="Times New Roman" w:eastAsia="Times New Roman" w:hAnsi="Times New Roman" w:cs="Times New Roman"/>
      <w:kern w:val="0"/>
      <w:szCs w:val="24"/>
      <w:lang w:eastAsia="en-US"/>
    </w:rPr>
  </w:style>
  <w:style w:type="paragraph" w:customStyle="1" w:styleId="xl73">
    <w:name w:val="xl73"/>
    <w:basedOn w:val="Normal"/>
    <w:rsid w:val="006B254A"/>
    <w:pPr>
      <w:widowControl/>
      <w:pBdr>
        <w:top w:val="single" w:sz="4" w:space="0" w:color="8EA9DB"/>
        <w:bottom w:val="single" w:sz="4" w:space="0" w:color="8EA9DB"/>
        <w:right w:val="single" w:sz="4" w:space="0" w:color="8EA9DB"/>
      </w:pBdr>
      <w:snapToGrid/>
      <w:spacing w:before="100" w:beforeAutospacing="1" w:after="100" w:afterAutospacing="1" w:line="240" w:lineRule="auto"/>
      <w:textAlignment w:val="top"/>
    </w:pPr>
    <w:rPr>
      <w:rFonts w:ascii="Times New Roman" w:eastAsia="Times New Roman" w:hAnsi="Times New Roman" w:cs="Times New Roman"/>
      <w:kern w:val="0"/>
      <w:szCs w:val="24"/>
      <w:lang w:eastAsia="en-US"/>
    </w:rPr>
  </w:style>
  <w:style w:type="paragraph" w:customStyle="1" w:styleId="xl74">
    <w:name w:val="xl74"/>
    <w:basedOn w:val="Normal"/>
    <w:rsid w:val="006B254A"/>
    <w:pPr>
      <w:widowControl/>
      <w:pBdr>
        <w:top w:val="single" w:sz="4" w:space="0" w:color="8EA9DB"/>
        <w:left w:val="single" w:sz="4" w:space="0" w:color="8EA9DB"/>
        <w:bottom w:val="single" w:sz="4" w:space="0" w:color="8EA9DB"/>
      </w:pBdr>
      <w:shd w:val="clear" w:color="4472C4" w:fill="4472C4"/>
      <w:snapToGrid/>
      <w:spacing w:before="100" w:beforeAutospacing="1" w:after="100" w:afterAutospacing="1" w:line="240" w:lineRule="auto"/>
      <w:jc w:val="center"/>
      <w:textAlignment w:val="top"/>
    </w:pPr>
    <w:rPr>
      <w:rFonts w:ascii="Times New Roman" w:eastAsia="Times New Roman" w:hAnsi="Times New Roman" w:cs="Times New Roman"/>
      <w:b/>
      <w:bCs/>
      <w:color w:val="FFFFFF"/>
      <w:kern w:val="0"/>
      <w:szCs w:val="24"/>
      <w:lang w:eastAsia="en-US"/>
    </w:rPr>
  </w:style>
  <w:style w:type="paragraph" w:customStyle="1" w:styleId="xl75">
    <w:name w:val="xl75"/>
    <w:basedOn w:val="Normal"/>
    <w:rsid w:val="006B254A"/>
    <w:pPr>
      <w:widowControl/>
      <w:pBdr>
        <w:top w:val="single" w:sz="4" w:space="0" w:color="8EA9DB"/>
        <w:bottom w:val="single" w:sz="4" w:space="0" w:color="8EA9DB"/>
      </w:pBdr>
      <w:shd w:val="clear" w:color="4472C4" w:fill="4472C4"/>
      <w:snapToGrid/>
      <w:spacing w:before="100" w:beforeAutospacing="1" w:after="100" w:afterAutospacing="1" w:line="240" w:lineRule="auto"/>
      <w:jc w:val="center"/>
      <w:textAlignment w:val="top"/>
    </w:pPr>
    <w:rPr>
      <w:rFonts w:ascii="Times New Roman" w:eastAsia="Times New Roman" w:hAnsi="Times New Roman" w:cs="Times New Roman"/>
      <w:b/>
      <w:bCs/>
      <w:color w:val="FFFFFF"/>
      <w:kern w:val="0"/>
      <w:szCs w:val="24"/>
      <w:lang w:eastAsia="en-US"/>
    </w:rPr>
  </w:style>
  <w:style w:type="paragraph" w:customStyle="1" w:styleId="xl76">
    <w:name w:val="xl76"/>
    <w:basedOn w:val="Normal"/>
    <w:rsid w:val="006B254A"/>
    <w:pPr>
      <w:widowControl/>
      <w:pBdr>
        <w:top w:val="single" w:sz="4" w:space="0" w:color="8EA9DB"/>
        <w:bottom w:val="single" w:sz="4" w:space="0" w:color="8EA9DB"/>
        <w:right w:val="single" w:sz="4" w:space="0" w:color="8EA9DB"/>
      </w:pBdr>
      <w:shd w:val="clear" w:color="4472C4" w:fill="4472C4"/>
      <w:snapToGrid/>
      <w:spacing w:before="100" w:beforeAutospacing="1" w:after="100" w:afterAutospacing="1" w:line="240" w:lineRule="auto"/>
      <w:jc w:val="center"/>
      <w:textAlignment w:val="top"/>
    </w:pPr>
    <w:rPr>
      <w:rFonts w:ascii="Times New Roman" w:eastAsia="Times New Roman" w:hAnsi="Times New Roman" w:cs="Times New Roman"/>
      <w:b/>
      <w:bCs/>
      <w:color w:val="FFFFFF"/>
      <w:kern w:val="0"/>
      <w:szCs w:val="24"/>
      <w:lang w:eastAsia="en-US"/>
    </w:rPr>
  </w:style>
  <w:style w:type="paragraph" w:customStyle="1" w:styleId="xl77">
    <w:name w:val="xl77"/>
    <w:basedOn w:val="Normal"/>
    <w:rsid w:val="006B254A"/>
    <w:pPr>
      <w:widowControl/>
      <w:pBdr>
        <w:top w:val="single" w:sz="4" w:space="0" w:color="8EA9DB"/>
        <w:bottom w:val="single" w:sz="4" w:space="0" w:color="8EA9DB"/>
      </w:pBdr>
      <w:snapToGrid/>
      <w:spacing w:before="100" w:beforeAutospacing="1" w:after="100" w:afterAutospacing="1" w:line="240" w:lineRule="auto"/>
      <w:jc w:val="center"/>
    </w:pPr>
    <w:rPr>
      <w:rFonts w:ascii="Times New Roman" w:eastAsia="Times New Roman" w:hAnsi="Times New Roman" w:cs="Times New Roman"/>
      <w:b/>
      <w:bCs/>
      <w:color w:val="FFFFFF"/>
      <w:kern w:val="0"/>
      <w:szCs w:val="24"/>
      <w:lang w:eastAsia="en-US"/>
    </w:rPr>
  </w:style>
  <w:style w:type="paragraph" w:customStyle="1" w:styleId="xl78">
    <w:name w:val="xl78"/>
    <w:basedOn w:val="Normal"/>
    <w:rsid w:val="006B254A"/>
    <w:pPr>
      <w:widowControl/>
      <w:snapToGrid/>
      <w:spacing w:before="100" w:beforeAutospacing="1" w:after="100" w:afterAutospacing="1" w:line="240" w:lineRule="auto"/>
      <w:jc w:val="center"/>
    </w:pPr>
    <w:rPr>
      <w:rFonts w:ascii="Times New Roman" w:eastAsia="Times New Roman" w:hAnsi="Times New Roman" w:cs="Times New Roman"/>
      <w:kern w:val="0"/>
      <w:szCs w:val="24"/>
      <w:lang w:eastAsia="en-US"/>
    </w:rPr>
  </w:style>
  <w:style w:type="paragraph" w:customStyle="1" w:styleId="xl79">
    <w:name w:val="xl79"/>
    <w:basedOn w:val="Normal"/>
    <w:rsid w:val="006B254A"/>
    <w:pPr>
      <w:widowControl/>
      <w:pBdr>
        <w:top w:val="single" w:sz="4" w:space="0" w:color="8EA9DB"/>
        <w:bottom w:val="single" w:sz="4" w:space="0" w:color="8EA9DB"/>
      </w:pBdr>
      <w:snapToGrid/>
      <w:spacing w:before="100" w:beforeAutospacing="1" w:after="100" w:afterAutospacing="1" w:line="240" w:lineRule="auto"/>
      <w:jc w:val="center"/>
    </w:pPr>
    <w:rPr>
      <w:rFonts w:ascii="Times New Roman" w:eastAsia="Times New Roman" w:hAnsi="Times New Roman" w:cs="Times New Roman"/>
      <w:kern w:val="0"/>
      <w:szCs w:val="24"/>
      <w:lang w:eastAsia="en-US"/>
    </w:rPr>
  </w:style>
  <w:style w:type="paragraph" w:customStyle="1" w:styleId="xl80">
    <w:name w:val="xl80"/>
    <w:basedOn w:val="Normal"/>
    <w:rsid w:val="006B254A"/>
    <w:pPr>
      <w:widowControl/>
      <w:pBdr>
        <w:top w:val="single" w:sz="4" w:space="0" w:color="8EA9DB"/>
        <w:bottom w:val="single" w:sz="4" w:space="0" w:color="8EA9DB"/>
      </w:pBdr>
      <w:snapToGrid/>
      <w:spacing w:before="100" w:beforeAutospacing="1" w:after="100" w:afterAutospacing="1" w:line="240" w:lineRule="auto"/>
      <w:jc w:val="center"/>
    </w:pPr>
    <w:rPr>
      <w:rFonts w:ascii="Times New Roman" w:eastAsia="Times New Roman" w:hAnsi="Times New Roman" w:cs="Times New Roman"/>
      <w:b/>
      <w:bCs/>
      <w:kern w:val="0"/>
      <w:szCs w:val="24"/>
      <w:lang w:eastAsia="en-US"/>
    </w:rPr>
  </w:style>
  <w:style w:type="paragraph" w:customStyle="1" w:styleId="xl81">
    <w:name w:val="xl81"/>
    <w:basedOn w:val="Normal"/>
    <w:rsid w:val="006B254A"/>
    <w:pPr>
      <w:widowControl/>
      <w:pBdr>
        <w:top w:val="single" w:sz="4" w:space="0" w:color="8EA9DB"/>
      </w:pBdr>
      <w:snapToGrid/>
      <w:spacing w:before="100" w:beforeAutospacing="1" w:after="100" w:afterAutospacing="1" w:line="240" w:lineRule="auto"/>
      <w:jc w:val="center"/>
    </w:pPr>
    <w:rPr>
      <w:rFonts w:ascii="Times New Roman" w:eastAsia="Times New Roman" w:hAnsi="Times New Roman" w:cs="Times New Roman"/>
      <w:kern w:val="0"/>
      <w:szCs w:val="24"/>
      <w:lang w:eastAsia="en-US"/>
    </w:rPr>
  </w:style>
  <w:style w:type="paragraph" w:customStyle="1" w:styleId="xl82">
    <w:name w:val="xl82"/>
    <w:basedOn w:val="Normal"/>
    <w:rsid w:val="006B254A"/>
    <w:pPr>
      <w:widowControl/>
      <w:shd w:val="clear" w:color="000000" w:fill="548235"/>
      <w:snapToGrid/>
      <w:spacing w:before="100" w:beforeAutospacing="1" w:after="100" w:afterAutospacing="1" w:line="240" w:lineRule="auto"/>
      <w:jc w:val="center"/>
    </w:pPr>
    <w:rPr>
      <w:rFonts w:ascii="Times New Roman" w:eastAsia="Times New Roman" w:hAnsi="Times New Roman" w:cs="Times New Roman"/>
      <w:b/>
      <w:bCs/>
      <w:color w:val="FFFFFF"/>
      <w:kern w:val="0"/>
      <w:szCs w:val="24"/>
      <w:lang w:eastAsia="en-US"/>
    </w:rPr>
  </w:style>
  <w:style w:type="paragraph" w:customStyle="1" w:styleId="xl83">
    <w:name w:val="xl83"/>
    <w:basedOn w:val="Normal"/>
    <w:rsid w:val="006B254A"/>
    <w:pPr>
      <w:widowControl/>
      <w:pBdr>
        <w:bottom w:val="single" w:sz="4" w:space="0" w:color="8EA9DB"/>
      </w:pBdr>
      <w:shd w:val="clear" w:color="000000" w:fill="548235"/>
      <w:snapToGrid/>
      <w:spacing w:before="100" w:beforeAutospacing="1" w:after="100" w:afterAutospacing="1" w:line="240" w:lineRule="auto"/>
      <w:jc w:val="center"/>
    </w:pPr>
    <w:rPr>
      <w:rFonts w:ascii="Times New Roman" w:eastAsia="Times New Roman" w:hAnsi="Times New Roman" w:cs="Times New Roman"/>
      <w:b/>
      <w:bCs/>
      <w:color w:val="FFFFFF"/>
      <w:kern w:val="0"/>
      <w:szCs w:val="24"/>
      <w:lang w:eastAsia="en-US"/>
    </w:rPr>
  </w:style>
  <w:style w:type="table" w:styleId="GridTable5Dark-Accent1">
    <w:name w:val="Grid Table 5 Dark Accent 1"/>
    <w:basedOn w:val="TableNormal"/>
    <w:uiPriority w:val="50"/>
    <w:rsid w:val="00ED13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100">
      <w:bodyDiv w:val="1"/>
      <w:marLeft w:val="0"/>
      <w:marRight w:val="0"/>
      <w:marTop w:val="0"/>
      <w:marBottom w:val="0"/>
      <w:divBdr>
        <w:top w:val="none" w:sz="0" w:space="0" w:color="auto"/>
        <w:left w:val="none" w:sz="0" w:space="0" w:color="auto"/>
        <w:bottom w:val="none" w:sz="0" w:space="0" w:color="auto"/>
        <w:right w:val="none" w:sz="0" w:space="0" w:color="auto"/>
      </w:divBdr>
    </w:div>
    <w:div w:id="48386625">
      <w:bodyDiv w:val="1"/>
      <w:marLeft w:val="0"/>
      <w:marRight w:val="0"/>
      <w:marTop w:val="0"/>
      <w:marBottom w:val="0"/>
      <w:divBdr>
        <w:top w:val="none" w:sz="0" w:space="0" w:color="auto"/>
        <w:left w:val="none" w:sz="0" w:space="0" w:color="auto"/>
        <w:bottom w:val="none" w:sz="0" w:space="0" w:color="auto"/>
        <w:right w:val="none" w:sz="0" w:space="0" w:color="auto"/>
      </w:divBdr>
    </w:div>
    <w:div w:id="61022501">
      <w:bodyDiv w:val="1"/>
      <w:marLeft w:val="0"/>
      <w:marRight w:val="0"/>
      <w:marTop w:val="0"/>
      <w:marBottom w:val="0"/>
      <w:divBdr>
        <w:top w:val="none" w:sz="0" w:space="0" w:color="auto"/>
        <w:left w:val="none" w:sz="0" w:space="0" w:color="auto"/>
        <w:bottom w:val="none" w:sz="0" w:space="0" w:color="auto"/>
        <w:right w:val="none" w:sz="0" w:space="0" w:color="auto"/>
      </w:divBdr>
      <w:divsChild>
        <w:div w:id="306977642">
          <w:marLeft w:val="1267"/>
          <w:marRight w:val="0"/>
          <w:marTop w:val="80"/>
          <w:marBottom w:val="0"/>
          <w:divBdr>
            <w:top w:val="none" w:sz="0" w:space="0" w:color="auto"/>
            <w:left w:val="none" w:sz="0" w:space="0" w:color="auto"/>
            <w:bottom w:val="none" w:sz="0" w:space="0" w:color="auto"/>
            <w:right w:val="none" w:sz="0" w:space="0" w:color="auto"/>
          </w:divBdr>
        </w:div>
        <w:div w:id="359668705">
          <w:marLeft w:val="1987"/>
          <w:marRight w:val="0"/>
          <w:marTop w:val="80"/>
          <w:marBottom w:val="0"/>
          <w:divBdr>
            <w:top w:val="none" w:sz="0" w:space="0" w:color="auto"/>
            <w:left w:val="none" w:sz="0" w:space="0" w:color="auto"/>
            <w:bottom w:val="none" w:sz="0" w:space="0" w:color="auto"/>
            <w:right w:val="none" w:sz="0" w:space="0" w:color="auto"/>
          </w:divBdr>
        </w:div>
        <w:div w:id="360858447">
          <w:marLeft w:val="1987"/>
          <w:marRight w:val="0"/>
          <w:marTop w:val="80"/>
          <w:marBottom w:val="0"/>
          <w:divBdr>
            <w:top w:val="none" w:sz="0" w:space="0" w:color="auto"/>
            <w:left w:val="none" w:sz="0" w:space="0" w:color="auto"/>
            <w:bottom w:val="none" w:sz="0" w:space="0" w:color="auto"/>
            <w:right w:val="none" w:sz="0" w:space="0" w:color="auto"/>
          </w:divBdr>
        </w:div>
        <w:div w:id="534579322">
          <w:marLeft w:val="1987"/>
          <w:marRight w:val="0"/>
          <w:marTop w:val="80"/>
          <w:marBottom w:val="0"/>
          <w:divBdr>
            <w:top w:val="none" w:sz="0" w:space="0" w:color="auto"/>
            <w:left w:val="none" w:sz="0" w:space="0" w:color="auto"/>
            <w:bottom w:val="none" w:sz="0" w:space="0" w:color="auto"/>
            <w:right w:val="none" w:sz="0" w:space="0" w:color="auto"/>
          </w:divBdr>
        </w:div>
        <w:div w:id="611396389">
          <w:marLeft w:val="1987"/>
          <w:marRight w:val="0"/>
          <w:marTop w:val="80"/>
          <w:marBottom w:val="0"/>
          <w:divBdr>
            <w:top w:val="none" w:sz="0" w:space="0" w:color="auto"/>
            <w:left w:val="none" w:sz="0" w:space="0" w:color="auto"/>
            <w:bottom w:val="none" w:sz="0" w:space="0" w:color="auto"/>
            <w:right w:val="none" w:sz="0" w:space="0" w:color="auto"/>
          </w:divBdr>
        </w:div>
        <w:div w:id="768283481">
          <w:marLeft w:val="1987"/>
          <w:marRight w:val="0"/>
          <w:marTop w:val="80"/>
          <w:marBottom w:val="0"/>
          <w:divBdr>
            <w:top w:val="none" w:sz="0" w:space="0" w:color="auto"/>
            <w:left w:val="none" w:sz="0" w:space="0" w:color="auto"/>
            <w:bottom w:val="none" w:sz="0" w:space="0" w:color="auto"/>
            <w:right w:val="none" w:sz="0" w:space="0" w:color="auto"/>
          </w:divBdr>
        </w:div>
        <w:div w:id="913472071">
          <w:marLeft w:val="1987"/>
          <w:marRight w:val="0"/>
          <w:marTop w:val="80"/>
          <w:marBottom w:val="0"/>
          <w:divBdr>
            <w:top w:val="none" w:sz="0" w:space="0" w:color="auto"/>
            <w:left w:val="none" w:sz="0" w:space="0" w:color="auto"/>
            <w:bottom w:val="none" w:sz="0" w:space="0" w:color="auto"/>
            <w:right w:val="none" w:sz="0" w:space="0" w:color="auto"/>
          </w:divBdr>
        </w:div>
        <w:div w:id="1049501340">
          <w:marLeft w:val="1267"/>
          <w:marRight w:val="0"/>
          <w:marTop w:val="80"/>
          <w:marBottom w:val="0"/>
          <w:divBdr>
            <w:top w:val="none" w:sz="0" w:space="0" w:color="auto"/>
            <w:left w:val="none" w:sz="0" w:space="0" w:color="auto"/>
            <w:bottom w:val="none" w:sz="0" w:space="0" w:color="auto"/>
            <w:right w:val="none" w:sz="0" w:space="0" w:color="auto"/>
          </w:divBdr>
        </w:div>
        <w:div w:id="1050148869">
          <w:marLeft w:val="1267"/>
          <w:marRight w:val="0"/>
          <w:marTop w:val="80"/>
          <w:marBottom w:val="0"/>
          <w:divBdr>
            <w:top w:val="none" w:sz="0" w:space="0" w:color="auto"/>
            <w:left w:val="none" w:sz="0" w:space="0" w:color="auto"/>
            <w:bottom w:val="none" w:sz="0" w:space="0" w:color="auto"/>
            <w:right w:val="none" w:sz="0" w:space="0" w:color="auto"/>
          </w:divBdr>
        </w:div>
        <w:div w:id="1122307522">
          <w:marLeft w:val="547"/>
          <w:marRight w:val="0"/>
          <w:marTop w:val="80"/>
          <w:marBottom w:val="0"/>
          <w:divBdr>
            <w:top w:val="none" w:sz="0" w:space="0" w:color="auto"/>
            <w:left w:val="none" w:sz="0" w:space="0" w:color="auto"/>
            <w:bottom w:val="none" w:sz="0" w:space="0" w:color="auto"/>
            <w:right w:val="none" w:sz="0" w:space="0" w:color="auto"/>
          </w:divBdr>
        </w:div>
        <w:div w:id="1790540039">
          <w:marLeft w:val="1987"/>
          <w:marRight w:val="0"/>
          <w:marTop w:val="80"/>
          <w:marBottom w:val="0"/>
          <w:divBdr>
            <w:top w:val="none" w:sz="0" w:space="0" w:color="auto"/>
            <w:left w:val="none" w:sz="0" w:space="0" w:color="auto"/>
            <w:bottom w:val="none" w:sz="0" w:space="0" w:color="auto"/>
            <w:right w:val="none" w:sz="0" w:space="0" w:color="auto"/>
          </w:divBdr>
        </w:div>
        <w:div w:id="1838568704">
          <w:marLeft w:val="1987"/>
          <w:marRight w:val="0"/>
          <w:marTop w:val="80"/>
          <w:marBottom w:val="0"/>
          <w:divBdr>
            <w:top w:val="none" w:sz="0" w:space="0" w:color="auto"/>
            <w:left w:val="none" w:sz="0" w:space="0" w:color="auto"/>
            <w:bottom w:val="none" w:sz="0" w:space="0" w:color="auto"/>
            <w:right w:val="none" w:sz="0" w:space="0" w:color="auto"/>
          </w:divBdr>
        </w:div>
        <w:div w:id="2095399510">
          <w:marLeft w:val="1267"/>
          <w:marRight w:val="0"/>
          <w:marTop w:val="80"/>
          <w:marBottom w:val="0"/>
          <w:divBdr>
            <w:top w:val="none" w:sz="0" w:space="0" w:color="auto"/>
            <w:left w:val="none" w:sz="0" w:space="0" w:color="auto"/>
            <w:bottom w:val="none" w:sz="0" w:space="0" w:color="auto"/>
            <w:right w:val="none" w:sz="0" w:space="0" w:color="auto"/>
          </w:divBdr>
        </w:div>
      </w:divsChild>
    </w:div>
    <w:div w:id="150025755">
      <w:bodyDiv w:val="1"/>
      <w:marLeft w:val="0"/>
      <w:marRight w:val="0"/>
      <w:marTop w:val="0"/>
      <w:marBottom w:val="0"/>
      <w:divBdr>
        <w:top w:val="none" w:sz="0" w:space="0" w:color="auto"/>
        <w:left w:val="none" w:sz="0" w:space="0" w:color="auto"/>
        <w:bottom w:val="none" w:sz="0" w:space="0" w:color="auto"/>
        <w:right w:val="none" w:sz="0" w:space="0" w:color="auto"/>
      </w:divBdr>
    </w:div>
    <w:div w:id="245843584">
      <w:bodyDiv w:val="1"/>
      <w:marLeft w:val="0"/>
      <w:marRight w:val="0"/>
      <w:marTop w:val="0"/>
      <w:marBottom w:val="0"/>
      <w:divBdr>
        <w:top w:val="none" w:sz="0" w:space="0" w:color="auto"/>
        <w:left w:val="none" w:sz="0" w:space="0" w:color="auto"/>
        <w:bottom w:val="none" w:sz="0" w:space="0" w:color="auto"/>
        <w:right w:val="none" w:sz="0" w:space="0" w:color="auto"/>
      </w:divBdr>
    </w:div>
    <w:div w:id="247887949">
      <w:bodyDiv w:val="1"/>
      <w:marLeft w:val="0"/>
      <w:marRight w:val="0"/>
      <w:marTop w:val="0"/>
      <w:marBottom w:val="0"/>
      <w:divBdr>
        <w:top w:val="none" w:sz="0" w:space="0" w:color="auto"/>
        <w:left w:val="none" w:sz="0" w:space="0" w:color="auto"/>
        <w:bottom w:val="none" w:sz="0" w:space="0" w:color="auto"/>
        <w:right w:val="none" w:sz="0" w:space="0" w:color="auto"/>
      </w:divBdr>
    </w:div>
    <w:div w:id="252712444">
      <w:bodyDiv w:val="1"/>
      <w:marLeft w:val="0"/>
      <w:marRight w:val="0"/>
      <w:marTop w:val="0"/>
      <w:marBottom w:val="0"/>
      <w:divBdr>
        <w:top w:val="none" w:sz="0" w:space="0" w:color="auto"/>
        <w:left w:val="none" w:sz="0" w:space="0" w:color="auto"/>
        <w:bottom w:val="none" w:sz="0" w:space="0" w:color="auto"/>
        <w:right w:val="none" w:sz="0" w:space="0" w:color="auto"/>
      </w:divBdr>
    </w:div>
    <w:div w:id="264533693">
      <w:bodyDiv w:val="1"/>
      <w:marLeft w:val="0"/>
      <w:marRight w:val="0"/>
      <w:marTop w:val="0"/>
      <w:marBottom w:val="0"/>
      <w:divBdr>
        <w:top w:val="none" w:sz="0" w:space="0" w:color="auto"/>
        <w:left w:val="none" w:sz="0" w:space="0" w:color="auto"/>
        <w:bottom w:val="none" w:sz="0" w:space="0" w:color="auto"/>
        <w:right w:val="none" w:sz="0" w:space="0" w:color="auto"/>
      </w:divBdr>
    </w:div>
    <w:div w:id="285702966">
      <w:bodyDiv w:val="1"/>
      <w:marLeft w:val="0"/>
      <w:marRight w:val="0"/>
      <w:marTop w:val="0"/>
      <w:marBottom w:val="0"/>
      <w:divBdr>
        <w:top w:val="none" w:sz="0" w:space="0" w:color="auto"/>
        <w:left w:val="none" w:sz="0" w:space="0" w:color="auto"/>
        <w:bottom w:val="none" w:sz="0" w:space="0" w:color="auto"/>
        <w:right w:val="none" w:sz="0" w:space="0" w:color="auto"/>
      </w:divBdr>
    </w:div>
    <w:div w:id="311065511">
      <w:bodyDiv w:val="1"/>
      <w:marLeft w:val="0"/>
      <w:marRight w:val="0"/>
      <w:marTop w:val="0"/>
      <w:marBottom w:val="0"/>
      <w:divBdr>
        <w:top w:val="none" w:sz="0" w:space="0" w:color="auto"/>
        <w:left w:val="none" w:sz="0" w:space="0" w:color="auto"/>
        <w:bottom w:val="none" w:sz="0" w:space="0" w:color="auto"/>
        <w:right w:val="none" w:sz="0" w:space="0" w:color="auto"/>
      </w:divBdr>
    </w:div>
    <w:div w:id="317996730">
      <w:bodyDiv w:val="1"/>
      <w:marLeft w:val="0"/>
      <w:marRight w:val="0"/>
      <w:marTop w:val="0"/>
      <w:marBottom w:val="0"/>
      <w:divBdr>
        <w:top w:val="none" w:sz="0" w:space="0" w:color="auto"/>
        <w:left w:val="none" w:sz="0" w:space="0" w:color="auto"/>
        <w:bottom w:val="none" w:sz="0" w:space="0" w:color="auto"/>
        <w:right w:val="none" w:sz="0" w:space="0" w:color="auto"/>
      </w:divBdr>
      <w:divsChild>
        <w:div w:id="651065789">
          <w:marLeft w:val="1166"/>
          <w:marRight w:val="0"/>
          <w:marTop w:val="0"/>
          <w:marBottom w:val="0"/>
          <w:divBdr>
            <w:top w:val="none" w:sz="0" w:space="0" w:color="auto"/>
            <w:left w:val="none" w:sz="0" w:space="0" w:color="auto"/>
            <w:bottom w:val="none" w:sz="0" w:space="0" w:color="auto"/>
            <w:right w:val="none" w:sz="0" w:space="0" w:color="auto"/>
          </w:divBdr>
        </w:div>
        <w:div w:id="1079518217">
          <w:marLeft w:val="1166"/>
          <w:marRight w:val="0"/>
          <w:marTop w:val="0"/>
          <w:marBottom w:val="0"/>
          <w:divBdr>
            <w:top w:val="none" w:sz="0" w:space="0" w:color="auto"/>
            <w:left w:val="none" w:sz="0" w:space="0" w:color="auto"/>
            <w:bottom w:val="none" w:sz="0" w:space="0" w:color="auto"/>
            <w:right w:val="none" w:sz="0" w:space="0" w:color="auto"/>
          </w:divBdr>
        </w:div>
        <w:div w:id="1238051037">
          <w:marLeft w:val="1166"/>
          <w:marRight w:val="0"/>
          <w:marTop w:val="0"/>
          <w:marBottom w:val="0"/>
          <w:divBdr>
            <w:top w:val="none" w:sz="0" w:space="0" w:color="auto"/>
            <w:left w:val="none" w:sz="0" w:space="0" w:color="auto"/>
            <w:bottom w:val="none" w:sz="0" w:space="0" w:color="auto"/>
            <w:right w:val="none" w:sz="0" w:space="0" w:color="auto"/>
          </w:divBdr>
        </w:div>
        <w:div w:id="1632900835">
          <w:marLeft w:val="1166"/>
          <w:marRight w:val="0"/>
          <w:marTop w:val="0"/>
          <w:marBottom w:val="0"/>
          <w:divBdr>
            <w:top w:val="none" w:sz="0" w:space="0" w:color="auto"/>
            <w:left w:val="none" w:sz="0" w:space="0" w:color="auto"/>
            <w:bottom w:val="none" w:sz="0" w:space="0" w:color="auto"/>
            <w:right w:val="none" w:sz="0" w:space="0" w:color="auto"/>
          </w:divBdr>
        </w:div>
      </w:divsChild>
    </w:div>
    <w:div w:id="348071545">
      <w:bodyDiv w:val="1"/>
      <w:marLeft w:val="0"/>
      <w:marRight w:val="0"/>
      <w:marTop w:val="0"/>
      <w:marBottom w:val="0"/>
      <w:divBdr>
        <w:top w:val="none" w:sz="0" w:space="0" w:color="auto"/>
        <w:left w:val="none" w:sz="0" w:space="0" w:color="auto"/>
        <w:bottom w:val="none" w:sz="0" w:space="0" w:color="auto"/>
        <w:right w:val="none" w:sz="0" w:space="0" w:color="auto"/>
      </w:divBdr>
    </w:div>
    <w:div w:id="357661709">
      <w:bodyDiv w:val="1"/>
      <w:marLeft w:val="0"/>
      <w:marRight w:val="0"/>
      <w:marTop w:val="0"/>
      <w:marBottom w:val="0"/>
      <w:divBdr>
        <w:top w:val="none" w:sz="0" w:space="0" w:color="auto"/>
        <w:left w:val="none" w:sz="0" w:space="0" w:color="auto"/>
        <w:bottom w:val="none" w:sz="0" w:space="0" w:color="auto"/>
        <w:right w:val="none" w:sz="0" w:space="0" w:color="auto"/>
      </w:divBdr>
    </w:div>
    <w:div w:id="393478980">
      <w:bodyDiv w:val="1"/>
      <w:marLeft w:val="0"/>
      <w:marRight w:val="0"/>
      <w:marTop w:val="0"/>
      <w:marBottom w:val="0"/>
      <w:divBdr>
        <w:top w:val="none" w:sz="0" w:space="0" w:color="auto"/>
        <w:left w:val="none" w:sz="0" w:space="0" w:color="auto"/>
        <w:bottom w:val="none" w:sz="0" w:space="0" w:color="auto"/>
        <w:right w:val="none" w:sz="0" w:space="0" w:color="auto"/>
      </w:divBdr>
      <w:divsChild>
        <w:div w:id="240648259">
          <w:marLeft w:val="547"/>
          <w:marRight w:val="0"/>
          <w:marTop w:val="80"/>
          <w:marBottom w:val="0"/>
          <w:divBdr>
            <w:top w:val="none" w:sz="0" w:space="0" w:color="auto"/>
            <w:left w:val="none" w:sz="0" w:space="0" w:color="auto"/>
            <w:bottom w:val="none" w:sz="0" w:space="0" w:color="auto"/>
            <w:right w:val="none" w:sz="0" w:space="0" w:color="auto"/>
          </w:divBdr>
        </w:div>
        <w:div w:id="1226261265">
          <w:marLeft w:val="1267"/>
          <w:marRight w:val="0"/>
          <w:marTop w:val="80"/>
          <w:marBottom w:val="0"/>
          <w:divBdr>
            <w:top w:val="none" w:sz="0" w:space="0" w:color="auto"/>
            <w:left w:val="none" w:sz="0" w:space="0" w:color="auto"/>
            <w:bottom w:val="none" w:sz="0" w:space="0" w:color="auto"/>
            <w:right w:val="none" w:sz="0" w:space="0" w:color="auto"/>
          </w:divBdr>
        </w:div>
        <w:div w:id="1245454392">
          <w:marLeft w:val="1267"/>
          <w:marRight w:val="0"/>
          <w:marTop w:val="80"/>
          <w:marBottom w:val="0"/>
          <w:divBdr>
            <w:top w:val="none" w:sz="0" w:space="0" w:color="auto"/>
            <w:left w:val="none" w:sz="0" w:space="0" w:color="auto"/>
            <w:bottom w:val="none" w:sz="0" w:space="0" w:color="auto"/>
            <w:right w:val="none" w:sz="0" w:space="0" w:color="auto"/>
          </w:divBdr>
        </w:div>
        <w:div w:id="1721661228">
          <w:marLeft w:val="1267"/>
          <w:marRight w:val="0"/>
          <w:marTop w:val="80"/>
          <w:marBottom w:val="0"/>
          <w:divBdr>
            <w:top w:val="none" w:sz="0" w:space="0" w:color="auto"/>
            <w:left w:val="none" w:sz="0" w:space="0" w:color="auto"/>
            <w:bottom w:val="none" w:sz="0" w:space="0" w:color="auto"/>
            <w:right w:val="none" w:sz="0" w:space="0" w:color="auto"/>
          </w:divBdr>
        </w:div>
        <w:div w:id="2135710411">
          <w:marLeft w:val="547"/>
          <w:marRight w:val="0"/>
          <w:marTop w:val="80"/>
          <w:marBottom w:val="0"/>
          <w:divBdr>
            <w:top w:val="none" w:sz="0" w:space="0" w:color="auto"/>
            <w:left w:val="none" w:sz="0" w:space="0" w:color="auto"/>
            <w:bottom w:val="none" w:sz="0" w:space="0" w:color="auto"/>
            <w:right w:val="none" w:sz="0" w:space="0" w:color="auto"/>
          </w:divBdr>
        </w:div>
      </w:divsChild>
    </w:div>
    <w:div w:id="418259877">
      <w:bodyDiv w:val="1"/>
      <w:marLeft w:val="0"/>
      <w:marRight w:val="0"/>
      <w:marTop w:val="0"/>
      <w:marBottom w:val="0"/>
      <w:divBdr>
        <w:top w:val="none" w:sz="0" w:space="0" w:color="auto"/>
        <w:left w:val="none" w:sz="0" w:space="0" w:color="auto"/>
        <w:bottom w:val="none" w:sz="0" w:space="0" w:color="auto"/>
        <w:right w:val="none" w:sz="0" w:space="0" w:color="auto"/>
      </w:divBdr>
    </w:div>
    <w:div w:id="433674943">
      <w:bodyDiv w:val="1"/>
      <w:marLeft w:val="0"/>
      <w:marRight w:val="0"/>
      <w:marTop w:val="0"/>
      <w:marBottom w:val="0"/>
      <w:divBdr>
        <w:top w:val="none" w:sz="0" w:space="0" w:color="auto"/>
        <w:left w:val="none" w:sz="0" w:space="0" w:color="auto"/>
        <w:bottom w:val="none" w:sz="0" w:space="0" w:color="auto"/>
        <w:right w:val="none" w:sz="0" w:space="0" w:color="auto"/>
      </w:divBdr>
      <w:divsChild>
        <w:div w:id="71632243">
          <w:marLeft w:val="547"/>
          <w:marRight w:val="0"/>
          <w:marTop w:val="80"/>
          <w:marBottom w:val="0"/>
          <w:divBdr>
            <w:top w:val="none" w:sz="0" w:space="0" w:color="auto"/>
            <w:left w:val="none" w:sz="0" w:space="0" w:color="auto"/>
            <w:bottom w:val="none" w:sz="0" w:space="0" w:color="auto"/>
            <w:right w:val="none" w:sz="0" w:space="0" w:color="auto"/>
          </w:divBdr>
        </w:div>
        <w:div w:id="158543269">
          <w:marLeft w:val="1267"/>
          <w:marRight w:val="0"/>
          <w:marTop w:val="80"/>
          <w:marBottom w:val="0"/>
          <w:divBdr>
            <w:top w:val="none" w:sz="0" w:space="0" w:color="auto"/>
            <w:left w:val="none" w:sz="0" w:space="0" w:color="auto"/>
            <w:bottom w:val="none" w:sz="0" w:space="0" w:color="auto"/>
            <w:right w:val="none" w:sz="0" w:space="0" w:color="auto"/>
          </w:divBdr>
        </w:div>
        <w:div w:id="543754501">
          <w:marLeft w:val="1267"/>
          <w:marRight w:val="0"/>
          <w:marTop w:val="80"/>
          <w:marBottom w:val="0"/>
          <w:divBdr>
            <w:top w:val="none" w:sz="0" w:space="0" w:color="auto"/>
            <w:left w:val="none" w:sz="0" w:space="0" w:color="auto"/>
            <w:bottom w:val="none" w:sz="0" w:space="0" w:color="auto"/>
            <w:right w:val="none" w:sz="0" w:space="0" w:color="auto"/>
          </w:divBdr>
        </w:div>
        <w:div w:id="1053768468">
          <w:marLeft w:val="1267"/>
          <w:marRight w:val="0"/>
          <w:marTop w:val="80"/>
          <w:marBottom w:val="0"/>
          <w:divBdr>
            <w:top w:val="none" w:sz="0" w:space="0" w:color="auto"/>
            <w:left w:val="none" w:sz="0" w:space="0" w:color="auto"/>
            <w:bottom w:val="none" w:sz="0" w:space="0" w:color="auto"/>
            <w:right w:val="none" w:sz="0" w:space="0" w:color="auto"/>
          </w:divBdr>
        </w:div>
        <w:div w:id="1081415372">
          <w:marLeft w:val="1267"/>
          <w:marRight w:val="0"/>
          <w:marTop w:val="80"/>
          <w:marBottom w:val="0"/>
          <w:divBdr>
            <w:top w:val="none" w:sz="0" w:space="0" w:color="auto"/>
            <w:left w:val="none" w:sz="0" w:space="0" w:color="auto"/>
            <w:bottom w:val="none" w:sz="0" w:space="0" w:color="auto"/>
            <w:right w:val="none" w:sz="0" w:space="0" w:color="auto"/>
          </w:divBdr>
        </w:div>
        <w:div w:id="1338462654">
          <w:marLeft w:val="547"/>
          <w:marRight w:val="0"/>
          <w:marTop w:val="80"/>
          <w:marBottom w:val="0"/>
          <w:divBdr>
            <w:top w:val="none" w:sz="0" w:space="0" w:color="auto"/>
            <w:left w:val="none" w:sz="0" w:space="0" w:color="auto"/>
            <w:bottom w:val="none" w:sz="0" w:space="0" w:color="auto"/>
            <w:right w:val="none" w:sz="0" w:space="0" w:color="auto"/>
          </w:divBdr>
        </w:div>
        <w:div w:id="1412971809">
          <w:marLeft w:val="547"/>
          <w:marRight w:val="0"/>
          <w:marTop w:val="80"/>
          <w:marBottom w:val="0"/>
          <w:divBdr>
            <w:top w:val="none" w:sz="0" w:space="0" w:color="auto"/>
            <w:left w:val="none" w:sz="0" w:space="0" w:color="auto"/>
            <w:bottom w:val="none" w:sz="0" w:space="0" w:color="auto"/>
            <w:right w:val="none" w:sz="0" w:space="0" w:color="auto"/>
          </w:divBdr>
        </w:div>
        <w:div w:id="1715036801">
          <w:marLeft w:val="1267"/>
          <w:marRight w:val="0"/>
          <w:marTop w:val="80"/>
          <w:marBottom w:val="0"/>
          <w:divBdr>
            <w:top w:val="none" w:sz="0" w:space="0" w:color="auto"/>
            <w:left w:val="none" w:sz="0" w:space="0" w:color="auto"/>
            <w:bottom w:val="none" w:sz="0" w:space="0" w:color="auto"/>
            <w:right w:val="none" w:sz="0" w:space="0" w:color="auto"/>
          </w:divBdr>
        </w:div>
        <w:div w:id="1746762613">
          <w:marLeft w:val="1267"/>
          <w:marRight w:val="0"/>
          <w:marTop w:val="80"/>
          <w:marBottom w:val="0"/>
          <w:divBdr>
            <w:top w:val="none" w:sz="0" w:space="0" w:color="auto"/>
            <w:left w:val="none" w:sz="0" w:space="0" w:color="auto"/>
            <w:bottom w:val="none" w:sz="0" w:space="0" w:color="auto"/>
            <w:right w:val="none" w:sz="0" w:space="0" w:color="auto"/>
          </w:divBdr>
        </w:div>
        <w:div w:id="1887326235">
          <w:marLeft w:val="1267"/>
          <w:marRight w:val="0"/>
          <w:marTop w:val="80"/>
          <w:marBottom w:val="0"/>
          <w:divBdr>
            <w:top w:val="none" w:sz="0" w:space="0" w:color="auto"/>
            <w:left w:val="none" w:sz="0" w:space="0" w:color="auto"/>
            <w:bottom w:val="none" w:sz="0" w:space="0" w:color="auto"/>
            <w:right w:val="none" w:sz="0" w:space="0" w:color="auto"/>
          </w:divBdr>
        </w:div>
        <w:div w:id="2108309122">
          <w:marLeft w:val="547"/>
          <w:marRight w:val="0"/>
          <w:marTop w:val="80"/>
          <w:marBottom w:val="0"/>
          <w:divBdr>
            <w:top w:val="none" w:sz="0" w:space="0" w:color="auto"/>
            <w:left w:val="none" w:sz="0" w:space="0" w:color="auto"/>
            <w:bottom w:val="none" w:sz="0" w:space="0" w:color="auto"/>
            <w:right w:val="none" w:sz="0" w:space="0" w:color="auto"/>
          </w:divBdr>
        </w:div>
      </w:divsChild>
    </w:div>
    <w:div w:id="455299147">
      <w:bodyDiv w:val="1"/>
      <w:marLeft w:val="0"/>
      <w:marRight w:val="0"/>
      <w:marTop w:val="0"/>
      <w:marBottom w:val="0"/>
      <w:divBdr>
        <w:top w:val="none" w:sz="0" w:space="0" w:color="auto"/>
        <w:left w:val="none" w:sz="0" w:space="0" w:color="auto"/>
        <w:bottom w:val="none" w:sz="0" w:space="0" w:color="auto"/>
        <w:right w:val="none" w:sz="0" w:space="0" w:color="auto"/>
      </w:divBdr>
      <w:divsChild>
        <w:div w:id="551498000">
          <w:marLeft w:val="1022"/>
          <w:marRight w:val="0"/>
          <w:marTop w:val="80"/>
          <w:marBottom w:val="0"/>
          <w:divBdr>
            <w:top w:val="none" w:sz="0" w:space="0" w:color="auto"/>
            <w:left w:val="none" w:sz="0" w:space="0" w:color="auto"/>
            <w:bottom w:val="none" w:sz="0" w:space="0" w:color="auto"/>
            <w:right w:val="none" w:sz="0" w:space="0" w:color="auto"/>
          </w:divBdr>
        </w:div>
        <w:div w:id="609511626">
          <w:marLeft w:val="547"/>
          <w:marRight w:val="0"/>
          <w:marTop w:val="80"/>
          <w:marBottom w:val="0"/>
          <w:divBdr>
            <w:top w:val="none" w:sz="0" w:space="0" w:color="auto"/>
            <w:left w:val="none" w:sz="0" w:space="0" w:color="auto"/>
            <w:bottom w:val="none" w:sz="0" w:space="0" w:color="auto"/>
            <w:right w:val="none" w:sz="0" w:space="0" w:color="auto"/>
          </w:divBdr>
        </w:div>
        <w:div w:id="852916271">
          <w:marLeft w:val="547"/>
          <w:marRight w:val="0"/>
          <w:marTop w:val="80"/>
          <w:marBottom w:val="0"/>
          <w:divBdr>
            <w:top w:val="none" w:sz="0" w:space="0" w:color="auto"/>
            <w:left w:val="none" w:sz="0" w:space="0" w:color="auto"/>
            <w:bottom w:val="none" w:sz="0" w:space="0" w:color="auto"/>
            <w:right w:val="none" w:sz="0" w:space="0" w:color="auto"/>
          </w:divBdr>
        </w:div>
        <w:div w:id="991560750">
          <w:marLeft w:val="1022"/>
          <w:marRight w:val="0"/>
          <w:marTop w:val="80"/>
          <w:marBottom w:val="0"/>
          <w:divBdr>
            <w:top w:val="none" w:sz="0" w:space="0" w:color="auto"/>
            <w:left w:val="none" w:sz="0" w:space="0" w:color="auto"/>
            <w:bottom w:val="none" w:sz="0" w:space="0" w:color="auto"/>
            <w:right w:val="none" w:sz="0" w:space="0" w:color="auto"/>
          </w:divBdr>
        </w:div>
        <w:div w:id="1212574518">
          <w:marLeft w:val="1267"/>
          <w:marRight w:val="0"/>
          <w:marTop w:val="80"/>
          <w:marBottom w:val="0"/>
          <w:divBdr>
            <w:top w:val="none" w:sz="0" w:space="0" w:color="auto"/>
            <w:left w:val="none" w:sz="0" w:space="0" w:color="auto"/>
            <w:bottom w:val="none" w:sz="0" w:space="0" w:color="auto"/>
            <w:right w:val="none" w:sz="0" w:space="0" w:color="auto"/>
          </w:divBdr>
        </w:div>
        <w:div w:id="1489247713">
          <w:marLeft w:val="547"/>
          <w:marRight w:val="0"/>
          <w:marTop w:val="80"/>
          <w:marBottom w:val="0"/>
          <w:divBdr>
            <w:top w:val="none" w:sz="0" w:space="0" w:color="auto"/>
            <w:left w:val="none" w:sz="0" w:space="0" w:color="auto"/>
            <w:bottom w:val="none" w:sz="0" w:space="0" w:color="auto"/>
            <w:right w:val="none" w:sz="0" w:space="0" w:color="auto"/>
          </w:divBdr>
        </w:div>
        <w:div w:id="1551960558">
          <w:marLeft w:val="547"/>
          <w:marRight w:val="0"/>
          <w:marTop w:val="80"/>
          <w:marBottom w:val="0"/>
          <w:divBdr>
            <w:top w:val="none" w:sz="0" w:space="0" w:color="auto"/>
            <w:left w:val="none" w:sz="0" w:space="0" w:color="auto"/>
            <w:bottom w:val="none" w:sz="0" w:space="0" w:color="auto"/>
            <w:right w:val="none" w:sz="0" w:space="0" w:color="auto"/>
          </w:divBdr>
        </w:div>
        <w:div w:id="1680539904">
          <w:marLeft w:val="547"/>
          <w:marRight w:val="0"/>
          <w:marTop w:val="80"/>
          <w:marBottom w:val="0"/>
          <w:divBdr>
            <w:top w:val="none" w:sz="0" w:space="0" w:color="auto"/>
            <w:left w:val="none" w:sz="0" w:space="0" w:color="auto"/>
            <w:bottom w:val="none" w:sz="0" w:space="0" w:color="auto"/>
            <w:right w:val="none" w:sz="0" w:space="0" w:color="auto"/>
          </w:divBdr>
        </w:div>
        <w:div w:id="1860459877">
          <w:marLeft w:val="1022"/>
          <w:marRight w:val="0"/>
          <w:marTop w:val="80"/>
          <w:marBottom w:val="0"/>
          <w:divBdr>
            <w:top w:val="none" w:sz="0" w:space="0" w:color="auto"/>
            <w:left w:val="none" w:sz="0" w:space="0" w:color="auto"/>
            <w:bottom w:val="none" w:sz="0" w:space="0" w:color="auto"/>
            <w:right w:val="none" w:sz="0" w:space="0" w:color="auto"/>
          </w:divBdr>
        </w:div>
        <w:div w:id="2003072707">
          <w:marLeft w:val="1267"/>
          <w:marRight w:val="0"/>
          <w:marTop w:val="80"/>
          <w:marBottom w:val="0"/>
          <w:divBdr>
            <w:top w:val="none" w:sz="0" w:space="0" w:color="auto"/>
            <w:left w:val="none" w:sz="0" w:space="0" w:color="auto"/>
            <w:bottom w:val="none" w:sz="0" w:space="0" w:color="auto"/>
            <w:right w:val="none" w:sz="0" w:space="0" w:color="auto"/>
          </w:divBdr>
        </w:div>
        <w:div w:id="2034111874">
          <w:marLeft w:val="547"/>
          <w:marRight w:val="0"/>
          <w:marTop w:val="80"/>
          <w:marBottom w:val="0"/>
          <w:divBdr>
            <w:top w:val="none" w:sz="0" w:space="0" w:color="auto"/>
            <w:left w:val="none" w:sz="0" w:space="0" w:color="auto"/>
            <w:bottom w:val="none" w:sz="0" w:space="0" w:color="auto"/>
            <w:right w:val="none" w:sz="0" w:space="0" w:color="auto"/>
          </w:divBdr>
        </w:div>
      </w:divsChild>
    </w:div>
    <w:div w:id="461004771">
      <w:bodyDiv w:val="1"/>
      <w:marLeft w:val="0"/>
      <w:marRight w:val="0"/>
      <w:marTop w:val="0"/>
      <w:marBottom w:val="0"/>
      <w:divBdr>
        <w:top w:val="none" w:sz="0" w:space="0" w:color="auto"/>
        <w:left w:val="none" w:sz="0" w:space="0" w:color="auto"/>
        <w:bottom w:val="none" w:sz="0" w:space="0" w:color="auto"/>
        <w:right w:val="none" w:sz="0" w:space="0" w:color="auto"/>
      </w:divBdr>
    </w:div>
    <w:div w:id="483202488">
      <w:bodyDiv w:val="1"/>
      <w:marLeft w:val="0"/>
      <w:marRight w:val="0"/>
      <w:marTop w:val="0"/>
      <w:marBottom w:val="0"/>
      <w:divBdr>
        <w:top w:val="none" w:sz="0" w:space="0" w:color="auto"/>
        <w:left w:val="none" w:sz="0" w:space="0" w:color="auto"/>
        <w:bottom w:val="none" w:sz="0" w:space="0" w:color="auto"/>
        <w:right w:val="none" w:sz="0" w:space="0" w:color="auto"/>
      </w:divBdr>
    </w:div>
    <w:div w:id="539634556">
      <w:bodyDiv w:val="1"/>
      <w:marLeft w:val="0"/>
      <w:marRight w:val="0"/>
      <w:marTop w:val="0"/>
      <w:marBottom w:val="0"/>
      <w:divBdr>
        <w:top w:val="none" w:sz="0" w:space="0" w:color="auto"/>
        <w:left w:val="none" w:sz="0" w:space="0" w:color="auto"/>
        <w:bottom w:val="none" w:sz="0" w:space="0" w:color="auto"/>
        <w:right w:val="none" w:sz="0" w:space="0" w:color="auto"/>
      </w:divBdr>
    </w:div>
    <w:div w:id="568073368">
      <w:bodyDiv w:val="1"/>
      <w:marLeft w:val="0"/>
      <w:marRight w:val="0"/>
      <w:marTop w:val="0"/>
      <w:marBottom w:val="0"/>
      <w:divBdr>
        <w:top w:val="none" w:sz="0" w:space="0" w:color="auto"/>
        <w:left w:val="none" w:sz="0" w:space="0" w:color="auto"/>
        <w:bottom w:val="none" w:sz="0" w:space="0" w:color="auto"/>
        <w:right w:val="none" w:sz="0" w:space="0" w:color="auto"/>
      </w:divBdr>
    </w:div>
    <w:div w:id="575627899">
      <w:bodyDiv w:val="1"/>
      <w:marLeft w:val="0"/>
      <w:marRight w:val="0"/>
      <w:marTop w:val="0"/>
      <w:marBottom w:val="0"/>
      <w:divBdr>
        <w:top w:val="none" w:sz="0" w:space="0" w:color="auto"/>
        <w:left w:val="none" w:sz="0" w:space="0" w:color="auto"/>
        <w:bottom w:val="none" w:sz="0" w:space="0" w:color="auto"/>
        <w:right w:val="none" w:sz="0" w:space="0" w:color="auto"/>
      </w:divBdr>
    </w:div>
    <w:div w:id="594902741">
      <w:bodyDiv w:val="1"/>
      <w:marLeft w:val="0"/>
      <w:marRight w:val="0"/>
      <w:marTop w:val="0"/>
      <w:marBottom w:val="0"/>
      <w:divBdr>
        <w:top w:val="none" w:sz="0" w:space="0" w:color="auto"/>
        <w:left w:val="none" w:sz="0" w:space="0" w:color="auto"/>
        <w:bottom w:val="none" w:sz="0" w:space="0" w:color="auto"/>
        <w:right w:val="none" w:sz="0" w:space="0" w:color="auto"/>
      </w:divBdr>
    </w:div>
    <w:div w:id="658652649">
      <w:bodyDiv w:val="1"/>
      <w:marLeft w:val="0"/>
      <w:marRight w:val="0"/>
      <w:marTop w:val="0"/>
      <w:marBottom w:val="0"/>
      <w:divBdr>
        <w:top w:val="none" w:sz="0" w:space="0" w:color="auto"/>
        <w:left w:val="none" w:sz="0" w:space="0" w:color="auto"/>
        <w:bottom w:val="none" w:sz="0" w:space="0" w:color="auto"/>
        <w:right w:val="none" w:sz="0" w:space="0" w:color="auto"/>
      </w:divBdr>
    </w:div>
    <w:div w:id="665279509">
      <w:bodyDiv w:val="1"/>
      <w:marLeft w:val="0"/>
      <w:marRight w:val="0"/>
      <w:marTop w:val="0"/>
      <w:marBottom w:val="0"/>
      <w:divBdr>
        <w:top w:val="none" w:sz="0" w:space="0" w:color="auto"/>
        <w:left w:val="none" w:sz="0" w:space="0" w:color="auto"/>
        <w:bottom w:val="none" w:sz="0" w:space="0" w:color="auto"/>
        <w:right w:val="none" w:sz="0" w:space="0" w:color="auto"/>
      </w:divBdr>
    </w:div>
    <w:div w:id="685525848">
      <w:bodyDiv w:val="1"/>
      <w:marLeft w:val="0"/>
      <w:marRight w:val="0"/>
      <w:marTop w:val="0"/>
      <w:marBottom w:val="0"/>
      <w:divBdr>
        <w:top w:val="none" w:sz="0" w:space="0" w:color="auto"/>
        <w:left w:val="none" w:sz="0" w:space="0" w:color="auto"/>
        <w:bottom w:val="none" w:sz="0" w:space="0" w:color="auto"/>
        <w:right w:val="none" w:sz="0" w:space="0" w:color="auto"/>
      </w:divBdr>
      <w:divsChild>
        <w:div w:id="193690989">
          <w:marLeft w:val="1267"/>
          <w:marRight w:val="0"/>
          <w:marTop w:val="80"/>
          <w:marBottom w:val="0"/>
          <w:divBdr>
            <w:top w:val="none" w:sz="0" w:space="0" w:color="auto"/>
            <w:left w:val="none" w:sz="0" w:space="0" w:color="auto"/>
            <w:bottom w:val="none" w:sz="0" w:space="0" w:color="auto"/>
            <w:right w:val="none" w:sz="0" w:space="0" w:color="auto"/>
          </w:divBdr>
        </w:div>
        <w:div w:id="300351827">
          <w:marLeft w:val="1267"/>
          <w:marRight w:val="0"/>
          <w:marTop w:val="80"/>
          <w:marBottom w:val="0"/>
          <w:divBdr>
            <w:top w:val="none" w:sz="0" w:space="0" w:color="auto"/>
            <w:left w:val="none" w:sz="0" w:space="0" w:color="auto"/>
            <w:bottom w:val="none" w:sz="0" w:space="0" w:color="auto"/>
            <w:right w:val="none" w:sz="0" w:space="0" w:color="auto"/>
          </w:divBdr>
        </w:div>
        <w:div w:id="1211111887">
          <w:marLeft w:val="1267"/>
          <w:marRight w:val="0"/>
          <w:marTop w:val="80"/>
          <w:marBottom w:val="0"/>
          <w:divBdr>
            <w:top w:val="none" w:sz="0" w:space="0" w:color="auto"/>
            <w:left w:val="none" w:sz="0" w:space="0" w:color="auto"/>
            <w:bottom w:val="none" w:sz="0" w:space="0" w:color="auto"/>
            <w:right w:val="none" w:sz="0" w:space="0" w:color="auto"/>
          </w:divBdr>
        </w:div>
        <w:div w:id="2032682576">
          <w:marLeft w:val="1267"/>
          <w:marRight w:val="0"/>
          <w:marTop w:val="80"/>
          <w:marBottom w:val="0"/>
          <w:divBdr>
            <w:top w:val="none" w:sz="0" w:space="0" w:color="auto"/>
            <w:left w:val="none" w:sz="0" w:space="0" w:color="auto"/>
            <w:bottom w:val="none" w:sz="0" w:space="0" w:color="auto"/>
            <w:right w:val="none" w:sz="0" w:space="0" w:color="auto"/>
          </w:divBdr>
        </w:div>
      </w:divsChild>
    </w:div>
    <w:div w:id="694116565">
      <w:bodyDiv w:val="1"/>
      <w:marLeft w:val="0"/>
      <w:marRight w:val="0"/>
      <w:marTop w:val="0"/>
      <w:marBottom w:val="0"/>
      <w:divBdr>
        <w:top w:val="none" w:sz="0" w:space="0" w:color="auto"/>
        <w:left w:val="none" w:sz="0" w:space="0" w:color="auto"/>
        <w:bottom w:val="none" w:sz="0" w:space="0" w:color="auto"/>
        <w:right w:val="none" w:sz="0" w:space="0" w:color="auto"/>
      </w:divBdr>
    </w:div>
    <w:div w:id="733431372">
      <w:bodyDiv w:val="1"/>
      <w:marLeft w:val="0"/>
      <w:marRight w:val="0"/>
      <w:marTop w:val="0"/>
      <w:marBottom w:val="0"/>
      <w:divBdr>
        <w:top w:val="none" w:sz="0" w:space="0" w:color="auto"/>
        <w:left w:val="none" w:sz="0" w:space="0" w:color="auto"/>
        <w:bottom w:val="none" w:sz="0" w:space="0" w:color="auto"/>
        <w:right w:val="none" w:sz="0" w:space="0" w:color="auto"/>
      </w:divBdr>
    </w:div>
    <w:div w:id="748577942">
      <w:bodyDiv w:val="1"/>
      <w:marLeft w:val="0"/>
      <w:marRight w:val="0"/>
      <w:marTop w:val="0"/>
      <w:marBottom w:val="0"/>
      <w:divBdr>
        <w:top w:val="none" w:sz="0" w:space="0" w:color="auto"/>
        <w:left w:val="none" w:sz="0" w:space="0" w:color="auto"/>
        <w:bottom w:val="none" w:sz="0" w:space="0" w:color="auto"/>
        <w:right w:val="none" w:sz="0" w:space="0" w:color="auto"/>
      </w:divBdr>
    </w:div>
    <w:div w:id="754978086">
      <w:bodyDiv w:val="1"/>
      <w:marLeft w:val="0"/>
      <w:marRight w:val="0"/>
      <w:marTop w:val="0"/>
      <w:marBottom w:val="0"/>
      <w:divBdr>
        <w:top w:val="none" w:sz="0" w:space="0" w:color="auto"/>
        <w:left w:val="none" w:sz="0" w:space="0" w:color="auto"/>
        <w:bottom w:val="none" w:sz="0" w:space="0" w:color="auto"/>
        <w:right w:val="none" w:sz="0" w:space="0" w:color="auto"/>
      </w:divBdr>
    </w:div>
    <w:div w:id="759181403">
      <w:bodyDiv w:val="1"/>
      <w:marLeft w:val="0"/>
      <w:marRight w:val="0"/>
      <w:marTop w:val="0"/>
      <w:marBottom w:val="0"/>
      <w:divBdr>
        <w:top w:val="none" w:sz="0" w:space="0" w:color="auto"/>
        <w:left w:val="none" w:sz="0" w:space="0" w:color="auto"/>
        <w:bottom w:val="none" w:sz="0" w:space="0" w:color="auto"/>
        <w:right w:val="none" w:sz="0" w:space="0" w:color="auto"/>
      </w:divBdr>
    </w:div>
    <w:div w:id="802119735">
      <w:bodyDiv w:val="1"/>
      <w:marLeft w:val="0"/>
      <w:marRight w:val="0"/>
      <w:marTop w:val="0"/>
      <w:marBottom w:val="0"/>
      <w:divBdr>
        <w:top w:val="none" w:sz="0" w:space="0" w:color="auto"/>
        <w:left w:val="none" w:sz="0" w:space="0" w:color="auto"/>
        <w:bottom w:val="none" w:sz="0" w:space="0" w:color="auto"/>
        <w:right w:val="none" w:sz="0" w:space="0" w:color="auto"/>
      </w:divBdr>
    </w:div>
    <w:div w:id="853959685">
      <w:bodyDiv w:val="1"/>
      <w:marLeft w:val="0"/>
      <w:marRight w:val="0"/>
      <w:marTop w:val="0"/>
      <w:marBottom w:val="0"/>
      <w:divBdr>
        <w:top w:val="none" w:sz="0" w:space="0" w:color="auto"/>
        <w:left w:val="none" w:sz="0" w:space="0" w:color="auto"/>
        <w:bottom w:val="none" w:sz="0" w:space="0" w:color="auto"/>
        <w:right w:val="none" w:sz="0" w:space="0" w:color="auto"/>
      </w:divBdr>
    </w:div>
    <w:div w:id="868104949">
      <w:bodyDiv w:val="1"/>
      <w:marLeft w:val="0"/>
      <w:marRight w:val="0"/>
      <w:marTop w:val="0"/>
      <w:marBottom w:val="0"/>
      <w:divBdr>
        <w:top w:val="none" w:sz="0" w:space="0" w:color="auto"/>
        <w:left w:val="none" w:sz="0" w:space="0" w:color="auto"/>
        <w:bottom w:val="none" w:sz="0" w:space="0" w:color="auto"/>
        <w:right w:val="none" w:sz="0" w:space="0" w:color="auto"/>
      </w:divBdr>
    </w:div>
    <w:div w:id="879441472">
      <w:bodyDiv w:val="1"/>
      <w:marLeft w:val="0"/>
      <w:marRight w:val="0"/>
      <w:marTop w:val="0"/>
      <w:marBottom w:val="0"/>
      <w:divBdr>
        <w:top w:val="none" w:sz="0" w:space="0" w:color="auto"/>
        <w:left w:val="none" w:sz="0" w:space="0" w:color="auto"/>
        <w:bottom w:val="none" w:sz="0" w:space="0" w:color="auto"/>
        <w:right w:val="none" w:sz="0" w:space="0" w:color="auto"/>
      </w:divBdr>
    </w:div>
    <w:div w:id="925187833">
      <w:bodyDiv w:val="1"/>
      <w:marLeft w:val="0"/>
      <w:marRight w:val="0"/>
      <w:marTop w:val="0"/>
      <w:marBottom w:val="0"/>
      <w:divBdr>
        <w:top w:val="none" w:sz="0" w:space="0" w:color="auto"/>
        <w:left w:val="none" w:sz="0" w:space="0" w:color="auto"/>
        <w:bottom w:val="none" w:sz="0" w:space="0" w:color="auto"/>
        <w:right w:val="none" w:sz="0" w:space="0" w:color="auto"/>
      </w:divBdr>
      <w:divsChild>
        <w:div w:id="155658863">
          <w:marLeft w:val="1267"/>
          <w:marRight w:val="0"/>
          <w:marTop w:val="80"/>
          <w:marBottom w:val="0"/>
          <w:divBdr>
            <w:top w:val="none" w:sz="0" w:space="0" w:color="auto"/>
            <w:left w:val="none" w:sz="0" w:space="0" w:color="auto"/>
            <w:bottom w:val="none" w:sz="0" w:space="0" w:color="auto"/>
            <w:right w:val="none" w:sz="0" w:space="0" w:color="auto"/>
          </w:divBdr>
        </w:div>
        <w:div w:id="231426488">
          <w:marLeft w:val="1267"/>
          <w:marRight w:val="0"/>
          <w:marTop w:val="80"/>
          <w:marBottom w:val="0"/>
          <w:divBdr>
            <w:top w:val="none" w:sz="0" w:space="0" w:color="auto"/>
            <w:left w:val="none" w:sz="0" w:space="0" w:color="auto"/>
            <w:bottom w:val="none" w:sz="0" w:space="0" w:color="auto"/>
            <w:right w:val="none" w:sz="0" w:space="0" w:color="auto"/>
          </w:divBdr>
        </w:div>
        <w:div w:id="336614846">
          <w:marLeft w:val="1267"/>
          <w:marRight w:val="0"/>
          <w:marTop w:val="80"/>
          <w:marBottom w:val="0"/>
          <w:divBdr>
            <w:top w:val="none" w:sz="0" w:space="0" w:color="auto"/>
            <w:left w:val="none" w:sz="0" w:space="0" w:color="auto"/>
            <w:bottom w:val="none" w:sz="0" w:space="0" w:color="auto"/>
            <w:right w:val="none" w:sz="0" w:space="0" w:color="auto"/>
          </w:divBdr>
        </w:div>
        <w:div w:id="413011208">
          <w:marLeft w:val="1267"/>
          <w:marRight w:val="0"/>
          <w:marTop w:val="80"/>
          <w:marBottom w:val="0"/>
          <w:divBdr>
            <w:top w:val="none" w:sz="0" w:space="0" w:color="auto"/>
            <w:left w:val="none" w:sz="0" w:space="0" w:color="auto"/>
            <w:bottom w:val="none" w:sz="0" w:space="0" w:color="auto"/>
            <w:right w:val="none" w:sz="0" w:space="0" w:color="auto"/>
          </w:divBdr>
        </w:div>
        <w:div w:id="572129838">
          <w:marLeft w:val="1267"/>
          <w:marRight w:val="0"/>
          <w:marTop w:val="80"/>
          <w:marBottom w:val="0"/>
          <w:divBdr>
            <w:top w:val="none" w:sz="0" w:space="0" w:color="auto"/>
            <w:left w:val="none" w:sz="0" w:space="0" w:color="auto"/>
            <w:bottom w:val="none" w:sz="0" w:space="0" w:color="auto"/>
            <w:right w:val="none" w:sz="0" w:space="0" w:color="auto"/>
          </w:divBdr>
        </w:div>
        <w:div w:id="910774590">
          <w:marLeft w:val="1267"/>
          <w:marRight w:val="0"/>
          <w:marTop w:val="80"/>
          <w:marBottom w:val="0"/>
          <w:divBdr>
            <w:top w:val="none" w:sz="0" w:space="0" w:color="auto"/>
            <w:left w:val="none" w:sz="0" w:space="0" w:color="auto"/>
            <w:bottom w:val="none" w:sz="0" w:space="0" w:color="auto"/>
            <w:right w:val="none" w:sz="0" w:space="0" w:color="auto"/>
          </w:divBdr>
        </w:div>
        <w:div w:id="1251617914">
          <w:marLeft w:val="1267"/>
          <w:marRight w:val="0"/>
          <w:marTop w:val="80"/>
          <w:marBottom w:val="0"/>
          <w:divBdr>
            <w:top w:val="none" w:sz="0" w:space="0" w:color="auto"/>
            <w:left w:val="none" w:sz="0" w:space="0" w:color="auto"/>
            <w:bottom w:val="none" w:sz="0" w:space="0" w:color="auto"/>
            <w:right w:val="none" w:sz="0" w:space="0" w:color="auto"/>
          </w:divBdr>
        </w:div>
        <w:div w:id="1303922188">
          <w:marLeft w:val="1267"/>
          <w:marRight w:val="0"/>
          <w:marTop w:val="80"/>
          <w:marBottom w:val="0"/>
          <w:divBdr>
            <w:top w:val="none" w:sz="0" w:space="0" w:color="auto"/>
            <w:left w:val="none" w:sz="0" w:space="0" w:color="auto"/>
            <w:bottom w:val="none" w:sz="0" w:space="0" w:color="auto"/>
            <w:right w:val="none" w:sz="0" w:space="0" w:color="auto"/>
          </w:divBdr>
        </w:div>
        <w:div w:id="1364479619">
          <w:marLeft w:val="1267"/>
          <w:marRight w:val="0"/>
          <w:marTop w:val="80"/>
          <w:marBottom w:val="0"/>
          <w:divBdr>
            <w:top w:val="none" w:sz="0" w:space="0" w:color="auto"/>
            <w:left w:val="none" w:sz="0" w:space="0" w:color="auto"/>
            <w:bottom w:val="none" w:sz="0" w:space="0" w:color="auto"/>
            <w:right w:val="none" w:sz="0" w:space="0" w:color="auto"/>
          </w:divBdr>
        </w:div>
        <w:div w:id="1945570904">
          <w:marLeft w:val="1267"/>
          <w:marRight w:val="0"/>
          <w:marTop w:val="80"/>
          <w:marBottom w:val="0"/>
          <w:divBdr>
            <w:top w:val="none" w:sz="0" w:space="0" w:color="auto"/>
            <w:left w:val="none" w:sz="0" w:space="0" w:color="auto"/>
            <w:bottom w:val="none" w:sz="0" w:space="0" w:color="auto"/>
            <w:right w:val="none" w:sz="0" w:space="0" w:color="auto"/>
          </w:divBdr>
        </w:div>
        <w:div w:id="2097554197">
          <w:marLeft w:val="1267"/>
          <w:marRight w:val="0"/>
          <w:marTop w:val="80"/>
          <w:marBottom w:val="0"/>
          <w:divBdr>
            <w:top w:val="none" w:sz="0" w:space="0" w:color="auto"/>
            <w:left w:val="none" w:sz="0" w:space="0" w:color="auto"/>
            <w:bottom w:val="none" w:sz="0" w:space="0" w:color="auto"/>
            <w:right w:val="none" w:sz="0" w:space="0" w:color="auto"/>
          </w:divBdr>
        </w:div>
      </w:divsChild>
    </w:div>
    <w:div w:id="946693912">
      <w:bodyDiv w:val="1"/>
      <w:marLeft w:val="0"/>
      <w:marRight w:val="0"/>
      <w:marTop w:val="0"/>
      <w:marBottom w:val="0"/>
      <w:divBdr>
        <w:top w:val="none" w:sz="0" w:space="0" w:color="auto"/>
        <w:left w:val="none" w:sz="0" w:space="0" w:color="auto"/>
        <w:bottom w:val="none" w:sz="0" w:space="0" w:color="auto"/>
        <w:right w:val="none" w:sz="0" w:space="0" w:color="auto"/>
      </w:divBdr>
    </w:div>
    <w:div w:id="949899969">
      <w:bodyDiv w:val="1"/>
      <w:marLeft w:val="0"/>
      <w:marRight w:val="0"/>
      <w:marTop w:val="0"/>
      <w:marBottom w:val="0"/>
      <w:divBdr>
        <w:top w:val="none" w:sz="0" w:space="0" w:color="auto"/>
        <w:left w:val="none" w:sz="0" w:space="0" w:color="auto"/>
        <w:bottom w:val="none" w:sz="0" w:space="0" w:color="auto"/>
        <w:right w:val="none" w:sz="0" w:space="0" w:color="auto"/>
      </w:divBdr>
    </w:div>
    <w:div w:id="1005939167">
      <w:bodyDiv w:val="1"/>
      <w:marLeft w:val="0"/>
      <w:marRight w:val="0"/>
      <w:marTop w:val="0"/>
      <w:marBottom w:val="0"/>
      <w:divBdr>
        <w:top w:val="none" w:sz="0" w:space="0" w:color="auto"/>
        <w:left w:val="none" w:sz="0" w:space="0" w:color="auto"/>
        <w:bottom w:val="none" w:sz="0" w:space="0" w:color="auto"/>
        <w:right w:val="none" w:sz="0" w:space="0" w:color="auto"/>
      </w:divBdr>
    </w:div>
    <w:div w:id="1045133093">
      <w:bodyDiv w:val="1"/>
      <w:marLeft w:val="0"/>
      <w:marRight w:val="0"/>
      <w:marTop w:val="0"/>
      <w:marBottom w:val="0"/>
      <w:divBdr>
        <w:top w:val="none" w:sz="0" w:space="0" w:color="auto"/>
        <w:left w:val="none" w:sz="0" w:space="0" w:color="auto"/>
        <w:bottom w:val="none" w:sz="0" w:space="0" w:color="auto"/>
        <w:right w:val="none" w:sz="0" w:space="0" w:color="auto"/>
      </w:divBdr>
    </w:div>
    <w:div w:id="1052923376">
      <w:bodyDiv w:val="1"/>
      <w:marLeft w:val="0"/>
      <w:marRight w:val="0"/>
      <w:marTop w:val="0"/>
      <w:marBottom w:val="0"/>
      <w:divBdr>
        <w:top w:val="none" w:sz="0" w:space="0" w:color="auto"/>
        <w:left w:val="none" w:sz="0" w:space="0" w:color="auto"/>
        <w:bottom w:val="none" w:sz="0" w:space="0" w:color="auto"/>
        <w:right w:val="none" w:sz="0" w:space="0" w:color="auto"/>
      </w:divBdr>
    </w:div>
    <w:div w:id="1078477966">
      <w:bodyDiv w:val="1"/>
      <w:marLeft w:val="0"/>
      <w:marRight w:val="0"/>
      <w:marTop w:val="0"/>
      <w:marBottom w:val="0"/>
      <w:divBdr>
        <w:top w:val="none" w:sz="0" w:space="0" w:color="auto"/>
        <w:left w:val="none" w:sz="0" w:space="0" w:color="auto"/>
        <w:bottom w:val="none" w:sz="0" w:space="0" w:color="auto"/>
        <w:right w:val="none" w:sz="0" w:space="0" w:color="auto"/>
      </w:divBdr>
    </w:div>
    <w:div w:id="1105686574">
      <w:bodyDiv w:val="1"/>
      <w:marLeft w:val="0"/>
      <w:marRight w:val="0"/>
      <w:marTop w:val="0"/>
      <w:marBottom w:val="0"/>
      <w:divBdr>
        <w:top w:val="none" w:sz="0" w:space="0" w:color="auto"/>
        <w:left w:val="none" w:sz="0" w:space="0" w:color="auto"/>
        <w:bottom w:val="none" w:sz="0" w:space="0" w:color="auto"/>
        <w:right w:val="none" w:sz="0" w:space="0" w:color="auto"/>
      </w:divBdr>
    </w:div>
    <w:div w:id="1149130335">
      <w:bodyDiv w:val="1"/>
      <w:marLeft w:val="0"/>
      <w:marRight w:val="0"/>
      <w:marTop w:val="0"/>
      <w:marBottom w:val="0"/>
      <w:divBdr>
        <w:top w:val="none" w:sz="0" w:space="0" w:color="auto"/>
        <w:left w:val="none" w:sz="0" w:space="0" w:color="auto"/>
        <w:bottom w:val="none" w:sz="0" w:space="0" w:color="auto"/>
        <w:right w:val="none" w:sz="0" w:space="0" w:color="auto"/>
      </w:divBdr>
    </w:div>
    <w:div w:id="1151871697">
      <w:bodyDiv w:val="1"/>
      <w:marLeft w:val="0"/>
      <w:marRight w:val="0"/>
      <w:marTop w:val="0"/>
      <w:marBottom w:val="0"/>
      <w:divBdr>
        <w:top w:val="none" w:sz="0" w:space="0" w:color="auto"/>
        <w:left w:val="none" w:sz="0" w:space="0" w:color="auto"/>
        <w:bottom w:val="none" w:sz="0" w:space="0" w:color="auto"/>
        <w:right w:val="none" w:sz="0" w:space="0" w:color="auto"/>
      </w:divBdr>
    </w:div>
    <w:div w:id="1162116715">
      <w:bodyDiv w:val="1"/>
      <w:marLeft w:val="0"/>
      <w:marRight w:val="0"/>
      <w:marTop w:val="0"/>
      <w:marBottom w:val="0"/>
      <w:divBdr>
        <w:top w:val="none" w:sz="0" w:space="0" w:color="auto"/>
        <w:left w:val="none" w:sz="0" w:space="0" w:color="auto"/>
        <w:bottom w:val="none" w:sz="0" w:space="0" w:color="auto"/>
        <w:right w:val="none" w:sz="0" w:space="0" w:color="auto"/>
      </w:divBdr>
    </w:div>
    <w:div w:id="1178344696">
      <w:bodyDiv w:val="1"/>
      <w:marLeft w:val="0"/>
      <w:marRight w:val="0"/>
      <w:marTop w:val="0"/>
      <w:marBottom w:val="0"/>
      <w:divBdr>
        <w:top w:val="none" w:sz="0" w:space="0" w:color="auto"/>
        <w:left w:val="none" w:sz="0" w:space="0" w:color="auto"/>
        <w:bottom w:val="none" w:sz="0" w:space="0" w:color="auto"/>
        <w:right w:val="none" w:sz="0" w:space="0" w:color="auto"/>
      </w:divBdr>
      <w:divsChild>
        <w:div w:id="1027214128">
          <w:marLeft w:val="0"/>
          <w:marRight w:val="0"/>
          <w:marTop w:val="0"/>
          <w:marBottom w:val="0"/>
          <w:divBdr>
            <w:top w:val="none" w:sz="0" w:space="0" w:color="auto"/>
            <w:left w:val="none" w:sz="0" w:space="0" w:color="auto"/>
            <w:bottom w:val="none" w:sz="0" w:space="0" w:color="auto"/>
            <w:right w:val="none" w:sz="0" w:space="0" w:color="auto"/>
          </w:divBdr>
        </w:div>
      </w:divsChild>
    </w:div>
    <w:div w:id="1192569146">
      <w:bodyDiv w:val="1"/>
      <w:marLeft w:val="0"/>
      <w:marRight w:val="0"/>
      <w:marTop w:val="0"/>
      <w:marBottom w:val="0"/>
      <w:divBdr>
        <w:top w:val="none" w:sz="0" w:space="0" w:color="auto"/>
        <w:left w:val="none" w:sz="0" w:space="0" w:color="auto"/>
        <w:bottom w:val="none" w:sz="0" w:space="0" w:color="auto"/>
        <w:right w:val="none" w:sz="0" w:space="0" w:color="auto"/>
      </w:divBdr>
    </w:div>
    <w:div w:id="1215851170">
      <w:bodyDiv w:val="1"/>
      <w:marLeft w:val="0"/>
      <w:marRight w:val="0"/>
      <w:marTop w:val="0"/>
      <w:marBottom w:val="0"/>
      <w:divBdr>
        <w:top w:val="none" w:sz="0" w:space="0" w:color="auto"/>
        <w:left w:val="none" w:sz="0" w:space="0" w:color="auto"/>
        <w:bottom w:val="none" w:sz="0" w:space="0" w:color="auto"/>
        <w:right w:val="none" w:sz="0" w:space="0" w:color="auto"/>
      </w:divBdr>
    </w:div>
    <w:div w:id="1224484474">
      <w:bodyDiv w:val="1"/>
      <w:marLeft w:val="0"/>
      <w:marRight w:val="0"/>
      <w:marTop w:val="0"/>
      <w:marBottom w:val="0"/>
      <w:divBdr>
        <w:top w:val="none" w:sz="0" w:space="0" w:color="auto"/>
        <w:left w:val="none" w:sz="0" w:space="0" w:color="auto"/>
        <w:bottom w:val="none" w:sz="0" w:space="0" w:color="auto"/>
        <w:right w:val="none" w:sz="0" w:space="0" w:color="auto"/>
      </w:divBdr>
      <w:divsChild>
        <w:div w:id="159945">
          <w:marLeft w:val="1166"/>
          <w:marRight w:val="0"/>
          <w:marTop w:val="0"/>
          <w:marBottom w:val="0"/>
          <w:divBdr>
            <w:top w:val="none" w:sz="0" w:space="0" w:color="auto"/>
            <w:left w:val="none" w:sz="0" w:space="0" w:color="auto"/>
            <w:bottom w:val="none" w:sz="0" w:space="0" w:color="auto"/>
            <w:right w:val="none" w:sz="0" w:space="0" w:color="auto"/>
          </w:divBdr>
        </w:div>
        <w:div w:id="90441074">
          <w:marLeft w:val="1166"/>
          <w:marRight w:val="0"/>
          <w:marTop w:val="0"/>
          <w:marBottom w:val="0"/>
          <w:divBdr>
            <w:top w:val="none" w:sz="0" w:space="0" w:color="auto"/>
            <w:left w:val="none" w:sz="0" w:space="0" w:color="auto"/>
            <w:bottom w:val="none" w:sz="0" w:space="0" w:color="auto"/>
            <w:right w:val="none" w:sz="0" w:space="0" w:color="auto"/>
          </w:divBdr>
        </w:div>
        <w:div w:id="1085221296">
          <w:marLeft w:val="1166"/>
          <w:marRight w:val="0"/>
          <w:marTop w:val="0"/>
          <w:marBottom w:val="0"/>
          <w:divBdr>
            <w:top w:val="none" w:sz="0" w:space="0" w:color="auto"/>
            <w:left w:val="none" w:sz="0" w:space="0" w:color="auto"/>
            <w:bottom w:val="none" w:sz="0" w:space="0" w:color="auto"/>
            <w:right w:val="none" w:sz="0" w:space="0" w:color="auto"/>
          </w:divBdr>
        </w:div>
        <w:div w:id="1833595314">
          <w:marLeft w:val="1166"/>
          <w:marRight w:val="0"/>
          <w:marTop w:val="0"/>
          <w:marBottom w:val="0"/>
          <w:divBdr>
            <w:top w:val="none" w:sz="0" w:space="0" w:color="auto"/>
            <w:left w:val="none" w:sz="0" w:space="0" w:color="auto"/>
            <w:bottom w:val="none" w:sz="0" w:space="0" w:color="auto"/>
            <w:right w:val="none" w:sz="0" w:space="0" w:color="auto"/>
          </w:divBdr>
        </w:div>
      </w:divsChild>
    </w:div>
    <w:div w:id="1240403628">
      <w:bodyDiv w:val="1"/>
      <w:marLeft w:val="0"/>
      <w:marRight w:val="0"/>
      <w:marTop w:val="0"/>
      <w:marBottom w:val="0"/>
      <w:divBdr>
        <w:top w:val="none" w:sz="0" w:space="0" w:color="auto"/>
        <w:left w:val="none" w:sz="0" w:space="0" w:color="auto"/>
        <w:bottom w:val="none" w:sz="0" w:space="0" w:color="auto"/>
        <w:right w:val="none" w:sz="0" w:space="0" w:color="auto"/>
      </w:divBdr>
    </w:div>
    <w:div w:id="1317882029">
      <w:bodyDiv w:val="1"/>
      <w:marLeft w:val="0"/>
      <w:marRight w:val="0"/>
      <w:marTop w:val="0"/>
      <w:marBottom w:val="0"/>
      <w:divBdr>
        <w:top w:val="none" w:sz="0" w:space="0" w:color="auto"/>
        <w:left w:val="none" w:sz="0" w:space="0" w:color="auto"/>
        <w:bottom w:val="none" w:sz="0" w:space="0" w:color="auto"/>
        <w:right w:val="none" w:sz="0" w:space="0" w:color="auto"/>
      </w:divBdr>
      <w:divsChild>
        <w:div w:id="1221592213">
          <w:marLeft w:val="0"/>
          <w:marRight w:val="0"/>
          <w:marTop w:val="0"/>
          <w:marBottom w:val="0"/>
          <w:divBdr>
            <w:top w:val="none" w:sz="0" w:space="0" w:color="auto"/>
            <w:left w:val="none" w:sz="0" w:space="0" w:color="auto"/>
            <w:bottom w:val="none" w:sz="0" w:space="0" w:color="auto"/>
            <w:right w:val="none" w:sz="0" w:space="0" w:color="auto"/>
          </w:divBdr>
        </w:div>
      </w:divsChild>
    </w:div>
    <w:div w:id="1329166440">
      <w:bodyDiv w:val="1"/>
      <w:marLeft w:val="0"/>
      <w:marRight w:val="0"/>
      <w:marTop w:val="0"/>
      <w:marBottom w:val="0"/>
      <w:divBdr>
        <w:top w:val="none" w:sz="0" w:space="0" w:color="auto"/>
        <w:left w:val="none" w:sz="0" w:space="0" w:color="auto"/>
        <w:bottom w:val="none" w:sz="0" w:space="0" w:color="auto"/>
        <w:right w:val="none" w:sz="0" w:space="0" w:color="auto"/>
      </w:divBdr>
    </w:div>
    <w:div w:id="1373267191">
      <w:bodyDiv w:val="1"/>
      <w:marLeft w:val="0"/>
      <w:marRight w:val="0"/>
      <w:marTop w:val="0"/>
      <w:marBottom w:val="0"/>
      <w:divBdr>
        <w:top w:val="none" w:sz="0" w:space="0" w:color="auto"/>
        <w:left w:val="none" w:sz="0" w:space="0" w:color="auto"/>
        <w:bottom w:val="none" w:sz="0" w:space="0" w:color="auto"/>
        <w:right w:val="none" w:sz="0" w:space="0" w:color="auto"/>
      </w:divBdr>
    </w:div>
    <w:div w:id="1381442092">
      <w:bodyDiv w:val="1"/>
      <w:marLeft w:val="0"/>
      <w:marRight w:val="0"/>
      <w:marTop w:val="0"/>
      <w:marBottom w:val="0"/>
      <w:divBdr>
        <w:top w:val="none" w:sz="0" w:space="0" w:color="auto"/>
        <w:left w:val="none" w:sz="0" w:space="0" w:color="auto"/>
        <w:bottom w:val="none" w:sz="0" w:space="0" w:color="auto"/>
        <w:right w:val="none" w:sz="0" w:space="0" w:color="auto"/>
      </w:divBdr>
      <w:divsChild>
        <w:div w:id="27725124">
          <w:marLeft w:val="547"/>
          <w:marRight w:val="0"/>
          <w:marTop w:val="80"/>
          <w:marBottom w:val="0"/>
          <w:divBdr>
            <w:top w:val="none" w:sz="0" w:space="0" w:color="auto"/>
            <w:left w:val="none" w:sz="0" w:space="0" w:color="auto"/>
            <w:bottom w:val="none" w:sz="0" w:space="0" w:color="auto"/>
            <w:right w:val="none" w:sz="0" w:space="0" w:color="auto"/>
          </w:divBdr>
        </w:div>
        <w:div w:id="151917208">
          <w:marLeft w:val="547"/>
          <w:marRight w:val="0"/>
          <w:marTop w:val="80"/>
          <w:marBottom w:val="0"/>
          <w:divBdr>
            <w:top w:val="none" w:sz="0" w:space="0" w:color="auto"/>
            <w:left w:val="none" w:sz="0" w:space="0" w:color="auto"/>
            <w:bottom w:val="none" w:sz="0" w:space="0" w:color="auto"/>
            <w:right w:val="none" w:sz="0" w:space="0" w:color="auto"/>
          </w:divBdr>
        </w:div>
        <w:div w:id="533158172">
          <w:marLeft w:val="547"/>
          <w:marRight w:val="0"/>
          <w:marTop w:val="80"/>
          <w:marBottom w:val="0"/>
          <w:divBdr>
            <w:top w:val="none" w:sz="0" w:space="0" w:color="auto"/>
            <w:left w:val="none" w:sz="0" w:space="0" w:color="auto"/>
            <w:bottom w:val="none" w:sz="0" w:space="0" w:color="auto"/>
            <w:right w:val="none" w:sz="0" w:space="0" w:color="auto"/>
          </w:divBdr>
        </w:div>
        <w:div w:id="734857698">
          <w:marLeft w:val="547"/>
          <w:marRight w:val="0"/>
          <w:marTop w:val="80"/>
          <w:marBottom w:val="0"/>
          <w:divBdr>
            <w:top w:val="none" w:sz="0" w:space="0" w:color="auto"/>
            <w:left w:val="none" w:sz="0" w:space="0" w:color="auto"/>
            <w:bottom w:val="none" w:sz="0" w:space="0" w:color="auto"/>
            <w:right w:val="none" w:sz="0" w:space="0" w:color="auto"/>
          </w:divBdr>
        </w:div>
        <w:div w:id="933199030">
          <w:marLeft w:val="547"/>
          <w:marRight w:val="0"/>
          <w:marTop w:val="80"/>
          <w:marBottom w:val="0"/>
          <w:divBdr>
            <w:top w:val="none" w:sz="0" w:space="0" w:color="auto"/>
            <w:left w:val="none" w:sz="0" w:space="0" w:color="auto"/>
            <w:bottom w:val="none" w:sz="0" w:space="0" w:color="auto"/>
            <w:right w:val="none" w:sz="0" w:space="0" w:color="auto"/>
          </w:divBdr>
        </w:div>
        <w:div w:id="1083721516">
          <w:marLeft w:val="547"/>
          <w:marRight w:val="0"/>
          <w:marTop w:val="80"/>
          <w:marBottom w:val="0"/>
          <w:divBdr>
            <w:top w:val="none" w:sz="0" w:space="0" w:color="auto"/>
            <w:left w:val="none" w:sz="0" w:space="0" w:color="auto"/>
            <w:bottom w:val="none" w:sz="0" w:space="0" w:color="auto"/>
            <w:right w:val="none" w:sz="0" w:space="0" w:color="auto"/>
          </w:divBdr>
        </w:div>
        <w:div w:id="1114055166">
          <w:marLeft w:val="547"/>
          <w:marRight w:val="0"/>
          <w:marTop w:val="80"/>
          <w:marBottom w:val="0"/>
          <w:divBdr>
            <w:top w:val="none" w:sz="0" w:space="0" w:color="auto"/>
            <w:left w:val="none" w:sz="0" w:space="0" w:color="auto"/>
            <w:bottom w:val="none" w:sz="0" w:space="0" w:color="auto"/>
            <w:right w:val="none" w:sz="0" w:space="0" w:color="auto"/>
          </w:divBdr>
        </w:div>
        <w:div w:id="1166631945">
          <w:marLeft w:val="547"/>
          <w:marRight w:val="0"/>
          <w:marTop w:val="80"/>
          <w:marBottom w:val="0"/>
          <w:divBdr>
            <w:top w:val="none" w:sz="0" w:space="0" w:color="auto"/>
            <w:left w:val="none" w:sz="0" w:space="0" w:color="auto"/>
            <w:bottom w:val="none" w:sz="0" w:space="0" w:color="auto"/>
            <w:right w:val="none" w:sz="0" w:space="0" w:color="auto"/>
          </w:divBdr>
        </w:div>
        <w:div w:id="1817718064">
          <w:marLeft w:val="547"/>
          <w:marRight w:val="0"/>
          <w:marTop w:val="80"/>
          <w:marBottom w:val="0"/>
          <w:divBdr>
            <w:top w:val="none" w:sz="0" w:space="0" w:color="auto"/>
            <w:left w:val="none" w:sz="0" w:space="0" w:color="auto"/>
            <w:bottom w:val="none" w:sz="0" w:space="0" w:color="auto"/>
            <w:right w:val="none" w:sz="0" w:space="0" w:color="auto"/>
          </w:divBdr>
        </w:div>
        <w:div w:id="2038310047">
          <w:marLeft w:val="547"/>
          <w:marRight w:val="0"/>
          <w:marTop w:val="80"/>
          <w:marBottom w:val="0"/>
          <w:divBdr>
            <w:top w:val="none" w:sz="0" w:space="0" w:color="auto"/>
            <w:left w:val="none" w:sz="0" w:space="0" w:color="auto"/>
            <w:bottom w:val="none" w:sz="0" w:space="0" w:color="auto"/>
            <w:right w:val="none" w:sz="0" w:space="0" w:color="auto"/>
          </w:divBdr>
        </w:div>
      </w:divsChild>
    </w:div>
    <w:div w:id="1388383267">
      <w:bodyDiv w:val="1"/>
      <w:marLeft w:val="0"/>
      <w:marRight w:val="0"/>
      <w:marTop w:val="0"/>
      <w:marBottom w:val="0"/>
      <w:divBdr>
        <w:top w:val="none" w:sz="0" w:space="0" w:color="auto"/>
        <w:left w:val="none" w:sz="0" w:space="0" w:color="auto"/>
        <w:bottom w:val="none" w:sz="0" w:space="0" w:color="auto"/>
        <w:right w:val="none" w:sz="0" w:space="0" w:color="auto"/>
      </w:divBdr>
    </w:div>
    <w:div w:id="1421950533">
      <w:bodyDiv w:val="1"/>
      <w:marLeft w:val="0"/>
      <w:marRight w:val="0"/>
      <w:marTop w:val="0"/>
      <w:marBottom w:val="0"/>
      <w:divBdr>
        <w:top w:val="none" w:sz="0" w:space="0" w:color="auto"/>
        <w:left w:val="none" w:sz="0" w:space="0" w:color="auto"/>
        <w:bottom w:val="none" w:sz="0" w:space="0" w:color="auto"/>
        <w:right w:val="none" w:sz="0" w:space="0" w:color="auto"/>
      </w:divBdr>
    </w:div>
    <w:div w:id="1423649257">
      <w:bodyDiv w:val="1"/>
      <w:marLeft w:val="0"/>
      <w:marRight w:val="0"/>
      <w:marTop w:val="0"/>
      <w:marBottom w:val="0"/>
      <w:divBdr>
        <w:top w:val="none" w:sz="0" w:space="0" w:color="auto"/>
        <w:left w:val="none" w:sz="0" w:space="0" w:color="auto"/>
        <w:bottom w:val="none" w:sz="0" w:space="0" w:color="auto"/>
        <w:right w:val="none" w:sz="0" w:space="0" w:color="auto"/>
      </w:divBdr>
    </w:div>
    <w:div w:id="1424840738">
      <w:bodyDiv w:val="1"/>
      <w:marLeft w:val="0"/>
      <w:marRight w:val="0"/>
      <w:marTop w:val="0"/>
      <w:marBottom w:val="0"/>
      <w:divBdr>
        <w:top w:val="none" w:sz="0" w:space="0" w:color="auto"/>
        <w:left w:val="none" w:sz="0" w:space="0" w:color="auto"/>
        <w:bottom w:val="none" w:sz="0" w:space="0" w:color="auto"/>
        <w:right w:val="none" w:sz="0" w:space="0" w:color="auto"/>
      </w:divBdr>
    </w:div>
    <w:div w:id="1482236540">
      <w:bodyDiv w:val="1"/>
      <w:marLeft w:val="0"/>
      <w:marRight w:val="0"/>
      <w:marTop w:val="0"/>
      <w:marBottom w:val="0"/>
      <w:divBdr>
        <w:top w:val="none" w:sz="0" w:space="0" w:color="auto"/>
        <w:left w:val="none" w:sz="0" w:space="0" w:color="auto"/>
        <w:bottom w:val="none" w:sz="0" w:space="0" w:color="auto"/>
        <w:right w:val="none" w:sz="0" w:space="0" w:color="auto"/>
      </w:divBdr>
    </w:div>
    <w:div w:id="1498421413">
      <w:bodyDiv w:val="1"/>
      <w:marLeft w:val="0"/>
      <w:marRight w:val="0"/>
      <w:marTop w:val="0"/>
      <w:marBottom w:val="0"/>
      <w:divBdr>
        <w:top w:val="none" w:sz="0" w:space="0" w:color="auto"/>
        <w:left w:val="none" w:sz="0" w:space="0" w:color="auto"/>
        <w:bottom w:val="none" w:sz="0" w:space="0" w:color="auto"/>
        <w:right w:val="none" w:sz="0" w:space="0" w:color="auto"/>
      </w:divBdr>
    </w:div>
    <w:div w:id="1513953723">
      <w:bodyDiv w:val="1"/>
      <w:marLeft w:val="0"/>
      <w:marRight w:val="0"/>
      <w:marTop w:val="0"/>
      <w:marBottom w:val="0"/>
      <w:divBdr>
        <w:top w:val="none" w:sz="0" w:space="0" w:color="auto"/>
        <w:left w:val="none" w:sz="0" w:space="0" w:color="auto"/>
        <w:bottom w:val="none" w:sz="0" w:space="0" w:color="auto"/>
        <w:right w:val="none" w:sz="0" w:space="0" w:color="auto"/>
      </w:divBdr>
    </w:div>
    <w:div w:id="1521552682">
      <w:bodyDiv w:val="1"/>
      <w:marLeft w:val="0"/>
      <w:marRight w:val="0"/>
      <w:marTop w:val="0"/>
      <w:marBottom w:val="0"/>
      <w:divBdr>
        <w:top w:val="none" w:sz="0" w:space="0" w:color="auto"/>
        <w:left w:val="none" w:sz="0" w:space="0" w:color="auto"/>
        <w:bottom w:val="none" w:sz="0" w:space="0" w:color="auto"/>
        <w:right w:val="none" w:sz="0" w:space="0" w:color="auto"/>
      </w:divBdr>
    </w:div>
    <w:div w:id="1546789369">
      <w:bodyDiv w:val="1"/>
      <w:marLeft w:val="0"/>
      <w:marRight w:val="0"/>
      <w:marTop w:val="0"/>
      <w:marBottom w:val="0"/>
      <w:divBdr>
        <w:top w:val="none" w:sz="0" w:space="0" w:color="auto"/>
        <w:left w:val="none" w:sz="0" w:space="0" w:color="auto"/>
        <w:bottom w:val="none" w:sz="0" w:space="0" w:color="auto"/>
        <w:right w:val="none" w:sz="0" w:space="0" w:color="auto"/>
      </w:divBdr>
    </w:div>
    <w:div w:id="1560288011">
      <w:bodyDiv w:val="1"/>
      <w:marLeft w:val="0"/>
      <w:marRight w:val="0"/>
      <w:marTop w:val="0"/>
      <w:marBottom w:val="0"/>
      <w:divBdr>
        <w:top w:val="none" w:sz="0" w:space="0" w:color="auto"/>
        <w:left w:val="none" w:sz="0" w:space="0" w:color="auto"/>
        <w:bottom w:val="none" w:sz="0" w:space="0" w:color="auto"/>
        <w:right w:val="none" w:sz="0" w:space="0" w:color="auto"/>
      </w:divBdr>
      <w:divsChild>
        <w:div w:id="248320378">
          <w:marLeft w:val="1267"/>
          <w:marRight w:val="0"/>
          <w:marTop w:val="80"/>
          <w:marBottom w:val="0"/>
          <w:divBdr>
            <w:top w:val="none" w:sz="0" w:space="0" w:color="auto"/>
            <w:left w:val="none" w:sz="0" w:space="0" w:color="auto"/>
            <w:bottom w:val="none" w:sz="0" w:space="0" w:color="auto"/>
            <w:right w:val="none" w:sz="0" w:space="0" w:color="auto"/>
          </w:divBdr>
        </w:div>
        <w:div w:id="394206899">
          <w:marLeft w:val="1267"/>
          <w:marRight w:val="0"/>
          <w:marTop w:val="80"/>
          <w:marBottom w:val="0"/>
          <w:divBdr>
            <w:top w:val="none" w:sz="0" w:space="0" w:color="auto"/>
            <w:left w:val="none" w:sz="0" w:space="0" w:color="auto"/>
            <w:bottom w:val="none" w:sz="0" w:space="0" w:color="auto"/>
            <w:right w:val="none" w:sz="0" w:space="0" w:color="auto"/>
          </w:divBdr>
        </w:div>
        <w:div w:id="989792559">
          <w:marLeft w:val="1267"/>
          <w:marRight w:val="0"/>
          <w:marTop w:val="80"/>
          <w:marBottom w:val="0"/>
          <w:divBdr>
            <w:top w:val="none" w:sz="0" w:space="0" w:color="auto"/>
            <w:left w:val="none" w:sz="0" w:space="0" w:color="auto"/>
            <w:bottom w:val="none" w:sz="0" w:space="0" w:color="auto"/>
            <w:right w:val="none" w:sz="0" w:space="0" w:color="auto"/>
          </w:divBdr>
        </w:div>
        <w:div w:id="1200047551">
          <w:marLeft w:val="1267"/>
          <w:marRight w:val="0"/>
          <w:marTop w:val="80"/>
          <w:marBottom w:val="0"/>
          <w:divBdr>
            <w:top w:val="none" w:sz="0" w:space="0" w:color="auto"/>
            <w:left w:val="none" w:sz="0" w:space="0" w:color="auto"/>
            <w:bottom w:val="none" w:sz="0" w:space="0" w:color="auto"/>
            <w:right w:val="none" w:sz="0" w:space="0" w:color="auto"/>
          </w:divBdr>
        </w:div>
      </w:divsChild>
    </w:div>
    <w:div w:id="1588877567">
      <w:bodyDiv w:val="1"/>
      <w:marLeft w:val="0"/>
      <w:marRight w:val="0"/>
      <w:marTop w:val="0"/>
      <w:marBottom w:val="0"/>
      <w:divBdr>
        <w:top w:val="none" w:sz="0" w:space="0" w:color="auto"/>
        <w:left w:val="none" w:sz="0" w:space="0" w:color="auto"/>
        <w:bottom w:val="none" w:sz="0" w:space="0" w:color="auto"/>
        <w:right w:val="none" w:sz="0" w:space="0" w:color="auto"/>
      </w:divBdr>
    </w:div>
    <w:div w:id="1612396453">
      <w:bodyDiv w:val="1"/>
      <w:marLeft w:val="0"/>
      <w:marRight w:val="0"/>
      <w:marTop w:val="0"/>
      <w:marBottom w:val="0"/>
      <w:divBdr>
        <w:top w:val="none" w:sz="0" w:space="0" w:color="auto"/>
        <w:left w:val="none" w:sz="0" w:space="0" w:color="auto"/>
        <w:bottom w:val="none" w:sz="0" w:space="0" w:color="auto"/>
        <w:right w:val="none" w:sz="0" w:space="0" w:color="auto"/>
      </w:divBdr>
    </w:div>
    <w:div w:id="1632855776">
      <w:bodyDiv w:val="1"/>
      <w:marLeft w:val="0"/>
      <w:marRight w:val="0"/>
      <w:marTop w:val="0"/>
      <w:marBottom w:val="0"/>
      <w:divBdr>
        <w:top w:val="none" w:sz="0" w:space="0" w:color="auto"/>
        <w:left w:val="none" w:sz="0" w:space="0" w:color="auto"/>
        <w:bottom w:val="none" w:sz="0" w:space="0" w:color="auto"/>
        <w:right w:val="none" w:sz="0" w:space="0" w:color="auto"/>
      </w:divBdr>
    </w:div>
    <w:div w:id="1663197451">
      <w:bodyDiv w:val="1"/>
      <w:marLeft w:val="0"/>
      <w:marRight w:val="0"/>
      <w:marTop w:val="0"/>
      <w:marBottom w:val="0"/>
      <w:divBdr>
        <w:top w:val="none" w:sz="0" w:space="0" w:color="auto"/>
        <w:left w:val="none" w:sz="0" w:space="0" w:color="auto"/>
        <w:bottom w:val="none" w:sz="0" w:space="0" w:color="auto"/>
        <w:right w:val="none" w:sz="0" w:space="0" w:color="auto"/>
      </w:divBdr>
      <w:divsChild>
        <w:div w:id="321781879">
          <w:marLeft w:val="547"/>
          <w:marRight w:val="0"/>
          <w:marTop w:val="80"/>
          <w:marBottom w:val="0"/>
          <w:divBdr>
            <w:top w:val="none" w:sz="0" w:space="0" w:color="auto"/>
            <w:left w:val="none" w:sz="0" w:space="0" w:color="auto"/>
            <w:bottom w:val="none" w:sz="0" w:space="0" w:color="auto"/>
            <w:right w:val="none" w:sz="0" w:space="0" w:color="auto"/>
          </w:divBdr>
        </w:div>
        <w:div w:id="526451113">
          <w:marLeft w:val="1267"/>
          <w:marRight w:val="0"/>
          <w:marTop w:val="80"/>
          <w:marBottom w:val="0"/>
          <w:divBdr>
            <w:top w:val="none" w:sz="0" w:space="0" w:color="auto"/>
            <w:left w:val="none" w:sz="0" w:space="0" w:color="auto"/>
            <w:bottom w:val="none" w:sz="0" w:space="0" w:color="auto"/>
            <w:right w:val="none" w:sz="0" w:space="0" w:color="auto"/>
          </w:divBdr>
        </w:div>
        <w:div w:id="854152058">
          <w:marLeft w:val="547"/>
          <w:marRight w:val="0"/>
          <w:marTop w:val="80"/>
          <w:marBottom w:val="0"/>
          <w:divBdr>
            <w:top w:val="none" w:sz="0" w:space="0" w:color="auto"/>
            <w:left w:val="none" w:sz="0" w:space="0" w:color="auto"/>
            <w:bottom w:val="none" w:sz="0" w:space="0" w:color="auto"/>
            <w:right w:val="none" w:sz="0" w:space="0" w:color="auto"/>
          </w:divBdr>
        </w:div>
        <w:div w:id="932709336">
          <w:marLeft w:val="1267"/>
          <w:marRight w:val="0"/>
          <w:marTop w:val="80"/>
          <w:marBottom w:val="0"/>
          <w:divBdr>
            <w:top w:val="none" w:sz="0" w:space="0" w:color="auto"/>
            <w:left w:val="none" w:sz="0" w:space="0" w:color="auto"/>
            <w:bottom w:val="none" w:sz="0" w:space="0" w:color="auto"/>
            <w:right w:val="none" w:sz="0" w:space="0" w:color="auto"/>
          </w:divBdr>
        </w:div>
        <w:div w:id="1469131371">
          <w:marLeft w:val="547"/>
          <w:marRight w:val="0"/>
          <w:marTop w:val="80"/>
          <w:marBottom w:val="0"/>
          <w:divBdr>
            <w:top w:val="none" w:sz="0" w:space="0" w:color="auto"/>
            <w:left w:val="none" w:sz="0" w:space="0" w:color="auto"/>
            <w:bottom w:val="none" w:sz="0" w:space="0" w:color="auto"/>
            <w:right w:val="none" w:sz="0" w:space="0" w:color="auto"/>
          </w:divBdr>
        </w:div>
        <w:div w:id="1504739223">
          <w:marLeft w:val="547"/>
          <w:marRight w:val="0"/>
          <w:marTop w:val="80"/>
          <w:marBottom w:val="0"/>
          <w:divBdr>
            <w:top w:val="none" w:sz="0" w:space="0" w:color="auto"/>
            <w:left w:val="none" w:sz="0" w:space="0" w:color="auto"/>
            <w:bottom w:val="none" w:sz="0" w:space="0" w:color="auto"/>
            <w:right w:val="none" w:sz="0" w:space="0" w:color="auto"/>
          </w:divBdr>
        </w:div>
        <w:div w:id="1597707445">
          <w:marLeft w:val="1267"/>
          <w:marRight w:val="0"/>
          <w:marTop w:val="80"/>
          <w:marBottom w:val="0"/>
          <w:divBdr>
            <w:top w:val="none" w:sz="0" w:space="0" w:color="auto"/>
            <w:left w:val="none" w:sz="0" w:space="0" w:color="auto"/>
            <w:bottom w:val="none" w:sz="0" w:space="0" w:color="auto"/>
            <w:right w:val="none" w:sz="0" w:space="0" w:color="auto"/>
          </w:divBdr>
        </w:div>
        <w:div w:id="1753968554">
          <w:marLeft w:val="1267"/>
          <w:marRight w:val="0"/>
          <w:marTop w:val="80"/>
          <w:marBottom w:val="0"/>
          <w:divBdr>
            <w:top w:val="none" w:sz="0" w:space="0" w:color="auto"/>
            <w:left w:val="none" w:sz="0" w:space="0" w:color="auto"/>
            <w:bottom w:val="none" w:sz="0" w:space="0" w:color="auto"/>
            <w:right w:val="none" w:sz="0" w:space="0" w:color="auto"/>
          </w:divBdr>
        </w:div>
      </w:divsChild>
    </w:div>
    <w:div w:id="1664553210">
      <w:bodyDiv w:val="1"/>
      <w:marLeft w:val="0"/>
      <w:marRight w:val="0"/>
      <w:marTop w:val="0"/>
      <w:marBottom w:val="0"/>
      <w:divBdr>
        <w:top w:val="none" w:sz="0" w:space="0" w:color="auto"/>
        <w:left w:val="none" w:sz="0" w:space="0" w:color="auto"/>
        <w:bottom w:val="none" w:sz="0" w:space="0" w:color="auto"/>
        <w:right w:val="none" w:sz="0" w:space="0" w:color="auto"/>
      </w:divBdr>
    </w:div>
    <w:div w:id="1690838077">
      <w:bodyDiv w:val="1"/>
      <w:marLeft w:val="0"/>
      <w:marRight w:val="0"/>
      <w:marTop w:val="0"/>
      <w:marBottom w:val="0"/>
      <w:divBdr>
        <w:top w:val="none" w:sz="0" w:space="0" w:color="auto"/>
        <w:left w:val="none" w:sz="0" w:space="0" w:color="auto"/>
        <w:bottom w:val="none" w:sz="0" w:space="0" w:color="auto"/>
        <w:right w:val="none" w:sz="0" w:space="0" w:color="auto"/>
      </w:divBdr>
    </w:div>
    <w:div w:id="1698508083">
      <w:bodyDiv w:val="1"/>
      <w:marLeft w:val="0"/>
      <w:marRight w:val="0"/>
      <w:marTop w:val="0"/>
      <w:marBottom w:val="0"/>
      <w:divBdr>
        <w:top w:val="none" w:sz="0" w:space="0" w:color="auto"/>
        <w:left w:val="none" w:sz="0" w:space="0" w:color="auto"/>
        <w:bottom w:val="none" w:sz="0" w:space="0" w:color="auto"/>
        <w:right w:val="none" w:sz="0" w:space="0" w:color="auto"/>
      </w:divBdr>
      <w:divsChild>
        <w:div w:id="165218697">
          <w:marLeft w:val="446"/>
          <w:marRight w:val="0"/>
          <w:marTop w:val="0"/>
          <w:marBottom w:val="0"/>
          <w:divBdr>
            <w:top w:val="none" w:sz="0" w:space="0" w:color="auto"/>
            <w:left w:val="none" w:sz="0" w:space="0" w:color="auto"/>
            <w:bottom w:val="none" w:sz="0" w:space="0" w:color="auto"/>
            <w:right w:val="none" w:sz="0" w:space="0" w:color="auto"/>
          </w:divBdr>
        </w:div>
        <w:div w:id="211045028">
          <w:marLeft w:val="1166"/>
          <w:marRight w:val="0"/>
          <w:marTop w:val="0"/>
          <w:marBottom w:val="0"/>
          <w:divBdr>
            <w:top w:val="none" w:sz="0" w:space="0" w:color="auto"/>
            <w:left w:val="none" w:sz="0" w:space="0" w:color="auto"/>
            <w:bottom w:val="none" w:sz="0" w:space="0" w:color="auto"/>
            <w:right w:val="none" w:sz="0" w:space="0" w:color="auto"/>
          </w:divBdr>
        </w:div>
        <w:div w:id="315646586">
          <w:marLeft w:val="1166"/>
          <w:marRight w:val="0"/>
          <w:marTop w:val="0"/>
          <w:marBottom w:val="0"/>
          <w:divBdr>
            <w:top w:val="none" w:sz="0" w:space="0" w:color="auto"/>
            <w:left w:val="none" w:sz="0" w:space="0" w:color="auto"/>
            <w:bottom w:val="none" w:sz="0" w:space="0" w:color="auto"/>
            <w:right w:val="none" w:sz="0" w:space="0" w:color="auto"/>
          </w:divBdr>
        </w:div>
        <w:div w:id="413401473">
          <w:marLeft w:val="1166"/>
          <w:marRight w:val="0"/>
          <w:marTop w:val="0"/>
          <w:marBottom w:val="0"/>
          <w:divBdr>
            <w:top w:val="none" w:sz="0" w:space="0" w:color="auto"/>
            <w:left w:val="none" w:sz="0" w:space="0" w:color="auto"/>
            <w:bottom w:val="none" w:sz="0" w:space="0" w:color="auto"/>
            <w:right w:val="none" w:sz="0" w:space="0" w:color="auto"/>
          </w:divBdr>
        </w:div>
        <w:div w:id="501704152">
          <w:marLeft w:val="446"/>
          <w:marRight w:val="0"/>
          <w:marTop w:val="0"/>
          <w:marBottom w:val="0"/>
          <w:divBdr>
            <w:top w:val="none" w:sz="0" w:space="0" w:color="auto"/>
            <w:left w:val="none" w:sz="0" w:space="0" w:color="auto"/>
            <w:bottom w:val="none" w:sz="0" w:space="0" w:color="auto"/>
            <w:right w:val="none" w:sz="0" w:space="0" w:color="auto"/>
          </w:divBdr>
        </w:div>
        <w:div w:id="1060438630">
          <w:marLeft w:val="1166"/>
          <w:marRight w:val="0"/>
          <w:marTop w:val="0"/>
          <w:marBottom w:val="0"/>
          <w:divBdr>
            <w:top w:val="none" w:sz="0" w:space="0" w:color="auto"/>
            <w:left w:val="none" w:sz="0" w:space="0" w:color="auto"/>
            <w:bottom w:val="none" w:sz="0" w:space="0" w:color="auto"/>
            <w:right w:val="none" w:sz="0" w:space="0" w:color="auto"/>
          </w:divBdr>
        </w:div>
        <w:div w:id="1122841180">
          <w:marLeft w:val="1166"/>
          <w:marRight w:val="0"/>
          <w:marTop w:val="0"/>
          <w:marBottom w:val="0"/>
          <w:divBdr>
            <w:top w:val="none" w:sz="0" w:space="0" w:color="auto"/>
            <w:left w:val="none" w:sz="0" w:space="0" w:color="auto"/>
            <w:bottom w:val="none" w:sz="0" w:space="0" w:color="auto"/>
            <w:right w:val="none" w:sz="0" w:space="0" w:color="auto"/>
          </w:divBdr>
        </w:div>
        <w:div w:id="1180854914">
          <w:marLeft w:val="446"/>
          <w:marRight w:val="0"/>
          <w:marTop w:val="0"/>
          <w:marBottom w:val="0"/>
          <w:divBdr>
            <w:top w:val="none" w:sz="0" w:space="0" w:color="auto"/>
            <w:left w:val="none" w:sz="0" w:space="0" w:color="auto"/>
            <w:bottom w:val="none" w:sz="0" w:space="0" w:color="auto"/>
            <w:right w:val="none" w:sz="0" w:space="0" w:color="auto"/>
          </w:divBdr>
        </w:div>
        <w:div w:id="1238982264">
          <w:marLeft w:val="1166"/>
          <w:marRight w:val="0"/>
          <w:marTop w:val="0"/>
          <w:marBottom w:val="0"/>
          <w:divBdr>
            <w:top w:val="none" w:sz="0" w:space="0" w:color="auto"/>
            <w:left w:val="none" w:sz="0" w:space="0" w:color="auto"/>
            <w:bottom w:val="none" w:sz="0" w:space="0" w:color="auto"/>
            <w:right w:val="none" w:sz="0" w:space="0" w:color="auto"/>
          </w:divBdr>
        </w:div>
        <w:div w:id="1356269960">
          <w:marLeft w:val="1166"/>
          <w:marRight w:val="0"/>
          <w:marTop w:val="0"/>
          <w:marBottom w:val="0"/>
          <w:divBdr>
            <w:top w:val="none" w:sz="0" w:space="0" w:color="auto"/>
            <w:left w:val="none" w:sz="0" w:space="0" w:color="auto"/>
            <w:bottom w:val="none" w:sz="0" w:space="0" w:color="auto"/>
            <w:right w:val="none" w:sz="0" w:space="0" w:color="auto"/>
          </w:divBdr>
        </w:div>
        <w:div w:id="1409576085">
          <w:marLeft w:val="446"/>
          <w:marRight w:val="0"/>
          <w:marTop w:val="0"/>
          <w:marBottom w:val="0"/>
          <w:divBdr>
            <w:top w:val="none" w:sz="0" w:space="0" w:color="auto"/>
            <w:left w:val="none" w:sz="0" w:space="0" w:color="auto"/>
            <w:bottom w:val="none" w:sz="0" w:space="0" w:color="auto"/>
            <w:right w:val="none" w:sz="0" w:space="0" w:color="auto"/>
          </w:divBdr>
        </w:div>
        <w:div w:id="1448739505">
          <w:marLeft w:val="1166"/>
          <w:marRight w:val="0"/>
          <w:marTop w:val="0"/>
          <w:marBottom w:val="0"/>
          <w:divBdr>
            <w:top w:val="none" w:sz="0" w:space="0" w:color="auto"/>
            <w:left w:val="none" w:sz="0" w:space="0" w:color="auto"/>
            <w:bottom w:val="none" w:sz="0" w:space="0" w:color="auto"/>
            <w:right w:val="none" w:sz="0" w:space="0" w:color="auto"/>
          </w:divBdr>
        </w:div>
        <w:div w:id="1641154050">
          <w:marLeft w:val="1166"/>
          <w:marRight w:val="0"/>
          <w:marTop w:val="0"/>
          <w:marBottom w:val="0"/>
          <w:divBdr>
            <w:top w:val="none" w:sz="0" w:space="0" w:color="auto"/>
            <w:left w:val="none" w:sz="0" w:space="0" w:color="auto"/>
            <w:bottom w:val="none" w:sz="0" w:space="0" w:color="auto"/>
            <w:right w:val="none" w:sz="0" w:space="0" w:color="auto"/>
          </w:divBdr>
        </w:div>
        <w:div w:id="1812601643">
          <w:marLeft w:val="446"/>
          <w:marRight w:val="0"/>
          <w:marTop w:val="0"/>
          <w:marBottom w:val="0"/>
          <w:divBdr>
            <w:top w:val="none" w:sz="0" w:space="0" w:color="auto"/>
            <w:left w:val="none" w:sz="0" w:space="0" w:color="auto"/>
            <w:bottom w:val="none" w:sz="0" w:space="0" w:color="auto"/>
            <w:right w:val="none" w:sz="0" w:space="0" w:color="auto"/>
          </w:divBdr>
        </w:div>
        <w:div w:id="1919974502">
          <w:marLeft w:val="1166"/>
          <w:marRight w:val="0"/>
          <w:marTop w:val="0"/>
          <w:marBottom w:val="0"/>
          <w:divBdr>
            <w:top w:val="none" w:sz="0" w:space="0" w:color="auto"/>
            <w:left w:val="none" w:sz="0" w:space="0" w:color="auto"/>
            <w:bottom w:val="none" w:sz="0" w:space="0" w:color="auto"/>
            <w:right w:val="none" w:sz="0" w:space="0" w:color="auto"/>
          </w:divBdr>
        </w:div>
        <w:div w:id="2036493774">
          <w:marLeft w:val="1166"/>
          <w:marRight w:val="0"/>
          <w:marTop w:val="0"/>
          <w:marBottom w:val="0"/>
          <w:divBdr>
            <w:top w:val="none" w:sz="0" w:space="0" w:color="auto"/>
            <w:left w:val="none" w:sz="0" w:space="0" w:color="auto"/>
            <w:bottom w:val="none" w:sz="0" w:space="0" w:color="auto"/>
            <w:right w:val="none" w:sz="0" w:space="0" w:color="auto"/>
          </w:divBdr>
        </w:div>
      </w:divsChild>
    </w:div>
    <w:div w:id="1726367691">
      <w:bodyDiv w:val="1"/>
      <w:marLeft w:val="0"/>
      <w:marRight w:val="0"/>
      <w:marTop w:val="0"/>
      <w:marBottom w:val="0"/>
      <w:divBdr>
        <w:top w:val="none" w:sz="0" w:space="0" w:color="auto"/>
        <w:left w:val="none" w:sz="0" w:space="0" w:color="auto"/>
        <w:bottom w:val="none" w:sz="0" w:space="0" w:color="auto"/>
        <w:right w:val="none" w:sz="0" w:space="0" w:color="auto"/>
      </w:divBdr>
    </w:div>
    <w:div w:id="1754401013">
      <w:bodyDiv w:val="1"/>
      <w:marLeft w:val="0"/>
      <w:marRight w:val="0"/>
      <w:marTop w:val="0"/>
      <w:marBottom w:val="0"/>
      <w:divBdr>
        <w:top w:val="none" w:sz="0" w:space="0" w:color="auto"/>
        <w:left w:val="none" w:sz="0" w:space="0" w:color="auto"/>
        <w:bottom w:val="none" w:sz="0" w:space="0" w:color="auto"/>
        <w:right w:val="none" w:sz="0" w:space="0" w:color="auto"/>
      </w:divBdr>
      <w:divsChild>
        <w:div w:id="136076295">
          <w:marLeft w:val="1267"/>
          <w:marRight w:val="0"/>
          <w:marTop w:val="80"/>
          <w:marBottom w:val="0"/>
          <w:divBdr>
            <w:top w:val="none" w:sz="0" w:space="0" w:color="auto"/>
            <w:left w:val="none" w:sz="0" w:space="0" w:color="auto"/>
            <w:bottom w:val="none" w:sz="0" w:space="0" w:color="auto"/>
            <w:right w:val="none" w:sz="0" w:space="0" w:color="auto"/>
          </w:divBdr>
        </w:div>
        <w:div w:id="983119968">
          <w:marLeft w:val="1267"/>
          <w:marRight w:val="0"/>
          <w:marTop w:val="80"/>
          <w:marBottom w:val="0"/>
          <w:divBdr>
            <w:top w:val="none" w:sz="0" w:space="0" w:color="auto"/>
            <w:left w:val="none" w:sz="0" w:space="0" w:color="auto"/>
            <w:bottom w:val="none" w:sz="0" w:space="0" w:color="auto"/>
            <w:right w:val="none" w:sz="0" w:space="0" w:color="auto"/>
          </w:divBdr>
        </w:div>
        <w:div w:id="1714770453">
          <w:marLeft w:val="1267"/>
          <w:marRight w:val="0"/>
          <w:marTop w:val="80"/>
          <w:marBottom w:val="0"/>
          <w:divBdr>
            <w:top w:val="none" w:sz="0" w:space="0" w:color="auto"/>
            <w:left w:val="none" w:sz="0" w:space="0" w:color="auto"/>
            <w:bottom w:val="none" w:sz="0" w:space="0" w:color="auto"/>
            <w:right w:val="none" w:sz="0" w:space="0" w:color="auto"/>
          </w:divBdr>
        </w:div>
        <w:div w:id="1860778314">
          <w:marLeft w:val="1267"/>
          <w:marRight w:val="0"/>
          <w:marTop w:val="80"/>
          <w:marBottom w:val="0"/>
          <w:divBdr>
            <w:top w:val="none" w:sz="0" w:space="0" w:color="auto"/>
            <w:left w:val="none" w:sz="0" w:space="0" w:color="auto"/>
            <w:bottom w:val="none" w:sz="0" w:space="0" w:color="auto"/>
            <w:right w:val="none" w:sz="0" w:space="0" w:color="auto"/>
          </w:divBdr>
        </w:div>
      </w:divsChild>
    </w:div>
    <w:div w:id="1834443599">
      <w:bodyDiv w:val="1"/>
      <w:marLeft w:val="0"/>
      <w:marRight w:val="0"/>
      <w:marTop w:val="0"/>
      <w:marBottom w:val="0"/>
      <w:divBdr>
        <w:top w:val="none" w:sz="0" w:space="0" w:color="auto"/>
        <w:left w:val="none" w:sz="0" w:space="0" w:color="auto"/>
        <w:bottom w:val="none" w:sz="0" w:space="0" w:color="auto"/>
        <w:right w:val="none" w:sz="0" w:space="0" w:color="auto"/>
      </w:divBdr>
    </w:div>
    <w:div w:id="1837334129">
      <w:bodyDiv w:val="1"/>
      <w:marLeft w:val="0"/>
      <w:marRight w:val="0"/>
      <w:marTop w:val="0"/>
      <w:marBottom w:val="0"/>
      <w:divBdr>
        <w:top w:val="none" w:sz="0" w:space="0" w:color="auto"/>
        <w:left w:val="none" w:sz="0" w:space="0" w:color="auto"/>
        <w:bottom w:val="none" w:sz="0" w:space="0" w:color="auto"/>
        <w:right w:val="none" w:sz="0" w:space="0" w:color="auto"/>
      </w:divBdr>
    </w:div>
    <w:div w:id="1853376984">
      <w:bodyDiv w:val="1"/>
      <w:marLeft w:val="0"/>
      <w:marRight w:val="0"/>
      <w:marTop w:val="0"/>
      <w:marBottom w:val="0"/>
      <w:divBdr>
        <w:top w:val="none" w:sz="0" w:space="0" w:color="auto"/>
        <w:left w:val="none" w:sz="0" w:space="0" w:color="auto"/>
        <w:bottom w:val="none" w:sz="0" w:space="0" w:color="auto"/>
        <w:right w:val="none" w:sz="0" w:space="0" w:color="auto"/>
      </w:divBdr>
    </w:div>
    <w:div w:id="1853717086">
      <w:bodyDiv w:val="1"/>
      <w:marLeft w:val="0"/>
      <w:marRight w:val="0"/>
      <w:marTop w:val="0"/>
      <w:marBottom w:val="0"/>
      <w:divBdr>
        <w:top w:val="none" w:sz="0" w:space="0" w:color="auto"/>
        <w:left w:val="none" w:sz="0" w:space="0" w:color="auto"/>
        <w:bottom w:val="none" w:sz="0" w:space="0" w:color="auto"/>
        <w:right w:val="none" w:sz="0" w:space="0" w:color="auto"/>
      </w:divBdr>
    </w:div>
    <w:div w:id="1864056900">
      <w:bodyDiv w:val="1"/>
      <w:marLeft w:val="0"/>
      <w:marRight w:val="0"/>
      <w:marTop w:val="0"/>
      <w:marBottom w:val="0"/>
      <w:divBdr>
        <w:top w:val="none" w:sz="0" w:space="0" w:color="auto"/>
        <w:left w:val="none" w:sz="0" w:space="0" w:color="auto"/>
        <w:bottom w:val="none" w:sz="0" w:space="0" w:color="auto"/>
        <w:right w:val="none" w:sz="0" w:space="0" w:color="auto"/>
      </w:divBdr>
    </w:div>
    <w:div w:id="1891723090">
      <w:bodyDiv w:val="1"/>
      <w:marLeft w:val="0"/>
      <w:marRight w:val="0"/>
      <w:marTop w:val="0"/>
      <w:marBottom w:val="0"/>
      <w:divBdr>
        <w:top w:val="none" w:sz="0" w:space="0" w:color="auto"/>
        <w:left w:val="none" w:sz="0" w:space="0" w:color="auto"/>
        <w:bottom w:val="none" w:sz="0" w:space="0" w:color="auto"/>
        <w:right w:val="none" w:sz="0" w:space="0" w:color="auto"/>
      </w:divBdr>
    </w:div>
    <w:div w:id="1951401010">
      <w:bodyDiv w:val="1"/>
      <w:marLeft w:val="0"/>
      <w:marRight w:val="0"/>
      <w:marTop w:val="0"/>
      <w:marBottom w:val="0"/>
      <w:divBdr>
        <w:top w:val="none" w:sz="0" w:space="0" w:color="auto"/>
        <w:left w:val="none" w:sz="0" w:space="0" w:color="auto"/>
        <w:bottom w:val="none" w:sz="0" w:space="0" w:color="auto"/>
        <w:right w:val="none" w:sz="0" w:space="0" w:color="auto"/>
      </w:divBdr>
      <w:divsChild>
        <w:div w:id="441999189">
          <w:marLeft w:val="1267"/>
          <w:marRight w:val="0"/>
          <w:marTop w:val="0"/>
          <w:marBottom w:val="0"/>
          <w:divBdr>
            <w:top w:val="none" w:sz="0" w:space="0" w:color="auto"/>
            <w:left w:val="none" w:sz="0" w:space="0" w:color="auto"/>
            <w:bottom w:val="none" w:sz="0" w:space="0" w:color="auto"/>
            <w:right w:val="none" w:sz="0" w:space="0" w:color="auto"/>
          </w:divBdr>
        </w:div>
        <w:div w:id="795608100">
          <w:marLeft w:val="1267"/>
          <w:marRight w:val="0"/>
          <w:marTop w:val="0"/>
          <w:marBottom w:val="0"/>
          <w:divBdr>
            <w:top w:val="none" w:sz="0" w:space="0" w:color="auto"/>
            <w:left w:val="none" w:sz="0" w:space="0" w:color="auto"/>
            <w:bottom w:val="none" w:sz="0" w:space="0" w:color="auto"/>
            <w:right w:val="none" w:sz="0" w:space="0" w:color="auto"/>
          </w:divBdr>
        </w:div>
      </w:divsChild>
    </w:div>
    <w:div w:id="1997340782">
      <w:bodyDiv w:val="1"/>
      <w:marLeft w:val="0"/>
      <w:marRight w:val="0"/>
      <w:marTop w:val="0"/>
      <w:marBottom w:val="0"/>
      <w:divBdr>
        <w:top w:val="none" w:sz="0" w:space="0" w:color="auto"/>
        <w:left w:val="none" w:sz="0" w:space="0" w:color="auto"/>
        <w:bottom w:val="none" w:sz="0" w:space="0" w:color="auto"/>
        <w:right w:val="none" w:sz="0" w:space="0" w:color="auto"/>
      </w:divBdr>
    </w:div>
    <w:div w:id="2011905189">
      <w:bodyDiv w:val="1"/>
      <w:marLeft w:val="0"/>
      <w:marRight w:val="0"/>
      <w:marTop w:val="0"/>
      <w:marBottom w:val="0"/>
      <w:divBdr>
        <w:top w:val="none" w:sz="0" w:space="0" w:color="auto"/>
        <w:left w:val="none" w:sz="0" w:space="0" w:color="auto"/>
        <w:bottom w:val="none" w:sz="0" w:space="0" w:color="auto"/>
        <w:right w:val="none" w:sz="0" w:space="0" w:color="auto"/>
      </w:divBdr>
    </w:div>
    <w:div w:id="2036878444">
      <w:bodyDiv w:val="1"/>
      <w:marLeft w:val="0"/>
      <w:marRight w:val="0"/>
      <w:marTop w:val="0"/>
      <w:marBottom w:val="0"/>
      <w:divBdr>
        <w:top w:val="none" w:sz="0" w:space="0" w:color="auto"/>
        <w:left w:val="none" w:sz="0" w:space="0" w:color="auto"/>
        <w:bottom w:val="none" w:sz="0" w:space="0" w:color="auto"/>
        <w:right w:val="none" w:sz="0" w:space="0" w:color="auto"/>
      </w:divBdr>
    </w:div>
    <w:div w:id="2037609595">
      <w:bodyDiv w:val="1"/>
      <w:marLeft w:val="0"/>
      <w:marRight w:val="0"/>
      <w:marTop w:val="0"/>
      <w:marBottom w:val="0"/>
      <w:divBdr>
        <w:top w:val="none" w:sz="0" w:space="0" w:color="auto"/>
        <w:left w:val="none" w:sz="0" w:space="0" w:color="auto"/>
        <w:bottom w:val="none" w:sz="0" w:space="0" w:color="auto"/>
        <w:right w:val="none" w:sz="0" w:space="0" w:color="auto"/>
      </w:divBdr>
    </w:div>
    <w:div w:id="2051568709">
      <w:bodyDiv w:val="1"/>
      <w:marLeft w:val="0"/>
      <w:marRight w:val="0"/>
      <w:marTop w:val="0"/>
      <w:marBottom w:val="0"/>
      <w:divBdr>
        <w:top w:val="none" w:sz="0" w:space="0" w:color="auto"/>
        <w:left w:val="none" w:sz="0" w:space="0" w:color="auto"/>
        <w:bottom w:val="none" w:sz="0" w:space="0" w:color="auto"/>
        <w:right w:val="none" w:sz="0" w:space="0" w:color="auto"/>
      </w:divBdr>
    </w:div>
    <w:div w:id="2056078111">
      <w:bodyDiv w:val="1"/>
      <w:marLeft w:val="0"/>
      <w:marRight w:val="0"/>
      <w:marTop w:val="0"/>
      <w:marBottom w:val="0"/>
      <w:divBdr>
        <w:top w:val="none" w:sz="0" w:space="0" w:color="auto"/>
        <w:left w:val="none" w:sz="0" w:space="0" w:color="auto"/>
        <w:bottom w:val="none" w:sz="0" w:space="0" w:color="auto"/>
        <w:right w:val="none" w:sz="0" w:space="0" w:color="auto"/>
      </w:divBdr>
    </w:div>
    <w:div w:id="2083066619">
      <w:bodyDiv w:val="1"/>
      <w:marLeft w:val="0"/>
      <w:marRight w:val="0"/>
      <w:marTop w:val="0"/>
      <w:marBottom w:val="0"/>
      <w:divBdr>
        <w:top w:val="none" w:sz="0" w:space="0" w:color="auto"/>
        <w:left w:val="none" w:sz="0" w:space="0" w:color="auto"/>
        <w:bottom w:val="none" w:sz="0" w:space="0" w:color="auto"/>
        <w:right w:val="none" w:sz="0" w:space="0" w:color="auto"/>
      </w:divBdr>
    </w:div>
    <w:div w:id="2093550163">
      <w:bodyDiv w:val="1"/>
      <w:marLeft w:val="0"/>
      <w:marRight w:val="0"/>
      <w:marTop w:val="0"/>
      <w:marBottom w:val="0"/>
      <w:divBdr>
        <w:top w:val="none" w:sz="0" w:space="0" w:color="auto"/>
        <w:left w:val="none" w:sz="0" w:space="0" w:color="auto"/>
        <w:bottom w:val="none" w:sz="0" w:space="0" w:color="auto"/>
        <w:right w:val="none" w:sz="0" w:space="0" w:color="auto"/>
      </w:divBdr>
      <w:divsChild>
        <w:div w:id="1084491122">
          <w:marLeft w:val="1440"/>
          <w:marRight w:val="0"/>
          <w:marTop w:val="60"/>
          <w:marBottom w:val="0"/>
          <w:divBdr>
            <w:top w:val="none" w:sz="0" w:space="0" w:color="auto"/>
            <w:left w:val="none" w:sz="0" w:space="0" w:color="auto"/>
            <w:bottom w:val="none" w:sz="0" w:space="0" w:color="auto"/>
            <w:right w:val="none" w:sz="0" w:space="0" w:color="auto"/>
          </w:divBdr>
        </w:div>
        <w:div w:id="1552381540">
          <w:marLeft w:val="1440"/>
          <w:marRight w:val="0"/>
          <w:marTop w:val="6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1"/>
        </a:solidFill>
        <a:ln w="12700">
          <a:solidFill>
            <a:schemeClr val="tx1"/>
          </a:solidFill>
        </a:ln>
      </a:spPr>
      <a:bodyPr lIns="0" tIns="0" rIns="0" bIns="0" rtlCol="0" anchor="ctr"/>
      <a:lstStyle/>
      <a:style>
        <a:lnRef idx="2">
          <a:schemeClr val="accent1">
            <a:shade val="50000"/>
          </a:schemeClr>
        </a:lnRef>
        <a:fillRef idx="1">
          <a:schemeClr val="accent1"/>
        </a:fillRef>
        <a:effectRef idx="0">
          <a:schemeClr val="accent1"/>
        </a:effectRef>
        <a:fontRef idx="minor">
          <a:schemeClr val="lt1"/>
        </a:fontRef>
      </a:style>
    </a:spDef>
    <a:lnDef>
      <a:spPr>
        <a:ln>
          <a:solidFill>
            <a:schemeClr val="tx1"/>
          </a:solidFill>
          <a:headEnd type="none"/>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73EC0-FCD4-40F4-A15F-5B4731FB8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33</Pages>
  <Words>7207</Words>
  <Characters>41080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Vector Processor MAS - Permute Block</vt:lpstr>
    </vt:vector>
  </TitlesOfParts>
  <Company>Andes Technology Corporation</Company>
  <LinksUpToDate>false</LinksUpToDate>
  <CharactersWithSpaces>48191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Processor MAS - Permute Block</dc:title>
  <dc:subject/>
  <dc:creator>sanjai@andestech.com</dc:creator>
  <cp:keywords>MAS, Permute</cp:keywords>
  <dc:description/>
  <cp:lastModifiedBy>sanjai</cp:lastModifiedBy>
  <cp:revision>63</cp:revision>
  <cp:lastPrinted>2019-05-04T07:39:00Z</cp:lastPrinted>
  <dcterms:created xsi:type="dcterms:W3CDTF">2020-04-08T18:03:00Z</dcterms:created>
  <dcterms:modified xsi:type="dcterms:W3CDTF">2020-04-30T17:29:00Z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Andes Technology Corporation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