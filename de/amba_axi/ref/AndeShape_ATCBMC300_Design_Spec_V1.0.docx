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6C23" w:rsidRPr="00A96C23" w:rsidRDefault="00A96C23" w:rsidP="00A96C23">
      <w:pPr>
        <w:keepNext/>
        <w:rPr>
          <w:rFonts w:ascii="Candara" w:eastAsia="Candara" w:hAnsi="Candara" w:cs="Candara"/>
          <w:sz w:val="22"/>
        </w:rPr>
      </w:pPr>
      <w:bookmarkStart w:id="0" w:name="_GoBack"/>
      <w:bookmarkEnd w:id="0"/>
    </w:p>
    <w:p w:rsidR="00A96C23" w:rsidRPr="00A96C23" w:rsidRDefault="00A96C23" w:rsidP="00A96C23">
      <w:pPr>
        <w:keepNext/>
        <w:rPr>
          <w:rFonts w:ascii="Candara" w:eastAsia="Candara" w:hAnsi="Candara" w:cs="Candara"/>
          <w:sz w:val="22"/>
        </w:rPr>
      </w:pPr>
    </w:p>
    <w:p w:rsidR="00A96C23" w:rsidRPr="00A96C23" w:rsidRDefault="00A96C23" w:rsidP="00A96C23">
      <w:pPr>
        <w:keepNext/>
        <w:rPr>
          <w:rFonts w:ascii="Candara" w:eastAsia="Candara" w:hAnsi="Candara" w:cs="Candara"/>
          <w:sz w:val="22"/>
        </w:rPr>
      </w:pPr>
    </w:p>
    <w:p w:rsidR="00A96C23" w:rsidRPr="00A96C23" w:rsidRDefault="00A96C23" w:rsidP="00A96C23">
      <w:pPr>
        <w:keepNext/>
        <w:rPr>
          <w:rFonts w:ascii="Candara" w:eastAsia="Candara" w:hAnsi="Candara" w:cs="Candara"/>
          <w:sz w:val="22"/>
        </w:rPr>
      </w:pPr>
    </w:p>
    <w:p w:rsidR="00A96C23" w:rsidRPr="00A96C23" w:rsidRDefault="00A96C23" w:rsidP="00A96C23">
      <w:pPr>
        <w:keepNext/>
        <w:rPr>
          <w:rFonts w:ascii="Candara" w:eastAsia="Candara" w:hAnsi="Candara" w:cs="Candara"/>
          <w:sz w:val="22"/>
        </w:rPr>
      </w:pPr>
    </w:p>
    <w:p w:rsidR="00A96C23" w:rsidRPr="00A96C23" w:rsidRDefault="00A96C23" w:rsidP="00A96C23">
      <w:pPr>
        <w:keepNext/>
        <w:rPr>
          <w:rFonts w:ascii="Candara" w:eastAsia="Candara" w:hAnsi="Candara" w:cs="Candara"/>
          <w:sz w:val="22"/>
        </w:rPr>
      </w:pPr>
      <w:r w:rsidRPr="00A96C23">
        <w:rPr>
          <w:rFonts w:ascii="Candara" w:eastAsia="Candara" w:hAnsi="Candara" w:cs="Candara"/>
          <w:noProof/>
          <w:sz w:val="22"/>
        </w:rPr>
        <mc:AlternateContent>
          <mc:Choice Requires="wps">
            <w:drawing>
              <wp:anchor distT="0" distB="0" distL="114300" distR="114300" simplePos="0" relativeHeight="251660288" behindDoc="0" locked="0" layoutInCell="1" allowOverlap="1" wp14:anchorId="1569347F" wp14:editId="000F9D5F">
                <wp:simplePos x="0" y="0"/>
                <wp:positionH relativeFrom="column">
                  <wp:posOffset>914400</wp:posOffset>
                </wp:positionH>
                <wp:positionV relativeFrom="paragraph">
                  <wp:posOffset>139065</wp:posOffset>
                </wp:positionV>
                <wp:extent cx="4667885" cy="4732655"/>
                <wp:effectExtent l="0" t="0" r="1905" b="0"/>
                <wp:wrapNone/>
                <wp:docPr id="2"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885" cy="4732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7185" w:rsidRDefault="00917185" w:rsidP="00A96C23">
                            <w:pPr>
                              <w:keepNext/>
                              <w:jc w:val="center"/>
                            </w:pPr>
                            <w:r>
                              <w:rPr>
                                <w:noProof/>
                              </w:rPr>
                              <w:drawing>
                                <wp:inline distT="0" distB="0" distL="0" distR="0" wp14:anchorId="42A022E9" wp14:editId="146824C8">
                                  <wp:extent cx="4488180" cy="4553585"/>
                                  <wp:effectExtent l="0" t="0" r="762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8180" cy="455358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7" o:spid="_x0000_s1026" type="#_x0000_t202" style="position:absolute;margin-left:1in;margin-top:10.95pt;width:367.55pt;height:372.6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" filled="f" stroked="f">
                <v:textbox style="mso-fit-shape-to-text:t">
                  <w:txbxContent>
                    <w:p w:rsidR="00917185" w:rsidRDefault="00917185" w:rsidP="00A96C23">
                      <w:pPr>
                        <w:keepNext/>
                        <w:jc w:val="center"/>
                      </w:pPr>
                      <w:r>
                        <w:rPr>
                          <w:noProof/>
                        </w:rPr>
                        <w:drawing>
                          <wp:inline distT="0" distB="0" distL="0" distR="0" wp14:anchorId="42A022E9" wp14:editId="146824C8">
                            <wp:extent cx="4488180" cy="4553585"/>
                            <wp:effectExtent l="0" t="0" r="762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8180" cy="4553585"/>
                                    </a:xfrm>
                                    <a:prstGeom prst="rect">
                                      <a:avLst/>
                                    </a:prstGeom>
                                    <a:noFill/>
                                    <a:ln>
                                      <a:noFill/>
                                    </a:ln>
                                  </pic:spPr>
                                </pic:pic>
                              </a:graphicData>
                            </a:graphic>
                          </wp:inline>
                        </w:drawing>
                      </w:r>
                    </w:p>
                  </w:txbxContent>
                </v:textbox>
              </v:shape>
            </w:pict>
          </mc:Fallback>
        </mc:AlternateContent>
      </w:r>
    </w:p>
    <w:p w:rsidR="00A96C23" w:rsidRPr="00A96C23" w:rsidRDefault="00A96C23" w:rsidP="00A96C23">
      <w:pPr>
        <w:keepNext/>
        <w:rPr>
          <w:rFonts w:ascii="Candara" w:eastAsia="Candara" w:hAnsi="Candara" w:cs="Candara"/>
          <w:sz w:val="22"/>
        </w:rPr>
      </w:pPr>
    </w:p>
    <w:p w:rsidR="00A96C23" w:rsidRPr="00A96C23" w:rsidRDefault="00A96C23" w:rsidP="00A96C23">
      <w:pPr>
        <w:rPr>
          <w:rFonts w:ascii="Candara" w:eastAsia="Candara" w:hAnsi="Candara" w:cs="Candara"/>
          <w:sz w:val="22"/>
        </w:rPr>
      </w:pPr>
    </w:p>
    <w:p w:rsidR="00A96C23" w:rsidRPr="00A96C23" w:rsidRDefault="00A96C23" w:rsidP="00A96C23">
      <w:pPr>
        <w:rPr>
          <w:rFonts w:ascii="Candara" w:eastAsia="Candara" w:hAnsi="Candara" w:cs="Candara"/>
          <w:sz w:val="22"/>
        </w:rPr>
      </w:pPr>
    </w:p>
    <w:p w:rsidR="00A96C23" w:rsidRPr="00A96C23" w:rsidRDefault="00A96C23" w:rsidP="00A96C23">
      <w:pPr>
        <w:rPr>
          <w:rFonts w:ascii="Candara" w:eastAsia="Candara" w:hAnsi="Candara" w:cs="Candara"/>
          <w:sz w:val="22"/>
        </w:rPr>
      </w:pPr>
    </w:p>
    <w:p w:rsidR="00A96C23" w:rsidRPr="00A96C23" w:rsidRDefault="00A96C23" w:rsidP="00A96C23">
      <w:pPr>
        <w:rPr>
          <w:rFonts w:ascii="Candara" w:eastAsia="Candara" w:hAnsi="Candara" w:cs="Candara"/>
          <w:sz w:val="22"/>
        </w:rPr>
      </w:pPr>
      <w:r w:rsidRPr="00A96C23">
        <w:rPr>
          <w:rFonts w:ascii="Candara" w:eastAsia="Candara" w:hAnsi="Candara" w:cs="Candara"/>
          <w:noProof/>
          <w:sz w:val="22"/>
        </w:rPr>
        <mc:AlternateContent>
          <mc:Choice Requires="wps">
            <w:drawing>
              <wp:anchor distT="0" distB="0" distL="114300" distR="114300" simplePos="0" relativeHeight="251662336" behindDoc="0" locked="0" layoutInCell="1" allowOverlap="1" wp14:anchorId="7214EDF4" wp14:editId="27F98EA1">
                <wp:simplePos x="0" y="0"/>
                <wp:positionH relativeFrom="column">
                  <wp:posOffset>382767</wp:posOffset>
                </wp:positionH>
                <wp:positionV relativeFrom="paragraph">
                  <wp:posOffset>20983</wp:posOffset>
                </wp:positionV>
                <wp:extent cx="5943600" cy="3442914"/>
                <wp:effectExtent l="0" t="0" r="0" b="5715"/>
                <wp:wrapNone/>
                <wp:docPr id="3"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4429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7185" w:rsidRPr="009B68B3" w:rsidRDefault="00A558AA" w:rsidP="00A96C23">
                            <w:pPr>
                              <w:jc w:val="center"/>
                              <w:rPr>
                                <w:rStyle w:val="DocumentTitle"/>
                                <w:rFonts w:ascii="Lucida Bright" w:eastAsia="新細明體" w:hAnsi="Lucida Bright"/>
                                <w:color w:val="auto"/>
                                <w:sz w:val="84"/>
                                <w:szCs w:val="84"/>
                                <w14:shadow w14:blurRad="50800" w14:dist="38100" w14:dir="2700000" w14:sx="100000" w14:sy="100000" w14:kx="0" w14:ky="0" w14:algn="tl">
                                  <w14:srgbClr w14:val="000000">
                                    <w14:alpha w14:val="60000"/>
                                  </w14:srgbClr>
                                </w14:shadow>
                              </w:rPr>
                            </w:pPr>
                            <w:r>
                              <w:rPr>
                                <w:rStyle w:val="DocumentTitle"/>
                                <w:rFonts w:ascii="Lucida Bright" w:eastAsia="新細明體" w:hAnsi="Lucida Bright"/>
                                <w:color w:val="auto"/>
                                <w:sz w:val="84"/>
                                <w:szCs w:val="84"/>
                                <w14:shadow w14:blurRad="50800" w14:dist="38100" w14:dir="2700000" w14:sx="100000" w14:sy="100000" w14:kx="0" w14:ky="0" w14:algn="tl">
                                  <w14:srgbClr w14:val="000000">
                                    <w14:alpha w14:val="60000"/>
                                  </w14:srgbClr>
                                </w14:shadow>
                              </w:rPr>
                              <w:fldChar w:fldCharType="begin"/>
                            </w:r>
                            <w:r>
                              <w:rPr>
                                <w:rStyle w:val="DocumentTitle"/>
                                <w:rFonts w:ascii="Lucida Bright" w:eastAsia="新細明體" w:hAnsi="Lucida Bright"/>
                                <w:color w:val="auto"/>
                                <w:sz w:val="84"/>
                                <w:szCs w:val="84"/>
                                <w14:shadow w14:blurRad="50800" w14:dist="38100" w14:dir="2700000" w14:sx="100000" w14:sy="100000" w14:kx="0" w14:ky="0" w14:algn="tl">
                                  <w14:srgbClr w14:val="000000">
                                    <w14:alpha w14:val="60000"/>
                                  </w14:srgbClr>
                                </w14:shadow>
                              </w:rPr>
                              <w:instrText xml:space="preserve"> TITLE  "AndeShape™ ATCBMC300 Design Specification" \* FirstCap  \* MERGEFORMAT </w:instrText>
                            </w:r>
                            <w:r>
                              <w:rPr>
                                <w:rStyle w:val="DocumentTitle"/>
                                <w:rFonts w:ascii="Lucida Bright" w:eastAsia="新細明體" w:hAnsi="Lucida Bright"/>
                                <w:color w:val="auto"/>
                                <w:sz w:val="84"/>
                                <w:szCs w:val="84"/>
                                <w14:shadow w14:blurRad="50800" w14:dist="38100" w14:dir="2700000" w14:sx="100000" w14:sy="100000" w14:kx="0" w14:ky="0" w14:algn="tl">
                                  <w14:srgbClr w14:val="000000">
                                    <w14:alpha w14:val="60000"/>
                                  </w14:srgbClr>
                                </w14:shadow>
                              </w:rPr>
                              <w:fldChar w:fldCharType="separate"/>
                            </w:r>
                            <w:r>
                              <w:rPr>
                                <w:rStyle w:val="DocumentTitle"/>
                                <w:rFonts w:ascii="Lucida Bright" w:eastAsia="新細明體" w:hAnsi="Lucida Bright"/>
                                <w:color w:val="auto"/>
                                <w:sz w:val="84"/>
                                <w:szCs w:val="84"/>
                                <w14:shadow w14:blurRad="50800" w14:dist="38100" w14:dir="2700000" w14:sx="100000" w14:sy="100000" w14:kx="0" w14:ky="0" w14:algn="tl">
                                  <w14:srgbClr w14:val="000000">
                                    <w14:alpha w14:val="60000"/>
                                  </w14:srgbClr>
                                </w14:shadow>
                              </w:rPr>
                              <w:t>AndeShape™ ATCBMC300 Design Specification</w:t>
                            </w:r>
                            <w:r>
                              <w:rPr>
                                <w:rStyle w:val="DocumentTitle"/>
                                <w:rFonts w:ascii="Lucida Bright" w:eastAsia="新細明體" w:hAnsi="Lucida Bright"/>
                                <w:color w:val="auto"/>
                                <w:sz w:val="84"/>
                                <w:szCs w:val="84"/>
                                <w14:shadow w14:blurRad="50800" w14:dist="38100" w14:dir="2700000" w14:sx="100000" w14:sy="100000" w14:kx="0" w14:ky="0" w14:algn="tl">
                                  <w14:srgbClr w14:val="000000">
                                    <w14:alpha w14:val="60000"/>
                                  </w14:srgbClr>
                                </w14:shadow>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27" type="#_x0000_t202" style="position:absolute;margin-left:30.15pt;margin-top:1.65pt;width:468pt;height:271.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" filled="f" stroked="f">
                <v:textbox>
                  <w:txbxContent>
                    <w:p w:rsidR="00917185" w:rsidRPr="009B68B3" w:rsidRDefault="00A558AA" w:rsidP="00A96C23">
                      <w:pPr>
                        <w:jc w:val="center"/>
                        <w:rPr>
                          <w:rStyle w:val="DocumentTitle"/>
                          <w:rFonts w:ascii="Lucida Bright" w:eastAsia="新細明體" w:hAnsi="Lucida Bright"/>
                          <w:color w:val="auto"/>
                          <w:sz w:val="84"/>
                          <w:szCs w:val="84"/>
                          <w14:shadow w14:blurRad="50800" w14:dist="38100" w14:dir="2700000" w14:sx="100000" w14:sy="100000" w14:kx="0" w14:ky="0" w14:algn="tl">
                            <w14:srgbClr w14:val="000000">
                              <w14:alpha w14:val="60000"/>
                            </w14:srgbClr>
                          </w14:shadow>
                        </w:rPr>
                      </w:pPr>
                      <w:r>
                        <w:rPr>
                          <w:rStyle w:val="DocumentTitle"/>
                          <w:rFonts w:ascii="Lucida Bright" w:eastAsia="新細明體" w:hAnsi="Lucida Bright"/>
                          <w:color w:val="auto"/>
                          <w:sz w:val="84"/>
                          <w:szCs w:val="84"/>
                          <w14:shadow w14:blurRad="50800" w14:dist="38100" w14:dir="2700000" w14:sx="100000" w14:sy="100000" w14:kx="0" w14:ky="0" w14:algn="tl">
                            <w14:srgbClr w14:val="000000">
                              <w14:alpha w14:val="60000"/>
                            </w14:srgbClr>
                          </w14:shadow>
                        </w:rPr>
                        <w:fldChar w:fldCharType="begin"/>
                      </w:r>
                      <w:r>
                        <w:rPr>
                          <w:rStyle w:val="DocumentTitle"/>
                          <w:rFonts w:ascii="Lucida Bright" w:eastAsia="新細明體" w:hAnsi="Lucida Bright"/>
                          <w:color w:val="auto"/>
                          <w:sz w:val="84"/>
                          <w:szCs w:val="84"/>
                          <w14:shadow w14:blurRad="50800" w14:dist="38100" w14:dir="2700000" w14:sx="100000" w14:sy="100000" w14:kx="0" w14:ky="0" w14:algn="tl">
                            <w14:srgbClr w14:val="000000">
                              <w14:alpha w14:val="60000"/>
                            </w14:srgbClr>
                          </w14:shadow>
                        </w:rPr>
                        <w:instrText xml:space="preserve"> TITLE  "AndeShape™ ATCBMC300 Design Specification" \* FirstCap  \* MERGEFORMAT </w:instrText>
                      </w:r>
                      <w:r>
                        <w:rPr>
                          <w:rStyle w:val="DocumentTitle"/>
                          <w:rFonts w:ascii="Lucida Bright" w:eastAsia="新細明體" w:hAnsi="Lucida Bright"/>
                          <w:color w:val="auto"/>
                          <w:sz w:val="84"/>
                          <w:szCs w:val="84"/>
                          <w14:shadow w14:blurRad="50800" w14:dist="38100" w14:dir="2700000" w14:sx="100000" w14:sy="100000" w14:kx="0" w14:ky="0" w14:algn="tl">
                            <w14:srgbClr w14:val="000000">
                              <w14:alpha w14:val="60000"/>
                            </w14:srgbClr>
                          </w14:shadow>
                        </w:rPr>
                        <w:fldChar w:fldCharType="separate"/>
                      </w:r>
                      <w:proofErr w:type="spellStart"/>
                      <w:r>
                        <w:rPr>
                          <w:rStyle w:val="DocumentTitle"/>
                          <w:rFonts w:ascii="Lucida Bright" w:eastAsia="新細明體" w:hAnsi="Lucida Bright"/>
                          <w:color w:val="auto"/>
                          <w:sz w:val="84"/>
                          <w:szCs w:val="84"/>
                          <w14:shadow w14:blurRad="50800" w14:dist="38100" w14:dir="2700000" w14:sx="100000" w14:sy="100000" w14:kx="0" w14:ky="0" w14:algn="tl">
                            <w14:srgbClr w14:val="000000">
                              <w14:alpha w14:val="60000"/>
                            </w14:srgbClr>
                          </w14:shadow>
                        </w:rPr>
                        <w:t>AndeShape</w:t>
                      </w:r>
                      <w:proofErr w:type="spellEnd"/>
                      <w:r>
                        <w:rPr>
                          <w:rStyle w:val="DocumentTitle"/>
                          <w:rFonts w:ascii="Lucida Bright" w:eastAsia="新細明體" w:hAnsi="Lucida Bright"/>
                          <w:color w:val="auto"/>
                          <w:sz w:val="84"/>
                          <w:szCs w:val="84"/>
                          <w14:shadow w14:blurRad="50800" w14:dist="38100" w14:dir="2700000" w14:sx="100000" w14:sy="100000" w14:kx="0" w14:ky="0" w14:algn="tl">
                            <w14:srgbClr w14:val="000000">
                              <w14:alpha w14:val="60000"/>
                            </w14:srgbClr>
                          </w14:shadow>
                        </w:rPr>
                        <w:t>™ ATCBMC300 Design Specification</w:t>
                      </w:r>
                      <w:r>
                        <w:rPr>
                          <w:rStyle w:val="DocumentTitle"/>
                          <w:rFonts w:ascii="Lucida Bright" w:eastAsia="新細明體" w:hAnsi="Lucida Bright"/>
                          <w:color w:val="auto"/>
                          <w:sz w:val="84"/>
                          <w:szCs w:val="84"/>
                          <w14:shadow w14:blurRad="50800" w14:dist="38100" w14:dir="2700000" w14:sx="100000" w14:sy="100000" w14:kx="0" w14:ky="0" w14:algn="tl">
                            <w14:srgbClr w14:val="000000">
                              <w14:alpha w14:val="60000"/>
                            </w14:srgbClr>
                          </w14:shadow>
                        </w:rPr>
                        <w:fldChar w:fldCharType="end"/>
                      </w:r>
                    </w:p>
                  </w:txbxContent>
                </v:textbox>
              </v:shape>
            </w:pict>
          </mc:Fallback>
        </mc:AlternateContent>
      </w:r>
    </w:p>
    <w:p w:rsidR="00A96C23" w:rsidRPr="00A96C23" w:rsidRDefault="00A96C23" w:rsidP="00A96C23">
      <w:pPr>
        <w:rPr>
          <w:rFonts w:ascii="Candara" w:eastAsia="Candara" w:hAnsi="Candara" w:cs="Candara"/>
          <w:sz w:val="22"/>
        </w:rPr>
      </w:pPr>
    </w:p>
    <w:p w:rsidR="00A96C23" w:rsidRPr="00A96C23" w:rsidRDefault="00A96C23" w:rsidP="00A96C23">
      <w:pPr>
        <w:rPr>
          <w:rFonts w:ascii="Candara" w:eastAsia="Candara" w:hAnsi="Candara" w:cs="Candara"/>
          <w:sz w:val="22"/>
        </w:rPr>
      </w:pPr>
    </w:p>
    <w:p w:rsidR="00A96C23" w:rsidRPr="00A96C23" w:rsidRDefault="00A96C23" w:rsidP="00A96C23">
      <w:pPr>
        <w:rPr>
          <w:rFonts w:ascii="Candara" w:eastAsia="Candara" w:hAnsi="Candara" w:cs="Candara"/>
          <w:sz w:val="22"/>
        </w:rPr>
      </w:pPr>
    </w:p>
    <w:p w:rsidR="00A96C23" w:rsidRPr="00A96C23" w:rsidRDefault="00A96C23" w:rsidP="00A96C23">
      <w:pPr>
        <w:rPr>
          <w:rFonts w:ascii="Candara" w:eastAsia="Candara" w:hAnsi="Candara" w:cs="Candara"/>
          <w:sz w:val="22"/>
        </w:rPr>
      </w:pPr>
    </w:p>
    <w:p w:rsidR="00A96C23" w:rsidRPr="00A96C23" w:rsidRDefault="00A96C23" w:rsidP="00A96C23">
      <w:pPr>
        <w:rPr>
          <w:rFonts w:ascii="Candara" w:eastAsia="Candara" w:hAnsi="Candara" w:cs="Candara"/>
          <w:sz w:val="22"/>
        </w:rPr>
      </w:pPr>
    </w:p>
    <w:p w:rsidR="00A96C23" w:rsidRPr="00A96C23" w:rsidRDefault="00A96C23" w:rsidP="00A96C23">
      <w:pPr>
        <w:rPr>
          <w:rFonts w:ascii="Candara" w:eastAsia="Candara" w:hAnsi="Candara" w:cs="Candara"/>
          <w:sz w:val="22"/>
        </w:rPr>
      </w:pPr>
    </w:p>
    <w:p w:rsidR="00A96C23" w:rsidRPr="00A96C23" w:rsidRDefault="00A96C23" w:rsidP="00A96C23">
      <w:pPr>
        <w:rPr>
          <w:rFonts w:ascii="Candara" w:eastAsia="Candara" w:hAnsi="Candara" w:cs="Candara"/>
          <w:sz w:val="22"/>
        </w:rPr>
      </w:pPr>
    </w:p>
    <w:p w:rsidR="00A96C23" w:rsidRPr="00A96C23" w:rsidRDefault="00A96C23" w:rsidP="00A96C23">
      <w:pPr>
        <w:rPr>
          <w:rFonts w:ascii="Candara" w:eastAsia="Candara" w:hAnsi="Candara" w:cs="Candara"/>
          <w:sz w:val="22"/>
        </w:rPr>
      </w:pPr>
    </w:p>
    <w:p w:rsidR="00A96C23" w:rsidRPr="00A96C23" w:rsidRDefault="00A96C23" w:rsidP="00A96C23">
      <w:pPr>
        <w:rPr>
          <w:rFonts w:ascii="Candara" w:eastAsia="Candara" w:hAnsi="Candara" w:cs="Candara"/>
          <w:sz w:val="22"/>
        </w:rPr>
      </w:pPr>
    </w:p>
    <w:p w:rsidR="00A96C23" w:rsidRPr="00A96C23" w:rsidRDefault="00A96C23" w:rsidP="00A96C23">
      <w:pPr>
        <w:rPr>
          <w:rFonts w:ascii="Candara" w:eastAsia="Candara" w:hAnsi="Candara" w:cs="Candara"/>
          <w:sz w:val="22"/>
        </w:rPr>
      </w:pPr>
    </w:p>
    <w:p w:rsidR="00A96C23" w:rsidRPr="00A96C23" w:rsidRDefault="00A96C23" w:rsidP="00A96C23">
      <w:pPr>
        <w:rPr>
          <w:rFonts w:ascii="Candara" w:eastAsia="Candara" w:hAnsi="Candara" w:cs="Candara"/>
          <w:sz w:val="22"/>
        </w:rPr>
      </w:pPr>
    </w:p>
    <w:p w:rsidR="00A96C23" w:rsidRPr="00A96C23" w:rsidRDefault="00A96C23" w:rsidP="00A96C23">
      <w:pPr>
        <w:rPr>
          <w:rFonts w:ascii="Candara" w:eastAsia="Candara" w:hAnsi="Candara" w:cs="Candara"/>
          <w:sz w:val="22"/>
        </w:rPr>
      </w:pPr>
    </w:p>
    <w:p w:rsidR="00A96C23" w:rsidRPr="00A96C23" w:rsidRDefault="00A96C23" w:rsidP="00A96C23">
      <w:pPr>
        <w:rPr>
          <w:rFonts w:ascii="Candara" w:eastAsia="Candara" w:hAnsi="Candara" w:cs="Candara"/>
          <w:sz w:val="22"/>
        </w:rPr>
      </w:pPr>
    </w:p>
    <w:p w:rsidR="00A96C23" w:rsidRPr="00A96C23" w:rsidRDefault="00A96C23" w:rsidP="00A96C23">
      <w:pPr>
        <w:keepNext/>
        <w:rPr>
          <w:rFonts w:ascii="Candara" w:eastAsia="Candara" w:hAnsi="Candara" w:cs="Candara"/>
          <w:sz w:val="22"/>
        </w:rPr>
      </w:pPr>
      <w:r w:rsidRPr="00A96C23">
        <w:rPr>
          <w:rFonts w:ascii="Candara" w:eastAsia="Candara" w:hAnsi="Candara" w:cs="Candara"/>
          <w:noProof/>
          <w:sz w:val="22"/>
        </w:rPr>
        <mc:AlternateContent>
          <mc:Choice Requires="wps">
            <w:drawing>
              <wp:anchor distT="0" distB="0" distL="114300" distR="114300" simplePos="0" relativeHeight="251661312" behindDoc="0" locked="0" layoutInCell="1" allowOverlap="1" wp14:anchorId="2BE179B3" wp14:editId="04069F3F">
                <wp:simplePos x="0" y="0"/>
                <wp:positionH relativeFrom="column">
                  <wp:posOffset>1752600</wp:posOffset>
                </wp:positionH>
                <wp:positionV relativeFrom="paragraph">
                  <wp:posOffset>48260</wp:posOffset>
                </wp:positionV>
                <wp:extent cx="3048000" cy="1160145"/>
                <wp:effectExtent l="0" t="635" r="0" b="1270"/>
                <wp:wrapNone/>
                <wp:docPr id="4"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1160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4440" w:type="dxa"/>
                              <w:tblInd w:w="108" w:type="dxa"/>
                              <w:tblLayout w:type="fixed"/>
                              <w:tblLook w:val="01E0" w:firstRow="1" w:lastRow="1" w:firstColumn="1" w:lastColumn="1" w:noHBand="0" w:noVBand="0"/>
                            </w:tblPr>
                            <w:tblGrid>
                              <w:gridCol w:w="2760"/>
                              <w:gridCol w:w="1680"/>
                            </w:tblGrid>
                            <w:tr w:rsidR="00917185" w:rsidRPr="00DC6200" w:rsidTr="0040777F">
                              <w:trPr>
                                <w:trHeight w:val="392"/>
                              </w:trPr>
                              <w:tc>
                                <w:tcPr>
                                  <w:tcW w:w="2760" w:type="dxa"/>
                                </w:tcPr>
                                <w:p w:rsidR="00917185" w:rsidRPr="007E5ED7" w:rsidRDefault="00917185" w:rsidP="00CB719B">
                                  <w:pPr>
                                    <w:pStyle w:val="TableContent-Left"/>
                                    <w:rPr>
                                      <w:rFonts w:ascii="Lucida Bright" w:hAnsi="Lucida Bright" w:cs="Lucida Sans Unicode"/>
                                      <w:b w:val="0"/>
                                      <w:color w:val="333399"/>
                                      <w:sz w:val="24"/>
                                    </w:rPr>
                                  </w:pPr>
                                  <w:r w:rsidRPr="007E5ED7">
                                    <w:rPr>
                                      <w:rFonts w:ascii="Lucida Bright" w:eastAsia="新細明體" w:hAnsi="Lucida Bright" w:cs="Lucida Sans Unicode"/>
                                      <w:b w:val="0"/>
                                      <w:color w:val="333399"/>
                                      <w:sz w:val="24"/>
                                    </w:rPr>
                                    <w:t>Document Number</w:t>
                                  </w:r>
                                </w:p>
                              </w:tc>
                              <w:tc>
                                <w:tcPr>
                                  <w:tcW w:w="1680" w:type="dxa"/>
                                </w:tcPr>
                                <w:p w:rsidR="00917185" w:rsidRPr="00B91AE3" w:rsidRDefault="00917185" w:rsidP="00B91AE3">
                                  <w:pPr>
                                    <w:pStyle w:val="TableContent-Left"/>
                                    <w:rPr>
                                      <w:rFonts w:ascii="Lucida Bright" w:eastAsia="新細明體" w:hAnsi="Lucida Bright" w:cs="Lucida Sans Unicode"/>
                                      <w:b w:val="0"/>
                                      <w:color w:val="333399"/>
                                      <w:sz w:val="24"/>
                                    </w:rPr>
                                  </w:pPr>
                                  <w:r w:rsidRPr="00B91AE3">
                                    <w:rPr>
                                      <w:rFonts w:ascii="Lucida Bright" w:eastAsia="新細明體" w:hAnsi="Lucida Bright" w:cs="Lucida Sans Unicode"/>
                                      <w:b w:val="0"/>
                                      <w:color w:val="333399"/>
                                      <w:sz w:val="24"/>
                                    </w:rPr>
                                    <w:t>DSP-00092</w:t>
                                  </w:r>
                                </w:p>
                              </w:tc>
                            </w:tr>
                            <w:tr w:rsidR="00917185" w:rsidRPr="00DC6200" w:rsidTr="0040777F">
                              <w:trPr>
                                <w:trHeight w:val="598"/>
                              </w:trPr>
                              <w:tc>
                                <w:tcPr>
                                  <w:tcW w:w="2760" w:type="dxa"/>
                                </w:tcPr>
                                <w:p w:rsidR="00917185" w:rsidRPr="007E5ED7" w:rsidRDefault="00917185" w:rsidP="00CB719B">
                                  <w:pPr>
                                    <w:pStyle w:val="TableContent-Left"/>
                                    <w:rPr>
                                      <w:rFonts w:ascii="Lucida Bright" w:hAnsi="Lucida Bright" w:cs="Lucida Sans Unicode"/>
                                      <w:b w:val="0"/>
                                      <w:color w:val="333399"/>
                                      <w:sz w:val="24"/>
                                    </w:rPr>
                                  </w:pPr>
                                  <w:r w:rsidRPr="007E5ED7">
                                    <w:rPr>
                                      <w:rFonts w:ascii="Lucida Bright" w:eastAsia="新細明體" w:hAnsi="Lucida Bright" w:cs="Lucida Sans Unicode"/>
                                      <w:b w:val="0"/>
                                      <w:color w:val="333399"/>
                                      <w:sz w:val="24"/>
                                    </w:rPr>
                                    <w:t>Date Issued</w:t>
                                  </w:r>
                                </w:p>
                              </w:tc>
                              <w:tc>
                                <w:tcPr>
                                  <w:tcW w:w="1680" w:type="dxa"/>
                                </w:tcPr>
                                <w:p w:rsidR="00917185" w:rsidRPr="007E5ED7" w:rsidRDefault="00917185" w:rsidP="001A1D63">
                                  <w:pPr>
                                    <w:pStyle w:val="TableContent-Left"/>
                                    <w:rPr>
                                      <w:rFonts w:ascii="Lucida Bright" w:hAnsi="Lucida Bright" w:cs="Lucida Sans Unicode"/>
                                      <w:b w:val="0"/>
                                      <w:color w:val="333399"/>
                                      <w:sz w:val="24"/>
                                    </w:rPr>
                                  </w:pPr>
                                  <w:r w:rsidRPr="001A1D63">
                                    <w:rPr>
                                      <w:rFonts w:ascii="Lucida Bright" w:eastAsia="新細明體" w:hAnsi="Lucida Bright" w:cs="Lucida Sans Unicode" w:hint="eastAsia"/>
                                      <w:b w:val="0"/>
                                      <w:color w:val="333399"/>
                                      <w:sz w:val="24"/>
                                    </w:rPr>
                                    <w:t>2016-04-13</w:t>
                                  </w:r>
                                </w:p>
                              </w:tc>
                            </w:tr>
                            <w:tr w:rsidR="00917185" w:rsidRPr="00DC6200" w:rsidTr="0040777F">
                              <w:trPr>
                                <w:trHeight w:val="550"/>
                              </w:trPr>
                              <w:tc>
                                <w:tcPr>
                                  <w:tcW w:w="2760" w:type="dxa"/>
                                </w:tcPr>
                                <w:p w:rsidR="00917185" w:rsidRPr="007E5ED7" w:rsidRDefault="00917185" w:rsidP="00F67F6C">
                                  <w:pPr>
                                    <w:rPr>
                                      <w:rFonts w:ascii="Lucida Bright" w:hAnsi="Lucida Bright"/>
                                      <w:color w:val="333399"/>
                                      <w:szCs w:val="24"/>
                                    </w:rPr>
                                  </w:pPr>
                                  <w:r w:rsidRPr="007E5ED7">
                                    <w:rPr>
                                      <w:rFonts w:ascii="Lucida Bright" w:hAnsi="Lucida Bright"/>
                                      <w:color w:val="333399"/>
                                      <w:szCs w:val="24"/>
                                    </w:rPr>
                                    <w:t>Status</w:t>
                                  </w:r>
                                </w:p>
                              </w:tc>
                              <w:tc>
                                <w:tcPr>
                                  <w:tcW w:w="1680" w:type="dxa"/>
                                </w:tcPr>
                                <w:p w:rsidR="00917185" w:rsidRPr="001A1D63" w:rsidRDefault="00917185" w:rsidP="001A1D63">
                                  <w:pPr>
                                    <w:rPr>
                                      <w:rFonts w:ascii="Lucida Bright" w:eastAsiaTheme="minorEastAsia" w:hAnsi="Lucida Bright"/>
                                      <w:color w:val="333399"/>
                                      <w:szCs w:val="24"/>
                                    </w:rPr>
                                  </w:pPr>
                                  <w:r>
                                    <w:rPr>
                                      <w:rFonts w:ascii="Lucida Bright" w:eastAsiaTheme="minorEastAsia" w:hAnsi="Lucida Bright" w:hint="eastAsia"/>
                                      <w:color w:val="333399"/>
                                      <w:szCs w:val="24"/>
                                    </w:rPr>
                                    <w:t>Final release</w:t>
                                  </w:r>
                                </w:p>
                              </w:tc>
                            </w:tr>
                          </w:tbl>
                          <w:p w:rsidR="00917185" w:rsidRPr="00DC6200" w:rsidRDefault="00917185" w:rsidP="00A96C23">
                            <w:pPr>
                              <w:rPr>
                                <w:rFonts w:ascii="Lucida Bright" w:hAnsi="Lucida Bright"/>
                                <w:color w:val="333399"/>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28" type="#_x0000_t202" style="position:absolute;margin-left:138pt;margin-top:3.8pt;width:240pt;height:9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" filled="f" stroked="f">
                <v:textbox>
                  <w:txbxContent>
                    <w:tbl>
                      <w:tblPr>
                        <w:tblW w:w="4440" w:type="dxa"/>
                        <w:tblInd w:w="108" w:type="dxa"/>
                        <w:tblLayout w:type="fixed"/>
                        <w:tblLook w:val="01E0" w:firstRow="1" w:lastRow="1" w:firstColumn="1" w:lastColumn="1" w:noHBand="0" w:noVBand="0"/>
                      </w:tblPr>
                      <w:tblGrid>
                        <w:gridCol w:w="2760"/>
                        <w:gridCol w:w="1680"/>
                      </w:tblGrid>
                      <w:tr w:rsidR="00917185" w:rsidRPr="00DC6200" w:rsidTr="0040777F">
                        <w:trPr>
                          <w:trHeight w:val="392"/>
                        </w:trPr>
                        <w:tc>
                          <w:tcPr>
                            <w:tcW w:w="2760" w:type="dxa"/>
                          </w:tcPr>
                          <w:p w:rsidR="00917185" w:rsidRPr="007E5ED7" w:rsidRDefault="00917185" w:rsidP="00CB719B">
                            <w:pPr>
                              <w:pStyle w:val="TableContent-Left"/>
                              <w:rPr>
                                <w:rFonts w:ascii="Lucida Bright" w:hAnsi="Lucida Bright" w:cs="Lucida Sans Unicode"/>
                                <w:b w:val="0"/>
                                <w:color w:val="333399"/>
                                <w:sz w:val="24"/>
                              </w:rPr>
                            </w:pPr>
                            <w:r w:rsidRPr="007E5ED7">
                              <w:rPr>
                                <w:rFonts w:ascii="Lucida Bright" w:eastAsia="新細明體" w:hAnsi="Lucida Bright" w:cs="Lucida Sans Unicode"/>
                                <w:b w:val="0"/>
                                <w:color w:val="333399"/>
                                <w:sz w:val="24"/>
                              </w:rPr>
                              <w:t>Document Number</w:t>
                            </w:r>
                          </w:p>
                        </w:tc>
                        <w:tc>
                          <w:tcPr>
                            <w:tcW w:w="1680" w:type="dxa"/>
                          </w:tcPr>
                          <w:p w:rsidR="00917185" w:rsidRPr="00B91AE3" w:rsidRDefault="00917185" w:rsidP="00B91AE3">
                            <w:pPr>
                              <w:pStyle w:val="TableContent-Left"/>
                              <w:rPr>
                                <w:rFonts w:ascii="Lucida Bright" w:eastAsia="新細明體" w:hAnsi="Lucida Bright" w:cs="Lucida Sans Unicode"/>
                                <w:b w:val="0"/>
                                <w:color w:val="333399"/>
                                <w:sz w:val="24"/>
                              </w:rPr>
                            </w:pPr>
                            <w:r w:rsidRPr="00B91AE3">
                              <w:rPr>
                                <w:rFonts w:ascii="Lucida Bright" w:eastAsia="新細明體" w:hAnsi="Lucida Bright" w:cs="Lucida Sans Unicode"/>
                                <w:b w:val="0"/>
                                <w:color w:val="333399"/>
                                <w:sz w:val="24"/>
                              </w:rPr>
                              <w:t>DSP-00092</w:t>
                            </w:r>
                          </w:p>
                        </w:tc>
                      </w:tr>
                      <w:tr w:rsidR="00917185" w:rsidRPr="00DC6200" w:rsidTr="0040777F">
                        <w:trPr>
                          <w:trHeight w:val="598"/>
                        </w:trPr>
                        <w:tc>
                          <w:tcPr>
                            <w:tcW w:w="2760" w:type="dxa"/>
                          </w:tcPr>
                          <w:p w:rsidR="00917185" w:rsidRPr="007E5ED7" w:rsidRDefault="00917185" w:rsidP="00CB719B">
                            <w:pPr>
                              <w:pStyle w:val="TableContent-Left"/>
                              <w:rPr>
                                <w:rFonts w:ascii="Lucida Bright" w:hAnsi="Lucida Bright" w:cs="Lucida Sans Unicode"/>
                                <w:b w:val="0"/>
                                <w:color w:val="333399"/>
                                <w:sz w:val="24"/>
                              </w:rPr>
                            </w:pPr>
                            <w:r w:rsidRPr="007E5ED7">
                              <w:rPr>
                                <w:rFonts w:ascii="Lucida Bright" w:eastAsia="新細明體" w:hAnsi="Lucida Bright" w:cs="Lucida Sans Unicode"/>
                                <w:b w:val="0"/>
                                <w:color w:val="333399"/>
                                <w:sz w:val="24"/>
                              </w:rPr>
                              <w:t>Date Issued</w:t>
                            </w:r>
                          </w:p>
                        </w:tc>
                        <w:tc>
                          <w:tcPr>
                            <w:tcW w:w="1680" w:type="dxa"/>
                          </w:tcPr>
                          <w:p w:rsidR="00917185" w:rsidRPr="007E5ED7" w:rsidRDefault="00917185" w:rsidP="001A1D63">
                            <w:pPr>
                              <w:pStyle w:val="TableContent-Left"/>
                              <w:rPr>
                                <w:rFonts w:ascii="Lucida Bright" w:hAnsi="Lucida Bright" w:cs="Lucida Sans Unicode"/>
                                <w:b w:val="0"/>
                                <w:color w:val="333399"/>
                                <w:sz w:val="24"/>
                              </w:rPr>
                            </w:pPr>
                            <w:r w:rsidRPr="001A1D63">
                              <w:rPr>
                                <w:rFonts w:ascii="Lucida Bright" w:eastAsia="新細明體" w:hAnsi="Lucida Bright" w:cs="Lucida Sans Unicode" w:hint="eastAsia"/>
                                <w:b w:val="0"/>
                                <w:color w:val="333399"/>
                                <w:sz w:val="24"/>
                              </w:rPr>
                              <w:t>2016-04-13</w:t>
                            </w:r>
                          </w:p>
                        </w:tc>
                      </w:tr>
                      <w:tr w:rsidR="00917185" w:rsidRPr="00DC6200" w:rsidTr="0040777F">
                        <w:trPr>
                          <w:trHeight w:val="550"/>
                        </w:trPr>
                        <w:tc>
                          <w:tcPr>
                            <w:tcW w:w="2760" w:type="dxa"/>
                          </w:tcPr>
                          <w:p w:rsidR="00917185" w:rsidRPr="007E5ED7" w:rsidRDefault="00917185" w:rsidP="00F67F6C">
                            <w:pPr>
                              <w:rPr>
                                <w:rFonts w:ascii="Lucida Bright" w:hAnsi="Lucida Bright"/>
                                <w:color w:val="333399"/>
                                <w:szCs w:val="24"/>
                              </w:rPr>
                            </w:pPr>
                            <w:r w:rsidRPr="007E5ED7">
                              <w:rPr>
                                <w:rFonts w:ascii="Lucida Bright" w:hAnsi="Lucida Bright"/>
                                <w:color w:val="333399"/>
                                <w:szCs w:val="24"/>
                              </w:rPr>
                              <w:t>Status</w:t>
                            </w:r>
                          </w:p>
                        </w:tc>
                        <w:tc>
                          <w:tcPr>
                            <w:tcW w:w="1680" w:type="dxa"/>
                          </w:tcPr>
                          <w:p w:rsidR="00917185" w:rsidRPr="001A1D63" w:rsidRDefault="00917185" w:rsidP="001A1D63">
                            <w:pPr>
                              <w:rPr>
                                <w:rFonts w:ascii="Lucida Bright" w:eastAsiaTheme="minorEastAsia" w:hAnsi="Lucida Bright"/>
                                <w:color w:val="333399"/>
                                <w:szCs w:val="24"/>
                              </w:rPr>
                            </w:pPr>
                            <w:r>
                              <w:rPr>
                                <w:rFonts w:ascii="Lucida Bright" w:eastAsiaTheme="minorEastAsia" w:hAnsi="Lucida Bright" w:hint="eastAsia"/>
                                <w:color w:val="333399"/>
                                <w:szCs w:val="24"/>
                              </w:rPr>
                              <w:t>Final release</w:t>
                            </w:r>
                          </w:p>
                        </w:tc>
                      </w:tr>
                    </w:tbl>
                    <w:p w:rsidR="00917185" w:rsidRPr="00DC6200" w:rsidRDefault="00917185" w:rsidP="00A96C23">
                      <w:pPr>
                        <w:rPr>
                          <w:rFonts w:ascii="Lucida Bright" w:hAnsi="Lucida Bright"/>
                          <w:color w:val="333399"/>
                        </w:rPr>
                      </w:pPr>
                    </w:p>
                  </w:txbxContent>
                </v:textbox>
              </v:shape>
            </w:pict>
          </mc:Fallback>
        </mc:AlternateContent>
      </w:r>
    </w:p>
    <w:p w:rsidR="00A96C23" w:rsidRPr="00A96C23" w:rsidRDefault="00A96C23" w:rsidP="00A96C23">
      <w:pPr>
        <w:rPr>
          <w:rFonts w:ascii="Candara" w:eastAsia="Candara" w:hAnsi="Candara" w:cs="Candara"/>
          <w:sz w:val="22"/>
        </w:rPr>
      </w:pPr>
    </w:p>
    <w:p w:rsidR="00A96C23" w:rsidRPr="00A96C23" w:rsidRDefault="00A96C23" w:rsidP="00A96C23">
      <w:pPr>
        <w:rPr>
          <w:rFonts w:ascii="Candara" w:eastAsia="Candara" w:hAnsi="Candara" w:cs="Candara"/>
          <w:sz w:val="22"/>
        </w:rPr>
      </w:pPr>
    </w:p>
    <w:p w:rsidR="00A96C23" w:rsidRPr="00A96C23" w:rsidRDefault="00A96C23" w:rsidP="00A96C23">
      <w:pPr>
        <w:rPr>
          <w:rFonts w:ascii="Candara" w:eastAsia="Candara" w:hAnsi="Candara" w:cs="Candara"/>
          <w:sz w:val="22"/>
        </w:rPr>
      </w:pPr>
    </w:p>
    <w:p w:rsidR="00A96C23" w:rsidRPr="00A96C23" w:rsidRDefault="00A96C23" w:rsidP="00A96C23">
      <w:pPr>
        <w:rPr>
          <w:rFonts w:ascii="Candara" w:eastAsia="Candara" w:hAnsi="Candara" w:cs="Candara"/>
          <w:sz w:val="22"/>
        </w:rPr>
      </w:pPr>
    </w:p>
    <w:p w:rsidR="00A96C23" w:rsidRPr="00A64D55" w:rsidRDefault="00A96C23" w:rsidP="00A96C23">
      <w:pPr>
        <w:rPr>
          <w:rFonts w:ascii="Candara" w:eastAsiaTheme="minorEastAsia" w:hAnsi="Candara" w:cs="Candara"/>
          <w:sz w:val="22"/>
        </w:rPr>
      </w:pPr>
    </w:p>
    <w:p w:rsidR="00A96C23" w:rsidRPr="00A96C23" w:rsidRDefault="00A96C23" w:rsidP="00A96C23">
      <w:pPr>
        <w:rPr>
          <w:rFonts w:ascii="Candara" w:eastAsia="Candara" w:hAnsi="Candara" w:cs="Candara"/>
          <w:sz w:val="22"/>
        </w:rPr>
      </w:pPr>
    </w:p>
    <w:p w:rsidR="00A96C23" w:rsidRPr="00A64D55" w:rsidRDefault="00A96C23" w:rsidP="00A96C23">
      <w:pPr>
        <w:rPr>
          <w:rFonts w:ascii="Candara" w:eastAsiaTheme="minorEastAsia" w:hAnsi="Candara" w:cs="Candara"/>
          <w:sz w:val="22"/>
        </w:rPr>
      </w:pPr>
    </w:p>
    <w:p w:rsidR="00A96C23" w:rsidRPr="00A96C23" w:rsidRDefault="00A96C23" w:rsidP="00A96C23">
      <w:pPr>
        <w:rPr>
          <w:rFonts w:ascii="Candara" w:eastAsia="Candara" w:hAnsi="Candara" w:cs="Candara"/>
          <w:sz w:val="22"/>
        </w:rPr>
      </w:pPr>
      <w:r w:rsidRPr="00A96C23">
        <w:rPr>
          <w:rFonts w:ascii="Candara" w:eastAsia="Candara" w:hAnsi="Candara" w:cs="Candara"/>
          <w:noProof/>
          <w:sz w:val="22"/>
        </w:rPr>
        <mc:AlternateContent>
          <mc:Choice Requires="wps">
            <w:drawing>
              <wp:anchor distT="0" distB="0" distL="114300" distR="114300" simplePos="0" relativeHeight="251659264" behindDoc="0" locked="0" layoutInCell="1" allowOverlap="1" wp14:anchorId="0D17F7DA" wp14:editId="6B8C1001">
                <wp:simplePos x="0" y="0"/>
                <wp:positionH relativeFrom="column">
                  <wp:posOffset>3581400</wp:posOffset>
                </wp:positionH>
                <wp:positionV relativeFrom="paragraph">
                  <wp:posOffset>193040</wp:posOffset>
                </wp:positionV>
                <wp:extent cx="3288030" cy="1412240"/>
                <wp:effectExtent l="0" t="2540" r="0" b="0"/>
                <wp:wrapNone/>
                <wp:docPr id="5"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8030" cy="1412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7185" w:rsidRDefault="00917185" w:rsidP="00A96C23">
                            <w:pPr>
                              <w:keepNext/>
                            </w:pPr>
                            <w:r>
                              <w:rPr>
                                <w:noProof/>
                              </w:rPr>
                              <w:drawing>
                                <wp:inline distT="0" distB="0" distL="0" distR="0" wp14:anchorId="6FE554B1" wp14:editId="4BEEF90B">
                                  <wp:extent cx="3107055" cy="1231900"/>
                                  <wp:effectExtent l="0" t="0" r="0" b="6350"/>
                                  <wp:docPr id="8" name="圖片 8" descr="Andeslogo10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deslogo10fin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07055" cy="123190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74" o:spid="_x0000_s1029" type="#_x0000_t202" style="position:absolute;margin-left:282pt;margin-top:15.2pt;width:258.9pt;height:111.2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" filled="f" stroked="f">
                <v:textbox style="mso-fit-shape-to-text:t">
                  <w:txbxContent>
                    <w:p w:rsidR="00917185" w:rsidRDefault="00917185" w:rsidP="00A96C23">
                      <w:pPr>
                        <w:keepNext/>
                      </w:pPr>
                      <w:r>
                        <w:rPr>
                          <w:noProof/>
                        </w:rPr>
                        <w:drawing>
                          <wp:inline distT="0" distB="0" distL="0" distR="0" wp14:anchorId="6FE554B1" wp14:editId="4BEEF90B">
                            <wp:extent cx="3107055" cy="1231900"/>
                            <wp:effectExtent l="0" t="0" r="0" b="6350"/>
                            <wp:docPr id="8" name="圖片 8" descr="Andeslogo10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deslogo10fin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07055" cy="1231900"/>
                                    </a:xfrm>
                                    <a:prstGeom prst="rect">
                                      <a:avLst/>
                                    </a:prstGeom>
                                    <a:noFill/>
                                    <a:ln>
                                      <a:noFill/>
                                    </a:ln>
                                  </pic:spPr>
                                </pic:pic>
                              </a:graphicData>
                            </a:graphic>
                          </wp:inline>
                        </w:drawing>
                      </w:r>
                    </w:p>
                  </w:txbxContent>
                </v:textbox>
              </v:shape>
            </w:pict>
          </mc:Fallback>
        </mc:AlternateContent>
      </w:r>
    </w:p>
    <w:p w:rsidR="00A96C23" w:rsidRPr="00A96C23" w:rsidRDefault="00A96C23" w:rsidP="00A96C23">
      <w:pPr>
        <w:rPr>
          <w:rFonts w:ascii="Candara" w:eastAsia="Candara" w:hAnsi="Candara" w:cs="Candara"/>
          <w:sz w:val="22"/>
        </w:rPr>
      </w:pPr>
    </w:p>
    <w:p w:rsidR="00A96C23" w:rsidRPr="00A96C23" w:rsidRDefault="00A96C23" w:rsidP="00A96C23">
      <w:pPr>
        <w:jc w:val="right"/>
        <w:rPr>
          <w:rFonts w:ascii="Candara" w:eastAsia="Candara" w:hAnsi="Candara" w:cs="Candara"/>
          <w:sz w:val="22"/>
        </w:rPr>
      </w:pPr>
    </w:p>
    <w:p w:rsidR="00A96C23" w:rsidRPr="00A96C23" w:rsidRDefault="00A96C23" w:rsidP="00A96C23">
      <w:pPr>
        <w:rPr>
          <w:rFonts w:ascii="Candara" w:eastAsia="Candara" w:hAnsi="Candara" w:cs="Candara"/>
          <w:sz w:val="22"/>
        </w:rPr>
      </w:pPr>
      <w:r w:rsidRPr="00A96C23">
        <w:rPr>
          <w:rFonts w:ascii="Candara" w:eastAsia="Candara" w:hAnsi="Candara" w:cs="Candara"/>
          <w:noProof/>
          <w:sz w:val="22"/>
        </w:rPr>
        <mc:AlternateContent>
          <mc:Choice Requires="wps">
            <w:drawing>
              <wp:anchor distT="0" distB="0" distL="114300" distR="114300" simplePos="0" relativeHeight="251663360" behindDoc="0" locked="0" layoutInCell="1" allowOverlap="1" wp14:anchorId="774EDDD6" wp14:editId="27A1551A">
                <wp:simplePos x="0" y="0"/>
                <wp:positionH relativeFrom="column">
                  <wp:posOffset>-76200</wp:posOffset>
                </wp:positionH>
                <wp:positionV relativeFrom="paragraph">
                  <wp:posOffset>70485</wp:posOffset>
                </wp:positionV>
                <wp:extent cx="3200400" cy="644525"/>
                <wp:effectExtent l="0" t="3810" r="0" b="0"/>
                <wp:wrapNone/>
                <wp:docPr id="6"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644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7185" w:rsidRPr="001C2E73" w:rsidRDefault="00917185" w:rsidP="00A96C23">
                            <w:pPr>
                              <w:rPr>
                                <w:b/>
                                <w:color w:val="333399"/>
                                <w:sz w:val="52"/>
                                <w:szCs w:val="52"/>
                              </w:rPr>
                            </w:pPr>
                            <w:r w:rsidRPr="001C2E73">
                              <w:rPr>
                                <w:b/>
                                <w:color w:val="333399"/>
                                <w:sz w:val="52"/>
                                <w:szCs w:val="52"/>
                              </w:rPr>
                              <w:t>CONFIDENTIAL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6" o:spid="_x0000_s1030" type="#_x0000_t202" style="position:absolute;margin-left:-6pt;margin-top:5.55pt;width:252pt;height:50.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Jg3twIAAME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" filled="f" stroked="f">
                <v:textbox>
                  <w:txbxContent>
                    <w:p w:rsidR="00917185" w:rsidRPr="001C2E73" w:rsidRDefault="00917185" w:rsidP="00A96C23">
                      <w:pPr>
                        <w:rPr>
                          <w:b/>
                          <w:color w:val="333399"/>
                          <w:sz w:val="52"/>
                          <w:szCs w:val="52"/>
                        </w:rPr>
                      </w:pPr>
                      <w:r w:rsidRPr="001C2E73">
                        <w:rPr>
                          <w:b/>
                          <w:color w:val="333399"/>
                          <w:sz w:val="52"/>
                          <w:szCs w:val="52"/>
                        </w:rPr>
                        <w:t>CONFIDENTIAL</w:t>
                      </w:r>
                    </w:p>
                  </w:txbxContent>
                </v:textbox>
              </v:shape>
            </w:pict>
          </mc:Fallback>
        </mc:AlternateContent>
      </w:r>
      <w:r w:rsidRPr="00A96C23">
        <w:rPr>
          <w:rFonts w:ascii="Candara" w:eastAsia="Candara" w:hAnsi="Candara" w:cs="Candara"/>
          <w:sz w:val="22"/>
        </w:rPr>
        <w:br w:type="page"/>
      </w:r>
    </w:p>
    <w:p w:rsidR="00F81316" w:rsidRDefault="00617E5F" w:rsidP="00A96C23">
      <w:pPr>
        <w:pStyle w:val="Index"/>
        <w:pageBreakBefore/>
        <w:outlineLvl w:val="0"/>
        <w:rPr>
          <w:rFonts w:eastAsia="新細明體"/>
        </w:rPr>
      </w:pPr>
      <w:bookmarkStart w:id="1" w:name="_Toc438822183"/>
      <w:r w:rsidRPr="00617E5F">
        <w:rPr>
          <w:rFonts w:hint="eastAsia"/>
        </w:rPr>
        <w:lastRenderedPageBreak/>
        <w:t>Revision History</w:t>
      </w:r>
      <w:bookmarkEnd w:id="1"/>
    </w:p>
    <w:tbl>
      <w:tblPr>
        <w:tblStyle w:val="ad"/>
        <w:tblW w:w="10350" w:type="dxa"/>
        <w:tblInd w:w="108" w:type="dxa"/>
        <w:tblLayout w:type="fixed"/>
        <w:tblLook w:val="01E0" w:firstRow="1" w:lastRow="1" w:firstColumn="1" w:lastColumn="1" w:noHBand="0" w:noVBand="0"/>
      </w:tblPr>
      <w:tblGrid>
        <w:gridCol w:w="581"/>
        <w:gridCol w:w="1546"/>
        <w:gridCol w:w="1134"/>
        <w:gridCol w:w="5953"/>
        <w:gridCol w:w="1136"/>
      </w:tblGrid>
      <w:tr w:rsidR="00D05D53" w:rsidTr="007E1698">
        <w:trPr>
          <w:tblHeader/>
        </w:trPr>
        <w:tc>
          <w:tcPr>
            <w:tcW w:w="581" w:type="dxa"/>
            <w:shd w:val="clear" w:color="auto" w:fill="333399"/>
            <w:vAlign w:val="center"/>
          </w:tcPr>
          <w:p w:rsidR="00D05D53" w:rsidRPr="00B16891" w:rsidRDefault="00D05D53" w:rsidP="00A96C23">
            <w:pPr>
              <w:pStyle w:val="TableContent-Centered"/>
              <w:rPr>
                <w:rFonts w:ascii="Lucida Sans Unicode" w:hAnsi="Lucida Sans Unicode" w:cs="Lucida Sans Unicode"/>
                <w:color w:val="FFFFFF"/>
              </w:rPr>
            </w:pPr>
            <w:r w:rsidRPr="00B16891">
              <w:rPr>
                <w:rFonts w:ascii="Lucida Sans Unicode" w:eastAsia="新細明體" w:hAnsi="Lucida Sans Unicode" w:cs="Lucida Sans Unicode"/>
                <w:color w:val="FFFFFF"/>
              </w:rPr>
              <w:t>Rev.</w:t>
            </w:r>
          </w:p>
        </w:tc>
        <w:tc>
          <w:tcPr>
            <w:tcW w:w="1546" w:type="dxa"/>
            <w:shd w:val="clear" w:color="auto" w:fill="333399"/>
            <w:vAlign w:val="center"/>
          </w:tcPr>
          <w:p w:rsidR="00D05D53" w:rsidRPr="00B16891" w:rsidRDefault="00D05D53" w:rsidP="0040777F">
            <w:pPr>
              <w:pStyle w:val="TableContent-Centered"/>
              <w:rPr>
                <w:rFonts w:ascii="Lucida Sans Unicode" w:hAnsi="Lucida Sans Unicode" w:cs="Lucida Sans Unicode"/>
                <w:color w:val="FFFFFF"/>
              </w:rPr>
            </w:pPr>
            <w:r>
              <w:rPr>
                <w:rFonts w:ascii="Lucida Sans Unicode" w:eastAsia="新細明體" w:hAnsi="Lucida Sans Unicode" w:cs="Lucida Sans Unicode" w:hint="eastAsia"/>
                <w:color w:val="FFFFFF"/>
              </w:rPr>
              <w:t>Revision</w:t>
            </w:r>
            <w:r w:rsidRPr="00B16891">
              <w:rPr>
                <w:rFonts w:ascii="Lucida Sans Unicode" w:eastAsia="新細明體" w:hAnsi="Lucida Sans Unicode" w:cs="Lucida Sans Unicode"/>
                <w:color w:val="FFFFFF"/>
              </w:rPr>
              <w:t xml:space="preserve"> Date</w:t>
            </w:r>
          </w:p>
        </w:tc>
        <w:tc>
          <w:tcPr>
            <w:tcW w:w="1134" w:type="dxa"/>
            <w:shd w:val="clear" w:color="auto" w:fill="333399"/>
            <w:vAlign w:val="center"/>
          </w:tcPr>
          <w:p w:rsidR="00D05D53" w:rsidRPr="00B16891" w:rsidRDefault="00D05D53" w:rsidP="0040777F">
            <w:pPr>
              <w:pStyle w:val="TableContent-Centered"/>
              <w:rPr>
                <w:rFonts w:ascii="Lucida Sans Unicode" w:hAnsi="Lucida Sans Unicode" w:cs="Lucida Sans Unicode"/>
                <w:color w:val="FFFFFF"/>
              </w:rPr>
            </w:pPr>
            <w:r w:rsidRPr="00B16891">
              <w:rPr>
                <w:rFonts w:ascii="Lucida Sans Unicode" w:eastAsia="新細明體" w:hAnsi="Lucida Sans Unicode" w:cs="Lucida Sans Unicode"/>
                <w:color w:val="FFFFFF"/>
              </w:rPr>
              <w:t>Revised Chapter-Section</w:t>
            </w:r>
          </w:p>
        </w:tc>
        <w:tc>
          <w:tcPr>
            <w:tcW w:w="5953" w:type="dxa"/>
            <w:shd w:val="clear" w:color="auto" w:fill="333399"/>
            <w:vAlign w:val="center"/>
          </w:tcPr>
          <w:p w:rsidR="00D05D53" w:rsidRPr="00B16891" w:rsidRDefault="00D05D53" w:rsidP="0040777F">
            <w:pPr>
              <w:pStyle w:val="TableContent-Centered"/>
              <w:rPr>
                <w:rFonts w:ascii="Lucida Sans Unicode" w:hAnsi="Lucida Sans Unicode" w:cs="Lucida Sans Unicode"/>
                <w:color w:val="FFFFFF"/>
              </w:rPr>
            </w:pPr>
            <w:r w:rsidRPr="00B16891">
              <w:rPr>
                <w:rFonts w:ascii="Lucida Sans Unicode" w:eastAsia="新細明體" w:hAnsi="Lucida Sans Unicode" w:cs="Lucida Sans Unicode"/>
                <w:color w:val="FFFFFF"/>
              </w:rPr>
              <w:t>Revised Content</w:t>
            </w:r>
          </w:p>
        </w:tc>
        <w:tc>
          <w:tcPr>
            <w:tcW w:w="1136" w:type="dxa"/>
            <w:shd w:val="clear" w:color="auto" w:fill="333399"/>
            <w:vAlign w:val="center"/>
          </w:tcPr>
          <w:p w:rsidR="00D05D53" w:rsidRPr="00D05D53" w:rsidRDefault="00D05D53" w:rsidP="00D05D53">
            <w:pPr>
              <w:pStyle w:val="TableContent-Centered"/>
              <w:rPr>
                <w:rFonts w:ascii="Lucida Sans Unicode" w:eastAsiaTheme="minorEastAsia" w:hAnsi="Lucida Sans Unicode" w:cs="Lucida Sans Unicode"/>
                <w:color w:val="FFFFFF"/>
              </w:rPr>
            </w:pPr>
            <w:r>
              <w:rPr>
                <w:rFonts w:ascii="Lucida Sans Unicode" w:eastAsiaTheme="minorEastAsia" w:hAnsi="Lucida Sans Unicode" w:cs="Lucida Sans Unicode" w:hint="eastAsia"/>
                <w:color w:val="FFFFFF"/>
              </w:rPr>
              <w:t>Author</w:t>
            </w:r>
          </w:p>
        </w:tc>
      </w:tr>
      <w:tr w:rsidR="00C76066" w:rsidTr="007E1698">
        <w:tc>
          <w:tcPr>
            <w:tcW w:w="581" w:type="dxa"/>
            <w:vAlign w:val="center"/>
          </w:tcPr>
          <w:p w:rsidR="00C76066" w:rsidRDefault="00C76066" w:rsidP="000F1F6B">
            <w:pPr>
              <w:pStyle w:val="TableContent-Centered"/>
              <w:rPr>
                <w:rFonts w:eastAsia="新細明體"/>
              </w:rPr>
            </w:pPr>
            <w:r>
              <w:rPr>
                <w:rFonts w:eastAsia="新細明體" w:hint="eastAsia"/>
              </w:rPr>
              <w:t>1.0</w:t>
            </w:r>
          </w:p>
        </w:tc>
        <w:tc>
          <w:tcPr>
            <w:tcW w:w="1546" w:type="dxa"/>
            <w:vAlign w:val="center"/>
          </w:tcPr>
          <w:p w:rsidR="00C76066" w:rsidRDefault="00C76066" w:rsidP="00646235">
            <w:pPr>
              <w:spacing w:before="120" w:after="120" w:line="0" w:lineRule="atLeast"/>
              <w:jc w:val="center"/>
              <w:rPr>
                <w:rFonts w:eastAsia="新細明體"/>
              </w:rPr>
            </w:pPr>
            <w:r>
              <w:rPr>
                <w:rFonts w:eastAsia="新細明體" w:hint="eastAsia"/>
              </w:rPr>
              <w:t>2016-04-13</w:t>
            </w:r>
          </w:p>
        </w:tc>
        <w:tc>
          <w:tcPr>
            <w:tcW w:w="1134" w:type="dxa"/>
            <w:vAlign w:val="center"/>
          </w:tcPr>
          <w:p w:rsidR="00C76066" w:rsidRDefault="001A1D63" w:rsidP="000F1F6B">
            <w:pPr>
              <w:spacing w:before="120" w:after="120" w:line="0" w:lineRule="atLeast"/>
              <w:jc w:val="center"/>
              <w:rPr>
                <w:rFonts w:eastAsia="新細明體"/>
              </w:rPr>
            </w:pPr>
            <w:r>
              <w:rPr>
                <w:rFonts w:eastAsia="新細明體" w:hint="eastAsia"/>
              </w:rPr>
              <w:t>4.3.3</w:t>
            </w:r>
          </w:p>
        </w:tc>
        <w:tc>
          <w:tcPr>
            <w:tcW w:w="5953" w:type="dxa"/>
            <w:vAlign w:val="center"/>
          </w:tcPr>
          <w:p w:rsidR="00C76066" w:rsidRDefault="00313BBD" w:rsidP="00646235">
            <w:pPr>
              <w:pStyle w:val="affff4"/>
              <w:numPr>
                <w:ilvl w:val="0"/>
                <w:numId w:val="25"/>
              </w:numPr>
              <w:snapToGrid/>
              <w:spacing w:before="120" w:after="120" w:line="0" w:lineRule="atLeast"/>
              <w:ind w:leftChars="0"/>
              <w:rPr>
                <w:rFonts w:eastAsiaTheme="minorEastAsia" w:cs="Candara"/>
                <w:color w:val="000000"/>
                <w:szCs w:val="24"/>
              </w:rPr>
            </w:pPr>
            <w:r>
              <w:rPr>
                <w:rFonts w:eastAsiaTheme="minorEastAsia" w:cs="Candara" w:hint="eastAsia"/>
                <w:color w:val="000000"/>
                <w:szCs w:val="24"/>
              </w:rPr>
              <w:t>Update slave size/base address configuration restriction</w:t>
            </w:r>
          </w:p>
        </w:tc>
        <w:tc>
          <w:tcPr>
            <w:tcW w:w="1136" w:type="dxa"/>
            <w:vAlign w:val="center"/>
          </w:tcPr>
          <w:p w:rsidR="00C76066" w:rsidRDefault="00313BBD" w:rsidP="000F1F6B">
            <w:pPr>
              <w:spacing w:before="120" w:after="120" w:line="0" w:lineRule="atLeast"/>
              <w:rPr>
                <w:rFonts w:eastAsia="新細明體"/>
              </w:rPr>
            </w:pPr>
            <w:r>
              <w:rPr>
                <w:rFonts w:eastAsia="新細明體" w:hint="eastAsia"/>
              </w:rPr>
              <w:t>Joshua</w:t>
            </w:r>
          </w:p>
        </w:tc>
      </w:tr>
      <w:tr w:rsidR="000F1F6B" w:rsidTr="007E1698">
        <w:tc>
          <w:tcPr>
            <w:tcW w:w="581" w:type="dxa"/>
            <w:vAlign w:val="center"/>
          </w:tcPr>
          <w:p w:rsidR="000F1F6B" w:rsidRDefault="000F1F6B" w:rsidP="000F1F6B">
            <w:pPr>
              <w:pStyle w:val="TableContent-Centered"/>
              <w:rPr>
                <w:rFonts w:eastAsia="新細明體"/>
              </w:rPr>
            </w:pPr>
            <w:r>
              <w:rPr>
                <w:rFonts w:eastAsia="新細明體" w:hint="eastAsia"/>
              </w:rPr>
              <w:t>0.4</w:t>
            </w:r>
          </w:p>
        </w:tc>
        <w:tc>
          <w:tcPr>
            <w:tcW w:w="1546" w:type="dxa"/>
            <w:vAlign w:val="center"/>
          </w:tcPr>
          <w:p w:rsidR="000F1F6B" w:rsidRDefault="00646235" w:rsidP="00646235">
            <w:pPr>
              <w:spacing w:before="120" w:after="120" w:line="0" w:lineRule="atLeast"/>
              <w:jc w:val="center"/>
              <w:rPr>
                <w:rFonts w:eastAsia="新細明體"/>
              </w:rPr>
            </w:pPr>
            <w:r>
              <w:rPr>
                <w:rFonts w:eastAsia="新細明體"/>
              </w:rPr>
              <w:t>2016-02-</w:t>
            </w:r>
            <w:r>
              <w:rPr>
                <w:rFonts w:eastAsia="新細明體" w:hint="eastAsia"/>
              </w:rPr>
              <w:t>25</w:t>
            </w:r>
          </w:p>
        </w:tc>
        <w:tc>
          <w:tcPr>
            <w:tcW w:w="1134" w:type="dxa"/>
            <w:vAlign w:val="center"/>
          </w:tcPr>
          <w:p w:rsidR="000F1F6B" w:rsidRDefault="00646235" w:rsidP="000F1F6B">
            <w:pPr>
              <w:spacing w:before="120" w:after="120" w:line="0" w:lineRule="atLeast"/>
              <w:jc w:val="center"/>
              <w:rPr>
                <w:rFonts w:eastAsia="新細明體"/>
              </w:rPr>
            </w:pPr>
            <w:r>
              <w:rPr>
                <w:rFonts w:eastAsia="新細明體" w:hint="eastAsia"/>
              </w:rPr>
              <w:t>3,4,5,6</w:t>
            </w:r>
          </w:p>
        </w:tc>
        <w:tc>
          <w:tcPr>
            <w:tcW w:w="5953" w:type="dxa"/>
            <w:vAlign w:val="center"/>
          </w:tcPr>
          <w:p w:rsidR="00646235" w:rsidRDefault="00646235" w:rsidP="00C76066">
            <w:pPr>
              <w:pStyle w:val="affff4"/>
              <w:numPr>
                <w:ilvl w:val="0"/>
                <w:numId w:val="30"/>
              </w:numPr>
              <w:snapToGrid/>
              <w:spacing w:before="120" w:after="120" w:line="0" w:lineRule="atLeast"/>
              <w:ind w:leftChars="0"/>
              <w:rPr>
                <w:rFonts w:eastAsiaTheme="minorEastAsia" w:cs="Candara"/>
                <w:color w:val="000000"/>
                <w:szCs w:val="24"/>
              </w:rPr>
            </w:pPr>
            <w:r>
              <w:rPr>
                <w:rFonts w:eastAsiaTheme="minorEastAsia" w:cs="Candara" w:hint="eastAsia"/>
                <w:color w:val="000000"/>
                <w:szCs w:val="24"/>
              </w:rPr>
              <w:t>Remove deadlock detection logic and related configuration</w:t>
            </w:r>
          </w:p>
          <w:p w:rsidR="007E1698" w:rsidRDefault="007E1698" w:rsidP="00C76066">
            <w:pPr>
              <w:pStyle w:val="affff4"/>
              <w:numPr>
                <w:ilvl w:val="0"/>
                <w:numId w:val="30"/>
              </w:numPr>
              <w:snapToGrid/>
              <w:spacing w:before="120" w:after="120" w:line="0" w:lineRule="atLeast"/>
              <w:ind w:leftChars="0"/>
              <w:rPr>
                <w:rFonts w:eastAsiaTheme="minorEastAsia" w:cs="Candara"/>
                <w:color w:val="000000"/>
                <w:szCs w:val="24"/>
              </w:rPr>
            </w:pPr>
            <w:r>
              <w:rPr>
                <w:rFonts w:eastAsiaTheme="minorEastAsia" w:cs="Candara" w:hint="eastAsia"/>
                <w:color w:val="000000"/>
                <w:szCs w:val="24"/>
              </w:rPr>
              <w:t>Describe the</w:t>
            </w:r>
            <w:r>
              <w:rPr>
                <w:rFonts w:eastAsiaTheme="minorEastAsia" w:hint="eastAsia"/>
              </w:rPr>
              <w:t xml:space="preserve"> response ordering policy</w:t>
            </w:r>
          </w:p>
          <w:p w:rsidR="00646235" w:rsidRDefault="00646235" w:rsidP="00C76066">
            <w:pPr>
              <w:pStyle w:val="affff4"/>
              <w:numPr>
                <w:ilvl w:val="0"/>
                <w:numId w:val="30"/>
              </w:numPr>
              <w:snapToGrid/>
              <w:spacing w:before="120" w:after="120" w:line="0" w:lineRule="atLeast"/>
              <w:ind w:leftChars="0"/>
              <w:rPr>
                <w:rFonts w:eastAsiaTheme="minorEastAsia" w:cs="Candara"/>
                <w:color w:val="000000"/>
                <w:szCs w:val="24"/>
              </w:rPr>
            </w:pPr>
            <w:r>
              <w:rPr>
                <w:rFonts w:eastAsiaTheme="minorEastAsia" w:cs="Candara" w:hint="eastAsia"/>
                <w:color w:val="000000"/>
                <w:szCs w:val="24"/>
              </w:rPr>
              <w:t xml:space="preserve">Describe </w:t>
            </w:r>
            <w:r w:rsidR="007E1698">
              <w:rPr>
                <w:rFonts w:eastAsiaTheme="minorEastAsia" w:cs="Candara" w:hint="eastAsia"/>
                <w:color w:val="000000"/>
                <w:szCs w:val="24"/>
              </w:rPr>
              <w:t>s</w:t>
            </w:r>
            <w:r>
              <w:rPr>
                <w:rFonts w:eastAsiaTheme="minorEastAsia" w:cs="Candara" w:hint="eastAsia"/>
                <w:color w:val="000000"/>
                <w:szCs w:val="24"/>
              </w:rPr>
              <w:t>lave size/base address configuration restriction clearly</w:t>
            </w:r>
          </w:p>
          <w:p w:rsidR="00646235" w:rsidRDefault="00646235" w:rsidP="00C76066">
            <w:pPr>
              <w:pStyle w:val="affff4"/>
              <w:numPr>
                <w:ilvl w:val="0"/>
                <w:numId w:val="30"/>
              </w:numPr>
              <w:snapToGrid/>
              <w:spacing w:before="120" w:after="120" w:line="0" w:lineRule="atLeast"/>
              <w:ind w:leftChars="0"/>
              <w:rPr>
                <w:rFonts w:eastAsiaTheme="minorEastAsia" w:cs="Candara"/>
                <w:color w:val="000000"/>
                <w:szCs w:val="24"/>
              </w:rPr>
            </w:pPr>
            <w:r>
              <w:rPr>
                <w:rFonts w:eastAsiaTheme="minorEastAsia" w:cs="Candara" w:hint="eastAsia"/>
                <w:color w:val="000000"/>
                <w:szCs w:val="24"/>
              </w:rPr>
              <w:t>Move priority register to 0x10 offset address</w:t>
            </w:r>
          </w:p>
          <w:p w:rsidR="000F1F6B" w:rsidRDefault="00646235" w:rsidP="00C76066">
            <w:pPr>
              <w:pStyle w:val="affff4"/>
              <w:numPr>
                <w:ilvl w:val="0"/>
                <w:numId w:val="30"/>
              </w:numPr>
              <w:snapToGrid/>
              <w:spacing w:before="120" w:after="120" w:line="0" w:lineRule="atLeast"/>
              <w:ind w:leftChars="0"/>
              <w:rPr>
                <w:rFonts w:eastAsiaTheme="minorEastAsia" w:cs="Candara"/>
                <w:color w:val="000000"/>
                <w:szCs w:val="24"/>
              </w:rPr>
            </w:pPr>
            <w:r>
              <w:rPr>
                <w:rFonts w:eastAsiaTheme="minorEastAsia" w:cs="Candara" w:hint="eastAsia"/>
                <w:color w:val="000000"/>
                <w:szCs w:val="24"/>
              </w:rPr>
              <w:t>Move the base/size registers to be started from 0x100</w:t>
            </w:r>
          </w:p>
          <w:p w:rsidR="00646235" w:rsidRDefault="007E1698" w:rsidP="00C76066">
            <w:pPr>
              <w:pStyle w:val="affff4"/>
              <w:numPr>
                <w:ilvl w:val="0"/>
                <w:numId w:val="30"/>
              </w:numPr>
              <w:snapToGrid/>
              <w:spacing w:before="120" w:after="120" w:line="0" w:lineRule="atLeast"/>
              <w:ind w:leftChars="0"/>
              <w:rPr>
                <w:rFonts w:eastAsiaTheme="minorEastAsia" w:cs="Candara"/>
                <w:color w:val="000000"/>
                <w:szCs w:val="24"/>
              </w:rPr>
            </w:pPr>
            <w:r>
              <w:rPr>
                <w:rFonts w:eastAsiaTheme="minorEastAsia" w:cs="Candara" w:hint="eastAsia"/>
                <w:color w:val="000000"/>
                <w:szCs w:val="24"/>
              </w:rPr>
              <w:t>Describe</w:t>
            </w:r>
            <w:r w:rsidR="00646235">
              <w:rPr>
                <w:rFonts w:eastAsiaTheme="minorEastAsia" w:cs="Candara" w:hint="eastAsia"/>
                <w:color w:val="000000"/>
                <w:szCs w:val="24"/>
              </w:rPr>
              <w:t xml:space="preserve"> the address mapping scheme and address request arbitration</w:t>
            </w:r>
          </w:p>
        </w:tc>
        <w:tc>
          <w:tcPr>
            <w:tcW w:w="1136" w:type="dxa"/>
            <w:vAlign w:val="center"/>
          </w:tcPr>
          <w:p w:rsidR="000F1F6B" w:rsidRPr="00646235" w:rsidRDefault="00646235" w:rsidP="000F1F6B">
            <w:pPr>
              <w:spacing w:before="120" w:after="120" w:line="0" w:lineRule="atLeast"/>
              <w:rPr>
                <w:rFonts w:eastAsia="新細明體"/>
              </w:rPr>
            </w:pPr>
            <w:r>
              <w:rPr>
                <w:rFonts w:eastAsia="新細明體" w:hint="eastAsia"/>
              </w:rPr>
              <w:t>Joshua</w:t>
            </w:r>
          </w:p>
        </w:tc>
      </w:tr>
      <w:tr w:rsidR="000F1F6B" w:rsidTr="007E1698">
        <w:tc>
          <w:tcPr>
            <w:tcW w:w="581" w:type="dxa"/>
            <w:vAlign w:val="center"/>
          </w:tcPr>
          <w:p w:rsidR="000F1F6B" w:rsidRDefault="000F1F6B" w:rsidP="000F1F6B">
            <w:pPr>
              <w:pStyle w:val="TableContent-Centered"/>
              <w:rPr>
                <w:rFonts w:eastAsia="新細明體"/>
              </w:rPr>
            </w:pPr>
            <w:r>
              <w:rPr>
                <w:rFonts w:eastAsia="新細明體" w:hint="eastAsia"/>
              </w:rPr>
              <w:t>0.3</w:t>
            </w:r>
          </w:p>
        </w:tc>
        <w:tc>
          <w:tcPr>
            <w:tcW w:w="1546" w:type="dxa"/>
            <w:vAlign w:val="center"/>
          </w:tcPr>
          <w:p w:rsidR="000F1F6B" w:rsidRDefault="000F1F6B" w:rsidP="000F1F6B">
            <w:pPr>
              <w:spacing w:before="120" w:after="120" w:line="0" w:lineRule="atLeast"/>
              <w:jc w:val="center"/>
              <w:rPr>
                <w:rFonts w:eastAsia="新細明體"/>
              </w:rPr>
            </w:pPr>
            <w:r>
              <w:rPr>
                <w:rFonts w:eastAsia="新細明體"/>
              </w:rPr>
              <w:t>2016-02-04</w:t>
            </w:r>
          </w:p>
        </w:tc>
        <w:tc>
          <w:tcPr>
            <w:tcW w:w="1134" w:type="dxa"/>
            <w:vAlign w:val="center"/>
          </w:tcPr>
          <w:p w:rsidR="000F1F6B" w:rsidRDefault="000F1F6B" w:rsidP="000F1F6B">
            <w:pPr>
              <w:spacing w:before="120" w:after="120" w:line="0" w:lineRule="atLeast"/>
              <w:jc w:val="center"/>
              <w:rPr>
                <w:rFonts w:eastAsia="新細明體"/>
              </w:rPr>
            </w:pPr>
            <w:r>
              <w:rPr>
                <w:rFonts w:eastAsia="新細明體" w:hint="eastAsia"/>
              </w:rPr>
              <w:t>3,4,5,6</w:t>
            </w:r>
          </w:p>
        </w:tc>
        <w:tc>
          <w:tcPr>
            <w:tcW w:w="5953" w:type="dxa"/>
            <w:vAlign w:val="center"/>
          </w:tcPr>
          <w:p w:rsidR="000F1F6B" w:rsidRDefault="000F1F6B" w:rsidP="000F1F6B">
            <w:pPr>
              <w:pStyle w:val="affff4"/>
              <w:numPr>
                <w:ilvl w:val="0"/>
                <w:numId w:val="17"/>
              </w:numPr>
              <w:snapToGrid/>
              <w:spacing w:before="120" w:after="120" w:line="0" w:lineRule="atLeast"/>
              <w:ind w:leftChars="0"/>
              <w:rPr>
                <w:rFonts w:eastAsiaTheme="minorEastAsia" w:cs="Candara"/>
                <w:color w:val="000000"/>
                <w:szCs w:val="24"/>
              </w:rPr>
            </w:pPr>
            <w:r>
              <w:rPr>
                <w:rFonts w:eastAsiaTheme="minorEastAsia" w:cs="Candara" w:hint="eastAsia"/>
                <w:color w:val="000000"/>
                <w:szCs w:val="24"/>
              </w:rPr>
              <w:t>Remove error status register</w:t>
            </w:r>
          </w:p>
          <w:p w:rsidR="000F1F6B" w:rsidRDefault="000F1F6B" w:rsidP="000F1F6B">
            <w:pPr>
              <w:pStyle w:val="affff4"/>
              <w:numPr>
                <w:ilvl w:val="0"/>
                <w:numId w:val="17"/>
              </w:numPr>
              <w:snapToGrid/>
              <w:spacing w:before="120" w:after="120" w:line="0" w:lineRule="atLeast"/>
              <w:ind w:leftChars="0"/>
              <w:rPr>
                <w:rFonts w:eastAsiaTheme="minorEastAsia" w:cs="Candara"/>
                <w:color w:val="000000"/>
                <w:szCs w:val="24"/>
              </w:rPr>
            </w:pPr>
            <w:r>
              <w:rPr>
                <w:rFonts w:eastAsiaTheme="minorEastAsia" w:cs="Candara" w:hint="eastAsia"/>
                <w:color w:val="000000"/>
                <w:szCs w:val="24"/>
              </w:rPr>
              <w:t xml:space="preserve">Revise deadlock condition  </w:t>
            </w:r>
          </w:p>
          <w:p w:rsidR="000F1F6B" w:rsidRDefault="000F1F6B" w:rsidP="000F1F6B">
            <w:pPr>
              <w:pStyle w:val="affff4"/>
              <w:numPr>
                <w:ilvl w:val="0"/>
                <w:numId w:val="17"/>
              </w:numPr>
              <w:snapToGrid/>
              <w:spacing w:before="120" w:after="120" w:line="0" w:lineRule="atLeast"/>
              <w:ind w:leftChars="0"/>
              <w:rPr>
                <w:rFonts w:eastAsiaTheme="minorEastAsia" w:cs="Candara"/>
                <w:color w:val="000000"/>
                <w:szCs w:val="24"/>
              </w:rPr>
            </w:pPr>
            <w:r>
              <w:rPr>
                <w:rFonts w:eastAsiaTheme="minorEastAsia" w:cs="Candara" w:hint="eastAsia"/>
                <w:color w:val="000000"/>
                <w:szCs w:val="24"/>
              </w:rPr>
              <w:t xml:space="preserve">Add signal table </w:t>
            </w:r>
          </w:p>
          <w:p w:rsidR="000F1F6B" w:rsidRDefault="000F1F6B" w:rsidP="000F1F6B">
            <w:pPr>
              <w:pStyle w:val="affff4"/>
              <w:numPr>
                <w:ilvl w:val="0"/>
                <w:numId w:val="17"/>
              </w:numPr>
              <w:snapToGrid/>
              <w:spacing w:before="120" w:after="120" w:line="0" w:lineRule="atLeast"/>
              <w:ind w:leftChars="0"/>
              <w:rPr>
                <w:rFonts w:eastAsiaTheme="minorEastAsia" w:cs="Candara"/>
                <w:color w:val="000000"/>
                <w:szCs w:val="24"/>
              </w:rPr>
            </w:pPr>
            <w:r>
              <w:rPr>
                <w:rFonts w:eastAsiaTheme="minorEastAsia" w:cs="Candara" w:hint="eastAsia"/>
                <w:color w:val="000000"/>
                <w:szCs w:val="24"/>
              </w:rPr>
              <w:t>Change data width configuration</w:t>
            </w:r>
          </w:p>
          <w:p w:rsidR="000F1F6B" w:rsidRDefault="000F1F6B" w:rsidP="000F1F6B">
            <w:pPr>
              <w:pStyle w:val="affff4"/>
              <w:numPr>
                <w:ilvl w:val="0"/>
                <w:numId w:val="17"/>
              </w:numPr>
              <w:snapToGrid/>
              <w:spacing w:before="120" w:after="120" w:line="0" w:lineRule="atLeast"/>
              <w:ind w:leftChars="0"/>
              <w:rPr>
                <w:rFonts w:eastAsiaTheme="minorEastAsia" w:cs="Candara"/>
                <w:color w:val="000000"/>
                <w:szCs w:val="24"/>
              </w:rPr>
            </w:pPr>
            <w:r>
              <w:rPr>
                <w:rFonts w:eastAsiaTheme="minorEastAsia" w:cs="Candara" w:hint="eastAsia"/>
                <w:color w:val="000000"/>
                <w:szCs w:val="24"/>
              </w:rPr>
              <w:t>Add slave device respond ordering configuration</w:t>
            </w:r>
          </w:p>
          <w:p w:rsidR="000F1F6B" w:rsidRDefault="000F1F6B" w:rsidP="000F1F6B">
            <w:pPr>
              <w:pStyle w:val="affff4"/>
              <w:numPr>
                <w:ilvl w:val="0"/>
                <w:numId w:val="17"/>
              </w:numPr>
              <w:snapToGrid/>
              <w:spacing w:before="120" w:after="120" w:line="0" w:lineRule="atLeast"/>
              <w:ind w:leftChars="0"/>
              <w:rPr>
                <w:rFonts w:eastAsiaTheme="minorEastAsia" w:cs="Candara"/>
                <w:color w:val="000000"/>
                <w:szCs w:val="24"/>
              </w:rPr>
            </w:pPr>
            <w:r>
              <w:rPr>
                <w:rFonts w:eastAsiaTheme="minorEastAsia" w:cs="Candara" w:hint="eastAsia"/>
                <w:color w:val="000000"/>
                <w:szCs w:val="24"/>
              </w:rPr>
              <w:t xml:space="preserve">Describe the slave size/base address configuration </w:t>
            </w:r>
            <w:r>
              <w:rPr>
                <w:rFonts w:eastAsiaTheme="minorEastAsia" w:cs="Candara"/>
                <w:color w:val="000000"/>
                <w:szCs w:val="24"/>
              </w:rPr>
              <w:t>restriction</w:t>
            </w:r>
          </w:p>
          <w:p w:rsidR="000F1F6B" w:rsidRDefault="000F1F6B" w:rsidP="000F1F6B">
            <w:pPr>
              <w:pStyle w:val="affff4"/>
              <w:numPr>
                <w:ilvl w:val="0"/>
                <w:numId w:val="17"/>
              </w:numPr>
              <w:snapToGrid/>
              <w:spacing w:before="120" w:after="120" w:line="0" w:lineRule="atLeast"/>
              <w:ind w:leftChars="0"/>
              <w:rPr>
                <w:rFonts w:eastAsiaTheme="minorEastAsia" w:cs="Candara"/>
                <w:color w:val="000000"/>
                <w:szCs w:val="24"/>
              </w:rPr>
            </w:pPr>
            <w:r>
              <w:rPr>
                <w:rFonts w:eastAsiaTheme="minorEastAsia" w:cs="Candara" w:hint="eastAsia"/>
                <w:color w:val="000000"/>
                <w:szCs w:val="24"/>
              </w:rPr>
              <w:t>Remove default slave</w:t>
            </w:r>
          </w:p>
          <w:p w:rsidR="000F1F6B" w:rsidRDefault="000F1F6B" w:rsidP="000F1F6B">
            <w:pPr>
              <w:pStyle w:val="affff4"/>
              <w:numPr>
                <w:ilvl w:val="0"/>
                <w:numId w:val="17"/>
              </w:numPr>
              <w:snapToGrid/>
              <w:spacing w:before="120" w:after="120" w:line="0" w:lineRule="atLeast"/>
              <w:ind w:leftChars="0"/>
              <w:rPr>
                <w:rFonts w:eastAsiaTheme="minorEastAsia" w:cs="Candara"/>
                <w:color w:val="000000"/>
                <w:szCs w:val="24"/>
              </w:rPr>
            </w:pPr>
            <w:r>
              <w:rPr>
                <w:rFonts w:eastAsiaTheme="minorEastAsia" w:cs="Candara" w:hint="eastAsia"/>
                <w:color w:val="000000"/>
                <w:szCs w:val="24"/>
              </w:rPr>
              <w:t xml:space="preserve">Change to single </w:t>
            </w:r>
            <w:r>
              <w:rPr>
                <w:rFonts w:eastAsiaTheme="minorEastAsia" w:cs="Candara"/>
                <w:color w:val="000000"/>
                <w:szCs w:val="24"/>
              </w:rPr>
              <w:t>priority</w:t>
            </w:r>
            <w:r>
              <w:rPr>
                <w:rFonts w:eastAsiaTheme="minorEastAsia" w:cs="Candara" w:hint="eastAsia"/>
                <w:color w:val="000000"/>
                <w:szCs w:val="24"/>
              </w:rPr>
              <w:t xml:space="preserve"> register for all slaves</w:t>
            </w:r>
          </w:p>
        </w:tc>
        <w:tc>
          <w:tcPr>
            <w:tcW w:w="1136" w:type="dxa"/>
            <w:vAlign w:val="center"/>
          </w:tcPr>
          <w:p w:rsidR="000F1F6B" w:rsidRDefault="000F1F6B" w:rsidP="000F1F6B">
            <w:pPr>
              <w:spacing w:before="120" w:after="120" w:line="0" w:lineRule="atLeast"/>
              <w:rPr>
                <w:rFonts w:eastAsia="新細明體"/>
              </w:rPr>
            </w:pPr>
            <w:r>
              <w:rPr>
                <w:rFonts w:eastAsia="新細明體" w:hint="eastAsia"/>
              </w:rPr>
              <w:t>Joshua</w:t>
            </w:r>
          </w:p>
        </w:tc>
      </w:tr>
      <w:tr w:rsidR="000F1F6B" w:rsidTr="007E1698">
        <w:tc>
          <w:tcPr>
            <w:tcW w:w="581" w:type="dxa"/>
            <w:vAlign w:val="center"/>
          </w:tcPr>
          <w:p w:rsidR="000F1F6B" w:rsidRDefault="000F1F6B" w:rsidP="000F1F6B">
            <w:pPr>
              <w:pStyle w:val="TableContent-Centered"/>
              <w:rPr>
                <w:rFonts w:eastAsia="新細明體"/>
              </w:rPr>
            </w:pPr>
            <w:r>
              <w:rPr>
                <w:rFonts w:eastAsia="新細明體" w:hint="eastAsia"/>
              </w:rPr>
              <w:t>0.2</w:t>
            </w:r>
          </w:p>
        </w:tc>
        <w:tc>
          <w:tcPr>
            <w:tcW w:w="1546" w:type="dxa"/>
            <w:vAlign w:val="center"/>
          </w:tcPr>
          <w:p w:rsidR="000F1F6B" w:rsidRPr="00922786" w:rsidRDefault="000F1F6B" w:rsidP="000F1F6B">
            <w:pPr>
              <w:spacing w:before="120" w:after="120" w:line="0" w:lineRule="atLeast"/>
              <w:jc w:val="center"/>
              <w:rPr>
                <w:rFonts w:eastAsia="新細明體"/>
              </w:rPr>
            </w:pPr>
            <w:r>
              <w:rPr>
                <w:rFonts w:eastAsia="新細明體" w:hint="eastAsia"/>
              </w:rPr>
              <w:t>2016-01-12</w:t>
            </w:r>
          </w:p>
        </w:tc>
        <w:tc>
          <w:tcPr>
            <w:tcW w:w="1134" w:type="dxa"/>
            <w:vAlign w:val="center"/>
          </w:tcPr>
          <w:p w:rsidR="000F1F6B" w:rsidRDefault="000F1F6B" w:rsidP="000F1F6B">
            <w:pPr>
              <w:spacing w:before="120" w:after="120" w:line="0" w:lineRule="atLeast"/>
              <w:jc w:val="center"/>
              <w:rPr>
                <w:rFonts w:eastAsia="新細明體"/>
              </w:rPr>
            </w:pPr>
            <w:r>
              <w:rPr>
                <w:rFonts w:eastAsia="新細明體" w:hint="eastAsia"/>
              </w:rPr>
              <w:t>4,5</w:t>
            </w:r>
          </w:p>
        </w:tc>
        <w:tc>
          <w:tcPr>
            <w:tcW w:w="5953" w:type="dxa"/>
            <w:vAlign w:val="center"/>
          </w:tcPr>
          <w:p w:rsidR="000F1F6B" w:rsidRPr="00C048E2" w:rsidRDefault="000F1F6B" w:rsidP="000F1F6B">
            <w:pPr>
              <w:pStyle w:val="affff4"/>
              <w:numPr>
                <w:ilvl w:val="0"/>
                <w:numId w:val="16"/>
              </w:numPr>
              <w:snapToGrid/>
              <w:spacing w:before="120" w:after="120" w:line="0" w:lineRule="atLeast"/>
              <w:ind w:leftChars="0"/>
              <w:rPr>
                <w:rFonts w:eastAsia="Candara" w:cs="Candara"/>
                <w:color w:val="000000"/>
                <w:szCs w:val="24"/>
              </w:rPr>
            </w:pPr>
            <w:r>
              <w:rPr>
                <w:rFonts w:eastAsiaTheme="minorEastAsia" w:cs="Candara" w:hint="eastAsia"/>
                <w:color w:val="000000"/>
                <w:szCs w:val="24"/>
              </w:rPr>
              <w:t xml:space="preserve">Single ID bit width configuration to all master </w:t>
            </w:r>
          </w:p>
          <w:p w:rsidR="000F1F6B" w:rsidRPr="00961E27" w:rsidRDefault="000F1F6B" w:rsidP="000F1F6B">
            <w:pPr>
              <w:pStyle w:val="affff4"/>
              <w:numPr>
                <w:ilvl w:val="0"/>
                <w:numId w:val="16"/>
              </w:numPr>
              <w:snapToGrid/>
              <w:spacing w:before="120" w:after="120" w:line="0" w:lineRule="atLeast"/>
              <w:ind w:leftChars="0"/>
              <w:rPr>
                <w:rFonts w:eastAsia="Candara" w:cs="Candara"/>
                <w:color w:val="000000"/>
                <w:szCs w:val="24"/>
              </w:rPr>
            </w:pPr>
            <w:r>
              <w:rPr>
                <w:rFonts w:eastAsiaTheme="minorEastAsia" w:cs="Candara" w:hint="eastAsia"/>
                <w:color w:val="000000"/>
                <w:szCs w:val="24"/>
              </w:rPr>
              <w:t xml:space="preserve">Change the </w:t>
            </w:r>
            <w:r>
              <w:rPr>
                <w:rFonts w:eastAsiaTheme="minorEastAsia" w:cs="Candara"/>
                <w:color w:val="000000"/>
                <w:szCs w:val="24"/>
              </w:rPr>
              <w:t>“</w:t>
            </w:r>
            <w:r>
              <w:rPr>
                <w:rFonts w:eastAsiaTheme="minorEastAsia" w:cs="Candara" w:hint="eastAsia"/>
                <w:color w:val="000000"/>
                <w:szCs w:val="24"/>
              </w:rPr>
              <w:t>in order only</w:t>
            </w:r>
            <w:r>
              <w:rPr>
                <w:rFonts w:eastAsiaTheme="minorEastAsia" w:cs="Candara"/>
                <w:color w:val="000000"/>
                <w:szCs w:val="24"/>
              </w:rPr>
              <w:t>”</w:t>
            </w:r>
            <w:r>
              <w:rPr>
                <w:rFonts w:eastAsiaTheme="minorEastAsia" w:cs="Candara" w:hint="eastAsia"/>
                <w:color w:val="000000"/>
                <w:szCs w:val="24"/>
              </w:rPr>
              <w:t xml:space="preserve"> feature from pin </w:t>
            </w:r>
            <w:r>
              <w:rPr>
                <w:rFonts w:eastAsiaTheme="minorEastAsia" w:cs="Candara"/>
                <w:color w:val="000000"/>
                <w:szCs w:val="24"/>
              </w:rPr>
              <w:t>assignment</w:t>
            </w:r>
            <w:r>
              <w:rPr>
                <w:rFonts w:eastAsiaTheme="minorEastAsia" w:cs="Candara" w:hint="eastAsia"/>
                <w:color w:val="000000"/>
                <w:szCs w:val="24"/>
              </w:rPr>
              <w:t xml:space="preserve"> to configurable</w:t>
            </w:r>
          </w:p>
          <w:p w:rsidR="000F1F6B" w:rsidRPr="00961E27" w:rsidRDefault="000F1F6B" w:rsidP="000F1F6B">
            <w:pPr>
              <w:pStyle w:val="affff4"/>
              <w:numPr>
                <w:ilvl w:val="0"/>
                <w:numId w:val="16"/>
              </w:numPr>
              <w:snapToGrid/>
              <w:spacing w:before="120" w:after="120" w:line="0" w:lineRule="atLeast"/>
              <w:ind w:leftChars="0"/>
              <w:rPr>
                <w:rFonts w:eastAsia="Candara" w:cs="Candara"/>
                <w:color w:val="000000"/>
                <w:szCs w:val="24"/>
              </w:rPr>
            </w:pPr>
            <w:r>
              <w:rPr>
                <w:rFonts w:eastAsiaTheme="minorEastAsia" w:cs="Candara" w:hint="eastAsia"/>
                <w:color w:val="000000"/>
                <w:szCs w:val="24"/>
              </w:rPr>
              <w:t xml:space="preserve">Rename </w:t>
            </w:r>
            <w:r>
              <w:rPr>
                <w:rFonts w:eastAsiaTheme="minorEastAsia" w:cs="Candara"/>
                <w:color w:val="000000"/>
                <w:szCs w:val="24"/>
              </w:rPr>
              <w:t>defin</w:t>
            </w:r>
            <w:r>
              <w:rPr>
                <w:rFonts w:eastAsiaTheme="minorEastAsia" w:cs="Candara" w:hint="eastAsia"/>
                <w:color w:val="000000"/>
                <w:szCs w:val="24"/>
              </w:rPr>
              <w:t>e macro</w:t>
            </w:r>
          </w:p>
          <w:p w:rsidR="000F1F6B" w:rsidRPr="00CF3F63" w:rsidRDefault="000F1F6B" w:rsidP="000F1F6B">
            <w:pPr>
              <w:pStyle w:val="affff4"/>
              <w:numPr>
                <w:ilvl w:val="0"/>
                <w:numId w:val="16"/>
              </w:numPr>
              <w:snapToGrid/>
              <w:spacing w:before="120" w:after="120" w:line="0" w:lineRule="atLeast"/>
              <w:ind w:leftChars="0"/>
              <w:rPr>
                <w:rFonts w:eastAsia="新細明體"/>
              </w:rPr>
            </w:pPr>
            <w:r>
              <w:rPr>
                <w:rFonts w:eastAsia="新細明體" w:hint="eastAsia"/>
              </w:rPr>
              <w:t xml:space="preserve">Change response control register for all master to each </w:t>
            </w:r>
            <w:r>
              <w:rPr>
                <w:rFonts w:eastAsia="新細明體"/>
              </w:rPr>
              <w:t>response</w:t>
            </w:r>
            <w:r>
              <w:rPr>
                <w:rFonts w:eastAsia="新細明體" w:hint="eastAsia"/>
              </w:rPr>
              <w:t xml:space="preserve"> register per master</w:t>
            </w:r>
          </w:p>
          <w:p w:rsidR="000F1F6B" w:rsidRPr="00CF3F63" w:rsidRDefault="000F1F6B" w:rsidP="000F1F6B">
            <w:pPr>
              <w:pStyle w:val="affff4"/>
              <w:numPr>
                <w:ilvl w:val="0"/>
                <w:numId w:val="16"/>
              </w:numPr>
              <w:snapToGrid/>
              <w:spacing w:before="120" w:after="120" w:line="0" w:lineRule="atLeast"/>
              <w:ind w:leftChars="0"/>
              <w:rPr>
                <w:rFonts w:eastAsia="新細明體"/>
              </w:rPr>
            </w:pPr>
            <w:r>
              <w:rPr>
                <w:rFonts w:eastAsiaTheme="minorEastAsia" w:cs="Candara" w:hint="eastAsia"/>
                <w:color w:val="000000"/>
                <w:szCs w:val="24"/>
              </w:rPr>
              <w:t xml:space="preserve">Change the single priority register for all slave to each </w:t>
            </w:r>
            <w:r>
              <w:rPr>
                <w:rFonts w:eastAsiaTheme="minorEastAsia" w:cs="Candara"/>
                <w:color w:val="000000"/>
                <w:szCs w:val="24"/>
              </w:rPr>
              <w:t>priority</w:t>
            </w:r>
            <w:r>
              <w:rPr>
                <w:rFonts w:eastAsiaTheme="minorEastAsia" w:cs="Candara" w:hint="eastAsia"/>
                <w:color w:val="000000"/>
                <w:szCs w:val="24"/>
              </w:rPr>
              <w:t xml:space="preserve"> register per slave</w:t>
            </w:r>
          </w:p>
          <w:p w:rsidR="000F1F6B" w:rsidRPr="004C2DE3" w:rsidRDefault="000F1F6B" w:rsidP="000F1F6B">
            <w:pPr>
              <w:pStyle w:val="affff4"/>
              <w:numPr>
                <w:ilvl w:val="0"/>
                <w:numId w:val="16"/>
              </w:numPr>
              <w:snapToGrid/>
              <w:spacing w:before="120" w:after="120" w:line="0" w:lineRule="atLeast"/>
              <w:ind w:leftChars="0"/>
              <w:rPr>
                <w:rFonts w:eastAsia="新細明體"/>
              </w:rPr>
            </w:pPr>
            <w:r>
              <w:rPr>
                <w:rFonts w:eastAsiaTheme="minorEastAsia" w:cs="Candara" w:hint="eastAsia"/>
                <w:color w:val="000000"/>
                <w:szCs w:val="24"/>
              </w:rPr>
              <w:lastRenderedPageBreak/>
              <w:t>Add default slave and internal slave design</w:t>
            </w:r>
          </w:p>
        </w:tc>
        <w:tc>
          <w:tcPr>
            <w:tcW w:w="1136" w:type="dxa"/>
            <w:vAlign w:val="center"/>
          </w:tcPr>
          <w:p w:rsidR="000F1F6B" w:rsidRDefault="000F1F6B" w:rsidP="000F1F6B">
            <w:pPr>
              <w:spacing w:before="120" w:after="120" w:line="0" w:lineRule="atLeast"/>
              <w:rPr>
                <w:rFonts w:eastAsia="新細明體"/>
              </w:rPr>
            </w:pPr>
            <w:r>
              <w:rPr>
                <w:rFonts w:eastAsia="新細明體" w:hint="eastAsia"/>
              </w:rPr>
              <w:lastRenderedPageBreak/>
              <w:t>Joshua</w:t>
            </w:r>
          </w:p>
        </w:tc>
      </w:tr>
      <w:tr w:rsidR="00D05D53" w:rsidTr="007E1698">
        <w:tc>
          <w:tcPr>
            <w:tcW w:w="581" w:type="dxa"/>
            <w:vAlign w:val="center"/>
          </w:tcPr>
          <w:p w:rsidR="00D05D53" w:rsidRPr="00CF7BFB" w:rsidRDefault="00D05D53" w:rsidP="0040777F">
            <w:pPr>
              <w:pStyle w:val="TableContent-Centered"/>
              <w:rPr>
                <w:rFonts w:eastAsia="新細明體"/>
              </w:rPr>
            </w:pPr>
            <w:r>
              <w:rPr>
                <w:rFonts w:eastAsia="新細明體" w:hint="eastAsia"/>
              </w:rPr>
              <w:lastRenderedPageBreak/>
              <w:t>0.1</w:t>
            </w:r>
          </w:p>
        </w:tc>
        <w:tc>
          <w:tcPr>
            <w:tcW w:w="1546" w:type="dxa"/>
            <w:vAlign w:val="center"/>
          </w:tcPr>
          <w:p w:rsidR="00D05D53" w:rsidRPr="00922786" w:rsidRDefault="00355BC2" w:rsidP="00B91AE3">
            <w:pPr>
              <w:spacing w:before="120" w:after="120" w:line="0" w:lineRule="atLeast"/>
              <w:jc w:val="center"/>
              <w:rPr>
                <w:rFonts w:eastAsia="新細明體"/>
              </w:rPr>
            </w:pPr>
            <w:r>
              <w:rPr>
                <w:rFonts w:eastAsia="新細明體"/>
              </w:rPr>
              <w:t>201</w:t>
            </w:r>
            <w:r>
              <w:rPr>
                <w:rFonts w:eastAsia="新細明體" w:hint="eastAsia"/>
              </w:rPr>
              <w:t>5</w:t>
            </w:r>
            <w:r w:rsidR="00D05D53" w:rsidRPr="00922786">
              <w:rPr>
                <w:rFonts w:eastAsia="新細明體"/>
              </w:rPr>
              <w:t>-</w:t>
            </w:r>
            <w:r w:rsidR="00B91AE3">
              <w:rPr>
                <w:rFonts w:eastAsia="新細明體" w:hint="eastAsia"/>
              </w:rPr>
              <w:t>12</w:t>
            </w:r>
            <w:r w:rsidR="00D05D53" w:rsidRPr="00922786">
              <w:rPr>
                <w:rFonts w:eastAsia="新細明體"/>
              </w:rPr>
              <w:t>-</w:t>
            </w:r>
            <w:r w:rsidR="00B91AE3">
              <w:rPr>
                <w:rFonts w:eastAsia="新細明體" w:hint="eastAsia"/>
              </w:rPr>
              <w:t>25</w:t>
            </w:r>
          </w:p>
        </w:tc>
        <w:tc>
          <w:tcPr>
            <w:tcW w:w="1134" w:type="dxa"/>
            <w:vAlign w:val="center"/>
          </w:tcPr>
          <w:p w:rsidR="00D05D53" w:rsidRPr="00A96C23" w:rsidRDefault="004C7112" w:rsidP="0040777F">
            <w:pPr>
              <w:spacing w:before="120" w:after="120" w:line="0" w:lineRule="atLeast"/>
              <w:jc w:val="center"/>
              <w:rPr>
                <w:rFonts w:eastAsia="新細明體"/>
              </w:rPr>
            </w:pPr>
            <w:r>
              <w:rPr>
                <w:rFonts w:eastAsia="新細明體" w:hint="eastAsia"/>
              </w:rPr>
              <w:t>All</w:t>
            </w:r>
          </w:p>
        </w:tc>
        <w:tc>
          <w:tcPr>
            <w:tcW w:w="5953" w:type="dxa"/>
            <w:vAlign w:val="center"/>
          </w:tcPr>
          <w:p w:rsidR="00D05D53" w:rsidRPr="00A96C23" w:rsidRDefault="004C7112" w:rsidP="0040777F">
            <w:pPr>
              <w:adjustRightInd/>
              <w:spacing w:before="120" w:after="120" w:line="0" w:lineRule="atLeast"/>
              <w:textAlignment w:val="auto"/>
              <w:rPr>
                <w:rFonts w:eastAsia="新細明體"/>
              </w:rPr>
            </w:pPr>
            <w:r>
              <w:rPr>
                <w:rFonts w:eastAsia="新細明體" w:hint="eastAsia"/>
              </w:rPr>
              <w:t>Initial Draft</w:t>
            </w:r>
          </w:p>
        </w:tc>
        <w:tc>
          <w:tcPr>
            <w:tcW w:w="1136" w:type="dxa"/>
            <w:vAlign w:val="center"/>
          </w:tcPr>
          <w:p w:rsidR="00D05D53" w:rsidRPr="00A96C23" w:rsidRDefault="00B91AE3" w:rsidP="0040777F">
            <w:pPr>
              <w:spacing w:before="120" w:after="120" w:line="0" w:lineRule="atLeast"/>
              <w:rPr>
                <w:rFonts w:eastAsia="新細明體"/>
              </w:rPr>
            </w:pPr>
            <w:r>
              <w:rPr>
                <w:rFonts w:eastAsia="新細明體" w:hint="eastAsia"/>
              </w:rPr>
              <w:t>Joshua</w:t>
            </w:r>
          </w:p>
        </w:tc>
      </w:tr>
    </w:tbl>
    <w:p w:rsidR="00F81316" w:rsidRDefault="00F81316" w:rsidP="00EA18C1">
      <w:pPr>
        <w:rPr>
          <w:rFonts w:eastAsiaTheme="minorEastAsia"/>
        </w:rPr>
      </w:pPr>
    </w:p>
    <w:tbl>
      <w:tblPr>
        <w:tblW w:w="1034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28" w:type="dxa"/>
          <w:right w:w="28" w:type="dxa"/>
        </w:tblCellMar>
        <w:tblLook w:val="0000" w:firstRow="0" w:lastRow="0" w:firstColumn="0" w:lastColumn="0" w:noHBand="0" w:noVBand="0"/>
      </w:tblPr>
      <w:tblGrid>
        <w:gridCol w:w="850"/>
        <w:gridCol w:w="1701"/>
        <w:gridCol w:w="1701"/>
        <w:gridCol w:w="4956"/>
        <w:gridCol w:w="1134"/>
      </w:tblGrid>
      <w:tr w:rsidR="00216F4B" w:rsidRPr="00216F4B" w:rsidTr="0040777F">
        <w:trPr>
          <w:cantSplit/>
          <w:trHeight w:val="480"/>
        </w:trPr>
        <w:tc>
          <w:tcPr>
            <w:tcW w:w="10342" w:type="dxa"/>
            <w:gridSpan w:val="5"/>
            <w:shd w:val="clear" w:color="auto" w:fill="333399"/>
            <w:vAlign w:val="center"/>
          </w:tcPr>
          <w:p w:rsidR="00216F4B" w:rsidRPr="00216F4B" w:rsidRDefault="00216F4B" w:rsidP="00216F4B">
            <w:pPr>
              <w:pageBreakBefore/>
              <w:adjustRightInd w:val="0"/>
              <w:snapToGrid/>
              <w:spacing w:before="120" w:after="120" w:line="0" w:lineRule="atLeast"/>
              <w:jc w:val="center"/>
              <w:textAlignment w:val="baseline"/>
              <w:rPr>
                <w:rFonts w:ascii="Lucida Sans Unicode" w:eastAsia="Candara" w:hAnsi="Lucida Sans Unicode" w:cs="Lucida Sans Unicode"/>
                <w:b/>
                <w:color w:val="FFFFFF"/>
                <w:sz w:val="20"/>
                <w:szCs w:val="24"/>
              </w:rPr>
            </w:pPr>
            <w:r w:rsidRPr="00216F4B">
              <w:rPr>
                <w:rFonts w:ascii="Lucida Sans Unicode" w:eastAsia="Candara" w:hAnsi="Lucida Sans Unicode" w:cs="Lucida Sans Unicode"/>
                <w:color w:val="000000"/>
                <w:sz w:val="20"/>
                <w:szCs w:val="24"/>
              </w:rPr>
              <w:lastRenderedPageBreak/>
              <w:br w:type="page"/>
            </w:r>
            <w:r w:rsidRPr="00216F4B">
              <w:rPr>
                <w:rFonts w:ascii="Lucida Sans Unicode" w:eastAsia="Candara" w:hAnsi="Lucida Sans Unicode" w:cs="Lucida Sans Unicode"/>
                <w:b/>
                <w:color w:val="000000"/>
                <w:sz w:val="20"/>
                <w:szCs w:val="24"/>
              </w:rPr>
              <w:br w:type="page"/>
            </w:r>
            <w:r w:rsidRPr="00216F4B">
              <w:rPr>
                <w:rFonts w:ascii="Lucida Sans Unicode" w:eastAsia="Candara" w:hAnsi="Lucida Sans Unicode" w:cs="Lucida Sans Unicode"/>
                <w:b/>
                <w:color w:val="FFFFFF"/>
                <w:sz w:val="20"/>
                <w:szCs w:val="24"/>
              </w:rPr>
              <w:t>Review History</w:t>
            </w:r>
          </w:p>
        </w:tc>
      </w:tr>
      <w:tr w:rsidR="00216F4B" w:rsidRPr="00216F4B" w:rsidTr="000F1F6B">
        <w:trPr>
          <w:cantSplit/>
          <w:trHeight w:val="480"/>
        </w:trPr>
        <w:tc>
          <w:tcPr>
            <w:tcW w:w="850" w:type="dxa"/>
            <w:shd w:val="clear" w:color="auto" w:fill="333399"/>
            <w:vAlign w:val="center"/>
          </w:tcPr>
          <w:p w:rsidR="00216F4B" w:rsidRPr="00216F4B" w:rsidRDefault="00216F4B" w:rsidP="00216F4B">
            <w:pPr>
              <w:adjustRightInd w:val="0"/>
              <w:snapToGrid/>
              <w:spacing w:before="120" w:after="120" w:line="0" w:lineRule="atLeast"/>
              <w:jc w:val="center"/>
              <w:textAlignment w:val="baseline"/>
              <w:rPr>
                <w:rFonts w:ascii="Lucida Sans Unicode" w:eastAsia="Candara" w:hAnsi="Lucida Sans Unicode" w:cs="Lucida Sans Unicode"/>
                <w:b/>
                <w:color w:val="FFFFFF"/>
                <w:sz w:val="20"/>
                <w:szCs w:val="24"/>
              </w:rPr>
            </w:pPr>
            <w:r w:rsidRPr="00216F4B">
              <w:rPr>
                <w:rFonts w:ascii="Lucida Sans Unicode" w:eastAsia="新細明體" w:hAnsi="Lucida Sans Unicode" w:cs="Lucida Sans Unicode"/>
                <w:b/>
                <w:color w:val="FFFFFF"/>
                <w:sz w:val="20"/>
                <w:szCs w:val="24"/>
              </w:rPr>
              <w:t>Rev.</w:t>
            </w:r>
          </w:p>
        </w:tc>
        <w:tc>
          <w:tcPr>
            <w:tcW w:w="1701" w:type="dxa"/>
            <w:shd w:val="clear" w:color="auto" w:fill="333399"/>
            <w:vAlign w:val="center"/>
          </w:tcPr>
          <w:p w:rsidR="00216F4B" w:rsidRPr="00216F4B" w:rsidRDefault="00216F4B" w:rsidP="00216F4B">
            <w:pPr>
              <w:adjustRightInd w:val="0"/>
              <w:snapToGrid/>
              <w:spacing w:before="120" w:after="120" w:line="0" w:lineRule="atLeast"/>
              <w:jc w:val="center"/>
              <w:textAlignment w:val="baseline"/>
              <w:rPr>
                <w:rFonts w:ascii="Lucida Sans Unicode" w:eastAsia="Candara" w:hAnsi="Lucida Sans Unicode" w:cs="Lucida Sans Unicode"/>
                <w:b/>
                <w:color w:val="FFFFFF"/>
                <w:sz w:val="20"/>
                <w:szCs w:val="24"/>
              </w:rPr>
            </w:pPr>
            <w:r w:rsidRPr="00216F4B">
              <w:rPr>
                <w:rFonts w:ascii="Lucida Sans Unicode" w:eastAsia="新細明體" w:hAnsi="Lucida Sans Unicode" w:cs="Lucida Sans Unicode"/>
                <w:b/>
                <w:color w:val="FFFFFF"/>
                <w:sz w:val="20"/>
                <w:szCs w:val="24"/>
              </w:rPr>
              <w:t>Review Date</w:t>
            </w:r>
          </w:p>
        </w:tc>
        <w:tc>
          <w:tcPr>
            <w:tcW w:w="1701" w:type="dxa"/>
            <w:shd w:val="clear" w:color="auto" w:fill="333399"/>
            <w:vAlign w:val="center"/>
          </w:tcPr>
          <w:p w:rsidR="00216F4B" w:rsidRPr="00216F4B" w:rsidRDefault="00216F4B" w:rsidP="00216F4B">
            <w:pPr>
              <w:adjustRightInd w:val="0"/>
              <w:snapToGrid/>
              <w:spacing w:before="120" w:after="120" w:line="0" w:lineRule="atLeast"/>
              <w:jc w:val="center"/>
              <w:textAlignment w:val="baseline"/>
              <w:rPr>
                <w:rFonts w:ascii="Lucida Sans Unicode" w:eastAsia="Candara" w:hAnsi="Lucida Sans Unicode" w:cs="Lucida Sans Unicode"/>
                <w:b/>
                <w:color w:val="FFFFFF"/>
                <w:sz w:val="20"/>
                <w:szCs w:val="24"/>
              </w:rPr>
            </w:pPr>
            <w:r w:rsidRPr="00216F4B">
              <w:rPr>
                <w:rFonts w:ascii="Lucida Sans Unicode" w:eastAsia="新細明體" w:hAnsi="Lucida Sans Unicode" w:cs="Lucida Sans Unicode"/>
                <w:b/>
                <w:color w:val="FFFFFF"/>
                <w:sz w:val="20"/>
                <w:szCs w:val="24"/>
              </w:rPr>
              <w:t>Reviewed Chapter-Section</w:t>
            </w:r>
          </w:p>
        </w:tc>
        <w:tc>
          <w:tcPr>
            <w:tcW w:w="4956" w:type="dxa"/>
            <w:shd w:val="clear" w:color="auto" w:fill="333399"/>
            <w:vAlign w:val="center"/>
          </w:tcPr>
          <w:p w:rsidR="00216F4B" w:rsidRPr="00216F4B" w:rsidRDefault="00216F4B" w:rsidP="00216F4B">
            <w:pPr>
              <w:adjustRightInd w:val="0"/>
              <w:snapToGrid/>
              <w:spacing w:before="120" w:after="120" w:line="0" w:lineRule="atLeast"/>
              <w:jc w:val="center"/>
              <w:textAlignment w:val="baseline"/>
              <w:rPr>
                <w:rFonts w:ascii="Lucida Sans Unicode" w:eastAsia="Candara" w:hAnsi="Lucida Sans Unicode" w:cs="Lucida Sans Unicode"/>
                <w:b/>
                <w:color w:val="FFFFFF"/>
                <w:sz w:val="20"/>
                <w:szCs w:val="24"/>
              </w:rPr>
            </w:pPr>
            <w:r w:rsidRPr="00216F4B">
              <w:rPr>
                <w:rFonts w:ascii="Lucida Sans Unicode" w:eastAsia="新細明體" w:hAnsi="Lucida Sans Unicode" w:cs="Lucida Sans Unicode"/>
                <w:b/>
                <w:color w:val="FFFFFF"/>
                <w:sz w:val="20"/>
                <w:szCs w:val="24"/>
              </w:rPr>
              <w:t>Comments</w:t>
            </w:r>
          </w:p>
        </w:tc>
        <w:tc>
          <w:tcPr>
            <w:tcW w:w="1134" w:type="dxa"/>
            <w:shd w:val="clear" w:color="auto" w:fill="333399"/>
            <w:vAlign w:val="center"/>
          </w:tcPr>
          <w:p w:rsidR="00216F4B" w:rsidRPr="00216F4B" w:rsidRDefault="00216F4B" w:rsidP="00216F4B">
            <w:pPr>
              <w:adjustRightInd w:val="0"/>
              <w:snapToGrid/>
              <w:spacing w:before="120" w:after="120" w:line="0" w:lineRule="atLeast"/>
              <w:jc w:val="center"/>
              <w:textAlignment w:val="baseline"/>
              <w:rPr>
                <w:rFonts w:ascii="Lucida Sans Unicode" w:eastAsia="Candara" w:hAnsi="Lucida Sans Unicode" w:cs="Lucida Sans Unicode"/>
                <w:b/>
                <w:color w:val="FFFFFF"/>
                <w:sz w:val="20"/>
                <w:szCs w:val="24"/>
              </w:rPr>
            </w:pPr>
            <w:r w:rsidRPr="00216F4B">
              <w:rPr>
                <w:rFonts w:ascii="Lucida Sans Unicode" w:eastAsia="新細明體" w:hAnsi="Lucida Sans Unicode" w:cs="Lucida Sans Unicode"/>
                <w:b/>
                <w:color w:val="FFFFFF"/>
                <w:sz w:val="20"/>
                <w:szCs w:val="24"/>
              </w:rPr>
              <w:t>Reviewer</w:t>
            </w:r>
          </w:p>
        </w:tc>
      </w:tr>
      <w:tr w:rsidR="000F1F6B" w:rsidRPr="00216F4B" w:rsidTr="000F1F6B">
        <w:trPr>
          <w:cantSplit/>
          <w:trHeight w:val="481"/>
        </w:trPr>
        <w:tc>
          <w:tcPr>
            <w:tcW w:w="850" w:type="dxa"/>
            <w:vAlign w:val="center"/>
          </w:tcPr>
          <w:p w:rsidR="000F1F6B" w:rsidRDefault="00A415C3" w:rsidP="000F1F6B">
            <w:pPr>
              <w:adjustRightInd w:val="0"/>
              <w:snapToGrid/>
              <w:spacing w:before="120" w:after="120" w:line="0" w:lineRule="atLeast"/>
              <w:jc w:val="center"/>
              <w:textAlignment w:val="baseline"/>
              <w:rPr>
                <w:rFonts w:eastAsia="新細明體" w:cs="Candara"/>
                <w:b/>
                <w:color w:val="000000"/>
                <w:sz w:val="20"/>
                <w:szCs w:val="24"/>
              </w:rPr>
            </w:pPr>
            <w:r>
              <w:rPr>
                <w:rFonts w:eastAsia="新細明體" w:cs="Candara" w:hint="eastAsia"/>
                <w:b/>
                <w:color w:val="000000"/>
                <w:sz w:val="20"/>
                <w:szCs w:val="24"/>
              </w:rPr>
              <w:t>0.4</w:t>
            </w:r>
          </w:p>
        </w:tc>
        <w:tc>
          <w:tcPr>
            <w:tcW w:w="1701" w:type="dxa"/>
            <w:vAlign w:val="center"/>
          </w:tcPr>
          <w:p w:rsidR="000F1F6B" w:rsidRDefault="00A415C3" w:rsidP="000F1F6B">
            <w:pPr>
              <w:adjustRightInd w:val="0"/>
              <w:snapToGrid/>
              <w:spacing w:before="120" w:after="120" w:line="0" w:lineRule="atLeast"/>
              <w:jc w:val="center"/>
              <w:textAlignment w:val="baseline"/>
              <w:rPr>
                <w:rFonts w:eastAsia="新細明體"/>
              </w:rPr>
            </w:pPr>
            <w:r>
              <w:rPr>
                <w:rFonts w:eastAsia="新細明體"/>
              </w:rPr>
              <w:t>2016-02-</w:t>
            </w:r>
            <w:r>
              <w:rPr>
                <w:rFonts w:eastAsia="新細明體" w:hint="eastAsia"/>
              </w:rPr>
              <w:t>25</w:t>
            </w:r>
          </w:p>
        </w:tc>
        <w:tc>
          <w:tcPr>
            <w:tcW w:w="1701" w:type="dxa"/>
            <w:vAlign w:val="center"/>
          </w:tcPr>
          <w:p w:rsidR="000F1F6B" w:rsidRDefault="00C76066" w:rsidP="000F1F6B">
            <w:pPr>
              <w:adjustRightInd w:val="0"/>
              <w:snapToGrid/>
              <w:spacing w:before="120" w:after="120" w:line="0" w:lineRule="atLeast"/>
              <w:jc w:val="center"/>
              <w:textAlignment w:val="baseline"/>
              <w:rPr>
                <w:rFonts w:eastAsiaTheme="minorEastAsia" w:cs="Candara"/>
                <w:color w:val="000000"/>
                <w:szCs w:val="24"/>
              </w:rPr>
            </w:pPr>
            <w:r>
              <w:rPr>
                <w:rFonts w:eastAsiaTheme="minorEastAsia" w:cs="Candara" w:hint="eastAsia"/>
                <w:color w:val="000000"/>
                <w:szCs w:val="24"/>
              </w:rPr>
              <w:t>all</w:t>
            </w:r>
          </w:p>
        </w:tc>
        <w:tc>
          <w:tcPr>
            <w:tcW w:w="4956" w:type="dxa"/>
            <w:vAlign w:val="center"/>
          </w:tcPr>
          <w:p w:rsidR="00A415C3" w:rsidRDefault="00A415C3" w:rsidP="00A415C3">
            <w:pPr>
              <w:pStyle w:val="affff4"/>
              <w:numPr>
                <w:ilvl w:val="0"/>
                <w:numId w:val="24"/>
              </w:numPr>
              <w:snapToGrid/>
              <w:spacing w:before="120" w:after="120" w:line="0" w:lineRule="atLeast"/>
              <w:ind w:leftChars="0"/>
              <w:rPr>
                <w:rFonts w:eastAsiaTheme="minorEastAsia" w:cs="Candara"/>
                <w:color w:val="000000"/>
                <w:szCs w:val="24"/>
              </w:rPr>
            </w:pPr>
            <w:r>
              <w:rPr>
                <w:rFonts w:eastAsiaTheme="minorEastAsia" w:cs="Candara" w:hint="eastAsia"/>
                <w:color w:val="000000"/>
                <w:szCs w:val="24"/>
              </w:rPr>
              <w:t>Remove deadlock detection logic and related configuration</w:t>
            </w:r>
          </w:p>
          <w:p w:rsidR="00A415C3" w:rsidRDefault="00A415C3" w:rsidP="00A415C3">
            <w:pPr>
              <w:pStyle w:val="affff4"/>
              <w:numPr>
                <w:ilvl w:val="0"/>
                <w:numId w:val="24"/>
              </w:numPr>
              <w:snapToGrid/>
              <w:spacing w:before="120" w:after="120" w:line="0" w:lineRule="atLeast"/>
              <w:ind w:leftChars="0"/>
              <w:rPr>
                <w:rFonts w:eastAsiaTheme="minorEastAsia" w:cs="Candara"/>
                <w:color w:val="000000"/>
                <w:szCs w:val="24"/>
              </w:rPr>
            </w:pPr>
            <w:r>
              <w:rPr>
                <w:rFonts w:eastAsiaTheme="minorEastAsia" w:cs="Candara" w:hint="eastAsia"/>
                <w:color w:val="000000"/>
                <w:szCs w:val="24"/>
              </w:rPr>
              <w:t>Describe the</w:t>
            </w:r>
            <w:r>
              <w:rPr>
                <w:rFonts w:eastAsiaTheme="minorEastAsia" w:hint="eastAsia"/>
              </w:rPr>
              <w:t xml:space="preserve"> response ordering policy</w:t>
            </w:r>
          </w:p>
          <w:p w:rsidR="00A415C3" w:rsidRDefault="00A415C3" w:rsidP="00A415C3">
            <w:pPr>
              <w:pStyle w:val="affff4"/>
              <w:numPr>
                <w:ilvl w:val="0"/>
                <w:numId w:val="24"/>
              </w:numPr>
              <w:snapToGrid/>
              <w:spacing w:before="120" w:after="120" w:line="0" w:lineRule="atLeast"/>
              <w:ind w:leftChars="0"/>
              <w:rPr>
                <w:rFonts w:eastAsiaTheme="minorEastAsia" w:cs="Candara"/>
                <w:color w:val="000000"/>
                <w:szCs w:val="24"/>
              </w:rPr>
            </w:pPr>
            <w:r>
              <w:rPr>
                <w:rFonts w:eastAsiaTheme="minorEastAsia" w:cs="Candara" w:hint="eastAsia"/>
                <w:color w:val="000000"/>
                <w:szCs w:val="24"/>
              </w:rPr>
              <w:t>Describe slave size/base address configuration restriction clearly</w:t>
            </w:r>
          </w:p>
          <w:p w:rsidR="00A415C3" w:rsidRDefault="00A415C3" w:rsidP="00A415C3">
            <w:pPr>
              <w:pStyle w:val="affff4"/>
              <w:numPr>
                <w:ilvl w:val="0"/>
                <w:numId w:val="24"/>
              </w:numPr>
              <w:snapToGrid/>
              <w:spacing w:before="120" w:after="120" w:line="0" w:lineRule="atLeast"/>
              <w:ind w:leftChars="0"/>
              <w:rPr>
                <w:rFonts w:eastAsiaTheme="minorEastAsia" w:cs="Candara"/>
                <w:color w:val="000000"/>
                <w:szCs w:val="24"/>
              </w:rPr>
            </w:pPr>
            <w:r>
              <w:rPr>
                <w:rFonts w:eastAsiaTheme="minorEastAsia" w:cs="Candara" w:hint="eastAsia"/>
                <w:color w:val="000000"/>
                <w:szCs w:val="24"/>
              </w:rPr>
              <w:t>Move priority register to 0x10 offset address</w:t>
            </w:r>
          </w:p>
          <w:p w:rsidR="00A415C3" w:rsidRDefault="00A415C3" w:rsidP="00A415C3">
            <w:pPr>
              <w:pStyle w:val="affff4"/>
              <w:numPr>
                <w:ilvl w:val="0"/>
                <w:numId w:val="24"/>
              </w:numPr>
              <w:snapToGrid/>
              <w:spacing w:before="120" w:after="120" w:line="0" w:lineRule="atLeast"/>
              <w:ind w:leftChars="0"/>
              <w:rPr>
                <w:rFonts w:eastAsiaTheme="minorEastAsia" w:cs="Candara"/>
                <w:color w:val="000000"/>
                <w:szCs w:val="24"/>
              </w:rPr>
            </w:pPr>
            <w:r>
              <w:rPr>
                <w:rFonts w:eastAsiaTheme="minorEastAsia" w:cs="Candara" w:hint="eastAsia"/>
                <w:color w:val="000000"/>
                <w:szCs w:val="24"/>
              </w:rPr>
              <w:t>Move the base/size registers to be started from 0x100</w:t>
            </w:r>
          </w:p>
          <w:p w:rsidR="000F1F6B" w:rsidRDefault="00A415C3" w:rsidP="00A415C3">
            <w:pPr>
              <w:pStyle w:val="affff4"/>
              <w:numPr>
                <w:ilvl w:val="0"/>
                <w:numId w:val="24"/>
              </w:numPr>
              <w:snapToGrid/>
              <w:spacing w:before="120" w:after="120" w:line="0" w:lineRule="atLeast"/>
              <w:ind w:leftChars="0"/>
              <w:rPr>
                <w:rFonts w:eastAsiaTheme="minorEastAsia" w:cs="Candara"/>
                <w:color w:val="000000"/>
                <w:szCs w:val="24"/>
              </w:rPr>
            </w:pPr>
            <w:r>
              <w:rPr>
                <w:rFonts w:eastAsiaTheme="minorEastAsia" w:cs="Candara" w:hint="eastAsia"/>
                <w:color w:val="000000"/>
                <w:szCs w:val="24"/>
              </w:rPr>
              <w:t>Describe the address mapping scheme and address request arbitration</w:t>
            </w:r>
          </w:p>
        </w:tc>
        <w:tc>
          <w:tcPr>
            <w:tcW w:w="1134" w:type="dxa"/>
            <w:vAlign w:val="center"/>
          </w:tcPr>
          <w:p w:rsidR="000F1F6B" w:rsidRDefault="00C76066" w:rsidP="000F1F6B">
            <w:pPr>
              <w:adjustRightInd w:val="0"/>
              <w:snapToGrid/>
              <w:spacing w:before="120" w:after="120" w:line="0" w:lineRule="atLeast"/>
              <w:jc w:val="center"/>
              <w:textAlignment w:val="baseline"/>
              <w:rPr>
                <w:rFonts w:eastAsiaTheme="minorEastAsia" w:cs="Candara"/>
                <w:color w:val="000000"/>
                <w:szCs w:val="24"/>
              </w:rPr>
            </w:pPr>
            <w:r>
              <w:rPr>
                <w:rFonts w:eastAsiaTheme="minorEastAsia" w:cs="Candara" w:hint="eastAsia"/>
                <w:color w:val="000000"/>
                <w:szCs w:val="24"/>
              </w:rPr>
              <w:t>Jonathan, Alexander, Frank</w:t>
            </w:r>
          </w:p>
        </w:tc>
      </w:tr>
      <w:tr w:rsidR="000F1F6B" w:rsidRPr="00216F4B" w:rsidTr="000F1F6B">
        <w:trPr>
          <w:cantSplit/>
          <w:trHeight w:val="481"/>
        </w:trPr>
        <w:tc>
          <w:tcPr>
            <w:tcW w:w="850" w:type="dxa"/>
            <w:vAlign w:val="center"/>
          </w:tcPr>
          <w:p w:rsidR="000F1F6B" w:rsidRDefault="000F1F6B" w:rsidP="000F1F6B">
            <w:pPr>
              <w:adjustRightInd w:val="0"/>
              <w:snapToGrid/>
              <w:spacing w:before="120" w:after="120" w:line="0" w:lineRule="atLeast"/>
              <w:jc w:val="center"/>
              <w:textAlignment w:val="baseline"/>
              <w:rPr>
                <w:rFonts w:eastAsia="新細明體" w:cs="Candara"/>
                <w:b/>
                <w:color w:val="000000"/>
                <w:sz w:val="20"/>
                <w:szCs w:val="24"/>
              </w:rPr>
            </w:pPr>
            <w:r>
              <w:rPr>
                <w:rFonts w:eastAsia="新細明體" w:cs="Candara" w:hint="eastAsia"/>
                <w:b/>
                <w:color w:val="000000"/>
                <w:sz w:val="20"/>
                <w:szCs w:val="24"/>
              </w:rPr>
              <w:t>0.3</w:t>
            </w:r>
          </w:p>
        </w:tc>
        <w:tc>
          <w:tcPr>
            <w:tcW w:w="1701" w:type="dxa"/>
            <w:vAlign w:val="center"/>
          </w:tcPr>
          <w:p w:rsidR="000F1F6B" w:rsidRDefault="000F1F6B" w:rsidP="000F1F6B">
            <w:pPr>
              <w:adjustRightInd w:val="0"/>
              <w:snapToGrid/>
              <w:spacing w:before="120" w:after="120" w:line="0" w:lineRule="atLeast"/>
              <w:jc w:val="center"/>
              <w:textAlignment w:val="baseline"/>
              <w:rPr>
                <w:rFonts w:eastAsia="新細明體"/>
              </w:rPr>
            </w:pPr>
            <w:r>
              <w:rPr>
                <w:rFonts w:eastAsia="新細明體"/>
              </w:rPr>
              <w:t>2016-02-04</w:t>
            </w:r>
          </w:p>
        </w:tc>
        <w:tc>
          <w:tcPr>
            <w:tcW w:w="1701" w:type="dxa"/>
            <w:vAlign w:val="center"/>
          </w:tcPr>
          <w:p w:rsidR="000F1F6B" w:rsidRDefault="000F1F6B" w:rsidP="000F1F6B">
            <w:pPr>
              <w:adjustRightInd w:val="0"/>
              <w:snapToGrid/>
              <w:spacing w:before="120" w:after="120" w:line="0" w:lineRule="atLeast"/>
              <w:jc w:val="center"/>
              <w:textAlignment w:val="baseline"/>
              <w:rPr>
                <w:rFonts w:eastAsiaTheme="minorEastAsia" w:cs="Candara"/>
                <w:color w:val="000000"/>
                <w:szCs w:val="24"/>
              </w:rPr>
            </w:pPr>
            <w:r>
              <w:rPr>
                <w:rFonts w:eastAsiaTheme="minorEastAsia" w:cs="Candara" w:hint="eastAsia"/>
                <w:color w:val="000000"/>
                <w:szCs w:val="24"/>
              </w:rPr>
              <w:t>all</w:t>
            </w:r>
          </w:p>
        </w:tc>
        <w:tc>
          <w:tcPr>
            <w:tcW w:w="4956" w:type="dxa"/>
            <w:vAlign w:val="center"/>
          </w:tcPr>
          <w:p w:rsidR="000F1F6B" w:rsidRDefault="000F1F6B" w:rsidP="000F1F6B">
            <w:pPr>
              <w:pStyle w:val="affff4"/>
              <w:numPr>
                <w:ilvl w:val="0"/>
                <w:numId w:val="24"/>
              </w:numPr>
              <w:snapToGrid/>
              <w:spacing w:before="120" w:after="120" w:line="0" w:lineRule="atLeast"/>
              <w:ind w:leftChars="0"/>
              <w:rPr>
                <w:rFonts w:eastAsiaTheme="minorEastAsia" w:cs="Candara"/>
                <w:color w:val="000000"/>
                <w:szCs w:val="24"/>
              </w:rPr>
            </w:pPr>
            <w:r>
              <w:rPr>
                <w:rFonts w:eastAsiaTheme="minorEastAsia" w:cs="Candara" w:hint="eastAsia"/>
                <w:color w:val="000000"/>
                <w:szCs w:val="24"/>
              </w:rPr>
              <w:t>Remove deadlock detection logic and related configuration</w:t>
            </w:r>
          </w:p>
          <w:p w:rsidR="000F1F6B" w:rsidRDefault="000F1F6B" w:rsidP="000F1F6B">
            <w:pPr>
              <w:pStyle w:val="affff4"/>
              <w:numPr>
                <w:ilvl w:val="0"/>
                <w:numId w:val="24"/>
              </w:numPr>
              <w:snapToGrid/>
              <w:spacing w:before="120" w:after="120" w:line="0" w:lineRule="atLeast"/>
              <w:ind w:leftChars="0"/>
              <w:rPr>
                <w:rFonts w:eastAsiaTheme="minorEastAsia" w:cs="Candara"/>
                <w:color w:val="000000"/>
                <w:szCs w:val="24"/>
              </w:rPr>
            </w:pPr>
            <w:r>
              <w:rPr>
                <w:rFonts w:eastAsiaTheme="minorEastAsia" w:cs="Candara" w:hint="eastAsia"/>
                <w:color w:val="000000"/>
                <w:szCs w:val="24"/>
              </w:rPr>
              <w:t xml:space="preserve">Remove </w:t>
            </w:r>
            <w:r w:rsidRPr="008612A5">
              <w:t>ATCBMC300_SLV</w:t>
            </w:r>
            <w:r w:rsidRPr="008612A5">
              <w:rPr>
                <w:rFonts w:hint="eastAsia"/>
              </w:rPr>
              <w:t>y</w:t>
            </w:r>
            <w:r w:rsidRPr="008612A5">
              <w:t>_RESP_OUT_OF_ORDER_SUPPORT</w:t>
            </w:r>
            <w:r>
              <w:rPr>
                <w:rFonts w:eastAsiaTheme="minorEastAsia" w:hint="eastAsia"/>
              </w:rPr>
              <w:t xml:space="preserve"> define macro</w:t>
            </w:r>
            <w:r>
              <w:rPr>
                <w:rFonts w:eastAsiaTheme="minorEastAsia" w:cs="Candara" w:hint="eastAsia"/>
                <w:color w:val="000000"/>
                <w:szCs w:val="24"/>
              </w:rPr>
              <w:t xml:space="preserve"> </w:t>
            </w:r>
          </w:p>
          <w:p w:rsidR="000F1F6B" w:rsidRDefault="000F1F6B" w:rsidP="000F1F6B">
            <w:pPr>
              <w:pStyle w:val="affff4"/>
              <w:numPr>
                <w:ilvl w:val="0"/>
                <w:numId w:val="24"/>
              </w:numPr>
              <w:snapToGrid/>
              <w:spacing w:before="120" w:after="120" w:line="0" w:lineRule="atLeast"/>
              <w:ind w:leftChars="0"/>
              <w:rPr>
                <w:rFonts w:eastAsiaTheme="minorEastAsia" w:cs="Candara"/>
                <w:color w:val="000000"/>
                <w:szCs w:val="24"/>
              </w:rPr>
            </w:pPr>
            <w:r>
              <w:rPr>
                <w:rFonts w:eastAsiaTheme="minorEastAsia" w:cs="Candara" w:hint="eastAsia"/>
                <w:color w:val="000000"/>
                <w:szCs w:val="24"/>
              </w:rPr>
              <w:t>Describe Slave size/base address configuration restriction clearly</w:t>
            </w:r>
          </w:p>
          <w:p w:rsidR="000F1F6B" w:rsidRDefault="000F1F6B" w:rsidP="000F1F6B">
            <w:pPr>
              <w:pStyle w:val="affff4"/>
              <w:numPr>
                <w:ilvl w:val="0"/>
                <w:numId w:val="24"/>
              </w:numPr>
              <w:snapToGrid/>
              <w:spacing w:before="120" w:after="120" w:line="0" w:lineRule="atLeast"/>
              <w:ind w:leftChars="0"/>
              <w:rPr>
                <w:rFonts w:eastAsiaTheme="minorEastAsia" w:cs="Candara"/>
                <w:color w:val="000000"/>
                <w:szCs w:val="24"/>
              </w:rPr>
            </w:pPr>
            <w:r>
              <w:rPr>
                <w:rFonts w:eastAsiaTheme="minorEastAsia" w:cs="Candara" w:hint="eastAsia"/>
                <w:color w:val="000000"/>
                <w:szCs w:val="24"/>
              </w:rPr>
              <w:t>Move priority register to 0x10 offset address</w:t>
            </w:r>
          </w:p>
          <w:p w:rsidR="000F1F6B" w:rsidRDefault="000F1F6B" w:rsidP="000F1F6B">
            <w:pPr>
              <w:pStyle w:val="affff4"/>
              <w:numPr>
                <w:ilvl w:val="0"/>
                <w:numId w:val="24"/>
              </w:numPr>
              <w:snapToGrid/>
              <w:spacing w:before="120" w:after="120" w:line="0" w:lineRule="atLeast"/>
              <w:ind w:leftChars="0"/>
              <w:rPr>
                <w:rFonts w:eastAsiaTheme="minorEastAsia" w:cs="Candara"/>
                <w:color w:val="000000"/>
                <w:szCs w:val="24"/>
              </w:rPr>
            </w:pPr>
            <w:r>
              <w:rPr>
                <w:rFonts w:eastAsiaTheme="minorEastAsia" w:cs="Candara" w:hint="eastAsia"/>
                <w:color w:val="000000"/>
                <w:szCs w:val="24"/>
              </w:rPr>
              <w:t>Move the base/size registers to be started from 0x100</w:t>
            </w:r>
          </w:p>
        </w:tc>
        <w:tc>
          <w:tcPr>
            <w:tcW w:w="1134" w:type="dxa"/>
            <w:vAlign w:val="center"/>
          </w:tcPr>
          <w:p w:rsidR="000F1F6B" w:rsidRDefault="000F1F6B" w:rsidP="000F1F6B">
            <w:pPr>
              <w:adjustRightInd w:val="0"/>
              <w:snapToGrid/>
              <w:spacing w:before="120" w:after="120" w:line="0" w:lineRule="atLeast"/>
              <w:jc w:val="center"/>
              <w:textAlignment w:val="baseline"/>
              <w:rPr>
                <w:rFonts w:eastAsiaTheme="minorEastAsia" w:cs="Candara"/>
                <w:color w:val="000000"/>
                <w:szCs w:val="24"/>
              </w:rPr>
            </w:pPr>
            <w:r>
              <w:rPr>
                <w:rFonts w:eastAsiaTheme="minorEastAsia" w:cs="Candara" w:hint="eastAsia"/>
                <w:color w:val="000000"/>
                <w:szCs w:val="24"/>
              </w:rPr>
              <w:t>Jonathan, Alexander, Frank</w:t>
            </w:r>
          </w:p>
        </w:tc>
      </w:tr>
      <w:tr w:rsidR="000F1F6B" w:rsidRPr="00216F4B" w:rsidTr="000F1F6B">
        <w:trPr>
          <w:cantSplit/>
          <w:trHeight w:val="481"/>
        </w:trPr>
        <w:tc>
          <w:tcPr>
            <w:tcW w:w="850" w:type="dxa"/>
            <w:vAlign w:val="center"/>
          </w:tcPr>
          <w:p w:rsidR="000F1F6B" w:rsidRPr="00216F4B" w:rsidRDefault="000F1F6B" w:rsidP="000F1F6B">
            <w:pPr>
              <w:adjustRightInd w:val="0"/>
              <w:snapToGrid/>
              <w:spacing w:before="120" w:after="120" w:line="0" w:lineRule="atLeast"/>
              <w:jc w:val="center"/>
              <w:textAlignment w:val="baseline"/>
              <w:rPr>
                <w:rFonts w:eastAsia="新細明體" w:cs="Candara"/>
                <w:b/>
                <w:color w:val="000000"/>
                <w:sz w:val="20"/>
                <w:szCs w:val="24"/>
              </w:rPr>
            </w:pPr>
            <w:r>
              <w:rPr>
                <w:rFonts w:eastAsia="新細明體" w:cs="Candara" w:hint="eastAsia"/>
                <w:b/>
                <w:color w:val="000000"/>
                <w:sz w:val="20"/>
                <w:szCs w:val="24"/>
              </w:rPr>
              <w:t>0.2</w:t>
            </w:r>
          </w:p>
        </w:tc>
        <w:tc>
          <w:tcPr>
            <w:tcW w:w="1701" w:type="dxa"/>
            <w:vAlign w:val="center"/>
          </w:tcPr>
          <w:p w:rsidR="000F1F6B" w:rsidRDefault="000F1F6B" w:rsidP="000F1F6B">
            <w:pPr>
              <w:adjustRightInd w:val="0"/>
              <w:snapToGrid/>
              <w:spacing w:before="120" w:after="120" w:line="0" w:lineRule="atLeast"/>
              <w:jc w:val="center"/>
              <w:textAlignment w:val="baseline"/>
              <w:rPr>
                <w:rFonts w:eastAsia="新細明體"/>
              </w:rPr>
            </w:pPr>
            <w:r>
              <w:rPr>
                <w:rFonts w:eastAsia="新細明體" w:hint="eastAsia"/>
              </w:rPr>
              <w:t>2016-01-12</w:t>
            </w:r>
          </w:p>
        </w:tc>
        <w:tc>
          <w:tcPr>
            <w:tcW w:w="1701" w:type="dxa"/>
            <w:vAlign w:val="center"/>
          </w:tcPr>
          <w:p w:rsidR="000F1F6B" w:rsidRDefault="000F1F6B" w:rsidP="000F1F6B">
            <w:pPr>
              <w:adjustRightInd w:val="0"/>
              <w:snapToGrid/>
              <w:spacing w:before="120" w:after="120" w:line="0" w:lineRule="atLeast"/>
              <w:jc w:val="center"/>
              <w:textAlignment w:val="baseline"/>
              <w:rPr>
                <w:rFonts w:eastAsiaTheme="minorEastAsia" w:cs="Candara"/>
                <w:color w:val="000000"/>
                <w:szCs w:val="24"/>
              </w:rPr>
            </w:pPr>
            <w:r>
              <w:rPr>
                <w:rFonts w:eastAsiaTheme="minorEastAsia" w:cs="Candara" w:hint="eastAsia"/>
                <w:color w:val="000000"/>
                <w:szCs w:val="24"/>
              </w:rPr>
              <w:t>all</w:t>
            </w:r>
          </w:p>
        </w:tc>
        <w:tc>
          <w:tcPr>
            <w:tcW w:w="4956" w:type="dxa"/>
            <w:vAlign w:val="center"/>
          </w:tcPr>
          <w:p w:rsidR="000F1F6B" w:rsidRDefault="000F1F6B" w:rsidP="000F1F6B">
            <w:pPr>
              <w:pStyle w:val="affff4"/>
              <w:numPr>
                <w:ilvl w:val="0"/>
                <w:numId w:val="21"/>
              </w:numPr>
              <w:snapToGrid/>
              <w:spacing w:before="120" w:after="120" w:line="0" w:lineRule="atLeast"/>
              <w:ind w:leftChars="0"/>
              <w:rPr>
                <w:rFonts w:eastAsiaTheme="minorEastAsia" w:cs="Candara"/>
                <w:color w:val="000000"/>
                <w:szCs w:val="24"/>
              </w:rPr>
            </w:pPr>
            <w:r>
              <w:rPr>
                <w:rFonts w:eastAsiaTheme="minorEastAsia" w:cs="Candara" w:hint="eastAsia"/>
                <w:color w:val="000000"/>
                <w:szCs w:val="24"/>
              </w:rPr>
              <w:t>Remove error status register</w:t>
            </w:r>
          </w:p>
          <w:p w:rsidR="000F1F6B" w:rsidRDefault="000F1F6B" w:rsidP="000F1F6B">
            <w:pPr>
              <w:pStyle w:val="affff4"/>
              <w:numPr>
                <w:ilvl w:val="0"/>
                <w:numId w:val="21"/>
              </w:numPr>
              <w:adjustRightInd w:val="0"/>
              <w:snapToGrid/>
              <w:spacing w:before="120" w:after="120" w:line="0" w:lineRule="atLeast"/>
              <w:ind w:leftChars="0"/>
              <w:textAlignment w:val="baseline"/>
              <w:rPr>
                <w:rFonts w:eastAsiaTheme="minorEastAsia" w:cs="Candara"/>
                <w:color w:val="000000"/>
                <w:szCs w:val="24"/>
              </w:rPr>
            </w:pPr>
            <w:r>
              <w:rPr>
                <w:rFonts w:eastAsiaTheme="minorEastAsia" w:cs="Candara" w:hint="eastAsia"/>
                <w:color w:val="000000"/>
                <w:szCs w:val="24"/>
              </w:rPr>
              <w:t xml:space="preserve">Change single </w:t>
            </w:r>
            <w:r>
              <w:rPr>
                <w:rFonts w:eastAsiaTheme="minorEastAsia" w:cs="Candara"/>
                <w:color w:val="000000"/>
                <w:szCs w:val="24"/>
              </w:rPr>
              <w:t>priority</w:t>
            </w:r>
            <w:r>
              <w:rPr>
                <w:rFonts w:eastAsiaTheme="minorEastAsia" w:cs="Candara" w:hint="eastAsia"/>
                <w:color w:val="000000"/>
                <w:szCs w:val="24"/>
              </w:rPr>
              <w:t xml:space="preserve"> register for all slaves</w:t>
            </w:r>
          </w:p>
        </w:tc>
        <w:tc>
          <w:tcPr>
            <w:tcW w:w="1134" w:type="dxa"/>
            <w:vAlign w:val="center"/>
          </w:tcPr>
          <w:p w:rsidR="000F1F6B" w:rsidRDefault="000F1F6B" w:rsidP="000F1F6B">
            <w:pPr>
              <w:adjustRightInd w:val="0"/>
              <w:snapToGrid/>
              <w:spacing w:before="120" w:after="120" w:line="0" w:lineRule="atLeast"/>
              <w:jc w:val="center"/>
              <w:textAlignment w:val="baseline"/>
              <w:rPr>
                <w:rFonts w:eastAsiaTheme="minorEastAsia" w:cs="Candara"/>
                <w:color w:val="000000"/>
                <w:szCs w:val="24"/>
              </w:rPr>
            </w:pPr>
            <w:r>
              <w:rPr>
                <w:rFonts w:eastAsiaTheme="minorEastAsia" w:cs="Candara" w:hint="eastAsia"/>
                <w:color w:val="000000"/>
                <w:szCs w:val="24"/>
              </w:rPr>
              <w:t>Jonathan, Eric, Frank</w:t>
            </w:r>
          </w:p>
        </w:tc>
      </w:tr>
      <w:tr w:rsidR="00216F4B" w:rsidRPr="00216F4B" w:rsidTr="000F1F6B">
        <w:trPr>
          <w:cantSplit/>
          <w:trHeight w:val="481"/>
        </w:trPr>
        <w:tc>
          <w:tcPr>
            <w:tcW w:w="850" w:type="dxa"/>
            <w:vAlign w:val="center"/>
          </w:tcPr>
          <w:p w:rsidR="00216F4B" w:rsidRPr="00216F4B" w:rsidRDefault="00216F4B" w:rsidP="00216F4B">
            <w:pPr>
              <w:adjustRightInd w:val="0"/>
              <w:snapToGrid/>
              <w:spacing w:before="120" w:after="120" w:line="0" w:lineRule="atLeast"/>
              <w:jc w:val="center"/>
              <w:textAlignment w:val="baseline"/>
              <w:rPr>
                <w:rFonts w:eastAsia="Candara" w:cs="Candara"/>
                <w:b/>
                <w:color w:val="000000"/>
                <w:sz w:val="20"/>
                <w:szCs w:val="24"/>
              </w:rPr>
            </w:pPr>
            <w:r w:rsidRPr="00216F4B">
              <w:rPr>
                <w:rFonts w:eastAsia="新細明體" w:cs="Candara"/>
                <w:b/>
                <w:color w:val="000000"/>
                <w:sz w:val="20"/>
                <w:szCs w:val="24"/>
              </w:rPr>
              <w:lastRenderedPageBreak/>
              <w:t>0.1</w:t>
            </w:r>
          </w:p>
        </w:tc>
        <w:tc>
          <w:tcPr>
            <w:tcW w:w="1701" w:type="dxa"/>
            <w:vAlign w:val="center"/>
          </w:tcPr>
          <w:p w:rsidR="00216F4B" w:rsidRPr="00216F4B" w:rsidRDefault="00961E27" w:rsidP="004C7112">
            <w:pPr>
              <w:adjustRightInd w:val="0"/>
              <w:snapToGrid/>
              <w:spacing w:before="120" w:after="120" w:line="0" w:lineRule="atLeast"/>
              <w:jc w:val="center"/>
              <w:textAlignment w:val="baseline"/>
              <w:rPr>
                <w:rFonts w:eastAsia="Candara" w:cs="Candara"/>
                <w:color w:val="000000"/>
                <w:szCs w:val="24"/>
              </w:rPr>
            </w:pPr>
            <w:r>
              <w:rPr>
                <w:rFonts w:eastAsia="新細明體"/>
              </w:rPr>
              <w:t>201</w:t>
            </w:r>
            <w:r>
              <w:rPr>
                <w:rFonts w:eastAsia="新細明體" w:hint="eastAsia"/>
              </w:rPr>
              <w:t>5</w:t>
            </w:r>
            <w:r w:rsidRPr="00922786">
              <w:rPr>
                <w:rFonts w:eastAsia="新細明體"/>
              </w:rPr>
              <w:t>-</w:t>
            </w:r>
            <w:r>
              <w:rPr>
                <w:rFonts w:eastAsia="新細明體" w:hint="eastAsia"/>
              </w:rPr>
              <w:t>12</w:t>
            </w:r>
            <w:r w:rsidRPr="00922786">
              <w:rPr>
                <w:rFonts w:eastAsia="新細明體"/>
              </w:rPr>
              <w:t>-</w:t>
            </w:r>
            <w:r>
              <w:rPr>
                <w:rFonts w:eastAsia="新細明體" w:hint="eastAsia"/>
              </w:rPr>
              <w:t>25</w:t>
            </w:r>
          </w:p>
        </w:tc>
        <w:tc>
          <w:tcPr>
            <w:tcW w:w="1701" w:type="dxa"/>
            <w:vAlign w:val="center"/>
          </w:tcPr>
          <w:p w:rsidR="00216F4B" w:rsidRPr="00961E27" w:rsidRDefault="00961E27" w:rsidP="00216F4B">
            <w:pPr>
              <w:adjustRightInd w:val="0"/>
              <w:snapToGrid/>
              <w:spacing w:before="120" w:after="120" w:line="0" w:lineRule="atLeast"/>
              <w:jc w:val="center"/>
              <w:textAlignment w:val="baseline"/>
              <w:rPr>
                <w:rFonts w:eastAsiaTheme="minorEastAsia" w:cs="Candara"/>
                <w:color w:val="000000"/>
                <w:szCs w:val="24"/>
              </w:rPr>
            </w:pPr>
            <w:r>
              <w:rPr>
                <w:rFonts w:eastAsiaTheme="minorEastAsia" w:cs="Candara" w:hint="eastAsia"/>
                <w:color w:val="000000"/>
                <w:szCs w:val="24"/>
              </w:rPr>
              <w:t>all</w:t>
            </w:r>
          </w:p>
        </w:tc>
        <w:tc>
          <w:tcPr>
            <w:tcW w:w="4956" w:type="dxa"/>
            <w:vAlign w:val="center"/>
          </w:tcPr>
          <w:p w:rsidR="00C048E2" w:rsidRPr="00C048E2" w:rsidRDefault="00C048E2" w:rsidP="009161B3">
            <w:pPr>
              <w:pStyle w:val="affff4"/>
              <w:numPr>
                <w:ilvl w:val="0"/>
                <w:numId w:val="22"/>
              </w:numPr>
              <w:adjustRightInd w:val="0"/>
              <w:snapToGrid/>
              <w:spacing w:before="120" w:after="120" w:line="0" w:lineRule="atLeast"/>
              <w:ind w:leftChars="0"/>
              <w:textAlignment w:val="baseline"/>
              <w:rPr>
                <w:rFonts w:eastAsia="Candara" w:cs="Candara"/>
                <w:color w:val="000000"/>
                <w:szCs w:val="24"/>
              </w:rPr>
            </w:pPr>
            <w:r>
              <w:rPr>
                <w:rFonts w:eastAsiaTheme="minorEastAsia" w:cs="Candara" w:hint="eastAsia"/>
                <w:color w:val="000000"/>
                <w:szCs w:val="24"/>
              </w:rPr>
              <w:t xml:space="preserve">Single ID bit width configuration to all master </w:t>
            </w:r>
          </w:p>
          <w:p w:rsidR="00216F4B" w:rsidRPr="00961E27" w:rsidRDefault="00961E27" w:rsidP="009161B3">
            <w:pPr>
              <w:pStyle w:val="affff4"/>
              <w:numPr>
                <w:ilvl w:val="0"/>
                <w:numId w:val="22"/>
              </w:numPr>
              <w:adjustRightInd w:val="0"/>
              <w:snapToGrid/>
              <w:spacing w:before="120" w:after="120" w:line="0" w:lineRule="atLeast"/>
              <w:ind w:leftChars="0"/>
              <w:textAlignment w:val="baseline"/>
              <w:rPr>
                <w:rFonts w:eastAsia="Candara" w:cs="Candara"/>
                <w:color w:val="000000"/>
                <w:szCs w:val="24"/>
              </w:rPr>
            </w:pPr>
            <w:r>
              <w:rPr>
                <w:rFonts w:eastAsiaTheme="minorEastAsia" w:cs="Candara" w:hint="eastAsia"/>
                <w:color w:val="000000"/>
                <w:szCs w:val="24"/>
              </w:rPr>
              <w:t xml:space="preserve">Change the </w:t>
            </w:r>
            <w:r>
              <w:rPr>
                <w:rFonts w:eastAsiaTheme="minorEastAsia" w:cs="Candara"/>
                <w:color w:val="000000"/>
                <w:szCs w:val="24"/>
              </w:rPr>
              <w:t>“</w:t>
            </w:r>
            <w:r>
              <w:rPr>
                <w:rFonts w:eastAsiaTheme="minorEastAsia" w:cs="Candara" w:hint="eastAsia"/>
                <w:color w:val="000000"/>
                <w:szCs w:val="24"/>
              </w:rPr>
              <w:t>in order only</w:t>
            </w:r>
            <w:r>
              <w:rPr>
                <w:rFonts w:eastAsiaTheme="minorEastAsia" w:cs="Candara"/>
                <w:color w:val="000000"/>
                <w:szCs w:val="24"/>
              </w:rPr>
              <w:t>”</w:t>
            </w:r>
            <w:r>
              <w:rPr>
                <w:rFonts w:eastAsiaTheme="minorEastAsia" w:cs="Candara" w:hint="eastAsia"/>
                <w:color w:val="000000"/>
                <w:szCs w:val="24"/>
              </w:rPr>
              <w:t xml:space="preserve"> feature from pin </w:t>
            </w:r>
            <w:r>
              <w:rPr>
                <w:rFonts w:eastAsiaTheme="minorEastAsia" w:cs="Candara"/>
                <w:color w:val="000000"/>
                <w:szCs w:val="24"/>
              </w:rPr>
              <w:t>assignment</w:t>
            </w:r>
            <w:r>
              <w:rPr>
                <w:rFonts w:eastAsiaTheme="minorEastAsia" w:cs="Candara" w:hint="eastAsia"/>
                <w:color w:val="000000"/>
                <w:szCs w:val="24"/>
              </w:rPr>
              <w:t xml:space="preserve"> to configurable</w:t>
            </w:r>
          </w:p>
          <w:p w:rsidR="00961E27" w:rsidRPr="00961E27" w:rsidRDefault="00961E27" w:rsidP="009161B3">
            <w:pPr>
              <w:pStyle w:val="affff4"/>
              <w:numPr>
                <w:ilvl w:val="0"/>
                <w:numId w:val="22"/>
              </w:numPr>
              <w:adjustRightInd w:val="0"/>
              <w:snapToGrid/>
              <w:spacing w:before="120" w:after="120" w:line="0" w:lineRule="atLeast"/>
              <w:ind w:leftChars="0"/>
              <w:textAlignment w:val="baseline"/>
              <w:rPr>
                <w:rFonts w:eastAsia="Candara" w:cs="Candara"/>
                <w:color w:val="000000"/>
                <w:szCs w:val="24"/>
              </w:rPr>
            </w:pPr>
            <w:r>
              <w:rPr>
                <w:rFonts w:eastAsiaTheme="minorEastAsia" w:cs="Candara" w:hint="eastAsia"/>
                <w:color w:val="000000"/>
                <w:szCs w:val="24"/>
              </w:rPr>
              <w:t xml:space="preserve">Proper </w:t>
            </w:r>
            <w:r>
              <w:rPr>
                <w:rFonts w:eastAsiaTheme="minorEastAsia" w:cs="Candara"/>
                <w:color w:val="000000"/>
                <w:szCs w:val="24"/>
              </w:rPr>
              <w:t>defin</w:t>
            </w:r>
            <w:r>
              <w:rPr>
                <w:rFonts w:eastAsiaTheme="minorEastAsia" w:cs="Candara" w:hint="eastAsia"/>
                <w:color w:val="000000"/>
                <w:szCs w:val="24"/>
              </w:rPr>
              <w:t xml:space="preserve">e macro </w:t>
            </w:r>
            <w:r w:rsidR="00C048E2">
              <w:rPr>
                <w:rFonts w:eastAsiaTheme="minorEastAsia" w:cs="Candara" w:hint="eastAsia"/>
                <w:color w:val="000000"/>
                <w:szCs w:val="24"/>
              </w:rPr>
              <w:t>re</w:t>
            </w:r>
            <w:r>
              <w:rPr>
                <w:rFonts w:eastAsiaTheme="minorEastAsia" w:cs="Candara" w:hint="eastAsia"/>
                <w:color w:val="000000"/>
                <w:szCs w:val="24"/>
              </w:rPr>
              <w:t>nam</w:t>
            </w:r>
            <w:r w:rsidR="00C048E2">
              <w:rPr>
                <w:rFonts w:eastAsiaTheme="minorEastAsia" w:cs="Candara" w:hint="eastAsia"/>
                <w:color w:val="000000"/>
                <w:szCs w:val="24"/>
              </w:rPr>
              <w:t>ing</w:t>
            </w:r>
          </w:p>
          <w:p w:rsidR="00C048E2" w:rsidRPr="00C048E2" w:rsidRDefault="00C048E2" w:rsidP="009161B3">
            <w:pPr>
              <w:pStyle w:val="affff4"/>
              <w:numPr>
                <w:ilvl w:val="0"/>
                <w:numId w:val="22"/>
              </w:numPr>
              <w:adjustRightInd w:val="0"/>
              <w:snapToGrid/>
              <w:spacing w:before="120" w:after="120" w:line="0" w:lineRule="atLeast"/>
              <w:ind w:leftChars="0"/>
              <w:textAlignment w:val="baseline"/>
              <w:rPr>
                <w:rFonts w:eastAsia="Candara" w:cs="Candara"/>
                <w:color w:val="000000"/>
                <w:szCs w:val="24"/>
              </w:rPr>
            </w:pPr>
            <w:r>
              <w:rPr>
                <w:rFonts w:eastAsiaTheme="minorEastAsia" w:cs="Candara" w:hint="eastAsia"/>
                <w:color w:val="000000"/>
                <w:szCs w:val="24"/>
              </w:rPr>
              <w:t xml:space="preserve">Change the single priority register for all slave to each </w:t>
            </w:r>
            <w:r>
              <w:rPr>
                <w:rFonts w:eastAsiaTheme="minorEastAsia" w:cs="Candara"/>
                <w:color w:val="000000"/>
                <w:szCs w:val="24"/>
              </w:rPr>
              <w:t>priority</w:t>
            </w:r>
            <w:r>
              <w:rPr>
                <w:rFonts w:eastAsiaTheme="minorEastAsia" w:cs="Candara" w:hint="eastAsia"/>
                <w:color w:val="000000"/>
                <w:szCs w:val="24"/>
              </w:rPr>
              <w:t xml:space="preserve"> register per slave</w:t>
            </w:r>
          </w:p>
          <w:p w:rsidR="00C048E2" w:rsidRPr="00961E27" w:rsidRDefault="00C048E2" w:rsidP="009161B3">
            <w:pPr>
              <w:pStyle w:val="affff4"/>
              <w:numPr>
                <w:ilvl w:val="0"/>
                <w:numId w:val="22"/>
              </w:numPr>
              <w:adjustRightInd w:val="0"/>
              <w:snapToGrid/>
              <w:spacing w:before="120" w:after="120" w:line="0" w:lineRule="atLeast"/>
              <w:ind w:leftChars="0"/>
              <w:textAlignment w:val="baseline"/>
              <w:rPr>
                <w:rFonts w:eastAsia="Candara" w:cs="Candara"/>
                <w:color w:val="000000"/>
                <w:szCs w:val="24"/>
              </w:rPr>
            </w:pPr>
            <w:r>
              <w:rPr>
                <w:rFonts w:eastAsiaTheme="minorEastAsia" w:cs="Candara" w:hint="eastAsia"/>
                <w:color w:val="000000"/>
                <w:szCs w:val="24"/>
              </w:rPr>
              <w:t xml:space="preserve">Evaluate the </w:t>
            </w:r>
            <w:r>
              <w:rPr>
                <w:rFonts w:eastAsiaTheme="minorEastAsia" w:cs="Candara"/>
                <w:color w:val="000000"/>
                <w:szCs w:val="24"/>
              </w:rPr>
              <w:t>“</w:t>
            </w:r>
            <w:r>
              <w:rPr>
                <w:rFonts w:eastAsiaTheme="minorEastAsia" w:cs="Candara" w:hint="eastAsia"/>
                <w:color w:val="000000"/>
                <w:szCs w:val="24"/>
              </w:rPr>
              <w:t>in-order only</w:t>
            </w:r>
            <w:r>
              <w:rPr>
                <w:rFonts w:eastAsiaTheme="minorEastAsia" w:cs="Candara"/>
                <w:color w:val="000000"/>
                <w:szCs w:val="24"/>
              </w:rPr>
              <w:t>”</w:t>
            </w:r>
            <w:r>
              <w:rPr>
                <w:rFonts w:eastAsiaTheme="minorEastAsia" w:cs="Candara" w:hint="eastAsia"/>
                <w:color w:val="000000"/>
                <w:szCs w:val="24"/>
              </w:rPr>
              <w:t xml:space="preserve"> and </w:t>
            </w:r>
            <w:r>
              <w:rPr>
                <w:rFonts w:eastAsiaTheme="minorEastAsia" w:cs="Candara"/>
                <w:color w:val="000000"/>
                <w:szCs w:val="24"/>
              </w:rPr>
              <w:t>“</w:t>
            </w:r>
            <w:r>
              <w:rPr>
                <w:rFonts w:eastAsiaTheme="minorEastAsia" w:cs="Candara" w:hint="eastAsia"/>
                <w:color w:val="000000"/>
                <w:szCs w:val="24"/>
              </w:rPr>
              <w:t>re-orderable</w:t>
            </w:r>
            <w:r>
              <w:rPr>
                <w:rFonts w:eastAsiaTheme="minorEastAsia" w:cs="Candara"/>
                <w:color w:val="000000"/>
                <w:szCs w:val="24"/>
              </w:rPr>
              <w:t>”</w:t>
            </w:r>
            <w:r>
              <w:rPr>
                <w:rFonts w:eastAsiaTheme="minorEastAsia" w:cs="Candara" w:hint="eastAsia"/>
                <w:color w:val="000000"/>
                <w:szCs w:val="24"/>
              </w:rPr>
              <w:t xml:space="preserve"> PPA difference</w:t>
            </w:r>
          </w:p>
        </w:tc>
        <w:tc>
          <w:tcPr>
            <w:tcW w:w="1134" w:type="dxa"/>
            <w:vAlign w:val="center"/>
          </w:tcPr>
          <w:p w:rsidR="00216F4B" w:rsidRPr="00C048E2" w:rsidRDefault="00C048E2" w:rsidP="00216F4B">
            <w:pPr>
              <w:adjustRightInd w:val="0"/>
              <w:snapToGrid/>
              <w:spacing w:before="120" w:after="120" w:line="0" w:lineRule="atLeast"/>
              <w:jc w:val="center"/>
              <w:textAlignment w:val="baseline"/>
              <w:rPr>
                <w:rFonts w:eastAsiaTheme="minorEastAsia" w:cs="Candara"/>
                <w:color w:val="000000"/>
                <w:szCs w:val="24"/>
              </w:rPr>
            </w:pPr>
            <w:r>
              <w:rPr>
                <w:rFonts w:eastAsiaTheme="minorEastAsia" w:cs="Candara" w:hint="eastAsia"/>
                <w:color w:val="000000"/>
                <w:szCs w:val="24"/>
              </w:rPr>
              <w:t>Jonathan, Eric, Wolfson.</w:t>
            </w:r>
          </w:p>
        </w:tc>
      </w:tr>
    </w:tbl>
    <w:p w:rsidR="00216F4B" w:rsidRPr="00216F4B" w:rsidRDefault="00216F4B" w:rsidP="00216F4B">
      <w:pPr>
        <w:rPr>
          <w:rFonts w:ascii="Candara" w:eastAsiaTheme="minorEastAsia" w:hAnsi="Candara" w:cs="Candara"/>
          <w:sz w:val="22"/>
        </w:rPr>
      </w:pPr>
    </w:p>
    <w:tbl>
      <w:tblPr>
        <w:tblW w:w="1034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28" w:type="dxa"/>
          <w:right w:w="28" w:type="dxa"/>
        </w:tblCellMar>
        <w:tblLook w:val="0000" w:firstRow="0" w:lastRow="0" w:firstColumn="0" w:lastColumn="0" w:noHBand="0" w:noVBand="0"/>
      </w:tblPr>
      <w:tblGrid>
        <w:gridCol w:w="1701"/>
        <w:gridCol w:w="1701"/>
        <w:gridCol w:w="1701"/>
        <w:gridCol w:w="5239"/>
      </w:tblGrid>
      <w:tr w:rsidR="00216F4B" w:rsidRPr="00216F4B" w:rsidTr="006C5E85">
        <w:trPr>
          <w:cantSplit/>
          <w:trHeight w:val="480"/>
        </w:trPr>
        <w:tc>
          <w:tcPr>
            <w:tcW w:w="10342" w:type="dxa"/>
            <w:gridSpan w:val="4"/>
            <w:shd w:val="clear" w:color="auto" w:fill="333399"/>
            <w:vAlign w:val="center"/>
          </w:tcPr>
          <w:p w:rsidR="00216F4B" w:rsidRPr="00216F4B" w:rsidRDefault="00216F4B" w:rsidP="00216F4B">
            <w:pPr>
              <w:pageBreakBefore/>
              <w:adjustRightInd w:val="0"/>
              <w:snapToGrid/>
              <w:spacing w:before="120" w:after="120" w:line="0" w:lineRule="atLeast"/>
              <w:jc w:val="center"/>
              <w:textAlignment w:val="baseline"/>
              <w:rPr>
                <w:rFonts w:ascii="Lucida Sans Unicode" w:eastAsia="Candara" w:hAnsi="Lucida Sans Unicode" w:cs="Lucida Sans Unicode"/>
                <w:b/>
                <w:color w:val="FFFFFF"/>
                <w:sz w:val="20"/>
                <w:szCs w:val="24"/>
              </w:rPr>
            </w:pPr>
            <w:r w:rsidRPr="00216F4B">
              <w:rPr>
                <w:rFonts w:ascii="Lucida Sans Unicode" w:eastAsia="Candara" w:hAnsi="Lucida Sans Unicode" w:cs="Lucida Sans Unicode"/>
                <w:b/>
                <w:color w:val="000000"/>
                <w:sz w:val="20"/>
                <w:szCs w:val="24"/>
              </w:rPr>
              <w:lastRenderedPageBreak/>
              <w:br w:type="page"/>
            </w:r>
            <w:r w:rsidRPr="00216F4B">
              <w:rPr>
                <w:rFonts w:ascii="Lucida Sans Unicode" w:eastAsia="Candara" w:hAnsi="Lucida Sans Unicode" w:cs="Lucida Sans Unicode"/>
                <w:b/>
                <w:color w:val="FFFFFF"/>
                <w:sz w:val="20"/>
                <w:szCs w:val="24"/>
              </w:rPr>
              <w:t>Document</w:t>
            </w:r>
            <w:r w:rsidRPr="00216F4B">
              <w:rPr>
                <w:rFonts w:ascii="Lucida Sans Unicode" w:eastAsia="Candara" w:hAnsi="Lucida Sans Unicode" w:cs="Lucida Sans Unicode"/>
                <w:b/>
                <w:color w:val="000000"/>
                <w:sz w:val="20"/>
                <w:szCs w:val="24"/>
              </w:rPr>
              <w:t xml:space="preserve"> </w:t>
            </w:r>
            <w:r w:rsidRPr="00216F4B">
              <w:rPr>
                <w:rFonts w:ascii="Lucida Sans Unicode" w:eastAsia="Candara" w:hAnsi="Lucida Sans Unicode" w:cs="Lucida Sans Unicode"/>
                <w:b/>
                <w:color w:val="FFFFFF"/>
                <w:sz w:val="20"/>
                <w:szCs w:val="24"/>
              </w:rPr>
              <w:t>Sign-off List</w:t>
            </w:r>
          </w:p>
        </w:tc>
      </w:tr>
      <w:tr w:rsidR="00216F4B" w:rsidRPr="00216F4B" w:rsidTr="00D05D53">
        <w:trPr>
          <w:cantSplit/>
          <w:trHeight w:val="480"/>
        </w:trPr>
        <w:tc>
          <w:tcPr>
            <w:tcW w:w="1701" w:type="dxa"/>
            <w:shd w:val="clear" w:color="auto" w:fill="333399"/>
            <w:vAlign w:val="center"/>
          </w:tcPr>
          <w:p w:rsidR="00216F4B" w:rsidRPr="00216F4B" w:rsidRDefault="00216F4B" w:rsidP="00216F4B">
            <w:pPr>
              <w:adjustRightInd w:val="0"/>
              <w:snapToGrid/>
              <w:spacing w:before="120" w:after="120" w:line="0" w:lineRule="atLeast"/>
              <w:jc w:val="center"/>
              <w:textAlignment w:val="baseline"/>
              <w:rPr>
                <w:rFonts w:ascii="Lucida Sans Unicode" w:eastAsia="Candara" w:hAnsi="Lucida Sans Unicode" w:cs="Lucida Sans Unicode"/>
                <w:b/>
                <w:color w:val="FFFFFF"/>
                <w:sz w:val="20"/>
                <w:szCs w:val="24"/>
              </w:rPr>
            </w:pPr>
            <w:r w:rsidRPr="00216F4B">
              <w:rPr>
                <w:rFonts w:ascii="Lucida Sans Unicode" w:eastAsia="新細明體" w:hAnsi="Lucida Sans Unicode" w:cs="Lucida Sans Unicode"/>
                <w:b/>
                <w:color w:val="FFFFFF"/>
                <w:sz w:val="20"/>
                <w:szCs w:val="24"/>
              </w:rPr>
              <w:t>Department</w:t>
            </w:r>
          </w:p>
        </w:tc>
        <w:tc>
          <w:tcPr>
            <w:tcW w:w="1701" w:type="dxa"/>
            <w:shd w:val="clear" w:color="auto" w:fill="333399"/>
            <w:vAlign w:val="center"/>
          </w:tcPr>
          <w:p w:rsidR="00216F4B" w:rsidRPr="00216F4B" w:rsidRDefault="00216F4B" w:rsidP="00216F4B">
            <w:pPr>
              <w:adjustRightInd w:val="0"/>
              <w:snapToGrid/>
              <w:spacing w:before="120" w:after="120" w:line="0" w:lineRule="atLeast"/>
              <w:jc w:val="center"/>
              <w:textAlignment w:val="baseline"/>
              <w:rPr>
                <w:rFonts w:ascii="Lucida Sans Unicode" w:eastAsia="Candara" w:hAnsi="Lucida Sans Unicode" w:cs="Lucida Sans Unicode"/>
                <w:b/>
                <w:color w:val="FFFFFF"/>
                <w:sz w:val="20"/>
                <w:szCs w:val="24"/>
              </w:rPr>
            </w:pPr>
            <w:r w:rsidRPr="00216F4B">
              <w:rPr>
                <w:rFonts w:ascii="Lucida Sans Unicode" w:eastAsia="新細明體" w:hAnsi="Lucida Sans Unicode" w:cs="Lucida Sans Unicode"/>
                <w:b/>
                <w:color w:val="FFFFFF"/>
                <w:sz w:val="20"/>
                <w:szCs w:val="24"/>
              </w:rPr>
              <w:t>Name</w:t>
            </w:r>
          </w:p>
        </w:tc>
        <w:tc>
          <w:tcPr>
            <w:tcW w:w="1701" w:type="dxa"/>
            <w:shd w:val="clear" w:color="auto" w:fill="333399"/>
            <w:vAlign w:val="center"/>
          </w:tcPr>
          <w:p w:rsidR="00216F4B" w:rsidRPr="00216F4B" w:rsidRDefault="00216F4B" w:rsidP="00216F4B">
            <w:pPr>
              <w:adjustRightInd w:val="0"/>
              <w:snapToGrid/>
              <w:spacing w:before="120" w:after="120" w:line="0" w:lineRule="atLeast"/>
              <w:jc w:val="center"/>
              <w:textAlignment w:val="baseline"/>
              <w:rPr>
                <w:rFonts w:ascii="Lucida Sans Unicode" w:eastAsia="Candara" w:hAnsi="Lucida Sans Unicode" w:cs="Lucida Sans Unicode"/>
                <w:b/>
                <w:color w:val="FFFFFF"/>
                <w:sz w:val="20"/>
                <w:szCs w:val="24"/>
              </w:rPr>
            </w:pPr>
            <w:r w:rsidRPr="00216F4B">
              <w:rPr>
                <w:rFonts w:ascii="Lucida Sans Unicode" w:eastAsia="新細明體" w:hAnsi="Lucida Sans Unicode" w:cs="Lucida Sans Unicode"/>
                <w:b/>
                <w:color w:val="FFFFFF"/>
                <w:sz w:val="20"/>
                <w:szCs w:val="24"/>
              </w:rPr>
              <w:t>Date</w:t>
            </w:r>
          </w:p>
        </w:tc>
        <w:tc>
          <w:tcPr>
            <w:tcW w:w="5239" w:type="dxa"/>
            <w:shd w:val="clear" w:color="auto" w:fill="333399"/>
            <w:vAlign w:val="center"/>
          </w:tcPr>
          <w:p w:rsidR="00216F4B" w:rsidRPr="00216F4B" w:rsidRDefault="00216F4B" w:rsidP="00216F4B">
            <w:pPr>
              <w:adjustRightInd w:val="0"/>
              <w:snapToGrid/>
              <w:spacing w:before="120" w:after="120" w:line="0" w:lineRule="atLeast"/>
              <w:jc w:val="center"/>
              <w:textAlignment w:val="baseline"/>
              <w:rPr>
                <w:rFonts w:ascii="Lucida Sans Unicode" w:eastAsia="Candara" w:hAnsi="Lucida Sans Unicode" w:cs="Lucida Sans Unicode"/>
                <w:b/>
                <w:color w:val="FFFFFF"/>
                <w:sz w:val="20"/>
                <w:szCs w:val="24"/>
              </w:rPr>
            </w:pPr>
            <w:r w:rsidRPr="00216F4B">
              <w:rPr>
                <w:rFonts w:ascii="Lucida Sans Unicode" w:eastAsia="新細明體" w:hAnsi="Lucida Sans Unicode" w:cs="Lucida Sans Unicode"/>
                <w:b/>
                <w:color w:val="FFFFFF"/>
                <w:sz w:val="20"/>
                <w:szCs w:val="24"/>
              </w:rPr>
              <w:t>Comment</w:t>
            </w:r>
          </w:p>
        </w:tc>
      </w:tr>
      <w:tr w:rsidR="00216F4B" w:rsidRPr="00216F4B" w:rsidTr="00D05D53">
        <w:trPr>
          <w:cantSplit/>
          <w:trHeight w:val="481"/>
        </w:trPr>
        <w:tc>
          <w:tcPr>
            <w:tcW w:w="1701" w:type="dxa"/>
            <w:vAlign w:val="center"/>
          </w:tcPr>
          <w:p w:rsidR="00216F4B" w:rsidRPr="00F76FE3" w:rsidRDefault="00216F4B" w:rsidP="00216F4B">
            <w:pPr>
              <w:adjustRightInd w:val="0"/>
              <w:snapToGrid/>
              <w:spacing w:before="120" w:after="120" w:line="0" w:lineRule="atLeast"/>
              <w:jc w:val="center"/>
              <w:textAlignment w:val="baseline"/>
              <w:rPr>
                <w:rFonts w:eastAsia="Candara" w:cs="Candara"/>
                <w:color w:val="000000"/>
                <w:szCs w:val="24"/>
              </w:rPr>
            </w:pPr>
            <w:r w:rsidRPr="00F76FE3">
              <w:rPr>
                <w:rFonts w:eastAsia="新細明體" w:cs="Candara"/>
                <w:color w:val="000000"/>
                <w:szCs w:val="24"/>
              </w:rPr>
              <w:t>VLSI</w:t>
            </w:r>
          </w:p>
        </w:tc>
        <w:tc>
          <w:tcPr>
            <w:tcW w:w="1701" w:type="dxa"/>
            <w:vAlign w:val="center"/>
          </w:tcPr>
          <w:p w:rsidR="00216F4B" w:rsidRPr="006C5E85" w:rsidRDefault="00313BBD" w:rsidP="00216F4B">
            <w:pPr>
              <w:adjustRightInd w:val="0"/>
              <w:snapToGrid/>
              <w:spacing w:before="120" w:after="120" w:line="0" w:lineRule="atLeast"/>
              <w:jc w:val="center"/>
              <w:textAlignment w:val="baseline"/>
              <w:rPr>
                <w:rFonts w:eastAsiaTheme="minorEastAsia" w:cs="Candara"/>
                <w:color w:val="000000"/>
                <w:szCs w:val="24"/>
              </w:rPr>
            </w:pPr>
            <w:r>
              <w:rPr>
                <w:rFonts w:eastAsiaTheme="minorEastAsia" w:cs="Candara" w:hint="eastAsia"/>
                <w:color w:val="000000"/>
                <w:szCs w:val="24"/>
              </w:rPr>
              <w:t>Jonathan</w:t>
            </w:r>
          </w:p>
        </w:tc>
        <w:tc>
          <w:tcPr>
            <w:tcW w:w="1701" w:type="dxa"/>
            <w:vAlign w:val="center"/>
          </w:tcPr>
          <w:p w:rsidR="00216F4B" w:rsidRPr="00F76FE3" w:rsidRDefault="00216F4B" w:rsidP="00884F52">
            <w:pPr>
              <w:adjustRightInd w:val="0"/>
              <w:snapToGrid/>
              <w:spacing w:before="120" w:after="120" w:line="0" w:lineRule="atLeast"/>
              <w:jc w:val="center"/>
              <w:textAlignment w:val="baseline"/>
              <w:rPr>
                <w:rFonts w:eastAsiaTheme="minorEastAsia" w:cs="Candara"/>
                <w:color w:val="000000"/>
                <w:szCs w:val="24"/>
              </w:rPr>
            </w:pPr>
            <w:r w:rsidRPr="00F76FE3">
              <w:rPr>
                <w:rFonts w:eastAsiaTheme="minorEastAsia" w:cs="Candara"/>
                <w:color w:val="000000"/>
                <w:szCs w:val="24"/>
              </w:rPr>
              <w:t>201</w:t>
            </w:r>
            <w:r w:rsidR="00884F52">
              <w:rPr>
                <w:rFonts w:eastAsiaTheme="minorEastAsia" w:cs="Candara" w:hint="eastAsia"/>
                <w:color w:val="000000"/>
                <w:szCs w:val="24"/>
              </w:rPr>
              <w:t>6</w:t>
            </w:r>
            <w:r w:rsidRPr="00F76FE3">
              <w:rPr>
                <w:rFonts w:eastAsiaTheme="minorEastAsia" w:cs="Candara"/>
                <w:color w:val="000000"/>
                <w:szCs w:val="24"/>
              </w:rPr>
              <w:t>-</w:t>
            </w:r>
            <w:r w:rsidR="00313BBD">
              <w:rPr>
                <w:rFonts w:eastAsiaTheme="minorEastAsia" w:cs="Candara" w:hint="eastAsia"/>
                <w:color w:val="000000"/>
                <w:szCs w:val="24"/>
              </w:rPr>
              <w:t>04</w:t>
            </w:r>
            <w:r w:rsidRPr="00F76FE3">
              <w:rPr>
                <w:rFonts w:eastAsiaTheme="minorEastAsia" w:cs="Candara"/>
                <w:color w:val="000000"/>
                <w:szCs w:val="24"/>
              </w:rPr>
              <w:t>-</w:t>
            </w:r>
            <w:r w:rsidR="00313BBD">
              <w:rPr>
                <w:rFonts w:eastAsiaTheme="minorEastAsia" w:cs="Candara" w:hint="eastAsia"/>
                <w:color w:val="000000"/>
                <w:szCs w:val="24"/>
              </w:rPr>
              <w:t>13</w:t>
            </w:r>
          </w:p>
        </w:tc>
        <w:tc>
          <w:tcPr>
            <w:tcW w:w="5239" w:type="dxa"/>
            <w:vAlign w:val="center"/>
          </w:tcPr>
          <w:p w:rsidR="00216F4B" w:rsidRPr="006C5E85" w:rsidRDefault="00313BBD" w:rsidP="00216F4B">
            <w:pPr>
              <w:adjustRightInd w:val="0"/>
              <w:snapToGrid/>
              <w:spacing w:before="120" w:after="120" w:line="0" w:lineRule="atLeast"/>
              <w:jc w:val="center"/>
              <w:textAlignment w:val="baseline"/>
              <w:rPr>
                <w:rFonts w:eastAsiaTheme="minorEastAsia" w:cs="Candara"/>
                <w:color w:val="000000"/>
                <w:szCs w:val="24"/>
              </w:rPr>
            </w:pPr>
            <w:r>
              <w:rPr>
                <w:rFonts w:eastAsiaTheme="minorEastAsia" w:hint="eastAsia"/>
              </w:rPr>
              <w:t>Accepted for final release</w:t>
            </w:r>
          </w:p>
        </w:tc>
      </w:tr>
    </w:tbl>
    <w:p w:rsidR="00216F4B" w:rsidRPr="00216F4B" w:rsidRDefault="00216F4B" w:rsidP="00216F4B">
      <w:pPr>
        <w:snapToGrid/>
        <w:spacing w:line="240" w:lineRule="auto"/>
        <w:rPr>
          <w:rFonts w:asciiTheme="minorHAnsi" w:eastAsiaTheme="minorEastAsia" w:hAnsiTheme="minorHAnsi" w:cstheme="minorBidi"/>
        </w:rPr>
      </w:pPr>
    </w:p>
    <w:p w:rsidR="00DA4323" w:rsidRPr="00DA4323" w:rsidRDefault="00F81316" w:rsidP="006426CE">
      <w:pPr>
        <w:pStyle w:val="Index"/>
        <w:rPr>
          <w:rFonts w:eastAsia="新細明體"/>
        </w:rPr>
      </w:pPr>
      <w:r>
        <w:br w:type="page"/>
      </w:r>
      <w:r w:rsidR="00CF7BFB" w:rsidRPr="00DA4323">
        <w:lastRenderedPageBreak/>
        <w:t>Table of Content</w:t>
      </w:r>
      <w:r w:rsidR="00DA4323">
        <w:rPr>
          <w:rFonts w:eastAsia="新細明體" w:hint="eastAsia"/>
        </w:rPr>
        <w:t>s</w:t>
      </w:r>
    </w:p>
    <w:p w:rsidR="000140FF" w:rsidRDefault="00203B5F">
      <w:pPr>
        <w:pStyle w:val="11"/>
        <w:rPr>
          <w:rFonts w:asciiTheme="minorHAnsi" w:eastAsiaTheme="minorEastAsia" w:hAnsiTheme="minorHAnsi" w:cstheme="minorBidi"/>
          <w:b w:val="0"/>
          <w:bCs w:val="0"/>
          <w:caps w:val="0"/>
          <w:noProof/>
          <w:sz w:val="24"/>
          <w:szCs w:val="22"/>
        </w:rPr>
      </w:pPr>
      <w:r w:rsidRPr="00E940E2">
        <w:fldChar w:fldCharType="begin"/>
      </w:r>
      <w:r w:rsidRPr="00E940E2">
        <w:instrText xml:space="preserve"> TOC \o "1-3" \h \z \u </w:instrText>
      </w:r>
      <w:r w:rsidRPr="00E940E2">
        <w:fldChar w:fldCharType="separate"/>
      </w:r>
      <w:hyperlink w:anchor="_Toc438822183" w:history="1">
        <w:r w:rsidR="000140FF" w:rsidRPr="00C63F96">
          <w:rPr>
            <w:rStyle w:val="aa"/>
            <w:noProof/>
          </w:rPr>
          <w:t>Revision History</w:t>
        </w:r>
        <w:r w:rsidR="000140FF">
          <w:rPr>
            <w:noProof/>
            <w:webHidden/>
          </w:rPr>
          <w:tab/>
        </w:r>
        <w:r w:rsidR="000140FF">
          <w:rPr>
            <w:noProof/>
            <w:webHidden/>
          </w:rPr>
          <w:fldChar w:fldCharType="begin"/>
        </w:r>
        <w:r w:rsidR="000140FF">
          <w:rPr>
            <w:noProof/>
            <w:webHidden/>
          </w:rPr>
          <w:instrText xml:space="preserve"> PAGEREF _Toc438822183 \h </w:instrText>
        </w:r>
        <w:r w:rsidR="000140FF">
          <w:rPr>
            <w:noProof/>
            <w:webHidden/>
          </w:rPr>
        </w:r>
        <w:r w:rsidR="000140FF">
          <w:rPr>
            <w:noProof/>
            <w:webHidden/>
          </w:rPr>
          <w:fldChar w:fldCharType="separate"/>
        </w:r>
        <w:r w:rsidR="000140FF">
          <w:rPr>
            <w:noProof/>
            <w:webHidden/>
          </w:rPr>
          <w:t>ii</w:t>
        </w:r>
        <w:r w:rsidR="000140FF">
          <w:rPr>
            <w:noProof/>
            <w:webHidden/>
          </w:rPr>
          <w:fldChar w:fldCharType="end"/>
        </w:r>
      </w:hyperlink>
    </w:p>
    <w:p w:rsidR="000140FF" w:rsidRDefault="0099060D">
      <w:pPr>
        <w:pStyle w:val="11"/>
        <w:rPr>
          <w:rFonts w:asciiTheme="minorHAnsi" w:eastAsiaTheme="minorEastAsia" w:hAnsiTheme="minorHAnsi" w:cstheme="minorBidi"/>
          <w:b w:val="0"/>
          <w:bCs w:val="0"/>
          <w:caps w:val="0"/>
          <w:noProof/>
          <w:sz w:val="24"/>
          <w:szCs w:val="22"/>
        </w:rPr>
      </w:pPr>
      <w:hyperlink w:anchor="_Toc438822184" w:history="1">
        <w:r w:rsidR="000140FF" w:rsidRPr="00C63F96">
          <w:rPr>
            <w:rStyle w:val="aa"/>
            <w:noProof/>
          </w:rPr>
          <w:t>List of Tables</w:t>
        </w:r>
        <w:r w:rsidR="000140FF">
          <w:rPr>
            <w:noProof/>
            <w:webHidden/>
          </w:rPr>
          <w:tab/>
        </w:r>
        <w:r w:rsidR="000140FF">
          <w:rPr>
            <w:noProof/>
            <w:webHidden/>
          </w:rPr>
          <w:fldChar w:fldCharType="begin"/>
        </w:r>
        <w:r w:rsidR="000140FF">
          <w:rPr>
            <w:noProof/>
            <w:webHidden/>
          </w:rPr>
          <w:instrText xml:space="preserve"> PAGEREF _Toc438822184 \h </w:instrText>
        </w:r>
        <w:r w:rsidR="000140FF">
          <w:rPr>
            <w:noProof/>
            <w:webHidden/>
          </w:rPr>
        </w:r>
        <w:r w:rsidR="000140FF">
          <w:rPr>
            <w:noProof/>
            <w:webHidden/>
          </w:rPr>
          <w:fldChar w:fldCharType="separate"/>
        </w:r>
        <w:r w:rsidR="000140FF">
          <w:rPr>
            <w:noProof/>
            <w:webHidden/>
          </w:rPr>
          <w:t>vi</w:t>
        </w:r>
        <w:r w:rsidR="000140FF">
          <w:rPr>
            <w:noProof/>
            <w:webHidden/>
          </w:rPr>
          <w:fldChar w:fldCharType="end"/>
        </w:r>
      </w:hyperlink>
    </w:p>
    <w:p w:rsidR="000140FF" w:rsidRDefault="0099060D">
      <w:pPr>
        <w:pStyle w:val="11"/>
        <w:rPr>
          <w:rFonts w:asciiTheme="minorHAnsi" w:eastAsiaTheme="minorEastAsia" w:hAnsiTheme="minorHAnsi" w:cstheme="minorBidi"/>
          <w:b w:val="0"/>
          <w:bCs w:val="0"/>
          <w:caps w:val="0"/>
          <w:noProof/>
          <w:sz w:val="24"/>
          <w:szCs w:val="22"/>
        </w:rPr>
      </w:pPr>
      <w:hyperlink w:anchor="_Toc438822185" w:history="1">
        <w:r w:rsidR="000140FF" w:rsidRPr="00C63F96">
          <w:rPr>
            <w:rStyle w:val="aa"/>
            <w:noProof/>
          </w:rPr>
          <w:t>List of Figures</w:t>
        </w:r>
        <w:r w:rsidR="000140FF">
          <w:rPr>
            <w:noProof/>
            <w:webHidden/>
          </w:rPr>
          <w:tab/>
        </w:r>
        <w:r w:rsidR="000140FF">
          <w:rPr>
            <w:noProof/>
            <w:webHidden/>
          </w:rPr>
          <w:fldChar w:fldCharType="begin"/>
        </w:r>
        <w:r w:rsidR="000140FF">
          <w:rPr>
            <w:noProof/>
            <w:webHidden/>
          </w:rPr>
          <w:instrText xml:space="preserve"> PAGEREF _Toc438822185 \h </w:instrText>
        </w:r>
        <w:r w:rsidR="000140FF">
          <w:rPr>
            <w:noProof/>
            <w:webHidden/>
          </w:rPr>
        </w:r>
        <w:r w:rsidR="000140FF">
          <w:rPr>
            <w:noProof/>
            <w:webHidden/>
          </w:rPr>
          <w:fldChar w:fldCharType="separate"/>
        </w:r>
        <w:r w:rsidR="000140FF">
          <w:rPr>
            <w:noProof/>
            <w:webHidden/>
          </w:rPr>
          <w:t>vii</w:t>
        </w:r>
        <w:r w:rsidR="000140FF">
          <w:rPr>
            <w:noProof/>
            <w:webHidden/>
          </w:rPr>
          <w:fldChar w:fldCharType="end"/>
        </w:r>
      </w:hyperlink>
    </w:p>
    <w:p w:rsidR="000140FF" w:rsidRDefault="0099060D">
      <w:pPr>
        <w:pStyle w:val="11"/>
        <w:rPr>
          <w:rFonts w:asciiTheme="minorHAnsi" w:eastAsiaTheme="minorEastAsia" w:hAnsiTheme="minorHAnsi" w:cstheme="minorBidi"/>
          <w:b w:val="0"/>
          <w:bCs w:val="0"/>
          <w:caps w:val="0"/>
          <w:noProof/>
          <w:sz w:val="24"/>
          <w:szCs w:val="22"/>
        </w:rPr>
      </w:pPr>
      <w:hyperlink w:anchor="_Toc438822186" w:history="1">
        <w:r w:rsidR="000140FF" w:rsidRPr="00C63F96">
          <w:rPr>
            <w:rStyle w:val="aa"/>
            <w:rFonts w:eastAsia="新細明體"/>
            <w:noProof/>
          </w:rPr>
          <w:t>1.</w:t>
        </w:r>
        <w:r w:rsidR="000140FF">
          <w:rPr>
            <w:rFonts w:asciiTheme="minorHAnsi" w:eastAsiaTheme="minorEastAsia" w:hAnsiTheme="minorHAnsi" w:cstheme="minorBidi"/>
            <w:b w:val="0"/>
            <w:bCs w:val="0"/>
            <w:caps w:val="0"/>
            <w:noProof/>
            <w:sz w:val="24"/>
            <w:szCs w:val="22"/>
          </w:rPr>
          <w:tab/>
        </w:r>
        <w:r w:rsidR="000140FF" w:rsidRPr="00C63F96">
          <w:rPr>
            <w:rStyle w:val="aa"/>
            <w:rFonts w:eastAsia="新細明體"/>
            <w:noProof/>
          </w:rPr>
          <w:t>Overview</w:t>
        </w:r>
        <w:r w:rsidR="000140FF">
          <w:rPr>
            <w:noProof/>
            <w:webHidden/>
          </w:rPr>
          <w:tab/>
        </w:r>
        <w:r w:rsidR="000140FF">
          <w:rPr>
            <w:noProof/>
            <w:webHidden/>
          </w:rPr>
          <w:fldChar w:fldCharType="begin"/>
        </w:r>
        <w:r w:rsidR="000140FF">
          <w:rPr>
            <w:noProof/>
            <w:webHidden/>
          </w:rPr>
          <w:instrText xml:space="preserve"> PAGEREF _Toc438822186 \h </w:instrText>
        </w:r>
        <w:r w:rsidR="000140FF">
          <w:rPr>
            <w:noProof/>
            <w:webHidden/>
          </w:rPr>
        </w:r>
        <w:r w:rsidR="000140FF">
          <w:rPr>
            <w:noProof/>
            <w:webHidden/>
          </w:rPr>
          <w:fldChar w:fldCharType="separate"/>
        </w:r>
        <w:r w:rsidR="000140FF">
          <w:rPr>
            <w:noProof/>
            <w:webHidden/>
          </w:rPr>
          <w:t>1</w:t>
        </w:r>
        <w:r w:rsidR="000140FF">
          <w:rPr>
            <w:noProof/>
            <w:webHidden/>
          </w:rPr>
          <w:fldChar w:fldCharType="end"/>
        </w:r>
      </w:hyperlink>
    </w:p>
    <w:p w:rsidR="000140FF" w:rsidRDefault="0099060D">
      <w:pPr>
        <w:pStyle w:val="23"/>
        <w:tabs>
          <w:tab w:val="left" w:pos="960"/>
          <w:tab w:val="right" w:leader="dot" w:pos="10232"/>
        </w:tabs>
        <w:rPr>
          <w:rFonts w:asciiTheme="minorHAnsi" w:eastAsiaTheme="minorEastAsia" w:hAnsiTheme="minorHAnsi" w:cstheme="minorBidi"/>
          <w:smallCaps w:val="0"/>
          <w:noProof/>
          <w:sz w:val="24"/>
          <w:szCs w:val="22"/>
        </w:rPr>
      </w:pPr>
      <w:hyperlink w:anchor="_Toc438822187" w:history="1">
        <w:r w:rsidR="000140FF" w:rsidRPr="00C63F96">
          <w:rPr>
            <w:rStyle w:val="aa"/>
            <w:noProof/>
          </w:rPr>
          <w:t>1.1.</w:t>
        </w:r>
        <w:r w:rsidR="000140FF">
          <w:rPr>
            <w:rFonts w:asciiTheme="minorHAnsi" w:eastAsiaTheme="minorEastAsia" w:hAnsiTheme="minorHAnsi" w:cstheme="minorBidi"/>
            <w:smallCaps w:val="0"/>
            <w:noProof/>
            <w:sz w:val="24"/>
            <w:szCs w:val="22"/>
          </w:rPr>
          <w:tab/>
        </w:r>
        <w:r w:rsidR="000140FF" w:rsidRPr="00C63F96">
          <w:rPr>
            <w:rStyle w:val="aa"/>
            <w:noProof/>
          </w:rPr>
          <w:t>Introduction</w:t>
        </w:r>
        <w:r w:rsidR="000140FF">
          <w:rPr>
            <w:noProof/>
            <w:webHidden/>
          </w:rPr>
          <w:tab/>
        </w:r>
        <w:r w:rsidR="000140FF">
          <w:rPr>
            <w:noProof/>
            <w:webHidden/>
          </w:rPr>
          <w:fldChar w:fldCharType="begin"/>
        </w:r>
        <w:r w:rsidR="000140FF">
          <w:rPr>
            <w:noProof/>
            <w:webHidden/>
          </w:rPr>
          <w:instrText xml:space="preserve"> PAGEREF _Toc438822187 \h </w:instrText>
        </w:r>
        <w:r w:rsidR="000140FF">
          <w:rPr>
            <w:noProof/>
            <w:webHidden/>
          </w:rPr>
        </w:r>
        <w:r w:rsidR="000140FF">
          <w:rPr>
            <w:noProof/>
            <w:webHidden/>
          </w:rPr>
          <w:fldChar w:fldCharType="separate"/>
        </w:r>
        <w:r w:rsidR="000140FF">
          <w:rPr>
            <w:noProof/>
            <w:webHidden/>
          </w:rPr>
          <w:t>1</w:t>
        </w:r>
        <w:r w:rsidR="000140FF">
          <w:rPr>
            <w:noProof/>
            <w:webHidden/>
          </w:rPr>
          <w:fldChar w:fldCharType="end"/>
        </w:r>
      </w:hyperlink>
    </w:p>
    <w:p w:rsidR="000140FF" w:rsidRDefault="0099060D">
      <w:pPr>
        <w:pStyle w:val="23"/>
        <w:tabs>
          <w:tab w:val="left" w:pos="960"/>
          <w:tab w:val="right" w:leader="dot" w:pos="10232"/>
        </w:tabs>
        <w:rPr>
          <w:rFonts w:asciiTheme="minorHAnsi" w:eastAsiaTheme="minorEastAsia" w:hAnsiTheme="minorHAnsi" w:cstheme="minorBidi"/>
          <w:smallCaps w:val="0"/>
          <w:noProof/>
          <w:sz w:val="24"/>
          <w:szCs w:val="22"/>
        </w:rPr>
      </w:pPr>
      <w:hyperlink w:anchor="_Toc438822188" w:history="1">
        <w:r w:rsidR="000140FF" w:rsidRPr="00C63F96">
          <w:rPr>
            <w:rStyle w:val="aa"/>
            <w:noProof/>
          </w:rPr>
          <w:t>1.2.</w:t>
        </w:r>
        <w:r w:rsidR="000140FF">
          <w:rPr>
            <w:rFonts w:asciiTheme="minorHAnsi" w:eastAsiaTheme="minorEastAsia" w:hAnsiTheme="minorHAnsi" w:cstheme="minorBidi"/>
            <w:smallCaps w:val="0"/>
            <w:noProof/>
            <w:sz w:val="24"/>
            <w:szCs w:val="22"/>
          </w:rPr>
          <w:tab/>
        </w:r>
        <w:r w:rsidR="000140FF" w:rsidRPr="00C63F96">
          <w:rPr>
            <w:rStyle w:val="aa"/>
            <w:noProof/>
          </w:rPr>
          <w:t>Features</w:t>
        </w:r>
        <w:r w:rsidR="000140FF">
          <w:rPr>
            <w:noProof/>
            <w:webHidden/>
          </w:rPr>
          <w:tab/>
        </w:r>
        <w:r w:rsidR="000140FF">
          <w:rPr>
            <w:noProof/>
            <w:webHidden/>
          </w:rPr>
          <w:fldChar w:fldCharType="begin"/>
        </w:r>
        <w:r w:rsidR="000140FF">
          <w:rPr>
            <w:noProof/>
            <w:webHidden/>
          </w:rPr>
          <w:instrText xml:space="preserve"> PAGEREF _Toc438822188 \h </w:instrText>
        </w:r>
        <w:r w:rsidR="000140FF">
          <w:rPr>
            <w:noProof/>
            <w:webHidden/>
          </w:rPr>
        </w:r>
        <w:r w:rsidR="000140FF">
          <w:rPr>
            <w:noProof/>
            <w:webHidden/>
          </w:rPr>
          <w:fldChar w:fldCharType="separate"/>
        </w:r>
        <w:r w:rsidR="000140FF">
          <w:rPr>
            <w:noProof/>
            <w:webHidden/>
          </w:rPr>
          <w:t>1</w:t>
        </w:r>
        <w:r w:rsidR="000140FF">
          <w:rPr>
            <w:noProof/>
            <w:webHidden/>
          </w:rPr>
          <w:fldChar w:fldCharType="end"/>
        </w:r>
      </w:hyperlink>
    </w:p>
    <w:p w:rsidR="000140FF" w:rsidRDefault="0099060D">
      <w:pPr>
        <w:pStyle w:val="23"/>
        <w:tabs>
          <w:tab w:val="left" w:pos="960"/>
          <w:tab w:val="right" w:leader="dot" w:pos="10232"/>
        </w:tabs>
        <w:rPr>
          <w:rFonts w:asciiTheme="minorHAnsi" w:eastAsiaTheme="minorEastAsia" w:hAnsiTheme="minorHAnsi" w:cstheme="minorBidi"/>
          <w:smallCaps w:val="0"/>
          <w:noProof/>
          <w:sz w:val="24"/>
          <w:szCs w:val="22"/>
        </w:rPr>
      </w:pPr>
      <w:hyperlink w:anchor="_Toc438822189" w:history="1">
        <w:r w:rsidR="000140FF" w:rsidRPr="00C63F96">
          <w:rPr>
            <w:rStyle w:val="aa"/>
            <w:noProof/>
          </w:rPr>
          <w:t>1.3.</w:t>
        </w:r>
        <w:r w:rsidR="000140FF">
          <w:rPr>
            <w:rFonts w:asciiTheme="minorHAnsi" w:eastAsiaTheme="minorEastAsia" w:hAnsiTheme="minorHAnsi" w:cstheme="minorBidi"/>
            <w:smallCaps w:val="0"/>
            <w:noProof/>
            <w:sz w:val="24"/>
            <w:szCs w:val="22"/>
          </w:rPr>
          <w:tab/>
        </w:r>
        <w:r w:rsidR="000140FF" w:rsidRPr="00C63F96">
          <w:rPr>
            <w:rStyle w:val="aa"/>
            <w:noProof/>
          </w:rPr>
          <w:t>Limitation and Restrictions</w:t>
        </w:r>
        <w:r w:rsidR="000140FF">
          <w:rPr>
            <w:noProof/>
            <w:webHidden/>
          </w:rPr>
          <w:tab/>
        </w:r>
        <w:r w:rsidR="000140FF">
          <w:rPr>
            <w:noProof/>
            <w:webHidden/>
          </w:rPr>
          <w:fldChar w:fldCharType="begin"/>
        </w:r>
        <w:r w:rsidR="000140FF">
          <w:rPr>
            <w:noProof/>
            <w:webHidden/>
          </w:rPr>
          <w:instrText xml:space="preserve"> PAGEREF _Toc438822189 \h </w:instrText>
        </w:r>
        <w:r w:rsidR="000140FF">
          <w:rPr>
            <w:noProof/>
            <w:webHidden/>
          </w:rPr>
        </w:r>
        <w:r w:rsidR="000140FF">
          <w:rPr>
            <w:noProof/>
            <w:webHidden/>
          </w:rPr>
          <w:fldChar w:fldCharType="separate"/>
        </w:r>
        <w:r w:rsidR="000140FF">
          <w:rPr>
            <w:noProof/>
            <w:webHidden/>
          </w:rPr>
          <w:t>2</w:t>
        </w:r>
        <w:r w:rsidR="000140FF">
          <w:rPr>
            <w:noProof/>
            <w:webHidden/>
          </w:rPr>
          <w:fldChar w:fldCharType="end"/>
        </w:r>
      </w:hyperlink>
    </w:p>
    <w:p w:rsidR="000140FF" w:rsidRDefault="0099060D">
      <w:pPr>
        <w:pStyle w:val="23"/>
        <w:tabs>
          <w:tab w:val="left" w:pos="960"/>
          <w:tab w:val="right" w:leader="dot" w:pos="10232"/>
        </w:tabs>
        <w:rPr>
          <w:rFonts w:asciiTheme="minorHAnsi" w:eastAsiaTheme="minorEastAsia" w:hAnsiTheme="minorHAnsi" w:cstheme="minorBidi"/>
          <w:smallCaps w:val="0"/>
          <w:noProof/>
          <w:sz w:val="24"/>
          <w:szCs w:val="22"/>
        </w:rPr>
      </w:pPr>
      <w:hyperlink w:anchor="_Toc438822190" w:history="1">
        <w:r w:rsidR="000140FF" w:rsidRPr="00C63F96">
          <w:rPr>
            <w:rStyle w:val="aa"/>
            <w:noProof/>
          </w:rPr>
          <w:t>1.4.</w:t>
        </w:r>
        <w:r w:rsidR="000140FF">
          <w:rPr>
            <w:rFonts w:asciiTheme="minorHAnsi" w:eastAsiaTheme="minorEastAsia" w:hAnsiTheme="minorHAnsi" w:cstheme="minorBidi"/>
            <w:smallCaps w:val="0"/>
            <w:noProof/>
            <w:sz w:val="24"/>
            <w:szCs w:val="22"/>
          </w:rPr>
          <w:tab/>
        </w:r>
        <w:r w:rsidR="000140FF" w:rsidRPr="00C63F96">
          <w:rPr>
            <w:rStyle w:val="aa"/>
            <w:noProof/>
          </w:rPr>
          <w:t>Block Diagram</w:t>
        </w:r>
        <w:r w:rsidR="000140FF">
          <w:rPr>
            <w:noProof/>
            <w:webHidden/>
          </w:rPr>
          <w:tab/>
        </w:r>
        <w:r w:rsidR="000140FF">
          <w:rPr>
            <w:noProof/>
            <w:webHidden/>
          </w:rPr>
          <w:fldChar w:fldCharType="begin"/>
        </w:r>
        <w:r w:rsidR="000140FF">
          <w:rPr>
            <w:noProof/>
            <w:webHidden/>
          </w:rPr>
          <w:instrText xml:space="preserve"> PAGEREF _Toc438822190 \h </w:instrText>
        </w:r>
        <w:r w:rsidR="000140FF">
          <w:rPr>
            <w:noProof/>
            <w:webHidden/>
          </w:rPr>
        </w:r>
        <w:r w:rsidR="000140FF">
          <w:rPr>
            <w:noProof/>
            <w:webHidden/>
          </w:rPr>
          <w:fldChar w:fldCharType="separate"/>
        </w:r>
        <w:r w:rsidR="000140FF">
          <w:rPr>
            <w:noProof/>
            <w:webHidden/>
          </w:rPr>
          <w:t>3</w:t>
        </w:r>
        <w:r w:rsidR="000140FF">
          <w:rPr>
            <w:noProof/>
            <w:webHidden/>
          </w:rPr>
          <w:fldChar w:fldCharType="end"/>
        </w:r>
      </w:hyperlink>
    </w:p>
    <w:p w:rsidR="000140FF" w:rsidRDefault="0099060D">
      <w:pPr>
        <w:pStyle w:val="11"/>
        <w:rPr>
          <w:rFonts w:asciiTheme="minorHAnsi" w:eastAsiaTheme="minorEastAsia" w:hAnsiTheme="minorHAnsi" w:cstheme="minorBidi"/>
          <w:b w:val="0"/>
          <w:bCs w:val="0"/>
          <w:caps w:val="0"/>
          <w:noProof/>
          <w:sz w:val="24"/>
          <w:szCs w:val="22"/>
        </w:rPr>
      </w:pPr>
      <w:hyperlink w:anchor="_Toc438822191" w:history="1">
        <w:r w:rsidR="000140FF" w:rsidRPr="00C63F96">
          <w:rPr>
            <w:rStyle w:val="aa"/>
            <w:rFonts w:eastAsia="新細明體"/>
            <w:noProof/>
          </w:rPr>
          <w:t>2.</w:t>
        </w:r>
        <w:r w:rsidR="000140FF">
          <w:rPr>
            <w:rFonts w:asciiTheme="minorHAnsi" w:eastAsiaTheme="minorEastAsia" w:hAnsiTheme="minorHAnsi" w:cstheme="minorBidi"/>
            <w:b w:val="0"/>
            <w:bCs w:val="0"/>
            <w:caps w:val="0"/>
            <w:noProof/>
            <w:sz w:val="24"/>
            <w:szCs w:val="22"/>
          </w:rPr>
          <w:tab/>
        </w:r>
        <w:r w:rsidR="000140FF" w:rsidRPr="00C63F96">
          <w:rPr>
            <w:rStyle w:val="aa"/>
            <w:rFonts w:eastAsia="新細明體"/>
            <w:noProof/>
          </w:rPr>
          <w:t>Signal Description</w:t>
        </w:r>
        <w:r w:rsidR="000140FF">
          <w:rPr>
            <w:noProof/>
            <w:webHidden/>
          </w:rPr>
          <w:tab/>
        </w:r>
        <w:r w:rsidR="000140FF">
          <w:rPr>
            <w:noProof/>
            <w:webHidden/>
          </w:rPr>
          <w:fldChar w:fldCharType="begin"/>
        </w:r>
        <w:r w:rsidR="000140FF">
          <w:rPr>
            <w:noProof/>
            <w:webHidden/>
          </w:rPr>
          <w:instrText xml:space="preserve"> PAGEREF _Toc438822191 \h </w:instrText>
        </w:r>
        <w:r w:rsidR="000140FF">
          <w:rPr>
            <w:noProof/>
            <w:webHidden/>
          </w:rPr>
        </w:r>
        <w:r w:rsidR="000140FF">
          <w:rPr>
            <w:noProof/>
            <w:webHidden/>
          </w:rPr>
          <w:fldChar w:fldCharType="separate"/>
        </w:r>
        <w:r w:rsidR="000140FF">
          <w:rPr>
            <w:noProof/>
            <w:webHidden/>
          </w:rPr>
          <w:t>4</w:t>
        </w:r>
        <w:r w:rsidR="000140FF">
          <w:rPr>
            <w:noProof/>
            <w:webHidden/>
          </w:rPr>
          <w:fldChar w:fldCharType="end"/>
        </w:r>
      </w:hyperlink>
    </w:p>
    <w:p w:rsidR="000140FF" w:rsidRDefault="0099060D">
      <w:pPr>
        <w:pStyle w:val="11"/>
        <w:rPr>
          <w:rFonts w:asciiTheme="minorHAnsi" w:eastAsiaTheme="minorEastAsia" w:hAnsiTheme="minorHAnsi" w:cstheme="minorBidi"/>
          <w:b w:val="0"/>
          <w:bCs w:val="0"/>
          <w:caps w:val="0"/>
          <w:noProof/>
          <w:sz w:val="24"/>
          <w:szCs w:val="22"/>
        </w:rPr>
      </w:pPr>
      <w:hyperlink w:anchor="_Toc438822192" w:history="1">
        <w:r w:rsidR="000140FF" w:rsidRPr="00C63F96">
          <w:rPr>
            <w:rStyle w:val="aa"/>
            <w:rFonts w:eastAsia="新細明體"/>
            <w:noProof/>
          </w:rPr>
          <w:t>3.</w:t>
        </w:r>
        <w:r w:rsidR="000140FF">
          <w:rPr>
            <w:rFonts w:asciiTheme="minorHAnsi" w:eastAsiaTheme="minorEastAsia" w:hAnsiTheme="minorHAnsi" w:cstheme="minorBidi"/>
            <w:b w:val="0"/>
            <w:bCs w:val="0"/>
            <w:caps w:val="0"/>
            <w:noProof/>
            <w:sz w:val="24"/>
            <w:szCs w:val="22"/>
          </w:rPr>
          <w:tab/>
        </w:r>
        <w:r w:rsidR="000140FF" w:rsidRPr="00C63F96">
          <w:rPr>
            <w:rStyle w:val="aa"/>
            <w:rFonts w:eastAsia="新細明體"/>
            <w:noProof/>
          </w:rPr>
          <w:t>Functions</w:t>
        </w:r>
        <w:r w:rsidR="000140FF">
          <w:rPr>
            <w:noProof/>
            <w:webHidden/>
          </w:rPr>
          <w:tab/>
        </w:r>
        <w:r w:rsidR="000140FF">
          <w:rPr>
            <w:noProof/>
            <w:webHidden/>
          </w:rPr>
          <w:fldChar w:fldCharType="begin"/>
        </w:r>
        <w:r w:rsidR="000140FF">
          <w:rPr>
            <w:noProof/>
            <w:webHidden/>
          </w:rPr>
          <w:instrText xml:space="preserve"> PAGEREF _Toc438822192 \h </w:instrText>
        </w:r>
        <w:r w:rsidR="000140FF">
          <w:rPr>
            <w:noProof/>
            <w:webHidden/>
          </w:rPr>
        </w:r>
        <w:r w:rsidR="000140FF">
          <w:rPr>
            <w:noProof/>
            <w:webHidden/>
          </w:rPr>
          <w:fldChar w:fldCharType="separate"/>
        </w:r>
        <w:r w:rsidR="000140FF">
          <w:rPr>
            <w:noProof/>
            <w:webHidden/>
          </w:rPr>
          <w:t>6</w:t>
        </w:r>
        <w:r w:rsidR="000140FF">
          <w:rPr>
            <w:noProof/>
            <w:webHidden/>
          </w:rPr>
          <w:fldChar w:fldCharType="end"/>
        </w:r>
      </w:hyperlink>
    </w:p>
    <w:p w:rsidR="000140FF" w:rsidRDefault="0099060D">
      <w:pPr>
        <w:pStyle w:val="11"/>
        <w:rPr>
          <w:rFonts w:asciiTheme="minorHAnsi" w:eastAsiaTheme="minorEastAsia" w:hAnsiTheme="minorHAnsi" w:cstheme="minorBidi"/>
          <w:b w:val="0"/>
          <w:bCs w:val="0"/>
          <w:caps w:val="0"/>
          <w:noProof/>
          <w:sz w:val="24"/>
          <w:szCs w:val="22"/>
        </w:rPr>
      </w:pPr>
      <w:hyperlink w:anchor="_Toc438822193" w:history="1">
        <w:r w:rsidR="000140FF" w:rsidRPr="00C63F96">
          <w:rPr>
            <w:rStyle w:val="aa"/>
            <w:noProof/>
          </w:rPr>
          <w:t>4.</w:t>
        </w:r>
        <w:r w:rsidR="000140FF">
          <w:rPr>
            <w:rFonts w:asciiTheme="minorHAnsi" w:eastAsiaTheme="minorEastAsia" w:hAnsiTheme="minorHAnsi" w:cstheme="minorBidi"/>
            <w:b w:val="0"/>
            <w:bCs w:val="0"/>
            <w:caps w:val="0"/>
            <w:noProof/>
            <w:sz w:val="24"/>
            <w:szCs w:val="22"/>
          </w:rPr>
          <w:tab/>
        </w:r>
        <w:r w:rsidR="000140FF" w:rsidRPr="00C63F96">
          <w:rPr>
            <w:rStyle w:val="aa"/>
            <w:noProof/>
          </w:rPr>
          <w:t>Design Configuration</w:t>
        </w:r>
        <w:r w:rsidR="000140FF">
          <w:rPr>
            <w:noProof/>
            <w:webHidden/>
          </w:rPr>
          <w:tab/>
        </w:r>
        <w:r w:rsidR="000140FF">
          <w:rPr>
            <w:noProof/>
            <w:webHidden/>
          </w:rPr>
          <w:fldChar w:fldCharType="begin"/>
        </w:r>
        <w:r w:rsidR="000140FF">
          <w:rPr>
            <w:noProof/>
            <w:webHidden/>
          </w:rPr>
          <w:instrText xml:space="preserve"> PAGEREF _Toc438822193 \h </w:instrText>
        </w:r>
        <w:r w:rsidR="000140FF">
          <w:rPr>
            <w:noProof/>
            <w:webHidden/>
          </w:rPr>
        </w:r>
        <w:r w:rsidR="000140FF">
          <w:rPr>
            <w:noProof/>
            <w:webHidden/>
          </w:rPr>
          <w:fldChar w:fldCharType="separate"/>
        </w:r>
        <w:r w:rsidR="000140FF">
          <w:rPr>
            <w:noProof/>
            <w:webHidden/>
          </w:rPr>
          <w:t>7</w:t>
        </w:r>
        <w:r w:rsidR="000140FF">
          <w:rPr>
            <w:noProof/>
            <w:webHidden/>
          </w:rPr>
          <w:fldChar w:fldCharType="end"/>
        </w:r>
      </w:hyperlink>
    </w:p>
    <w:p w:rsidR="000140FF" w:rsidRDefault="0099060D">
      <w:pPr>
        <w:pStyle w:val="23"/>
        <w:tabs>
          <w:tab w:val="left" w:pos="960"/>
          <w:tab w:val="right" w:leader="dot" w:pos="10232"/>
        </w:tabs>
        <w:rPr>
          <w:rFonts w:asciiTheme="minorHAnsi" w:eastAsiaTheme="minorEastAsia" w:hAnsiTheme="minorHAnsi" w:cstheme="minorBidi"/>
          <w:smallCaps w:val="0"/>
          <w:noProof/>
          <w:sz w:val="24"/>
          <w:szCs w:val="22"/>
        </w:rPr>
      </w:pPr>
      <w:hyperlink w:anchor="_Toc438822194" w:history="1">
        <w:r w:rsidR="000140FF" w:rsidRPr="00C63F96">
          <w:rPr>
            <w:rStyle w:val="aa"/>
            <w:rFonts w:eastAsia="新細明體"/>
            <w:noProof/>
          </w:rPr>
          <w:t>4.1.</w:t>
        </w:r>
        <w:r w:rsidR="000140FF">
          <w:rPr>
            <w:rFonts w:asciiTheme="minorHAnsi" w:eastAsiaTheme="minorEastAsia" w:hAnsiTheme="minorHAnsi" w:cstheme="minorBidi"/>
            <w:smallCaps w:val="0"/>
            <w:noProof/>
            <w:sz w:val="24"/>
            <w:szCs w:val="22"/>
          </w:rPr>
          <w:tab/>
        </w:r>
        <w:r w:rsidR="000140FF" w:rsidRPr="00C63F96">
          <w:rPr>
            <w:rStyle w:val="aa"/>
            <w:noProof/>
          </w:rPr>
          <w:t>Address Width</w:t>
        </w:r>
        <w:r w:rsidR="000140FF">
          <w:rPr>
            <w:noProof/>
            <w:webHidden/>
          </w:rPr>
          <w:tab/>
        </w:r>
        <w:r w:rsidR="000140FF">
          <w:rPr>
            <w:noProof/>
            <w:webHidden/>
          </w:rPr>
          <w:fldChar w:fldCharType="begin"/>
        </w:r>
        <w:r w:rsidR="000140FF">
          <w:rPr>
            <w:noProof/>
            <w:webHidden/>
          </w:rPr>
          <w:instrText xml:space="preserve"> PAGEREF _Toc438822194 \h </w:instrText>
        </w:r>
        <w:r w:rsidR="000140FF">
          <w:rPr>
            <w:noProof/>
            <w:webHidden/>
          </w:rPr>
        </w:r>
        <w:r w:rsidR="000140FF">
          <w:rPr>
            <w:noProof/>
            <w:webHidden/>
          </w:rPr>
          <w:fldChar w:fldCharType="separate"/>
        </w:r>
        <w:r w:rsidR="000140FF">
          <w:rPr>
            <w:noProof/>
            <w:webHidden/>
          </w:rPr>
          <w:t>7</w:t>
        </w:r>
        <w:r w:rsidR="000140FF">
          <w:rPr>
            <w:noProof/>
            <w:webHidden/>
          </w:rPr>
          <w:fldChar w:fldCharType="end"/>
        </w:r>
      </w:hyperlink>
    </w:p>
    <w:p w:rsidR="000140FF" w:rsidRDefault="0099060D">
      <w:pPr>
        <w:pStyle w:val="23"/>
        <w:tabs>
          <w:tab w:val="left" w:pos="960"/>
          <w:tab w:val="right" w:leader="dot" w:pos="10232"/>
        </w:tabs>
        <w:rPr>
          <w:rFonts w:asciiTheme="minorHAnsi" w:eastAsiaTheme="minorEastAsia" w:hAnsiTheme="minorHAnsi" w:cstheme="minorBidi"/>
          <w:smallCaps w:val="0"/>
          <w:noProof/>
          <w:sz w:val="24"/>
          <w:szCs w:val="22"/>
        </w:rPr>
      </w:pPr>
      <w:hyperlink w:anchor="_Toc438822195" w:history="1">
        <w:r w:rsidR="000140FF" w:rsidRPr="00C63F96">
          <w:rPr>
            <w:rStyle w:val="aa"/>
            <w:rFonts w:eastAsia="新細明體"/>
            <w:noProof/>
          </w:rPr>
          <w:t>4.2.</w:t>
        </w:r>
        <w:r w:rsidR="000140FF">
          <w:rPr>
            <w:rFonts w:asciiTheme="minorHAnsi" w:eastAsiaTheme="minorEastAsia" w:hAnsiTheme="minorHAnsi" w:cstheme="minorBidi"/>
            <w:smallCaps w:val="0"/>
            <w:noProof/>
            <w:sz w:val="24"/>
            <w:szCs w:val="22"/>
          </w:rPr>
          <w:tab/>
        </w:r>
        <w:r w:rsidR="000140FF" w:rsidRPr="00C63F96">
          <w:rPr>
            <w:rStyle w:val="aa"/>
            <w:noProof/>
          </w:rPr>
          <w:t>Data Width</w:t>
        </w:r>
        <w:r w:rsidR="000140FF">
          <w:rPr>
            <w:noProof/>
            <w:webHidden/>
          </w:rPr>
          <w:tab/>
        </w:r>
        <w:r w:rsidR="000140FF">
          <w:rPr>
            <w:noProof/>
            <w:webHidden/>
          </w:rPr>
          <w:fldChar w:fldCharType="begin"/>
        </w:r>
        <w:r w:rsidR="000140FF">
          <w:rPr>
            <w:noProof/>
            <w:webHidden/>
          </w:rPr>
          <w:instrText xml:space="preserve"> PAGEREF _Toc438822195 \h </w:instrText>
        </w:r>
        <w:r w:rsidR="000140FF">
          <w:rPr>
            <w:noProof/>
            <w:webHidden/>
          </w:rPr>
        </w:r>
        <w:r w:rsidR="000140FF">
          <w:rPr>
            <w:noProof/>
            <w:webHidden/>
          </w:rPr>
          <w:fldChar w:fldCharType="separate"/>
        </w:r>
        <w:r w:rsidR="000140FF">
          <w:rPr>
            <w:noProof/>
            <w:webHidden/>
          </w:rPr>
          <w:t>7</w:t>
        </w:r>
        <w:r w:rsidR="000140FF">
          <w:rPr>
            <w:noProof/>
            <w:webHidden/>
          </w:rPr>
          <w:fldChar w:fldCharType="end"/>
        </w:r>
      </w:hyperlink>
    </w:p>
    <w:p w:rsidR="000140FF" w:rsidRDefault="0099060D">
      <w:pPr>
        <w:pStyle w:val="23"/>
        <w:tabs>
          <w:tab w:val="left" w:pos="960"/>
          <w:tab w:val="right" w:leader="dot" w:pos="10232"/>
        </w:tabs>
        <w:rPr>
          <w:rFonts w:asciiTheme="minorHAnsi" w:eastAsiaTheme="minorEastAsia" w:hAnsiTheme="minorHAnsi" w:cstheme="minorBidi"/>
          <w:smallCaps w:val="0"/>
          <w:noProof/>
          <w:sz w:val="24"/>
          <w:szCs w:val="22"/>
        </w:rPr>
      </w:pPr>
      <w:hyperlink w:anchor="_Toc438822196" w:history="1">
        <w:r w:rsidR="000140FF" w:rsidRPr="00C63F96">
          <w:rPr>
            <w:rStyle w:val="aa"/>
            <w:noProof/>
          </w:rPr>
          <w:t>4.3.</w:t>
        </w:r>
        <w:r w:rsidR="000140FF">
          <w:rPr>
            <w:rFonts w:asciiTheme="minorHAnsi" w:eastAsiaTheme="minorEastAsia" w:hAnsiTheme="minorHAnsi" w:cstheme="minorBidi"/>
            <w:smallCaps w:val="0"/>
            <w:noProof/>
            <w:sz w:val="24"/>
            <w:szCs w:val="22"/>
          </w:rPr>
          <w:tab/>
        </w:r>
        <w:r w:rsidR="000140FF" w:rsidRPr="00C63F96">
          <w:rPr>
            <w:rStyle w:val="aa"/>
            <w:noProof/>
          </w:rPr>
          <w:t>Number of Master Ports</w:t>
        </w:r>
        <w:r w:rsidR="000140FF">
          <w:rPr>
            <w:noProof/>
            <w:webHidden/>
          </w:rPr>
          <w:tab/>
        </w:r>
        <w:r w:rsidR="000140FF">
          <w:rPr>
            <w:noProof/>
            <w:webHidden/>
          </w:rPr>
          <w:fldChar w:fldCharType="begin"/>
        </w:r>
        <w:r w:rsidR="000140FF">
          <w:rPr>
            <w:noProof/>
            <w:webHidden/>
          </w:rPr>
          <w:instrText xml:space="preserve"> PAGEREF _Toc438822196 \h </w:instrText>
        </w:r>
        <w:r w:rsidR="000140FF">
          <w:rPr>
            <w:noProof/>
            <w:webHidden/>
          </w:rPr>
        </w:r>
        <w:r w:rsidR="000140FF">
          <w:rPr>
            <w:noProof/>
            <w:webHidden/>
          </w:rPr>
          <w:fldChar w:fldCharType="separate"/>
        </w:r>
        <w:r w:rsidR="000140FF">
          <w:rPr>
            <w:noProof/>
            <w:webHidden/>
          </w:rPr>
          <w:t>7</w:t>
        </w:r>
        <w:r w:rsidR="000140FF">
          <w:rPr>
            <w:noProof/>
            <w:webHidden/>
          </w:rPr>
          <w:fldChar w:fldCharType="end"/>
        </w:r>
      </w:hyperlink>
    </w:p>
    <w:p w:rsidR="000140FF" w:rsidRDefault="0099060D">
      <w:pPr>
        <w:pStyle w:val="23"/>
        <w:tabs>
          <w:tab w:val="left" w:pos="960"/>
          <w:tab w:val="right" w:leader="dot" w:pos="10232"/>
        </w:tabs>
        <w:rPr>
          <w:rFonts w:asciiTheme="minorHAnsi" w:eastAsiaTheme="minorEastAsia" w:hAnsiTheme="minorHAnsi" w:cstheme="minorBidi"/>
          <w:smallCaps w:val="0"/>
          <w:noProof/>
          <w:sz w:val="24"/>
          <w:szCs w:val="22"/>
        </w:rPr>
      </w:pPr>
      <w:hyperlink w:anchor="_Toc438822197" w:history="1">
        <w:r w:rsidR="000140FF" w:rsidRPr="00C63F96">
          <w:rPr>
            <w:rStyle w:val="aa"/>
            <w:rFonts w:eastAsia="新細明體"/>
            <w:noProof/>
          </w:rPr>
          <w:t>4.4.</w:t>
        </w:r>
        <w:r w:rsidR="000140FF">
          <w:rPr>
            <w:rFonts w:asciiTheme="minorHAnsi" w:eastAsiaTheme="minorEastAsia" w:hAnsiTheme="minorHAnsi" w:cstheme="minorBidi"/>
            <w:smallCaps w:val="0"/>
            <w:noProof/>
            <w:sz w:val="24"/>
            <w:szCs w:val="22"/>
          </w:rPr>
          <w:tab/>
        </w:r>
        <w:r w:rsidR="000140FF" w:rsidRPr="00C63F96">
          <w:rPr>
            <w:rStyle w:val="aa"/>
            <w:noProof/>
          </w:rPr>
          <w:t>Number of Slave Ports</w:t>
        </w:r>
        <w:r w:rsidR="000140FF">
          <w:rPr>
            <w:noProof/>
            <w:webHidden/>
          </w:rPr>
          <w:tab/>
        </w:r>
        <w:r w:rsidR="000140FF">
          <w:rPr>
            <w:noProof/>
            <w:webHidden/>
          </w:rPr>
          <w:fldChar w:fldCharType="begin"/>
        </w:r>
        <w:r w:rsidR="000140FF">
          <w:rPr>
            <w:noProof/>
            <w:webHidden/>
          </w:rPr>
          <w:instrText xml:space="preserve"> PAGEREF _Toc438822197 \h </w:instrText>
        </w:r>
        <w:r w:rsidR="000140FF">
          <w:rPr>
            <w:noProof/>
            <w:webHidden/>
          </w:rPr>
        </w:r>
        <w:r w:rsidR="000140FF">
          <w:rPr>
            <w:noProof/>
            <w:webHidden/>
          </w:rPr>
          <w:fldChar w:fldCharType="separate"/>
        </w:r>
        <w:r w:rsidR="000140FF">
          <w:rPr>
            <w:noProof/>
            <w:webHidden/>
          </w:rPr>
          <w:t>7</w:t>
        </w:r>
        <w:r w:rsidR="000140FF">
          <w:rPr>
            <w:noProof/>
            <w:webHidden/>
          </w:rPr>
          <w:fldChar w:fldCharType="end"/>
        </w:r>
      </w:hyperlink>
    </w:p>
    <w:p w:rsidR="000140FF" w:rsidRDefault="0099060D">
      <w:pPr>
        <w:pStyle w:val="23"/>
        <w:tabs>
          <w:tab w:val="left" w:pos="960"/>
          <w:tab w:val="right" w:leader="dot" w:pos="10232"/>
        </w:tabs>
        <w:rPr>
          <w:rFonts w:asciiTheme="minorHAnsi" w:eastAsiaTheme="minorEastAsia" w:hAnsiTheme="minorHAnsi" w:cstheme="minorBidi"/>
          <w:smallCaps w:val="0"/>
          <w:noProof/>
          <w:sz w:val="24"/>
          <w:szCs w:val="22"/>
        </w:rPr>
      </w:pPr>
      <w:hyperlink w:anchor="_Toc438822198" w:history="1">
        <w:r w:rsidR="000140FF" w:rsidRPr="00C63F96">
          <w:rPr>
            <w:rStyle w:val="aa"/>
            <w:noProof/>
          </w:rPr>
          <w:t>4.5.</w:t>
        </w:r>
        <w:r w:rsidR="000140FF">
          <w:rPr>
            <w:rFonts w:asciiTheme="minorHAnsi" w:eastAsiaTheme="minorEastAsia" w:hAnsiTheme="minorHAnsi" w:cstheme="minorBidi"/>
            <w:smallCaps w:val="0"/>
            <w:noProof/>
            <w:sz w:val="24"/>
            <w:szCs w:val="22"/>
          </w:rPr>
          <w:tab/>
        </w:r>
        <w:r w:rsidR="000140FF" w:rsidRPr="00C63F96">
          <w:rPr>
            <w:rStyle w:val="aa"/>
            <w:noProof/>
          </w:rPr>
          <w:t>Master and Slave Ports Connectivity</w:t>
        </w:r>
        <w:r w:rsidR="000140FF">
          <w:rPr>
            <w:noProof/>
            <w:webHidden/>
          </w:rPr>
          <w:tab/>
        </w:r>
        <w:r w:rsidR="000140FF">
          <w:rPr>
            <w:noProof/>
            <w:webHidden/>
          </w:rPr>
          <w:fldChar w:fldCharType="begin"/>
        </w:r>
        <w:r w:rsidR="000140FF">
          <w:rPr>
            <w:noProof/>
            <w:webHidden/>
          </w:rPr>
          <w:instrText xml:space="preserve"> PAGEREF _Toc438822198 \h </w:instrText>
        </w:r>
        <w:r w:rsidR="000140FF">
          <w:rPr>
            <w:noProof/>
            <w:webHidden/>
          </w:rPr>
        </w:r>
        <w:r w:rsidR="000140FF">
          <w:rPr>
            <w:noProof/>
            <w:webHidden/>
          </w:rPr>
          <w:fldChar w:fldCharType="separate"/>
        </w:r>
        <w:r w:rsidR="000140FF">
          <w:rPr>
            <w:noProof/>
            <w:webHidden/>
          </w:rPr>
          <w:t>7</w:t>
        </w:r>
        <w:r w:rsidR="000140FF">
          <w:rPr>
            <w:noProof/>
            <w:webHidden/>
          </w:rPr>
          <w:fldChar w:fldCharType="end"/>
        </w:r>
      </w:hyperlink>
    </w:p>
    <w:p w:rsidR="000140FF" w:rsidRDefault="0099060D">
      <w:pPr>
        <w:pStyle w:val="23"/>
        <w:tabs>
          <w:tab w:val="left" w:pos="960"/>
          <w:tab w:val="right" w:leader="dot" w:pos="10232"/>
        </w:tabs>
        <w:rPr>
          <w:rFonts w:asciiTheme="minorHAnsi" w:eastAsiaTheme="minorEastAsia" w:hAnsiTheme="minorHAnsi" w:cstheme="minorBidi"/>
          <w:smallCaps w:val="0"/>
          <w:noProof/>
          <w:sz w:val="24"/>
          <w:szCs w:val="22"/>
        </w:rPr>
      </w:pPr>
      <w:hyperlink w:anchor="_Toc438822199" w:history="1">
        <w:r w:rsidR="000140FF" w:rsidRPr="00C63F96">
          <w:rPr>
            <w:rStyle w:val="aa"/>
            <w:noProof/>
          </w:rPr>
          <w:t>4.6.</w:t>
        </w:r>
        <w:r w:rsidR="000140FF">
          <w:rPr>
            <w:rFonts w:asciiTheme="minorHAnsi" w:eastAsiaTheme="minorEastAsia" w:hAnsiTheme="minorHAnsi" w:cstheme="minorBidi"/>
            <w:smallCaps w:val="0"/>
            <w:noProof/>
            <w:sz w:val="24"/>
            <w:szCs w:val="22"/>
          </w:rPr>
          <w:tab/>
        </w:r>
        <w:r w:rsidR="000140FF" w:rsidRPr="00C63F96">
          <w:rPr>
            <w:rStyle w:val="aa"/>
            <w:noProof/>
          </w:rPr>
          <w:t>Base Address</w:t>
        </w:r>
        <w:r w:rsidR="000140FF">
          <w:rPr>
            <w:noProof/>
            <w:webHidden/>
          </w:rPr>
          <w:tab/>
        </w:r>
        <w:r w:rsidR="000140FF">
          <w:rPr>
            <w:noProof/>
            <w:webHidden/>
          </w:rPr>
          <w:fldChar w:fldCharType="begin"/>
        </w:r>
        <w:r w:rsidR="000140FF">
          <w:rPr>
            <w:noProof/>
            <w:webHidden/>
          </w:rPr>
          <w:instrText xml:space="preserve"> PAGEREF _Toc438822199 \h </w:instrText>
        </w:r>
        <w:r w:rsidR="000140FF">
          <w:rPr>
            <w:noProof/>
            <w:webHidden/>
          </w:rPr>
        </w:r>
        <w:r w:rsidR="000140FF">
          <w:rPr>
            <w:noProof/>
            <w:webHidden/>
          </w:rPr>
          <w:fldChar w:fldCharType="separate"/>
        </w:r>
        <w:r w:rsidR="000140FF">
          <w:rPr>
            <w:noProof/>
            <w:webHidden/>
          </w:rPr>
          <w:t>8</w:t>
        </w:r>
        <w:r w:rsidR="000140FF">
          <w:rPr>
            <w:noProof/>
            <w:webHidden/>
          </w:rPr>
          <w:fldChar w:fldCharType="end"/>
        </w:r>
      </w:hyperlink>
    </w:p>
    <w:p w:rsidR="000140FF" w:rsidRDefault="0099060D">
      <w:pPr>
        <w:pStyle w:val="23"/>
        <w:tabs>
          <w:tab w:val="left" w:pos="960"/>
          <w:tab w:val="right" w:leader="dot" w:pos="10232"/>
        </w:tabs>
        <w:rPr>
          <w:rFonts w:asciiTheme="minorHAnsi" w:eastAsiaTheme="minorEastAsia" w:hAnsiTheme="minorHAnsi" w:cstheme="minorBidi"/>
          <w:smallCaps w:val="0"/>
          <w:noProof/>
          <w:sz w:val="24"/>
          <w:szCs w:val="22"/>
        </w:rPr>
      </w:pPr>
      <w:hyperlink w:anchor="_Toc438822200" w:history="1">
        <w:r w:rsidR="000140FF" w:rsidRPr="00C63F96">
          <w:rPr>
            <w:rStyle w:val="aa"/>
            <w:noProof/>
          </w:rPr>
          <w:t>4.7.</w:t>
        </w:r>
        <w:r w:rsidR="000140FF">
          <w:rPr>
            <w:rFonts w:asciiTheme="minorHAnsi" w:eastAsiaTheme="minorEastAsia" w:hAnsiTheme="minorHAnsi" w:cstheme="minorBidi"/>
            <w:smallCaps w:val="0"/>
            <w:noProof/>
            <w:sz w:val="24"/>
            <w:szCs w:val="22"/>
          </w:rPr>
          <w:tab/>
        </w:r>
        <w:r w:rsidR="000140FF" w:rsidRPr="00C63F96">
          <w:rPr>
            <w:rStyle w:val="aa"/>
            <w:noProof/>
          </w:rPr>
          <w:t>Space Size</w:t>
        </w:r>
        <w:r w:rsidR="000140FF">
          <w:rPr>
            <w:noProof/>
            <w:webHidden/>
          </w:rPr>
          <w:tab/>
        </w:r>
        <w:r w:rsidR="000140FF">
          <w:rPr>
            <w:noProof/>
            <w:webHidden/>
          </w:rPr>
          <w:fldChar w:fldCharType="begin"/>
        </w:r>
        <w:r w:rsidR="000140FF">
          <w:rPr>
            <w:noProof/>
            <w:webHidden/>
          </w:rPr>
          <w:instrText xml:space="preserve"> PAGEREF _Toc438822200 \h </w:instrText>
        </w:r>
        <w:r w:rsidR="000140FF">
          <w:rPr>
            <w:noProof/>
            <w:webHidden/>
          </w:rPr>
        </w:r>
        <w:r w:rsidR="000140FF">
          <w:rPr>
            <w:noProof/>
            <w:webHidden/>
          </w:rPr>
          <w:fldChar w:fldCharType="separate"/>
        </w:r>
        <w:r w:rsidR="000140FF">
          <w:rPr>
            <w:noProof/>
            <w:webHidden/>
          </w:rPr>
          <w:t>8</w:t>
        </w:r>
        <w:r w:rsidR="000140FF">
          <w:rPr>
            <w:noProof/>
            <w:webHidden/>
          </w:rPr>
          <w:fldChar w:fldCharType="end"/>
        </w:r>
      </w:hyperlink>
    </w:p>
    <w:p w:rsidR="000140FF" w:rsidRDefault="0099060D">
      <w:pPr>
        <w:pStyle w:val="11"/>
        <w:rPr>
          <w:rFonts w:asciiTheme="minorHAnsi" w:eastAsiaTheme="minorEastAsia" w:hAnsiTheme="minorHAnsi" w:cstheme="minorBidi"/>
          <w:b w:val="0"/>
          <w:bCs w:val="0"/>
          <w:caps w:val="0"/>
          <w:noProof/>
          <w:sz w:val="24"/>
          <w:szCs w:val="22"/>
        </w:rPr>
      </w:pPr>
      <w:hyperlink w:anchor="_Toc438822201" w:history="1">
        <w:r w:rsidR="000140FF" w:rsidRPr="00C63F96">
          <w:rPr>
            <w:rStyle w:val="aa"/>
            <w:noProof/>
          </w:rPr>
          <w:t>5.</w:t>
        </w:r>
        <w:r w:rsidR="000140FF">
          <w:rPr>
            <w:rFonts w:asciiTheme="minorHAnsi" w:eastAsiaTheme="minorEastAsia" w:hAnsiTheme="minorHAnsi" w:cstheme="minorBidi"/>
            <w:b w:val="0"/>
            <w:bCs w:val="0"/>
            <w:caps w:val="0"/>
            <w:noProof/>
            <w:sz w:val="24"/>
            <w:szCs w:val="22"/>
          </w:rPr>
          <w:tab/>
        </w:r>
        <w:r w:rsidR="000140FF" w:rsidRPr="00C63F96">
          <w:rPr>
            <w:rStyle w:val="aa"/>
            <w:noProof/>
          </w:rPr>
          <w:t>Programming Model</w:t>
        </w:r>
        <w:r w:rsidR="000140FF">
          <w:rPr>
            <w:noProof/>
            <w:webHidden/>
          </w:rPr>
          <w:tab/>
        </w:r>
        <w:r w:rsidR="000140FF">
          <w:rPr>
            <w:noProof/>
            <w:webHidden/>
          </w:rPr>
          <w:fldChar w:fldCharType="begin"/>
        </w:r>
        <w:r w:rsidR="000140FF">
          <w:rPr>
            <w:noProof/>
            <w:webHidden/>
          </w:rPr>
          <w:instrText xml:space="preserve"> PAGEREF _Toc438822201 \h </w:instrText>
        </w:r>
        <w:r w:rsidR="000140FF">
          <w:rPr>
            <w:noProof/>
            <w:webHidden/>
          </w:rPr>
        </w:r>
        <w:r w:rsidR="000140FF">
          <w:rPr>
            <w:noProof/>
            <w:webHidden/>
          </w:rPr>
          <w:fldChar w:fldCharType="separate"/>
        </w:r>
        <w:r w:rsidR="000140FF">
          <w:rPr>
            <w:noProof/>
            <w:webHidden/>
          </w:rPr>
          <w:t>10</w:t>
        </w:r>
        <w:r w:rsidR="000140FF">
          <w:rPr>
            <w:noProof/>
            <w:webHidden/>
          </w:rPr>
          <w:fldChar w:fldCharType="end"/>
        </w:r>
      </w:hyperlink>
    </w:p>
    <w:p w:rsidR="000140FF" w:rsidRDefault="0099060D">
      <w:pPr>
        <w:pStyle w:val="23"/>
        <w:tabs>
          <w:tab w:val="left" w:pos="960"/>
          <w:tab w:val="right" w:leader="dot" w:pos="10232"/>
        </w:tabs>
        <w:rPr>
          <w:rFonts w:asciiTheme="minorHAnsi" w:eastAsiaTheme="minorEastAsia" w:hAnsiTheme="minorHAnsi" w:cstheme="minorBidi"/>
          <w:smallCaps w:val="0"/>
          <w:noProof/>
          <w:sz w:val="24"/>
          <w:szCs w:val="22"/>
        </w:rPr>
      </w:pPr>
      <w:hyperlink w:anchor="_Toc438822202" w:history="1">
        <w:r w:rsidR="000140FF" w:rsidRPr="00C63F96">
          <w:rPr>
            <w:rStyle w:val="aa"/>
            <w:noProof/>
          </w:rPr>
          <w:t>5.1.</w:t>
        </w:r>
        <w:r w:rsidR="000140FF">
          <w:rPr>
            <w:rFonts w:asciiTheme="minorHAnsi" w:eastAsiaTheme="minorEastAsia" w:hAnsiTheme="minorHAnsi" w:cstheme="minorBidi"/>
            <w:smallCaps w:val="0"/>
            <w:noProof/>
            <w:sz w:val="24"/>
            <w:szCs w:val="22"/>
          </w:rPr>
          <w:tab/>
        </w:r>
        <w:r w:rsidR="000140FF" w:rsidRPr="00C63F96">
          <w:rPr>
            <w:rStyle w:val="aa"/>
            <w:noProof/>
          </w:rPr>
          <w:t>Summary of Registers</w:t>
        </w:r>
        <w:r w:rsidR="000140FF">
          <w:rPr>
            <w:noProof/>
            <w:webHidden/>
          </w:rPr>
          <w:tab/>
        </w:r>
        <w:r w:rsidR="000140FF">
          <w:rPr>
            <w:noProof/>
            <w:webHidden/>
          </w:rPr>
          <w:fldChar w:fldCharType="begin"/>
        </w:r>
        <w:r w:rsidR="000140FF">
          <w:rPr>
            <w:noProof/>
            <w:webHidden/>
          </w:rPr>
          <w:instrText xml:space="preserve"> PAGEREF _Toc438822202 \h </w:instrText>
        </w:r>
        <w:r w:rsidR="000140FF">
          <w:rPr>
            <w:noProof/>
            <w:webHidden/>
          </w:rPr>
        </w:r>
        <w:r w:rsidR="000140FF">
          <w:rPr>
            <w:noProof/>
            <w:webHidden/>
          </w:rPr>
          <w:fldChar w:fldCharType="separate"/>
        </w:r>
        <w:r w:rsidR="000140FF">
          <w:rPr>
            <w:noProof/>
            <w:webHidden/>
          </w:rPr>
          <w:t>10</w:t>
        </w:r>
        <w:r w:rsidR="000140FF">
          <w:rPr>
            <w:noProof/>
            <w:webHidden/>
          </w:rPr>
          <w:fldChar w:fldCharType="end"/>
        </w:r>
      </w:hyperlink>
    </w:p>
    <w:p w:rsidR="000140FF" w:rsidRDefault="0099060D">
      <w:pPr>
        <w:pStyle w:val="23"/>
        <w:tabs>
          <w:tab w:val="left" w:pos="960"/>
          <w:tab w:val="right" w:leader="dot" w:pos="10232"/>
        </w:tabs>
        <w:rPr>
          <w:rFonts w:asciiTheme="minorHAnsi" w:eastAsiaTheme="minorEastAsia" w:hAnsiTheme="minorHAnsi" w:cstheme="minorBidi"/>
          <w:smallCaps w:val="0"/>
          <w:noProof/>
          <w:sz w:val="24"/>
          <w:szCs w:val="22"/>
        </w:rPr>
      </w:pPr>
      <w:hyperlink w:anchor="_Toc438822203" w:history="1">
        <w:r w:rsidR="000140FF" w:rsidRPr="00C63F96">
          <w:rPr>
            <w:rStyle w:val="aa"/>
            <w:noProof/>
          </w:rPr>
          <w:t>5.2.</w:t>
        </w:r>
        <w:r w:rsidR="000140FF">
          <w:rPr>
            <w:rFonts w:asciiTheme="minorHAnsi" w:eastAsiaTheme="minorEastAsia" w:hAnsiTheme="minorHAnsi" w:cstheme="minorBidi"/>
            <w:smallCaps w:val="0"/>
            <w:noProof/>
            <w:sz w:val="24"/>
            <w:szCs w:val="22"/>
          </w:rPr>
          <w:tab/>
        </w:r>
        <w:r w:rsidR="000140FF" w:rsidRPr="00C63F96">
          <w:rPr>
            <w:rStyle w:val="aa"/>
            <w:noProof/>
          </w:rPr>
          <w:t>Register Description</w:t>
        </w:r>
        <w:r w:rsidR="000140FF">
          <w:rPr>
            <w:noProof/>
            <w:webHidden/>
          </w:rPr>
          <w:tab/>
        </w:r>
        <w:r w:rsidR="000140FF">
          <w:rPr>
            <w:noProof/>
            <w:webHidden/>
          </w:rPr>
          <w:fldChar w:fldCharType="begin"/>
        </w:r>
        <w:r w:rsidR="000140FF">
          <w:rPr>
            <w:noProof/>
            <w:webHidden/>
          </w:rPr>
          <w:instrText xml:space="preserve"> PAGEREF _Toc438822203 \h </w:instrText>
        </w:r>
        <w:r w:rsidR="000140FF">
          <w:rPr>
            <w:noProof/>
            <w:webHidden/>
          </w:rPr>
        </w:r>
        <w:r w:rsidR="000140FF">
          <w:rPr>
            <w:noProof/>
            <w:webHidden/>
          </w:rPr>
          <w:fldChar w:fldCharType="separate"/>
        </w:r>
        <w:r w:rsidR="000140FF">
          <w:rPr>
            <w:noProof/>
            <w:webHidden/>
          </w:rPr>
          <w:t>10</w:t>
        </w:r>
        <w:r w:rsidR="000140FF">
          <w:rPr>
            <w:noProof/>
            <w:webHidden/>
          </w:rPr>
          <w:fldChar w:fldCharType="end"/>
        </w:r>
      </w:hyperlink>
    </w:p>
    <w:p w:rsidR="000140FF" w:rsidRDefault="0099060D">
      <w:pPr>
        <w:pStyle w:val="33"/>
        <w:tabs>
          <w:tab w:val="left" w:pos="1200"/>
          <w:tab w:val="right" w:leader="dot" w:pos="10232"/>
        </w:tabs>
        <w:rPr>
          <w:rFonts w:asciiTheme="minorHAnsi" w:eastAsiaTheme="minorEastAsia" w:hAnsiTheme="minorHAnsi" w:cstheme="minorBidi"/>
          <w:i w:val="0"/>
          <w:iCs w:val="0"/>
          <w:noProof/>
          <w:sz w:val="24"/>
          <w:szCs w:val="22"/>
        </w:rPr>
      </w:pPr>
      <w:hyperlink w:anchor="_Toc438822204" w:history="1">
        <w:r w:rsidR="000140FF" w:rsidRPr="00C63F96">
          <w:rPr>
            <w:rStyle w:val="aa"/>
            <w:noProof/>
          </w:rPr>
          <w:t>5.2.1.</w:t>
        </w:r>
        <w:r w:rsidR="000140FF">
          <w:rPr>
            <w:rFonts w:asciiTheme="minorHAnsi" w:eastAsiaTheme="minorEastAsia" w:hAnsiTheme="minorHAnsi" w:cstheme="minorBidi"/>
            <w:i w:val="0"/>
            <w:iCs w:val="0"/>
            <w:noProof/>
            <w:sz w:val="24"/>
            <w:szCs w:val="22"/>
          </w:rPr>
          <w:tab/>
        </w:r>
        <w:r w:rsidR="000140FF" w:rsidRPr="00C63F96">
          <w:rPr>
            <w:rStyle w:val="aa"/>
            <w:noProof/>
          </w:rPr>
          <w:t>ID and revision register (0x00)</w:t>
        </w:r>
        <w:r w:rsidR="000140FF">
          <w:rPr>
            <w:noProof/>
            <w:webHidden/>
          </w:rPr>
          <w:tab/>
        </w:r>
        <w:r w:rsidR="000140FF">
          <w:rPr>
            <w:noProof/>
            <w:webHidden/>
          </w:rPr>
          <w:fldChar w:fldCharType="begin"/>
        </w:r>
        <w:r w:rsidR="000140FF">
          <w:rPr>
            <w:noProof/>
            <w:webHidden/>
          </w:rPr>
          <w:instrText xml:space="preserve"> PAGEREF _Toc438822204 \h </w:instrText>
        </w:r>
        <w:r w:rsidR="000140FF">
          <w:rPr>
            <w:noProof/>
            <w:webHidden/>
          </w:rPr>
        </w:r>
        <w:r w:rsidR="000140FF">
          <w:rPr>
            <w:noProof/>
            <w:webHidden/>
          </w:rPr>
          <w:fldChar w:fldCharType="separate"/>
        </w:r>
        <w:r w:rsidR="000140FF">
          <w:rPr>
            <w:noProof/>
            <w:webHidden/>
          </w:rPr>
          <w:t>10</w:t>
        </w:r>
        <w:r w:rsidR="000140FF">
          <w:rPr>
            <w:noProof/>
            <w:webHidden/>
          </w:rPr>
          <w:fldChar w:fldCharType="end"/>
        </w:r>
      </w:hyperlink>
    </w:p>
    <w:p w:rsidR="000140FF" w:rsidRDefault="0099060D">
      <w:pPr>
        <w:pStyle w:val="33"/>
        <w:tabs>
          <w:tab w:val="left" w:pos="1200"/>
          <w:tab w:val="right" w:leader="dot" w:pos="10232"/>
        </w:tabs>
        <w:rPr>
          <w:rFonts w:asciiTheme="minorHAnsi" w:eastAsiaTheme="minorEastAsia" w:hAnsiTheme="minorHAnsi" w:cstheme="minorBidi"/>
          <w:i w:val="0"/>
          <w:iCs w:val="0"/>
          <w:noProof/>
          <w:sz w:val="24"/>
          <w:szCs w:val="22"/>
        </w:rPr>
      </w:pPr>
      <w:hyperlink w:anchor="_Toc438822205" w:history="1">
        <w:r w:rsidR="000140FF" w:rsidRPr="00C63F96">
          <w:rPr>
            <w:rStyle w:val="aa"/>
            <w:noProof/>
          </w:rPr>
          <w:t>5.2.2.</w:t>
        </w:r>
        <w:r w:rsidR="000140FF">
          <w:rPr>
            <w:rFonts w:asciiTheme="minorHAnsi" w:eastAsiaTheme="minorEastAsia" w:hAnsiTheme="minorHAnsi" w:cstheme="minorBidi"/>
            <w:i w:val="0"/>
            <w:iCs w:val="0"/>
            <w:noProof/>
            <w:sz w:val="24"/>
            <w:szCs w:val="22"/>
          </w:rPr>
          <w:tab/>
        </w:r>
        <w:r w:rsidR="000140FF" w:rsidRPr="00C63F96">
          <w:rPr>
            <w:rStyle w:val="aa"/>
            <w:noProof/>
          </w:rPr>
          <w:t>Control register (0x10)</w:t>
        </w:r>
        <w:r w:rsidR="000140FF">
          <w:rPr>
            <w:noProof/>
            <w:webHidden/>
          </w:rPr>
          <w:tab/>
        </w:r>
        <w:r w:rsidR="000140FF">
          <w:rPr>
            <w:noProof/>
            <w:webHidden/>
          </w:rPr>
          <w:fldChar w:fldCharType="begin"/>
        </w:r>
        <w:r w:rsidR="000140FF">
          <w:rPr>
            <w:noProof/>
            <w:webHidden/>
          </w:rPr>
          <w:instrText xml:space="preserve"> PAGEREF _Toc438822205 \h </w:instrText>
        </w:r>
        <w:r w:rsidR="000140FF">
          <w:rPr>
            <w:noProof/>
            <w:webHidden/>
          </w:rPr>
        </w:r>
        <w:r w:rsidR="000140FF">
          <w:rPr>
            <w:noProof/>
            <w:webHidden/>
          </w:rPr>
          <w:fldChar w:fldCharType="separate"/>
        </w:r>
        <w:r w:rsidR="000140FF">
          <w:rPr>
            <w:noProof/>
            <w:webHidden/>
          </w:rPr>
          <w:t>10</w:t>
        </w:r>
        <w:r w:rsidR="000140FF">
          <w:rPr>
            <w:noProof/>
            <w:webHidden/>
          </w:rPr>
          <w:fldChar w:fldCharType="end"/>
        </w:r>
      </w:hyperlink>
    </w:p>
    <w:p w:rsidR="000140FF" w:rsidRDefault="0099060D">
      <w:pPr>
        <w:pStyle w:val="33"/>
        <w:tabs>
          <w:tab w:val="left" w:pos="1200"/>
          <w:tab w:val="right" w:leader="dot" w:pos="10232"/>
        </w:tabs>
        <w:rPr>
          <w:rFonts w:asciiTheme="minorHAnsi" w:eastAsiaTheme="minorEastAsia" w:hAnsiTheme="minorHAnsi" w:cstheme="minorBidi"/>
          <w:i w:val="0"/>
          <w:iCs w:val="0"/>
          <w:noProof/>
          <w:sz w:val="24"/>
          <w:szCs w:val="22"/>
        </w:rPr>
      </w:pPr>
      <w:hyperlink w:anchor="_Toc438822206" w:history="1">
        <w:r w:rsidR="000140FF" w:rsidRPr="00C63F96">
          <w:rPr>
            <w:rStyle w:val="aa"/>
            <w:noProof/>
          </w:rPr>
          <w:t>5.2.3.</w:t>
        </w:r>
        <w:r w:rsidR="000140FF">
          <w:rPr>
            <w:rFonts w:asciiTheme="minorHAnsi" w:eastAsiaTheme="minorEastAsia" w:hAnsiTheme="minorHAnsi" w:cstheme="minorBidi"/>
            <w:i w:val="0"/>
            <w:iCs w:val="0"/>
            <w:noProof/>
            <w:sz w:val="24"/>
            <w:szCs w:val="22"/>
          </w:rPr>
          <w:tab/>
        </w:r>
        <w:r w:rsidR="000140FF" w:rsidRPr="00C63F96">
          <w:rPr>
            <w:rStyle w:val="aa"/>
            <w:noProof/>
          </w:rPr>
          <w:t>Interrupt status register (0x18)</w:t>
        </w:r>
        <w:r w:rsidR="000140FF">
          <w:rPr>
            <w:noProof/>
            <w:webHidden/>
          </w:rPr>
          <w:tab/>
        </w:r>
        <w:r w:rsidR="000140FF">
          <w:rPr>
            <w:noProof/>
            <w:webHidden/>
          </w:rPr>
          <w:fldChar w:fldCharType="begin"/>
        </w:r>
        <w:r w:rsidR="000140FF">
          <w:rPr>
            <w:noProof/>
            <w:webHidden/>
          </w:rPr>
          <w:instrText xml:space="preserve"> PAGEREF _Toc438822206 \h </w:instrText>
        </w:r>
        <w:r w:rsidR="000140FF">
          <w:rPr>
            <w:noProof/>
            <w:webHidden/>
          </w:rPr>
        </w:r>
        <w:r w:rsidR="000140FF">
          <w:rPr>
            <w:noProof/>
            <w:webHidden/>
          </w:rPr>
          <w:fldChar w:fldCharType="separate"/>
        </w:r>
        <w:r w:rsidR="000140FF">
          <w:rPr>
            <w:noProof/>
            <w:webHidden/>
          </w:rPr>
          <w:t>11</w:t>
        </w:r>
        <w:r w:rsidR="000140FF">
          <w:rPr>
            <w:noProof/>
            <w:webHidden/>
          </w:rPr>
          <w:fldChar w:fldCharType="end"/>
        </w:r>
      </w:hyperlink>
    </w:p>
    <w:p w:rsidR="000140FF" w:rsidRDefault="0099060D">
      <w:pPr>
        <w:pStyle w:val="33"/>
        <w:tabs>
          <w:tab w:val="left" w:pos="1200"/>
          <w:tab w:val="right" w:leader="dot" w:pos="10232"/>
        </w:tabs>
        <w:rPr>
          <w:rFonts w:asciiTheme="minorHAnsi" w:eastAsiaTheme="minorEastAsia" w:hAnsiTheme="minorHAnsi" w:cstheme="minorBidi"/>
          <w:i w:val="0"/>
          <w:iCs w:val="0"/>
          <w:noProof/>
          <w:sz w:val="24"/>
          <w:szCs w:val="22"/>
        </w:rPr>
      </w:pPr>
      <w:hyperlink w:anchor="_Toc438822207" w:history="1">
        <w:r w:rsidR="000140FF" w:rsidRPr="00C63F96">
          <w:rPr>
            <w:rStyle w:val="aa"/>
            <w:noProof/>
          </w:rPr>
          <w:t>5.2.4.</w:t>
        </w:r>
        <w:r w:rsidR="000140FF">
          <w:rPr>
            <w:rFonts w:asciiTheme="minorHAnsi" w:eastAsiaTheme="minorEastAsia" w:hAnsiTheme="minorHAnsi" w:cstheme="minorBidi"/>
            <w:i w:val="0"/>
            <w:iCs w:val="0"/>
            <w:noProof/>
            <w:sz w:val="24"/>
            <w:szCs w:val="22"/>
          </w:rPr>
          <w:tab/>
        </w:r>
        <w:r w:rsidR="000140FF" w:rsidRPr="00C63F96">
          <w:rPr>
            <w:rStyle w:val="aa"/>
            <w:noProof/>
          </w:rPr>
          <w:t>Base/Size Register of AXI Slave m (0x40+(m*8))</w:t>
        </w:r>
        <w:r w:rsidR="000140FF">
          <w:rPr>
            <w:noProof/>
            <w:webHidden/>
          </w:rPr>
          <w:tab/>
        </w:r>
        <w:r w:rsidR="000140FF">
          <w:rPr>
            <w:noProof/>
            <w:webHidden/>
          </w:rPr>
          <w:fldChar w:fldCharType="begin"/>
        </w:r>
        <w:r w:rsidR="000140FF">
          <w:rPr>
            <w:noProof/>
            <w:webHidden/>
          </w:rPr>
          <w:instrText xml:space="preserve"> PAGEREF _Toc438822207 \h </w:instrText>
        </w:r>
        <w:r w:rsidR="000140FF">
          <w:rPr>
            <w:noProof/>
            <w:webHidden/>
          </w:rPr>
        </w:r>
        <w:r w:rsidR="000140FF">
          <w:rPr>
            <w:noProof/>
            <w:webHidden/>
          </w:rPr>
          <w:fldChar w:fldCharType="separate"/>
        </w:r>
        <w:r w:rsidR="000140FF">
          <w:rPr>
            <w:noProof/>
            <w:webHidden/>
          </w:rPr>
          <w:t>13</w:t>
        </w:r>
        <w:r w:rsidR="000140FF">
          <w:rPr>
            <w:noProof/>
            <w:webHidden/>
          </w:rPr>
          <w:fldChar w:fldCharType="end"/>
        </w:r>
      </w:hyperlink>
    </w:p>
    <w:p w:rsidR="000140FF" w:rsidRDefault="0099060D">
      <w:pPr>
        <w:pStyle w:val="11"/>
        <w:rPr>
          <w:rFonts w:asciiTheme="minorHAnsi" w:eastAsiaTheme="minorEastAsia" w:hAnsiTheme="minorHAnsi" w:cstheme="minorBidi"/>
          <w:b w:val="0"/>
          <w:bCs w:val="0"/>
          <w:caps w:val="0"/>
          <w:noProof/>
          <w:sz w:val="24"/>
          <w:szCs w:val="22"/>
        </w:rPr>
      </w:pPr>
      <w:hyperlink w:anchor="_Toc438822208" w:history="1">
        <w:r w:rsidR="000140FF" w:rsidRPr="00C63F96">
          <w:rPr>
            <w:rStyle w:val="aa"/>
            <w:rFonts w:eastAsia="新細明體"/>
            <w:noProof/>
          </w:rPr>
          <w:t>6.</w:t>
        </w:r>
        <w:r w:rsidR="000140FF">
          <w:rPr>
            <w:rFonts w:asciiTheme="minorHAnsi" w:eastAsiaTheme="minorEastAsia" w:hAnsiTheme="minorHAnsi" w:cstheme="minorBidi"/>
            <w:b w:val="0"/>
            <w:bCs w:val="0"/>
            <w:caps w:val="0"/>
            <w:noProof/>
            <w:sz w:val="24"/>
            <w:szCs w:val="22"/>
          </w:rPr>
          <w:tab/>
        </w:r>
        <w:r w:rsidR="000140FF" w:rsidRPr="00C63F96">
          <w:rPr>
            <w:rStyle w:val="aa"/>
            <w:rFonts w:eastAsia="新細明體"/>
            <w:noProof/>
          </w:rPr>
          <w:t>Micro-Architecture</w:t>
        </w:r>
        <w:r w:rsidR="000140FF">
          <w:rPr>
            <w:noProof/>
            <w:webHidden/>
          </w:rPr>
          <w:tab/>
        </w:r>
        <w:r w:rsidR="000140FF">
          <w:rPr>
            <w:noProof/>
            <w:webHidden/>
          </w:rPr>
          <w:fldChar w:fldCharType="begin"/>
        </w:r>
        <w:r w:rsidR="000140FF">
          <w:rPr>
            <w:noProof/>
            <w:webHidden/>
          </w:rPr>
          <w:instrText xml:space="preserve"> PAGEREF _Toc438822208 \h </w:instrText>
        </w:r>
        <w:r w:rsidR="000140FF">
          <w:rPr>
            <w:noProof/>
            <w:webHidden/>
          </w:rPr>
        </w:r>
        <w:r w:rsidR="000140FF">
          <w:rPr>
            <w:noProof/>
            <w:webHidden/>
          </w:rPr>
          <w:fldChar w:fldCharType="separate"/>
        </w:r>
        <w:r w:rsidR="000140FF">
          <w:rPr>
            <w:noProof/>
            <w:webHidden/>
          </w:rPr>
          <w:t>15</w:t>
        </w:r>
        <w:r w:rsidR="000140FF">
          <w:rPr>
            <w:noProof/>
            <w:webHidden/>
          </w:rPr>
          <w:fldChar w:fldCharType="end"/>
        </w:r>
      </w:hyperlink>
    </w:p>
    <w:p w:rsidR="000140FF" w:rsidRDefault="0099060D">
      <w:pPr>
        <w:pStyle w:val="23"/>
        <w:tabs>
          <w:tab w:val="left" w:pos="960"/>
          <w:tab w:val="right" w:leader="dot" w:pos="10232"/>
        </w:tabs>
        <w:rPr>
          <w:rFonts w:asciiTheme="minorHAnsi" w:eastAsiaTheme="minorEastAsia" w:hAnsiTheme="minorHAnsi" w:cstheme="minorBidi"/>
          <w:smallCaps w:val="0"/>
          <w:noProof/>
          <w:sz w:val="24"/>
          <w:szCs w:val="22"/>
        </w:rPr>
      </w:pPr>
      <w:hyperlink w:anchor="_Toc438822209" w:history="1">
        <w:r w:rsidR="000140FF" w:rsidRPr="00C63F96">
          <w:rPr>
            <w:rStyle w:val="aa"/>
            <w:noProof/>
          </w:rPr>
          <w:t>6.1.</w:t>
        </w:r>
        <w:r w:rsidR="000140FF">
          <w:rPr>
            <w:rFonts w:asciiTheme="minorHAnsi" w:eastAsiaTheme="minorEastAsia" w:hAnsiTheme="minorHAnsi" w:cstheme="minorBidi"/>
            <w:smallCaps w:val="0"/>
            <w:noProof/>
            <w:sz w:val="24"/>
            <w:szCs w:val="22"/>
          </w:rPr>
          <w:tab/>
        </w:r>
        <w:r w:rsidR="000140FF" w:rsidRPr="00C63F96">
          <w:rPr>
            <w:rStyle w:val="aa"/>
            <w:noProof/>
          </w:rPr>
          <w:t>Address Channel Data Path</w:t>
        </w:r>
        <w:r w:rsidR="000140FF">
          <w:rPr>
            <w:noProof/>
            <w:webHidden/>
          </w:rPr>
          <w:tab/>
        </w:r>
        <w:r w:rsidR="000140FF">
          <w:rPr>
            <w:noProof/>
            <w:webHidden/>
          </w:rPr>
          <w:fldChar w:fldCharType="begin"/>
        </w:r>
        <w:r w:rsidR="000140FF">
          <w:rPr>
            <w:noProof/>
            <w:webHidden/>
          </w:rPr>
          <w:instrText xml:space="preserve"> PAGEREF _Toc438822209 \h </w:instrText>
        </w:r>
        <w:r w:rsidR="000140FF">
          <w:rPr>
            <w:noProof/>
            <w:webHidden/>
          </w:rPr>
        </w:r>
        <w:r w:rsidR="000140FF">
          <w:rPr>
            <w:noProof/>
            <w:webHidden/>
          </w:rPr>
          <w:fldChar w:fldCharType="separate"/>
        </w:r>
        <w:r w:rsidR="000140FF">
          <w:rPr>
            <w:noProof/>
            <w:webHidden/>
          </w:rPr>
          <w:t>15</w:t>
        </w:r>
        <w:r w:rsidR="000140FF">
          <w:rPr>
            <w:noProof/>
            <w:webHidden/>
          </w:rPr>
          <w:fldChar w:fldCharType="end"/>
        </w:r>
      </w:hyperlink>
    </w:p>
    <w:p w:rsidR="000140FF" w:rsidRDefault="0099060D">
      <w:pPr>
        <w:pStyle w:val="23"/>
        <w:tabs>
          <w:tab w:val="left" w:pos="960"/>
          <w:tab w:val="right" w:leader="dot" w:pos="10232"/>
        </w:tabs>
        <w:rPr>
          <w:rFonts w:asciiTheme="minorHAnsi" w:eastAsiaTheme="minorEastAsia" w:hAnsiTheme="minorHAnsi" w:cstheme="minorBidi"/>
          <w:smallCaps w:val="0"/>
          <w:noProof/>
          <w:sz w:val="24"/>
          <w:szCs w:val="22"/>
        </w:rPr>
      </w:pPr>
      <w:hyperlink w:anchor="_Toc438822210" w:history="1">
        <w:r w:rsidR="000140FF" w:rsidRPr="00C63F96">
          <w:rPr>
            <w:rStyle w:val="aa"/>
            <w:noProof/>
          </w:rPr>
          <w:t>6.2.</w:t>
        </w:r>
        <w:r w:rsidR="000140FF">
          <w:rPr>
            <w:rFonts w:asciiTheme="minorHAnsi" w:eastAsiaTheme="minorEastAsia" w:hAnsiTheme="minorHAnsi" w:cstheme="minorBidi"/>
            <w:smallCaps w:val="0"/>
            <w:noProof/>
            <w:sz w:val="24"/>
            <w:szCs w:val="22"/>
          </w:rPr>
          <w:tab/>
        </w:r>
        <w:r w:rsidR="000140FF" w:rsidRPr="00C63F96">
          <w:rPr>
            <w:rStyle w:val="aa"/>
            <w:noProof/>
          </w:rPr>
          <w:t>Write Data Channel Data Path</w:t>
        </w:r>
        <w:r w:rsidR="000140FF">
          <w:rPr>
            <w:noProof/>
            <w:webHidden/>
          </w:rPr>
          <w:tab/>
        </w:r>
        <w:r w:rsidR="000140FF">
          <w:rPr>
            <w:noProof/>
            <w:webHidden/>
          </w:rPr>
          <w:fldChar w:fldCharType="begin"/>
        </w:r>
        <w:r w:rsidR="000140FF">
          <w:rPr>
            <w:noProof/>
            <w:webHidden/>
          </w:rPr>
          <w:instrText xml:space="preserve"> PAGEREF _Toc438822210 \h </w:instrText>
        </w:r>
        <w:r w:rsidR="000140FF">
          <w:rPr>
            <w:noProof/>
            <w:webHidden/>
          </w:rPr>
        </w:r>
        <w:r w:rsidR="000140FF">
          <w:rPr>
            <w:noProof/>
            <w:webHidden/>
          </w:rPr>
          <w:fldChar w:fldCharType="separate"/>
        </w:r>
        <w:r w:rsidR="000140FF">
          <w:rPr>
            <w:noProof/>
            <w:webHidden/>
          </w:rPr>
          <w:t>16</w:t>
        </w:r>
        <w:r w:rsidR="000140FF">
          <w:rPr>
            <w:noProof/>
            <w:webHidden/>
          </w:rPr>
          <w:fldChar w:fldCharType="end"/>
        </w:r>
      </w:hyperlink>
    </w:p>
    <w:p w:rsidR="000140FF" w:rsidRDefault="0099060D">
      <w:pPr>
        <w:pStyle w:val="23"/>
        <w:tabs>
          <w:tab w:val="left" w:pos="960"/>
          <w:tab w:val="right" w:leader="dot" w:pos="10232"/>
        </w:tabs>
        <w:rPr>
          <w:rFonts w:asciiTheme="minorHAnsi" w:eastAsiaTheme="minorEastAsia" w:hAnsiTheme="minorHAnsi" w:cstheme="minorBidi"/>
          <w:smallCaps w:val="0"/>
          <w:noProof/>
          <w:sz w:val="24"/>
          <w:szCs w:val="22"/>
        </w:rPr>
      </w:pPr>
      <w:hyperlink w:anchor="_Toc438822211" w:history="1">
        <w:r w:rsidR="000140FF" w:rsidRPr="00C63F96">
          <w:rPr>
            <w:rStyle w:val="aa"/>
            <w:noProof/>
          </w:rPr>
          <w:t>6.3.</w:t>
        </w:r>
        <w:r w:rsidR="000140FF">
          <w:rPr>
            <w:rFonts w:asciiTheme="minorHAnsi" w:eastAsiaTheme="minorEastAsia" w:hAnsiTheme="minorHAnsi" w:cstheme="minorBidi"/>
            <w:smallCaps w:val="0"/>
            <w:noProof/>
            <w:sz w:val="24"/>
            <w:szCs w:val="22"/>
          </w:rPr>
          <w:tab/>
        </w:r>
        <w:r w:rsidR="000140FF" w:rsidRPr="00C63F96">
          <w:rPr>
            <w:rStyle w:val="aa"/>
            <w:noProof/>
          </w:rPr>
          <w:t>Read Data/BRESP Channel Data Path</w:t>
        </w:r>
        <w:r w:rsidR="000140FF">
          <w:rPr>
            <w:noProof/>
            <w:webHidden/>
          </w:rPr>
          <w:tab/>
        </w:r>
        <w:r w:rsidR="000140FF">
          <w:rPr>
            <w:noProof/>
            <w:webHidden/>
          </w:rPr>
          <w:fldChar w:fldCharType="begin"/>
        </w:r>
        <w:r w:rsidR="000140FF">
          <w:rPr>
            <w:noProof/>
            <w:webHidden/>
          </w:rPr>
          <w:instrText xml:space="preserve"> PAGEREF _Toc438822211 \h </w:instrText>
        </w:r>
        <w:r w:rsidR="000140FF">
          <w:rPr>
            <w:noProof/>
            <w:webHidden/>
          </w:rPr>
        </w:r>
        <w:r w:rsidR="000140FF">
          <w:rPr>
            <w:noProof/>
            <w:webHidden/>
          </w:rPr>
          <w:fldChar w:fldCharType="separate"/>
        </w:r>
        <w:r w:rsidR="000140FF">
          <w:rPr>
            <w:noProof/>
            <w:webHidden/>
          </w:rPr>
          <w:t>17</w:t>
        </w:r>
        <w:r w:rsidR="000140FF">
          <w:rPr>
            <w:noProof/>
            <w:webHidden/>
          </w:rPr>
          <w:fldChar w:fldCharType="end"/>
        </w:r>
      </w:hyperlink>
    </w:p>
    <w:p w:rsidR="0016091B" w:rsidRPr="0016091B" w:rsidRDefault="00203B5F" w:rsidP="0016091B">
      <w:pPr>
        <w:pStyle w:val="Index"/>
        <w:rPr>
          <w:rFonts w:eastAsia="新細明體"/>
          <w:sz w:val="2"/>
          <w:szCs w:val="2"/>
        </w:rPr>
      </w:pPr>
      <w:r w:rsidRPr="00E940E2">
        <w:fldChar w:fldCharType="end"/>
      </w:r>
      <w:r w:rsidR="000D33EB" w:rsidRPr="00E940E2">
        <w:br w:type="page"/>
      </w:r>
    </w:p>
    <w:p w:rsidR="00D20F22" w:rsidRDefault="00CF7BFB" w:rsidP="0016091B">
      <w:pPr>
        <w:pStyle w:val="Index"/>
        <w:outlineLvl w:val="0"/>
      </w:pPr>
      <w:bookmarkStart w:id="2" w:name="_Toc438822184"/>
      <w:r w:rsidRPr="00CF7BFB">
        <w:lastRenderedPageBreak/>
        <w:t>List of Tables</w:t>
      </w:r>
      <w:bookmarkEnd w:id="2"/>
    </w:p>
    <w:p w:rsidR="000140FF" w:rsidRDefault="00CF387E">
      <w:pPr>
        <w:pStyle w:val="af0"/>
        <w:tabs>
          <w:tab w:val="right" w:leader="dot" w:pos="10232"/>
        </w:tabs>
        <w:rPr>
          <w:rFonts w:asciiTheme="minorHAnsi" w:eastAsiaTheme="minorEastAsia" w:hAnsiTheme="minorHAnsi" w:cstheme="minorBidi"/>
          <w:smallCaps w:val="0"/>
          <w:noProof/>
          <w:sz w:val="24"/>
          <w:szCs w:val="22"/>
        </w:rPr>
      </w:pPr>
      <w:r>
        <w:fldChar w:fldCharType="begin"/>
      </w:r>
      <w:r>
        <w:instrText xml:space="preserve"> TOC \h \z \c "Table" </w:instrText>
      </w:r>
      <w:r>
        <w:fldChar w:fldCharType="separate"/>
      </w:r>
      <w:hyperlink w:anchor="_Toc438822212" w:history="1">
        <w:r w:rsidR="000140FF" w:rsidRPr="003070F4">
          <w:rPr>
            <w:rStyle w:val="aa"/>
            <w:noProof/>
          </w:rPr>
          <w:t>Table 3</w:t>
        </w:r>
        <w:r w:rsidR="000140FF" w:rsidRPr="003070F4">
          <w:rPr>
            <w:rStyle w:val="aa"/>
            <w:rFonts w:eastAsia="新細明體"/>
            <w:noProof/>
          </w:rPr>
          <w:t xml:space="preserve">. </w:t>
        </w:r>
        <w:r w:rsidR="000140FF" w:rsidRPr="003070F4">
          <w:rPr>
            <w:rStyle w:val="aa"/>
            <w:noProof/>
          </w:rPr>
          <w:t>Mapping table of space size</w:t>
        </w:r>
        <w:r w:rsidR="000140FF">
          <w:rPr>
            <w:noProof/>
            <w:webHidden/>
          </w:rPr>
          <w:tab/>
        </w:r>
        <w:r w:rsidR="000140FF">
          <w:rPr>
            <w:noProof/>
            <w:webHidden/>
          </w:rPr>
          <w:fldChar w:fldCharType="begin"/>
        </w:r>
        <w:r w:rsidR="000140FF">
          <w:rPr>
            <w:noProof/>
            <w:webHidden/>
          </w:rPr>
          <w:instrText xml:space="preserve"> PAGEREF _Toc438822212 \h </w:instrText>
        </w:r>
        <w:r w:rsidR="000140FF">
          <w:rPr>
            <w:noProof/>
            <w:webHidden/>
          </w:rPr>
        </w:r>
        <w:r w:rsidR="000140FF">
          <w:rPr>
            <w:noProof/>
            <w:webHidden/>
          </w:rPr>
          <w:fldChar w:fldCharType="separate"/>
        </w:r>
        <w:r w:rsidR="000140FF">
          <w:rPr>
            <w:noProof/>
            <w:webHidden/>
          </w:rPr>
          <w:t>8</w:t>
        </w:r>
        <w:r w:rsidR="000140FF">
          <w:rPr>
            <w:noProof/>
            <w:webHidden/>
          </w:rPr>
          <w:fldChar w:fldCharType="end"/>
        </w:r>
      </w:hyperlink>
    </w:p>
    <w:p w:rsidR="000140FF" w:rsidRDefault="0099060D">
      <w:pPr>
        <w:pStyle w:val="af0"/>
        <w:tabs>
          <w:tab w:val="right" w:leader="dot" w:pos="10232"/>
        </w:tabs>
        <w:rPr>
          <w:rFonts w:asciiTheme="minorHAnsi" w:eastAsiaTheme="minorEastAsia" w:hAnsiTheme="minorHAnsi" w:cstheme="minorBidi"/>
          <w:smallCaps w:val="0"/>
          <w:noProof/>
          <w:sz w:val="24"/>
          <w:szCs w:val="22"/>
        </w:rPr>
      </w:pPr>
      <w:hyperlink w:anchor="_Toc438822213" w:history="1">
        <w:r w:rsidR="000140FF" w:rsidRPr="003070F4">
          <w:rPr>
            <w:rStyle w:val="aa"/>
            <w:noProof/>
          </w:rPr>
          <w:t>Table 4</w:t>
        </w:r>
        <w:r w:rsidR="000140FF" w:rsidRPr="003070F4">
          <w:rPr>
            <w:rStyle w:val="aa"/>
            <w:rFonts w:eastAsia="新細明體"/>
            <w:noProof/>
          </w:rPr>
          <w:t xml:space="preserve">. </w:t>
        </w:r>
        <w:r w:rsidR="000140FF" w:rsidRPr="003070F4">
          <w:rPr>
            <w:rStyle w:val="aa"/>
            <w:noProof/>
          </w:rPr>
          <w:t>ATCBMC300 register summary</w:t>
        </w:r>
        <w:r w:rsidR="000140FF">
          <w:rPr>
            <w:noProof/>
            <w:webHidden/>
          </w:rPr>
          <w:tab/>
        </w:r>
        <w:r w:rsidR="000140FF">
          <w:rPr>
            <w:noProof/>
            <w:webHidden/>
          </w:rPr>
          <w:fldChar w:fldCharType="begin"/>
        </w:r>
        <w:r w:rsidR="000140FF">
          <w:rPr>
            <w:noProof/>
            <w:webHidden/>
          </w:rPr>
          <w:instrText xml:space="preserve"> PAGEREF _Toc438822213 \h </w:instrText>
        </w:r>
        <w:r w:rsidR="000140FF">
          <w:rPr>
            <w:noProof/>
            <w:webHidden/>
          </w:rPr>
        </w:r>
        <w:r w:rsidR="000140FF">
          <w:rPr>
            <w:noProof/>
            <w:webHidden/>
          </w:rPr>
          <w:fldChar w:fldCharType="separate"/>
        </w:r>
        <w:r w:rsidR="000140FF">
          <w:rPr>
            <w:noProof/>
            <w:webHidden/>
          </w:rPr>
          <w:t>10</w:t>
        </w:r>
        <w:r w:rsidR="000140FF">
          <w:rPr>
            <w:noProof/>
            <w:webHidden/>
          </w:rPr>
          <w:fldChar w:fldCharType="end"/>
        </w:r>
      </w:hyperlink>
    </w:p>
    <w:p w:rsidR="000140FF" w:rsidRDefault="0099060D">
      <w:pPr>
        <w:pStyle w:val="af0"/>
        <w:tabs>
          <w:tab w:val="right" w:leader="dot" w:pos="10232"/>
        </w:tabs>
        <w:rPr>
          <w:rFonts w:asciiTheme="minorHAnsi" w:eastAsiaTheme="minorEastAsia" w:hAnsiTheme="minorHAnsi" w:cstheme="minorBidi"/>
          <w:smallCaps w:val="0"/>
          <w:noProof/>
          <w:sz w:val="24"/>
          <w:szCs w:val="22"/>
        </w:rPr>
      </w:pPr>
      <w:hyperlink w:anchor="_Toc438822214" w:history="1">
        <w:r w:rsidR="000140FF" w:rsidRPr="003070F4">
          <w:rPr>
            <w:rStyle w:val="aa"/>
            <w:noProof/>
          </w:rPr>
          <w:t>Table 5</w:t>
        </w:r>
        <w:r w:rsidR="000140FF" w:rsidRPr="003070F4">
          <w:rPr>
            <w:rStyle w:val="aa"/>
            <w:rFonts w:eastAsia="新細明體"/>
            <w:noProof/>
          </w:rPr>
          <w:t xml:space="preserve">. </w:t>
        </w:r>
        <w:r w:rsidR="000140FF" w:rsidRPr="003070F4">
          <w:rPr>
            <w:rStyle w:val="aa"/>
            <w:noProof/>
          </w:rPr>
          <w:t>ID and revision register</w:t>
        </w:r>
        <w:r w:rsidR="000140FF">
          <w:rPr>
            <w:noProof/>
            <w:webHidden/>
          </w:rPr>
          <w:tab/>
        </w:r>
        <w:r w:rsidR="000140FF">
          <w:rPr>
            <w:noProof/>
            <w:webHidden/>
          </w:rPr>
          <w:fldChar w:fldCharType="begin"/>
        </w:r>
        <w:r w:rsidR="000140FF">
          <w:rPr>
            <w:noProof/>
            <w:webHidden/>
          </w:rPr>
          <w:instrText xml:space="preserve"> PAGEREF _Toc438822214 \h </w:instrText>
        </w:r>
        <w:r w:rsidR="000140FF">
          <w:rPr>
            <w:noProof/>
            <w:webHidden/>
          </w:rPr>
        </w:r>
        <w:r w:rsidR="000140FF">
          <w:rPr>
            <w:noProof/>
            <w:webHidden/>
          </w:rPr>
          <w:fldChar w:fldCharType="separate"/>
        </w:r>
        <w:r w:rsidR="000140FF">
          <w:rPr>
            <w:noProof/>
            <w:webHidden/>
          </w:rPr>
          <w:t>10</w:t>
        </w:r>
        <w:r w:rsidR="000140FF">
          <w:rPr>
            <w:noProof/>
            <w:webHidden/>
          </w:rPr>
          <w:fldChar w:fldCharType="end"/>
        </w:r>
      </w:hyperlink>
    </w:p>
    <w:p w:rsidR="000140FF" w:rsidRDefault="0099060D">
      <w:pPr>
        <w:pStyle w:val="af0"/>
        <w:tabs>
          <w:tab w:val="right" w:leader="dot" w:pos="10232"/>
        </w:tabs>
        <w:rPr>
          <w:rFonts w:asciiTheme="minorHAnsi" w:eastAsiaTheme="minorEastAsia" w:hAnsiTheme="minorHAnsi" w:cstheme="minorBidi"/>
          <w:smallCaps w:val="0"/>
          <w:noProof/>
          <w:sz w:val="24"/>
          <w:szCs w:val="22"/>
        </w:rPr>
      </w:pPr>
      <w:hyperlink w:anchor="_Toc438822215" w:history="1">
        <w:r w:rsidR="000140FF" w:rsidRPr="003070F4">
          <w:rPr>
            <w:rStyle w:val="aa"/>
            <w:noProof/>
          </w:rPr>
          <w:t>Table 7</w:t>
        </w:r>
        <w:r w:rsidR="000140FF" w:rsidRPr="003070F4">
          <w:rPr>
            <w:rStyle w:val="aa"/>
            <w:rFonts w:eastAsia="新細明體"/>
            <w:noProof/>
          </w:rPr>
          <w:t xml:space="preserve">. </w:t>
        </w:r>
        <w:r w:rsidR="000140FF" w:rsidRPr="003070F4">
          <w:rPr>
            <w:rStyle w:val="aa"/>
            <w:noProof/>
          </w:rPr>
          <w:t>Control register</w:t>
        </w:r>
        <w:r w:rsidR="000140FF">
          <w:rPr>
            <w:noProof/>
            <w:webHidden/>
          </w:rPr>
          <w:tab/>
        </w:r>
        <w:r w:rsidR="000140FF">
          <w:rPr>
            <w:noProof/>
            <w:webHidden/>
          </w:rPr>
          <w:fldChar w:fldCharType="begin"/>
        </w:r>
        <w:r w:rsidR="000140FF">
          <w:rPr>
            <w:noProof/>
            <w:webHidden/>
          </w:rPr>
          <w:instrText xml:space="preserve"> PAGEREF _Toc438822215 \h </w:instrText>
        </w:r>
        <w:r w:rsidR="000140FF">
          <w:rPr>
            <w:noProof/>
            <w:webHidden/>
          </w:rPr>
        </w:r>
        <w:r w:rsidR="000140FF">
          <w:rPr>
            <w:noProof/>
            <w:webHidden/>
          </w:rPr>
          <w:fldChar w:fldCharType="separate"/>
        </w:r>
        <w:r w:rsidR="000140FF">
          <w:rPr>
            <w:noProof/>
            <w:webHidden/>
          </w:rPr>
          <w:t>11</w:t>
        </w:r>
        <w:r w:rsidR="000140FF">
          <w:rPr>
            <w:noProof/>
            <w:webHidden/>
          </w:rPr>
          <w:fldChar w:fldCharType="end"/>
        </w:r>
      </w:hyperlink>
    </w:p>
    <w:p w:rsidR="000140FF" w:rsidRDefault="0099060D">
      <w:pPr>
        <w:pStyle w:val="af0"/>
        <w:tabs>
          <w:tab w:val="right" w:leader="dot" w:pos="10232"/>
        </w:tabs>
        <w:rPr>
          <w:rFonts w:asciiTheme="minorHAnsi" w:eastAsiaTheme="minorEastAsia" w:hAnsiTheme="minorHAnsi" w:cstheme="minorBidi"/>
          <w:smallCaps w:val="0"/>
          <w:noProof/>
          <w:sz w:val="24"/>
          <w:szCs w:val="22"/>
        </w:rPr>
      </w:pPr>
      <w:hyperlink w:anchor="_Toc438822216" w:history="1">
        <w:r w:rsidR="000140FF" w:rsidRPr="003070F4">
          <w:rPr>
            <w:rStyle w:val="aa"/>
            <w:noProof/>
          </w:rPr>
          <w:t>Table 8</w:t>
        </w:r>
        <w:r w:rsidR="000140FF" w:rsidRPr="003070F4">
          <w:rPr>
            <w:rStyle w:val="aa"/>
            <w:rFonts w:eastAsia="新細明體"/>
            <w:noProof/>
          </w:rPr>
          <w:t xml:space="preserve">. </w:t>
        </w:r>
        <w:r w:rsidR="000140FF" w:rsidRPr="003070F4">
          <w:rPr>
            <w:rStyle w:val="aa"/>
            <w:noProof/>
          </w:rPr>
          <w:t>Interrupt status register</w:t>
        </w:r>
        <w:r w:rsidR="000140FF">
          <w:rPr>
            <w:noProof/>
            <w:webHidden/>
          </w:rPr>
          <w:tab/>
        </w:r>
        <w:r w:rsidR="000140FF">
          <w:rPr>
            <w:noProof/>
            <w:webHidden/>
          </w:rPr>
          <w:fldChar w:fldCharType="begin"/>
        </w:r>
        <w:r w:rsidR="000140FF">
          <w:rPr>
            <w:noProof/>
            <w:webHidden/>
          </w:rPr>
          <w:instrText xml:space="preserve"> PAGEREF _Toc438822216 \h </w:instrText>
        </w:r>
        <w:r w:rsidR="000140FF">
          <w:rPr>
            <w:noProof/>
            <w:webHidden/>
          </w:rPr>
        </w:r>
        <w:r w:rsidR="000140FF">
          <w:rPr>
            <w:noProof/>
            <w:webHidden/>
          </w:rPr>
          <w:fldChar w:fldCharType="separate"/>
        </w:r>
        <w:r w:rsidR="000140FF">
          <w:rPr>
            <w:noProof/>
            <w:webHidden/>
          </w:rPr>
          <w:t>11</w:t>
        </w:r>
        <w:r w:rsidR="000140FF">
          <w:rPr>
            <w:noProof/>
            <w:webHidden/>
          </w:rPr>
          <w:fldChar w:fldCharType="end"/>
        </w:r>
      </w:hyperlink>
    </w:p>
    <w:p w:rsidR="000140FF" w:rsidRDefault="0099060D">
      <w:pPr>
        <w:pStyle w:val="af0"/>
        <w:tabs>
          <w:tab w:val="right" w:leader="dot" w:pos="10232"/>
        </w:tabs>
        <w:rPr>
          <w:rFonts w:asciiTheme="minorHAnsi" w:eastAsiaTheme="minorEastAsia" w:hAnsiTheme="minorHAnsi" w:cstheme="minorBidi"/>
          <w:smallCaps w:val="0"/>
          <w:noProof/>
          <w:sz w:val="24"/>
          <w:szCs w:val="22"/>
        </w:rPr>
      </w:pPr>
      <w:hyperlink w:anchor="_Toc438822217" w:history="1">
        <w:r w:rsidR="000140FF" w:rsidRPr="003070F4">
          <w:rPr>
            <w:rStyle w:val="aa"/>
            <w:noProof/>
          </w:rPr>
          <w:t>Table 9</w:t>
        </w:r>
        <w:r w:rsidR="000140FF" w:rsidRPr="003070F4">
          <w:rPr>
            <w:rStyle w:val="aa"/>
            <w:rFonts w:eastAsia="新細明體"/>
            <w:noProof/>
          </w:rPr>
          <w:t xml:space="preserve">. </w:t>
        </w:r>
        <w:r w:rsidR="000140FF" w:rsidRPr="003070F4">
          <w:rPr>
            <w:rStyle w:val="aa"/>
            <w:noProof/>
          </w:rPr>
          <w:t xml:space="preserve">Base/Size registers of AXI slave </w:t>
        </w:r>
        <w:r w:rsidR="000140FF" w:rsidRPr="003070F4">
          <w:rPr>
            <w:rStyle w:val="aa"/>
            <w:i/>
            <w:noProof/>
          </w:rPr>
          <w:t>m</w:t>
        </w:r>
        <w:r w:rsidR="000140FF">
          <w:rPr>
            <w:noProof/>
            <w:webHidden/>
          </w:rPr>
          <w:tab/>
        </w:r>
        <w:r w:rsidR="000140FF">
          <w:rPr>
            <w:noProof/>
            <w:webHidden/>
          </w:rPr>
          <w:fldChar w:fldCharType="begin"/>
        </w:r>
        <w:r w:rsidR="000140FF">
          <w:rPr>
            <w:noProof/>
            <w:webHidden/>
          </w:rPr>
          <w:instrText xml:space="preserve"> PAGEREF _Toc438822217 \h </w:instrText>
        </w:r>
        <w:r w:rsidR="000140FF">
          <w:rPr>
            <w:noProof/>
            <w:webHidden/>
          </w:rPr>
        </w:r>
        <w:r w:rsidR="000140FF">
          <w:rPr>
            <w:noProof/>
            <w:webHidden/>
          </w:rPr>
          <w:fldChar w:fldCharType="separate"/>
        </w:r>
        <w:r w:rsidR="000140FF">
          <w:rPr>
            <w:noProof/>
            <w:webHidden/>
          </w:rPr>
          <w:t>14</w:t>
        </w:r>
        <w:r w:rsidR="000140FF">
          <w:rPr>
            <w:noProof/>
            <w:webHidden/>
          </w:rPr>
          <w:fldChar w:fldCharType="end"/>
        </w:r>
      </w:hyperlink>
    </w:p>
    <w:p w:rsidR="00D77414" w:rsidRPr="00D77414" w:rsidRDefault="00CF387E" w:rsidP="00D77414">
      <w:r>
        <w:fldChar w:fldCharType="end"/>
      </w:r>
    </w:p>
    <w:p w:rsidR="00D20F22" w:rsidRPr="002D1D39" w:rsidRDefault="00D20F22" w:rsidP="00204581">
      <w:pPr>
        <w:pStyle w:val="Index"/>
        <w:outlineLvl w:val="0"/>
      </w:pPr>
      <w:r>
        <w:br w:type="page"/>
      </w:r>
      <w:bookmarkStart w:id="3" w:name="_Toc438822185"/>
      <w:r w:rsidR="00CF7BFB" w:rsidRPr="002D1D39">
        <w:lastRenderedPageBreak/>
        <w:t>List of Figures</w:t>
      </w:r>
      <w:bookmarkEnd w:id="3"/>
    </w:p>
    <w:p w:rsidR="00396D20" w:rsidRDefault="00CF387E">
      <w:pPr>
        <w:pStyle w:val="af0"/>
        <w:tabs>
          <w:tab w:val="right" w:leader="dot" w:pos="10232"/>
        </w:tabs>
        <w:rPr>
          <w:rFonts w:asciiTheme="minorHAnsi" w:eastAsiaTheme="minorEastAsia" w:hAnsiTheme="minorHAnsi" w:cstheme="minorBidi"/>
          <w:smallCaps w:val="0"/>
          <w:noProof/>
          <w:sz w:val="24"/>
          <w:szCs w:val="22"/>
        </w:rPr>
      </w:pPr>
      <w:r>
        <w:fldChar w:fldCharType="begin"/>
      </w:r>
      <w:r>
        <w:instrText xml:space="preserve"> TOC \h \z \c "Figure" </w:instrText>
      </w:r>
      <w:r>
        <w:fldChar w:fldCharType="separate"/>
      </w:r>
      <w:hyperlink w:anchor="_Toc426029749" w:history="1">
        <w:r w:rsidR="00396D20" w:rsidRPr="009D3C30">
          <w:rPr>
            <w:rStyle w:val="aa"/>
            <w:noProof/>
          </w:rPr>
          <w:t>Figure 1</w:t>
        </w:r>
        <w:r w:rsidR="00396D20" w:rsidRPr="009D3C30">
          <w:rPr>
            <w:rStyle w:val="aa"/>
            <w:rFonts w:eastAsia="新細明體"/>
            <w:noProof/>
          </w:rPr>
          <w:t>. Block Diagram</w:t>
        </w:r>
        <w:r w:rsidR="00396D20">
          <w:rPr>
            <w:noProof/>
            <w:webHidden/>
          </w:rPr>
          <w:tab/>
        </w:r>
        <w:r w:rsidR="00396D20">
          <w:rPr>
            <w:noProof/>
            <w:webHidden/>
          </w:rPr>
          <w:fldChar w:fldCharType="begin"/>
        </w:r>
        <w:r w:rsidR="00396D20">
          <w:rPr>
            <w:noProof/>
            <w:webHidden/>
          </w:rPr>
          <w:instrText xml:space="preserve"> PAGEREF _Toc426029749 \h </w:instrText>
        </w:r>
        <w:r w:rsidR="00396D20">
          <w:rPr>
            <w:noProof/>
            <w:webHidden/>
          </w:rPr>
        </w:r>
        <w:r w:rsidR="00396D20">
          <w:rPr>
            <w:noProof/>
            <w:webHidden/>
          </w:rPr>
          <w:fldChar w:fldCharType="separate"/>
        </w:r>
        <w:r w:rsidR="00396D20">
          <w:rPr>
            <w:noProof/>
            <w:webHidden/>
          </w:rPr>
          <w:t>2</w:t>
        </w:r>
        <w:r w:rsidR="00396D20">
          <w:rPr>
            <w:noProof/>
            <w:webHidden/>
          </w:rPr>
          <w:fldChar w:fldCharType="end"/>
        </w:r>
      </w:hyperlink>
    </w:p>
    <w:p w:rsidR="00396D20" w:rsidRDefault="0099060D">
      <w:pPr>
        <w:pStyle w:val="af0"/>
        <w:tabs>
          <w:tab w:val="right" w:leader="dot" w:pos="10232"/>
        </w:tabs>
        <w:rPr>
          <w:rFonts w:asciiTheme="minorHAnsi" w:eastAsiaTheme="minorEastAsia" w:hAnsiTheme="minorHAnsi" w:cstheme="minorBidi"/>
          <w:smallCaps w:val="0"/>
          <w:noProof/>
          <w:sz w:val="24"/>
          <w:szCs w:val="22"/>
        </w:rPr>
      </w:pPr>
      <w:hyperlink w:anchor="_Toc426029750" w:history="1">
        <w:r w:rsidR="00396D20" w:rsidRPr="009D3C30">
          <w:rPr>
            <w:rStyle w:val="aa"/>
            <w:noProof/>
          </w:rPr>
          <w:t>Figure 2</w:t>
        </w:r>
        <w:r w:rsidR="00396D20" w:rsidRPr="009D3C30">
          <w:rPr>
            <w:rStyle w:val="aa"/>
            <w:rFonts w:eastAsia="新細明體"/>
            <w:noProof/>
          </w:rPr>
          <w:t>. The Interface Signals of ATCAXIDMAC100 with single AXI Interface</w:t>
        </w:r>
        <w:r w:rsidR="00396D20">
          <w:rPr>
            <w:noProof/>
            <w:webHidden/>
          </w:rPr>
          <w:tab/>
        </w:r>
        <w:r w:rsidR="00396D20">
          <w:rPr>
            <w:noProof/>
            <w:webHidden/>
          </w:rPr>
          <w:fldChar w:fldCharType="begin"/>
        </w:r>
        <w:r w:rsidR="00396D20">
          <w:rPr>
            <w:noProof/>
            <w:webHidden/>
          </w:rPr>
          <w:instrText xml:space="preserve"> PAGEREF _Toc426029750 \h </w:instrText>
        </w:r>
        <w:r w:rsidR="00396D20">
          <w:rPr>
            <w:noProof/>
            <w:webHidden/>
          </w:rPr>
        </w:r>
        <w:r w:rsidR="00396D20">
          <w:rPr>
            <w:noProof/>
            <w:webHidden/>
          </w:rPr>
          <w:fldChar w:fldCharType="separate"/>
        </w:r>
        <w:r w:rsidR="00396D20">
          <w:rPr>
            <w:noProof/>
            <w:webHidden/>
          </w:rPr>
          <w:t>4</w:t>
        </w:r>
        <w:r w:rsidR="00396D20">
          <w:rPr>
            <w:noProof/>
            <w:webHidden/>
          </w:rPr>
          <w:fldChar w:fldCharType="end"/>
        </w:r>
      </w:hyperlink>
    </w:p>
    <w:p w:rsidR="00CD79EB" w:rsidRDefault="00CF387E" w:rsidP="00115AC0">
      <w:r>
        <w:fldChar w:fldCharType="end"/>
      </w:r>
    </w:p>
    <w:p w:rsidR="00CD79EB" w:rsidRPr="002D1D39" w:rsidRDefault="00CD79EB" w:rsidP="002D1D39">
      <w:pPr>
        <w:jc w:val="right"/>
        <w:rPr>
          <w:b/>
          <w:color w:val="333399"/>
          <w:sz w:val="32"/>
          <w:szCs w:val="32"/>
        </w:rPr>
      </w:pPr>
      <w:r>
        <w:br w:type="page"/>
      </w:r>
      <w:r w:rsidRPr="002D1D39">
        <w:rPr>
          <w:b/>
          <w:color w:val="333399"/>
          <w:sz w:val="32"/>
          <w:szCs w:val="32"/>
        </w:rPr>
        <w:lastRenderedPageBreak/>
        <w:t>Typographical Convention Index</w:t>
      </w:r>
    </w:p>
    <w:p w:rsidR="005B5B59" w:rsidRPr="002D1D39" w:rsidRDefault="005B5B59" w:rsidP="005B5B59">
      <w:pPr>
        <w:pStyle w:val="Index"/>
        <w:ind w:right="640"/>
        <w:jc w:val="left"/>
        <w:rPr>
          <w:rFonts w:eastAsia="新細明體"/>
        </w:rPr>
        <w:sectPr w:rsidR="005B5B59" w:rsidRPr="002D1D39" w:rsidSect="00507217">
          <w:headerReference w:type="default" r:id="rId13"/>
          <w:footerReference w:type="default" r:id="rId14"/>
          <w:type w:val="continuous"/>
          <w:pgSz w:w="12242" w:h="15842" w:code="1"/>
          <w:pgMar w:top="284" w:right="1000" w:bottom="567" w:left="1000" w:header="284" w:footer="284" w:gutter="0"/>
          <w:pgNumType w:fmt="lowerRoman" w:start="1"/>
          <w:cols w:space="425"/>
          <w:titlePg/>
          <w:docGrid w:type="lines" w:linePitch="406"/>
        </w:sectPr>
      </w:pPr>
    </w:p>
    <w:tbl>
      <w:tblPr>
        <w:tblStyle w:val="ad"/>
        <w:tblW w:w="0" w:type="auto"/>
        <w:tblInd w:w="80" w:type="dxa"/>
        <w:tblLook w:val="01E0" w:firstRow="1" w:lastRow="1" w:firstColumn="1" w:lastColumn="1" w:noHBand="0" w:noVBand="0"/>
      </w:tblPr>
      <w:tblGrid>
        <w:gridCol w:w="2059"/>
        <w:gridCol w:w="2059"/>
        <w:gridCol w:w="2060"/>
        <w:gridCol w:w="2060"/>
        <w:gridCol w:w="2060"/>
      </w:tblGrid>
      <w:tr w:rsidR="00187B23">
        <w:tc>
          <w:tcPr>
            <w:tcW w:w="2059" w:type="dxa"/>
            <w:tcBorders>
              <w:top w:val="single" w:sz="8" w:space="0" w:color="auto"/>
              <w:left w:val="single" w:sz="8" w:space="0" w:color="auto"/>
              <w:bottom w:val="single" w:sz="8" w:space="0" w:color="auto"/>
              <w:right w:val="single" w:sz="8" w:space="0" w:color="auto"/>
            </w:tcBorders>
            <w:shd w:val="clear" w:color="auto" w:fill="333399"/>
          </w:tcPr>
          <w:p w:rsidR="00187B23" w:rsidRPr="00C97E90" w:rsidRDefault="00187B23" w:rsidP="00187B23">
            <w:pPr>
              <w:pStyle w:val="TableContent-Left"/>
              <w:rPr>
                <w:rFonts w:ascii="Lucida Sans Unicode" w:hAnsi="Lucida Sans Unicode" w:cs="Lucida Sans Unicode"/>
                <w:color w:val="FFFFFF"/>
              </w:rPr>
            </w:pPr>
            <w:r w:rsidRPr="00C97E90">
              <w:rPr>
                <w:rFonts w:ascii="Lucida Sans Unicode" w:hAnsi="Lucida Sans Unicode" w:cs="Lucida Sans Unicode"/>
                <w:color w:val="FFFFFF"/>
              </w:rPr>
              <w:lastRenderedPageBreak/>
              <w:t>Document Element</w:t>
            </w:r>
          </w:p>
        </w:tc>
        <w:tc>
          <w:tcPr>
            <w:tcW w:w="2059" w:type="dxa"/>
            <w:tcBorders>
              <w:top w:val="single" w:sz="8" w:space="0" w:color="auto"/>
              <w:left w:val="single" w:sz="8" w:space="0" w:color="auto"/>
              <w:bottom w:val="single" w:sz="8" w:space="0" w:color="auto"/>
              <w:right w:val="single" w:sz="8" w:space="0" w:color="auto"/>
            </w:tcBorders>
            <w:shd w:val="clear" w:color="auto" w:fill="333399"/>
          </w:tcPr>
          <w:p w:rsidR="00187B23" w:rsidRPr="00C97E90" w:rsidRDefault="00187B23" w:rsidP="00187B23">
            <w:pPr>
              <w:pStyle w:val="TableContent-Left"/>
              <w:rPr>
                <w:rFonts w:ascii="Lucida Sans Unicode" w:hAnsi="Lucida Sans Unicode" w:cs="Lucida Sans Unicode"/>
                <w:color w:val="FFFFFF"/>
              </w:rPr>
            </w:pPr>
            <w:r w:rsidRPr="00C97E90">
              <w:rPr>
                <w:rFonts w:ascii="Lucida Sans Unicode" w:hAnsi="Lucida Sans Unicode" w:cs="Lucida Sans Unicode"/>
                <w:color w:val="FFFFFF"/>
              </w:rPr>
              <w:t>Font</w:t>
            </w:r>
          </w:p>
        </w:tc>
        <w:tc>
          <w:tcPr>
            <w:tcW w:w="2060" w:type="dxa"/>
            <w:tcBorders>
              <w:top w:val="single" w:sz="8" w:space="0" w:color="auto"/>
              <w:left w:val="single" w:sz="8" w:space="0" w:color="auto"/>
              <w:bottom w:val="single" w:sz="8" w:space="0" w:color="auto"/>
              <w:right w:val="single" w:sz="8" w:space="0" w:color="auto"/>
            </w:tcBorders>
            <w:shd w:val="clear" w:color="auto" w:fill="333399"/>
          </w:tcPr>
          <w:p w:rsidR="00187B23" w:rsidRPr="00C97E90" w:rsidRDefault="00187B23" w:rsidP="00187B23">
            <w:pPr>
              <w:pStyle w:val="TableContent-Left"/>
              <w:rPr>
                <w:rFonts w:ascii="Lucida Sans Unicode" w:hAnsi="Lucida Sans Unicode" w:cs="Lucida Sans Unicode"/>
                <w:color w:val="FFFFFF"/>
              </w:rPr>
            </w:pPr>
            <w:r w:rsidRPr="00C97E90">
              <w:rPr>
                <w:rFonts w:ascii="Lucida Sans Unicode" w:hAnsi="Lucida Sans Unicode" w:cs="Lucida Sans Unicode"/>
                <w:color w:val="FFFFFF"/>
              </w:rPr>
              <w:t>Font Style</w:t>
            </w:r>
          </w:p>
        </w:tc>
        <w:tc>
          <w:tcPr>
            <w:tcW w:w="2060" w:type="dxa"/>
            <w:tcBorders>
              <w:top w:val="single" w:sz="8" w:space="0" w:color="auto"/>
              <w:left w:val="single" w:sz="8" w:space="0" w:color="auto"/>
              <w:bottom w:val="single" w:sz="8" w:space="0" w:color="auto"/>
              <w:right w:val="single" w:sz="8" w:space="0" w:color="auto"/>
            </w:tcBorders>
            <w:shd w:val="clear" w:color="auto" w:fill="333399"/>
          </w:tcPr>
          <w:p w:rsidR="00187B23" w:rsidRPr="00C97E90" w:rsidRDefault="00187B23" w:rsidP="00187B23">
            <w:pPr>
              <w:pStyle w:val="TableContent-Left"/>
              <w:rPr>
                <w:rFonts w:ascii="Lucida Sans Unicode" w:hAnsi="Lucida Sans Unicode" w:cs="Lucida Sans Unicode"/>
                <w:color w:val="FFFFFF"/>
              </w:rPr>
            </w:pPr>
            <w:r w:rsidRPr="00C97E90">
              <w:rPr>
                <w:rFonts w:ascii="Lucida Sans Unicode" w:hAnsi="Lucida Sans Unicode" w:cs="Lucida Sans Unicode"/>
                <w:color w:val="FFFFFF"/>
              </w:rPr>
              <w:t>Size</w:t>
            </w:r>
          </w:p>
        </w:tc>
        <w:tc>
          <w:tcPr>
            <w:tcW w:w="2060" w:type="dxa"/>
            <w:tcBorders>
              <w:top w:val="single" w:sz="8" w:space="0" w:color="auto"/>
              <w:left w:val="single" w:sz="8" w:space="0" w:color="auto"/>
              <w:bottom w:val="single" w:sz="8" w:space="0" w:color="auto"/>
              <w:right w:val="single" w:sz="8" w:space="0" w:color="auto"/>
            </w:tcBorders>
            <w:shd w:val="clear" w:color="auto" w:fill="333399"/>
          </w:tcPr>
          <w:p w:rsidR="00187B23" w:rsidRPr="00C97E90" w:rsidRDefault="00187B23" w:rsidP="00187B23">
            <w:pPr>
              <w:pStyle w:val="TableContent-Left"/>
              <w:rPr>
                <w:rFonts w:ascii="Lucida Sans Unicode" w:hAnsi="Lucida Sans Unicode" w:cs="Lucida Sans Unicode"/>
                <w:color w:val="FFFFFF"/>
              </w:rPr>
            </w:pPr>
            <w:r w:rsidRPr="00C97E90">
              <w:rPr>
                <w:rFonts w:ascii="Lucida Sans Unicode" w:hAnsi="Lucida Sans Unicode" w:cs="Lucida Sans Unicode"/>
                <w:color w:val="FFFFFF"/>
              </w:rPr>
              <w:t>Color</w:t>
            </w:r>
          </w:p>
        </w:tc>
      </w:tr>
      <w:tr w:rsidR="00187B23" w:rsidRPr="00C1128F">
        <w:tc>
          <w:tcPr>
            <w:tcW w:w="2059" w:type="dxa"/>
          </w:tcPr>
          <w:p w:rsidR="00187B23" w:rsidRPr="00C1128F" w:rsidRDefault="00187B23" w:rsidP="00187B23">
            <w:pPr>
              <w:pStyle w:val="TableContent-Left"/>
              <w:rPr>
                <w:b w:val="0"/>
                <w:sz w:val="24"/>
              </w:rPr>
            </w:pPr>
            <w:r w:rsidRPr="00C1128F">
              <w:rPr>
                <w:b w:val="0"/>
                <w:sz w:val="24"/>
              </w:rPr>
              <w:t>Normal</w:t>
            </w:r>
          </w:p>
        </w:tc>
        <w:tc>
          <w:tcPr>
            <w:tcW w:w="2059" w:type="dxa"/>
          </w:tcPr>
          <w:p w:rsidR="00187B23" w:rsidRPr="00C1128F" w:rsidRDefault="00187B23" w:rsidP="00187B23">
            <w:pPr>
              <w:pStyle w:val="TableContent-Left"/>
              <w:rPr>
                <w:rFonts w:eastAsia="新細明體"/>
                <w:b w:val="0"/>
                <w:sz w:val="24"/>
              </w:rPr>
            </w:pPr>
            <w:r w:rsidRPr="00C1128F">
              <w:rPr>
                <w:rFonts w:eastAsia="新細明體" w:hint="eastAsia"/>
                <w:b w:val="0"/>
                <w:sz w:val="24"/>
              </w:rPr>
              <w:t>Georgia</w:t>
            </w:r>
          </w:p>
        </w:tc>
        <w:tc>
          <w:tcPr>
            <w:tcW w:w="2060" w:type="dxa"/>
          </w:tcPr>
          <w:p w:rsidR="00187B23" w:rsidRPr="00C1128F" w:rsidRDefault="00187B23" w:rsidP="00187B23">
            <w:pPr>
              <w:pStyle w:val="TableContent-Left"/>
              <w:rPr>
                <w:b w:val="0"/>
                <w:sz w:val="24"/>
              </w:rPr>
            </w:pPr>
            <w:r w:rsidRPr="00C1128F">
              <w:rPr>
                <w:b w:val="0"/>
                <w:sz w:val="24"/>
              </w:rPr>
              <w:t>Normal</w:t>
            </w:r>
          </w:p>
        </w:tc>
        <w:tc>
          <w:tcPr>
            <w:tcW w:w="2060" w:type="dxa"/>
          </w:tcPr>
          <w:p w:rsidR="00187B23" w:rsidRPr="00C1128F" w:rsidRDefault="00187B23" w:rsidP="00187B23">
            <w:pPr>
              <w:pStyle w:val="TableContent-Left"/>
              <w:rPr>
                <w:rFonts w:eastAsia="新細明體"/>
                <w:b w:val="0"/>
                <w:sz w:val="24"/>
              </w:rPr>
            </w:pPr>
            <w:r w:rsidRPr="00C1128F">
              <w:rPr>
                <w:b w:val="0"/>
                <w:sz w:val="24"/>
              </w:rPr>
              <w:t>1</w:t>
            </w:r>
            <w:r w:rsidRPr="00C1128F">
              <w:rPr>
                <w:rFonts w:eastAsia="新細明體" w:hint="eastAsia"/>
                <w:b w:val="0"/>
                <w:sz w:val="24"/>
              </w:rPr>
              <w:t>2</w:t>
            </w:r>
          </w:p>
        </w:tc>
        <w:tc>
          <w:tcPr>
            <w:tcW w:w="2060" w:type="dxa"/>
          </w:tcPr>
          <w:p w:rsidR="00187B23" w:rsidRPr="00C1128F" w:rsidRDefault="00187B23" w:rsidP="00187B23">
            <w:pPr>
              <w:pStyle w:val="TableContent-Left"/>
              <w:rPr>
                <w:b w:val="0"/>
                <w:sz w:val="24"/>
              </w:rPr>
            </w:pPr>
            <w:r w:rsidRPr="00C1128F">
              <w:rPr>
                <w:b w:val="0"/>
                <w:sz w:val="24"/>
              </w:rPr>
              <w:t>Black</w:t>
            </w:r>
          </w:p>
        </w:tc>
      </w:tr>
      <w:tr w:rsidR="00187B23" w:rsidRPr="00C1128F">
        <w:tc>
          <w:tcPr>
            <w:tcW w:w="2059" w:type="dxa"/>
          </w:tcPr>
          <w:p w:rsidR="00187B23" w:rsidRPr="00C1128F" w:rsidRDefault="00187B23" w:rsidP="00187B23">
            <w:pPr>
              <w:pStyle w:val="TableContent-Left"/>
              <w:rPr>
                <w:rFonts w:ascii="Lucida Console" w:hAnsi="Lucida Console"/>
                <w:sz w:val="22"/>
                <w:szCs w:val="22"/>
              </w:rPr>
            </w:pPr>
            <w:r w:rsidRPr="00C1128F">
              <w:rPr>
                <w:rFonts w:ascii="Lucida Console" w:hAnsi="Lucida Console" w:cs="Courier New"/>
                <w:b w:val="0"/>
                <w:color w:val="333399"/>
                <w:sz w:val="22"/>
                <w:szCs w:val="22"/>
              </w:rPr>
              <w:t>Code</w:t>
            </w:r>
          </w:p>
        </w:tc>
        <w:tc>
          <w:tcPr>
            <w:tcW w:w="2059" w:type="dxa"/>
          </w:tcPr>
          <w:p w:rsidR="00187B23" w:rsidRPr="00C1128F" w:rsidRDefault="00187B23" w:rsidP="00187B23">
            <w:pPr>
              <w:pStyle w:val="TableContent-Left"/>
              <w:rPr>
                <w:rFonts w:ascii="Lucida Console" w:eastAsia="新細明體" w:hAnsi="Lucida Console" w:cs="Courier New"/>
                <w:b w:val="0"/>
                <w:color w:val="333399"/>
                <w:sz w:val="22"/>
                <w:szCs w:val="22"/>
              </w:rPr>
            </w:pPr>
            <w:r w:rsidRPr="00C1128F">
              <w:rPr>
                <w:rFonts w:ascii="Lucida Console" w:eastAsia="新細明體" w:hAnsi="Lucida Console" w:cs="Courier New" w:hint="eastAsia"/>
                <w:b w:val="0"/>
                <w:color w:val="333399"/>
                <w:sz w:val="22"/>
                <w:szCs w:val="22"/>
              </w:rPr>
              <w:t>Lucida Console</w:t>
            </w:r>
          </w:p>
        </w:tc>
        <w:tc>
          <w:tcPr>
            <w:tcW w:w="2060" w:type="dxa"/>
          </w:tcPr>
          <w:p w:rsidR="00187B23" w:rsidRPr="00C1128F" w:rsidRDefault="00187B23" w:rsidP="00187B23">
            <w:pPr>
              <w:pStyle w:val="TableContent-Left"/>
              <w:rPr>
                <w:rFonts w:ascii="Lucida Console" w:hAnsi="Lucida Console" w:cs="Courier New"/>
                <w:b w:val="0"/>
                <w:color w:val="333399"/>
                <w:sz w:val="22"/>
                <w:szCs w:val="22"/>
              </w:rPr>
            </w:pPr>
            <w:r w:rsidRPr="00C1128F">
              <w:rPr>
                <w:rFonts w:ascii="Lucida Console" w:hAnsi="Lucida Console" w:cs="Courier New"/>
                <w:b w:val="0"/>
                <w:color w:val="333399"/>
                <w:sz w:val="22"/>
                <w:szCs w:val="22"/>
              </w:rPr>
              <w:t>Normal</w:t>
            </w:r>
          </w:p>
        </w:tc>
        <w:tc>
          <w:tcPr>
            <w:tcW w:w="2060" w:type="dxa"/>
          </w:tcPr>
          <w:p w:rsidR="00187B23" w:rsidRPr="00C1128F" w:rsidRDefault="00187B23" w:rsidP="00187B23">
            <w:pPr>
              <w:pStyle w:val="TableContent-Left"/>
              <w:rPr>
                <w:rFonts w:ascii="Lucida Console" w:hAnsi="Lucida Console" w:cs="Courier New"/>
                <w:b w:val="0"/>
                <w:color w:val="333399"/>
                <w:sz w:val="22"/>
                <w:szCs w:val="22"/>
              </w:rPr>
            </w:pPr>
            <w:r w:rsidRPr="00C1128F">
              <w:rPr>
                <w:rFonts w:ascii="Lucida Console" w:hAnsi="Lucida Console" w:cs="Courier New"/>
                <w:b w:val="0"/>
                <w:color w:val="333399"/>
                <w:sz w:val="22"/>
                <w:szCs w:val="22"/>
              </w:rPr>
              <w:t>11</w:t>
            </w:r>
          </w:p>
        </w:tc>
        <w:tc>
          <w:tcPr>
            <w:tcW w:w="2060" w:type="dxa"/>
          </w:tcPr>
          <w:p w:rsidR="00187B23" w:rsidRPr="00C1128F" w:rsidRDefault="00187B23" w:rsidP="00187B23">
            <w:pPr>
              <w:pStyle w:val="TableContent-Left"/>
              <w:rPr>
                <w:rFonts w:ascii="Lucida Console" w:hAnsi="Lucida Console"/>
                <w:sz w:val="22"/>
                <w:szCs w:val="22"/>
              </w:rPr>
            </w:pPr>
            <w:r w:rsidRPr="00C1128F">
              <w:rPr>
                <w:rFonts w:ascii="Lucida Console" w:hAnsi="Lucida Console" w:cs="Courier New"/>
                <w:b w:val="0"/>
                <w:color w:val="333399"/>
                <w:sz w:val="22"/>
                <w:szCs w:val="22"/>
              </w:rPr>
              <w:t>Indigo</w:t>
            </w:r>
          </w:p>
        </w:tc>
      </w:tr>
      <w:tr w:rsidR="00187B23" w:rsidRPr="00C1128F">
        <w:tc>
          <w:tcPr>
            <w:tcW w:w="2059" w:type="dxa"/>
          </w:tcPr>
          <w:p w:rsidR="00187B23" w:rsidRPr="00C1128F" w:rsidRDefault="00187B23" w:rsidP="00187B23">
            <w:pPr>
              <w:pStyle w:val="TableContent-Left"/>
              <w:rPr>
                <w:rFonts w:ascii="Lucida Console" w:hAnsi="Lucida Console" w:cs="Courier New"/>
                <w:color w:val="333399"/>
                <w:sz w:val="22"/>
                <w:szCs w:val="22"/>
              </w:rPr>
            </w:pPr>
            <w:r w:rsidRPr="00C1128F">
              <w:rPr>
                <w:rFonts w:ascii="Lucida Console" w:hAnsi="Lucida Console" w:cs="Courier New"/>
                <w:color w:val="333399"/>
                <w:sz w:val="22"/>
                <w:szCs w:val="22"/>
              </w:rPr>
              <w:t>USER VARIABLE</w:t>
            </w:r>
          </w:p>
        </w:tc>
        <w:tc>
          <w:tcPr>
            <w:tcW w:w="2059" w:type="dxa"/>
          </w:tcPr>
          <w:p w:rsidR="00187B23" w:rsidRPr="00C1128F" w:rsidRDefault="00187B23" w:rsidP="00187B23">
            <w:pPr>
              <w:pStyle w:val="TableContent-Left"/>
              <w:rPr>
                <w:rFonts w:ascii="Lucida Console" w:hAnsi="Lucida Console" w:cs="Courier New"/>
                <w:color w:val="333399"/>
                <w:sz w:val="22"/>
                <w:szCs w:val="22"/>
              </w:rPr>
            </w:pPr>
            <w:r w:rsidRPr="00C1128F">
              <w:rPr>
                <w:rFonts w:ascii="Lucida Console" w:eastAsia="新細明體" w:hAnsi="Lucida Console" w:cs="Courier New" w:hint="eastAsia"/>
                <w:color w:val="333399"/>
                <w:sz w:val="22"/>
                <w:szCs w:val="22"/>
              </w:rPr>
              <w:t xml:space="preserve">Lucida Console </w:t>
            </w:r>
          </w:p>
        </w:tc>
        <w:tc>
          <w:tcPr>
            <w:tcW w:w="2060" w:type="dxa"/>
          </w:tcPr>
          <w:p w:rsidR="00187B23" w:rsidRPr="00C1128F" w:rsidRDefault="00187B23" w:rsidP="00187B23">
            <w:pPr>
              <w:pStyle w:val="TableContent-Left"/>
              <w:rPr>
                <w:rFonts w:ascii="Lucida Console" w:hAnsi="Lucida Console" w:cs="Courier New"/>
                <w:color w:val="333399"/>
                <w:sz w:val="22"/>
                <w:szCs w:val="22"/>
              </w:rPr>
            </w:pPr>
            <w:r w:rsidRPr="00C1128F">
              <w:rPr>
                <w:rFonts w:ascii="Lucida Console" w:hAnsi="Lucida Console" w:cs="Courier New"/>
                <w:color w:val="333399"/>
                <w:sz w:val="22"/>
                <w:szCs w:val="22"/>
              </w:rPr>
              <w:t>ALL-CAPS</w:t>
            </w:r>
          </w:p>
        </w:tc>
        <w:tc>
          <w:tcPr>
            <w:tcW w:w="2060" w:type="dxa"/>
          </w:tcPr>
          <w:p w:rsidR="00187B23" w:rsidRPr="00C1128F" w:rsidRDefault="00187B23" w:rsidP="00187B23">
            <w:pPr>
              <w:pStyle w:val="TableContent-Left"/>
              <w:rPr>
                <w:rFonts w:ascii="Lucida Console" w:hAnsi="Lucida Console" w:cs="Courier New"/>
                <w:color w:val="333399"/>
                <w:sz w:val="22"/>
                <w:szCs w:val="22"/>
              </w:rPr>
            </w:pPr>
            <w:r w:rsidRPr="00C1128F">
              <w:rPr>
                <w:rFonts w:ascii="Lucida Console" w:hAnsi="Lucida Console" w:cs="Courier New"/>
                <w:color w:val="333399"/>
                <w:sz w:val="22"/>
                <w:szCs w:val="22"/>
              </w:rPr>
              <w:t>11</w:t>
            </w:r>
          </w:p>
        </w:tc>
        <w:tc>
          <w:tcPr>
            <w:tcW w:w="2060" w:type="dxa"/>
          </w:tcPr>
          <w:p w:rsidR="00187B23" w:rsidRPr="00C1128F" w:rsidRDefault="00187B23" w:rsidP="00187B23">
            <w:pPr>
              <w:pStyle w:val="TableContent-Left"/>
              <w:rPr>
                <w:rFonts w:ascii="Lucida Console" w:hAnsi="Lucida Console" w:cs="Courier New"/>
                <w:color w:val="333399"/>
                <w:sz w:val="22"/>
                <w:szCs w:val="22"/>
              </w:rPr>
            </w:pPr>
            <w:r w:rsidRPr="00C1128F">
              <w:rPr>
                <w:rFonts w:ascii="Lucida Console" w:hAnsi="Lucida Console" w:cs="Courier New"/>
                <w:color w:val="333399"/>
                <w:sz w:val="22"/>
                <w:szCs w:val="22"/>
              </w:rPr>
              <w:t>INDIGO</w:t>
            </w:r>
          </w:p>
        </w:tc>
      </w:tr>
      <w:tr w:rsidR="00187B23" w:rsidRPr="00C1128F">
        <w:tc>
          <w:tcPr>
            <w:tcW w:w="2059" w:type="dxa"/>
          </w:tcPr>
          <w:p w:rsidR="00187B23" w:rsidRPr="00C1128F" w:rsidRDefault="00187B23" w:rsidP="00187B23">
            <w:pPr>
              <w:pStyle w:val="TableContent-Left"/>
              <w:rPr>
                <w:b w:val="0"/>
                <w:color w:val="FF0000"/>
                <w:sz w:val="24"/>
              </w:rPr>
            </w:pPr>
            <w:r w:rsidRPr="00C1128F">
              <w:rPr>
                <w:b w:val="0"/>
                <w:color w:val="FF0000"/>
                <w:sz w:val="24"/>
              </w:rPr>
              <w:t>Note/Warning</w:t>
            </w:r>
          </w:p>
        </w:tc>
        <w:tc>
          <w:tcPr>
            <w:tcW w:w="2059" w:type="dxa"/>
          </w:tcPr>
          <w:p w:rsidR="00187B23" w:rsidRPr="00C1128F" w:rsidRDefault="00187B23" w:rsidP="00187B23">
            <w:pPr>
              <w:pStyle w:val="TableContent-Left"/>
              <w:rPr>
                <w:rFonts w:eastAsia="新細明體"/>
                <w:b w:val="0"/>
                <w:color w:val="FF0000"/>
                <w:sz w:val="24"/>
              </w:rPr>
            </w:pPr>
            <w:r w:rsidRPr="00C1128F">
              <w:rPr>
                <w:rFonts w:eastAsia="新細明體" w:hint="eastAsia"/>
                <w:b w:val="0"/>
                <w:color w:val="FF0000"/>
                <w:sz w:val="24"/>
              </w:rPr>
              <w:t>Georgia</w:t>
            </w:r>
          </w:p>
        </w:tc>
        <w:tc>
          <w:tcPr>
            <w:tcW w:w="2060" w:type="dxa"/>
          </w:tcPr>
          <w:p w:rsidR="00187B23" w:rsidRPr="00C1128F" w:rsidRDefault="00187B23" w:rsidP="00187B23">
            <w:pPr>
              <w:pStyle w:val="TableContent-Left"/>
              <w:rPr>
                <w:b w:val="0"/>
                <w:color w:val="FF0000"/>
                <w:sz w:val="24"/>
              </w:rPr>
            </w:pPr>
            <w:r w:rsidRPr="00C1128F">
              <w:rPr>
                <w:b w:val="0"/>
                <w:color w:val="FF0000"/>
                <w:sz w:val="24"/>
              </w:rPr>
              <w:t>Normal</w:t>
            </w:r>
          </w:p>
        </w:tc>
        <w:tc>
          <w:tcPr>
            <w:tcW w:w="2060" w:type="dxa"/>
          </w:tcPr>
          <w:p w:rsidR="00187B23" w:rsidRPr="00C1128F" w:rsidRDefault="00187B23" w:rsidP="00187B23">
            <w:pPr>
              <w:pStyle w:val="TableContent-Left"/>
              <w:rPr>
                <w:rFonts w:eastAsia="新細明體"/>
                <w:b w:val="0"/>
                <w:color w:val="FF0000"/>
                <w:sz w:val="24"/>
              </w:rPr>
            </w:pPr>
            <w:r w:rsidRPr="00C1128F">
              <w:rPr>
                <w:b w:val="0"/>
                <w:color w:val="FF0000"/>
                <w:sz w:val="24"/>
              </w:rPr>
              <w:t>1</w:t>
            </w:r>
            <w:r w:rsidRPr="00C1128F">
              <w:rPr>
                <w:rFonts w:eastAsia="新細明體" w:hint="eastAsia"/>
                <w:b w:val="0"/>
                <w:color w:val="FF0000"/>
                <w:sz w:val="24"/>
              </w:rPr>
              <w:t>2</w:t>
            </w:r>
          </w:p>
        </w:tc>
        <w:tc>
          <w:tcPr>
            <w:tcW w:w="2060" w:type="dxa"/>
          </w:tcPr>
          <w:p w:rsidR="00187B23" w:rsidRPr="00C1128F" w:rsidRDefault="00187B23" w:rsidP="00187B23">
            <w:pPr>
              <w:pStyle w:val="TableContent-Left"/>
              <w:rPr>
                <w:b w:val="0"/>
                <w:color w:val="FF0000"/>
                <w:sz w:val="24"/>
              </w:rPr>
            </w:pPr>
            <w:r w:rsidRPr="00C1128F">
              <w:rPr>
                <w:b w:val="0"/>
                <w:color w:val="FF0000"/>
                <w:sz w:val="24"/>
              </w:rPr>
              <w:t>Red</w:t>
            </w:r>
          </w:p>
        </w:tc>
      </w:tr>
      <w:tr w:rsidR="00187B23" w:rsidRPr="00C1128F">
        <w:tc>
          <w:tcPr>
            <w:tcW w:w="2059" w:type="dxa"/>
          </w:tcPr>
          <w:p w:rsidR="00187B23" w:rsidRPr="00C1128F" w:rsidRDefault="00187B23" w:rsidP="00187B23">
            <w:pPr>
              <w:pStyle w:val="TableContent-Left"/>
              <w:rPr>
                <w:color w:val="0000FF"/>
                <w:sz w:val="24"/>
                <w:u w:val="single"/>
              </w:rPr>
            </w:pPr>
            <w:r w:rsidRPr="00C1128F">
              <w:rPr>
                <w:color w:val="0000FF"/>
                <w:sz w:val="24"/>
                <w:u w:val="single"/>
              </w:rPr>
              <w:t>Hyperlink</w:t>
            </w:r>
          </w:p>
        </w:tc>
        <w:tc>
          <w:tcPr>
            <w:tcW w:w="2059" w:type="dxa"/>
          </w:tcPr>
          <w:p w:rsidR="00187B23" w:rsidRPr="00C1128F" w:rsidRDefault="00187B23" w:rsidP="00187B23">
            <w:pPr>
              <w:pStyle w:val="TableContent-Left"/>
              <w:rPr>
                <w:rFonts w:eastAsia="新細明體"/>
                <w:color w:val="0000FF"/>
                <w:sz w:val="24"/>
              </w:rPr>
            </w:pPr>
            <w:r w:rsidRPr="00C1128F">
              <w:rPr>
                <w:rFonts w:eastAsia="新細明體" w:hint="eastAsia"/>
                <w:color w:val="0000FF"/>
                <w:sz w:val="24"/>
              </w:rPr>
              <w:t>Georgia</w:t>
            </w:r>
          </w:p>
        </w:tc>
        <w:tc>
          <w:tcPr>
            <w:tcW w:w="2060" w:type="dxa"/>
          </w:tcPr>
          <w:p w:rsidR="00187B23" w:rsidRPr="00C1128F" w:rsidRDefault="00187B23" w:rsidP="00187B23">
            <w:pPr>
              <w:pStyle w:val="TableContent-Left"/>
              <w:rPr>
                <w:color w:val="0000FF"/>
                <w:sz w:val="24"/>
              </w:rPr>
            </w:pPr>
            <w:r w:rsidRPr="00C1128F">
              <w:rPr>
                <w:color w:val="0000FF"/>
                <w:sz w:val="24"/>
              </w:rPr>
              <w:t xml:space="preserve">Bold + </w:t>
            </w:r>
            <w:r w:rsidRPr="00C1128F">
              <w:rPr>
                <w:color w:val="0000FF"/>
                <w:sz w:val="24"/>
                <w:u w:val="single"/>
              </w:rPr>
              <w:t>Underlined</w:t>
            </w:r>
          </w:p>
        </w:tc>
        <w:tc>
          <w:tcPr>
            <w:tcW w:w="2060" w:type="dxa"/>
          </w:tcPr>
          <w:p w:rsidR="00187B23" w:rsidRPr="00C1128F" w:rsidRDefault="00187B23" w:rsidP="00187B23">
            <w:pPr>
              <w:pStyle w:val="TableContent-Left"/>
              <w:rPr>
                <w:rFonts w:eastAsia="新細明體"/>
                <w:color w:val="0000FF"/>
                <w:sz w:val="24"/>
              </w:rPr>
            </w:pPr>
            <w:r w:rsidRPr="00C1128F">
              <w:rPr>
                <w:color w:val="0000FF"/>
                <w:sz w:val="24"/>
              </w:rPr>
              <w:t>1</w:t>
            </w:r>
            <w:r w:rsidRPr="00C1128F">
              <w:rPr>
                <w:rFonts w:eastAsia="新細明體" w:hint="eastAsia"/>
                <w:color w:val="0000FF"/>
                <w:sz w:val="24"/>
              </w:rPr>
              <w:t>2</w:t>
            </w:r>
          </w:p>
        </w:tc>
        <w:tc>
          <w:tcPr>
            <w:tcW w:w="2060" w:type="dxa"/>
          </w:tcPr>
          <w:p w:rsidR="00187B23" w:rsidRPr="00C1128F" w:rsidRDefault="00187B23" w:rsidP="00187B23">
            <w:pPr>
              <w:pStyle w:val="TableContent-Left"/>
              <w:rPr>
                <w:color w:val="0000FF"/>
                <w:sz w:val="24"/>
              </w:rPr>
            </w:pPr>
            <w:r w:rsidRPr="00C1128F">
              <w:rPr>
                <w:color w:val="0000FF"/>
                <w:sz w:val="24"/>
              </w:rPr>
              <w:t>Blue</w:t>
            </w:r>
          </w:p>
        </w:tc>
      </w:tr>
    </w:tbl>
    <w:p w:rsidR="00D20F22" w:rsidRPr="005B5B59" w:rsidRDefault="00C01206" w:rsidP="00E15DD0">
      <w:pPr>
        <w:pStyle w:val="1"/>
        <w:pageBreakBefore/>
        <w:tabs>
          <w:tab w:val="num" w:pos="480"/>
        </w:tabs>
        <w:spacing w:before="406" w:after="203"/>
        <w:ind w:left="0"/>
        <w:rPr>
          <w:rFonts w:eastAsia="新細明體"/>
        </w:rPr>
      </w:pPr>
      <w:bookmarkStart w:id="4" w:name="_Toc438822186"/>
      <w:r>
        <w:rPr>
          <w:rFonts w:eastAsia="新細明體" w:hint="eastAsia"/>
        </w:rPr>
        <w:lastRenderedPageBreak/>
        <w:t>Overview</w:t>
      </w:r>
      <w:bookmarkEnd w:id="4"/>
    </w:p>
    <w:p w:rsidR="00FA1197" w:rsidRDefault="00C01206" w:rsidP="00C01206">
      <w:pPr>
        <w:pStyle w:val="21"/>
        <w:spacing w:before="203"/>
        <w:rPr>
          <w:rFonts w:eastAsiaTheme="minorEastAsia"/>
        </w:rPr>
      </w:pPr>
      <w:bookmarkStart w:id="5" w:name="_Toc438822187"/>
      <w:r>
        <w:rPr>
          <w:rFonts w:eastAsiaTheme="minorEastAsia" w:hint="eastAsia"/>
        </w:rPr>
        <w:t>Introduction</w:t>
      </w:r>
      <w:bookmarkEnd w:id="5"/>
    </w:p>
    <w:p w:rsidR="00A64D55" w:rsidRDefault="00D679F2" w:rsidP="00BD3514">
      <w:pPr>
        <w:tabs>
          <w:tab w:val="left" w:pos="6690"/>
        </w:tabs>
        <w:rPr>
          <w:rFonts w:eastAsia="新細明體"/>
        </w:rPr>
      </w:pPr>
      <w:r>
        <w:rPr>
          <w:rFonts w:eastAsia="新細明體" w:hint="eastAsia"/>
        </w:rPr>
        <w:t>AndeShape</w:t>
      </w:r>
      <w:r>
        <w:rPr>
          <w:rFonts w:eastAsia="新細明體"/>
        </w:rPr>
        <w:t>™</w:t>
      </w:r>
      <w:r>
        <w:rPr>
          <w:rFonts w:eastAsia="新細明體" w:hint="eastAsia"/>
        </w:rPr>
        <w:t xml:space="preserve"> </w:t>
      </w:r>
      <w:r w:rsidR="00A64D55" w:rsidRPr="00A64D55">
        <w:rPr>
          <w:rFonts w:eastAsia="新細明體"/>
        </w:rPr>
        <w:t>ATC</w:t>
      </w:r>
      <w:r w:rsidR="00C020B7">
        <w:rPr>
          <w:rFonts w:eastAsia="新細明體"/>
        </w:rPr>
        <w:t>BMC300</w:t>
      </w:r>
      <w:r w:rsidR="00A64D55" w:rsidRPr="00A64D55">
        <w:rPr>
          <w:rFonts w:eastAsia="新細明體" w:hint="eastAsia"/>
        </w:rPr>
        <w:t xml:space="preserve"> </w:t>
      </w:r>
      <w:r>
        <w:rPr>
          <w:rFonts w:eastAsia="新細明體" w:hint="eastAsia"/>
        </w:rPr>
        <w:t xml:space="preserve">is </w:t>
      </w:r>
      <w:r w:rsidR="00A64D55" w:rsidRPr="00A64D55">
        <w:rPr>
          <w:rFonts w:eastAsia="新細明體"/>
        </w:rPr>
        <w:t xml:space="preserve">designed </w:t>
      </w:r>
      <w:r w:rsidR="00C020B7">
        <w:rPr>
          <w:rFonts w:eastAsia="新細明體"/>
        </w:rPr>
        <w:t xml:space="preserve">to </w:t>
      </w:r>
      <w:r w:rsidR="001A5FE0">
        <w:rPr>
          <w:rFonts w:eastAsia="新細明體"/>
        </w:rPr>
        <w:t xml:space="preserve">connect AXI master </w:t>
      </w:r>
      <w:r w:rsidR="00051AAA">
        <w:rPr>
          <w:rFonts w:eastAsia="新細明體"/>
        </w:rPr>
        <w:t>interface</w:t>
      </w:r>
      <w:r w:rsidR="001A5FE0">
        <w:rPr>
          <w:rFonts w:eastAsia="新細明體"/>
        </w:rPr>
        <w:t xml:space="preserve"> (MI)</w:t>
      </w:r>
      <w:r w:rsidR="00DA26B8">
        <w:rPr>
          <w:rFonts w:eastAsia="新細明體"/>
        </w:rPr>
        <w:t xml:space="preserve"> slots</w:t>
      </w:r>
      <w:r w:rsidR="00A64D55">
        <w:rPr>
          <w:rFonts w:eastAsia="新細明體"/>
        </w:rPr>
        <w:t xml:space="preserve"> and </w:t>
      </w:r>
      <w:r w:rsidR="001A5FE0">
        <w:rPr>
          <w:rFonts w:eastAsia="新細明體" w:hint="eastAsia"/>
        </w:rPr>
        <w:t>slaves</w:t>
      </w:r>
      <w:r w:rsidR="001A5FE0">
        <w:rPr>
          <w:rFonts w:eastAsia="新細明體"/>
        </w:rPr>
        <w:t xml:space="preserve"> interface (SI)</w:t>
      </w:r>
      <w:r w:rsidR="00DA26B8">
        <w:rPr>
          <w:rFonts w:eastAsia="新細明體"/>
        </w:rPr>
        <w:t xml:space="preserve"> slots</w:t>
      </w:r>
      <w:r w:rsidR="00A64D55">
        <w:rPr>
          <w:rFonts w:eastAsia="新細明體" w:hint="eastAsia"/>
        </w:rPr>
        <w:t>.</w:t>
      </w:r>
      <w:r w:rsidR="00BD3514" w:rsidRPr="00BD3514">
        <w:rPr>
          <w:rFonts w:eastAsia="新細明體"/>
        </w:rPr>
        <w:t xml:space="preserve">  </w:t>
      </w:r>
    </w:p>
    <w:p w:rsidR="00BD3514" w:rsidRPr="00A64D55" w:rsidRDefault="00BD3514" w:rsidP="00BD3514">
      <w:pPr>
        <w:tabs>
          <w:tab w:val="left" w:pos="6690"/>
        </w:tabs>
        <w:rPr>
          <w:rFonts w:eastAsia="新細明體"/>
        </w:rPr>
      </w:pPr>
    </w:p>
    <w:p w:rsidR="00C01206" w:rsidRDefault="00C01206" w:rsidP="00C01206">
      <w:pPr>
        <w:pStyle w:val="21"/>
        <w:spacing w:before="203"/>
        <w:rPr>
          <w:rFonts w:eastAsiaTheme="minorEastAsia"/>
        </w:rPr>
      </w:pPr>
      <w:bookmarkStart w:id="6" w:name="_Toc438822188"/>
      <w:r>
        <w:rPr>
          <w:rFonts w:eastAsiaTheme="minorEastAsia" w:hint="eastAsia"/>
        </w:rPr>
        <w:t>Features</w:t>
      </w:r>
      <w:bookmarkEnd w:id="6"/>
    </w:p>
    <w:p w:rsidR="006736AB" w:rsidRPr="006736AB" w:rsidRDefault="006736AB" w:rsidP="0004561A">
      <w:pPr>
        <w:pStyle w:val="Bullets"/>
      </w:pPr>
      <w:r w:rsidRPr="006736AB">
        <w:t>Compliant with AMBA</w:t>
      </w:r>
      <w:r w:rsidRPr="003628C6">
        <w:rPr>
          <w:vertAlign w:val="superscript"/>
        </w:rPr>
        <w:t>®</w:t>
      </w:r>
      <w:r w:rsidRPr="006736AB">
        <w:t>4 AXI4™</w:t>
      </w:r>
      <w:r w:rsidR="0004561A">
        <w:rPr>
          <w:rFonts w:eastAsiaTheme="minorEastAsia" w:hint="eastAsia"/>
        </w:rPr>
        <w:t xml:space="preserve">, </w:t>
      </w:r>
    </w:p>
    <w:p w:rsidR="003628C6" w:rsidRDefault="00EC3098" w:rsidP="003628C6">
      <w:pPr>
        <w:pStyle w:val="Bullets"/>
      </w:pPr>
      <w:r>
        <w:tab/>
      </w:r>
      <w:r w:rsidR="003628C6" w:rsidRPr="003A6606">
        <w:t>Up to 16 master interface slots</w:t>
      </w:r>
    </w:p>
    <w:p w:rsidR="003628C6" w:rsidRPr="003A6606" w:rsidRDefault="003628C6" w:rsidP="003628C6">
      <w:pPr>
        <w:pStyle w:val="Bullets"/>
      </w:pPr>
      <w:r>
        <w:t xml:space="preserve">Up to </w:t>
      </w:r>
      <w:r w:rsidRPr="00F03228">
        <w:rPr>
          <w:rFonts w:hint="eastAsia"/>
        </w:rPr>
        <w:t>32</w:t>
      </w:r>
      <w:r w:rsidRPr="003A6606">
        <w:t xml:space="preserve"> slave interface slots</w:t>
      </w:r>
    </w:p>
    <w:p w:rsidR="00EC3098" w:rsidRDefault="00EC3098" w:rsidP="006736AB">
      <w:pPr>
        <w:pStyle w:val="Bullets"/>
      </w:pPr>
      <w:r>
        <w:t xml:space="preserve">Support 24-64 bit </w:t>
      </w:r>
      <w:r w:rsidR="00C70B01">
        <w:rPr>
          <w:rFonts w:eastAsiaTheme="minorEastAsia" w:hint="eastAsia"/>
        </w:rPr>
        <w:t xml:space="preserve">unified </w:t>
      </w:r>
      <w:r w:rsidR="00005153">
        <w:t>address</w:t>
      </w:r>
      <w:r>
        <w:t xml:space="preserve"> width</w:t>
      </w:r>
    </w:p>
    <w:p w:rsidR="00EC3098" w:rsidRPr="00EC3098" w:rsidRDefault="00EC3098" w:rsidP="00EC3098">
      <w:pPr>
        <w:pStyle w:val="Bullets"/>
        <w:rPr>
          <w:i/>
        </w:rPr>
      </w:pPr>
      <w:r>
        <w:tab/>
        <w:t xml:space="preserve">Support </w:t>
      </w:r>
      <w:r>
        <w:rPr>
          <w:rFonts w:eastAsiaTheme="minorEastAsia" w:hint="eastAsia"/>
        </w:rPr>
        <w:t>32</w:t>
      </w:r>
      <w:r w:rsidR="005914F7">
        <w:rPr>
          <w:rFonts w:eastAsiaTheme="minorEastAsia"/>
        </w:rPr>
        <w:t>/64/</w:t>
      </w:r>
      <w:r>
        <w:t>128</w:t>
      </w:r>
      <w:r>
        <w:rPr>
          <w:rFonts w:eastAsiaTheme="minorEastAsia" w:hint="eastAsia"/>
        </w:rPr>
        <w:t xml:space="preserve"> </w:t>
      </w:r>
      <w:r>
        <w:t xml:space="preserve">bit </w:t>
      </w:r>
      <w:r w:rsidR="00C70B01">
        <w:rPr>
          <w:rFonts w:eastAsiaTheme="minorEastAsia" w:hint="eastAsia"/>
        </w:rPr>
        <w:t xml:space="preserve">unified </w:t>
      </w:r>
      <w:r>
        <w:t xml:space="preserve">data </w:t>
      </w:r>
      <w:r w:rsidR="008A00E4">
        <w:t>width</w:t>
      </w:r>
    </w:p>
    <w:p w:rsidR="003628C6" w:rsidRDefault="003628C6" w:rsidP="003628C6">
      <w:pPr>
        <w:pStyle w:val="Bullets"/>
      </w:pPr>
      <w:r>
        <w:t>Configurable connectivity between masters and slaves</w:t>
      </w:r>
    </w:p>
    <w:p w:rsidR="003628C6" w:rsidRDefault="003628C6" w:rsidP="003628C6">
      <w:pPr>
        <w:pStyle w:val="Bullets"/>
      </w:pPr>
      <w:r>
        <w:t>Programmable two level priority arbitration scheme</w:t>
      </w:r>
    </w:p>
    <w:p w:rsidR="00EC3098" w:rsidRPr="004C2DE3" w:rsidRDefault="00C70B01" w:rsidP="00EC3098">
      <w:pPr>
        <w:pStyle w:val="Bullets"/>
        <w:rPr>
          <w:i/>
        </w:rPr>
      </w:pPr>
      <w:r w:rsidRPr="004C2DE3">
        <w:rPr>
          <w:rFonts w:eastAsiaTheme="minorEastAsia" w:hint="eastAsia"/>
        </w:rPr>
        <w:t>Configurable</w:t>
      </w:r>
      <w:r w:rsidR="00EC3098" w:rsidRPr="004C2DE3">
        <w:t xml:space="preserve"> </w:t>
      </w:r>
      <w:r w:rsidR="00615DA0" w:rsidRPr="004C2DE3">
        <w:t>ID width</w:t>
      </w:r>
      <w:r w:rsidRPr="004C2DE3">
        <w:rPr>
          <w:rFonts w:eastAsiaTheme="minorEastAsia" w:hint="eastAsia"/>
        </w:rPr>
        <w:t xml:space="preserve"> </w:t>
      </w:r>
      <w:r w:rsidR="00C048E2" w:rsidRPr="004C2DE3">
        <w:rPr>
          <w:rFonts w:eastAsiaTheme="minorEastAsia" w:hint="eastAsia"/>
        </w:rPr>
        <w:t>to</w:t>
      </w:r>
      <w:r w:rsidRPr="004C2DE3">
        <w:rPr>
          <w:rFonts w:eastAsiaTheme="minorEastAsia" w:hint="eastAsia"/>
        </w:rPr>
        <w:t xml:space="preserve"> </w:t>
      </w:r>
      <w:r w:rsidR="00C048E2" w:rsidRPr="004C2DE3">
        <w:rPr>
          <w:rFonts w:eastAsiaTheme="minorEastAsia" w:hint="eastAsia"/>
        </w:rPr>
        <w:t xml:space="preserve">all </w:t>
      </w:r>
      <w:r w:rsidRPr="004C2DE3">
        <w:rPr>
          <w:rFonts w:eastAsiaTheme="minorEastAsia" w:hint="eastAsia"/>
        </w:rPr>
        <w:t>master interface</w:t>
      </w:r>
    </w:p>
    <w:p w:rsidR="00E557A5" w:rsidRPr="00BF5B3C" w:rsidRDefault="00E557A5" w:rsidP="00E557A5">
      <w:pPr>
        <w:pStyle w:val="Bullets"/>
        <w:numPr>
          <w:ilvl w:val="0"/>
          <w:numId w:val="0"/>
        </w:numPr>
        <w:snapToGrid/>
        <w:spacing w:line="240" w:lineRule="auto"/>
        <w:ind w:left="480" w:hanging="480"/>
        <w:rPr>
          <w:rFonts w:eastAsiaTheme="minorEastAsia"/>
        </w:rPr>
      </w:pPr>
    </w:p>
    <w:p w:rsidR="002D2FF5" w:rsidRPr="002D2FF5" w:rsidRDefault="002D2FF5" w:rsidP="00E557A5">
      <w:pPr>
        <w:pStyle w:val="Bullets"/>
        <w:numPr>
          <w:ilvl w:val="0"/>
          <w:numId w:val="0"/>
        </w:numPr>
        <w:snapToGrid/>
        <w:spacing w:line="240" w:lineRule="auto"/>
        <w:ind w:left="480" w:hanging="480"/>
        <w:rPr>
          <w:rFonts w:eastAsiaTheme="minorEastAsia"/>
        </w:rPr>
      </w:pPr>
    </w:p>
    <w:p w:rsidR="000A45D9" w:rsidRDefault="000A45D9">
      <w:pPr>
        <w:widowControl/>
        <w:snapToGrid/>
        <w:spacing w:line="240" w:lineRule="auto"/>
        <w:rPr>
          <w:rFonts w:ascii="Lucida Sans Unicode" w:eastAsiaTheme="minorEastAsia" w:hAnsi="Lucida Sans Unicode" w:cs="Lucida Sans Unicode"/>
          <w:b/>
          <w:kern w:val="0"/>
          <w:sz w:val="28"/>
          <w:szCs w:val="26"/>
        </w:rPr>
      </w:pPr>
      <w:bookmarkStart w:id="7" w:name="_Toc423090137"/>
      <w:r>
        <w:rPr>
          <w:rFonts w:eastAsiaTheme="minorEastAsia"/>
        </w:rPr>
        <w:br w:type="page"/>
      </w:r>
    </w:p>
    <w:p w:rsidR="00A80053" w:rsidRDefault="00A80053" w:rsidP="00A80053">
      <w:pPr>
        <w:pStyle w:val="21"/>
        <w:spacing w:before="203"/>
        <w:rPr>
          <w:rFonts w:eastAsiaTheme="minorEastAsia"/>
        </w:rPr>
      </w:pPr>
      <w:bookmarkStart w:id="8" w:name="_Toc438822189"/>
      <w:r>
        <w:rPr>
          <w:rFonts w:eastAsiaTheme="minorEastAsia" w:hint="eastAsia"/>
        </w:rPr>
        <w:lastRenderedPageBreak/>
        <w:t>Limitation and Restrictions</w:t>
      </w:r>
      <w:bookmarkEnd w:id="7"/>
      <w:bookmarkEnd w:id="8"/>
    </w:p>
    <w:p w:rsidR="00712E32" w:rsidRPr="009F7028" w:rsidRDefault="00D7622B" w:rsidP="00712E32">
      <w:pPr>
        <w:pStyle w:val="Bullets"/>
        <w:numPr>
          <w:ilvl w:val="0"/>
          <w:numId w:val="0"/>
        </w:numPr>
        <w:snapToGrid/>
        <w:spacing w:line="240" w:lineRule="auto"/>
        <w:rPr>
          <w:rFonts w:eastAsiaTheme="minorEastAsia"/>
        </w:rPr>
      </w:pPr>
      <w:r w:rsidRPr="009F7028">
        <w:rPr>
          <w:rFonts w:eastAsiaTheme="minorEastAsia" w:hint="eastAsia"/>
        </w:rPr>
        <w:t>None</w:t>
      </w:r>
    </w:p>
    <w:p w:rsidR="00C01206" w:rsidRDefault="00712E32" w:rsidP="00712E32">
      <w:pPr>
        <w:pStyle w:val="21"/>
        <w:pageBreakBefore/>
        <w:spacing w:before="203"/>
        <w:ind w:left="215" w:hanging="215"/>
        <w:rPr>
          <w:rFonts w:eastAsiaTheme="minorEastAsia"/>
        </w:rPr>
      </w:pPr>
      <w:bookmarkStart w:id="9" w:name="_Toc438822190"/>
      <w:r w:rsidRPr="00712E32">
        <w:rPr>
          <w:rFonts w:eastAsiaTheme="minorEastAsia"/>
        </w:rPr>
        <w:lastRenderedPageBreak/>
        <w:t>Block Diagra</w:t>
      </w:r>
      <w:r>
        <w:rPr>
          <w:rFonts w:eastAsiaTheme="minorEastAsia" w:hint="eastAsia"/>
        </w:rPr>
        <w:t>m</w:t>
      </w:r>
      <w:bookmarkEnd w:id="9"/>
    </w:p>
    <w:p w:rsidR="00470BCA" w:rsidRDefault="00470BCA" w:rsidP="00470BCA">
      <w:pPr>
        <w:rPr>
          <w:rFonts w:eastAsiaTheme="minorEastAsia"/>
        </w:rPr>
      </w:pPr>
      <w:r>
        <w:rPr>
          <w:rFonts w:eastAsiaTheme="minorEastAsia" w:hint="eastAsia"/>
          <w:noProof/>
        </w:rPr>
        <mc:AlternateContent>
          <mc:Choice Requires="wpc">
            <w:drawing>
              <wp:inline distT="0" distB="0" distL="0" distR="0" wp14:anchorId="4D121FA1" wp14:editId="4B5454B4">
                <wp:extent cx="5844209" cy="3848430"/>
                <wp:effectExtent l="0" t="0" r="0" b="0"/>
                <wp:docPr id="15" name="畫布 1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9" name="矩形 19"/>
                        <wps:cNvSpPr/>
                        <wps:spPr>
                          <a:xfrm>
                            <a:off x="706076" y="838105"/>
                            <a:ext cx="1544144" cy="2567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7185" w:rsidRPr="00470BCA" w:rsidRDefault="00917185" w:rsidP="00470BCA">
                              <w:pPr>
                                <w:jc w:val="center"/>
                                <w:rPr>
                                  <w:rFonts w:eastAsiaTheme="minorEastAsia"/>
                                </w:rPr>
                              </w:pPr>
                              <w:r>
                                <w:rPr>
                                  <w:rFonts w:eastAsiaTheme="minorEastAsia" w:hint="eastAsia"/>
                                </w:rPr>
                                <w:t>Upstream Port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矩形 36"/>
                        <wps:cNvSpPr/>
                        <wps:spPr>
                          <a:xfrm>
                            <a:off x="3681513" y="838150"/>
                            <a:ext cx="1478870" cy="2567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7185" w:rsidRDefault="00917185" w:rsidP="00470BCA">
                              <w:pPr>
                                <w:pStyle w:val="Web"/>
                                <w:jc w:val="center"/>
                              </w:pPr>
                              <w:r>
                                <w:rPr>
                                  <w:rFonts w:eastAsiaTheme="minorEastAsia" w:hint="eastAsia"/>
                                </w:rPr>
                                <w:t>Upstream Port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矩形 37"/>
                        <wps:cNvSpPr/>
                        <wps:spPr>
                          <a:xfrm>
                            <a:off x="429965" y="2761097"/>
                            <a:ext cx="1502183" cy="26232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7185" w:rsidRDefault="00917185" w:rsidP="00AA2D73">
                              <w:pPr>
                                <w:pStyle w:val="Web"/>
                                <w:jc w:val="center"/>
                              </w:pPr>
                              <w:r>
                                <w:rPr>
                                  <w:rFonts w:eastAsiaTheme="minorEastAsia" w:hint="eastAsia"/>
                                </w:rPr>
                                <w:t>Downstream Port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矩形 38"/>
                        <wps:cNvSpPr/>
                        <wps:spPr>
                          <a:xfrm>
                            <a:off x="2301665" y="2776050"/>
                            <a:ext cx="1462762" cy="25331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7185" w:rsidRDefault="00917185" w:rsidP="00AA2D73">
                              <w:pPr>
                                <w:pStyle w:val="Web"/>
                                <w:jc w:val="center"/>
                              </w:pPr>
                              <w:r>
                                <w:rPr>
                                  <w:rFonts w:eastAsiaTheme="minorEastAsia" w:hint="eastAsia"/>
                                </w:rPr>
                                <w:t>Downstream Port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矩形 44"/>
                        <wps:cNvSpPr/>
                        <wps:spPr>
                          <a:xfrm>
                            <a:off x="4015206" y="2653766"/>
                            <a:ext cx="1478711" cy="2858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7185" w:rsidRPr="00AA2D73" w:rsidRDefault="00917185" w:rsidP="00AA2D73">
                              <w:pPr>
                                <w:pStyle w:val="Web"/>
                                <w:jc w:val="center"/>
                                <w:rPr>
                                  <w:rFonts w:eastAsiaTheme="minorEastAsia"/>
                                </w:rPr>
                              </w:pPr>
                              <w:r>
                                <w:rPr>
                                  <w:rFonts w:eastAsiaTheme="minorEastAsia" w:hint="eastAsia"/>
                                </w:rPr>
                                <w:t>Internal Slave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 name="矩形 77"/>
                        <wps:cNvSpPr/>
                        <wps:spPr>
                          <a:xfrm>
                            <a:off x="270331" y="838128"/>
                            <a:ext cx="5375081" cy="219124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流程圖: 人工作業 78"/>
                        <wps:cNvSpPr/>
                        <wps:spPr>
                          <a:xfrm>
                            <a:off x="429947" y="2326794"/>
                            <a:ext cx="762749" cy="215597"/>
                          </a:xfrm>
                          <a:prstGeom prst="flowChartManualOperat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流程圖: 人工作業 88"/>
                        <wps:cNvSpPr/>
                        <wps:spPr>
                          <a:xfrm>
                            <a:off x="2175557" y="2326796"/>
                            <a:ext cx="734621" cy="215265"/>
                          </a:xfrm>
                          <a:prstGeom prst="flowChartManualOperation">
                            <a:avLst/>
                          </a:prstGeom>
                        </wps:spPr>
                        <wps:style>
                          <a:lnRef idx="2">
                            <a:schemeClr val="dk1"/>
                          </a:lnRef>
                          <a:fillRef idx="1">
                            <a:schemeClr val="lt1"/>
                          </a:fillRef>
                          <a:effectRef idx="0">
                            <a:schemeClr val="dk1"/>
                          </a:effectRef>
                          <a:fontRef idx="minor">
                            <a:schemeClr val="dk1"/>
                          </a:fontRef>
                        </wps:style>
                        <wps:txbx>
                          <w:txbxContent>
                            <w:p w:rsidR="00917185" w:rsidRDefault="00917185" w:rsidP="00E0063A"/>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0" name="流程圖: 人工作業 90"/>
                        <wps:cNvSpPr/>
                        <wps:spPr>
                          <a:xfrm>
                            <a:off x="3901816" y="2290995"/>
                            <a:ext cx="905510" cy="158007"/>
                          </a:xfrm>
                          <a:prstGeom prst="flowChartManualOperation">
                            <a:avLst/>
                          </a:prstGeom>
                        </wps:spPr>
                        <wps:style>
                          <a:lnRef idx="2">
                            <a:schemeClr val="dk1"/>
                          </a:lnRef>
                          <a:fillRef idx="1">
                            <a:schemeClr val="lt1"/>
                          </a:fillRef>
                          <a:effectRef idx="0">
                            <a:schemeClr val="dk1"/>
                          </a:effectRef>
                          <a:fontRef idx="minor">
                            <a:schemeClr val="dk1"/>
                          </a:fontRef>
                        </wps:style>
                        <wps:txbx>
                          <w:txbxContent>
                            <w:p w:rsidR="00917185" w:rsidRDefault="00917185" w:rsidP="00E0063A"/>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1" name="流程圖: 人工作業 91"/>
                        <wps:cNvSpPr/>
                        <wps:spPr>
                          <a:xfrm rot="10800000">
                            <a:off x="1262574" y="1258117"/>
                            <a:ext cx="893008" cy="215247"/>
                          </a:xfrm>
                          <a:prstGeom prst="flowChartManualOperation">
                            <a:avLst/>
                          </a:prstGeom>
                        </wps:spPr>
                        <wps:style>
                          <a:lnRef idx="2">
                            <a:schemeClr val="dk1"/>
                          </a:lnRef>
                          <a:fillRef idx="1">
                            <a:schemeClr val="lt1"/>
                          </a:fillRef>
                          <a:effectRef idx="0">
                            <a:schemeClr val="dk1"/>
                          </a:effectRef>
                          <a:fontRef idx="minor">
                            <a:schemeClr val="dk1"/>
                          </a:fontRef>
                        </wps:style>
                        <wps:txbx>
                          <w:txbxContent>
                            <w:p w:rsidR="00917185" w:rsidRDefault="00917185" w:rsidP="00E0063A"/>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3" name="流程圖: 人工作業 93"/>
                        <wps:cNvSpPr/>
                        <wps:spPr>
                          <a:xfrm rot="10800000">
                            <a:off x="4214036" y="1258117"/>
                            <a:ext cx="1014438" cy="215265"/>
                          </a:xfrm>
                          <a:prstGeom prst="flowChartManualOperation">
                            <a:avLst/>
                          </a:prstGeom>
                        </wps:spPr>
                        <wps:style>
                          <a:lnRef idx="2">
                            <a:schemeClr val="dk1"/>
                          </a:lnRef>
                          <a:fillRef idx="1">
                            <a:schemeClr val="lt1"/>
                          </a:fillRef>
                          <a:effectRef idx="0">
                            <a:schemeClr val="dk1"/>
                          </a:effectRef>
                          <a:fontRef idx="minor">
                            <a:schemeClr val="dk1"/>
                          </a:fontRef>
                        </wps:style>
                        <wps:txbx>
                          <w:txbxContent>
                            <w:p w:rsidR="00917185" w:rsidRDefault="00917185" w:rsidP="00E0063A"/>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 name="直線單箭頭接點 79"/>
                        <wps:cNvCnPr>
                          <a:stCxn id="91" idx="2"/>
                        </wps:cNvCnPr>
                        <wps:spPr>
                          <a:xfrm flipH="1" flipV="1">
                            <a:off x="1708989" y="1094829"/>
                            <a:ext cx="89" cy="16328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1" name="直線單箭頭接點 81"/>
                        <wps:cNvCnPr>
                          <a:stCxn id="93" idx="2"/>
                        </wps:cNvCnPr>
                        <wps:spPr>
                          <a:xfrm flipH="1" flipV="1">
                            <a:off x="4721009" y="1094443"/>
                            <a:ext cx="246" cy="16367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4" name="矩形 94"/>
                        <wps:cNvSpPr/>
                        <wps:spPr>
                          <a:xfrm>
                            <a:off x="545760" y="68682"/>
                            <a:ext cx="1543685" cy="2565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7185" w:rsidRDefault="00917185" w:rsidP="00E0063A">
                              <w:pPr>
                                <w:pStyle w:val="Web"/>
                                <w:jc w:val="center"/>
                              </w:pPr>
                              <w:r>
                                <w:rPr>
                                  <w:rFonts w:ascii="Georgia" w:hAnsi="Georgia" w:cs="Calibri"/>
                                </w:rPr>
                                <w:t>Master 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5" name="矩形 95"/>
                        <wps:cNvSpPr/>
                        <wps:spPr>
                          <a:xfrm>
                            <a:off x="3681330" y="74386"/>
                            <a:ext cx="1543050" cy="2559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7185" w:rsidRPr="00E0063A" w:rsidRDefault="00917185" w:rsidP="00E0063A">
                              <w:pPr>
                                <w:pStyle w:val="Web"/>
                                <w:jc w:val="center"/>
                                <w:rPr>
                                  <w:rFonts w:eastAsiaTheme="minorEastAsia"/>
                                </w:rPr>
                              </w:pPr>
                              <w:r>
                                <w:rPr>
                                  <w:rFonts w:ascii="Georgia" w:hAnsi="Georgia" w:cs="Calibri"/>
                                </w:rPr>
                                <w:t xml:space="preserve">Master </w:t>
                              </w:r>
                              <w:r>
                                <w:rPr>
                                  <w:rFonts w:ascii="Georgia" w:eastAsiaTheme="minorEastAsia" w:hAnsi="Georgia" w:cs="Calibri" w:hint="eastAsia"/>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6" name="矩形 96"/>
                        <wps:cNvSpPr/>
                        <wps:spPr>
                          <a:xfrm>
                            <a:off x="437755" y="3413903"/>
                            <a:ext cx="1494488" cy="2559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7185" w:rsidRPr="00B91AE3" w:rsidRDefault="00917185" w:rsidP="00E0063A">
                              <w:pPr>
                                <w:pStyle w:val="Web"/>
                                <w:jc w:val="center"/>
                                <w:rPr>
                                  <w:rFonts w:eastAsiaTheme="minorEastAsia"/>
                                </w:rPr>
                              </w:pPr>
                              <w:r>
                                <w:rPr>
                                  <w:rFonts w:ascii="Georgia" w:eastAsiaTheme="minorEastAsia" w:hAnsi="Georgia" w:cs="Calibri" w:hint="eastAsia"/>
                                </w:rPr>
                                <w:t>Slave</w:t>
                              </w:r>
                              <w:r>
                                <w:rPr>
                                  <w:rFonts w:ascii="Georgia" w:hAnsi="Georgia" w:cs="Calibri"/>
                                </w:rPr>
                                <w:t xml:space="preserve"> </w:t>
                              </w:r>
                              <w:r>
                                <w:rPr>
                                  <w:rFonts w:ascii="Georgia" w:eastAsiaTheme="minorEastAsia" w:hAnsi="Georgia" w:cs="Calibri" w:hint="eastAsia"/>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7" name="矩形 97"/>
                        <wps:cNvSpPr/>
                        <wps:spPr>
                          <a:xfrm>
                            <a:off x="2309433" y="3419618"/>
                            <a:ext cx="1454994" cy="2552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7185" w:rsidRPr="00B91AE3" w:rsidRDefault="00917185" w:rsidP="00E0063A">
                              <w:pPr>
                                <w:pStyle w:val="Web"/>
                                <w:jc w:val="center"/>
                                <w:rPr>
                                  <w:rFonts w:eastAsiaTheme="minorEastAsia"/>
                                </w:rPr>
                              </w:pPr>
                              <w:r>
                                <w:rPr>
                                  <w:rFonts w:ascii="Georgia" w:eastAsiaTheme="minorEastAsia" w:hAnsi="Georgia" w:cs="Calibri" w:hint="eastAsia"/>
                                </w:rPr>
                                <w:t>Slave</w:t>
                              </w:r>
                              <w:r>
                                <w:rPr>
                                  <w:rFonts w:ascii="Georgia" w:hAnsi="Georgia" w:cs="Calibri"/>
                                </w:rPr>
                                <w:t xml:space="preserve"> </w:t>
                              </w:r>
                              <w:r>
                                <w:rPr>
                                  <w:rFonts w:ascii="Georgia" w:eastAsiaTheme="minorEastAsia" w:hAnsi="Georgia" w:cs="Calibri" w:hint="eastAsia"/>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上-下雙向箭號 85"/>
                        <wps:cNvSpPr/>
                        <wps:spPr>
                          <a:xfrm>
                            <a:off x="1128663" y="325213"/>
                            <a:ext cx="270471" cy="512873"/>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上-下雙向箭號 103"/>
                        <wps:cNvSpPr/>
                        <wps:spPr>
                          <a:xfrm>
                            <a:off x="4274760" y="325210"/>
                            <a:ext cx="269875" cy="512445"/>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7185" w:rsidRDefault="00917185" w:rsidP="00E0063A"/>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6" name="上-下雙向箭號 106"/>
                        <wps:cNvSpPr/>
                        <wps:spPr>
                          <a:xfrm>
                            <a:off x="992765" y="3023356"/>
                            <a:ext cx="269875" cy="382424"/>
                          </a:xfrm>
                          <a:prstGeom prst="upDownArrow">
                            <a:avLst>
                              <a:gd name="adj1" fmla="val 26471"/>
                              <a:gd name="adj2" fmla="val 38187"/>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7185" w:rsidRDefault="00917185" w:rsidP="00E0063A"/>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7" name="上-下雙向箭號 107"/>
                        <wps:cNvSpPr/>
                        <wps:spPr>
                          <a:xfrm>
                            <a:off x="2933862" y="3029304"/>
                            <a:ext cx="269240" cy="382270"/>
                          </a:xfrm>
                          <a:prstGeom prst="upDownArrow">
                            <a:avLst>
                              <a:gd name="adj1" fmla="val 26471"/>
                              <a:gd name="adj2" fmla="val 38187"/>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7185" w:rsidRDefault="00917185" w:rsidP="00E0063A">
                              <w:pPr>
                                <w:pStyle w:val="Web"/>
                              </w:pPr>
                              <w:r>
                                <w:rPr>
                                  <w:rFonts w:ascii="Georgia" w:hAnsi="Georgia" w:cs="Calibri"/>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8" name="直線接點 98"/>
                        <wps:cNvCnPr/>
                        <wps:spPr>
                          <a:xfrm>
                            <a:off x="992713" y="1094829"/>
                            <a:ext cx="0" cy="5113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9" name="直線接點 99"/>
                        <wps:cNvCnPr/>
                        <wps:spPr>
                          <a:xfrm>
                            <a:off x="4014788" y="1094629"/>
                            <a:ext cx="209" cy="65465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8" name="直線接點 108"/>
                        <wps:cNvCnPr/>
                        <wps:spPr>
                          <a:xfrm>
                            <a:off x="992557" y="1605612"/>
                            <a:ext cx="3697140" cy="41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9" name="直線單箭頭接點 109"/>
                        <wps:cNvCnPr/>
                        <wps:spPr>
                          <a:xfrm flipH="1">
                            <a:off x="992557" y="1606026"/>
                            <a:ext cx="156" cy="720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0" name="直線單箭頭接點 110"/>
                        <wps:cNvCnPr/>
                        <wps:spPr>
                          <a:xfrm>
                            <a:off x="2806665" y="1605612"/>
                            <a:ext cx="1" cy="72058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1" name="直線單箭頭接點 111"/>
                        <wps:cNvCnPr/>
                        <wps:spPr>
                          <a:xfrm>
                            <a:off x="4689697" y="1606026"/>
                            <a:ext cx="0" cy="67292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2" name="直線接點 112"/>
                        <wps:cNvCnPr/>
                        <wps:spPr>
                          <a:xfrm>
                            <a:off x="545732" y="1748987"/>
                            <a:ext cx="3471578" cy="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 name="直線單箭頭接點 113"/>
                        <wps:cNvCnPr/>
                        <wps:spPr>
                          <a:xfrm>
                            <a:off x="4017519" y="1749140"/>
                            <a:ext cx="0" cy="52961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4" name="直線單箭頭接點 114"/>
                        <wps:cNvCnPr/>
                        <wps:spPr>
                          <a:xfrm>
                            <a:off x="545732" y="1749137"/>
                            <a:ext cx="0" cy="57685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5" name="直線單箭頭接點 115"/>
                        <wps:cNvCnPr/>
                        <wps:spPr>
                          <a:xfrm flipH="1">
                            <a:off x="2309193" y="1749137"/>
                            <a:ext cx="120" cy="57646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6" name="直線單箭頭接點 116"/>
                        <wps:cNvCnPr>
                          <a:stCxn id="78" idx="2"/>
                        </wps:cNvCnPr>
                        <wps:spPr>
                          <a:xfrm flipH="1">
                            <a:off x="811280" y="2542391"/>
                            <a:ext cx="42" cy="21823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7" name="直線單箭頭接點 117"/>
                        <wps:cNvCnPr/>
                        <wps:spPr>
                          <a:xfrm flipH="1">
                            <a:off x="2557302" y="2543304"/>
                            <a:ext cx="0" cy="2178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8" name="直線單箭頭接點 118"/>
                        <wps:cNvCnPr>
                          <a:stCxn id="90" idx="2"/>
                        </wps:cNvCnPr>
                        <wps:spPr>
                          <a:xfrm flipH="1">
                            <a:off x="4354344" y="2449002"/>
                            <a:ext cx="227" cy="20453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9" name="直線接點 119"/>
                        <wps:cNvCnPr/>
                        <wps:spPr>
                          <a:xfrm flipH="1" flipV="1">
                            <a:off x="1327335" y="2144249"/>
                            <a:ext cx="69" cy="60553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0" name="直線接點 120"/>
                        <wps:cNvCnPr/>
                        <wps:spPr>
                          <a:xfrm flipV="1">
                            <a:off x="1689397" y="2052794"/>
                            <a:ext cx="3117679" cy="32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1" name="直線接點 121"/>
                        <wps:cNvCnPr/>
                        <wps:spPr>
                          <a:xfrm>
                            <a:off x="1931841" y="1924588"/>
                            <a:ext cx="322800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2" name="直線接點 122"/>
                        <wps:cNvCnPr/>
                        <wps:spPr>
                          <a:xfrm>
                            <a:off x="1327335" y="2144249"/>
                            <a:ext cx="302700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3" name="直線單箭頭接點 123"/>
                        <wps:cNvCnPr/>
                        <wps:spPr>
                          <a:xfrm flipH="1" flipV="1">
                            <a:off x="1327266" y="1473257"/>
                            <a:ext cx="69" cy="67080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4" name="直線單箭頭接點 124"/>
                        <wps:cNvCnPr/>
                        <wps:spPr>
                          <a:xfrm flipH="1" flipV="1">
                            <a:off x="4354422" y="1473273"/>
                            <a:ext cx="0" cy="6705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5" name="直線單箭頭接點 125"/>
                        <wps:cNvCnPr/>
                        <wps:spPr>
                          <a:xfrm flipH="1" flipV="1">
                            <a:off x="4806826" y="1473131"/>
                            <a:ext cx="250" cy="57983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6" name="直線單箭頭接點 126"/>
                        <wps:cNvCnPr/>
                        <wps:spPr>
                          <a:xfrm flipV="1">
                            <a:off x="1689387" y="1473257"/>
                            <a:ext cx="0" cy="57988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7" name="直線接點 127"/>
                        <wps:cNvCnPr/>
                        <wps:spPr>
                          <a:xfrm flipV="1">
                            <a:off x="3399050" y="2052618"/>
                            <a:ext cx="0" cy="696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8" name="直線接點 128"/>
                        <wps:cNvCnPr/>
                        <wps:spPr>
                          <a:xfrm flipH="1" flipV="1">
                            <a:off x="5159578" y="1924423"/>
                            <a:ext cx="282" cy="7286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9" name="直線單箭頭接點 129"/>
                        <wps:cNvCnPr/>
                        <wps:spPr>
                          <a:xfrm flipV="1">
                            <a:off x="1932142" y="1473257"/>
                            <a:ext cx="0" cy="45100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0" name="直線單箭頭接點 130"/>
                        <wps:cNvCnPr/>
                        <wps:spPr>
                          <a:xfrm flipV="1">
                            <a:off x="5160128" y="1473257"/>
                            <a:ext cx="0" cy="45100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1" name="文字方塊 131"/>
                        <wps:cNvSpPr txBox="1"/>
                        <wps:spPr>
                          <a:xfrm>
                            <a:off x="2401294" y="1094349"/>
                            <a:ext cx="1224501" cy="3289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17185" w:rsidRPr="002D3E48" w:rsidRDefault="00917185">
                              <w:pPr>
                                <w:rPr>
                                  <w:rFonts w:eastAsiaTheme="minorEastAsia"/>
                                </w:rPr>
                              </w:pPr>
                              <w:r>
                                <w:rPr>
                                  <w:rFonts w:eastAsiaTheme="minorEastAsia" w:hint="eastAsia"/>
                                </w:rPr>
                                <w:t>ATCBMC300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畫布 15" o:spid="_x0000_s1031" editas="canvas" style="width:460.15pt;height:303.05pt;mso-position-horizontal-relative:char;mso-position-vertical-relative:line" coordsize="58439,384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width:58439;height:38481;visibility:visible;mso-wrap-style:square">
                  <v:fill o:detectmouseclick="t"/>
                  <v:path o:connecttype="none"/>
                </v:shape>
                <v:rect id="矩形 19" o:spid="_x0000_s1033" style="position:absolute;left:7060;top:8381;width:15442;height:25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coLr8A&#10;AADbAAAADwAAAGRycy9kb3ducmV2LnhtbERPzYrCMBC+C75DGMGbpi6yW6tRZEGUvSyrPsDQjG21&#10;mZQk2urTmwXB23x8v7NYdaYWN3K+sqxgMk5AEOdWV1woOB42oxSED8gaa8uk4E4eVst+b4GZti3/&#10;0W0fChFD2GeooAyhyaT0eUkG/dg2xJE7WWcwROgKqR22MdzU8iNJPqXBimNDiQ19l5Rf9lejwE5+&#10;w8+hnV6ZWrdNq3NeP75SpYaDbj0HEagLb/HLvdNx/gz+f4kHy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FyguvwAAANsAAAAPAAAAAAAAAAAAAAAAAJgCAABkcnMvZG93bnJl&#10;di54bWxQSwUGAAAAAAQABAD1AAAAhAMAAAAA&#10;" fillcolor="#4f81bd [3204]" strokecolor="#243f60 [1604]" strokeweight="2pt">
                  <v:textbox>
                    <w:txbxContent>
                      <w:p w:rsidR="00917185" w:rsidRPr="00470BCA" w:rsidRDefault="00917185" w:rsidP="00470BCA">
                        <w:pPr>
                          <w:jc w:val="center"/>
                          <w:rPr>
                            <w:rFonts w:eastAsiaTheme="minorEastAsia"/>
                          </w:rPr>
                        </w:pPr>
                        <w:r>
                          <w:rPr>
                            <w:rFonts w:eastAsiaTheme="minorEastAsia" w:hint="eastAsia"/>
                          </w:rPr>
                          <w:t>Upstream Port 0</w:t>
                        </w:r>
                      </w:p>
                    </w:txbxContent>
                  </v:textbox>
                </v:rect>
                <v:rect id="矩形 36" o:spid="_x0000_s1034" style="position:absolute;left:36815;top:8381;width:14788;height:2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3gPMIA&#10;AADbAAAADwAAAGRycy9kb3ducmV2LnhtbESP3YrCMBSE7wXfIRzBO03VRUvXKCKI4s3izwMcmrNt&#10;d5uTkkRbfXqzsODlMDPfMMt1Z2pxJ+crywom4wQEcW51xYWC62U3SkH4gKyxtkwKHuRhver3lphp&#10;2/KJ7udQiAhhn6GCMoQmk9LnJRn0Y9sQR+/bOoMhSldI7bCNcFPLaZLMpcGK40KJDW1Lyn/PN6PA&#10;Tr7C8dJ+3Jhat0+rn7x+LlKlhoNu8wkiUBfe4f/2QSuYzeHvS/wB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PeA8wgAAANsAAAAPAAAAAAAAAAAAAAAAAJgCAABkcnMvZG93&#10;bnJldi54bWxQSwUGAAAAAAQABAD1AAAAhwMAAAAA&#10;" fillcolor="#4f81bd [3204]" strokecolor="#243f60 [1604]" strokeweight="2pt">
                  <v:textbox>
                    <w:txbxContent>
                      <w:p w:rsidR="00917185" w:rsidRDefault="00917185" w:rsidP="00470BCA">
                        <w:pPr>
                          <w:pStyle w:val="Web"/>
                          <w:jc w:val="center"/>
                        </w:pPr>
                        <w:r>
                          <w:rPr>
                            <w:rFonts w:eastAsiaTheme="minorEastAsia" w:hint="eastAsia"/>
                          </w:rPr>
                          <w:t>Upstream Port 1</w:t>
                        </w:r>
                      </w:p>
                    </w:txbxContent>
                  </v:textbox>
                </v:rect>
                <v:rect id="矩形 37" o:spid="_x0000_s1035" style="position:absolute;left:4299;top:27610;width:15022;height:26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FFp8MA&#10;AADbAAAADwAAAGRycy9kb3ducmV2LnhtbESPzWrDMBCE74W8g9hCbo3sJiTGjWJCobTkEvLzAIu1&#10;sd1aKyPJP+3TV4FCj8PMfMNsi8m0YiDnG8sK0kUCgri0uuFKwfXy9pSB8AFZY2uZFHyTh2I3e9hi&#10;ru3IJxrOoRIRwj5HBXUIXS6lL2sy6Be2I47ezTqDIUpXSe1wjHDTyuckWUuDDceFGjt6ran8OvdG&#10;gU2P4XAZVz3T6N6z5rNsfzaZUvPHaf8CItAU/sN/7Q+tYLmB+5f4A+Tu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HFFp8MAAADbAAAADwAAAAAAAAAAAAAAAACYAgAAZHJzL2Rv&#10;d25yZXYueG1sUEsFBgAAAAAEAAQA9QAAAIgDAAAAAA==&#10;" fillcolor="#4f81bd [3204]" strokecolor="#243f60 [1604]" strokeweight="2pt">
                  <v:textbox>
                    <w:txbxContent>
                      <w:p w:rsidR="00917185" w:rsidRDefault="00917185" w:rsidP="00AA2D73">
                        <w:pPr>
                          <w:pStyle w:val="Web"/>
                          <w:jc w:val="center"/>
                        </w:pPr>
                        <w:r>
                          <w:rPr>
                            <w:rFonts w:eastAsiaTheme="minorEastAsia" w:hint="eastAsia"/>
                          </w:rPr>
                          <w:t>Downstream Port 1</w:t>
                        </w:r>
                      </w:p>
                    </w:txbxContent>
                  </v:textbox>
                </v:rect>
                <v:rect id="矩形 38" o:spid="_x0000_s1036" style="position:absolute;left:23016;top:27760;width:14628;height:25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7R1cAA&#10;AADbAAAADwAAAGRycy9kb3ducmV2LnhtbERP3WrCMBS+H+wdwhl4N9NOmaUaiwjDsRuZ+gCH5th2&#10;a05Kkv64p18uBC8/vv9NMZlWDOR8Y1lBOk9AEJdWN1wpuJw/XjMQPiBrbC2Tght5KLbPTxvMtR35&#10;m4ZTqEQMYZ+jgjqELpfSlzUZ9HPbEUfuap3BEKGrpHY4xnDTyrckeZcGG44NNXa0r6n8PfVGgU2P&#10;4es8Lnum0R2y5qds/1aZUrOXabcGEWgKD/Hd/akVLOLY+CX+ALn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e7R1cAAAADbAAAADwAAAAAAAAAAAAAAAACYAgAAZHJzL2Rvd25y&#10;ZXYueG1sUEsFBgAAAAAEAAQA9QAAAIUDAAAAAA==&#10;" fillcolor="#4f81bd [3204]" strokecolor="#243f60 [1604]" strokeweight="2pt">
                  <v:textbox>
                    <w:txbxContent>
                      <w:p w:rsidR="00917185" w:rsidRDefault="00917185" w:rsidP="00AA2D73">
                        <w:pPr>
                          <w:pStyle w:val="Web"/>
                          <w:jc w:val="center"/>
                        </w:pPr>
                        <w:r>
                          <w:rPr>
                            <w:rFonts w:eastAsiaTheme="minorEastAsia" w:hint="eastAsia"/>
                          </w:rPr>
                          <w:t>Downstream Port 2</w:t>
                        </w:r>
                      </w:p>
                    </w:txbxContent>
                  </v:textbox>
                </v:rect>
                <v:rect id="矩形 44" o:spid="_x0000_s1037" style="position:absolute;left:40152;top:26537;width:14787;height:2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WorcIA&#10;AADbAAAADwAAAGRycy9kb3ducmV2LnhtbESP3YrCMBSE7xd8h3AE79ZUKVqqUUSQXfZm8ecBDs2x&#10;rTYnJYm27tNvBMHLYWa+YZbr3jTiTs7XlhVMxgkI4sLqmksFp+PuMwPhA7LGxjIpeJCH9WrwscRc&#10;2473dD+EUkQI+xwVVCG0uZS+qMigH9uWOHpn6wyGKF0ptcMuwk0jp0kykwZrjgsVtrStqLgebkaB&#10;nfyGn2OX3pg695XVl6L5m2dKjYb9ZgEiUB/e4Vf7WytIU3h+iT9Ar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paitwgAAANsAAAAPAAAAAAAAAAAAAAAAAJgCAABkcnMvZG93&#10;bnJldi54bWxQSwUGAAAAAAQABAD1AAAAhwMAAAAA&#10;" fillcolor="#4f81bd [3204]" strokecolor="#243f60 [1604]" strokeweight="2pt">
                  <v:textbox>
                    <w:txbxContent>
                      <w:p w:rsidR="00917185" w:rsidRPr="00AA2D73" w:rsidRDefault="00917185" w:rsidP="00AA2D73">
                        <w:pPr>
                          <w:pStyle w:val="Web"/>
                          <w:jc w:val="center"/>
                          <w:rPr>
                            <w:rFonts w:eastAsiaTheme="minorEastAsia"/>
                          </w:rPr>
                        </w:pPr>
                        <w:r>
                          <w:rPr>
                            <w:rFonts w:eastAsiaTheme="minorEastAsia" w:hint="eastAsia"/>
                          </w:rPr>
                          <w:t>Internal Slave</w:t>
                        </w:r>
                      </w:p>
                    </w:txbxContent>
                  </v:textbox>
                </v:rect>
                <v:rect id="矩形 77" o:spid="_x0000_s1038" style="position:absolute;left:2703;top:8381;width:53751;height:219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z+lcQA&#10;AADbAAAADwAAAGRycy9kb3ducmV2LnhtbESPQWsCMRSE74L/ITyhF9FsPVTZGkUE6yJY0NZDb4/N&#10;c7O4eQmbVNd/3wgFj8PMfMPMl51txJXaUDtW8DrOQBCXTtdcKfj+2oxmIEJE1tg4JgV3CrBc9Htz&#10;zLW78YGux1iJBOGQowITo8+lDKUhi2HsPHHyzq61GJNsK6lbvCW4beQky96kxZrTgkFPa0Pl5fhr&#10;FWy2ZriSu/3JF+HzbCeF/9gOf5R6GXSrdxCRuvgM/7cLrWA6hceX9AP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s/pXEAAAA2wAAAA8AAAAAAAAAAAAAAAAAmAIAAGRycy9k&#10;b3ducmV2LnhtbFBLBQYAAAAABAAEAPUAAACJAwAAAAA=&#10;" filled="f" strokecolor="black [3213]" strokeweight="2pt"/>
                <v:shapetype id="_x0000_t119" coordsize="21600,21600" o:spt="119" path="m,l21600,,17240,21600r-12880,xe">
                  <v:stroke joinstyle="miter"/>
                  <v:path gradientshapeok="t" o:connecttype="custom" o:connectlocs="10800,0;2180,10800;10800,21600;19420,10800" textboxrect="4321,0,17204,21600"/>
                </v:shapetype>
                <v:shape id="流程圖: 人工作業 78" o:spid="_x0000_s1039" type="#_x0000_t119" style="position:absolute;left:4299;top:23267;width:7627;height:21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lR8IA&#10;AADbAAAADwAAAGRycy9kb3ducmV2LnhtbERPXWvCMBR9F/wP4Qp7GZq6gZNqlCKMjTEQnYJ9uzTX&#10;ptjclCZru/365WHg4+F8r7eDrUVHra8cK5jPEhDEhdMVlwpOX6/TJQgfkDXWjknBD3nYbsajNaba&#10;9Xyg7hhKEUPYp6jAhNCkUvrCkEU/cw1x5K6utRgibEupW+xjuK3lU5IspMWKY4PBhnaGitvx2yrY&#10;W/OWXR6N/UB+7n7zzzzrz7lSD5MhW4EINIS7+N/9rhW8xLHxS/wBcv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9yVHwgAAANsAAAAPAAAAAAAAAAAAAAAAAJgCAABkcnMvZG93&#10;bnJldi54bWxQSwUGAAAAAAQABAD1AAAAhwMAAAAA&#10;" fillcolor="white [3201]" strokecolor="black [3200]" strokeweight="2pt"/>
                <v:shape id="流程圖: 人工作業 88" o:spid="_x0000_s1040" type="#_x0000_t119" style="position:absolute;left:21755;top:23267;width:7346;height:2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JVYMIA&#10;AADbAAAADwAAAGRycy9kb3ducmV2LnhtbERPW2vCMBR+F/wP4Qh7kZlugpTOKEWQjSEML4P17dAc&#10;m2JzUpqs7fbrl4eBjx/ffb0dbSN66nztWMHTIgFBXDpdc6Xgct4/piB8QNbYOCYFP+Rhu5lO1php&#10;N/CR+lOoRAxhn6ECE0KbSelLQxb9wrXEkbu6zmKIsKuk7nCI4baRz0mykhZrjg0GW9oZKm+nb6vg&#10;w5rX/Gtu7Dvysv8tDkU+fBZKPczG/AVEoDHcxf/uN60gjWPjl/gD5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IlVgwgAAANsAAAAPAAAAAAAAAAAAAAAAAJgCAABkcnMvZG93&#10;bnJldi54bWxQSwUGAAAAAAQABAD1AAAAhwMAAAAA&#10;" fillcolor="white [3201]" strokecolor="black [3200]" strokeweight="2pt">
                  <v:textbox>
                    <w:txbxContent>
                      <w:p w:rsidR="00917185" w:rsidRDefault="00917185" w:rsidP="00E0063A"/>
                    </w:txbxContent>
                  </v:textbox>
                </v:shape>
                <v:shape id="流程圖: 人工作業 90" o:spid="_x0000_s1041" type="#_x0000_t119" style="position:absolute;left:39018;top:22909;width:9055;height:15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3Pu8IA&#10;AADbAAAADwAAAGRycy9kb3ducmV2LnhtbERPXWvCMBR9F/wP4Qp7GZq6gcxqlCKMjTEQnYJ9uzTX&#10;ptjclCZru/365WHg4+F8r7eDrUVHra8cK5jPEhDEhdMVlwpOX6/TFxA+IGusHZOCH/Kw3YxHa0y1&#10;6/lA3TGUIoawT1GBCaFJpfSFIYt+5hriyF1dazFE2JZSt9jHcFvLpyRZSIsVxwaDDe0MFbfjt1Ww&#10;t+Ytuzwa+4H83P3mn3nWn3OlHiZDtgIRaAh38b/7XStYxvXxS/wBcv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jc+7wgAAANsAAAAPAAAAAAAAAAAAAAAAAJgCAABkcnMvZG93&#10;bnJldi54bWxQSwUGAAAAAAQABAD1AAAAhwMAAAAA&#10;" fillcolor="white [3201]" strokecolor="black [3200]" strokeweight="2pt">
                  <v:textbox>
                    <w:txbxContent>
                      <w:p w:rsidR="00917185" w:rsidRDefault="00917185" w:rsidP="00E0063A"/>
                    </w:txbxContent>
                  </v:textbox>
                </v:shape>
                <v:shape id="流程圖: 人工作業 91" o:spid="_x0000_s1042" type="#_x0000_t119" style="position:absolute;left:12625;top:12581;width:8930;height:2152;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L8VsMA&#10;AADbAAAADwAAAGRycy9kb3ducmV2LnhtbESPQWvCQBSE74X+h+UVvNVNpBSNboIIlp6kag/t7ZF9&#10;JsHs27i7NdFf7wpCj8PMfMMsisG04kzON5YVpOMEBHFpdcOVgu/9+nUKwgdkja1lUnAhD0X+/LTA&#10;TNuet3TehUpECPsMFdQhdJmUvqzJoB/bjjh6B+sMhihdJbXDPsJNKydJ8i4NNhwXauxoVVN53P0Z&#10;BW7W/ZoWt9x/uLev0z7dXH8cKTV6GZZzEIGG8B9+tD+1glkK9y/xB8j8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xL8VsMAAADbAAAADwAAAAAAAAAAAAAAAACYAgAAZHJzL2Rv&#10;d25yZXYueG1sUEsFBgAAAAAEAAQA9QAAAIgDAAAAAA==&#10;" fillcolor="white [3201]" strokecolor="black [3200]" strokeweight="2pt">
                  <v:textbox>
                    <w:txbxContent>
                      <w:p w:rsidR="00917185" w:rsidRDefault="00917185" w:rsidP="00E0063A"/>
                    </w:txbxContent>
                  </v:textbox>
                </v:shape>
                <v:shape id="流程圖: 人工作業 93" o:spid="_x0000_s1043" type="#_x0000_t119" style="position:absolute;left:42140;top:12581;width:10144;height:2152;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zHusQA&#10;AADbAAAADwAAAGRycy9kb3ducmV2LnhtbESPQWvCQBSE70L/w/IKvenGVorGbKQILT2JGg96e2Sf&#10;SWj2bdzdmrS/visUPA4z8w2TrQbTiis531hWMJ0kIIhLqxuuFByK9/EchA/IGlvLpOCHPKzyh1GG&#10;qbY97+i6D5WIEPYpKqhD6FIpfVmTQT+xHXH0ztYZDFG6SmqHfYSbVj4nyas02HBcqLGjdU3l1/7b&#10;KHCL7mRa3HH/4WbbSzHd/B4dKfX0OLwtQQQawj383/7UChYvcPsSf4D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Mx7rEAAAA2wAAAA8AAAAAAAAAAAAAAAAAmAIAAGRycy9k&#10;b3ducmV2LnhtbFBLBQYAAAAABAAEAPUAAACJAwAAAAA=&#10;" fillcolor="white [3201]" strokecolor="black [3200]" strokeweight="2pt">
                  <v:textbox>
                    <w:txbxContent>
                      <w:p w:rsidR="00917185" w:rsidRDefault="00917185" w:rsidP="00E0063A"/>
                    </w:txbxContent>
                  </v:textbox>
                </v:shape>
                <v:shapetype id="_x0000_t32" coordsize="21600,21600" o:spt="32" o:oned="t" path="m,l21600,21600e" filled="f">
                  <v:path arrowok="t" fillok="f" o:connecttype="none"/>
                  <o:lock v:ext="edit" shapetype="t"/>
                </v:shapetype>
                <v:shape id="直線單箭頭接點 79" o:spid="_x0000_s1044" type="#_x0000_t32" style="position:absolute;left:17089;top:10948;width:1;height:163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66psQAAADbAAAADwAAAGRycy9kb3ducmV2LnhtbESPzWoCQRCE7wHfYWjBW5w1QU02jiKB&#10;gB4kqPm5NjPt7pKdnmWn1fXtnYDgsaiqr6jZovO1OlEbq8AGRsMMFLENruLCwNf+4/EFVBRkh3Vg&#10;MnChCIt572GGuQtn3tJpJ4VKEI45GihFmlzraEvyGIehIU7eIbQeJcm20K7Fc4L7Wj9l2UR7rDgt&#10;lNjQe0n2b3f0Bo7hsFl+u+nzz+hX1raS9SfZsTGDfrd8AyXUyT18a6+cgekr/H9JP0DP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zrqmxAAAANsAAAAPAAAAAAAAAAAA&#10;AAAAAKECAABkcnMvZG93bnJldi54bWxQSwUGAAAAAAQABAD5AAAAkgMAAAAA&#10;" strokecolor="#4579b8 [3044]">
                  <v:stroke endarrow="open"/>
                </v:shape>
                <v:shape id="直線單箭頭接點 81" o:spid="_x0000_s1045" type="#_x0000_t32" style="position:absolute;left:47210;top:10944;width:2;height:163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3Gh8MAAADbAAAADwAAAGRycy9kb3ducmV2LnhtbESPQWvCQBSE7wX/w/KE3uomLVZJXUWE&#10;Qj1Iqdr2+th9JsHs25B9avrvu4LgcZiZb5jZoveNOlMX68AG8lEGitgGV3NpYL97f5qCioLssAlM&#10;Bv4owmI+eJhh4cKFv+i8lVIlCMcCDVQibaF1tBV5jKPQEifvEDqPkmRXatfhJcF9o5+z7FV7rDkt&#10;VNjSqiJ73J68gVM4bJbfbvLyk//K2tay/iQ7NuZx2C/fQAn1cg/f2h/OwDSH65f0A/T8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ltxofDAAAA2wAAAA8AAAAAAAAAAAAA&#10;AAAAoQIAAGRycy9kb3ducmV2LnhtbFBLBQYAAAAABAAEAPkAAACRAwAAAAA=&#10;" strokecolor="#4579b8 [3044]">
                  <v:stroke endarrow="open"/>
                </v:shape>
                <v:rect id="矩形 94" o:spid="_x0000_s1046" style="position:absolute;left:5457;top:686;width:15437;height:2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WE6sIA&#10;AADbAAAADwAAAGRycy9kb3ducmV2LnhtbESP0YrCMBRE3wX/IVzBN00V2e1Wo4ggyr4sq/sBl+ba&#10;VpubkkRb/XqzIPg4zMwZZrHqTC1u5HxlWcFknIAgzq2uuFDwd9yOUhA+IGusLZOCO3lYLfu9BWba&#10;tvxLt0MoRISwz1BBGUKTSenzkgz6sW2Io3eyzmCI0hVSO2wj3NRymiQf0mDFcaHEhjYl5ZfD1Siw&#10;k5/wfWxnV6bW7dLqnNePz1Sp4aBbz0EE6sI7/GrvtYKvGfx/iT9AL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xYTqwgAAANsAAAAPAAAAAAAAAAAAAAAAAJgCAABkcnMvZG93&#10;bnJldi54bWxQSwUGAAAAAAQABAD1AAAAhwMAAAAA&#10;" fillcolor="#4f81bd [3204]" strokecolor="#243f60 [1604]" strokeweight="2pt">
                  <v:textbox>
                    <w:txbxContent>
                      <w:p w:rsidR="00917185" w:rsidRDefault="00917185" w:rsidP="00E0063A">
                        <w:pPr>
                          <w:pStyle w:val="Web"/>
                          <w:jc w:val="center"/>
                        </w:pPr>
                        <w:r>
                          <w:rPr>
                            <w:rFonts w:ascii="Georgia" w:hAnsi="Georgia" w:cs="Calibri"/>
                          </w:rPr>
                          <w:t>Master 0</w:t>
                        </w:r>
                      </w:p>
                    </w:txbxContent>
                  </v:textbox>
                </v:rect>
                <v:rect id="矩形 95" o:spid="_x0000_s1047" style="position:absolute;left:36813;top:743;width:15430;height:25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khccQA&#10;AADbAAAADwAAAGRycy9kb3ducmV2LnhtbESP0WrCQBRE3wv+w3KFvtVNpLYxZhURpNKX0ugHXLLX&#10;JG32bthdTerXu4VCH4eZOcMUm9F04krOt5YVpLMEBHFldcu1gtNx/5SB8AFZY2eZFPyQh8168lBg&#10;ru3An3QtQy0ihH2OCpoQ+lxKXzVk0M9sTxy9s3UGQ5SultrhEOGmk/MkeZEGW44LDfa0a6j6Li9G&#10;gU0/wvtxeL4wDe4ta7+q7vaaKfU4HbcrEIHG8B/+ax+0guUCfr/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mJIXHEAAAA2wAAAA8AAAAAAAAAAAAAAAAAmAIAAGRycy9k&#10;b3ducmV2LnhtbFBLBQYAAAAABAAEAPUAAACJAwAAAAA=&#10;" fillcolor="#4f81bd [3204]" strokecolor="#243f60 [1604]" strokeweight="2pt">
                  <v:textbox>
                    <w:txbxContent>
                      <w:p w:rsidR="00917185" w:rsidRPr="00E0063A" w:rsidRDefault="00917185" w:rsidP="00E0063A">
                        <w:pPr>
                          <w:pStyle w:val="Web"/>
                          <w:jc w:val="center"/>
                          <w:rPr>
                            <w:rFonts w:eastAsiaTheme="minorEastAsia"/>
                          </w:rPr>
                        </w:pPr>
                        <w:r>
                          <w:rPr>
                            <w:rFonts w:ascii="Georgia" w:hAnsi="Georgia" w:cs="Calibri"/>
                          </w:rPr>
                          <w:t xml:space="preserve">Master </w:t>
                        </w:r>
                        <w:r>
                          <w:rPr>
                            <w:rFonts w:ascii="Georgia" w:eastAsiaTheme="minorEastAsia" w:hAnsi="Georgia" w:cs="Calibri" w:hint="eastAsia"/>
                          </w:rPr>
                          <w:t>1</w:t>
                        </w:r>
                      </w:p>
                    </w:txbxContent>
                  </v:textbox>
                </v:rect>
                <v:rect id="矩形 96" o:spid="_x0000_s1048" style="position:absolute;left:4377;top:34139;width:14945;height:25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u/BsIA&#10;AADbAAAADwAAAGRycy9kb3ducmV2LnhtbESP3YrCMBSE7wXfIRzBO00V0do1igii7M3izwMcmrNt&#10;d5uTkkRbffrNguDlMDPfMKtNZ2pxJ+crywom4wQEcW51xYWC62U/SkH4gKyxtkwKHuRhs+73Vphp&#10;2/KJ7udQiAhhn6GCMoQmk9LnJRn0Y9sQR+/bOoMhSldI7bCNcFPLaZLMpcGK40KJDe1Kyn/PN6PA&#10;Tr7C56Wd3Zhad0irn7x+LlKlhoNu+wEiUBfe4Vf7qBUs5/D/Jf4A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W78GwgAAANsAAAAPAAAAAAAAAAAAAAAAAJgCAABkcnMvZG93&#10;bnJldi54bWxQSwUGAAAAAAQABAD1AAAAhwMAAAAA&#10;" fillcolor="#4f81bd [3204]" strokecolor="#243f60 [1604]" strokeweight="2pt">
                  <v:textbox>
                    <w:txbxContent>
                      <w:p w:rsidR="00917185" w:rsidRPr="00B91AE3" w:rsidRDefault="00917185" w:rsidP="00E0063A">
                        <w:pPr>
                          <w:pStyle w:val="Web"/>
                          <w:jc w:val="center"/>
                          <w:rPr>
                            <w:rFonts w:eastAsiaTheme="minorEastAsia"/>
                          </w:rPr>
                        </w:pPr>
                        <w:r>
                          <w:rPr>
                            <w:rFonts w:ascii="Georgia" w:eastAsiaTheme="minorEastAsia" w:hAnsi="Georgia" w:cs="Calibri" w:hint="eastAsia"/>
                          </w:rPr>
                          <w:t>Slave</w:t>
                        </w:r>
                        <w:r>
                          <w:rPr>
                            <w:rFonts w:ascii="Georgia" w:hAnsi="Georgia" w:cs="Calibri"/>
                          </w:rPr>
                          <w:t xml:space="preserve"> </w:t>
                        </w:r>
                        <w:r>
                          <w:rPr>
                            <w:rFonts w:ascii="Georgia" w:eastAsiaTheme="minorEastAsia" w:hAnsi="Georgia" w:cs="Calibri" w:hint="eastAsia"/>
                          </w:rPr>
                          <w:t>1</w:t>
                        </w:r>
                      </w:p>
                    </w:txbxContent>
                  </v:textbox>
                </v:rect>
                <v:rect id="矩形 97" o:spid="_x0000_s1049" style="position:absolute;left:23094;top:34196;width:14550;height:2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cancIA&#10;AADbAAAADwAAAGRycy9kb3ducmV2LnhtbESP3YrCMBSE7wXfIRzBO00VWWvXKCKI4s3izwMcmrNt&#10;d5uTkkRbfXqzsODlMDPfMMt1Z2pxJ+crywom4wQEcW51xYWC62U3SkH4gKyxtkwKHuRhver3lphp&#10;2/KJ7udQiAhhn6GCMoQmk9LnJRn0Y9sQR+/bOoMhSldI7bCNcFPLaZJ8SIMVx4USG9qWlP+eb0aB&#10;nXyF46Wd3Zhat0+rn7x+zlOlhoNu8wkiUBfe4f/2QStYzOHvS/wB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FxqdwgAAANsAAAAPAAAAAAAAAAAAAAAAAJgCAABkcnMvZG93&#10;bnJldi54bWxQSwUGAAAAAAQABAD1AAAAhwMAAAAA&#10;" fillcolor="#4f81bd [3204]" strokecolor="#243f60 [1604]" strokeweight="2pt">
                  <v:textbox>
                    <w:txbxContent>
                      <w:p w:rsidR="00917185" w:rsidRPr="00B91AE3" w:rsidRDefault="00917185" w:rsidP="00E0063A">
                        <w:pPr>
                          <w:pStyle w:val="Web"/>
                          <w:jc w:val="center"/>
                          <w:rPr>
                            <w:rFonts w:eastAsiaTheme="minorEastAsia"/>
                          </w:rPr>
                        </w:pPr>
                        <w:r>
                          <w:rPr>
                            <w:rFonts w:ascii="Georgia" w:eastAsiaTheme="minorEastAsia" w:hAnsi="Georgia" w:cs="Calibri" w:hint="eastAsia"/>
                          </w:rPr>
                          <w:t>Slave</w:t>
                        </w:r>
                        <w:r>
                          <w:rPr>
                            <w:rFonts w:ascii="Georgia" w:hAnsi="Georgia" w:cs="Calibri"/>
                          </w:rPr>
                          <w:t xml:space="preserve"> </w:t>
                        </w:r>
                        <w:r>
                          <w:rPr>
                            <w:rFonts w:ascii="Georgia" w:eastAsiaTheme="minorEastAsia" w:hAnsi="Georgia" w:cs="Calibri" w:hint="eastAsia"/>
                          </w:rPr>
                          <w:t>2</w:t>
                        </w:r>
                      </w:p>
                    </w:txbxContent>
                  </v:textbox>
                </v:re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雙向箭號 85" o:spid="_x0000_s1050" type="#_x0000_t70" style="position:absolute;left:11286;top:3252;width:2705;height:51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O0R8cA&#10;AADbAAAADwAAAGRycy9kb3ducmV2LnhtbESPT2vCQBTE74V+h+UVvBTd1GK10VVCwVJ6EP8h9fbI&#10;PrPB7NuQXU367V2h0OMwM79hZovOVuJKjS8dK3gZJCCIc6dLLhTsd8v+BIQPyBorx6Tglzws5o8P&#10;M0y1a3lD120oRISwT1GBCaFOpfS5IYt+4Gri6J1cYzFE2RRSN9hGuK3kMEnepMWS44LBmj4M5eft&#10;xSoo3rPjz+e6zc6HtfHf9er4PH4dKdV76rIpiEBd+A//tb+0gskI7l/iD5D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NjtEfHAAAA2wAAAA8AAAAAAAAAAAAAAAAAmAIAAGRy&#10;cy9kb3ducmV2LnhtbFBLBQYAAAAABAAEAPUAAACMAwAAAAA=&#10;" adj=",5696" fillcolor="#4f81bd [3204]" strokecolor="#243f60 [1604]" strokeweight="2pt"/>
                <v:shape id="上-下雙向箭號 103" o:spid="_x0000_s1051" type="#_x0000_t70" style="position:absolute;left:42747;top:3252;width:2699;height:51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l8lcMA&#10;AADcAAAADwAAAGRycy9kb3ducmV2LnhtbERPTWsCMRC9F/wPYQQvpSZVkLIaZVEKHkpBbXseNuNm&#10;281k3URd/fVGEHqbx/uc2aJztThRGyrPGl6HCgRx4U3FpYav3fvLG4gQkQ3WnknDhQIs5r2nGWbG&#10;n3lDp20sRQrhkKEGG2OTSRkKSw7D0DfEidv71mFMsC2lafGcwl0tR0pNpMOKU4PFhpaWir/t0WnI&#10;7fPv6mezXDPuPnP1cay+D9eL1oN+l09BROriv/jhXps0X43h/ky6QM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fl8lcMAAADcAAAADwAAAAAAAAAAAAAAAACYAgAAZHJzL2Rv&#10;d25yZXYueG1sUEsFBgAAAAAEAAQA9QAAAIgDAAAAAA==&#10;" adj=",5688" fillcolor="#4f81bd [3204]" strokecolor="#243f60 [1604]" strokeweight="2pt">
                  <v:textbox>
                    <w:txbxContent>
                      <w:p w:rsidR="00917185" w:rsidRDefault="00917185" w:rsidP="00E0063A"/>
                    </w:txbxContent>
                  </v:textbox>
                </v:shape>
                <v:shape id="上-下雙向箭號 106" o:spid="_x0000_s1052" type="#_x0000_t70" style="position:absolute;left:9927;top:30233;width:2699;height:38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PEB8QA&#10;AADcAAAADwAAAGRycy9kb3ducmV2LnhtbERPTWsCMRC9F/wPYQQvotkKFdkaRSyiLVRQ20Nvw2bc&#10;Xd1M1iTV9N83BaG3ebzPmc6jacSVnK8tK3gcZiCIC6trLhV8HFaDCQgfkDU2lknBD3mYzzoPU8y1&#10;vfGOrvtQihTCPkcFVQhtLqUvKjLoh7YlTtzROoMhQVdK7fCWwk0jR1k2lgZrTg0VtrSsqDjvv42C&#10;+LJ53ZoLfumn9Vv/c3Fy76PolOp14+IZRKAY/sV390an+dkY/p5JF8j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TxAfEAAAA3AAAAA8AAAAAAAAAAAAAAAAAmAIAAGRycy9k&#10;b3ducmV2LnhtbFBLBQYAAAAABAAEAPUAAACJAwAAAAA=&#10;" adj="7941,5821" fillcolor="#4f81bd [3204]" strokecolor="#243f60 [1604]" strokeweight="2pt">
                  <v:textbox>
                    <w:txbxContent>
                      <w:p w:rsidR="00917185" w:rsidRDefault="00917185" w:rsidP="00E0063A"/>
                    </w:txbxContent>
                  </v:textbox>
                </v:shape>
                <v:shape id="上-下雙向箭號 107" o:spid="_x0000_s1053" type="#_x0000_t70" style="position:absolute;left:29338;top:30293;width:2693;height:38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sn8QA&#10;AADcAAAADwAAAGRycy9kb3ducmV2LnhtbERPTWsCMRC9F/wPYQRvmlipLatRSkGU4kVbkN6mm3F3&#10;dTPZJlF3/31TEHqbx/uc+bK1tbiSD5VjDeORAkGcO1NxoeHzYzV8AREissHaMWnoKMBy0XuYY2bc&#10;jXd03cdCpBAOGWooY2wyKUNeksUwcg1x4o7OW4wJ+kIaj7cUbmv5qNRUWqw4NZTY0FtJ+Xl/sRoO&#10;X4eTX2+f1Or95Hffl277001yrQf99nUGIlIb/8V398ak+eoZ/p5JF8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bLJ/EAAAA3AAAAA8AAAAAAAAAAAAAAAAAmAIAAGRycy9k&#10;b3ducmV2LnhtbFBLBQYAAAAABAAEAPUAAACJAwAAAAA=&#10;" adj="7941,5809" fillcolor="#4f81bd [3204]" strokecolor="#243f60 [1604]" strokeweight="2pt">
                  <v:textbox>
                    <w:txbxContent>
                      <w:p w:rsidR="00917185" w:rsidRDefault="00917185" w:rsidP="00E0063A">
                        <w:pPr>
                          <w:pStyle w:val="Web"/>
                        </w:pPr>
                        <w:r>
                          <w:rPr>
                            <w:rFonts w:ascii="Georgia" w:hAnsi="Georgia" w:cs="Calibri"/>
                          </w:rPr>
                          <w:t> </w:t>
                        </w:r>
                      </w:p>
                    </w:txbxContent>
                  </v:textbox>
                </v:shape>
                <v:line id="直線接點 98" o:spid="_x0000_s1054" style="position:absolute;visibility:visible;mso-wrap-style:square" from="9927,10948" to="9927,160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1nyxMAAAADbAAAADwAAAGRycy9kb3ducmV2LnhtbERPzWoCMRC+F3yHMAVvNVtF0a1RRBDE&#10;9lL1AcbNdHdxM1mTUdc+vTkUevz4/ufLzjXqRiHWng28DzJQxIW3NZcGjofN2xRUFGSLjWcy8KAI&#10;y0XvZY659Xf+ptteSpVCOOZooBJpc61jUZHDOPAtceJ+fHAoCYZS24D3FO4aPcyyiXZYc2qosKV1&#10;RcV5f3UGLp9f2/g4NUOZjH9357CazmQUjem/dqsPUEKd/Iv/3FtrYJbGpi/pB+jF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NZ8sTAAAAA2wAAAA8AAAAAAAAAAAAAAAAA&#10;oQIAAGRycy9kb3ducmV2LnhtbFBLBQYAAAAABAAEAPkAAACOAwAAAAA=&#10;" strokecolor="#4579b8 [3044]"/>
                <v:line id="直線接點 99" o:spid="_x0000_s1055" style="position:absolute;visibility:visible;mso-wrap-style:square" from="40147,10946" to="40149,174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VXX8QAAADbAAAADwAAAGRycy9kb3ducmV2LnhtbESPUWvCQBCE3wv9D8cWfKuXWiomeooU&#10;CmJ9qfoD1tyaBHN76d1WY399Tyj4OMzMN8xs0btWnSnExrOBl2EGirj0tuHKwH738TwBFQXZYuuZ&#10;DFwpwmL++DDDwvoLf9F5K5VKEI4FGqhFukLrWNbkMA59R5y8ow8OJclQaRvwkuCu1aMsG2uHDaeF&#10;Gjt6r6k8bX+cge/PzSpeD+1Ixm+/61NYTnJ5jcYMnvrlFJRQL/fwf3tlDeQ53L6kH6Dn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FVdfxAAAANsAAAAPAAAAAAAAAAAA&#10;AAAAAKECAABkcnMvZG93bnJldi54bWxQSwUGAAAAAAQABAD5AAAAkgMAAAAA&#10;" strokecolor="#4579b8 [3044]"/>
                <v:line id="直線接點 108" o:spid="_x0000_s1056" style="position:absolute;visibility:visible;mso-wrap-style:square" from="9925,16056" to="46896,16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YCgdMUAAADcAAAADwAAAGRycy9kb3ducmV2LnhtbESPQU8CQQyF7yb8h0lNuMmsGAmsDISY&#10;mBD0IvoDyk7d3bDTWWYqLP56ezDx1ua9vvd1uR5CZ86UchvZwf2kAENcRd9y7eDz4+VuDiYLsscu&#10;Mjm4Uob1anSzxNLHC7/TeS+10RDOJTpoRPrS2lw1FDBPYk+s2ldMAUXXVFuf8KLhobPTopjZgC1r&#10;Q4M9PTdUHfffwcHp9W2br4duKrPHn90xbeYLecjOjW+HzRMYoUH+zX/XW6/4hdLqMzqBXf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YCgdMUAAADcAAAADwAAAAAAAAAA&#10;AAAAAAChAgAAZHJzL2Rvd25yZXYueG1sUEsFBgAAAAAEAAQA+QAAAJMDAAAAAA==&#10;" strokecolor="#4579b8 [3044]"/>
                <v:shape id="直線單箭頭接點 109" o:spid="_x0000_s1057" type="#_x0000_t32" style="position:absolute;left:9925;top:16060;width:2;height:720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UlNYsYAAADcAAAADwAAAGRycy9kb3ducmV2LnhtbESPQWvCQBCF70L/wzIFb7qpqLSpq0hF&#10;UIRK0kLxNmanSWh2NuyuJv333YLgbYb35n1vFqveNOJKzteWFTyNExDEhdU1lwo+P7ajZxA+IGts&#10;LJOCX/KwWj4MFphq23FG1zyUIoawT1FBFUKbSumLigz6sW2Jo/ZtncEQV1dK7bCL4aaRkySZS4M1&#10;R0KFLb1VVPzkFxMhm2k2O3wdzlPK1sfuvD+9B3dSavjYr19BBOrD3Xy73ulYP3mB/2fiBH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VJTWLGAAAA3AAAAA8AAAAAAAAA&#10;AAAAAAAAoQIAAGRycy9kb3ducmV2LnhtbFBLBQYAAAAABAAEAPkAAACUAwAAAAA=&#10;" strokecolor="#4579b8 [3044]">
                  <v:stroke endarrow="open"/>
                </v:shape>
                <v:shape id="直線單箭頭接點 110" o:spid="_x0000_s1058" type="#_x0000_t32" style="position:absolute;left:28066;top:16056;width:0;height:72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Opx8QAAADcAAAADwAAAGRycy9kb3ducmV2LnhtbESPQWvCQBCF70L/wzJCb7qxJRJSVxEh&#10;6LW2QnubZsckmJ0N2Y2m/945CN5meG/e+2a1GV2rrtSHxrOBxTwBRVx623Bl4PurmGWgQkS22Hom&#10;A/8UYLN+mawwt/7Gn3Q9xkpJCIccDdQxdrnWoazJYZj7jli0s+8dRln7StsebxLuWv2WJEvtsGFp&#10;qLGjXU3l5Tg4A+/nv3Gfxa3Oih+/G4Y0TU/FrzGv03H7ASrSGJ/mx/XBCv5C8OUZmUCv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I6nHxAAAANwAAAAPAAAAAAAAAAAA&#10;AAAAAKECAABkcnMvZG93bnJldi54bWxQSwUGAAAAAAQABAD5AAAAkgMAAAAA&#10;" strokecolor="#4579b8 [3044]">
                  <v:stroke endarrow="open"/>
                </v:shape>
                <v:shape id="直線單箭頭接點 111" o:spid="_x0000_s1059" type="#_x0000_t32" style="position:absolute;left:46896;top:16060;width:0;height:67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8MXMIAAADcAAAADwAAAGRycy9kb3ducmV2LnhtbERPTWuDQBC9F/oflink1qwmWMRmIxKQ&#10;5FrbQnObuBOVurPirtH8+26h0Ns83ufs8sX04kaj6ywriNcRCOLa6o4bBR/v5XMKwnlkjb1lUnAn&#10;B/n+8WGHmbYzv9Gt8o0IIewyVNB6P2RSurolg25tB+LAXe1o0Ac4NlKPOIdw08tNFL1Igx2HhhYH&#10;OrRUf1eTUbC9XpZj6guZll/2ME1JknyWZ6VWT0vxCsLT4v/Ff+6TDvPjGH6fCRfI/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W8MXMIAAADcAAAADwAAAAAAAAAAAAAA&#10;AAChAgAAZHJzL2Rvd25yZXYueG1sUEsFBgAAAAAEAAQA+QAAAJADAAAAAA==&#10;" strokecolor="#4579b8 [3044]">
                  <v:stroke endarrow="open"/>
                </v:shape>
                <v:line id="直線接點 112" o:spid="_x0000_s1060" style="position:absolute;visibility:visible;mso-wrap-style:square" from="5457,17489" to="40173,174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EBQ8IAAADcAAAADwAAAGRycy9kb3ducmV2LnhtbERPzWrCQBC+C32HZQredGOKotFVpFAQ&#10;20utDzBmp0kwO5vuTjX26d1Cobf5+H5nteldqy4UYuPZwGScgSIuvW24MnD8eBnNQUVBtth6JgM3&#10;irBZPwxWWFh/5Xe6HKRSKYRjgQZqka7QOpY1OYxj3xEn7tMHh5JgqLQNeE3hrtV5ls20w4ZTQ40d&#10;PddUng/fzsDX69su3k5tLrPpz/4ctvOFPEVjho/9dglKqJd/8Z97Z9P8SQ6/z6QL9Po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bEBQ8IAAADcAAAADwAAAAAAAAAAAAAA&#10;AAChAgAAZHJzL2Rvd25yZXYueG1sUEsFBgAAAAAEAAQA+QAAAJADAAAAAA==&#10;" strokecolor="#4579b8 [3044]"/>
                <v:shape id="直線單箭頭接點 113" o:spid="_x0000_s1061" type="#_x0000_t32" style="position:absolute;left:40175;top:17491;width:0;height:52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E3sMEAAADcAAAADwAAAGRycy9kb3ducmV2LnhtbERPS4vCMBC+C/sfwgh7s6krlVKNIkLR&#10;6/qA3dvYjG2xmZQm1e6/3wiCt/n4nrNcD6YRd+pcbVnBNIpBEBdW11wqOB3zSQrCeWSNjWVS8EcO&#10;1quP0RIzbR/8TfeDL0UIYZehgsr7NpPSFRUZdJFtiQN3tZ1BH2BXSt3hI4SbRn7F8VwarDk0VNjS&#10;tqLiduiNgtn1MuxSv5Fp/mO3fZ8kyTn/VepzPGwWIDwN/i1+ufc6zJ/O4PlMuECu/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i8TewwQAAANwAAAAPAAAAAAAAAAAAAAAA&#10;AKECAABkcnMvZG93bnJldi54bWxQSwUGAAAAAAQABAD5AAAAjwMAAAAA&#10;" strokecolor="#4579b8 [3044]">
                  <v:stroke endarrow="open"/>
                </v:shape>
                <v:shape id="直線單箭頭接點 114" o:spid="_x0000_s1062" type="#_x0000_t32" style="position:absolute;left:5457;top:17491;width:0;height:57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ivxMEAAADcAAAADwAAAGRycy9kb3ducmV2LnhtbERPS4vCMBC+C/sfwgh709TVLqUaRYTi&#10;Xn0s7N7GZmyLzaQ0qdZ/bwTB23x8z1mselOLK7WusqxgMo5AEOdWV1woOB6yUQLCeWSNtWVScCcH&#10;q+XHYIGptjfe0XXvCxFC2KWooPS+SaV0eUkG3dg2xIE729agD7AtpG7xFsJNLb+i6FsarDg0lNjQ&#10;pqT8su+Mgun51G8Tv5ZJ9mc3XRfH8W/2r9TnsF/PQXjq/Vv8cv/oMH8yg+cz4QK5f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GK/EwQAAANwAAAAPAAAAAAAAAAAAAAAA&#10;AKECAABkcnMvZG93bnJldi54bWxQSwUGAAAAAAQABAD5AAAAjwMAAAAA&#10;" strokecolor="#4579b8 [3044]">
                  <v:stroke endarrow="open"/>
                </v:shape>
                <v:shape id="直線單箭頭接點 115" o:spid="_x0000_s1063" type="#_x0000_t32" style="position:absolute;left:23091;top:17491;width:2;height:576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d3RusYAAADcAAAADwAAAGRycy9kb3ducmV2LnhtbESPQWvCQBCF7wX/wzKCt7qxaJHoKmIR&#10;LEJLVBBvY3ZMgtnZsLua9N93CwVvM7w373szX3amFg9yvrKsYDRMQBDnVldcKDgeNq9TED4ga6wt&#10;k4If8rBc9F7mmGrbckaPfShEDGGfooIyhCaV0uclGfRD2xBH7WqdwRBXV0jtsI3hppZvSfIuDVYc&#10;CSU2tC4pv+3vJkI+xtlkd9pdxpStvtvL5/kruLNSg363moEI1IWn+f96q2P90QT+nokT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Hd0brGAAAA3AAAAA8AAAAAAAAA&#10;AAAAAAAAoQIAAGRycy9kb3ducmV2LnhtbFBLBQYAAAAABAAEAPkAAACUAwAAAAA=&#10;" strokecolor="#4579b8 [3044]">
                  <v:stroke endarrow="open"/>
                </v:shape>
                <v:shape id="直線單箭頭接點 116" o:spid="_x0000_s1064" type="#_x0000_t32" style="position:absolute;left:8112;top:25423;width:1;height:218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9PzcYAAADcAAAADwAAAGRycy9kb3ducmV2LnhtbESPQWvCQBCF7wX/wzKCt7qxWJHoKmIp&#10;tAiWqCDexuyYBLOzYXc16b/vCgVvM7w373szX3amFndyvrKsYDRMQBDnVldcKDjsP1+nIHxA1lhb&#10;JgW/5GG56L3MMdW25Yzuu1CIGMI+RQVlCE0qpc9LMuiHtiGO2sU6gyGurpDaYRvDTS3fkmQiDVYc&#10;CSU2tC4pv+5uJkI+xtn75rg5jylb/bTn79M2uJNSg363moEI1IWn+f/6S8f6owk8nokTyM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EPT83GAAAA3AAAAA8AAAAAAAAA&#10;AAAAAAAAoQIAAGRycy9kb3ducmV2LnhtbFBLBQYAAAAABAAEAPkAAACUAwAAAAA=&#10;" strokecolor="#4579b8 [3044]">
                  <v:stroke endarrow="open"/>
                </v:shape>
                <v:shape id="直線單箭頭接點 117" o:spid="_x0000_s1065" type="#_x0000_t32" style="position:absolute;left:25573;top:25433;width:0;height:217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PqVsYAAADcAAAADwAAAGRycy9kb3ducmV2LnhtbESPQWvCQBCF74X+h2UK3upGsbakriKK&#10;0CIosYJ4G7PTJJidDbtbE/+9Kwi9zfDevO/NZNaZWlzI+cqygkE/AUGcW11xoWD/s3r9AOEDssba&#10;Mim4kofZ9Plpgqm2LWd02YVCxBD2KSooQ2hSKX1ekkHftw1x1H6tMxji6gqpHbYx3NRymCRjabDi&#10;SCixoUVJ+Xn3ZyJkOcre1of1aUTZfNuevo+b4I5K9V66+SeIQF34Nz+uv3SsP3iH+zNxAjm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5D6lbGAAAA3AAAAA8AAAAAAAAA&#10;AAAAAAAAoQIAAGRycy9kb3ducmV2LnhtbFBLBQYAAAAABAAEAPkAAACUAwAAAAA=&#10;" strokecolor="#4579b8 [3044]">
                  <v:stroke endarrow="open"/>
                </v:shape>
                <v:shape id="直線單箭頭接點 118" o:spid="_x0000_s1066" type="#_x0000_t32" style="position:absolute;left:43543;top:24490;width:2;height:204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9x+JMUAAADcAAAADwAAAGRycy9kb3ducmV2LnhtbESPTWvCQBCG74X+h2UKvdWNxZYSXUVa&#10;Ci2CJVYQb2N2TEKzs2F3a+K/dw6Ctxnm/Xhmthhcq04UYuPZwHiUgSIuvW24MrD9/Xx6AxUTssXW&#10;Mxk4U4TF/P5uhrn1PRd02qRKSQjHHA3UKXW51rGsyWEc+Y5YbkcfHCZZQ6VtwF7CXaufs+xVO2xY&#10;Gmrs6L2m8m/z76TkY1K8rHarw4SK5U9/+N6vU9gb8/gwLKegEg3pJr66v6zgj4VWnpEJ9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9x+JMUAAADcAAAADwAAAAAAAAAA&#10;AAAAAAChAgAAZHJzL2Rvd25yZXYueG1sUEsFBgAAAAAEAAQA+QAAAJMDAAAAAA==&#10;" strokecolor="#4579b8 [3044]">
                  <v:stroke endarrow="open"/>
                </v:shape>
                <v:line id="直線接點 119" o:spid="_x0000_s1067" style="position:absolute;flip:x y;visibility:visible;mso-wrap-style:square" from="13273,21442" to="13274,274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jzlcMAAADcAAAADwAAAGRycy9kb3ducmV2LnhtbERPTWvCQBC9C/6HZYTe6ialSo2u0hQr&#10;7UmqXrwN2TEJZmfT3W2M/fVdoeBtHu9zFqveNKIj52vLCtJxAoK4sLrmUsFh//74AsIHZI2NZVJw&#10;JQ+r5XCwwEzbC39RtwuliCHsM1RQhdBmUvqiIoN+bFviyJ2sMxgidKXUDi8x3DTyKUmm0mDNsaHC&#10;lt4qKs67H6NAr383XfNdnI38vObr7fMEXX5U6mHUv85BBOrDXfzv/tBxfjqD2zPxArn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QY85XDAAAA3AAAAA8AAAAAAAAAAAAA&#10;AAAAoQIAAGRycy9kb3ducmV2LnhtbFBLBQYAAAAABAAEAPkAAACRAwAAAAA=&#10;" strokecolor="#4579b8 [3044]"/>
                <v:line id="直線接點 120" o:spid="_x0000_s1068" style="position:absolute;flip:y;visibility:visible;mso-wrap-style:square" from="16893,20527" to="48070,205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4JscAAADcAAAADwAAAGRycy9kb3ducmV2LnhtbESPQWvCQBCF74X+h2UKvdWNVmpJXUUE&#10;MShUa3vocchOk9DsbMyuJvrrnUOhtxnem/e+mc57V6sztaHybGA4SEAR595WXBj4+lw9vYIKEdli&#10;7ZkMXCjAfHZ/N8XU+o4/6HyIhZIQDikaKGNsUq1DXpLDMPANsWg/vnUYZW0LbVvsJNzVepQkL9ph&#10;xdJQYkPLkvLfw8kZyDLebK682n0P98d1fK627+NuYszjQ794AxWpj//mv+vMCv5I8OUZmUDPb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5qPgmxwAAANwAAAAPAAAAAAAA&#10;AAAAAAAAAKECAABkcnMvZG93bnJldi54bWxQSwUGAAAAAAQABAD5AAAAlQMAAAAA&#10;" strokecolor="#4579b8 [3044]"/>
                <v:line id="直線接點 121" o:spid="_x0000_s1069" style="position:absolute;visibility:visible;mso-wrap-style:square" from="19318,19245" to="51598,192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9VicIAAADcAAAADwAAAGRycy9kb3ducmV2LnhtbERPzWrCQBC+C32HZQredGOKotFVpFAQ&#10;20utDzBmp0kwO5vuTjX26d1Cobf5+H5nteldqy4UYuPZwGScgSIuvW24MnD8eBnNQUVBtth6JgM3&#10;irBZPwxWWFh/5Xe6HKRSKYRjgQZqka7QOpY1OYxj3xEn7tMHh5JgqLQNeE3hrtV5ls20w4ZTQ40d&#10;PddUng/fzsDX69su3k5tLrPpz/4ctvOFPEVjho/9dglKqJd/8Z97Z9P8fAK/z6QL9Po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w9VicIAAADcAAAADwAAAAAAAAAAAAAA&#10;AAChAgAAZHJzL2Rvd25yZXYueG1sUEsFBgAAAAAEAAQA+QAAAJADAAAAAA==&#10;" strokecolor="#4579b8 [3044]"/>
                <v:line id="直線接點 122" o:spid="_x0000_s1070" style="position:absolute;visibility:visible;mso-wrap-style:square" from="13273,21442" to="43543,214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93L/sIAAADcAAAADwAAAGRycy9kb3ducmV2LnhtbERPzWrCQBC+C32HZQredNMURaOrSKEg&#10;tpfaPsCYHZNgdjbdnWrs07uFgrf5+H5nue5dq84UYuPZwNM4A0VcettwZeDr83U0AxUF2WLrmQxc&#10;KcJ69TBYYmH9hT/ovJdKpRCOBRqoRbpC61jW5DCOfUecuKMPDiXBUGkb8JLCXavzLJtqhw2nhho7&#10;eqmpPO1/nIHvt/dtvB7aXKaT390pbGZzeY7GDB/7zQKUUC938b97a9P8PIe/Z9IFe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93L/sIAAADcAAAADwAAAAAAAAAAAAAA&#10;AAChAgAAZHJzL2Rvd25yZXYueG1sUEsFBgAAAAAEAAQA+QAAAJADAAAAAA==&#10;" strokecolor="#4579b8 [3044]"/>
                <v:shape id="直線單箭頭接點 123" o:spid="_x0000_s1071" type="#_x0000_t32" style="position:absolute;left:13272;top:14732;width:1;height:670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AS0ScIAAADcAAAADwAAAGRycy9kb3ducmV2LnhtbERPS2sCMRC+F/ofwgjealbFWrZGkYKg&#10;Byn10V6HZNxd3EyWzajrv28KBW/z8T1ntuh8ra7UxiqwgeEgA0Vsg6u4MHDYr17eQEVBdlgHJgN3&#10;irCYPz/NMHfhxl903UmhUgjHHA2UIk2udbQleYyD0BAn7hRaj5JgW2jX4i2F+1qPsuxVe6w4NZTY&#10;0EdJ9ry7eAOXcNouj246/h7+yMZWsvkkOzGm3+uW76CEOnmI/91rl+aPxvD3TLpAz3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AS0ScIAAADcAAAADwAAAAAAAAAAAAAA&#10;AAChAgAAZHJzL2Rvd25yZXYueG1sUEsFBgAAAAAEAAQA+QAAAJADAAAAAA==&#10;" strokecolor="#4579b8 [3044]">
                  <v:stroke endarrow="open"/>
                </v:shape>
                <v:shape id="直線單箭頭接點 124" o:spid="_x0000_s1072" type="#_x0000_t32" style="position:absolute;left:43544;top:14732;width:0;height:670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sPcIAAADcAAAADwAAAGRycy9kb3ducmV2LnhtbERPS2sCMRC+C/0PYQrealattqxGkUKh&#10;HkTUPq5DMu4ubibLZtTtv2+Egrf5+J4zX3a+VhdqYxXYwHCQgSK2wVVcGPg8vD+9goqC7LAOTAZ+&#10;KcJy8dCbY+7ClXd02UuhUgjHHA2UIk2udbQleYyD0BAn7hhaj5JgW2jX4jWF+1qPsmyqPVacGkps&#10;6K0ke9qfvYFzOG5WX+5l/D38kbWtZL0lOzGm/9itZqCEOrmL/90fLs0fPcPtmXSBXv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0sPcIAAADcAAAADwAAAAAAAAAAAAAA&#10;AAChAgAAZHJzL2Rvd25yZXYueG1sUEsFBgAAAAAEAAQA+QAAAJADAAAAAA==&#10;" strokecolor="#4579b8 [3044]">
                  <v:stroke endarrow="open"/>
                </v:shape>
                <v:shape id="直線單箭頭接點 125" o:spid="_x0000_s1073" type="#_x0000_t32" style="position:absolute;left:48068;top:14731;width:2;height:579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GJpsIAAADcAAAADwAAAGRycy9kb3ducmV2LnhtbERPS2sCMRC+C/6HMAVvmlVRy9YoIgh6&#10;KEXt4zok4+7SzWTZjLr9902h4G0+vucs152v1Y3aWAU2MB5loIhtcBUXBt7Pu+EzqCjIDuvAZOCH&#10;IqxX/d4ScxfufKTbSQqVQjjmaKAUaXKtoy3JYxyFhjhxl9B6lATbQrsW7ync13qSZXPtseLUUGJD&#10;25Ls9+nqDVzD5XXz4RbTz/GXHGwlhzeyM2MGT93mBZRQJw/xv3vv0vzJDP6eSRfo1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KGJpsIAAADcAAAADwAAAAAAAAAAAAAA&#10;AAChAgAAZHJzL2Rvd25yZXYueG1sUEsFBgAAAAAEAAQA+QAAAJADAAAAAA==&#10;" strokecolor="#4579b8 [3044]">
                  <v:stroke endarrow="open"/>
                </v:shape>
                <v:shape id="直線單箭頭接點 126" o:spid="_x0000_s1074" type="#_x0000_t32" style="position:absolute;left:16893;top:14732;width:0;height:579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2OFcMYAAADcAAAADwAAAGRycy9kb3ducmV2LnhtbESPQWvCQBCF7wX/wzKCt7pRrEh0FVEK&#10;LUJLVBBvY3ZMgtnZsLua9N93CwVvM7w373uzWHWmFg9yvrKsYDRMQBDnVldcKDge3l9nIHxA1lhb&#10;JgU/5GG17L0sMNW25Ywe+1CIGMI+RQVlCE0qpc9LMuiHtiGO2tU6gyGurpDaYRvDTS3HSTKVBiuO&#10;hBIb2pSU3/Z3EyHbSfa2O+0uE8rW3+3l8/wV3FmpQb9bz0EE6sLT/H/9oWP98RT+nokT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9jhXDGAAAA3AAAAA8AAAAAAAAA&#10;AAAAAAAAoQIAAGRycy9kb3ducmV2LnhtbFBLBQYAAAAABAAEAPkAAACUAwAAAAA=&#10;" strokecolor="#4579b8 [3044]">
                  <v:stroke endarrow="open"/>
                </v:shape>
                <v:line id="直線接點 127" o:spid="_x0000_s1075" style="position:absolute;flip:y;visibility:visible;mso-wrap-style:square" from="33990,20526" to="33990,274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FgUsQAAADcAAAADwAAAGRycy9kb3ducmV2LnhtbERPTWvCQBC9F/oflin0Vjda0ZJmIyKI&#10;wUK16qHHITsmwexszK4m7a/vFgRv83ifk8x6U4srta6yrGA4iEAQ51ZXXCg47JcvbyCcR9ZYWyYF&#10;P+Rglj4+JBhr2/EXXXe+ECGEXYwKSu+bWEqXl2TQDWxDHLijbQ36ANtC6ha7EG5qOYqiiTRYcWgo&#10;saFFSflpdzEKsozX619ebr6H2/PKv1Yfn+NuqtTzUz9/B+Gp93fxzZ3pMH80hf9nwgU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QWBSxAAAANwAAAAPAAAAAAAAAAAA&#10;AAAAAKECAABkcnMvZG93bnJldi54bWxQSwUGAAAAAAQABAD5AAAAkgMAAAAA&#10;" strokecolor="#4579b8 [3044]"/>
                <v:line id="直線接點 128" o:spid="_x0000_s1076" style="position:absolute;flip:x y;visibility:visible;mso-wrap-style:square" from="51595,19244" to="51598,265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ics8UAAADcAAAADwAAAGRycy9kb3ducmV2LnhtbESPQW/CMAyF75P4D5GRdoN0aKCpI6CB&#10;ALHTBNtlN6vx2orGKUkohV8/HybtZus9v/d5vuxdozoKsfZs4GmcgSIuvK25NPD1uR29gIoJ2WLj&#10;mQzcKMJyMXiYY279lQ/UHVOpJIRjjgaqlNpc61hU5DCOfUss2o8PDpOsodQ24FXCXaMnWTbTDmuW&#10;hgpbWldUnI4XZ8Bu7ruuORcnp99vq83H8xTD6tuYx2H/9goqUZ/+zX/Xeyv4E6GVZ2QCvf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Tics8UAAADcAAAADwAAAAAAAAAA&#10;AAAAAAChAgAAZHJzL2Rvd25yZXYueG1sUEsFBgAAAAAEAAQA+QAAAJMDAAAAAA==&#10;" strokecolor="#4579b8 [3044]"/>
                <v:shape id="直線單箭頭接點 129" o:spid="_x0000_s1077" type="#_x0000_t32" style="position:absolute;left:19321;top:14732;width:0;height:451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wRAsYAAADcAAAADwAAAGRycy9kb3ducmV2LnhtbESPQWvCQBCF74X+h2UK3uqmosWmriIt&#10;QkVQkgribcxOk9DsbNjdmvjvXaHgbYb35n1vZoveNOJMzteWFbwMExDEhdU1lwr236vnKQgfkDU2&#10;lknBhTws5o8PM0y17Tijcx5KEUPYp6igCqFNpfRFRQb90LbEUfuxzmCIqyuldtjFcNPIUZK8SoM1&#10;R0KFLX1UVPzmfyZCPsfZZHPYnMaULXfdaX3cBndUavDUL99BBOrD3fx//aVj/dEb3J6JE8j5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78EQLGAAAA3AAAAA8AAAAAAAAA&#10;AAAAAAAAoQIAAGRycy9kb3ducmV2LnhtbFBLBQYAAAAABAAEAPkAAACUAwAAAAA=&#10;" strokecolor="#4579b8 [3044]">
                  <v:stroke endarrow="open"/>
                </v:shape>
                <v:shape id="直線單箭頭接點 130" o:spid="_x0000_s1078" type="#_x0000_t32" style="position:absolute;left:51601;top:14732;width:0;height:451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8uQsYAAADcAAAADwAAAGRycy9kb3ducmV2LnhtbESPTWvCQBCG74X+h2UKvdVNqy0SXUVa&#10;hBahEiuItzE7TUKzs2F3a+K/dw6F3maY9+OZ+XJwrTpTiI1nA4+jDBRx6W3DlYH91/phCiomZIut&#10;ZzJwoQjLxe3NHHPrey7ovEuVkhCOORqoU+pyrWNZk8M48h2x3L59cJhkDZW2AXsJd61+yrIX7bBh&#10;aaixo9eayp/dr5OSt0nxvDlsThMqVtv+9HH8TOFozP3dsJqBSjSkf/Gf+90K/ljw5RmZQC+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ofLkLGAAAA3AAAAA8AAAAAAAAA&#10;AAAAAAAAoQIAAGRycy9kb3ducmV2LnhtbFBLBQYAAAAABAAEAPkAAACUAwAAAAA=&#10;" strokecolor="#4579b8 [3044]">
                  <v:stroke endarrow="open"/>
                </v:shape>
                <v:shape id="文字方塊 131" o:spid="_x0000_s1079" type="#_x0000_t202" style="position:absolute;left:24012;top:10943;width:12245;height:3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BQ2MQA&#10;AADcAAAADwAAAGRycy9kb3ducmV2LnhtbERPS2vCQBC+C/6HZYReRDc2tJXoKqX0Id402uJtyI5J&#10;MDsbstsk/fduQfA2H99zluveVKKlxpWWFcymEQjizOqScwWH9GMyB+E8ssbKMin4Iwfr1XCwxETb&#10;jnfU7n0uQgi7BBUU3teJlC4ryKCb2po4cGfbGPQBNrnUDXYh3FTyMYqepcGSQ0OBNb0VlF32v0bB&#10;aZz/bF3/eezip7h+/2rTl2+dKvUw6l8XIDz1/i6+uTc6zI9n8P9MuEC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QUNjEAAAA3AAAAA8AAAAAAAAAAAAAAAAAmAIAAGRycy9k&#10;b3ducmV2LnhtbFBLBQYAAAAABAAEAPUAAACJAwAAAAA=&#10;" fillcolor="white [3201]" stroked="f" strokeweight=".5pt">
                  <v:textbox>
                    <w:txbxContent>
                      <w:p w:rsidR="00917185" w:rsidRPr="002D3E48" w:rsidRDefault="00917185">
                        <w:pPr>
                          <w:rPr>
                            <w:rFonts w:eastAsiaTheme="minorEastAsia"/>
                          </w:rPr>
                        </w:pPr>
                        <w:r>
                          <w:rPr>
                            <w:rFonts w:eastAsiaTheme="minorEastAsia" w:hint="eastAsia"/>
                          </w:rPr>
                          <w:t>ATCBMC300</w:t>
                        </w:r>
                      </w:p>
                    </w:txbxContent>
                  </v:textbox>
                </v:shape>
                <w10:anchorlock/>
              </v:group>
            </w:pict>
          </mc:Fallback>
        </mc:AlternateContent>
      </w:r>
    </w:p>
    <w:p w:rsidR="00576658" w:rsidRPr="00470BCA" w:rsidRDefault="00576658" w:rsidP="00470BCA">
      <w:pPr>
        <w:rPr>
          <w:rFonts w:eastAsiaTheme="minorEastAsia"/>
        </w:rPr>
      </w:pPr>
    </w:p>
    <w:p w:rsidR="00D20F22" w:rsidRDefault="00712E32" w:rsidP="00E15DD0">
      <w:pPr>
        <w:pStyle w:val="1"/>
        <w:pageBreakBefore/>
        <w:tabs>
          <w:tab w:val="num" w:pos="480"/>
        </w:tabs>
        <w:spacing w:before="406" w:after="203"/>
        <w:ind w:left="0"/>
        <w:rPr>
          <w:rFonts w:eastAsia="新細明體"/>
        </w:rPr>
      </w:pPr>
      <w:bookmarkStart w:id="10" w:name="_Toc438822191"/>
      <w:r w:rsidRPr="00712E32">
        <w:rPr>
          <w:rFonts w:eastAsia="新細明體"/>
        </w:rPr>
        <w:lastRenderedPageBreak/>
        <w:t>Signal Description</w:t>
      </w:r>
      <w:bookmarkEnd w:id="10"/>
    </w:p>
    <w:p w:rsidR="00A64D55" w:rsidRDefault="0076578F" w:rsidP="00A64D55">
      <w:pPr>
        <w:rPr>
          <w:rFonts w:eastAsiaTheme="minorEastAsia"/>
        </w:rPr>
      </w:pPr>
      <w:r w:rsidRPr="00306AE6">
        <w:rPr>
          <w:rFonts w:eastAsia="新細明體"/>
          <w:noProof/>
        </w:rPr>
        <w:lastRenderedPageBreak/>
        <mc:AlternateContent>
          <mc:Choice Requires="wpc">
            <w:drawing>
              <wp:inline distT="0" distB="0" distL="0" distR="0" wp14:anchorId="0A010625" wp14:editId="6455803F">
                <wp:extent cx="6241774" cy="7400330"/>
                <wp:effectExtent l="0" t="0" r="26035" b="10160"/>
                <wp:docPr id="295" name="畫布 29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19050" cap="flat" cmpd="sng" algn="ctr">
                          <a:solidFill>
                            <a:srgbClr val="0000FF"/>
                          </a:solidFill>
                          <a:prstDash val="solid"/>
                          <a:miter lim="800000"/>
                          <a:headEnd type="none" w="med" len="med"/>
                          <a:tailEnd type="none" w="med" len="med"/>
                        </a:ln>
                      </wpc:whole>
                      <wps:wsp>
                        <wps:cNvPr id="25" name="Text Box 168"/>
                        <wps:cNvSpPr txBox="1">
                          <a:spLocks noChangeArrowheads="1"/>
                        </wps:cNvSpPr>
                        <wps:spPr bwMode="auto">
                          <a:xfrm>
                            <a:off x="2388013" y="625757"/>
                            <a:ext cx="1455420" cy="6710363"/>
                          </a:xfrm>
                          <a:prstGeom prst="rect">
                            <a:avLst/>
                          </a:prstGeom>
                          <a:solidFill>
                            <a:srgbClr val="FFFFFF"/>
                          </a:solidFill>
                          <a:ln w="12700">
                            <a:solidFill>
                              <a:srgbClr val="000000"/>
                            </a:solidFill>
                            <a:miter lim="800000"/>
                            <a:headEnd/>
                            <a:tailEnd/>
                          </a:ln>
                        </wps:spPr>
                        <wps:txbx>
                          <w:txbxContent>
                            <w:p w:rsidR="00917185" w:rsidRPr="005A18F2" w:rsidRDefault="00917185" w:rsidP="0076578F">
                              <w:pPr>
                                <w:spacing w:line="0" w:lineRule="atLeast"/>
                                <w:jc w:val="center"/>
                                <w:rPr>
                                  <w:rFonts w:eastAsia="新細明體"/>
                                  <w:b/>
                                  <w:szCs w:val="24"/>
                                </w:rPr>
                              </w:pPr>
                            </w:p>
                          </w:txbxContent>
                        </wps:txbx>
                        <wps:bodyPr rot="0" vert="horz" wrap="square" lIns="18000" tIns="0" rIns="18000" bIns="0" anchor="t" anchorCtr="0" upright="1">
                          <a:noAutofit/>
                        </wps:bodyPr>
                      </wps:wsp>
                      <wps:wsp>
                        <wps:cNvPr id="27" name="Text Box 170"/>
                        <wps:cNvSpPr txBox="1">
                          <a:spLocks noChangeArrowheads="1"/>
                        </wps:cNvSpPr>
                        <wps:spPr bwMode="auto">
                          <a:xfrm>
                            <a:off x="7951" y="701237"/>
                            <a:ext cx="2149381" cy="66354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7185" w:rsidRDefault="00917185" w:rsidP="00D95BBF">
                              <w:pPr>
                                <w:spacing w:line="276" w:lineRule="auto"/>
                                <w:rPr>
                                  <w:rFonts w:eastAsia="新細明體"/>
                                  <w:sz w:val="20"/>
                                  <w:szCs w:val="20"/>
                                </w:rPr>
                              </w:pPr>
                              <w:r>
                                <w:rPr>
                                  <w:rFonts w:eastAsia="新細明體" w:hint="eastAsia"/>
                                  <w:sz w:val="20"/>
                                  <w:szCs w:val="20"/>
                                  <w:lang w:val="it-IT"/>
                                </w:rPr>
                                <w:t>us</w:t>
                              </w:r>
                              <w:r>
                                <w:rPr>
                                  <w:rFonts w:eastAsia="新細明體" w:hint="eastAsia"/>
                                  <w:b/>
                                  <w:i/>
                                  <w:sz w:val="20"/>
                                  <w:szCs w:val="20"/>
                                  <w:lang w:val="it-IT"/>
                                </w:rPr>
                                <w:t>x</w:t>
                              </w:r>
                              <w:r>
                                <w:rPr>
                                  <w:rFonts w:eastAsia="新細明體" w:hint="eastAsia"/>
                                  <w:sz w:val="20"/>
                                  <w:szCs w:val="20"/>
                                  <w:lang w:val="it-IT"/>
                                </w:rPr>
                                <w:t>_awid[</w:t>
                              </w:r>
                              <w:r>
                                <w:rPr>
                                  <w:rFonts w:eastAsia="新細明體" w:hint="eastAsia"/>
                                  <w:sz w:val="20"/>
                                  <w:szCs w:val="20"/>
                                  <w:lang w:val="de-DE"/>
                                </w:rPr>
                                <w:t>ID_WIDTH-1</w:t>
                              </w:r>
                              <w:r>
                                <w:rPr>
                                  <w:rFonts w:eastAsia="新細明體" w:hint="eastAsia"/>
                                  <w:sz w:val="20"/>
                                  <w:szCs w:val="20"/>
                                  <w:lang w:val="it-IT"/>
                                </w:rPr>
                                <w:t>:0]</w:t>
                              </w:r>
                            </w:p>
                            <w:p w:rsidR="00917185" w:rsidRPr="00F1779D" w:rsidRDefault="00917185" w:rsidP="00D95BBF">
                              <w:pPr>
                                <w:spacing w:line="276" w:lineRule="auto"/>
                                <w:rPr>
                                  <w:rFonts w:eastAsia="新細明體"/>
                                  <w:sz w:val="20"/>
                                  <w:szCs w:val="20"/>
                                </w:rPr>
                              </w:pPr>
                              <w:r>
                                <w:rPr>
                                  <w:rFonts w:eastAsia="新細明體" w:hint="eastAsia"/>
                                  <w:sz w:val="20"/>
                                  <w:szCs w:val="20"/>
                                  <w:lang w:val="it-IT"/>
                                </w:rPr>
                                <w:t>us</w:t>
                              </w:r>
                              <w:r>
                                <w:rPr>
                                  <w:rFonts w:eastAsia="新細明體" w:hint="eastAsia"/>
                                  <w:b/>
                                  <w:i/>
                                  <w:sz w:val="20"/>
                                  <w:szCs w:val="20"/>
                                  <w:lang w:val="it-IT"/>
                                </w:rPr>
                                <w:t>x</w:t>
                              </w:r>
                              <w:r>
                                <w:rPr>
                                  <w:rFonts w:eastAsia="新細明體" w:hint="eastAsia"/>
                                  <w:sz w:val="20"/>
                                  <w:szCs w:val="20"/>
                                  <w:lang w:val="it-IT"/>
                                </w:rPr>
                                <w:t>_</w:t>
                              </w:r>
                              <w:r>
                                <w:rPr>
                                  <w:rFonts w:eastAsia="新細明體" w:hint="eastAsia"/>
                                  <w:sz w:val="20"/>
                                  <w:szCs w:val="20"/>
                                </w:rPr>
                                <w:t>awaddr[ADDR_WIDTH-1:0]</w:t>
                              </w:r>
                            </w:p>
                            <w:p w:rsidR="00917185" w:rsidRPr="00F1779D" w:rsidRDefault="00917185" w:rsidP="00D95BBF">
                              <w:pPr>
                                <w:spacing w:line="276" w:lineRule="auto"/>
                                <w:rPr>
                                  <w:rFonts w:eastAsia="新細明體"/>
                                  <w:sz w:val="20"/>
                                  <w:szCs w:val="20"/>
                                </w:rPr>
                              </w:pPr>
                              <w:r>
                                <w:rPr>
                                  <w:rFonts w:eastAsia="新細明體" w:hint="eastAsia"/>
                                  <w:sz w:val="20"/>
                                  <w:szCs w:val="20"/>
                                  <w:lang w:val="it-IT"/>
                                </w:rPr>
                                <w:t>us</w:t>
                              </w:r>
                              <w:r>
                                <w:rPr>
                                  <w:rFonts w:eastAsia="新細明體" w:hint="eastAsia"/>
                                  <w:b/>
                                  <w:i/>
                                  <w:sz w:val="20"/>
                                  <w:szCs w:val="20"/>
                                  <w:lang w:val="it-IT"/>
                                </w:rPr>
                                <w:t>x</w:t>
                              </w:r>
                              <w:r>
                                <w:rPr>
                                  <w:rFonts w:eastAsia="新細明體" w:hint="eastAsia"/>
                                  <w:sz w:val="20"/>
                                  <w:szCs w:val="20"/>
                                  <w:lang w:val="it-IT"/>
                                </w:rPr>
                                <w:t>_</w:t>
                              </w:r>
                              <w:r>
                                <w:rPr>
                                  <w:rFonts w:eastAsia="新細明體" w:hint="eastAsia"/>
                                  <w:sz w:val="20"/>
                                  <w:szCs w:val="20"/>
                                </w:rPr>
                                <w:t>awlen[7:0]</w:t>
                              </w:r>
                            </w:p>
                            <w:p w:rsidR="00917185" w:rsidRPr="00F1779D" w:rsidRDefault="00917185" w:rsidP="00D95BBF">
                              <w:pPr>
                                <w:spacing w:line="276" w:lineRule="auto"/>
                                <w:rPr>
                                  <w:rFonts w:eastAsia="新細明體"/>
                                  <w:sz w:val="20"/>
                                  <w:szCs w:val="20"/>
                                </w:rPr>
                              </w:pPr>
                              <w:r>
                                <w:rPr>
                                  <w:rFonts w:eastAsia="新細明體" w:hint="eastAsia"/>
                                  <w:sz w:val="20"/>
                                  <w:szCs w:val="20"/>
                                  <w:lang w:val="it-IT"/>
                                </w:rPr>
                                <w:t>us</w:t>
                              </w:r>
                              <w:r>
                                <w:rPr>
                                  <w:rFonts w:eastAsia="新細明體" w:hint="eastAsia"/>
                                  <w:b/>
                                  <w:i/>
                                  <w:sz w:val="20"/>
                                  <w:szCs w:val="20"/>
                                  <w:lang w:val="it-IT"/>
                                </w:rPr>
                                <w:t>x</w:t>
                              </w:r>
                              <w:r>
                                <w:rPr>
                                  <w:rFonts w:eastAsia="新細明體" w:hint="eastAsia"/>
                                  <w:sz w:val="20"/>
                                  <w:szCs w:val="20"/>
                                  <w:lang w:val="it-IT"/>
                                </w:rPr>
                                <w:t>_</w:t>
                              </w:r>
                              <w:r>
                                <w:rPr>
                                  <w:rFonts w:eastAsia="新細明體" w:hint="eastAsia"/>
                                  <w:sz w:val="20"/>
                                  <w:szCs w:val="20"/>
                                </w:rPr>
                                <w:t>awsize[2:0]</w:t>
                              </w:r>
                            </w:p>
                            <w:p w:rsidR="00917185" w:rsidRDefault="00917185" w:rsidP="00D95BBF">
                              <w:pPr>
                                <w:spacing w:line="276" w:lineRule="auto"/>
                                <w:rPr>
                                  <w:rFonts w:eastAsia="新細明體"/>
                                  <w:sz w:val="20"/>
                                  <w:szCs w:val="20"/>
                                </w:rPr>
                              </w:pPr>
                              <w:r>
                                <w:rPr>
                                  <w:rFonts w:eastAsia="新細明體" w:hint="eastAsia"/>
                                  <w:sz w:val="20"/>
                                  <w:szCs w:val="20"/>
                                  <w:lang w:val="it-IT"/>
                                </w:rPr>
                                <w:t>us</w:t>
                              </w:r>
                              <w:r>
                                <w:rPr>
                                  <w:rFonts w:eastAsia="新細明體" w:hint="eastAsia"/>
                                  <w:b/>
                                  <w:i/>
                                  <w:sz w:val="20"/>
                                  <w:szCs w:val="20"/>
                                  <w:lang w:val="it-IT"/>
                                </w:rPr>
                                <w:t>x</w:t>
                              </w:r>
                              <w:r>
                                <w:rPr>
                                  <w:rFonts w:eastAsia="新細明體" w:hint="eastAsia"/>
                                  <w:sz w:val="20"/>
                                  <w:szCs w:val="20"/>
                                  <w:lang w:val="it-IT"/>
                                </w:rPr>
                                <w:t>_</w:t>
                              </w:r>
                              <w:r>
                                <w:rPr>
                                  <w:rFonts w:eastAsia="新細明體" w:hint="eastAsia"/>
                                  <w:sz w:val="20"/>
                                  <w:szCs w:val="20"/>
                                </w:rPr>
                                <w:t>awburst[1:0]</w:t>
                              </w:r>
                            </w:p>
                            <w:p w:rsidR="00917185" w:rsidRDefault="00917185" w:rsidP="00D95BBF">
                              <w:pPr>
                                <w:spacing w:line="276" w:lineRule="auto"/>
                                <w:rPr>
                                  <w:rFonts w:eastAsia="新細明體"/>
                                  <w:sz w:val="20"/>
                                  <w:szCs w:val="20"/>
                                </w:rPr>
                              </w:pPr>
                              <w:r>
                                <w:rPr>
                                  <w:rFonts w:eastAsia="新細明體" w:hint="eastAsia"/>
                                  <w:sz w:val="20"/>
                                  <w:szCs w:val="20"/>
                                  <w:lang w:val="it-IT"/>
                                </w:rPr>
                                <w:t>us</w:t>
                              </w:r>
                              <w:r>
                                <w:rPr>
                                  <w:rFonts w:eastAsia="新細明體" w:hint="eastAsia"/>
                                  <w:b/>
                                  <w:i/>
                                  <w:sz w:val="20"/>
                                  <w:szCs w:val="20"/>
                                  <w:lang w:val="it-IT"/>
                                </w:rPr>
                                <w:t>x</w:t>
                              </w:r>
                              <w:r>
                                <w:rPr>
                                  <w:rFonts w:eastAsia="新細明體" w:hint="eastAsia"/>
                                  <w:sz w:val="20"/>
                                  <w:szCs w:val="20"/>
                                  <w:lang w:val="it-IT"/>
                                </w:rPr>
                                <w:t>_</w:t>
                              </w:r>
                              <w:r>
                                <w:rPr>
                                  <w:rFonts w:eastAsia="新細明體" w:hint="eastAsia"/>
                                  <w:sz w:val="20"/>
                                  <w:szCs w:val="20"/>
                                </w:rPr>
                                <w:t>awlock</w:t>
                              </w:r>
                            </w:p>
                            <w:p w:rsidR="00917185" w:rsidRDefault="00917185" w:rsidP="00D95BBF">
                              <w:pPr>
                                <w:spacing w:line="276" w:lineRule="auto"/>
                                <w:rPr>
                                  <w:rFonts w:eastAsia="新細明體"/>
                                  <w:sz w:val="20"/>
                                  <w:szCs w:val="20"/>
                                </w:rPr>
                              </w:pPr>
                              <w:r>
                                <w:rPr>
                                  <w:rFonts w:eastAsia="新細明體" w:hint="eastAsia"/>
                                  <w:sz w:val="20"/>
                                  <w:szCs w:val="20"/>
                                  <w:lang w:val="it-IT"/>
                                </w:rPr>
                                <w:t>us</w:t>
                              </w:r>
                              <w:r>
                                <w:rPr>
                                  <w:rFonts w:eastAsia="新細明體" w:hint="eastAsia"/>
                                  <w:b/>
                                  <w:i/>
                                  <w:sz w:val="20"/>
                                  <w:szCs w:val="20"/>
                                  <w:lang w:val="it-IT"/>
                                </w:rPr>
                                <w:t>x</w:t>
                              </w:r>
                              <w:r>
                                <w:rPr>
                                  <w:rFonts w:eastAsia="新細明體" w:hint="eastAsia"/>
                                  <w:sz w:val="20"/>
                                  <w:szCs w:val="20"/>
                                  <w:lang w:val="it-IT"/>
                                </w:rPr>
                                <w:t>_</w:t>
                              </w:r>
                              <w:r>
                                <w:rPr>
                                  <w:rFonts w:eastAsia="新細明體" w:hint="eastAsia"/>
                                  <w:sz w:val="20"/>
                                  <w:szCs w:val="20"/>
                                </w:rPr>
                                <w:t>awcache[3:0]</w:t>
                              </w:r>
                            </w:p>
                            <w:p w:rsidR="00917185" w:rsidRPr="00F1779D" w:rsidRDefault="00917185" w:rsidP="00D95BBF">
                              <w:pPr>
                                <w:spacing w:line="276" w:lineRule="auto"/>
                                <w:rPr>
                                  <w:rFonts w:eastAsia="新細明體"/>
                                  <w:sz w:val="20"/>
                                  <w:szCs w:val="20"/>
                                </w:rPr>
                              </w:pPr>
                              <w:r>
                                <w:rPr>
                                  <w:rFonts w:eastAsia="新細明體" w:hint="eastAsia"/>
                                  <w:sz w:val="20"/>
                                  <w:szCs w:val="20"/>
                                  <w:lang w:val="it-IT"/>
                                </w:rPr>
                                <w:t>us</w:t>
                              </w:r>
                              <w:r>
                                <w:rPr>
                                  <w:rFonts w:eastAsia="新細明體" w:hint="eastAsia"/>
                                  <w:b/>
                                  <w:i/>
                                  <w:sz w:val="20"/>
                                  <w:szCs w:val="20"/>
                                  <w:lang w:val="it-IT"/>
                                </w:rPr>
                                <w:t>x</w:t>
                              </w:r>
                              <w:r>
                                <w:rPr>
                                  <w:rFonts w:eastAsia="新細明體" w:hint="eastAsia"/>
                                  <w:sz w:val="20"/>
                                  <w:szCs w:val="20"/>
                                  <w:lang w:val="it-IT"/>
                                </w:rPr>
                                <w:t>_</w:t>
                              </w:r>
                              <w:r>
                                <w:rPr>
                                  <w:rFonts w:eastAsia="新細明體" w:hint="eastAsia"/>
                                  <w:sz w:val="20"/>
                                  <w:szCs w:val="20"/>
                                </w:rPr>
                                <w:t>awprot[2:0]</w:t>
                              </w:r>
                            </w:p>
                            <w:p w:rsidR="00917185" w:rsidRPr="00F1779D" w:rsidRDefault="00917185" w:rsidP="00D95BBF">
                              <w:pPr>
                                <w:spacing w:line="276" w:lineRule="auto"/>
                                <w:rPr>
                                  <w:rFonts w:eastAsia="新細明體"/>
                                  <w:sz w:val="20"/>
                                  <w:szCs w:val="20"/>
                                </w:rPr>
                              </w:pPr>
                              <w:r>
                                <w:rPr>
                                  <w:rFonts w:eastAsia="新細明體" w:hint="eastAsia"/>
                                  <w:sz w:val="20"/>
                                  <w:szCs w:val="20"/>
                                  <w:lang w:val="it-IT"/>
                                </w:rPr>
                                <w:t>us</w:t>
                              </w:r>
                              <w:r>
                                <w:rPr>
                                  <w:rFonts w:eastAsia="新細明體" w:hint="eastAsia"/>
                                  <w:b/>
                                  <w:i/>
                                  <w:sz w:val="20"/>
                                  <w:szCs w:val="20"/>
                                  <w:lang w:val="it-IT"/>
                                </w:rPr>
                                <w:t>x</w:t>
                              </w:r>
                              <w:r>
                                <w:rPr>
                                  <w:rFonts w:eastAsia="新細明體" w:hint="eastAsia"/>
                                  <w:sz w:val="20"/>
                                  <w:szCs w:val="20"/>
                                  <w:lang w:val="it-IT"/>
                                </w:rPr>
                                <w:t>_</w:t>
                              </w:r>
                              <w:r>
                                <w:rPr>
                                  <w:rFonts w:eastAsia="新細明體" w:hint="eastAsia"/>
                                  <w:sz w:val="20"/>
                                  <w:szCs w:val="20"/>
                                </w:rPr>
                                <w:t>awvalid</w:t>
                              </w:r>
                            </w:p>
                            <w:p w:rsidR="00917185" w:rsidRDefault="00917185" w:rsidP="00D95BBF">
                              <w:pPr>
                                <w:spacing w:line="276" w:lineRule="auto"/>
                                <w:rPr>
                                  <w:rFonts w:eastAsia="新細明體"/>
                                  <w:sz w:val="20"/>
                                  <w:szCs w:val="20"/>
                                </w:rPr>
                              </w:pPr>
                              <w:r>
                                <w:rPr>
                                  <w:rFonts w:eastAsia="新細明體" w:hint="eastAsia"/>
                                  <w:sz w:val="20"/>
                                  <w:szCs w:val="20"/>
                                  <w:lang w:val="it-IT"/>
                                </w:rPr>
                                <w:t>us</w:t>
                              </w:r>
                              <w:r>
                                <w:rPr>
                                  <w:rFonts w:eastAsia="新細明體" w:hint="eastAsia"/>
                                  <w:b/>
                                  <w:i/>
                                  <w:sz w:val="20"/>
                                  <w:szCs w:val="20"/>
                                  <w:lang w:val="it-IT"/>
                                </w:rPr>
                                <w:t>x</w:t>
                              </w:r>
                              <w:r>
                                <w:rPr>
                                  <w:rFonts w:eastAsia="新細明體" w:hint="eastAsia"/>
                                  <w:sz w:val="20"/>
                                  <w:szCs w:val="20"/>
                                  <w:lang w:val="it-IT"/>
                                </w:rPr>
                                <w:t>_</w:t>
                              </w:r>
                              <w:r>
                                <w:rPr>
                                  <w:rFonts w:eastAsia="新細明體" w:hint="eastAsia"/>
                                  <w:sz w:val="20"/>
                                  <w:szCs w:val="20"/>
                                </w:rPr>
                                <w:t>awready</w:t>
                              </w:r>
                            </w:p>
                            <w:p w:rsidR="00917185" w:rsidRPr="00D95BBF" w:rsidRDefault="00917185" w:rsidP="00D95BBF">
                              <w:pPr>
                                <w:spacing w:line="276" w:lineRule="auto"/>
                                <w:rPr>
                                  <w:rFonts w:eastAsia="新細明體"/>
                                  <w:sz w:val="20"/>
                                  <w:szCs w:val="20"/>
                                </w:rPr>
                              </w:pPr>
                            </w:p>
                            <w:p w:rsidR="00917185" w:rsidRPr="00D95BBF" w:rsidRDefault="00917185" w:rsidP="00D95BBF">
                              <w:pPr>
                                <w:spacing w:line="276" w:lineRule="auto"/>
                                <w:rPr>
                                  <w:rFonts w:eastAsia="新細明體"/>
                                  <w:sz w:val="20"/>
                                  <w:szCs w:val="20"/>
                                  <w:lang w:val="it-IT"/>
                                </w:rPr>
                              </w:pPr>
                              <w:r>
                                <w:rPr>
                                  <w:rFonts w:eastAsia="新細明體" w:hint="eastAsia"/>
                                  <w:sz w:val="20"/>
                                  <w:szCs w:val="20"/>
                                  <w:lang w:val="it-IT"/>
                                </w:rPr>
                                <w:t>us</w:t>
                              </w:r>
                              <w:r w:rsidRPr="00D95BBF">
                                <w:rPr>
                                  <w:rFonts w:eastAsia="新細明體" w:hint="eastAsia"/>
                                  <w:b/>
                                  <w:i/>
                                  <w:sz w:val="20"/>
                                  <w:szCs w:val="20"/>
                                  <w:lang w:val="it-IT"/>
                                </w:rPr>
                                <w:t>x</w:t>
                              </w:r>
                              <w:r>
                                <w:rPr>
                                  <w:rFonts w:eastAsia="新細明體" w:hint="eastAsia"/>
                                  <w:sz w:val="20"/>
                                  <w:szCs w:val="20"/>
                                  <w:lang w:val="it-IT"/>
                                </w:rPr>
                                <w:t>_</w:t>
                              </w:r>
                              <w:r w:rsidRPr="00D95BBF">
                                <w:rPr>
                                  <w:rFonts w:eastAsia="新細明體"/>
                                  <w:sz w:val="20"/>
                                  <w:szCs w:val="20"/>
                                  <w:lang w:val="it-IT"/>
                                </w:rPr>
                                <w:t>wdata[DATA_</w:t>
                              </w:r>
                              <w:r w:rsidRPr="00D95BBF">
                                <w:rPr>
                                  <w:rFonts w:eastAsia="新細明體" w:hint="eastAsia"/>
                                  <w:sz w:val="20"/>
                                  <w:szCs w:val="20"/>
                                  <w:lang w:val="it-IT"/>
                                </w:rPr>
                                <w:t>WIDTH-1</w:t>
                              </w:r>
                              <w:r w:rsidRPr="00D95BBF">
                                <w:rPr>
                                  <w:rFonts w:eastAsia="新細明體"/>
                                  <w:sz w:val="20"/>
                                  <w:szCs w:val="20"/>
                                  <w:lang w:val="it-IT"/>
                                </w:rPr>
                                <w:t>:0]</w:t>
                              </w:r>
                            </w:p>
                            <w:p w:rsidR="00917185" w:rsidRDefault="00917185" w:rsidP="00D95BBF">
                              <w:pPr>
                                <w:spacing w:line="276" w:lineRule="auto"/>
                                <w:rPr>
                                  <w:rFonts w:eastAsia="新細明體"/>
                                  <w:sz w:val="20"/>
                                  <w:szCs w:val="20"/>
                                </w:rPr>
                              </w:pPr>
                              <w:r>
                                <w:rPr>
                                  <w:rFonts w:eastAsia="新細明體" w:hint="eastAsia"/>
                                  <w:sz w:val="20"/>
                                  <w:szCs w:val="20"/>
                                  <w:lang w:val="it-IT"/>
                                </w:rPr>
                                <w:t>us</w:t>
                              </w:r>
                              <w:r>
                                <w:rPr>
                                  <w:rFonts w:eastAsia="新細明體" w:hint="eastAsia"/>
                                  <w:b/>
                                  <w:i/>
                                  <w:sz w:val="20"/>
                                  <w:szCs w:val="20"/>
                                  <w:lang w:val="it-IT"/>
                                </w:rPr>
                                <w:t>x</w:t>
                              </w:r>
                              <w:r>
                                <w:rPr>
                                  <w:rFonts w:eastAsia="新細明體" w:hint="eastAsia"/>
                                  <w:sz w:val="20"/>
                                  <w:szCs w:val="20"/>
                                  <w:lang w:val="it-IT"/>
                                </w:rPr>
                                <w:t>_</w:t>
                              </w:r>
                              <w:r>
                                <w:rPr>
                                  <w:rFonts w:eastAsia="新細明體" w:hint="eastAsia"/>
                                  <w:sz w:val="20"/>
                                  <w:szCs w:val="20"/>
                                </w:rPr>
                                <w:t>wstrb[</w:t>
                              </w:r>
                              <w:r>
                                <w:rPr>
                                  <w:sz w:val="20"/>
                                  <w:szCs w:val="20"/>
                                </w:rPr>
                                <w:t>DATA_</w:t>
                              </w:r>
                              <w:r>
                                <w:rPr>
                                  <w:rFonts w:eastAsiaTheme="minorEastAsia" w:hint="eastAsia"/>
                                  <w:sz w:val="20"/>
                                  <w:szCs w:val="20"/>
                                </w:rPr>
                                <w:t>WIDTH/8-1</w:t>
                              </w:r>
                              <w:r>
                                <w:rPr>
                                  <w:rFonts w:eastAsia="新細明體" w:hint="eastAsia"/>
                                  <w:sz w:val="20"/>
                                  <w:szCs w:val="20"/>
                                </w:rPr>
                                <w:t>:0]</w:t>
                              </w:r>
                            </w:p>
                            <w:p w:rsidR="00917185" w:rsidRPr="00F1779D" w:rsidRDefault="00917185" w:rsidP="00D95BBF">
                              <w:pPr>
                                <w:spacing w:line="276" w:lineRule="auto"/>
                                <w:rPr>
                                  <w:rFonts w:eastAsia="新細明體"/>
                                  <w:sz w:val="20"/>
                                  <w:szCs w:val="20"/>
                                </w:rPr>
                              </w:pPr>
                              <w:r>
                                <w:rPr>
                                  <w:rFonts w:eastAsia="新細明體" w:hint="eastAsia"/>
                                  <w:sz w:val="20"/>
                                  <w:szCs w:val="20"/>
                                  <w:lang w:val="it-IT"/>
                                </w:rPr>
                                <w:t>us</w:t>
                              </w:r>
                              <w:r>
                                <w:rPr>
                                  <w:rFonts w:eastAsia="新細明體" w:hint="eastAsia"/>
                                  <w:b/>
                                  <w:i/>
                                  <w:sz w:val="20"/>
                                  <w:szCs w:val="20"/>
                                  <w:lang w:val="it-IT"/>
                                </w:rPr>
                                <w:t>x</w:t>
                              </w:r>
                              <w:r>
                                <w:rPr>
                                  <w:rFonts w:eastAsia="新細明體" w:hint="eastAsia"/>
                                  <w:sz w:val="20"/>
                                  <w:szCs w:val="20"/>
                                  <w:lang w:val="it-IT"/>
                                </w:rPr>
                                <w:t>_</w:t>
                              </w:r>
                              <w:r>
                                <w:rPr>
                                  <w:rFonts w:eastAsia="新細明體" w:hint="eastAsia"/>
                                  <w:sz w:val="20"/>
                                  <w:szCs w:val="20"/>
                                </w:rPr>
                                <w:t>wlast</w:t>
                              </w:r>
                            </w:p>
                            <w:p w:rsidR="00917185" w:rsidRPr="00F1779D" w:rsidRDefault="00917185" w:rsidP="00D95BBF">
                              <w:pPr>
                                <w:spacing w:line="276" w:lineRule="auto"/>
                                <w:rPr>
                                  <w:rFonts w:eastAsia="新細明體"/>
                                  <w:sz w:val="20"/>
                                  <w:szCs w:val="20"/>
                                  <w:lang w:val="de-DE"/>
                                </w:rPr>
                              </w:pPr>
                              <w:r>
                                <w:rPr>
                                  <w:rFonts w:eastAsia="新細明體" w:hint="eastAsia"/>
                                  <w:sz w:val="20"/>
                                  <w:szCs w:val="20"/>
                                  <w:lang w:val="it-IT"/>
                                </w:rPr>
                                <w:t>us</w:t>
                              </w:r>
                              <w:r>
                                <w:rPr>
                                  <w:rFonts w:eastAsia="新細明體" w:hint="eastAsia"/>
                                  <w:b/>
                                  <w:i/>
                                  <w:sz w:val="20"/>
                                  <w:szCs w:val="20"/>
                                  <w:lang w:val="it-IT"/>
                                </w:rPr>
                                <w:t>x</w:t>
                              </w:r>
                              <w:r>
                                <w:rPr>
                                  <w:rFonts w:eastAsia="新細明體" w:hint="eastAsia"/>
                                  <w:sz w:val="20"/>
                                  <w:szCs w:val="20"/>
                                  <w:lang w:val="it-IT"/>
                                </w:rPr>
                                <w:t>_</w:t>
                              </w:r>
                              <w:r>
                                <w:rPr>
                                  <w:rFonts w:eastAsia="新細明體" w:hint="eastAsia"/>
                                  <w:sz w:val="20"/>
                                  <w:szCs w:val="20"/>
                                  <w:lang w:val="de-DE"/>
                                </w:rPr>
                                <w:t>wvalid</w:t>
                              </w:r>
                            </w:p>
                            <w:p w:rsidR="00917185" w:rsidDel="00BC349A" w:rsidRDefault="00917185" w:rsidP="00D95BBF">
                              <w:pPr>
                                <w:spacing w:line="276" w:lineRule="auto"/>
                                <w:rPr>
                                  <w:del w:id="11" w:author="Joshua Hsin-Ming Chen(陳信明)" w:date="2015-11-24T15:30:00Z"/>
                                  <w:rFonts w:eastAsia="新細明體"/>
                                  <w:sz w:val="20"/>
                                  <w:szCs w:val="20"/>
                                  <w:lang w:val="de-DE"/>
                                </w:rPr>
                              </w:pPr>
                              <w:r>
                                <w:rPr>
                                  <w:rFonts w:eastAsia="新細明體" w:hint="eastAsia"/>
                                  <w:sz w:val="20"/>
                                  <w:szCs w:val="20"/>
                                  <w:lang w:val="it-IT"/>
                                </w:rPr>
                                <w:t>us</w:t>
                              </w:r>
                              <w:r>
                                <w:rPr>
                                  <w:rFonts w:eastAsia="新細明體" w:hint="eastAsia"/>
                                  <w:b/>
                                  <w:i/>
                                  <w:sz w:val="20"/>
                                  <w:szCs w:val="20"/>
                                  <w:lang w:val="it-IT"/>
                                </w:rPr>
                                <w:t>x</w:t>
                              </w:r>
                              <w:r>
                                <w:rPr>
                                  <w:rFonts w:eastAsia="新細明體" w:hint="eastAsia"/>
                                  <w:sz w:val="20"/>
                                  <w:szCs w:val="20"/>
                                  <w:lang w:val="it-IT"/>
                                </w:rPr>
                                <w:t>_</w:t>
                              </w:r>
                              <w:r>
                                <w:rPr>
                                  <w:rFonts w:eastAsia="新細明體" w:hint="eastAsia"/>
                                  <w:sz w:val="20"/>
                                  <w:szCs w:val="20"/>
                                  <w:lang w:val="de-DE"/>
                                </w:rPr>
                                <w:t>wready</w:t>
                              </w:r>
                            </w:p>
                            <w:p w:rsidR="00917185" w:rsidDel="00BC349A" w:rsidRDefault="00917185" w:rsidP="00D95BBF">
                              <w:pPr>
                                <w:spacing w:line="276" w:lineRule="auto"/>
                                <w:rPr>
                                  <w:del w:id="12" w:author="Joshua Hsin-Ming Chen(陳信明)" w:date="2015-11-24T15:29:00Z"/>
                                  <w:rFonts w:eastAsia="新細明體"/>
                                  <w:sz w:val="20"/>
                                  <w:szCs w:val="20"/>
                                  <w:lang w:val="de-DE"/>
                                </w:rPr>
                              </w:pPr>
                            </w:p>
                            <w:p w:rsidR="00917185" w:rsidRDefault="00917185">
                              <w:pPr>
                                <w:spacing w:line="276" w:lineRule="auto"/>
                                <w:rPr>
                                  <w:rFonts w:eastAsia="新細明體"/>
                                  <w:sz w:val="20"/>
                                  <w:szCs w:val="20"/>
                                  <w:lang w:val="de-DE"/>
                                </w:rPr>
                              </w:pPr>
                              <w:r>
                                <w:rPr>
                                  <w:rFonts w:eastAsia="新細明體" w:hint="eastAsia"/>
                                  <w:sz w:val="20"/>
                                  <w:szCs w:val="20"/>
                                  <w:lang w:val="it-IT"/>
                                </w:rPr>
                                <w:t>us</w:t>
                              </w:r>
                              <w:r>
                                <w:rPr>
                                  <w:rFonts w:eastAsia="新細明體" w:hint="eastAsia"/>
                                  <w:b/>
                                  <w:i/>
                                  <w:sz w:val="20"/>
                                  <w:szCs w:val="20"/>
                                  <w:lang w:val="it-IT"/>
                                </w:rPr>
                                <w:t>x</w:t>
                              </w:r>
                              <w:r>
                                <w:rPr>
                                  <w:rFonts w:eastAsia="新細明體" w:hint="eastAsia"/>
                                  <w:sz w:val="20"/>
                                  <w:szCs w:val="20"/>
                                  <w:lang w:val="it-IT"/>
                                </w:rPr>
                                <w:t>_</w:t>
                              </w:r>
                              <w:r>
                                <w:rPr>
                                  <w:rFonts w:eastAsia="新細明體" w:hint="eastAsia"/>
                                  <w:sz w:val="20"/>
                                  <w:szCs w:val="20"/>
                                  <w:lang w:val="de-DE"/>
                                </w:rPr>
                                <w:t>bid[ID_WIDTH-1:0]</w:t>
                              </w:r>
                            </w:p>
                            <w:p w:rsidR="00917185" w:rsidRDefault="00917185">
                              <w:pPr>
                                <w:spacing w:line="276" w:lineRule="auto"/>
                                <w:rPr>
                                  <w:rFonts w:eastAsia="新細明體"/>
                                  <w:sz w:val="20"/>
                                  <w:szCs w:val="20"/>
                                  <w:lang w:val="de-DE"/>
                                </w:rPr>
                              </w:pPr>
                              <w:r>
                                <w:rPr>
                                  <w:rFonts w:eastAsia="新細明體" w:hint="eastAsia"/>
                                  <w:sz w:val="20"/>
                                  <w:szCs w:val="20"/>
                                  <w:lang w:val="it-IT"/>
                                </w:rPr>
                                <w:t>us</w:t>
                              </w:r>
                              <w:r>
                                <w:rPr>
                                  <w:rFonts w:eastAsia="新細明體" w:hint="eastAsia"/>
                                  <w:b/>
                                  <w:i/>
                                  <w:sz w:val="20"/>
                                  <w:szCs w:val="20"/>
                                  <w:lang w:val="it-IT"/>
                                </w:rPr>
                                <w:t>x</w:t>
                              </w:r>
                              <w:r>
                                <w:rPr>
                                  <w:rFonts w:eastAsia="新細明體" w:hint="eastAsia"/>
                                  <w:sz w:val="20"/>
                                  <w:szCs w:val="20"/>
                                  <w:lang w:val="it-IT"/>
                                </w:rPr>
                                <w:t>_</w:t>
                              </w:r>
                              <w:r>
                                <w:rPr>
                                  <w:rFonts w:eastAsia="新細明體" w:hint="eastAsia"/>
                                  <w:sz w:val="20"/>
                                  <w:szCs w:val="20"/>
                                  <w:lang w:val="de-DE"/>
                                </w:rPr>
                                <w:t>bresp[1:0]</w:t>
                              </w:r>
                            </w:p>
                            <w:p w:rsidR="00917185" w:rsidRDefault="00917185">
                              <w:pPr>
                                <w:spacing w:line="276" w:lineRule="auto"/>
                                <w:rPr>
                                  <w:rFonts w:eastAsia="新細明體"/>
                                  <w:sz w:val="20"/>
                                  <w:szCs w:val="20"/>
                                  <w:lang w:val="de-DE"/>
                                </w:rPr>
                              </w:pPr>
                              <w:r>
                                <w:rPr>
                                  <w:rFonts w:eastAsia="新細明體" w:hint="eastAsia"/>
                                  <w:sz w:val="20"/>
                                  <w:szCs w:val="20"/>
                                  <w:lang w:val="it-IT"/>
                                </w:rPr>
                                <w:t>us</w:t>
                              </w:r>
                              <w:r>
                                <w:rPr>
                                  <w:rFonts w:eastAsia="新細明體" w:hint="eastAsia"/>
                                  <w:b/>
                                  <w:i/>
                                  <w:sz w:val="20"/>
                                  <w:szCs w:val="20"/>
                                  <w:lang w:val="it-IT"/>
                                </w:rPr>
                                <w:t>x</w:t>
                              </w:r>
                              <w:r>
                                <w:rPr>
                                  <w:rFonts w:eastAsia="新細明體" w:hint="eastAsia"/>
                                  <w:sz w:val="20"/>
                                  <w:szCs w:val="20"/>
                                  <w:lang w:val="it-IT"/>
                                </w:rPr>
                                <w:t>_</w:t>
                              </w:r>
                              <w:r>
                                <w:rPr>
                                  <w:rFonts w:eastAsia="新細明體" w:hint="eastAsia"/>
                                  <w:sz w:val="20"/>
                                  <w:szCs w:val="20"/>
                                  <w:lang w:val="de-DE"/>
                                </w:rPr>
                                <w:t>bvalid</w:t>
                              </w:r>
                            </w:p>
                            <w:p w:rsidR="00917185" w:rsidRDefault="00917185">
                              <w:pPr>
                                <w:spacing w:line="276" w:lineRule="auto"/>
                                <w:rPr>
                                  <w:rFonts w:eastAsia="新細明體"/>
                                  <w:sz w:val="20"/>
                                  <w:szCs w:val="20"/>
                                  <w:lang w:val="de-DE"/>
                                </w:rPr>
                              </w:pPr>
                              <w:r>
                                <w:rPr>
                                  <w:rFonts w:eastAsia="新細明體" w:hint="eastAsia"/>
                                  <w:sz w:val="20"/>
                                  <w:szCs w:val="20"/>
                                  <w:lang w:val="it-IT"/>
                                </w:rPr>
                                <w:t>us</w:t>
                              </w:r>
                              <w:r>
                                <w:rPr>
                                  <w:rFonts w:eastAsia="新細明體" w:hint="eastAsia"/>
                                  <w:b/>
                                  <w:i/>
                                  <w:sz w:val="20"/>
                                  <w:szCs w:val="20"/>
                                  <w:lang w:val="it-IT"/>
                                </w:rPr>
                                <w:t>x</w:t>
                              </w:r>
                              <w:r>
                                <w:rPr>
                                  <w:rFonts w:eastAsia="新細明體" w:hint="eastAsia"/>
                                  <w:sz w:val="20"/>
                                  <w:szCs w:val="20"/>
                                  <w:lang w:val="it-IT"/>
                                </w:rPr>
                                <w:t>_</w:t>
                              </w:r>
                              <w:r>
                                <w:rPr>
                                  <w:rFonts w:eastAsia="新細明體" w:hint="eastAsia"/>
                                  <w:sz w:val="20"/>
                                  <w:szCs w:val="20"/>
                                  <w:lang w:val="de-DE"/>
                                </w:rPr>
                                <w:t>bready</w:t>
                              </w:r>
                            </w:p>
                            <w:p w:rsidR="00917185" w:rsidRDefault="00917185" w:rsidP="00D95BBF">
                              <w:pPr>
                                <w:spacing w:line="276" w:lineRule="auto"/>
                                <w:rPr>
                                  <w:rFonts w:eastAsia="新細明體"/>
                                  <w:sz w:val="20"/>
                                  <w:szCs w:val="20"/>
                                  <w:lang w:val="de-DE"/>
                                </w:rPr>
                              </w:pPr>
                            </w:p>
                            <w:p w:rsidR="00917185" w:rsidRPr="00F1779D" w:rsidRDefault="00917185" w:rsidP="00D95BBF">
                              <w:pPr>
                                <w:spacing w:line="276" w:lineRule="auto"/>
                                <w:rPr>
                                  <w:rFonts w:eastAsia="新細明體"/>
                                  <w:sz w:val="20"/>
                                  <w:szCs w:val="20"/>
                                  <w:lang w:val="de-DE"/>
                                </w:rPr>
                              </w:pPr>
                              <w:r>
                                <w:rPr>
                                  <w:rFonts w:eastAsia="新細明體" w:hint="eastAsia"/>
                                  <w:sz w:val="20"/>
                                  <w:szCs w:val="20"/>
                                  <w:lang w:val="it-IT"/>
                                </w:rPr>
                                <w:t>us</w:t>
                              </w:r>
                              <w:r>
                                <w:rPr>
                                  <w:rFonts w:eastAsia="新細明體" w:hint="eastAsia"/>
                                  <w:b/>
                                  <w:i/>
                                  <w:sz w:val="20"/>
                                  <w:szCs w:val="20"/>
                                  <w:lang w:val="it-IT"/>
                                </w:rPr>
                                <w:t>x</w:t>
                              </w:r>
                              <w:r>
                                <w:rPr>
                                  <w:rFonts w:eastAsia="新細明體" w:hint="eastAsia"/>
                                  <w:sz w:val="20"/>
                                  <w:szCs w:val="20"/>
                                  <w:lang w:val="it-IT"/>
                                </w:rPr>
                                <w:t>_</w:t>
                              </w:r>
                              <w:r>
                                <w:rPr>
                                  <w:rFonts w:eastAsia="新細明體" w:hint="eastAsia"/>
                                  <w:sz w:val="20"/>
                                  <w:szCs w:val="20"/>
                                  <w:lang w:val="de-DE"/>
                                </w:rPr>
                                <w:t>arid[ID_WIDTH-1:0]</w:t>
                              </w:r>
                            </w:p>
                            <w:p w:rsidR="00917185" w:rsidRDefault="00917185" w:rsidP="00D95BBF">
                              <w:pPr>
                                <w:spacing w:line="276" w:lineRule="auto"/>
                                <w:rPr>
                                  <w:rFonts w:eastAsia="新細明體"/>
                                  <w:sz w:val="20"/>
                                  <w:szCs w:val="20"/>
                                  <w:lang w:val="de-DE"/>
                                </w:rPr>
                              </w:pPr>
                              <w:r>
                                <w:rPr>
                                  <w:rFonts w:eastAsia="新細明體" w:hint="eastAsia"/>
                                  <w:sz w:val="20"/>
                                  <w:szCs w:val="20"/>
                                  <w:lang w:val="de-DE"/>
                                </w:rPr>
                                <w:t>us</w:t>
                              </w:r>
                              <w:r w:rsidRPr="00D95BBF">
                                <w:rPr>
                                  <w:rFonts w:eastAsia="新細明體" w:hint="eastAsia"/>
                                  <w:b/>
                                  <w:i/>
                                  <w:sz w:val="20"/>
                                  <w:szCs w:val="20"/>
                                  <w:lang w:val="de-DE"/>
                                </w:rPr>
                                <w:t>x</w:t>
                              </w:r>
                              <w:r>
                                <w:rPr>
                                  <w:rFonts w:eastAsia="新細明體" w:hint="eastAsia"/>
                                  <w:sz w:val="20"/>
                                  <w:szCs w:val="20"/>
                                  <w:lang w:val="de-DE"/>
                                </w:rPr>
                                <w:t>_araddr[</w:t>
                              </w:r>
                              <w:r>
                                <w:rPr>
                                  <w:rFonts w:eastAsia="新細明體" w:hint="eastAsia"/>
                                  <w:sz w:val="20"/>
                                  <w:szCs w:val="20"/>
                                </w:rPr>
                                <w:t>ADDR_WIDTH-1</w:t>
                              </w:r>
                              <w:r>
                                <w:rPr>
                                  <w:rFonts w:eastAsia="新細明體" w:hint="eastAsia"/>
                                  <w:sz w:val="20"/>
                                  <w:szCs w:val="20"/>
                                  <w:lang w:val="de-DE"/>
                                </w:rPr>
                                <w:t>:0]</w:t>
                              </w:r>
                            </w:p>
                            <w:p w:rsidR="00917185" w:rsidRDefault="00917185" w:rsidP="00D95BBF">
                              <w:pPr>
                                <w:spacing w:line="276" w:lineRule="auto"/>
                                <w:rPr>
                                  <w:rFonts w:eastAsia="新細明體"/>
                                  <w:sz w:val="20"/>
                                  <w:szCs w:val="20"/>
                                  <w:lang w:val="de-DE"/>
                                </w:rPr>
                              </w:pPr>
                              <w:r>
                                <w:rPr>
                                  <w:rFonts w:eastAsia="新細明體" w:hint="eastAsia"/>
                                  <w:sz w:val="20"/>
                                  <w:szCs w:val="20"/>
                                  <w:lang w:val="it-IT"/>
                                </w:rPr>
                                <w:t>us</w:t>
                              </w:r>
                              <w:r>
                                <w:rPr>
                                  <w:rFonts w:eastAsia="新細明體" w:hint="eastAsia"/>
                                  <w:b/>
                                  <w:i/>
                                  <w:sz w:val="20"/>
                                  <w:szCs w:val="20"/>
                                  <w:lang w:val="it-IT"/>
                                </w:rPr>
                                <w:t>x</w:t>
                              </w:r>
                              <w:r>
                                <w:rPr>
                                  <w:rFonts w:eastAsia="新細明體" w:hint="eastAsia"/>
                                  <w:sz w:val="20"/>
                                  <w:szCs w:val="20"/>
                                  <w:lang w:val="it-IT"/>
                                </w:rPr>
                                <w:t>_</w:t>
                              </w:r>
                              <w:r>
                                <w:rPr>
                                  <w:rFonts w:eastAsia="新細明體" w:hint="eastAsia"/>
                                  <w:sz w:val="20"/>
                                  <w:szCs w:val="20"/>
                                  <w:lang w:val="de-DE"/>
                                </w:rPr>
                                <w:t>arlen[7:0]</w:t>
                              </w:r>
                            </w:p>
                            <w:p w:rsidR="00917185" w:rsidRDefault="00917185" w:rsidP="00D95BBF">
                              <w:pPr>
                                <w:spacing w:line="276" w:lineRule="auto"/>
                                <w:rPr>
                                  <w:rFonts w:eastAsia="新細明體"/>
                                  <w:sz w:val="20"/>
                                  <w:szCs w:val="20"/>
                                  <w:lang w:val="de-DE"/>
                                </w:rPr>
                              </w:pPr>
                              <w:r>
                                <w:rPr>
                                  <w:rFonts w:eastAsia="新細明體" w:hint="eastAsia"/>
                                  <w:sz w:val="20"/>
                                  <w:szCs w:val="20"/>
                                  <w:lang w:val="it-IT"/>
                                </w:rPr>
                                <w:t>us</w:t>
                              </w:r>
                              <w:r>
                                <w:rPr>
                                  <w:rFonts w:eastAsia="新細明體" w:hint="eastAsia"/>
                                  <w:b/>
                                  <w:i/>
                                  <w:sz w:val="20"/>
                                  <w:szCs w:val="20"/>
                                  <w:lang w:val="it-IT"/>
                                </w:rPr>
                                <w:t>x</w:t>
                              </w:r>
                              <w:r>
                                <w:rPr>
                                  <w:rFonts w:eastAsia="新細明體" w:hint="eastAsia"/>
                                  <w:sz w:val="20"/>
                                  <w:szCs w:val="20"/>
                                  <w:lang w:val="it-IT"/>
                                </w:rPr>
                                <w:t>_</w:t>
                              </w:r>
                              <w:r>
                                <w:rPr>
                                  <w:rFonts w:eastAsia="新細明體" w:hint="eastAsia"/>
                                  <w:sz w:val="20"/>
                                  <w:szCs w:val="20"/>
                                  <w:lang w:val="de-DE"/>
                                </w:rPr>
                                <w:t>arsize[2:0]</w:t>
                              </w:r>
                            </w:p>
                            <w:p w:rsidR="00917185" w:rsidRDefault="00917185" w:rsidP="00D95BBF">
                              <w:pPr>
                                <w:spacing w:line="276" w:lineRule="auto"/>
                                <w:rPr>
                                  <w:rFonts w:eastAsia="新細明體"/>
                                  <w:sz w:val="20"/>
                                  <w:szCs w:val="20"/>
                                  <w:lang w:val="de-DE"/>
                                </w:rPr>
                              </w:pPr>
                              <w:r>
                                <w:rPr>
                                  <w:rFonts w:eastAsia="新細明體" w:hint="eastAsia"/>
                                  <w:sz w:val="20"/>
                                  <w:szCs w:val="20"/>
                                  <w:lang w:val="it-IT"/>
                                </w:rPr>
                                <w:t>us</w:t>
                              </w:r>
                              <w:r>
                                <w:rPr>
                                  <w:rFonts w:eastAsia="新細明體" w:hint="eastAsia"/>
                                  <w:b/>
                                  <w:i/>
                                  <w:sz w:val="20"/>
                                  <w:szCs w:val="20"/>
                                  <w:lang w:val="it-IT"/>
                                </w:rPr>
                                <w:t>x</w:t>
                              </w:r>
                              <w:r>
                                <w:rPr>
                                  <w:rFonts w:eastAsia="新細明體" w:hint="eastAsia"/>
                                  <w:sz w:val="20"/>
                                  <w:szCs w:val="20"/>
                                  <w:lang w:val="it-IT"/>
                                </w:rPr>
                                <w:t>_</w:t>
                              </w:r>
                              <w:r>
                                <w:rPr>
                                  <w:rFonts w:eastAsia="新細明體" w:hint="eastAsia"/>
                                  <w:sz w:val="20"/>
                                  <w:szCs w:val="20"/>
                                  <w:lang w:val="de-DE"/>
                                </w:rPr>
                                <w:t>arburst[1:0]</w:t>
                              </w:r>
                            </w:p>
                            <w:p w:rsidR="00917185" w:rsidRDefault="00917185" w:rsidP="00D95BBF">
                              <w:pPr>
                                <w:spacing w:line="276" w:lineRule="auto"/>
                                <w:rPr>
                                  <w:rFonts w:eastAsia="新細明體"/>
                                  <w:sz w:val="20"/>
                                  <w:szCs w:val="20"/>
                                  <w:lang w:val="de-DE"/>
                                </w:rPr>
                              </w:pPr>
                              <w:r>
                                <w:rPr>
                                  <w:rFonts w:eastAsia="新細明體" w:hint="eastAsia"/>
                                  <w:sz w:val="20"/>
                                  <w:szCs w:val="20"/>
                                  <w:lang w:val="it-IT"/>
                                </w:rPr>
                                <w:t>us</w:t>
                              </w:r>
                              <w:r>
                                <w:rPr>
                                  <w:rFonts w:eastAsia="新細明體" w:hint="eastAsia"/>
                                  <w:b/>
                                  <w:i/>
                                  <w:sz w:val="20"/>
                                  <w:szCs w:val="20"/>
                                  <w:lang w:val="it-IT"/>
                                </w:rPr>
                                <w:t>x</w:t>
                              </w:r>
                              <w:r>
                                <w:rPr>
                                  <w:rFonts w:eastAsia="新細明體" w:hint="eastAsia"/>
                                  <w:sz w:val="20"/>
                                  <w:szCs w:val="20"/>
                                  <w:lang w:val="it-IT"/>
                                </w:rPr>
                                <w:t>_</w:t>
                              </w:r>
                              <w:r>
                                <w:rPr>
                                  <w:rFonts w:eastAsia="新細明體" w:hint="eastAsia"/>
                                  <w:sz w:val="20"/>
                                  <w:szCs w:val="20"/>
                                  <w:lang w:val="de-DE"/>
                                </w:rPr>
                                <w:t>arlock</w:t>
                              </w:r>
                            </w:p>
                            <w:p w:rsidR="00917185" w:rsidRDefault="00917185" w:rsidP="00D95BBF">
                              <w:pPr>
                                <w:spacing w:line="276" w:lineRule="auto"/>
                                <w:rPr>
                                  <w:rFonts w:eastAsia="新細明體"/>
                                  <w:sz w:val="20"/>
                                  <w:szCs w:val="20"/>
                                  <w:lang w:val="de-DE"/>
                                </w:rPr>
                              </w:pPr>
                              <w:r>
                                <w:rPr>
                                  <w:rFonts w:eastAsia="新細明體" w:hint="eastAsia"/>
                                  <w:sz w:val="20"/>
                                  <w:szCs w:val="20"/>
                                  <w:lang w:val="it-IT"/>
                                </w:rPr>
                                <w:t>us</w:t>
                              </w:r>
                              <w:r>
                                <w:rPr>
                                  <w:rFonts w:eastAsia="新細明體" w:hint="eastAsia"/>
                                  <w:b/>
                                  <w:i/>
                                  <w:sz w:val="20"/>
                                  <w:szCs w:val="20"/>
                                  <w:lang w:val="it-IT"/>
                                </w:rPr>
                                <w:t>x</w:t>
                              </w:r>
                              <w:r>
                                <w:rPr>
                                  <w:rFonts w:eastAsia="新細明體" w:hint="eastAsia"/>
                                  <w:sz w:val="20"/>
                                  <w:szCs w:val="20"/>
                                  <w:lang w:val="it-IT"/>
                                </w:rPr>
                                <w:t>_</w:t>
                              </w:r>
                              <w:r>
                                <w:rPr>
                                  <w:rFonts w:eastAsia="新細明體" w:hint="eastAsia"/>
                                  <w:sz w:val="20"/>
                                  <w:szCs w:val="20"/>
                                  <w:lang w:val="de-DE"/>
                                </w:rPr>
                                <w:t>arcache[3:0]</w:t>
                              </w:r>
                            </w:p>
                            <w:p w:rsidR="00917185" w:rsidRDefault="00917185" w:rsidP="00D95BBF">
                              <w:pPr>
                                <w:spacing w:line="276" w:lineRule="auto"/>
                                <w:rPr>
                                  <w:rFonts w:eastAsia="新細明體"/>
                                  <w:sz w:val="20"/>
                                  <w:szCs w:val="20"/>
                                  <w:lang w:val="de-DE"/>
                                </w:rPr>
                              </w:pPr>
                              <w:r>
                                <w:rPr>
                                  <w:rFonts w:eastAsia="新細明體" w:hint="eastAsia"/>
                                  <w:sz w:val="20"/>
                                  <w:szCs w:val="20"/>
                                  <w:lang w:val="it-IT"/>
                                </w:rPr>
                                <w:t>us</w:t>
                              </w:r>
                              <w:r>
                                <w:rPr>
                                  <w:rFonts w:eastAsia="新細明體" w:hint="eastAsia"/>
                                  <w:b/>
                                  <w:i/>
                                  <w:sz w:val="20"/>
                                  <w:szCs w:val="20"/>
                                  <w:lang w:val="it-IT"/>
                                </w:rPr>
                                <w:t>x</w:t>
                              </w:r>
                              <w:r>
                                <w:rPr>
                                  <w:rFonts w:eastAsia="新細明體" w:hint="eastAsia"/>
                                  <w:sz w:val="20"/>
                                  <w:szCs w:val="20"/>
                                  <w:lang w:val="it-IT"/>
                                </w:rPr>
                                <w:t>_</w:t>
                              </w:r>
                              <w:r>
                                <w:rPr>
                                  <w:rFonts w:eastAsia="新細明體" w:hint="eastAsia"/>
                                  <w:sz w:val="20"/>
                                  <w:szCs w:val="20"/>
                                  <w:lang w:val="de-DE"/>
                                </w:rPr>
                                <w:t>arprot[2:0]</w:t>
                              </w:r>
                            </w:p>
                            <w:p w:rsidR="00917185" w:rsidRDefault="00917185" w:rsidP="00D95BBF">
                              <w:pPr>
                                <w:spacing w:line="276" w:lineRule="auto"/>
                                <w:rPr>
                                  <w:rFonts w:eastAsia="新細明體"/>
                                  <w:sz w:val="20"/>
                                  <w:szCs w:val="20"/>
                                  <w:lang w:val="de-DE"/>
                                </w:rPr>
                              </w:pPr>
                              <w:r>
                                <w:rPr>
                                  <w:rFonts w:eastAsia="新細明體" w:hint="eastAsia"/>
                                  <w:sz w:val="20"/>
                                  <w:szCs w:val="20"/>
                                  <w:lang w:val="it-IT"/>
                                </w:rPr>
                                <w:t>us</w:t>
                              </w:r>
                              <w:r>
                                <w:rPr>
                                  <w:rFonts w:eastAsia="新細明體" w:hint="eastAsia"/>
                                  <w:b/>
                                  <w:i/>
                                  <w:sz w:val="20"/>
                                  <w:szCs w:val="20"/>
                                  <w:lang w:val="it-IT"/>
                                </w:rPr>
                                <w:t>x</w:t>
                              </w:r>
                              <w:r>
                                <w:rPr>
                                  <w:rFonts w:eastAsia="新細明體" w:hint="eastAsia"/>
                                  <w:sz w:val="20"/>
                                  <w:szCs w:val="20"/>
                                  <w:lang w:val="it-IT"/>
                                </w:rPr>
                                <w:t>_</w:t>
                              </w:r>
                              <w:r>
                                <w:rPr>
                                  <w:rFonts w:eastAsia="新細明體" w:hint="eastAsia"/>
                                  <w:sz w:val="20"/>
                                  <w:szCs w:val="20"/>
                                  <w:lang w:val="de-DE"/>
                                </w:rPr>
                                <w:t>arvalid</w:t>
                              </w:r>
                            </w:p>
                            <w:p w:rsidR="00917185" w:rsidRDefault="00917185" w:rsidP="00D95BBF">
                              <w:pPr>
                                <w:spacing w:line="276" w:lineRule="auto"/>
                                <w:rPr>
                                  <w:rFonts w:eastAsia="新細明體"/>
                                  <w:sz w:val="20"/>
                                  <w:szCs w:val="20"/>
                                  <w:lang w:val="de-DE"/>
                                </w:rPr>
                              </w:pPr>
                              <w:r>
                                <w:rPr>
                                  <w:rFonts w:eastAsia="新細明體" w:hint="eastAsia"/>
                                  <w:sz w:val="20"/>
                                  <w:szCs w:val="20"/>
                                  <w:lang w:val="it-IT"/>
                                </w:rPr>
                                <w:t>us</w:t>
                              </w:r>
                              <w:r>
                                <w:rPr>
                                  <w:rFonts w:eastAsia="新細明體" w:hint="eastAsia"/>
                                  <w:b/>
                                  <w:i/>
                                  <w:sz w:val="20"/>
                                  <w:szCs w:val="20"/>
                                  <w:lang w:val="it-IT"/>
                                </w:rPr>
                                <w:t>x</w:t>
                              </w:r>
                              <w:r>
                                <w:rPr>
                                  <w:rFonts w:eastAsia="新細明體" w:hint="eastAsia"/>
                                  <w:sz w:val="20"/>
                                  <w:szCs w:val="20"/>
                                  <w:lang w:val="it-IT"/>
                                </w:rPr>
                                <w:t>_</w:t>
                              </w:r>
                              <w:r>
                                <w:rPr>
                                  <w:rFonts w:eastAsia="新細明體" w:hint="eastAsia"/>
                                  <w:sz w:val="20"/>
                                  <w:szCs w:val="20"/>
                                  <w:lang w:val="de-DE"/>
                                </w:rPr>
                                <w:t>arready</w:t>
                              </w:r>
                            </w:p>
                            <w:p w:rsidR="00917185" w:rsidRPr="00D95BBF" w:rsidRDefault="00917185" w:rsidP="00D95BBF">
                              <w:pPr>
                                <w:spacing w:line="276" w:lineRule="auto"/>
                                <w:rPr>
                                  <w:rFonts w:eastAsia="新細明體"/>
                                  <w:sz w:val="20"/>
                                  <w:szCs w:val="20"/>
                                  <w:lang w:val="de-DE"/>
                                </w:rPr>
                              </w:pPr>
                            </w:p>
                            <w:p w:rsidR="00917185" w:rsidRPr="00D95BBF" w:rsidRDefault="00917185" w:rsidP="00D95BBF">
                              <w:pPr>
                                <w:pStyle w:val="Web"/>
                                <w:rPr>
                                  <w:rFonts w:ascii="Georgia" w:hAnsi="Georgia" w:cs="Calibri"/>
                                  <w:sz w:val="20"/>
                                  <w:szCs w:val="20"/>
                                </w:rPr>
                              </w:pPr>
                              <w:r w:rsidRPr="00D95BBF">
                                <w:rPr>
                                  <w:rFonts w:ascii="Georgia" w:hAnsi="Georgia" w:cs="Calibri" w:hint="eastAsia"/>
                                  <w:sz w:val="20"/>
                                  <w:szCs w:val="20"/>
                                </w:rPr>
                                <w:t>us</w:t>
                              </w:r>
                              <w:r w:rsidRPr="00D95BBF">
                                <w:rPr>
                                  <w:rFonts w:ascii="Georgia" w:hAnsi="Georgia" w:cs="Calibri" w:hint="eastAsia"/>
                                  <w:b/>
                                  <w:i/>
                                  <w:sz w:val="20"/>
                                  <w:szCs w:val="20"/>
                                </w:rPr>
                                <w:t>x</w:t>
                              </w:r>
                              <w:r w:rsidRPr="00D95BBF">
                                <w:rPr>
                                  <w:rFonts w:ascii="Georgia" w:hAnsi="Georgia" w:cs="Calibri" w:hint="eastAsia"/>
                                  <w:sz w:val="20"/>
                                  <w:szCs w:val="20"/>
                                </w:rPr>
                                <w:t>_</w:t>
                              </w:r>
                              <w:r>
                                <w:rPr>
                                  <w:rFonts w:ascii="Georgia" w:hAnsi="Georgia" w:cs="Calibri"/>
                                  <w:sz w:val="20"/>
                                  <w:szCs w:val="20"/>
                                </w:rPr>
                                <w:t>rdata[DATA_</w:t>
                              </w:r>
                              <w:r w:rsidRPr="00D95BBF">
                                <w:rPr>
                                  <w:rFonts w:ascii="Georgia" w:hAnsi="Georgia" w:cs="Calibri" w:hint="eastAsia"/>
                                  <w:sz w:val="20"/>
                                  <w:szCs w:val="20"/>
                                </w:rPr>
                                <w:t>WIDTH-1</w:t>
                              </w:r>
                              <w:r>
                                <w:rPr>
                                  <w:rFonts w:ascii="Georgia" w:hAnsi="Georgia" w:cs="Calibri"/>
                                  <w:sz w:val="20"/>
                                  <w:szCs w:val="20"/>
                                </w:rPr>
                                <w:t>:0]</w:t>
                              </w:r>
                            </w:p>
                            <w:p w:rsidR="00917185" w:rsidRDefault="00917185" w:rsidP="00D95BBF">
                              <w:pPr>
                                <w:spacing w:line="276" w:lineRule="auto"/>
                                <w:rPr>
                                  <w:rFonts w:eastAsia="新細明體"/>
                                  <w:sz w:val="20"/>
                                  <w:szCs w:val="20"/>
                                  <w:lang w:val="de-DE"/>
                                </w:rPr>
                              </w:pPr>
                              <w:r>
                                <w:rPr>
                                  <w:rFonts w:eastAsia="新細明體" w:hint="eastAsia"/>
                                  <w:sz w:val="20"/>
                                  <w:szCs w:val="20"/>
                                  <w:lang w:val="it-IT"/>
                                </w:rPr>
                                <w:t>us</w:t>
                              </w:r>
                              <w:r>
                                <w:rPr>
                                  <w:rFonts w:eastAsia="新細明體" w:hint="eastAsia"/>
                                  <w:b/>
                                  <w:i/>
                                  <w:sz w:val="20"/>
                                  <w:szCs w:val="20"/>
                                  <w:lang w:val="it-IT"/>
                                </w:rPr>
                                <w:t>x</w:t>
                              </w:r>
                              <w:r>
                                <w:rPr>
                                  <w:rFonts w:eastAsia="新細明體" w:hint="eastAsia"/>
                                  <w:sz w:val="20"/>
                                  <w:szCs w:val="20"/>
                                  <w:lang w:val="it-IT"/>
                                </w:rPr>
                                <w:t>_</w:t>
                              </w:r>
                              <w:r>
                                <w:rPr>
                                  <w:rFonts w:eastAsia="新細明體" w:hint="eastAsia"/>
                                  <w:sz w:val="20"/>
                                  <w:szCs w:val="20"/>
                                  <w:lang w:val="de-DE"/>
                                </w:rPr>
                                <w:t xml:space="preserve">rid[ID_WIDTH-1:0] </w:t>
                              </w:r>
                            </w:p>
                            <w:p w:rsidR="00917185" w:rsidRDefault="00917185">
                              <w:pPr>
                                <w:spacing w:line="276" w:lineRule="auto"/>
                                <w:rPr>
                                  <w:rFonts w:eastAsia="新細明體"/>
                                  <w:sz w:val="20"/>
                                  <w:szCs w:val="20"/>
                                  <w:lang w:val="de-DE"/>
                                </w:rPr>
                              </w:pPr>
                              <w:r>
                                <w:rPr>
                                  <w:rFonts w:eastAsia="新細明體" w:hint="eastAsia"/>
                                  <w:sz w:val="20"/>
                                  <w:szCs w:val="20"/>
                                  <w:lang w:val="it-IT"/>
                                </w:rPr>
                                <w:t>us</w:t>
                              </w:r>
                              <w:r>
                                <w:rPr>
                                  <w:rFonts w:eastAsia="新細明體" w:hint="eastAsia"/>
                                  <w:b/>
                                  <w:i/>
                                  <w:sz w:val="20"/>
                                  <w:szCs w:val="20"/>
                                  <w:lang w:val="it-IT"/>
                                </w:rPr>
                                <w:t>x</w:t>
                              </w:r>
                              <w:r>
                                <w:rPr>
                                  <w:rFonts w:eastAsia="新細明體" w:hint="eastAsia"/>
                                  <w:sz w:val="20"/>
                                  <w:szCs w:val="20"/>
                                  <w:lang w:val="it-IT"/>
                                </w:rPr>
                                <w:t>_</w:t>
                              </w:r>
                              <w:r>
                                <w:rPr>
                                  <w:rFonts w:eastAsia="新細明體" w:hint="eastAsia"/>
                                  <w:sz w:val="20"/>
                                  <w:szCs w:val="20"/>
                                  <w:lang w:val="de-DE"/>
                                </w:rPr>
                                <w:t>rresp[1:0]</w:t>
                              </w:r>
                            </w:p>
                            <w:p w:rsidR="00917185" w:rsidRDefault="00917185">
                              <w:pPr>
                                <w:spacing w:line="276" w:lineRule="auto"/>
                                <w:rPr>
                                  <w:rFonts w:eastAsia="新細明體"/>
                                  <w:sz w:val="20"/>
                                  <w:szCs w:val="20"/>
                                  <w:lang w:val="de-DE"/>
                                </w:rPr>
                              </w:pPr>
                              <w:r>
                                <w:rPr>
                                  <w:rFonts w:eastAsia="新細明體" w:hint="eastAsia"/>
                                  <w:sz w:val="20"/>
                                  <w:szCs w:val="20"/>
                                  <w:lang w:val="it-IT"/>
                                </w:rPr>
                                <w:t>us</w:t>
                              </w:r>
                              <w:r>
                                <w:rPr>
                                  <w:rFonts w:eastAsia="新細明體" w:hint="eastAsia"/>
                                  <w:b/>
                                  <w:i/>
                                  <w:sz w:val="20"/>
                                  <w:szCs w:val="20"/>
                                  <w:lang w:val="it-IT"/>
                                </w:rPr>
                                <w:t>x</w:t>
                              </w:r>
                              <w:r>
                                <w:rPr>
                                  <w:rFonts w:eastAsia="新細明體" w:hint="eastAsia"/>
                                  <w:sz w:val="20"/>
                                  <w:szCs w:val="20"/>
                                  <w:lang w:val="it-IT"/>
                                </w:rPr>
                                <w:t>_</w:t>
                              </w:r>
                              <w:r>
                                <w:rPr>
                                  <w:rFonts w:eastAsia="新細明體" w:hint="eastAsia"/>
                                  <w:sz w:val="20"/>
                                  <w:szCs w:val="20"/>
                                  <w:lang w:val="de-DE"/>
                                </w:rPr>
                                <w:t>rlast</w:t>
                              </w:r>
                            </w:p>
                            <w:p w:rsidR="00917185" w:rsidRDefault="00917185">
                              <w:pPr>
                                <w:spacing w:line="276" w:lineRule="auto"/>
                                <w:rPr>
                                  <w:rFonts w:eastAsia="新細明體"/>
                                  <w:sz w:val="20"/>
                                  <w:szCs w:val="20"/>
                                  <w:lang w:val="de-DE"/>
                                </w:rPr>
                              </w:pPr>
                              <w:r>
                                <w:rPr>
                                  <w:rFonts w:eastAsia="新細明體" w:hint="eastAsia"/>
                                  <w:sz w:val="20"/>
                                  <w:szCs w:val="20"/>
                                  <w:lang w:val="it-IT"/>
                                </w:rPr>
                                <w:t>us</w:t>
                              </w:r>
                              <w:r>
                                <w:rPr>
                                  <w:rFonts w:eastAsia="新細明體" w:hint="eastAsia"/>
                                  <w:b/>
                                  <w:i/>
                                  <w:sz w:val="20"/>
                                  <w:szCs w:val="20"/>
                                  <w:lang w:val="it-IT"/>
                                </w:rPr>
                                <w:t>x</w:t>
                              </w:r>
                              <w:r>
                                <w:rPr>
                                  <w:rFonts w:eastAsia="新細明體" w:hint="eastAsia"/>
                                  <w:sz w:val="20"/>
                                  <w:szCs w:val="20"/>
                                  <w:lang w:val="it-IT"/>
                                </w:rPr>
                                <w:t>_</w:t>
                              </w:r>
                              <w:r>
                                <w:rPr>
                                  <w:rFonts w:eastAsia="新細明體" w:hint="eastAsia"/>
                                  <w:sz w:val="20"/>
                                  <w:szCs w:val="20"/>
                                  <w:lang w:val="de-DE"/>
                                </w:rPr>
                                <w:t>rvalid</w:t>
                              </w:r>
                            </w:p>
                            <w:p w:rsidR="00917185" w:rsidRPr="00F1779D" w:rsidRDefault="00917185">
                              <w:pPr>
                                <w:spacing w:line="276" w:lineRule="auto"/>
                                <w:rPr>
                                  <w:rFonts w:eastAsia="新細明體"/>
                                  <w:sz w:val="20"/>
                                  <w:szCs w:val="20"/>
                                  <w:lang w:val="de-DE"/>
                                </w:rPr>
                              </w:pPr>
                              <w:r>
                                <w:rPr>
                                  <w:rFonts w:eastAsia="新細明體" w:hint="eastAsia"/>
                                  <w:sz w:val="20"/>
                                  <w:szCs w:val="20"/>
                                  <w:lang w:val="it-IT"/>
                                </w:rPr>
                                <w:t>us</w:t>
                              </w:r>
                              <w:r>
                                <w:rPr>
                                  <w:rFonts w:eastAsia="新細明體" w:hint="eastAsia"/>
                                  <w:b/>
                                  <w:i/>
                                  <w:sz w:val="20"/>
                                  <w:szCs w:val="20"/>
                                  <w:lang w:val="it-IT"/>
                                </w:rPr>
                                <w:t>x</w:t>
                              </w:r>
                              <w:r>
                                <w:rPr>
                                  <w:rFonts w:eastAsia="新細明體" w:hint="eastAsia"/>
                                  <w:sz w:val="20"/>
                                  <w:szCs w:val="20"/>
                                  <w:lang w:val="it-IT"/>
                                </w:rPr>
                                <w:t>_</w:t>
                              </w:r>
                              <w:r>
                                <w:rPr>
                                  <w:rFonts w:eastAsia="新細明體" w:hint="eastAsia"/>
                                  <w:sz w:val="20"/>
                                  <w:szCs w:val="20"/>
                                  <w:lang w:val="de-DE"/>
                                </w:rPr>
                                <w:t>rready</w:t>
                              </w:r>
                            </w:p>
                          </w:txbxContent>
                        </wps:txbx>
                        <wps:bodyPr rot="0" vert="horz" wrap="square" lIns="91440" tIns="45720" rIns="91440" bIns="45720" anchor="t" anchorCtr="0" upright="1">
                          <a:noAutofit/>
                        </wps:bodyPr>
                      </wps:wsp>
                      <wps:wsp>
                        <wps:cNvPr id="28" name="Line 184"/>
                        <wps:cNvCnPr/>
                        <wps:spPr bwMode="auto">
                          <a:xfrm>
                            <a:off x="2061274" y="1154110"/>
                            <a:ext cx="305435" cy="1270"/>
                          </a:xfrm>
                          <a:prstGeom prst="line">
                            <a:avLst/>
                          </a:prstGeom>
                          <a:noFill/>
                          <a:ln w="9525">
                            <a:solidFill>
                              <a:srgbClr val="000000"/>
                            </a:solidFill>
                            <a:round/>
                            <a:headEnd type="none"/>
                            <a:tailEnd type="triangle" w="med" len="sm"/>
                          </a:ln>
                          <a:scene3d>
                            <a:camera prst="orthographicFront">
                              <a:rot lat="0" lon="0" rev="0"/>
                            </a:camera>
                            <a:lightRig rig="threePt" dir="t"/>
                          </a:scene3d>
                          <a:extLst>
                            <a:ext uri="{909E8E84-426E-40DD-AFC4-6F175D3DCCD1}">
                              <a14:hiddenFill xmlns:a14="http://schemas.microsoft.com/office/drawing/2010/main">
                                <a:noFill/>
                              </a14:hiddenFill>
                            </a:ext>
                          </a:extLst>
                        </wps:spPr>
                        <wps:bodyPr/>
                      </wps:wsp>
                      <wps:wsp>
                        <wps:cNvPr id="29" name="Line 185"/>
                        <wps:cNvCnPr/>
                        <wps:spPr bwMode="auto">
                          <a:xfrm>
                            <a:off x="2067624" y="1330572"/>
                            <a:ext cx="305435" cy="1270"/>
                          </a:xfrm>
                          <a:prstGeom prst="line">
                            <a:avLst/>
                          </a:prstGeom>
                          <a:noFill/>
                          <a:ln w="9525">
                            <a:solidFill>
                              <a:srgbClr val="000000"/>
                            </a:solidFill>
                            <a:round/>
                            <a:headEnd type="none"/>
                            <a:tailEnd type="triangle" w="med" len="sm"/>
                          </a:ln>
                          <a:scene3d>
                            <a:camera prst="orthographicFront">
                              <a:rot lat="0" lon="0" rev="0"/>
                            </a:camera>
                            <a:lightRig rig="threePt" dir="t"/>
                          </a:scene3d>
                          <a:extLst>
                            <a:ext uri="{909E8E84-426E-40DD-AFC4-6F175D3DCCD1}">
                              <a14:hiddenFill xmlns:a14="http://schemas.microsoft.com/office/drawing/2010/main">
                                <a:noFill/>
                              </a14:hiddenFill>
                            </a:ext>
                          </a:extLst>
                        </wps:spPr>
                        <wps:bodyPr/>
                      </wps:wsp>
                      <wps:wsp>
                        <wps:cNvPr id="30" name="Line 186"/>
                        <wps:cNvCnPr/>
                        <wps:spPr bwMode="auto">
                          <a:xfrm>
                            <a:off x="2067624" y="1505583"/>
                            <a:ext cx="305435" cy="1270"/>
                          </a:xfrm>
                          <a:prstGeom prst="line">
                            <a:avLst/>
                          </a:prstGeom>
                          <a:noFill/>
                          <a:ln w="9525">
                            <a:solidFill>
                              <a:srgbClr val="000000"/>
                            </a:solidFill>
                            <a:round/>
                            <a:headEnd type="none"/>
                            <a:tailEnd type="triangle" w="med" len="sm"/>
                          </a:ln>
                          <a:scene3d>
                            <a:camera prst="orthographicFront">
                              <a:rot lat="0" lon="0" rev="0"/>
                            </a:camera>
                            <a:lightRig rig="threePt" dir="t"/>
                          </a:scene3d>
                          <a:extLst>
                            <a:ext uri="{909E8E84-426E-40DD-AFC4-6F175D3DCCD1}">
                              <a14:hiddenFill xmlns:a14="http://schemas.microsoft.com/office/drawing/2010/main">
                                <a:noFill/>
                              </a14:hiddenFill>
                            </a:ext>
                          </a:extLst>
                        </wps:spPr>
                        <wps:bodyPr/>
                      </wps:wsp>
                      <wps:wsp>
                        <wps:cNvPr id="31" name="Line 187"/>
                        <wps:cNvCnPr/>
                        <wps:spPr bwMode="auto">
                          <a:xfrm>
                            <a:off x="2068560" y="2170470"/>
                            <a:ext cx="305435" cy="1270"/>
                          </a:xfrm>
                          <a:prstGeom prst="line">
                            <a:avLst/>
                          </a:prstGeom>
                          <a:noFill/>
                          <a:ln w="9525">
                            <a:solidFill>
                              <a:srgbClr val="000000"/>
                            </a:solidFill>
                            <a:round/>
                            <a:headEnd type="none"/>
                            <a:tailEnd type="triangle" w="med" len="sm"/>
                          </a:ln>
                          <a:scene3d>
                            <a:camera prst="orthographicFront">
                              <a:rot lat="0" lon="0" rev="0"/>
                            </a:camera>
                            <a:lightRig rig="threePt" dir="t"/>
                          </a:scene3d>
                          <a:extLst>
                            <a:ext uri="{909E8E84-426E-40DD-AFC4-6F175D3DCCD1}">
                              <a14:hiddenFill xmlns:a14="http://schemas.microsoft.com/office/drawing/2010/main">
                                <a:noFill/>
                              </a14:hiddenFill>
                            </a:ext>
                          </a:extLst>
                        </wps:spPr>
                        <wps:bodyPr/>
                      </wps:wsp>
                      <wps:wsp>
                        <wps:cNvPr id="225" name="Line 188"/>
                        <wps:cNvCnPr/>
                        <wps:spPr bwMode="auto">
                          <a:xfrm>
                            <a:off x="2068560" y="2316203"/>
                            <a:ext cx="305435" cy="1270"/>
                          </a:xfrm>
                          <a:prstGeom prst="line">
                            <a:avLst/>
                          </a:prstGeom>
                          <a:noFill/>
                          <a:ln w="9525">
                            <a:solidFill>
                              <a:srgbClr val="000000"/>
                            </a:solidFill>
                            <a:round/>
                            <a:headEnd type="triangle"/>
                            <a:tailEnd type="none" w="med" len="sm"/>
                          </a:ln>
                          <a:scene3d>
                            <a:camera prst="orthographicFront">
                              <a:rot lat="0" lon="0" rev="0"/>
                            </a:camera>
                            <a:lightRig rig="threePt" dir="t"/>
                          </a:scene3d>
                          <a:extLst>
                            <a:ext uri="{909E8E84-426E-40DD-AFC4-6F175D3DCCD1}">
                              <a14:hiddenFill xmlns:a14="http://schemas.microsoft.com/office/drawing/2010/main">
                                <a:noFill/>
                              </a14:hiddenFill>
                            </a:ext>
                          </a:extLst>
                        </wps:spPr>
                        <wps:bodyPr/>
                      </wps:wsp>
                      <wps:wsp>
                        <wps:cNvPr id="226" name="Line 189"/>
                        <wps:cNvCnPr/>
                        <wps:spPr bwMode="auto">
                          <a:xfrm flipV="1">
                            <a:off x="2767315" y="431932"/>
                            <a:ext cx="0" cy="193825"/>
                          </a:xfrm>
                          <a:prstGeom prst="line">
                            <a:avLst/>
                          </a:prstGeom>
                          <a:noFill/>
                          <a:ln w="9525">
                            <a:solidFill>
                              <a:srgbClr val="000000"/>
                            </a:solidFill>
                            <a:round/>
                            <a:headEnd type="triangle" w="med" len="sm"/>
                            <a:tailEnd type="none" w="med" len="sm"/>
                          </a:ln>
                          <a:scene3d>
                            <a:camera prst="orthographicFront">
                              <a:rot lat="0" lon="0" rev="0"/>
                            </a:camera>
                            <a:lightRig rig="threePt" dir="t"/>
                          </a:scene3d>
                          <a:extLst>
                            <a:ext uri="{909E8E84-426E-40DD-AFC4-6F175D3DCCD1}">
                              <a14:hiddenFill xmlns:a14="http://schemas.microsoft.com/office/drawing/2010/main">
                                <a:noFill/>
                              </a14:hiddenFill>
                            </a:ext>
                          </a:extLst>
                        </wps:spPr>
                        <wps:bodyPr/>
                      </wps:wsp>
                      <wps:wsp>
                        <wps:cNvPr id="232" name="Line 190"/>
                        <wps:cNvCnPr/>
                        <wps:spPr bwMode="auto">
                          <a:xfrm flipV="1">
                            <a:off x="3357833" y="433283"/>
                            <a:ext cx="0" cy="192534"/>
                          </a:xfrm>
                          <a:prstGeom prst="line">
                            <a:avLst/>
                          </a:prstGeom>
                          <a:noFill/>
                          <a:ln w="9525">
                            <a:solidFill>
                              <a:srgbClr val="000000"/>
                            </a:solidFill>
                            <a:round/>
                            <a:headEnd type="triangle" w="med" len="sm"/>
                            <a:tailEnd type="none" w="med" len="sm"/>
                          </a:ln>
                          <a:scene3d>
                            <a:camera prst="orthographicFront">
                              <a:rot lat="0" lon="0" rev="0"/>
                            </a:camera>
                            <a:lightRig rig="threePt" dir="t"/>
                          </a:scene3d>
                          <a:extLst>
                            <a:ext uri="{909E8E84-426E-40DD-AFC4-6F175D3DCCD1}">
                              <a14:hiddenFill xmlns:a14="http://schemas.microsoft.com/office/drawing/2010/main">
                                <a:noFill/>
                              </a14:hiddenFill>
                            </a:ext>
                          </a:extLst>
                        </wps:spPr>
                        <wps:bodyPr/>
                      </wps:wsp>
                      <wps:wsp>
                        <wps:cNvPr id="246" name="Line 191"/>
                        <wps:cNvCnPr/>
                        <wps:spPr bwMode="auto">
                          <a:xfrm>
                            <a:off x="2061798" y="987677"/>
                            <a:ext cx="305435" cy="1270"/>
                          </a:xfrm>
                          <a:prstGeom prst="line">
                            <a:avLst/>
                          </a:prstGeom>
                          <a:noFill/>
                          <a:ln w="9525">
                            <a:solidFill>
                              <a:srgbClr val="000000"/>
                            </a:solidFill>
                            <a:round/>
                            <a:headEnd type="none" w="med" len="sm"/>
                            <a:tailEnd type="triangle" w="med" len="sm"/>
                          </a:ln>
                          <a:scene3d>
                            <a:camera prst="orthographicFront">
                              <a:rot lat="0" lon="0" rev="0"/>
                            </a:camera>
                            <a:lightRig rig="threePt" dir="t"/>
                          </a:scene3d>
                          <a:extLst>
                            <a:ext uri="{909E8E84-426E-40DD-AFC4-6F175D3DCCD1}">
                              <a14:hiddenFill xmlns:a14="http://schemas.microsoft.com/office/drawing/2010/main">
                                <a:noFill/>
                              </a14:hiddenFill>
                            </a:ext>
                          </a:extLst>
                        </wps:spPr>
                        <wps:bodyPr/>
                      </wps:wsp>
                      <wps:wsp>
                        <wps:cNvPr id="247" name="Line 192"/>
                        <wps:cNvCnPr/>
                        <wps:spPr bwMode="auto">
                          <a:xfrm>
                            <a:off x="2070799" y="2645725"/>
                            <a:ext cx="305435" cy="1270"/>
                          </a:xfrm>
                          <a:prstGeom prst="line">
                            <a:avLst/>
                          </a:prstGeom>
                          <a:noFill/>
                          <a:ln w="9525">
                            <a:solidFill>
                              <a:srgbClr val="000000"/>
                            </a:solidFill>
                            <a:round/>
                            <a:headEnd type="none" w="med" len="sm"/>
                            <a:tailEnd type="triangle" w="med" len="sm"/>
                          </a:ln>
                          <a:scene3d>
                            <a:camera prst="orthographicFront">
                              <a:rot lat="0" lon="0" rev="0"/>
                            </a:camera>
                            <a:lightRig rig="threePt" dir="t"/>
                          </a:scene3d>
                          <a:extLst>
                            <a:ext uri="{909E8E84-426E-40DD-AFC4-6F175D3DCCD1}">
                              <a14:hiddenFill xmlns:a14="http://schemas.microsoft.com/office/drawing/2010/main">
                                <a:noFill/>
                              </a14:hiddenFill>
                            </a:ext>
                          </a:extLst>
                        </wps:spPr>
                        <wps:bodyPr/>
                      </wps:wsp>
                      <wps:wsp>
                        <wps:cNvPr id="252" name="Line 194"/>
                        <wps:cNvCnPr/>
                        <wps:spPr bwMode="auto">
                          <a:xfrm>
                            <a:off x="2067624" y="2882597"/>
                            <a:ext cx="305435" cy="1270"/>
                          </a:xfrm>
                          <a:prstGeom prst="line">
                            <a:avLst/>
                          </a:prstGeom>
                          <a:noFill/>
                          <a:ln w="9525">
                            <a:solidFill>
                              <a:srgbClr val="000000"/>
                            </a:solidFill>
                            <a:round/>
                            <a:headEnd type="none" w="med" len="sm"/>
                            <a:tailEnd type="triangle" w="med" len="sm"/>
                          </a:ln>
                          <a:scene3d>
                            <a:camera prst="orthographicFront">
                              <a:rot lat="0" lon="0" rev="0"/>
                            </a:camera>
                            <a:lightRig rig="threePt" dir="t"/>
                          </a:scene3d>
                          <a:extLst>
                            <a:ext uri="{909E8E84-426E-40DD-AFC4-6F175D3DCCD1}">
                              <a14:hiddenFill xmlns:a14="http://schemas.microsoft.com/office/drawing/2010/main">
                                <a:noFill/>
                              </a14:hiddenFill>
                            </a:ext>
                          </a:extLst>
                        </wps:spPr>
                        <wps:bodyPr/>
                      </wps:wsp>
                      <wps:wsp>
                        <wps:cNvPr id="253" name="Line 195"/>
                        <wps:cNvCnPr/>
                        <wps:spPr bwMode="auto">
                          <a:xfrm>
                            <a:off x="2070967" y="3049826"/>
                            <a:ext cx="305435" cy="1270"/>
                          </a:xfrm>
                          <a:prstGeom prst="line">
                            <a:avLst/>
                          </a:prstGeom>
                          <a:noFill/>
                          <a:ln w="9525">
                            <a:solidFill>
                              <a:srgbClr val="000000"/>
                            </a:solidFill>
                            <a:round/>
                            <a:headEnd type="none"/>
                            <a:tailEnd type="triangle" w="med" len="sm"/>
                          </a:ln>
                          <a:scene3d>
                            <a:camera prst="orthographicFront">
                              <a:rot lat="0" lon="0" rev="0"/>
                            </a:camera>
                            <a:lightRig rig="threePt" dir="t"/>
                          </a:scene3d>
                          <a:extLst>
                            <a:ext uri="{909E8E84-426E-40DD-AFC4-6F175D3DCCD1}">
                              <a14:hiddenFill xmlns:a14="http://schemas.microsoft.com/office/drawing/2010/main">
                                <a:noFill/>
                              </a14:hiddenFill>
                            </a:ext>
                          </a:extLst>
                        </wps:spPr>
                        <wps:bodyPr/>
                      </wps:wsp>
                      <wps:wsp>
                        <wps:cNvPr id="254" name="Line 196"/>
                        <wps:cNvCnPr/>
                        <wps:spPr bwMode="auto">
                          <a:xfrm>
                            <a:off x="2058741" y="4171750"/>
                            <a:ext cx="305435" cy="1270"/>
                          </a:xfrm>
                          <a:prstGeom prst="line">
                            <a:avLst/>
                          </a:prstGeom>
                          <a:noFill/>
                          <a:ln w="9525">
                            <a:solidFill>
                              <a:srgbClr val="000000"/>
                            </a:solidFill>
                            <a:round/>
                            <a:headEnd type="none" w="med" len="sm"/>
                            <a:tailEnd type="triangle" w="med" len="sm"/>
                          </a:ln>
                          <a:scene3d>
                            <a:camera prst="orthographicFront">
                              <a:rot lat="0" lon="0" rev="0"/>
                            </a:camera>
                            <a:lightRig rig="threePt" dir="t"/>
                          </a:scene3d>
                          <a:extLst>
                            <a:ext uri="{909E8E84-426E-40DD-AFC4-6F175D3DCCD1}">
                              <a14:hiddenFill xmlns:a14="http://schemas.microsoft.com/office/drawing/2010/main">
                                <a:noFill/>
                              </a14:hiddenFill>
                            </a:ext>
                          </a:extLst>
                        </wps:spPr>
                        <wps:bodyPr/>
                      </wps:wsp>
                      <wps:wsp>
                        <wps:cNvPr id="255" name="Line 195"/>
                        <wps:cNvCnPr/>
                        <wps:spPr bwMode="auto">
                          <a:xfrm>
                            <a:off x="2054964" y="4488592"/>
                            <a:ext cx="305435" cy="1270"/>
                          </a:xfrm>
                          <a:prstGeom prst="line">
                            <a:avLst/>
                          </a:prstGeom>
                          <a:noFill/>
                          <a:ln w="9525">
                            <a:solidFill>
                              <a:srgbClr val="000000"/>
                            </a:solidFill>
                            <a:round/>
                            <a:headEnd type="none"/>
                            <a:tailEnd type="triangle" w="med" len="sm"/>
                          </a:ln>
                          <a:scene3d>
                            <a:camera prst="orthographicFront">
                              <a:rot lat="0" lon="0" rev="0"/>
                            </a:camera>
                            <a:lightRig rig="threePt" dir="t"/>
                          </a:scene3d>
                          <a:extLst>
                            <a:ext uri="{909E8E84-426E-40DD-AFC4-6F175D3DCCD1}">
                              <a14:hiddenFill xmlns:a14="http://schemas.microsoft.com/office/drawing/2010/main">
                                <a:noFill/>
                              </a14:hiddenFill>
                            </a:ext>
                          </a:extLst>
                        </wps:spPr>
                        <wps:bodyPr/>
                      </wps:wsp>
                      <wps:wsp>
                        <wps:cNvPr id="32" name="Line 195"/>
                        <wps:cNvCnPr/>
                        <wps:spPr bwMode="auto">
                          <a:xfrm>
                            <a:off x="2054964" y="4837842"/>
                            <a:ext cx="305435" cy="1270"/>
                          </a:xfrm>
                          <a:prstGeom prst="line">
                            <a:avLst/>
                          </a:prstGeom>
                          <a:noFill/>
                          <a:ln w="9525">
                            <a:solidFill>
                              <a:srgbClr val="000000"/>
                            </a:solidFill>
                            <a:round/>
                            <a:headEnd type="none"/>
                            <a:tailEnd type="triangle" w="med" len="sm"/>
                          </a:ln>
                          <a:scene3d>
                            <a:camera prst="orthographicFront">
                              <a:rot lat="0" lon="0" rev="0"/>
                            </a:camera>
                            <a:lightRig rig="threePt" dir="t"/>
                          </a:scene3d>
                          <a:extLst>
                            <a:ext uri="{909E8E84-426E-40DD-AFC4-6F175D3DCCD1}">
                              <a14:hiddenFill xmlns:a14="http://schemas.microsoft.com/office/drawing/2010/main">
                                <a:noFill/>
                              </a14:hiddenFill>
                            </a:ext>
                          </a:extLst>
                        </wps:spPr>
                        <wps:bodyPr/>
                      </wps:wsp>
                      <wps:wsp>
                        <wps:cNvPr id="33" name="Line 195"/>
                        <wps:cNvCnPr/>
                        <wps:spPr bwMode="auto">
                          <a:xfrm>
                            <a:off x="2058741" y="5005142"/>
                            <a:ext cx="305435" cy="1270"/>
                          </a:xfrm>
                          <a:prstGeom prst="line">
                            <a:avLst/>
                          </a:prstGeom>
                          <a:noFill/>
                          <a:ln w="9525">
                            <a:solidFill>
                              <a:srgbClr val="000000"/>
                            </a:solidFill>
                            <a:round/>
                            <a:headEnd type="none"/>
                            <a:tailEnd type="triangle" w="med" len="sm"/>
                          </a:ln>
                          <a:scene3d>
                            <a:camera prst="orthographicFront">
                              <a:rot lat="0" lon="0" rev="0"/>
                            </a:camera>
                            <a:lightRig rig="threePt" dir="t"/>
                          </a:scene3d>
                          <a:extLst>
                            <a:ext uri="{909E8E84-426E-40DD-AFC4-6F175D3DCCD1}">
                              <a14:hiddenFill xmlns:a14="http://schemas.microsoft.com/office/drawing/2010/main">
                                <a:noFill/>
                              </a14:hiddenFill>
                            </a:ext>
                          </a:extLst>
                        </wps:spPr>
                        <wps:bodyPr/>
                      </wps:wsp>
                      <wps:wsp>
                        <wps:cNvPr id="49" name="Line 195"/>
                        <wps:cNvCnPr/>
                        <wps:spPr bwMode="auto">
                          <a:xfrm>
                            <a:off x="2058741" y="5667562"/>
                            <a:ext cx="305435" cy="1270"/>
                          </a:xfrm>
                          <a:prstGeom prst="line">
                            <a:avLst/>
                          </a:prstGeom>
                          <a:noFill/>
                          <a:ln w="9525">
                            <a:solidFill>
                              <a:srgbClr val="000000"/>
                            </a:solidFill>
                            <a:round/>
                            <a:headEnd type="none"/>
                            <a:tailEnd type="triangle" w="med" len="sm"/>
                          </a:ln>
                          <a:scene3d>
                            <a:camera prst="orthographicFront">
                              <a:rot lat="0" lon="0" rev="0"/>
                            </a:camera>
                            <a:lightRig rig="threePt" dir="t"/>
                          </a:scene3d>
                          <a:extLst>
                            <a:ext uri="{909E8E84-426E-40DD-AFC4-6F175D3DCCD1}">
                              <a14:hiddenFill xmlns:a14="http://schemas.microsoft.com/office/drawing/2010/main">
                                <a:noFill/>
                              </a14:hiddenFill>
                            </a:ext>
                          </a:extLst>
                        </wps:spPr>
                        <wps:bodyPr/>
                      </wps:wsp>
                      <wps:wsp>
                        <wps:cNvPr id="50" name="Line 195"/>
                        <wps:cNvCnPr/>
                        <wps:spPr bwMode="auto">
                          <a:xfrm>
                            <a:off x="2054964" y="5986649"/>
                            <a:ext cx="305435" cy="1270"/>
                          </a:xfrm>
                          <a:prstGeom prst="line">
                            <a:avLst/>
                          </a:prstGeom>
                          <a:noFill/>
                          <a:ln w="9525">
                            <a:solidFill>
                              <a:srgbClr val="000000"/>
                            </a:solidFill>
                            <a:round/>
                            <a:headEnd type="triangle"/>
                            <a:tailEnd type="none" w="med" len="sm"/>
                          </a:ln>
                          <a:scene3d>
                            <a:camera prst="orthographicFront">
                              <a:rot lat="0" lon="0" rev="0"/>
                            </a:camera>
                            <a:lightRig rig="threePt" dir="t"/>
                          </a:scene3d>
                          <a:extLst>
                            <a:ext uri="{909E8E84-426E-40DD-AFC4-6F175D3DCCD1}">
                              <a14:hiddenFill xmlns:a14="http://schemas.microsoft.com/office/drawing/2010/main">
                                <a:noFill/>
                              </a14:hiddenFill>
                            </a:ext>
                          </a:extLst>
                        </wps:spPr>
                        <wps:bodyPr/>
                      </wps:wsp>
                      <wps:wsp>
                        <wps:cNvPr id="51" name="Line 195"/>
                        <wps:cNvCnPr/>
                        <wps:spPr bwMode="auto">
                          <a:xfrm>
                            <a:off x="2058741" y="6332724"/>
                            <a:ext cx="305435" cy="1270"/>
                          </a:xfrm>
                          <a:prstGeom prst="line">
                            <a:avLst/>
                          </a:prstGeom>
                          <a:noFill/>
                          <a:ln w="9525">
                            <a:solidFill>
                              <a:srgbClr val="000000"/>
                            </a:solidFill>
                            <a:round/>
                            <a:headEnd type="triangle"/>
                            <a:tailEnd type="none" w="med" len="sm"/>
                          </a:ln>
                          <a:scene3d>
                            <a:camera prst="orthographicFront">
                              <a:rot lat="0" lon="0" rev="0"/>
                            </a:camera>
                            <a:lightRig rig="threePt" dir="t"/>
                          </a:scene3d>
                          <a:extLst>
                            <a:ext uri="{909E8E84-426E-40DD-AFC4-6F175D3DCCD1}">
                              <a14:hiddenFill xmlns:a14="http://schemas.microsoft.com/office/drawing/2010/main">
                                <a:noFill/>
                              </a14:hiddenFill>
                            </a:ext>
                          </a:extLst>
                        </wps:spPr>
                        <wps:bodyPr/>
                      </wps:wsp>
                      <wps:wsp>
                        <wps:cNvPr id="52" name="Line 195"/>
                        <wps:cNvCnPr/>
                        <wps:spPr bwMode="auto">
                          <a:xfrm>
                            <a:off x="2060639" y="6717397"/>
                            <a:ext cx="305435" cy="1270"/>
                          </a:xfrm>
                          <a:prstGeom prst="line">
                            <a:avLst/>
                          </a:prstGeom>
                          <a:noFill/>
                          <a:ln w="9525">
                            <a:solidFill>
                              <a:srgbClr val="000000"/>
                            </a:solidFill>
                            <a:round/>
                            <a:headEnd type="triangle"/>
                            <a:tailEnd type="none" w="med" len="sm"/>
                          </a:ln>
                          <a:scene3d>
                            <a:camera prst="orthographicFront">
                              <a:rot lat="0" lon="0" rev="0"/>
                            </a:camera>
                            <a:lightRig rig="threePt" dir="t"/>
                          </a:scene3d>
                          <a:extLst>
                            <a:ext uri="{909E8E84-426E-40DD-AFC4-6F175D3DCCD1}">
                              <a14:hiddenFill xmlns:a14="http://schemas.microsoft.com/office/drawing/2010/main">
                                <a:noFill/>
                              </a14:hiddenFill>
                            </a:ext>
                          </a:extLst>
                        </wps:spPr>
                        <wps:bodyPr/>
                      </wps:wsp>
                      <wps:wsp>
                        <wps:cNvPr id="53" name="Line 195"/>
                        <wps:cNvCnPr/>
                        <wps:spPr bwMode="auto">
                          <a:xfrm>
                            <a:off x="2051455" y="7225705"/>
                            <a:ext cx="305435" cy="1270"/>
                          </a:xfrm>
                          <a:prstGeom prst="line">
                            <a:avLst/>
                          </a:prstGeom>
                          <a:noFill/>
                          <a:ln w="9525">
                            <a:solidFill>
                              <a:srgbClr val="000000"/>
                            </a:solidFill>
                            <a:round/>
                            <a:headEnd type="none"/>
                            <a:tailEnd type="triangle" w="med" len="sm"/>
                          </a:ln>
                          <a:scene3d>
                            <a:camera prst="orthographicFront">
                              <a:rot lat="0" lon="0" rev="0"/>
                            </a:camera>
                            <a:lightRig rig="threePt" dir="t"/>
                          </a:scene3d>
                          <a:extLst>
                            <a:ext uri="{909E8E84-426E-40DD-AFC4-6F175D3DCCD1}">
                              <a14:hiddenFill xmlns:a14="http://schemas.microsoft.com/office/drawing/2010/main">
                                <a:noFill/>
                              </a14:hiddenFill>
                            </a:ext>
                          </a:extLst>
                        </wps:spPr>
                        <wps:bodyPr/>
                      </wps:wsp>
                      <wps:wsp>
                        <wps:cNvPr id="55" name="Line 187"/>
                        <wps:cNvCnPr/>
                        <wps:spPr bwMode="auto">
                          <a:xfrm>
                            <a:off x="2068560" y="1669974"/>
                            <a:ext cx="304800" cy="1270"/>
                          </a:xfrm>
                          <a:prstGeom prst="line">
                            <a:avLst/>
                          </a:prstGeom>
                          <a:noFill/>
                          <a:ln w="9525">
                            <a:solidFill>
                              <a:srgbClr val="000000"/>
                            </a:solidFill>
                            <a:round/>
                            <a:headEnd type="none"/>
                            <a:tailEnd type="triangle" w="med" len="sm"/>
                          </a:ln>
                          <a:scene3d>
                            <a:camera prst="orthographicFront">
                              <a:rot lat="0" lon="0" rev="0"/>
                            </a:camera>
                            <a:lightRig rig="threePt" dir="t"/>
                          </a:scene3d>
                          <a:extLst>
                            <a:ext uri="{909E8E84-426E-40DD-AFC4-6F175D3DCCD1}">
                              <a14:hiddenFill xmlns:a14="http://schemas.microsoft.com/office/drawing/2010/main">
                                <a:noFill/>
                              </a14:hiddenFill>
                            </a:ext>
                          </a:extLst>
                        </wps:spPr>
                        <wps:bodyPr/>
                      </wps:wsp>
                      <wps:wsp>
                        <wps:cNvPr id="57" name="Line 187"/>
                        <wps:cNvCnPr/>
                        <wps:spPr bwMode="auto">
                          <a:xfrm>
                            <a:off x="2068560" y="1833528"/>
                            <a:ext cx="304800" cy="1270"/>
                          </a:xfrm>
                          <a:prstGeom prst="line">
                            <a:avLst/>
                          </a:prstGeom>
                          <a:noFill/>
                          <a:ln w="9525">
                            <a:solidFill>
                              <a:srgbClr val="000000"/>
                            </a:solidFill>
                            <a:round/>
                            <a:headEnd type="none"/>
                            <a:tailEnd type="triangle" w="med" len="sm"/>
                          </a:ln>
                          <a:scene3d>
                            <a:camera prst="orthographicFront">
                              <a:rot lat="0" lon="0" rev="0"/>
                            </a:camera>
                            <a:lightRig rig="threePt" dir="t"/>
                          </a:scene3d>
                          <a:extLst>
                            <a:ext uri="{909E8E84-426E-40DD-AFC4-6F175D3DCCD1}">
                              <a14:hiddenFill xmlns:a14="http://schemas.microsoft.com/office/drawing/2010/main">
                                <a:noFill/>
                              </a14:hiddenFill>
                            </a:ext>
                          </a:extLst>
                        </wps:spPr>
                        <wps:bodyPr/>
                      </wps:wsp>
                      <wps:wsp>
                        <wps:cNvPr id="58" name="Line 187"/>
                        <wps:cNvCnPr/>
                        <wps:spPr bwMode="auto">
                          <a:xfrm>
                            <a:off x="2068560" y="2001758"/>
                            <a:ext cx="304800" cy="1270"/>
                          </a:xfrm>
                          <a:prstGeom prst="line">
                            <a:avLst/>
                          </a:prstGeom>
                          <a:noFill/>
                          <a:ln w="9525">
                            <a:solidFill>
                              <a:srgbClr val="000000"/>
                            </a:solidFill>
                            <a:round/>
                            <a:headEnd type="none"/>
                            <a:tailEnd type="triangle" w="med" len="sm"/>
                          </a:ln>
                          <a:scene3d>
                            <a:camera prst="orthographicFront">
                              <a:rot lat="0" lon="0" rev="0"/>
                            </a:camera>
                            <a:lightRig rig="threePt" dir="t"/>
                          </a:scene3d>
                          <a:extLst>
                            <a:ext uri="{909E8E84-426E-40DD-AFC4-6F175D3DCCD1}">
                              <a14:hiddenFill xmlns:a14="http://schemas.microsoft.com/office/drawing/2010/main">
                                <a:noFill/>
                              </a14:hiddenFill>
                            </a:ext>
                          </a:extLst>
                        </wps:spPr>
                        <wps:bodyPr/>
                      </wps:wsp>
                      <wps:wsp>
                        <wps:cNvPr id="63" name="Line 195"/>
                        <wps:cNvCnPr/>
                        <wps:spPr bwMode="auto">
                          <a:xfrm>
                            <a:off x="2059042" y="6548151"/>
                            <a:ext cx="304800" cy="1270"/>
                          </a:xfrm>
                          <a:prstGeom prst="line">
                            <a:avLst/>
                          </a:prstGeom>
                          <a:noFill/>
                          <a:ln w="9525">
                            <a:solidFill>
                              <a:srgbClr val="000000"/>
                            </a:solidFill>
                            <a:round/>
                            <a:headEnd type="triangle"/>
                            <a:tailEnd type="none" w="med" len="sm"/>
                          </a:ln>
                          <a:scene3d>
                            <a:camera prst="orthographicFront">
                              <a:rot lat="0" lon="0" rev="0"/>
                            </a:camera>
                            <a:lightRig rig="threePt" dir="t"/>
                          </a:scene3d>
                          <a:extLst>
                            <a:ext uri="{909E8E84-426E-40DD-AFC4-6F175D3DCCD1}">
                              <a14:hiddenFill xmlns:a14="http://schemas.microsoft.com/office/drawing/2010/main">
                                <a:noFill/>
                              </a14:hiddenFill>
                            </a:ext>
                          </a:extLst>
                        </wps:spPr>
                        <wps:bodyPr/>
                      </wps:wsp>
                      <wps:wsp>
                        <wps:cNvPr id="256" name="Line 195"/>
                        <wps:cNvCnPr/>
                        <wps:spPr bwMode="auto">
                          <a:xfrm>
                            <a:off x="2060639" y="5493723"/>
                            <a:ext cx="304800" cy="1270"/>
                          </a:xfrm>
                          <a:prstGeom prst="line">
                            <a:avLst/>
                          </a:prstGeom>
                          <a:noFill/>
                          <a:ln w="9525">
                            <a:solidFill>
                              <a:srgbClr val="000000"/>
                            </a:solidFill>
                            <a:round/>
                            <a:headEnd type="none"/>
                            <a:tailEnd type="triangle" w="med" len="sm"/>
                          </a:ln>
                          <a:scene3d>
                            <a:camera prst="orthographicFront">
                              <a:rot lat="0" lon="0" rev="0"/>
                            </a:camera>
                            <a:lightRig rig="threePt" dir="t"/>
                          </a:scene3d>
                          <a:extLst>
                            <a:ext uri="{909E8E84-426E-40DD-AFC4-6F175D3DCCD1}">
                              <a14:hiddenFill xmlns:a14="http://schemas.microsoft.com/office/drawing/2010/main">
                                <a:noFill/>
                              </a14:hiddenFill>
                            </a:ext>
                          </a:extLst>
                        </wps:spPr>
                        <wps:bodyPr/>
                      </wps:wsp>
                      <wps:wsp>
                        <wps:cNvPr id="258" name="Line 195"/>
                        <wps:cNvCnPr/>
                        <wps:spPr bwMode="auto">
                          <a:xfrm>
                            <a:off x="2056598" y="5326482"/>
                            <a:ext cx="304800" cy="1270"/>
                          </a:xfrm>
                          <a:prstGeom prst="line">
                            <a:avLst/>
                          </a:prstGeom>
                          <a:noFill/>
                          <a:ln w="9525">
                            <a:solidFill>
                              <a:srgbClr val="000000"/>
                            </a:solidFill>
                            <a:round/>
                            <a:headEnd type="none"/>
                            <a:tailEnd type="triangle" w="med" len="sm"/>
                          </a:ln>
                          <a:scene3d>
                            <a:camera prst="orthographicFront">
                              <a:rot lat="0" lon="0" rev="0"/>
                            </a:camera>
                            <a:lightRig rig="threePt" dir="t"/>
                          </a:scene3d>
                          <a:extLst>
                            <a:ext uri="{909E8E84-426E-40DD-AFC4-6F175D3DCCD1}">
                              <a14:hiddenFill xmlns:a14="http://schemas.microsoft.com/office/drawing/2010/main">
                                <a:noFill/>
                              </a14:hiddenFill>
                            </a:ext>
                          </a:extLst>
                        </wps:spPr>
                        <wps:bodyPr/>
                      </wps:wsp>
                      <wps:wsp>
                        <wps:cNvPr id="259" name="Line 195"/>
                        <wps:cNvCnPr/>
                        <wps:spPr bwMode="auto">
                          <a:xfrm>
                            <a:off x="2056265" y="5165193"/>
                            <a:ext cx="304800" cy="1270"/>
                          </a:xfrm>
                          <a:prstGeom prst="line">
                            <a:avLst/>
                          </a:prstGeom>
                          <a:noFill/>
                          <a:ln w="9525">
                            <a:solidFill>
                              <a:srgbClr val="000000"/>
                            </a:solidFill>
                            <a:round/>
                            <a:headEnd type="none"/>
                            <a:tailEnd type="triangle" w="med" len="sm"/>
                          </a:ln>
                          <a:scene3d>
                            <a:camera prst="orthographicFront">
                              <a:rot lat="0" lon="0" rev="0"/>
                            </a:camera>
                            <a:lightRig rig="threePt" dir="t"/>
                          </a:scene3d>
                          <a:extLst>
                            <a:ext uri="{909E8E84-426E-40DD-AFC4-6F175D3DCCD1}">
                              <a14:hiddenFill xmlns:a14="http://schemas.microsoft.com/office/drawing/2010/main">
                                <a:noFill/>
                              </a14:hiddenFill>
                            </a:ext>
                          </a:extLst>
                        </wps:spPr>
                        <wps:bodyPr/>
                      </wps:wsp>
                      <wps:wsp>
                        <wps:cNvPr id="261" name="Line 195"/>
                        <wps:cNvCnPr/>
                        <wps:spPr bwMode="auto">
                          <a:xfrm>
                            <a:off x="2052090" y="3996375"/>
                            <a:ext cx="304800" cy="1270"/>
                          </a:xfrm>
                          <a:prstGeom prst="line">
                            <a:avLst/>
                          </a:prstGeom>
                          <a:noFill/>
                          <a:ln w="9525">
                            <a:solidFill>
                              <a:srgbClr val="000000"/>
                            </a:solidFill>
                            <a:round/>
                            <a:headEnd type="triangle"/>
                            <a:tailEnd type="none" w="med" len="sm"/>
                          </a:ln>
                          <a:scene3d>
                            <a:camera prst="orthographicFront">
                              <a:rot lat="0" lon="0" rev="0"/>
                            </a:camera>
                            <a:lightRig rig="threePt" dir="t"/>
                          </a:scene3d>
                          <a:extLst>
                            <a:ext uri="{909E8E84-426E-40DD-AFC4-6F175D3DCCD1}">
                              <a14:hiddenFill xmlns:a14="http://schemas.microsoft.com/office/drawing/2010/main">
                                <a:noFill/>
                              </a14:hiddenFill>
                            </a:ext>
                          </a:extLst>
                        </wps:spPr>
                        <wps:bodyPr/>
                      </wps:wsp>
                      <wps:wsp>
                        <wps:cNvPr id="262" name="Line 195"/>
                        <wps:cNvCnPr/>
                        <wps:spPr bwMode="auto">
                          <a:xfrm>
                            <a:off x="2055599" y="3844902"/>
                            <a:ext cx="304800" cy="1270"/>
                          </a:xfrm>
                          <a:prstGeom prst="line">
                            <a:avLst/>
                          </a:prstGeom>
                          <a:noFill/>
                          <a:ln w="9525">
                            <a:solidFill>
                              <a:srgbClr val="000000"/>
                            </a:solidFill>
                            <a:round/>
                            <a:headEnd type="triangle"/>
                            <a:tailEnd type="none" w="med" len="sm"/>
                          </a:ln>
                          <a:scene3d>
                            <a:camera prst="orthographicFront">
                              <a:rot lat="0" lon="0" rev="0"/>
                            </a:camera>
                            <a:lightRig rig="threePt" dir="t"/>
                          </a:scene3d>
                          <a:extLst>
                            <a:ext uri="{909E8E84-426E-40DD-AFC4-6F175D3DCCD1}">
                              <a14:hiddenFill xmlns:a14="http://schemas.microsoft.com/office/drawing/2010/main">
                                <a:noFill/>
                              </a14:hiddenFill>
                            </a:ext>
                          </a:extLst>
                        </wps:spPr>
                        <wps:bodyPr/>
                      </wps:wsp>
                      <wps:wsp>
                        <wps:cNvPr id="280" name="Line 195"/>
                        <wps:cNvCnPr/>
                        <wps:spPr bwMode="auto">
                          <a:xfrm>
                            <a:off x="2070332" y="3364173"/>
                            <a:ext cx="304800" cy="1270"/>
                          </a:xfrm>
                          <a:prstGeom prst="line">
                            <a:avLst/>
                          </a:prstGeom>
                          <a:noFill/>
                          <a:ln w="9525">
                            <a:solidFill>
                              <a:srgbClr val="000000"/>
                            </a:solidFill>
                            <a:round/>
                            <a:headEnd type="triangle"/>
                            <a:tailEnd type="none" w="med" len="sm"/>
                          </a:ln>
                          <a:scene3d>
                            <a:camera prst="orthographicFront">
                              <a:rot lat="0" lon="0" rev="0"/>
                            </a:camera>
                            <a:lightRig rig="threePt" dir="t"/>
                          </a:scene3d>
                          <a:extLst>
                            <a:ext uri="{909E8E84-426E-40DD-AFC4-6F175D3DCCD1}">
                              <a14:hiddenFill xmlns:a14="http://schemas.microsoft.com/office/drawing/2010/main">
                                <a:noFill/>
                              </a14:hiddenFill>
                            </a:ext>
                          </a:extLst>
                        </wps:spPr>
                        <wps:bodyPr/>
                      </wps:wsp>
                      <wps:wsp>
                        <wps:cNvPr id="283" name="Text Box 169"/>
                        <wps:cNvSpPr txBox="1">
                          <a:spLocks noChangeArrowheads="1"/>
                        </wps:cNvSpPr>
                        <wps:spPr bwMode="auto">
                          <a:xfrm>
                            <a:off x="4135329" y="218346"/>
                            <a:ext cx="1839905" cy="272817"/>
                          </a:xfrm>
                          <a:prstGeom prst="rect">
                            <a:avLst/>
                          </a:prstGeom>
                          <a:solidFill>
                            <a:srgbClr val="FFFFFF"/>
                          </a:solidFill>
                          <a:ln>
                            <a:solidFill>
                              <a:srgbClr val="000000"/>
                            </a:solidFill>
                          </a:ln>
                          <a:extLst/>
                        </wps:spPr>
                        <wps:txbx>
                          <w:txbxContent>
                            <w:p w:rsidR="00917185" w:rsidRPr="006032AC" w:rsidRDefault="00917185" w:rsidP="0076578F">
                              <w:pPr>
                                <w:pStyle w:val="Web"/>
                                <w:jc w:val="center"/>
                                <w:rPr>
                                  <w:rFonts w:eastAsiaTheme="minorEastAsia"/>
                                </w:rPr>
                              </w:pPr>
                              <w:r>
                                <w:rPr>
                                  <w:rFonts w:eastAsiaTheme="minorEastAsia" w:hint="eastAsia"/>
                                </w:rPr>
                                <w:t>AXI4 Slave Port</w:t>
                              </w:r>
                            </w:p>
                          </w:txbxContent>
                        </wps:txbx>
                        <wps:bodyPr rot="0" vert="horz" wrap="square" lIns="91440" tIns="45720" rIns="91440" bIns="45720" anchor="t" anchorCtr="0" upright="1">
                          <a:noAutofit/>
                        </wps:bodyPr>
                      </wps:wsp>
                      <wps:wsp>
                        <wps:cNvPr id="284" name="Text Box 169"/>
                        <wps:cNvSpPr txBox="1">
                          <a:spLocks noChangeArrowheads="1"/>
                        </wps:cNvSpPr>
                        <wps:spPr bwMode="auto">
                          <a:xfrm>
                            <a:off x="301153" y="230931"/>
                            <a:ext cx="1609541" cy="260235"/>
                          </a:xfrm>
                          <a:prstGeom prst="rect">
                            <a:avLst/>
                          </a:prstGeom>
                          <a:solidFill>
                            <a:srgbClr val="FFFFFF"/>
                          </a:solidFill>
                          <a:ln>
                            <a:solidFill>
                              <a:srgbClr val="000000"/>
                            </a:solidFill>
                          </a:ln>
                          <a:extLst/>
                        </wps:spPr>
                        <wps:txbx>
                          <w:txbxContent>
                            <w:p w:rsidR="00917185" w:rsidRPr="006032AC" w:rsidRDefault="00917185" w:rsidP="0076578F">
                              <w:pPr>
                                <w:pStyle w:val="Web"/>
                                <w:jc w:val="center"/>
                                <w:rPr>
                                  <w:rFonts w:eastAsiaTheme="minorEastAsia"/>
                                </w:rPr>
                              </w:pPr>
                              <w:r>
                                <w:rPr>
                                  <w:rFonts w:ascii="Georgia" w:hAnsi="Georgia" w:cs="Calibri"/>
                                  <w:sz w:val="20"/>
                                  <w:szCs w:val="20"/>
                                </w:rPr>
                                <w:t>A</w:t>
                              </w:r>
                              <w:r>
                                <w:rPr>
                                  <w:rFonts w:ascii="Georgia" w:eastAsiaTheme="minorEastAsia" w:hAnsi="Georgia" w:cs="Calibri" w:hint="eastAsia"/>
                                  <w:sz w:val="20"/>
                                  <w:szCs w:val="20"/>
                                </w:rPr>
                                <w:t>XI4 Master Port</w:t>
                              </w:r>
                            </w:p>
                          </w:txbxContent>
                        </wps:txbx>
                        <wps:bodyPr rot="0" vert="horz" wrap="square" lIns="91440" tIns="45720" rIns="91440" bIns="45720" anchor="t" anchorCtr="0" upright="1">
                          <a:noAutofit/>
                        </wps:bodyPr>
                      </wps:wsp>
                      <wps:wsp>
                        <wps:cNvPr id="285" name="Text Box 169"/>
                        <wps:cNvSpPr txBox="1">
                          <a:spLocks noChangeArrowheads="1"/>
                        </wps:cNvSpPr>
                        <wps:spPr bwMode="auto">
                          <a:xfrm>
                            <a:off x="2157353" y="3"/>
                            <a:ext cx="1905471" cy="292893"/>
                          </a:xfrm>
                          <a:prstGeom prst="rect">
                            <a:avLst/>
                          </a:prstGeom>
                          <a:noFill/>
                          <a:ln>
                            <a:noFill/>
                          </a:ln>
                          <a:extLst/>
                        </wps:spPr>
                        <wps:txbx>
                          <w:txbxContent>
                            <w:p w:rsidR="00917185" w:rsidRPr="00D03466" w:rsidRDefault="00917185" w:rsidP="00D03466">
                              <w:pPr>
                                <w:spacing w:line="0" w:lineRule="atLeast"/>
                                <w:jc w:val="center"/>
                                <w:rPr>
                                  <w:rFonts w:eastAsiaTheme="minorEastAsia"/>
                                </w:rPr>
                              </w:pPr>
                              <w:r w:rsidRPr="006032AC">
                                <w:rPr>
                                  <w:b/>
                                  <w:szCs w:val="24"/>
                                </w:rPr>
                                <w:t>ATC</w:t>
                              </w:r>
                              <w:r>
                                <w:rPr>
                                  <w:rFonts w:eastAsiaTheme="minorEastAsia" w:hint="eastAsia"/>
                                  <w:b/>
                                  <w:szCs w:val="24"/>
                                </w:rPr>
                                <w:t>BMC300</w:t>
                              </w:r>
                            </w:p>
                          </w:txbxContent>
                        </wps:txbx>
                        <wps:bodyPr rot="0" vert="horz" wrap="square" lIns="91440" tIns="45720" rIns="91440" bIns="45720" anchor="t" anchorCtr="0" upright="1">
                          <a:noAutofit/>
                        </wps:bodyPr>
                      </wps:wsp>
                      <wps:wsp>
                        <wps:cNvPr id="286" name="Line 191"/>
                        <wps:cNvCnPr/>
                        <wps:spPr bwMode="auto">
                          <a:xfrm>
                            <a:off x="2068434" y="826152"/>
                            <a:ext cx="304800" cy="1270"/>
                          </a:xfrm>
                          <a:prstGeom prst="line">
                            <a:avLst/>
                          </a:prstGeom>
                          <a:noFill/>
                          <a:ln w="9525">
                            <a:solidFill>
                              <a:srgbClr val="000000"/>
                            </a:solidFill>
                            <a:round/>
                            <a:headEnd type="none" w="med" len="sm"/>
                            <a:tailEnd type="triangle" w="med" len="sm"/>
                          </a:ln>
                          <a:scene3d>
                            <a:camera prst="orthographicFront">
                              <a:rot lat="0" lon="0" rev="0"/>
                            </a:camera>
                            <a:lightRig rig="threePt" dir="t"/>
                          </a:scene3d>
                          <a:extLst>
                            <a:ext uri="{909E8E84-426E-40DD-AFC4-6F175D3DCCD1}">
                              <a14:hiddenFill xmlns:a14="http://schemas.microsoft.com/office/drawing/2010/main">
                                <a:noFill/>
                              </a14:hiddenFill>
                            </a:ext>
                          </a:extLst>
                        </wps:spPr>
                        <wps:bodyPr/>
                      </wps:wsp>
                      <wps:wsp>
                        <wps:cNvPr id="287" name="Line 195"/>
                        <wps:cNvCnPr/>
                        <wps:spPr bwMode="auto">
                          <a:xfrm>
                            <a:off x="2060639" y="3660087"/>
                            <a:ext cx="304165" cy="1270"/>
                          </a:xfrm>
                          <a:prstGeom prst="line">
                            <a:avLst/>
                          </a:prstGeom>
                          <a:noFill/>
                          <a:ln w="9525">
                            <a:solidFill>
                              <a:srgbClr val="000000"/>
                            </a:solidFill>
                            <a:round/>
                            <a:headEnd type="triangle"/>
                            <a:tailEnd type="none" w="med" len="sm"/>
                          </a:ln>
                          <a:scene3d>
                            <a:camera prst="orthographicFront">
                              <a:rot lat="0" lon="0" rev="0"/>
                            </a:camera>
                            <a:lightRig rig="threePt" dir="t"/>
                          </a:scene3d>
                          <a:extLst>
                            <a:ext uri="{909E8E84-426E-40DD-AFC4-6F175D3DCCD1}">
                              <a14:hiddenFill xmlns:a14="http://schemas.microsoft.com/office/drawing/2010/main">
                                <a:noFill/>
                              </a14:hiddenFill>
                            </a:ext>
                          </a:extLst>
                        </wps:spPr>
                        <wps:bodyPr/>
                      </wps:wsp>
                      <wps:wsp>
                        <wps:cNvPr id="67" name="Line 195"/>
                        <wps:cNvCnPr/>
                        <wps:spPr bwMode="auto">
                          <a:xfrm>
                            <a:off x="2055599" y="4648114"/>
                            <a:ext cx="304800" cy="1270"/>
                          </a:xfrm>
                          <a:prstGeom prst="line">
                            <a:avLst/>
                          </a:prstGeom>
                          <a:noFill/>
                          <a:ln w="9525">
                            <a:solidFill>
                              <a:srgbClr val="000000"/>
                            </a:solidFill>
                            <a:round/>
                            <a:headEnd type="none"/>
                            <a:tailEnd type="triangle" w="med" len="sm"/>
                          </a:ln>
                          <a:scene3d>
                            <a:camera prst="orthographicFront">
                              <a:rot lat="0" lon="0" rev="0"/>
                            </a:camera>
                            <a:lightRig rig="threePt" dir="t"/>
                          </a:scene3d>
                          <a:extLst>
                            <a:ext uri="{909E8E84-426E-40DD-AFC4-6F175D3DCCD1}">
                              <a14:hiddenFill xmlns:a14="http://schemas.microsoft.com/office/drawing/2010/main">
                                <a:noFill/>
                              </a14:hiddenFill>
                            </a:ext>
                          </a:extLst>
                        </wps:spPr>
                        <wps:bodyPr/>
                      </wps:wsp>
                      <wps:wsp>
                        <wps:cNvPr id="68" name="Line 195"/>
                        <wps:cNvCnPr/>
                        <wps:spPr bwMode="auto">
                          <a:xfrm>
                            <a:off x="2060636" y="5825721"/>
                            <a:ext cx="304800" cy="1270"/>
                          </a:xfrm>
                          <a:prstGeom prst="line">
                            <a:avLst/>
                          </a:prstGeom>
                          <a:noFill/>
                          <a:ln w="9525">
                            <a:solidFill>
                              <a:srgbClr val="000000"/>
                            </a:solidFill>
                            <a:round/>
                            <a:headEnd type="none"/>
                            <a:tailEnd type="triangle" w="med" len="sm"/>
                          </a:ln>
                          <a:scene3d>
                            <a:camera prst="orthographicFront">
                              <a:rot lat="0" lon="0" rev="0"/>
                            </a:camera>
                            <a:lightRig rig="threePt" dir="t"/>
                          </a:scene3d>
                          <a:extLst>
                            <a:ext uri="{909E8E84-426E-40DD-AFC4-6F175D3DCCD1}">
                              <a14:hiddenFill xmlns:a14="http://schemas.microsoft.com/office/drawing/2010/main">
                                <a:noFill/>
                              </a14:hiddenFill>
                            </a:ext>
                          </a:extLst>
                        </wps:spPr>
                        <wps:bodyPr/>
                      </wps:wsp>
                      <wps:wsp>
                        <wps:cNvPr id="69" name="Line 195"/>
                        <wps:cNvCnPr/>
                        <wps:spPr bwMode="auto">
                          <a:xfrm>
                            <a:off x="2061148" y="6892522"/>
                            <a:ext cx="304800" cy="1270"/>
                          </a:xfrm>
                          <a:prstGeom prst="line">
                            <a:avLst/>
                          </a:prstGeom>
                          <a:noFill/>
                          <a:ln w="9525">
                            <a:solidFill>
                              <a:srgbClr val="000000"/>
                            </a:solidFill>
                            <a:round/>
                            <a:headEnd type="triangle"/>
                            <a:tailEnd type="none" w="med" len="sm"/>
                          </a:ln>
                          <a:scene3d>
                            <a:camera prst="orthographicFront">
                              <a:rot lat="0" lon="0" rev="0"/>
                            </a:camera>
                            <a:lightRig rig="threePt" dir="t"/>
                          </a:scene3d>
                          <a:extLst>
                            <a:ext uri="{909E8E84-426E-40DD-AFC4-6F175D3DCCD1}">
                              <a14:hiddenFill xmlns:a14="http://schemas.microsoft.com/office/drawing/2010/main">
                                <a:noFill/>
                              </a14:hiddenFill>
                            </a:ext>
                          </a:extLst>
                        </wps:spPr>
                        <wps:bodyPr/>
                      </wps:wsp>
                      <wps:wsp>
                        <wps:cNvPr id="70" name="Line 195"/>
                        <wps:cNvCnPr/>
                        <wps:spPr bwMode="auto">
                          <a:xfrm>
                            <a:off x="2061783" y="7038572"/>
                            <a:ext cx="304165" cy="1270"/>
                          </a:xfrm>
                          <a:prstGeom prst="line">
                            <a:avLst/>
                          </a:prstGeom>
                          <a:noFill/>
                          <a:ln w="9525">
                            <a:solidFill>
                              <a:srgbClr val="000000"/>
                            </a:solidFill>
                            <a:round/>
                            <a:headEnd type="triangle"/>
                            <a:tailEnd type="none" w="med" len="sm"/>
                          </a:ln>
                          <a:scene3d>
                            <a:camera prst="orthographicFront">
                              <a:rot lat="0" lon="0" rev="0"/>
                            </a:camera>
                            <a:lightRig rig="threePt" dir="t"/>
                          </a:scene3d>
                          <a:extLst>
                            <a:ext uri="{909E8E84-426E-40DD-AFC4-6F175D3DCCD1}">
                              <a14:hiddenFill xmlns:a14="http://schemas.microsoft.com/office/drawing/2010/main">
                                <a:noFill/>
                              </a14:hiddenFill>
                            </a:ext>
                          </a:extLst>
                        </wps:spPr>
                        <wps:bodyPr/>
                      </wps:wsp>
                      <wps:wsp>
                        <wps:cNvPr id="71" name="Line 195"/>
                        <wps:cNvCnPr/>
                        <wps:spPr bwMode="auto">
                          <a:xfrm>
                            <a:off x="2071602" y="3210946"/>
                            <a:ext cx="304800" cy="1270"/>
                          </a:xfrm>
                          <a:prstGeom prst="line">
                            <a:avLst/>
                          </a:prstGeom>
                          <a:noFill/>
                          <a:ln w="9525">
                            <a:solidFill>
                              <a:srgbClr val="000000"/>
                            </a:solidFill>
                            <a:round/>
                            <a:headEnd type="none"/>
                            <a:tailEnd type="triangle" w="med" len="sm"/>
                          </a:ln>
                          <a:scene3d>
                            <a:camera prst="orthographicFront">
                              <a:rot lat="0" lon="0" rev="0"/>
                            </a:camera>
                            <a:lightRig rig="threePt" dir="t"/>
                          </a:scene3d>
                          <a:extLst>
                            <a:ext uri="{909E8E84-426E-40DD-AFC4-6F175D3DCCD1}">
                              <a14:hiddenFill xmlns:a14="http://schemas.microsoft.com/office/drawing/2010/main">
                                <a:noFill/>
                              </a14:hiddenFill>
                            </a:ext>
                          </a:extLst>
                        </wps:spPr>
                        <wps:bodyPr/>
                      </wps:wsp>
                      <wps:wsp>
                        <wps:cNvPr id="299" name="文字方塊 299"/>
                        <wps:cNvSpPr txBox="1"/>
                        <wps:spPr>
                          <a:xfrm>
                            <a:off x="2250219" y="196319"/>
                            <a:ext cx="1701579" cy="2702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7185" w:rsidRDefault="00917185" w:rsidP="00706F92">
                              <w:pPr>
                                <w:spacing w:line="276" w:lineRule="auto"/>
                                <w:jc w:val="center"/>
                                <w:rPr>
                                  <w:rFonts w:eastAsia="新細明體"/>
                                  <w:sz w:val="20"/>
                                  <w:szCs w:val="20"/>
                                  <w:lang w:val="it-IT"/>
                                </w:rPr>
                              </w:pPr>
                              <w:r>
                                <w:rPr>
                                  <w:rFonts w:eastAsia="新細明體" w:hint="eastAsia"/>
                                  <w:sz w:val="20"/>
                                  <w:szCs w:val="20"/>
                                  <w:lang w:val="it-IT"/>
                                </w:rPr>
                                <w:t>aclk     aresetn</w:t>
                              </w:r>
                            </w:p>
                            <w:p w:rsidR="00917185" w:rsidRDefault="00917185" w:rsidP="00706F9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0" name="Line 184"/>
                        <wps:cNvCnPr/>
                        <wps:spPr bwMode="auto">
                          <a:xfrm>
                            <a:off x="3831164" y="1155654"/>
                            <a:ext cx="304800" cy="1270"/>
                          </a:xfrm>
                          <a:prstGeom prst="line">
                            <a:avLst/>
                          </a:prstGeom>
                          <a:noFill/>
                          <a:ln w="9525">
                            <a:solidFill>
                              <a:srgbClr val="000000"/>
                            </a:solidFill>
                            <a:round/>
                            <a:headEnd type="none"/>
                            <a:tailEnd type="triangle" w="med" len="sm"/>
                          </a:ln>
                          <a:scene3d>
                            <a:camera prst="orthographicFront">
                              <a:rot lat="0" lon="0" rev="0"/>
                            </a:camera>
                            <a:lightRig rig="threePt" dir="t"/>
                          </a:scene3d>
                          <a:extLst>
                            <a:ext uri="{909E8E84-426E-40DD-AFC4-6F175D3DCCD1}">
                              <a14:hiddenFill xmlns:a14="http://schemas.microsoft.com/office/drawing/2010/main">
                                <a:noFill/>
                              </a14:hiddenFill>
                            </a:ext>
                          </a:extLst>
                        </wps:spPr>
                        <wps:bodyPr/>
                      </wps:wsp>
                      <wps:wsp>
                        <wps:cNvPr id="301" name="Line 185"/>
                        <wps:cNvCnPr/>
                        <wps:spPr bwMode="auto">
                          <a:xfrm>
                            <a:off x="3837514" y="1332184"/>
                            <a:ext cx="304800" cy="1270"/>
                          </a:xfrm>
                          <a:prstGeom prst="line">
                            <a:avLst/>
                          </a:prstGeom>
                          <a:noFill/>
                          <a:ln w="9525">
                            <a:solidFill>
                              <a:srgbClr val="000000"/>
                            </a:solidFill>
                            <a:round/>
                            <a:headEnd type="none"/>
                            <a:tailEnd type="triangle" w="med" len="sm"/>
                          </a:ln>
                          <a:scene3d>
                            <a:camera prst="orthographicFront">
                              <a:rot lat="0" lon="0" rev="0"/>
                            </a:camera>
                            <a:lightRig rig="threePt" dir="t"/>
                          </a:scene3d>
                          <a:extLst>
                            <a:ext uri="{909E8E84-426E-40DD-AFC4-6F175D3DCCD1}">
                              <a14:hiddenFill xmlns:a14="http://schemas.microsoft.com/office/drawing/2010/main">
                                <a:noFill/>
                              </a14:hiddenFill>
                            </a:ext>
                          </a:extLst>
                        </wps:spPr>
                        <wps:bodyPr/>
                      </wps:wsp>
                      <wps:wsp>
                        <wps:cNvPr id="302" name="Line 186"/>
                        <wps:cNvCnPr/>
                        <wps:spPr bwMode="auto">
                          <a:xfrm>
                            <a:off x="3837514" y="1506809"/>
                            <a:ext cx="304800" cy="1270"/>
                          </a:xfrm>
                          <a:prstGeom prst="line">
                            <a:avLst/>
                          </a:prstGeom>
                          <a:noFill/>
                          <a:ln w="9525">
                            <a:solidFill>
                              <a:srgbClr val="000000"/>
                            </a:solidFill>
                            <a:round/>
                            <a:headEnd type="none"/>
                            <a:tailEnd type="triangle" w="med" len="sm"/>
                          </a:ln>
                          <a:scene3d>
                            <a:camera prst="orthographicFront">
                              <a:rot lat="0" lon="0" rev="0"/>
                            </a:camera>
                            <a:lightRig rig="threePt" dir="t"/>
                          </a:scene3d>
                          <a:extLst>
                            <a:ext uri="{909E8E84-426E-40DD-AFC4-6F175D3DCCD1}">
                              <a14:hiddenFill xmlns:a14="http://schemas.microsoft.com/office/drawing/2010/main">
                                <a:noFill/>
                              </a14:hiddenFill>
                            </a:ext>
                          </a:extLst>
                        </wps:spPr>
                        <wps:bodyPr/>
                      </wps:wsp>
                      <wps:wsp>
                        <wps:cNvPr id="303" name="Line 187"/>
                        <wps:cNvCnPr/>
                        <wps:spPr bwMode="auto">
                          <a:xfrm>
                            <a:off x="3838149" y="2171654"/>
                            <a:ext cx="304800" cy="1270"/>
                          </a:xfrm>
                          <a:prstGeom prst="line">
                            <a:avLst/>
                          </a:prstGeom>
                          <a:noFill/>
                          <a:ln w="9525">
                            <a:solidFill>
                              <a:srgbClr val="000000"/>
                            </a:solidFill>
                            <a:round/>
                            <a:headEnd type="none"/>
                            <a:tailEnd type="triangle" w="med" len="sm"/>
                          </a:ln>
                          <a:scene3d>
                            <a:camera prst="orthographicFront">
                              <a:rot lat="0" lon="0" rev="0"/>
                            </a:camera>
                            <a:lightRig rig="threePt" dir="t"/>
                          </a:scene3d>
                          <a:extLst>
                            <a:ext uri="{909E8E84-426E-40DD-AFC4-6F175D3DCCD1}">
                              <a14:hiddenFill xmlns:a14="http://schemas.microsoft.com/office/drawing/2010/main">
                                <a:noFill/>
                              </a14:hiddenFill>
                            </a:ext>
                          </a:extLst>
                        </wps:spPr>
                        <wps:bodyPr/>
                      </wps:wsp>
                      <wps:wsp>
                        <wps:cNvPr id="304" name="Line 188"/>
                        <wps:cNvCnPr/>
                        <wps:spPr bwMode="auto">
                          <a:xfrm>
                            <a:off x="3838149" y="2317704"/>
                            <a:ext cx="304800" cy="1270"/>
                          </a:xfrm>
                          <a:prstGeom prst="line">
                            <a:avLst/>
                          </a:prstGeom>
                          <a:noFill/>
                          <a:ln w="9525">
                            <a:solidFill>
                              <a:srgbClr val="000000"/>
                            </a:solidFill>
                            <a:round/>
                            <a:headEnd type="triangle"/>
                            <a:tailEnd type="none" w="med" len="sm"/>
                          </a:ln>
                          <a:scene3d>
                            <a:camera prst="orthographicFront">
                              <a:rot lat="0" lon="0" rev="0"/>
                            </a:camera>
                            <a:lightRig rig="threePt" dir="t"/>
                          </a:scene3d>
                          <a:extLst>
                            <a:ext uri="{909E8E84-426E-40DD-AFC4-6F175D3DCCD1}">
                              <a14:hiddenFill xmlns:a14="http://schemas.microsoft.com/office/drawing/2010/main">
                                <a:noFill/>
                              </a14:hiddenFill>
                            </a:ext>
                          </a:extLst>
                        </wps:spPr>
                        <wps:bodyPr/>
                      </wps:wsp>
                      <wps:wsp>
                        <wps:cNvPr id="305" name="Line 191"/>
                        <wps:cNvCnPr/>
                        <wps:spPr bwMode="auto">
                          <a:xfrm>
                            <a:off x="3831164" y="989284"/>
                            <a:ext cx="304800" cy="1270"/>
                          </a:xfrm>
                          <a:prstGeom prst="line">
                            <a:avLst/>
                          </a:prstGeom>
                          <a:noFill/>
                          <a:ln w="9525">
                            <a:solidFill>
                              <a:srgbClr val="000000"/>
                            </a:solidFill>
                            <a:round/>
                            <a:headEnd type="none" w="med" len="sm"/>
                            <a:tailEnd type="triangle" w="med" len="sm"/>
                          </a:ln>
                          <a:scene3d>
                            <a:camera prst="orthographicFront">
                              <a:rot lat="0" lon="0" rev="0"/>
                            </a:camera>
                            <a:lightRig rig="threePt" dir="t"/>
                          </a:scene3d>
                          <a:extLst>
                            <a:ext uri="{909E8E84-426E-40DD-AFC4-6F175D3DCCD1}">
                              <a14:hiddenFill xmlns:a14="http://schemas.microsoft.com/office/drawing/2010/main">
                                <a:noFill/>
                              </a14:hiddenFill>
                            </a:ext>
                          </a:extLst>
                        </wps:spPr>
                        <wps:bodyPr/>
                      </wps:wsp>
                      <wps:wsp>
                        <wps:cNvPr id="306" name="Line 192"/>
                        <wps:cNvCnPr/>
                        <wps:spPr bwMode="auto">
                          <a:xfrm>
                            <a:off x="3840689" y="2647269"/>
                            <a:ext cx="304800" cy="1270"/>
                          </a:xfrm>
                          <a:prstGeom prst="line">
                            <a:avLst/>
                          </a:prstGeom>
                          <a:noFill/>
                          <a:ln w="9525">
                            <a:solidFill>
                              <a:srgbClr val="000000"/>
                            </a:solidFill>
                            <a:round/>
                            <a:headEnd type="none" w="med" len="sm"/>
                            <a:tailEnd type="triangle" w="med" len="sm"/>
                          </a:ln>
                          <a:scene3d>
                            <a:camera prst="orthographicFront">
                              <a:rot lat="0" lon="0" rev="0"/>
                            </a:camera>
                            <a:lightRig rig="threePt" dir="t"/>
                          </a:scene3d>
                          <a:extLst>
                            <a:ext uri="{909E8E84-426E-40DD-AFC4-6F175D3DCCD1}">
                              <a14:hiddenFill xmlns:a14="http://schemas.microsoft.com/office/drawing/2010/main">
                                <a:noFill/>
                              </a14:hiddenFill>
                            </a:ext>
                          </a:extLst>
                        </wps:spPr>
                        <wps:bodyPr/>
                      </wps:wsp>
                      <wps:wsp>
                        <wps:cNvPr id="307" name="Line 194"/>
                        <wps:cNvCnPr/>
                        <wps:spPr bwMode="auto">
                          <a:xfrm>
                            <a:off x="3837514" y="2884124"/>
                            <a:ext cx="304800" cy="1270"/>
                          </a:xfrm>
                          <a:prstGeom prst="line">
                            <a:avLst/>
                          </a:prstGeom>
                          <a:noFill/>
                          <a:ln w="9525">
                            <a:solidFill>
                              <a:srgbClr val="000000"/>
                            </a:solidFill>
                            <a:round/>
                            <a:headEnd type="none" w="med" len="sm"/>
                            <a:tailEnd type="triangle" w="med" len="sm"/>
                          </a:ln>
                          <a:scene3d>
                            <a:camera prst="orthographicFront">
                              <a:rot lat="0" lon="0" rev="0"/>
                            </a:camera>
                            <a:lightRig rig="threePt" dir="t"/>
                          </a:scene3d>
                          <a:extLst>
                            <a:ext uri="{909E8E84-426E-40DD-AFC4-6F175D3DCCD1}">
                              <a14:hiddenFill xmlns:a14="http://schemas.microsoft.com/office/drawing/2010/main">
                                <a:noFill/>
                              </a14:hiddenFill>
                            </a:ext>
                          </a:extLst>
                        </wps:spPr>
                        <wps:bodyPr/>
                      </wps:wsp>
                      <wps:wsp>
                        <wps:cNvPr id="308" name="Line 195"/>
                        <wps:cNvCnPr/>
                        <wps:spPr bwMode="auto">
                          <a:xfrm>
                            <a:off x="3840689" y="3051129"/>
                            <a:ext cx="304800" cy="1270"/>
                          </a:xfrm>
                          <a:prstGeom prst="line">
                            <a:avLst/>
                          </a:prstGeom>
                          <a:noFill/>
                          <a:ln w="9525">
                            <a:solidFill>
                              <a:srgbClr val="000000"/>
                            </a:solidFill>
                            <a:round/>
                            <a:headEnd type="none"/>
                            <a:tailEnd type="triangle" w="med" len="sm"/>
                          </a:ln>
                          <a:scene3d>
                            <a:camera prst="orthographicFront">
                              <a:rot lat="0" lon="0" rev="0"/>
                            </a:camera>
                            <a:lightRig rig="threePt" dir="t"/>
                          </a:scene3d>
                          <a:extLst>
                            <a:ext uri="{909E8E84-426E-40DD-AFC4-6F175D3DCCD1}">
                              <a14:hiddenFill xmlns:a14="http://schemas.microsoft.com/office/drawing/2010/main">
                                <a:noFill/>
                              </a14:hiddenFill>
                            </a:ext>
                          </a:extLst>
                        </wps:spPr>
                        <wps:bodyPr/>
                      </wps:wsp>
                      <wps:wsp>
                        <wps:cNvPr id="309" name="Line 196"/>
                        <wps:cNvCnPr/>
                        <wps:spPr bwMode="auto">
                          <a:xfrm>
                            <a:off x="3837514" y="4171278"/>
                            <a:ext cx="304800" cy="1270"/>
                          </a:xfrm>
                          <a:prstGeom prst="line">
                            <a:avLst/>
                          </a:prstGeom>
                          <a:noFill/>
                          <a:ln w="9525">
                            <a:solidFill>
                              <a:srgbClr val="000000"/>
                            </a:solidFill>
                            <a:round/>
                            <a:headEnd type="none" w="med" len="sm"/>
                            <a:tailEnd type="triangle" w="med" len="sm"/>
                          </a:ln>
                          <a:scene3d>
                            <a:camera prst="orthographicFront">
                              <a:rot lat="0" lon="0" rev="0"/>
                            </a:camera>
                            <a:lightRig rig="threePt" dir="t"/>
                          </a:scene3d>
                          <a:extLst>
                            <a:ext uri="{909E8E84-426E-40DD-AFC4-6F175D3DCCD1}">
                              <a14:hiddenFill xmlns:a14="http://schemas.microsoft.com/office/drawing/2010/main">
                                <a:noFill/>
                              </a14:hiddenFill>
                            </a:ext>
                          </a:extLst>
                        </wps:spPr>
                        <wps:bodyPr/>
                      </wps:wsp>
                      <wps:wsp>
                        <wps:cNvPr id="310" name="Line 195"/>
                        <wps:cNvCnPr/>
                        <wps:spPr bwMode="auto">
                          <a:xfrm>
                            <a:off x="3833704" y="4488143"/>
                            <a:ext cx="304800" cy="1270"/>
                          </a:xfrm>
                          <a:prstGeom prst="line">
                            <a:avLst/>
                          </a:prstGeom>
                          <a:noFill/>
                          <a:ln w="9525">
                            <a:solidFill>
                              <a:srgbClr val="000000"/>
                            </a:solidFill>
                            <a:round/>
                            <a:headEnd type="none"/>
                            <a:tailEnd type="triangle" w="med" len="sm"/>
                          </a:ln>
                          <a:scene3d>
                            <a:camera prst="orthographicFront">
                              <a:rot lat="0" lon="0" rev="0"/>
                            </a:camera>
                            <a:lightRig rig="threePt" dir="t"/>
                          </a:scene3d>
                          <a:extLst>
                            <a:ext uri="{909E8E84-426E-40DD-AFC4-6F175D3DCCD1}">
                              <a14:hiddenFill xmlns:a14="http://schemas.microsoft.com/office/drawing/2010/main">
                                <a:noFill/>
                              </a14:hiddenFill>
                            </a:ext>
                          </a:extLst>
                        </wps:spPr>
                        <wps:bodyPr/>
                      </wps:wsp>
                      <wps:wsp>
                        <wps:cNvPr id="338" name="Line 195"/>
                        <wps:cNvCnPr/>
                        <wps:spPr bwMode="auto">
                          <a:xfrm>
                            <a:off x="3833704" y="4837393"/>
                            <a:ext cx="304800" cy="1270"/>
                          </a:xfrm>
                          <a:prstGeom prst="line">
                            <a:avLst/>
                          </a:prstGeom>
                          <a:noFill/>
                          <a:ln w="9525">
                            <a:solidFill>
                              <a:srgbClr val="000000"/>
                            </a:solidFill>
                            <a:round/>
                            <a:headEnd type="none"/>
                            <a:tailEnd type="triangle" w="med" len="sm"/>
                          </a:ln>
                          <a:scene3d>
                            <a:camera prst="orthographicFront">
                              <a:rot lat="0" lon="0" rev="0"/>
                            </a:camera>
                            <a:lightRig rig="threePt" dir="t"/>
                          </a:scene3d>
                          <a:extLst>
                            <a:ext uri="{909E8E84-426E-40DD-AFC4-6F175D3DCCD1}">
                              <a14:hiddenFill xmlns:a14="http://schemas.microsoft.com/office/drawing/2010/main">
                                <a:noFill/>
                              </a14:hiddenFill>
                            </a:ext>
                          </a:extLst>
                        </wps:spPr>
                        <wps:bodyPr/>
                      </wps:wsp>
                      <wps:wsp>
                        <wps:cNvPr id="339" name="Line 195"/>
                        <wps:cNvCnPr/>
                        <wps:spPr bwMode="auto">
                          <a:xfrm>
                            <a:off x="3837514" y="5005033"/>
                            <a:ext cx="304800" cy="1270"/>
                          </a:xfrm>
                          <a:prstGeom prst="line">
                            <a:avLst/>
                          </a:prstGeom>
                          <a:noFill/>
                          <a:ln w="9525">
                            <a:solidFill>
                              <a:srgbClr val="000000"/>
                            </a:solidFill>
                            <a:round/>
                            <a:headEnd type="none"/>
                            <a:tailEnd type="triangle" w="med" len="sm"/>
                          </a:ln>
                          <a:scene3d>
                            <a:camera prst="orthographicFront">
                              <a:rot lat="0" lon="0" rev="0"/>
                            </a:camera>
                            <a:lightRig rig="threePt" dir="t"/>
                          </a:scene3d>
                          <a:extLst>
                            <a:ext uri="{909E8E84-426E-40DD-AFC4-6F175D3DCCD1}">
                              <a14:hiddenFill xmlns:a14="http://schemas.microsoft.com/office/drawing/2010/main">
                                <a:noFill/>
                              </a14:hiddenFill>
                            </a:ext>
                          </a:extLst>
                        </wps:spPr>
                        <wps:bodyPr/>
                      </wps:wsp>
                      <wps:wsp>
                        <wps:cNvPr id="340" name="Line 195"/>
                        <wps:cNvCnPr/>
                        <wps:spPr bwMode="auto">
                          <a:xfrm>
                            <a:off x="3837514" y="5667338"/>
                            <a:ext cx="304800" cy="1270"/>
                          </a:xfrm>
                          <a:prstGeom prst="line">
                            <a:avLst/>
                          </a:prstGeom>
                          <a:noFill/>
                          <a:ln w="9525">
                            <a:solidFill>
                              <a:srgbClr val="000000"/>
                            </a:solidFill>
                            <a:round/>
                            <a:headEnd type="none"/>
                            <a:tailEnd type="triangle" w="med" len="sm"/>
                          </a:ln>
                          <a:scene3d>
                            <a:camera prst="orthographicFront">
                              <a:rot lat="0" lon="0" rev="0"/>
                            </a:camera>
                            <a:lightRig rig="threePt" dir="t"/>
                          </a:scene3d>
                          <a:extLst>
                            <a:ext uri="{909E8E84-426E-40DD-AFC4-6F175D3DCCD1}">
                              <a14:hiddenFill xmlns:a14="http://schemas.microsoft.com/office/drawing/2010/main">
                                <a:noFill/>
                              </a14:hiddenFill>
                            </a:ext>
                          </a:extLst>
                        </wps:spPr>
                        <wps:bodyPr/>
                      </wps:wsp>
                      <wps:wsp>
                        <wps:cNvPr id="341" name="Line 195"/>
                        <wps:cNvCnPr/>
                        <wps:spPr bwMode="auto">
                          <a:xfrm>
                            <a:off x="3833704" y="6017912"/>
                            <a:ext cx="304800" cy="1270"/>
                          </a:xfrm>
                          <a:prstGeom prst="line">
                            <a:avLst/>
                          </a:prstGeom>
                          <a:noFill/>
                          <a:ln w="9525">
                            <a:solidFill>
                              <a:srgbClr val="000000"/>
                            </a:solidFill>
                            <a:round/>
                            <a:headEnd type="triangle"/>
                            <a:tailEnd type="none" w="med" len="sm"/>
                          </a:ln>
                          <a:scene3d>
                            <a:camera prst="orthographicFront">
                              <a:rot lat="0" lon="0" rev="0"/>
                            </a:camera>
                            <a:lightRig rig="threePt" dir="t"/>
                          </a:scene3d>
                          <a:extLst>
                            <a:ext uri="{909E8E84-426E-40DD-AFC4-6F175D3DCCD1}">
                              <a14:hiddenFill xmlns:a14="http://schemas.microsoft.com/office/drawing/2010/main">
                                <a:noFill/>
                              </a14:hiddenFill>
                            </a:ext>
                          </a:extLst>
                        </wps:spPr>
                        <wps:bodyPr/>
                      </wps:wsp>
                      <wps:wsp>
                        <wps:cNvPr id="342" name="Line 195"/>
                        <wps:cNvCnPr/>
                        <wps:spPr bwMode="auto">
                          <a:xfrm>
                            <a:off x="3837514" y="6332183"/>
                            <a:ext cx="304800" cy="1270"/>
                          </a:xfrm>
                          <a:prstGeom prst="line">
                            <a:avLst/>
                          </a:prstGeom>
                          <a:noFill/>
                          <a:ln w="9525">
                            <a:solidFill>
                              <a:srgbClr val="000000"/>
                            </a:solidFill>
                            <a:round/>
                            <a:headEnd type="triangle"/>
                            <a:tailEnd type="none" w="med" len="sm"/>
                          </a:ln>
                          <a:scene3d>
                            <a:camera prst="orthographicFront">
                              <a:rot lat="0" lon="0" rev="0"/>
                            </a:camera>
                            <a:lightRig rig="threePt" dir="t"/>
                          </a:scene3d>
                          <a:extLst>
                            <a:ext uri="{909E8E84-426E-40DD-AFC4-6F175D3DCCD1}">
                              <a14:hiddenFill xmlns:a14="http://schemas.microsoft.com/office/drawing/2010/main">
                                <a:noFill/>
                              </a14:hiddenFill>
                            </a:ext>
                          </a:extLst>
                        </wps:spPr>
                        <wps:bodyPr/>
                      </wps:wsp>
                      <wps:wsp>
                        <wps:cNvPr id="343" name="Line 195"/>
                        <wps:cNvCnPr/>
                        <wps:spPr bwMode="auto">
                          <a:xfrm>
                            <a:off x="3839419" y="6716993"/>
                            <a:ext cx="304800" cy="1270"/>
                          </a:xfrm>
                          <a:prstGeom prst="line">
                            <a:avLst/>
                          </a:prstGeom>
                          <a:noFill/>
                          <a:ln w="9525">
                            <a:solidFill>
                              <a:srgbClr val="000000"/>
                            </a:solidFill>
                            <a:round/>
                            <a:headEnd type="triangle"/>
                            <a:tailEnd type="none" w="med" len="sm"/>
                          </a:ln>
                          <a:scene3d>
                            <a:camera prst="orthographicFront">
                              <a:rot lat="0" lon="0" rev="0"/>
                            </a:camera>
                            <a:lightRig rig="threePt" dir="t"/>
                          </a:scene3d>
                          <a:extLst>
                            <a:ext uri="{909E8E84-426E-40DD-AFC4-6F175D3DCCD1}">
                              <a14:hiddenFill xmlns:a14="http://schemas.microsoft.com/office/drawing/2010/main">
                                <a:noFill/>
                              </a14:hiddenFill>
                            </a:ext>
                          </a:extLst>
                        </wps:spPr>
                        <wps:bodyPr/>
                      </wps:wsp>
                      <wps:wsp>
                        <wps:cNvPr id="344" name="Line 195"/>
                        <wps:cNvCnPr/>
                        <wps:spPr bwMode="auto">
                          <a:xfrm>
                            <a:off x="3830529" y="7240895"/>
                            <a:ext cx="304800" cy="1270"/>
                          </a:xfrm>
                          <a:prstGeom prst="line">
                            <a:avLst/>
                          </a:prstGeom>
                          <a:noFill/>
                          <a:ln w="9525">
                            <a:solidFill>
                              <a:srgbClr val="000000"/>
                            </a:solidFill>
                            <a:round/>
                            <a:headEnd type="none"/>
                            <a:tailEnd type="triangle" w="med" len="sm"/>
                          </a:ln>
                          <a:scene3d>
                            <a:camera prst="orthographicFront">
                              <a:rot lat="0" lon="0" rev="0"/>
                            </a:camera>
                            <a:lightRig rig="threePt" dir="t"/>
                          </a:scene3d>
                          <a:extLst>
                            <a:ext uri="{909E8E84-426E-40DD-AFC4-6F175D3DCCD1}">
                              <a14:hiddenFill xmlns:a14="http://schemas.microsoft.com/office/drawing/2010/main">
                                <a:noFill/>
                              </a14:hiddenFill>
                            </a:ext>
                          </a:extLst>
                        </wps:spPr>
                        <wps:bodyPr/>
                      </wps:wsp>
                      <wps:wsp>
                        <wps:cNvPr id="345" name="Line 187"/>
                        <wps:cNvCnPr/>
                        <wps:spPr bwMode="auto">
                          <a:xfrm>
                            <a:off x="3838149" y="1671274"/>
                            <a:ext cx="304165" cy="1270"/>
                          </a:xfrm>
                          <a:prstGeom prst="line">
                            <a:avLst/>
                          </a:prstGeom>
                          <a:noFill/>
                          <a:ln w="9525">
                            <a:solidFill>
                              <a:srgbClr val="000000"/>
                            </a:solidFill>
                            <a:round/>
                            <a:headEnd type="none"/>
                            <a:tailEnd type="triangle" w="med" len="sm"/>
                          </a:ln>
                          <a:scene3d>
                            <a:camera prst="orthographicFront">
                              <a:rot lat="0" lon="0" rev="0"/>
                            </a:camera>
                            <a:lightRig rig="threePt" dir="t"/>
                          </a:scene3d>
                          <a:extLst>
                            <a:ext uri="{909E8E84-426E-40DD-AFC4-6F175D3DCCD1}">
                              <a14:hiddenFill xmlns:a14="http://schemas.microsoft.com/office/drawing/2010/main">
                                <a:noFill/>
                              </a14:hiddenFill>
                            </a:ext>
                          </a:extLst>
                        </wps:spPr>
                        <wps:bodyPr/>
                      </wps:wsp>
                      <wps:wsp>
                        <wps:cNvPr id="346" name="Line 187"/>
                        <wps:cNvCnPr/>
                        <wps:spPr bwMode="auto">
                          <a:xfrm>
                            <a:off x="3838149" y="1835104"/>
                            <a:ext cx="304165" cy="1270"/>
                          </a:xfrm>
                          <a:prstGeom prst="line">
                            <a:avLst/>
                          </a:prstGeom>
                          <a:noFill/>
                          <a:ln w="9525">
                            <a:solidFill>
                              <a:srgbClr val="000000"/>
                            </a:solidFill>
                            <a:round/>
                            <a:headEnd type="none"/>
                            <a:tailEnd type="triangle" w="med" len="sm"/>
                          </a:ln>
                          <a:scene3d>
                            <a:camera prst="orthographicFront">
                              <a:rot lat="0" lon="0" rev="0"/>
                            </a:camera>
                            <a:lightRig rig="threePt" dir="t"/>
                          </a:scene3d>
                          <a:extLst>
                            <a:ext uri="{909E8E84-426E-40DD-AFC4-6F175D3DCCD1}">
                              <a14:hiddenFill xmlns:a14="http://schemas.microsoft.com/office/drawing/2010/main">
                                <a:noFill/>
                              </a14:hiddenFill>
                            </a:ext>
                          </a:extLst>
                        </wps:spPr>
                        <wps:bodyPr/>
                      </wps:wsp>
                      <wps:wsp>
                        <wps:cNvPr id="347" name="Line 187"/>
                        <wps:cNvCnPr/>
                        <wps:spPr bwMode="auto">
                          <a:xfrm>
                            <a:off x="3838149" y="2003379"/>
                            <a:ext cx="304165" cy="1270"/>
                          </a:xfrm>
                          <a:prstGeom prst="line">
                            <a:avLst/>
                          </a:prstGeom>
                          <a:noFill/>
                          <a:ln w="9525">
                            <a:solidFill>
                              <a:srgbClr val="000000"/>
                            </a:solidFill>
                            <a:round/>
                            <a:headEnd type="none"/>
                            <a:tailEnd type="triangle" w="med" len="sm"/>
                          </a:ln>
                          <a:scene3d>
                            <a:camera prst="orthographicFront">
                              <a:rot lat="0" lon="0" rev="0"/>
                            </a:camera>
                            <a:lightRig rig="threePt" dir="t"/>
                          </a:scene3d>
                          <a:extLst>
                            <a:ext uri="{909E8E84-426E-40DD-AFC4-6F175D3DCCD1}">
                              <a14:hiddenFill xmlns:a14="http://schemas.microsoft.com/office/drawing/2010/main">
                                <a:noFill/>
                              </a14:hiddenFill>
                            </a:ext>
                          </a:extLst>
                        </wps:spPr>
                        <wps:bodyPr/>
                      </wps:wsp>
                      <wps:wsp>
                        <wps:cNvPr id="348" name="Line 195"/>
                        <wps:cNvCnPr/>
                        <wps:spPr bwMode="auto">
                          <a:xfrm>
                            <a:off x="3838149" y="6547448"/>
                            <a:ext cx="304165" cy="1270"/>
                          </a:xfrm>
                          <a:prstGeom prst="line">
                            <a:avLst/>
                          </a:prstGeom>
                          <a:noFill/>
                          <a:ln w="9525">
                            <a:solidFill>
                              <a:srgbClr val="000000"/>
                            </a:solidFill>
                            <a:round/>
                            <a:headEnd type="triangle"/>
                            <a:tailEnd type="none" w="med" len="sm"/>
                          </a:ln>
                          <a:scene3d>
                            <a:camera prst="orthographicFront">
                              <a:rot lat="0" lon="0" rev="0"/>
                            </a:camera>
                            <a:lightRig rig="threePt" dir="t"/>
                          </a:scene3d>
                          <a:extLst>
                            <a:ext uri="{909E8E84-426E-40DD-AFC4-6F175D3DCCD1}">
                              <a14:hiddenFill xmlns:a14="http://schemas.microsoft.com/office/drawing/2010/main">
                                <a:noFill/>
                              </a14:hiddenFill>
                            </a:ext>
                          </a:extLst>
                        </wps:spPr>
                        <wps:bodyPr/>
                      </wps:wsp>
                      <wps:wsp>
                        <wps:cNvPr id="349" name="Line 195"/>
                        <wps:cNvCnPr/>
                        <wps:spPr bwMode="auto">
                          <a:xfrm>
                            <a:off x="3839419" y="5493348"/>
                            <a:ext cx="304165" cy="1270"/>
                          </a:xfrm>
                          <a:prstGeom prst="line">
                            <a:avLst/>
                          </a:prstGeom>
                          <a:noFill/>
                          <a:ln w="9525">
                            <a:solidFill>
                              <a:srgbClr val="000000"/>
                            </a:solidFill>
                            <a:round/>
                            <a:headEnd type="none"/>
                            <a:tailEnd type="triangle" w="med" len="sm"/>
                          </a:ln>
                          <a:scene3d>
                            <a:camera prst="orthographicFront">
                              <a:rot lat="0" lon="0" rev="0"/>
                            </a:camera>
                            <a:lightRig rig="threePt" dir="t"/>
                          </a:scene3d>
                          <a:extLst>
                            <a:ext uri="{909E8E84-426E-40DD-AFC4-6F175D3DCCD1}">
                              <a14:hiddenFill xmlns:a14="http://schemas.microsoft.com/office/drawing/2010/main">
                                <a:noFill/>
                              </a14:hiddenFill>
                            </a:ext>
                          </a:extLst>
                        </wps:spPr>
                        <wps:bodyPr/>
                      </wps:wsp>
                      <wps:wsp>
                        <wps:cNvPr id="350" name="Line 195"/>
                        <wps:cNvCnPr/>
                        <wps:spPr bwMode="auto">
                          <a:xfrm>
                            <a:off x="3835609" y="5326343"/>
                            <a:ext cx="304165" cy="1270"/>
                          </a:xfrm>
                          <a:prstGeom prst="line">
                            <a:avLst/>
                          </a:prstGeom>
                          <a:noFill/>
                          <a:ln w="9525">
                            <a:solidFill>
                              <a:srgbClr val="000000"/>
                            </a:solidFill>
                            <a:round/>
                            <a:headEnd type="none"/>
                            <a:tailEnd type="triangle" w="med" len="sm"/>
                          </a:ln>
                          <a:scene3d>
                            <a:camera prst="orthographicFront">
                              <a:rot lat="0" lon="0" rev="0"/>
                            </a:camera>
                            <a:lightRig rig="threePt" dir="t"/>
                          </a:scene3d>
                          <a:extLst>
                            <a:ext uri="{909E8E84-426E-40DD-AFC4-6F175D3DCCD1}">
                              <a14:hiddenFill xmlns:a14="http://schemas.microsoft.com/office/drawing/2010/main">
                                <a:noFill/>
                              </a14:hiddenFill>
                            </a:ext>
                          </a:extLst>
                        </wps:spPr>
                        <wps:bodyPr/>
                      </wps:wsp>
                      <wps:wsp>
                        <wps:cNvPr id="351" name="Line 195"/>
                        <wps:cNvCnPr/>
                        <wps:spPr bwMode="auto">
                          <a:xfrm>
                            <a:off x="3834974" y="5165053"/>
                            <a:ext cx="304165" cy="1270"/>
                          </a:xfrm>
                          <a:prstGeom prst="line">
                            <a:avLst/>
                          </a:prstGeom>
                          <a:noFill/>
                          <a:ln w="9525">
                            <a:solidFill>
                              <a:srgbClr val="000000"/>
                            </a:solidFill>
                            <a:round/>
                            <a:headEnd type="none"/>
                            <a:tailEnd type="triangle" w="med" len="sm"/>
                          </a:ln>
                          <a:scene3d>
                            <a:camera prst="orthographicFront">
                              <a:rot lat="0" lon="0" rev="0"/>
                            </a:camera>
                            <a:lightRig rig="threePt" dir="t"/>
                          </a:scene3d>
                          <a:extLst>
                            <a:ext uri="{909E8E84-426E-40DD-AFC4-6F175D3DCCD1}">
                              <a14:hiddenFill xmlns:a14="http://schemas.microsoft.com/office/drawing/2010/main">
                                <a:noFill/>
                              </a14:hiddenFill>
                            </a:ext>
                          </a:extLst>
                        </wps:spPr>
                        <wps:bodyPr/>
                      </wps:wsp>
                      <wps:wsp>
                        <wps:cNvPr id="353" name="Line 195"/>
                        <wps:cNvCnPr/>
                        <wps:spPr bwMode="auto">
                          <a:xfrm>
                            <a:off x="3831164" y="3996018"/>
                            <a:ext cx="304165" cy="1270"/>
                          </a:xfrm>
                          <a:prstGeom prst="line">
                            <a:avLst/>
                          </a:prstGeom>
                          <a:noFill/>
                          <a:ln w="9525">
                            <a:solidFill>
                              <a:srgbClr val="000000"/>
                            </a:solidFill>
                            <a:round/>
                            <a:headEnd type="triangle"/>
                            <a:tailEnd type="none" w="med" len="sm"/>
                          </a:ln>
                          <a:scene3d>
                            <a:camera prst="orthographicFront">
                              <a:rot lat="0" lon="0" rev="0"/>
                            </a:camera>
                            <a:lightRig rig="threePt" dir="t"/>
                          </a:scene3d>
                          <a:extLst>
                            <a:ext uri="{909E8E84-426E-40DD-AFC4-6F175D3DCCD1}">
                              <a14:hiddenFill xmlns:a14="http://schemas.microsoft.com/office/drawing/2010/main">
                                <a:noFill/>
                              </a14:hiddenFill>
                            </a:ext>
                          </a:extLst>
                        </wps:spPr>
                        <wps:bodyPr/>
                      </wps:wsp>
                      <wps:wsp>
                        <wps:cNvPr id="354" name="Line 195"/>
                        <wps:cNvCnPr/>
                        <wps:spPr bwMode="auto">
                          <a:xfrm>
                            <a:off x="3834339" y="3844888"/>
                            <a:ext cx="304165" cy="1270"/>
                          </a:xfrm>
                          <a:prstGeom prst="line">
                            <a:avLst/>
                          </a:prstGeom>
                          <a:noFill/>
                          <a:ln w="9525">
                            <a:solidFill>
                              <a:srgbClr val="000000"/>
                            </a:solidFill>
                            <a:round/>
                            <a:headEnd type="triangle"/>
                            <a:tailEnd type="none" w="med" len="sm"/>
                          </a:ln>
                          <a:scene3d>
                            <a:camera prst="orthographicFront">
                              <a:rot lat="0" lon="0" rev="0"/>
                            </a:camera>
                            <a:lightRig rig="threePt" dir="t"/>
                          </a:scene3d>
                          <a:extLst>
                            <a:ext uri="{909E8E84-426E-40DD-AFC4-6F175D3DCCD1}">
                              <a14:hiddenFill xmlns:a14="http://schemas.microsoft.com/office/drawing/2010/main">
                                <a:noFill/>
                              </a14:hiddenFill>
                            </a:ext>
                          </a:extLst>
                        </wps:spPr>
                        <wps:bodyPr/>
                      </wps:wsp>
                      <wps:wsp>
                        <wps:cNvPr id="355" name="Line 195"/>
                        <wps:cNvCnPr/>
                        <wps:spPr bwMode="auto">
                          <a:xfrm>
                            <a:off x="3840054" y="3365454"/>
                            <a:ext cx="304165" cy="1270"/>
                          </a:xfrm>
                          <a:prstGeom prst="line">
                            <a:avLst/>
                          </a:prstGeom>
                          <a:noFill/>
                          <a:ln w="9525">
                            <a:solidFill>
                              <a:srgbClr val="000000"/>
                            </a:solidFill>
                            <a:round/>
                            <a:headEnd type="triangle"/>
                            <a:tailEnd type="none" w="med" len="sm"/>
                          </a:ln>
                          <a:scene3d>
                            <a:camera prst="orthographicFront">
                              <a:rot lat="0" lon="0" rev="0"/>
                            </a:camera>
                            <a:lightRig rig="threePt" dir="t"/>
                          </a:scene3d>
                          <a:extLst>
                            <a:ext uri="{909E8E84-426E-40DD-AFC4-6F175D3DCCD1}">
                              <a14:hiddenFill xmlns:a14="http://schemas.microsoft.com/office/drawing/2010/main">
                                <a:noFill/>
                              </a14:hiddenFill>
                            </a:ext>
                          </a:extLst>
                        </wps:spPr>
                        <wps:bodyPr/>
                      </wps:wsp>
                      <wps:wsp>
                        <wps:cNvPr id="356" name="Line 191"/>
                        <wps:cNvCnPr/>
                        <wps:spPr bwMode="auto">
                          <a:xfrm>
                            <a:off x="3838149" y="827359"/>
                            <a:ext cx="304165" cy="1270"/>
                          </a:xfrm>
                          <a:prstGeom prst="line">
                            <a:avLst/>
                          </a:prstGeom>
                          <a:noFill/>
                          <a:ln w="9525">
                            <a:solidFill>
                              <a:srgbClr val="000000"/>
                            </a:solidFill>
                            <a:round/>
                            <a:headEnd type="none" w="med" len="sm"/>
                            <a:tailEnd type="triangle" w="med" len="sm"/>
                          </a:ln>
                          <a:scene3d>
                            <a:camera prst="orthographicFront">
                              <a:rot lat="0" lon="0" rev="0"/>
                            </a:camera>
                            <a:lightRig rig="threePt" dir="t"/>
                          </a:scene3d>
                          <a:extLst>
                            <a:ext uri="{909E8E84-426E-40DD-AFC4-6F175D3DCCD1}">
                              <a14:hiddenFill xmlns:a14="http://schemas.microsoft.com/office/drawing/2010/main">
                                <a:noFill/>
                              </a14:hiddenFill>
                            </a:ext>
                          </a:extLst>
                        </wps:spPr>
                        <wps:bodyPr/>
                      </wps:wsp>
                      <wps:wsp>
                        <wps:cNvPr id="357" name="Line 195"/>
                        <wps:cNvCnPr/>
                        <wps:spPr bwMode="auto">
                          <a:xfrm>
                            <a:off x="3839419" y="3660103"/>
                            <a:ext cx="303530" cy="1270"/>
                          </a:xfrm>
                          <a:prstGeom prst="line">
                            <a:avLst/>
                          </a:prstGeom>
                          <a:noFill/>
                          <a:ln w="9525">
                            <a:solidFill>
                              <a:srgbClr val="000000"/>
                            </a:solidFill>
                            <a:round/>
                            <a:headEnd type="triangle"/>
                            <a:tailEnd type="none" w="med" len="sm"/>
                          </a:ln>
                          <a:scene3d>
                            <a:camera prst="orthographicFront">
                              <a:rot lat="0" lon="0" rev="0"/>
                            </a:camera>
                            <a:lightRig rig="threePt" dir="t"/>
                          </a:scene3d>
                          <a:extLst>
                            <a:ext uri="{909E8E84-426E-40DD-AFC4-6F175D3DCCD1}">
                              <a14:hiddenFill xmlns:a14="http://schemas.microsoft.com/office/drawing/2010/main">
                                <a:noFill/>
                              </a14:hiddenFill>
                            </a:ext>
                          </a:extLst>
                        </wps:spPr>
                        <wps:bodyPr/>
                      </wps:wsp>
                      <wps:wsp>
                        <wps:cNvPr id="358" name="Line 195"/>
                        <wps:cNvCnPr/>
                        <wps:spPr bwMode="auto">
                          <a:xfrm>
                            <a:off x="3834339" y="4647528"/>
                            <a:ext cx="304165" cy="1270"/>
                          </a:xfrm>
                          <a:prstGeom prst="line">
                            <a:avLst/>
                          </a:prstGeom>
                          <a:noFill/>
                          <a:ln w="9525">
                            <a:solidFill>
                              <a:srgbClr val="000000"/>
                            </a:solidFill>
                            <a:round/>
                            <a:headEnd type="none"/>
                            <a:tailEnd type="triangle" w="med" len="sm"/>
                          </a:ln>
                          <a:scene3d>
                            <a:camera prst="orthographicFront">
                              <a:rot lat="0" lon="0" rev="0"/>
                            </a:camera>
                            <a:lightRig rig="threePt" dir="t"/>
                          </a:scene3d>
                          <a:extLst>
                            <a:ext uri="{909E8E84-426E-40DD-AFC4-6F175D3DCCD1}">
                              <a14:hiddenFill xmlns:a14="http://schemas.microsoft.com/office/drawing/2010/main">
                                <a:noFill/>
                              </a14:hiddenFill>
                            </a:ext>
                          </a:extLst>
                        </wps:spPr>
                        <wps:bodyPr/>
                      </wps:wsp>
                      <wps:wsp>
                        <wps:cNvPr id="359" name="Line 195"/>
                        <wps:cNvCnPr/>
                        <wps:spPr bwMode="auto">
                          <a:xfrm>
                            <a:off x="3839419" y="5825453"/>
                            <a:ext cx="304165" cy="1270"/>
                          </a:xfrm>
                          <a:prstGeom prst="line">
                            <a:avLst/>
                          </a:prstGeom>
                          <a:noFill/>
                          <a:ln w="9525">
                            <a:solidFill>
                              <a:srgbClr val="000000"/>
                            </a:solidFill>
                            <a:round/>
                            <a:headEnd type="none"/>
                            <a:tailEnd type="triangle" w="med" len="sm"/>
                          </a:ln>
                          <a:scene3d>
                            <a:camera prst="orthographicFront">
                              <a:rot lat="0" lon="0" rev="0"/>
                            </a:camera>
                            <a:lightRig rig="threePt" dir="t"/>
                          </a:scene3d>
                          <a:extLst>
                            <a:ext uri="{909E8E84-426E-40DD-AFC4-6F175D3DCCD1}">
                              <a14:hiddenFill xmlns:a14="http://schemas.microsoft.com/office/drawing/2010/main">
                                <a:noFill/>
                              </a14:hiddenFill>
                            </a:ext>
                          </a:extLst>
                        </wps:spPr>
                        <wps:bodyPr/>
                      </wps:wsp>
                      <wps:wsp>
                        <wps:cNvPr id="360" name="Line 195"/>
                        <wps:cNvCnPr/>
                        <wps:spPr bwMode="auto">
                          <a:xfrm>
                            <a:off x="3840054" y="6900204"/>
                            <a:ext cx="304165" cy="1270"/>
                          </a:xfrm>
                          <a:prstGeom prst="line">
                            <a:avLst/>
                          </a:prstGeom>
                          <a:noFill/>
                          <a:ln w="9525">
                            <a:solidFill>
                              <a:srgbClr val="000000"/>
                            </a:solidFill>
                            <a:round/>
                            <a:headEnd type="triangle"/>
                            <a:tailEnd type="none" w="med" len="sm"/>
                          </a:ln>
                          <a:scene3d>
                            <a:camera prst="orthographicFront">
                              <a:rot lat="0" lon="0" rev="0"/>
                            </a:camera>
                            <a:lightRig rig="threePt" dir="t"/>
                          </a:scene3d>
                          <a:extLst>
                            <a:ext uri="{909E8E84-426E-40DD-AFC4-6F175D3DCCD1}">
                              <a14:hiddenFill xmlns:a14="http://schemas.microsoft.com/office/drawing/2010/main">
                                <a:noFill/>
                              </a14:hiddenFill>
                            </a:ext>
                          </a:extLst>
                        </wps:spPr>
                        <wps:bodyPr/>
                      </wps:wsp>
                      <wps:wsp>
                        <wps:cNvPr id="361" name="Line 195"/>
                        <wps:cNvCnPr/>
                        <wps:spPr bwMode="auto">
                          <a:xfrm>
                            <a:off x="3840689" y="7078058"/>
                            <a:ext cx="303530" cy="1270"/>
                          </a:xfrm>
                          <a:prstGeom prst="line">
                            <a:avLst/>
                          </a:prstGeom>
                          <a:noFill/>
                          <a:ln w="9525">
                            <a:solidFill>
                              <a:srgbClr val="000000"/>
                            </a:solidFill>
                            <a:round/>
                            <a:headEnd type="triangle"/>
                            <a:tailEnd type="none" w="med" len="sm"/>
                          </a:ln>
                          <a:scene3d>
                            <a:camera prst="orthographicFront">
                              <a:rot lat="0" lon="0" rev="0"/>
                            </a:camera>
                            <a:lightRig rig="threePt" dir="t"/>
                          </a:scene3d>
                          <a:extLst>
                            <a:ext uri="{909E8E84-426E-40DD-AFC4-6F175D3DCCD1}">
                              <a14:hiddenFill xmlns:a14="http://schemas.microsoft.com/office/drawing/2010/main">
                                <a:noFill/>
                              </a14:hiddenFill>
                            </a:ext>
                          </a:extLst>
                        </wps:spPr>
                        <wps:bodyPr/>
                      </wps:wsp>
                      <wps:wsp>
                        <wps:cNvPr id="362" name="Line 195"/>
                        <wps:cNvCnPr/>
                        <wps:spPr bwMode="auto">
                          <a:xfrm>
                            <a:off x="3841324" y="3212419"/>
                            <a:ext cx="304165" cy="1270"/>
                          </a:xfrm>
                          <a:prstGeom prst="line">
                            <a:avLst/>
                          </a:prstGeom>
                          <a:noFill/>
                          <a:ln w="9525">
                            <a:solidFill>
                              <a:srgbClr val="000000"/>
                            </a:solidFill>
                            <a:round/>
                            <a:headEnd type="none"/>
                            <a:tailEnd type="triangle" w="med" len="sm"/>
                          </a:ln>
                          <a:scene3d>
                            <a:camera prst="orthographicFront">
                              <a:rot lat="0" lon="0" rev="0"/>
                            </a:camera>
                            <a:lightRig rig="threePt" dir="t"/>
                          </a:scene3d>
                          <a:extLst>
                            <a:ext uri="{909E8E84-426E-40DD-AFC4-6F175D3DCCD1}">
                              <a14:hiddenFill xmlns:a14="http://schemas.microsoft.com/office/drawing/2010/main">
                                <a:noFill/>
                              </a14:hiddenFill>
                            </a:ext>
                          </a:extLst>
                        </wps:spPr>
                        <wps:bodyPr/>
                      </wps:wsp>
                      <wps:wsp>
                        <wps:cNvPr id="363" name="Text Box 170"/>
                        <wps:cNvSpPr txBox="1">
                          <a:spLocks noChangeArrowheads="1"/>
                        </wps:cNvSpPr>
                        <wps:spPr bwMode="auto">
                          <a:xfrm>
                            <a:off x="4104207" y="665440"/>
                            <a:ext cx="2129304" cy="66705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7185" w:rsidRPr="00D95BBF" w:rsidRDefault="00917185" w:rsidP="00706F92">
                              <w:pPr>
                                <w:pStyle w:val="Web"/>
                                <w:spacing w:line="276" w:lineRule="auto"/>
                                <w:rPr>
                                  <w:rFonts w:ascii="Georgia" w:hAnsi="Georgia"/>
                                </w:rPr>
                              </w:pPr>
                              <w:r w:rsidRPr="00D95BBF">
                                <w:rPr>
                                  <w:rFonts w:ascii="Georgia" w:eastAsia="新細明體" w:hAnsi="Georgia"/>
                                  <w:sz w:val="20"/>
                                  <w:szCs w:val="20"/>
                                  <w:lang w:val="it-IT"/>
                                </w:rPr>
                                <w:t>ds</w:t>
                              </w:r>
                              <w:r w:rsidRPr="00D95BBF">
                                <w:rPr>
                                  <w:rFonts w:ascii="Georgia" w:eastAsia="新細明體" w:hAnsi="Georgia"/>
                                  <w:b/>
                                  <w:i/>
                                  <w:sz w:val="20"/>
                                  <w:szCs w:val="20"/>
                                  <w:lang w:val="it-IT"/>
                                </w:rPr>
                                <w:t>y</w:t>
                              </w:r>
                              <w:r w:rsidRPr="00D95BBF">
                                <w:rPr>
                                  <w:rFonts w:ascii="Georgia" w:eastAsia="新細明體" w:hAnsi="Georgia"/>
                                  <w:sz w:val="20"/>
                                  <w:szCs w:val="20"/>
                                  <w:lang w:val="it-IT"/>
                                </w:rPr>
                                <w:t>_</w:t>
                              </w:r>
                              <w:r w:rsidRPr="00D95BBF">
                                <w:rPr>
                                  <w:rFonts w:ascii="Georgia" w:hAnsi="Georgia" w:cs="Calibri"/>
                                  <w:sz w:val="20"/>
                                  <w:szCs w:val="20"/>
                                  <w:lang w:val="it-IT"/>
                                </w:rPr>
                                <w:t>awid[</w:t>
                              </w:r>
                              <w:r w:rsidRPr="00D95BBF">
                                <w:rPr>
                                  <w:rFonts w:ascii="Georgia" w:hAnsi="Georgia" w:cs="Calibri"/>
                                  <w:sz w:val="20"/>
                                  <w:szCs w:val="20"/>
                                  <w:lang w:val="de-DE"/>
                                </w:rPr>
                                <w:t>ID_WIDTH</w:t>
                              </w:r>
                              <w:r>
                                <w:rPr>
                                  <w:rFonts w:ascii="Georgia" w:eastAsiaTheme="minorEastAsia" w:hAnsi="Georgia" w:cs="Calibri" w:hint="eastAsia"/>
                                  <w:sz w:val="20"/>
                                  <w:szCs w:val="20"/>
                                  <w:lang w:val="de-DE"/>
                                </w:rPr>
                                <w:t>+3</w:t>
                              </w:r>
                              <w:r w:rsidRPr="00D95BBF">
                                <w:rPr>
                                  <w:rFonts w:ascii="Georgia" w:hAnsi="Georgia" w:cs="Calibri"/>
                                  <w:sz w:val="20"/>
                                  <w:szCs w:val="20"/>
                                  <w:lang w:val="it-IT"/>
                                </w:rPr>
                                <w:t>:0]</w:t>
                              </w:r>
                            </w:p>
                            <w:p w:rsidR="00917185" w:rsidRPr="00D95BBF" w:rsidRDefault="00917185" w:rsidP="00706F92">
                              <w:pPr>
                                <w:pStyle w:val="Web"/>
                                <w:spacing w:line="276" w:lineRule="auto"/>
                                <w:rPr>
                                  <w:rFonts w:ascii="Georgia" w:hAnsi="Georgia"/>
                                </w:rPr>
                              </w:pPr>
                              <w:r w:rsidRPr="00D95BBF">
                                <w:rPr>
                                  <w:rFonts w:ascii="Georgia" w:eastAsia="新細明體" w:hAnsi="Georgia"/>
                                  <w:sz w:val="20"/>
                                  <w:szCs w:val="20"/>
                                  <w:lang w:val="it-IT"/>
                                </w:rPr>
                                <w:t>ds</w:t>
                              </w:r>
                              <w:r>
                                <w:rPr>
                                  <w:rFonts w:ascii="Georgia" w:eastAsia="新細明體" w:hAnsi="Georgia" w:hint="eastAsia"/>
                                  <w:b/>
                                  <w:i/>
                                  <w:sz w:val="20"/>
                                  <w:szCs w:val="20"/>
                                  <w:lang w:val="it-IT"/>
                                </w:rPr>
                                <w:t>y</w:t>
                              </w:r>
                              <w:r w:rsidRPr="00D95BBF">
                                <w:rPr>
                                  <w:rFonts w:ascii="Georgia" w:eastAsia="新細明體" w:hAnsi="Georgia"/>
                                  <w:sz w:val="20"/>
                                  <w:szCs w:val="20"/>
                                  <w:lang w:val="it-IT"/>
                                </w:rPr>
                                <w:t>_</w:t>
                              </w:r>
                              <w:r w:rsidRPr="00D95BBF">
                                <w:rPr>
                                  <w:rFonts w:ascii="Georgia" w:hAnsi="Georgia" w:cs="Calibri"/>
                                  <w:sz w:val="20"/>
                                  <w:szCs w:val="20"/>
                                </w:rPr>
                                <w:t>awaddr[ADDR_WIDTH-1:0]</w:t>
                              </w:r>
                            </w:p>
                            <w:p w:rsidR="00917185" w:rsidRPr="00D95BBF" w:rsidRDefault="00917185" w:rsidP="00706F92">
                              <w:pPr>
                                <w:pStyle w:val="Web"/>
                                <w:spacing w:line="276" w:lineRule="auto"/>
                                <w:rPr>
                                  <w:rFonts w:ascii="Georgia" w:hAnsi="Georgia"/>
                                </w:rPr>
                              </w:pPr>
                              <w:r w:rsidRPr="00D95BBF">
                                <w:rPr>
                                  <w:rFonts w:ascii="Georgia" w:eastAsia="新細明體" w:hAnsi="Georgia"/>
                                  <w:sz w:val="20"/>
                                  <w:szCs w:val="20"/>
                                  <w:lang w:val="it-IT"/>
                                </w:rPr>
                                <w:t>ds</w:t>
                              </w:r>
                              <w:r>
                                <w:rPr>
                                  <w:rFonts w:ascii="Georgia" w:eastAsia="新細明體" w:hAnsi="Georgia" w:hint="eastAsia"/>
                                  <w:b/>
                                  <w:i/>
                                  <w:sz w:val="20"/>
                                  <w:szCs w:val="20"/>
                                  <w:lang w:val="it-IT"/>
                                </w:rPr>
                                <w:t>y</w:t>
                              </w:r>
                              <w:r w:rsidRPr="00D95BBF">
                                <w:rPr>
                                  <w:rFonts w:ascii="Georgia" w:eastAsia="新細明體" w:hAnsi="Georgia"/>
                                  <w:sz w:val="20"/>
                                  <w:szCs w:val="20"/>
                                  <w:lang w:val="it-IT"/>
                                </w:rPr>
                                <w:t>_</w:t>
                              </w:r>
                              <w:r w:rsidRPr="00D95BBF">
                                <w:rPr>
                                  <w:rFonts w:ascii="Georgia" w:hAnsi="Georgia" w:cs="Calibri"/>
                                  <w:sz w:val="20"/>
                                  <w:szCs w:val="20"/>
                                </w:rPr>
                                <w:t>awlen[7:0]</w:t>
                              </w:r>
                            </w:p>
                            <w:p w:rsidR="00917185" w:rsidRPr="00D95BBF" w:rsidRDefault="00917185" w:rsidP="00706F92">
                              <w:pPr>
                                <w:pStyle w:val="Web"/>
                                <w:spacing w:line="276" w:lineRule="auto"/>
                                <w:rPr>
                                  <w:rFonts w:ascii="Georgia" w:hAnsi="Georgia"/>
                                </w:rPr>
                              </w:pPr>
                              <w:r w:rsidRPr="00D95BBF">
                                <w:rPr>
                                  <w:rFonts w:ascii="Georgia" w:eastAsia="新細明體" w:hAnsi="Georgia"/>
                                  <w:sz w:val="20"/>
                                  <w:szCs w:val="20"/>
                                  <w:lang w:val="it-IT"/>
                                </w:rPr>
                                <w:t>ds</w:t>
                              </w:r>
                              <w:r>
                                <w:rPr>
                                  <w:rFonts w:ascii="Georgia" w:eastAsia="新細明體" w:hAnsi="Georgia" w:hint="eastAsia"/>
                                  <w:b/>
                                  <w:i/>
                                  <w:sz w:val="20"/>
                                  <w:szCs w:val="20"/>
                                  <w:lang w:val="it-IT"/>
                                </w:rPr>
                                <w:t>y</w:t>
                              </w:r>
                              <w:r w:rsidRPr="00D95BBF">
                                <w:rPr>
                                  <w:rFonts w:ascii="Georgia" w:eastAsia="新細明體" w:hAnsi="Georgia"/>
                                  <w:sz w:val="20"/>
                                  <w:szCs w:val="20"/>
                                  <w:lang w:val="it-IT"/>
                                </w:rPr>
                                <w:t>_</w:t>
                              </w:r>
                              <w:r w:rsidRPr="00D95BBF">
                                <w:rPr>
                                  <w:rFonts w:ascii="Georgia" w:hAnsi="Georgia" w:cs="Calibri"/>
                                  <w:sz w:val="20"/>
                                  <w:szCs w:val="20"/>
                                </w:rPr>
                                <w:t>awsize[2:0]</w:t>
                              </w:r>
                            </w:p>
                            <w:p w:rsidR="00917185" w:rsidRPr="00D95BBF" w:rsidRDefault="00917185" w:rsidP="00706F92">
                              <w:pPr>
                                <w:pStyle w:val="Web"/>
                                <w:spacing w:line="276" w:lineRule="auto"/>
                                <w:rPr>
                                  <w:rFonts w:ascii="Georgia" w:hAnsi="Georgia"/>
                                </w:rPr>
                              </w:pPr>
                              <w:r w:rsidRPr="00D95BBF">
                                <w:rPr>
                                  <w:rFonts w:ascii="Georgia" w:eastAsia="新細明體" w:hAnsi="Georgia"/>
                                  <w:sz w:val="20"/>
                                  <w:szCs w:val="20"/>
                                  <w:lang w:val="it-IT"/>
                                </w:rPr>
                                <w:t>ds</w:t>
                              </w:r>
                              <w:r>
                                <w:rPr>
                                  <w:rFonts w:ascii="Georgia" w:eastAsia="新細明體" w:hAnsi="Georgia" w:hint="eastAsia"/>
                                  <w:b/>
                                  <w:i/>
                                  <w:sz w:val="20"/>
                                  <w:szCs w:val="20"/>
                                  <w:lang w:val="it-IT"/>
                                </w:rPr>
                                <w:t>y</w:t>
                              </w:r>
                              <w:r w:rsidRPr="00D95BBF">
                                <w:rPr>
                                  <w:rFonts w:ascii="Georgia" w:eastAsia="新細明體" w:hAnsi="Georgia"/>
                                  <w:sz w:val="20"/>
                                  <w:szCs w:val="20"/>
                                  <w:lang w:val="it-IT"/>
                                </w:rPr>
                                <w:t>_</w:t>
                              </w:r>
                              <w:r w:rsidRPr="00D95BBF">
                                <w:rPr>
                                  <w:rFonts w:ascii="Georgia" w:hAnsi="Georgia" w:cs="Calibri"/>
                                  <w:sz w:val="20"/>
                                  <w:szCs w:val="20"/>
                                </w:rPr>
                                <w:t>awburst[1:0]</w:t>
                              </w:r>
                            </w:p>
                            <w:p w:rsidR="00917185" w:rsidRPr="00D95BBF" w:rsidRDefault="00917185" w:rsidP="00706F92">
                              <w:pPr>
                                <w:pStyle w:val="Web"/>
                                <w:spacing w:line="276" w:lineRule="auto"/>
                                <w:rPr>
                                  <w:rFonts w:ascii="Georgia" w:hAnsi="Georgia"/>
                                </w:rPr>
                              </w:pPr>
                              <w:r w:rsidRPr="00D95BBF">
                                <w:rPr>
                                  <w:rFonts w:ascii="Georgia" w:eastAsia="新細明體" w:hAnsi="Georgia"/>
                                  <w:sz w:val="20"/>
                                  <w:szCs w:val="20"/>
                                  <w:lang w:val="it-IT"/>
                                </w:rPr>
                                <w:t>ds</w:t>
                              </w:r>
                              <w:r>
                                <w:rPr>
                                  <w:rFonts w:ascii="Georgia" w:eastAsia="新細明體" w:hAnsi="Georgia" w:hint="eastAsia"/>
                                  <w:b/>
                                  <w:i/>
                                  <w:sz w:val="20"/>
                                  <w:szCs w:val="20"/>
                                  <w:lang w:val="it-IT"/>
                                </w:rPr>
                                <w:t>y</w:t>
                              </w:r>
                              <w:r w:rsidRPr="00D95BBF">
                                <w:rPr>
                                  <w:rFonts w:ascii="Georgia" w:eastAsia="新細明體" w:hAnsi="Georgia"/>
                                  <w:sz w:val="20"/>
                                  <w:szCs w:val="20"/>
                                  <w:lang w:val="it-IT"/>
                                </w:rPr>
                                <w:t>_</w:t>
                              </w:r>
                              <w:r w:rsidRPr="00D95BBF">
                                <w:rPr>
                                  <w:rFonts w:ascii="Georgia" w:hAnsi="Georgia" w:cs="Calibri"/>
                                  <w:sz w:val="20"/>
                                  <w:szCs w:val="20"/>
                                </w:rPr>
                                <w:t>awlock</w:t>
                              </w:r>
                            </w:p>
                            <w:p w:rsidR="00917185" w:rsidRPr="00D95BBF" w:rsidRDefault="00917185" w:rsidP="00706F92">
                              <w:pPr>
                                <w:pStyle w:val="Web"/>
                                <w:spacing w:line="276" w:lineRule="auto"/>
                                <w:rPr>
                                  <w:rFonts w:ascii="Georgia" w:hAnsi="Georgia"/>
                                </w:rPr>
                              </w:pPr>
                              <w:r w:rsidRPr="00D95BBF">
                                <w:rPr>
                                  <w:rFonts w:ascii="Georgia" w:eastAsia="新細明體" w:hAnsi="Georgia"/>
                                  <w:sz w:val="20"/>
                                  <w:szCs w:val="20"/>
                                  <w:lang w:val="it-IT"/>
                                </w:rPr>
                                <w:t>ds</w:t>
                              </w:r>
                              <w:r>
                                <w:rPr>
                                  <w:rFonts w:ascii="Georgia" w:eastAsia="新細明體" w:hAnsi="Georgia" w:hint="eastAsia"/>
                                  <w:b/>
                                  <w:i/>
                                  <w:sz w:val="20"/>
                                  <w:szCs w:val="20"/>
                                  <w:lang w:val="it-IT"/>
                                </w:rPr>
                                <w:t>y</w:t>
                              </w:r>
                              <w:r w:rsidRPr="00D95BBF">
                                <w:rPr>
                                  <w:rFonts w:ascii="Georgia" w:eastAsia="新細明體" w:hAnsi="Georgia"/>
                                  <w:sz w:val="20"/>
                                  <w:szCs w:val="20"/>
                                  <w:lang w:val="it-IT"/>
                                </w:rPr>
                                <w:t>_</w:t>
                              </w:r>
                              <w:r w:rsidRPr="00D95BBF">
                                <w:rPr>
                                  <w:rFonts w:ascii="Georgia" w:hAnsi="Georgia" w:cs="Calibri"/>
                                  <w:sz w:val="20"/>
                                  <w:szCs w:val="20"/>
                                </w:rPr>
                                <w:t>awcache[3:0]</w:t>
                              </w:r>
                            </w:p>
                            <w:p w:rsidR="00917185" w:rsidRPr="00D95BBF" w:rsidRDefault="00917185" w:rsidP="00706F92">
                              <w:pPr>
                                <w:pStyle w:val="Web"/>
                                <w:spacing w:line="276" w:lineRule="auto"/>
                                <w:rPr>
                                  <w:rFonts w:ascii="Georgia" w:hAnsi="Georgia"/>
                                </w:rPr>
                              </w:pPr>
                              <w:r w:rsidRPr="00D95BBF">
                                <w:rPr>
                                  <w:rFonts w:ascii="Georgia" w:eastAsia="新細明體" w:hAnsi="Georgia"/>
                                  <w:sz w:val="20"/>
                                  <w:szCs w:val="20"/>
                                  <w:lang w:val="it-IT"/>
                                </w:rPr>
                                <w:t>ds</w:t>
                              </w:r>
                              <w:r>
                                <w:rPr>
                                  <w:rFonts w:ascii="Georgia" w:eastAsia="新細明體" w:hAnsi="Georgia"/>
                                  <w:b/>
                                  <w:i/>
                                  <w:sz w:val="20"/>
                                  <w:szCs w:val="20"/>
                                  <w:lang w:val="it-IT"/>
                                </w:rPr>
                                <w:t>y</w:t>
                              </w:r>
                              <w:r w:rsidRPr="00D95BBF">
                                <w:rPr>
                                  <w:rFonts w:ascii="Georgia" w:eastAsia="新細明體" w:hAnsi="Georgia"/>
                                  <w:sz w:val="20"/>
                                  <w:szCs w:val="20"/>
                                  <w:lang w:val="it-IT"/>
                                </w:rPr>
                                <w:t>_</w:t>
                              </w:r>
                              <w:r w:rsidRPr="00D95BBF">
                                <w:rPr>
                                  <w:rFonts w:ascii="Georgia" w:hAnsi="Georgia" w:cs="Calibri"/>
                                  <w:sz w:val="20"/>
                                  <w:szCs w:val="20"/>
                                </w:rPr>
                                <w:t>awprot[2:0]</w:t>
                              </w:r>
                            </w:p>
                            <w:p w:rsidR="00917185" w:rsidRPr="00D95BBF" w:rsidRDefault="00917185" w:rsidP="00706F92">
                              <w:pPr>
                                <w:pStyle w:val="Web"/>
                                <w:spacing w:line="276" w:lineRule="auto"/>
                                <w:rPr>
                                  <w:rFonts w:ascii="Georgia" w:hAnsi="Georgia"/>
                                </w:rPr>
                              </w:pPr>
                              <w:r w:rsidRPr="00D95BBF">
                                <w:rPr>
                                  <w:rFonts w:ascii="Georgia" w:eastAsia="新細明體" w:hAnsi="Georgia"/>
                                  <w:sz w:val="20"/>
                                  <w:szCs w:val="20"/>
                                  <w:lang w:val="it-IT"/>
                                </w:rPr>
                                <w:t>ds</w:t>
                              </w:r>
                              <w:r>
                                <w:rPr>
                                  <w:rFonts w:ascii="Georgia" w:eastAsia="新細明體" w:hAnsi="Georgia" w:hint="eastAsia"/>
                                  <w:b/>
                                  <w:i/>
                                  <w:sz w:val="20"/>
                                  <w:szCs w:val="20"/>
                                  <w:lang w:val="it-IT"/>
                                </w:rPr>
                                <w:t>y</w:t>
                              </w:r>
                              <w:r w:rsidRPr="00D95BBF">
                                <w:rPr>
                                  <w:rFonts w:ascii="Georgia" w:eastAsia="新細明體" w:hAnsi="Georgia"/>
                                  <w:sz w:val="20"/>
                                  <w:szCs w:val="20"/>
                                  <w:lang w:val="it-IT"/>
                                </w:rPr>
                                <w:t>_</w:t>
                              </w:r>
                              <w:r w:rsidRPr="00D95BBF">
                                <w:rPr>
                                  <w:rFonts w:ascii="Georgia" w:hAnsi="Georgia" w:cs="Calibri"/>
                                  <w:sz w:val="20"/>
                                  <w:szCs w:val="20"/>
                                </w:rPr>
                                <w:t>awvalid</w:t>
                              </w:r>
                            </w:p>
                            <w:p w:rsidR="00917185" w:rsidRPr="00D95BBF" w:rsidRDefault="00917185" w:rsidP="00706F92">
                              <w:pPr>
                                <w:pStyle w:val="Web"/>
                                <w:spacing w:line="276" w:lineRule="auto"/>
                                <w:rPr>
                                  <w:rFonts w:ascii="Georgia" w:hAnsi="Georgia"/>
                                </w:rPr>
                              </w:pPr>
                              <w:r w:rsidRPr="00D95BBF">
                                <w:rPr>
                                  <w:rFonts w:ascii="Georgia" w:eastAsia="新細明體" w:hAnsi="Georgia"/>
                                  <w:sz w:val="20"/>
                                  <w:szCs w:val="20"/>
                                  <w:lang w:val="it-IT"/>
                                </w:rPr>
                                <w:t>ds</w:t>
                              </w:r>
                              <w:r>
                                <w:rPr>
                                  <w:rFonts w:ascii="Georgia" w:eastAsia="新細明體" w:hAnsi="Georgia" w:hint="eastAsia"/>
                                  <w:b/>
                                  <w:i/>
                                  <w:sz w:val="20"/>
                                  <w:szCs w:val="20"/>
                                  <w:lang w:val="it-IT"/>
                                </w:rPr>
                                <w:t>y</w:t>
                              </w:r>
                              <w:r w:rsidRPr="00D95BBF">
                                <w:rPr>
                                  <w:rFonts w:ascii="Georgia" w:eastAsia="新細明體" w:hAnsi="Georgia"/>
                                  <w:sz w:val="20"/>
                                  <w:szCs w:val="20"/>
                                  <w:lang w:val="it-IT"/>
                                </w:rPr>
                                <w:t>_</w:t>
                              </w:r>
                              <w:r w:rsidRPr="00D95BBF">
                                <w:rPr>
                                  <w:rFonts w:ascii="Georgia" w:hAnsi="Georgia" w:cs="Calibri"/>
                                  <w:sz w:val="20"/>
                                  <w:szCs w:val="20"/>
                                </w:rPr>
                                <w:t>awready</w:t>
                              </w:r>
                            </w:p>
                            <w:p w:rsidR="00917185" w:rsidRPr="00D95BBF" w:rsidRDefault="00917185" w:rsidP="00706F92">
                              <w:pPr>
                                <w:pStyle w:val="Web"/>
                                <w:spacing w:line="276" w:lineRule="auto"/>
                                <w:rPr>
                                  <w:rFonts w:ascii="Georgia" w:hAnsi="Georgia"/>
                                </w:rPr>
                              </w:pPr>
                              <w:r w:rsidRPr="00D95BBF">
                                <w:rPr>
                                  <w:rFonts w:ascii="Georgia" w:hAnsi="Georgia" w:cs="Calibri"/>
                                  <w:sz w:val="20"/>
                                  <w:szCs w:val="20"/>
                                </w:rPr>
                                <w:t> </w:t>
                              </w:r>
                            </w:p>
                            <w:p w:rsidR="00917185" w:rsidRPr="00D95BBF" w:rsidRDefault="00917185" w:rsidP="00706F92">
                              <w:pPr>
                                <w:pStyle w:val="Web"/>
                                <w:rPr>
                                  <w:rFonts w:ascii="Georgia" w:hAnsi="Georgia"/>
                                </w:rPr>
                              </w:pPr>
                              <w:r w:rsidRPr="00D95BBF">
                                <w:rPr>
                                  <w:rFonts w:ascii="Georgia" w:eastAsia="新細明體" w:hAnsi="Georgia"/>
                                  <w:sz w:val="20"/>
                                  <w:szCs w:val="20"/>
                                  <w:lang w:val="it-IT"/>
                                </w:rPr>
                                <w:t>ds</w:t>
                              </w:r>
                              <w:r>
                                <w:rPr>
                                  <w:rFonts w:ascii="Georgia" w:eastAsia="新細明體" w:hAnsi="Georgia" w:hint="eastAsia"/>
                                  <w:b/>
                                  <w:i/>
                                  <w:sz w:val="20"/>
                                  <w:szCs w:val="20"/>
                                  <w:lang w:val="it-IT"/>
                                </w:rPr>
                                <w:t>y</w:t>
                              </w:r>
                              <w:r w:rsidRPr="00D95BBF">
                                <w:rPr>
                                  <w:rFonts w:ascii="Georgia" w:eastAsia="新細明體" w:hAnsi="Georgia"/>
                                  <w:sz w:val="20"/>
                                  <w:szCs w:val="20"/>
                                  <w:lang w:val="it-IT"/>
                                </w:rPr>
                                <w:t>_</w:t>
                              </w:r>
                              <w:r w:rsidRPr="00D95BBF">
                                <w:rPr>
                                  <w:rFonts w:ascii="Georgia" w:hAnsi="Georgia" w:cs="Calibri"/>
                                  <w:sz w:val="20"/>
                                  <w:szCs w:val="20"/>
                                </w:rPr>
                                <w:t>wdata[DATA_WIDTH-1:0]</w:t>
                              </w:r>
                            </w:p>
                            <w:p w:rsidR="00917185" w:rsidRPr="00D95BBF" w:rsidRDefault="00917185" w:rsidP="00706F92">
                              <w:pPr>
                                <w:pStyle w:val="Web"/>
                                <w:spacing w:line="276" w:lineRule="auto"/>
                                <w:rPr>
                                  <w:rFonts w:ascii="Georgia" w:hAnsi="Georgia"/>
                                </w:rPr>
                              </w:pPr>
                              <w:r w:rsidRPr="00D95BBF">
                                <w:rPr>
                                  <w:rFonts w:ascii="Georgia" w:eastAsia="新細明體" w:hAnsi="Georgia"/>
                                  <w:sz w:val="20"/>
                                  <w:szCs w:val="20"/>
                                  <w:lang w:val="it-IT"/>
                                </w:rPr>
                                <w:t>ds</w:t>
                              </w:r>
                              <w:r>
                                <w:rPr>
                                  <w:rFonts w:ascii="Georgia" w:eastAsia="新細明體" w:hAnsi="Georgia" w:hint="eastAsia"/>
                                  <w:b/>
                                  <w:i/>
                                  <w:sz w:val="20"/>
                                  <w:szCs w:val="20"/>
                                  <w:lang w:val="it-IT"/>
                                </w:rPr>
                                <w:t>y</w:t>
                              </w:r>
                              <w:r w:rsidRPr="00D95BBF">
                                <w:rPr>
                                  <w:rFonts w:ascii="Georgia" w:eastAsia="新細明體" w:hAnsi="Georgia"/>
                                  <w:sz w:val="20"/>
                                  <w:szCs w:val="20"/>
                                  <w:lang w:val="it-IT"/>
                                </w:rPr>
                                <w:t>_</w:t>
                              </w:r>
                              <w:r w:rsidRPr="00D95BBF">
                                <w:rPr>
                                  <w:rFonts w:ascii="Georgia" w:hAnsi="Georgia" w:cs="Calibri"/>
                                  <w:sz w:val="20"/>
                                  <w:szCs w:val="20"/>
                                </w:rPr>
                                <w:t>wstrb[DATA_WIDTH/8-1:0]</w:t>
                              </w:r>
                            </w:p>
                            <w:p w:rsidR="00917185" w:rsidRPr="00D95BBF" w:rsidRDefault="00917185" w:rsidP="00706F92">
                              <w:pPr>
                                <w:pStyle w:val="Web"/>
                                <w:spacing w:line="276" w:lineRule="auto"/>
                                <w:rPr>
                                  <w:rFonts w:ascii="Georgia" w:hAnsi="Georgia"/>
                                </w:rPr>
                              </w:pPr>
                              <w:r w:rsidRPr="00D95BBF">
                                <w:rPr>
                                  <w:rFonts w:ascii="Georgia" w:eastAsia="新細明體" w:hAnsi="Georgia"/>
                                  <w:sz w:val="20"/>
                                  <w:szCs w:val="20"/>
                                  <w:lang w:val="it-IT"/>
                                </w:rPr>
                                <w:t>ds</w:t>
                              </w:r>
                              <w:r>
                                <w:rPr>
                                  <w:rFonts w:ascii="Georgia" w:eastAsia="新細明體" w:hAnsi="Georgia" w:hint="eastAsia"/>
                                  <w:b/>
                                  <w:i/>
                                  <w:sz w:val="20"/>
                                  <w:szCs w:val="20"/>
                                  <w:lang w:val="it-IT"/>
                                </w:rPr>
                                <w:t>y</w:t>
                              </w:r>
                              <w:r w:rsidRPr="00D95BBF">
                                <w:rPr>
                                  <w:rFonts w:ascii="Georgia" w:eastAsia="新細明體" w:hAnsi="Georgia"/>
                                  <w:sz w:val="20"/>
                                  <w:szCs w:val="20"/>
                                  <w:lang w:val="it-IT"/>
                                </w:rPr>
                                <w:t>_</w:t>
                              </w:r>
                              <w:r w:rsidRPr="00D95BBF">
                                <w:rPr>
                                  <w:rFonts w:ascii="Georgia" w:hAnsi="Georgia" w:cs="Calibri"/>
                                  <w:sz w:val="20"/>
                                  <w:szCs w:val="20"/>
                                </w:rPr>
                                <w:t>wlast</w:t>
                              </w:r>
                            </w:p>
                            <w:p w:rsidR="00917185" w:rsidRPr="00D95BBF" w:rsidRDefault="00917185" w:rsidP="00706F92">
                              <w:pPr>
                                <w:pStyle w:val="Web"/>
                                <w:spacing w:line="276" w:lineRule="auto"/>
                                <w:rPr>
                                  <w:rFonts w:ascii="Georgia" w:hAnsi="Georgia"/>
                                </w:rPr>
                              </w:pPr>
                              <w:r w:rsidRPr="00D95BBF">
                                <w:rPr>
                                  <w:rFonts w:ascii="Georgia" w:eastAsia="新細明體" w:hAnsi="Georgia"/>
                                  <w:sz w:val="20"/>
                                  <w:szCs w:val="20"/>
                                  <w:lang w:val="it-IT"/>
                                </w:rPr>
                                <w:t>ds</w:t>
                              </w:r>
                              <w:r>
                                <w:rPr>
                                  <w:rFonts w:ascii="Georgia" w:eastAsia="新細明體" w:hAnsi="Georgia" w:hint="eastAsia"/>
                                  <w:b/>
                                  <w:i/>
                                  <w:sz w:val="20"/>
                                  <w:szCs w:val="20"/>
                                  <w:lang w:val="it-IT"/>
                                </w:rPr>
                                <w:t>y</w:t>
                              </w:r>
                              <w:r w:rsidRPr="00D95BBF">
                                <w:rPr>
                                  <w:rFonts w:ascii="Georgia" w:eastAsia="新細明體" w:hAnsi="Georgia"/>
                                  <w:sz w:val="20"/>
                                  <w:szCs w:val="20"/>
                                  <w:lang w:val="it-IT"/>
                                </w:rPr>
                                <w:t>_</w:t>
                              </w:r>
                              <w:r w:rsidRPr="00D95BBF">
                                <w:rPr>
                                  <w:rFonts w:ascii="Georgia" w:hAnsi="Georgia" w:cs="Calibri"/>
                                  <w:sz w:val="20"/>
                                  <w:szCs w:val="20"/>
                                  <w:lang w:val="de-DE"/>
                                </w:rPr>
                                <w:t>wvalid</w:t>
                              </w:r>
                            </w:p>
                            <w:p w:rsidR="00917185" w:rsidRPr="00D95BBF" w:rsidRDefault="00917185" w:rsidP="00706F92">
                              <w:pPr>
                                <w:pStyle w:val="Web"/>
                                <w:spacing w:line="276" w:lineRule="auto"/>
                                <w:rPr>
                                  <w:rFonts w:ascii="Georgia" w:hAnsi="Georgia"/>
                                </w:rPr>
                              </w:pPr>
                              <w:r w:rsidRPr="00D95BBF">
                                <w:rPr>
                                  <w:rFonts w:ascii="Georgia" w:eastAsia="新細明體" w:hAnsi="Georgia"/>
                                  <w:sz w:val="20"/>
                                  <w:szCs w:val="20"/>
                                  <w:lang w:val="it-IT"/>
                                </w:rPr>
                                <w:t>ds</w:t>
                              </w:r>
                              <w:r>
                                <w:rPr>
                                  <w:rFonts w:ascii="Georgia" w:eastAsia="新細明體" w:hAnsi="Georgia" w:hint="eastAsia"/>
                                  <w:b/>
                                  <w:i/>
                                  <w:sz w:val="20"/>
                                  <w:szCs w:val="20"/>
                                  <w:lang w:val="it-IT"/>
                                </w:rPr>
                                <w:t>y</w:t>
                              </w:r>
                              <w:r w:rsidRPr="00D95BBF">
                                <w:rPr>
                                  <w:rFonts w:ascii="Georgia" w:eastAsia="新細明體" w:hAnsi="Georgia"/>
                                  <w:sz w:val="20"/>
                                  <w:szCs w:val="20"/>
                                  <w:lang w:val="it-IT"/>
                                </w:rPr>
                                <w:t>_</w:t>
                              </w:r>
                              <w:r w:rsidRPr="00D95BBF">
                                <w:rPr>
                                  <w:rFonts w:ascii="Georgia" w:hAnsi="Georgia" w:cs="Calibri"/>
                                  <w:sz w:val="20"/>
                                  <w:szCs w:val="20"/>
                                  <w:lang w:val="de-DE"/>
                                </w:rPr>
                                <w:t>wready</w:t>
                              </w:r>
                            </w:p>
                            <w:p w:rsidR="00917185" w:rsidRPr="00D95BBF" w:rsidRDefault="00917185" w:rsidP="00706F92">
                              <w:pPr>
                                <w:pStyle w:val="Web"/>
                                <w:spacing w:line="276" w:lineRule="auto"/>
                                <w:rPr>
                                  <w:rFonts w:ascii="Georgia" w:hAnsi="Georgia"/>
                                </w:rPr>
                              </w:pPr>
                              <w:r w:rsidRPr="00D95BBF">
                                <w:rPr>
                                  <w:rFonts w:ascii="Georgia" w:hAnsi="Georgia" w:cs="Calibri"/>
                                  <w:strike/>
                                  <w:color w:val="FF0000"/>
                                  <w:sz w:val="20"/>
                                  <w:szCs w:val="20"/>
                                  <w:lang w:val="de-DE"/>
                                </w:rPr>
                                <w:t> </w:t>
                              </w:r>
                            </w:p>
                            <w:p w:rsidR="00917185" w:rsidRPr="00D95BBF" w:rsidRDefault="00917185" w:rsidP="00706F92">
                              <w:pPr>
                                <w:pStyle w:val="Web"/>
                                <w:spacing w:line="276" w:lineRule="auto"/>
                                <w:rPr>
                                  <w:rFonts w:ascii="Georgia" w:hAnsi="Georgia"/>
                                </w:rPr>
                              </w:pPr>
                              <w:r w:rsidRPr="00D95BBF">
                                <w:rPr>
                                  <w:rFonts w:ascii="Georgia" w:eastAsia="新細明體" w:hAnsi="Georgia"/>
                                  <w:sz w:val="20"/>
                                  <w:szCs w:val="20"/>
                                  <w:lang w:val="it-IT"/>
                                </w:rPr>
                                <w:t>ds</w:t>
                              </w:r>
                              <w:r>
                                <w:rPr>
                                  <w:rFonts w:ascii="Georgia" w:eastAsia="新細明體" w:hAnsi="Georgia" w:hint="eastAsia"/>
                                  <w:b/>
                                  <w:i/>
                                  <w:sz w:val="20"/>
                                  <w:szCs w:val="20"/>
                                  <w:lang w:val="it-IT"/>
                                </w:rPr>
                                <w:t>y</w:t>
                              </w:r>
                              <w:r w:rsidRPr="00D95BBF">
                                <w:rPr>
                                  <w:rFonts w:ascii="Georgia" w:eastAsia="新細明體" w:hAnsi="Georgia"/>
                                  <w:sz w:val="20"/>
                                  <w:szCs w:val="20"/>
                                  <w:lang w:val="it-IT"/>
                                </w:rPr>
                                <w:t>_</w:t>
                              </w:r>
                              <w:r>
                                <w:rPr>
                                  <w:rFonts w:ascii="Georgia" w:hAnsi="Georgia" w:cs="Calibri"/>
                                  <w:sz w:val="20"/>
                                  <w:szCs w:val="20"/>
                                  <w:lang w:val="de-DE"/>
                                </w:rPr>
                                <w:t>bid[ID_WIDTH</w:t>
                              </w:r>
                              <w:r>
                                <w:rPr>
                                  <w:rFonts w:ascii="Georgia" w:eastAsiaTheme="minorEastAsia" w:hAnsi="Georgia" w:cs="Calibri" w:hint="eastAsia"/>
                                  <w:sz w:val="20"/>
                                  <w:szCs w:val="20"/>
                                  <w:lang w:val="de-DE"/>
                                </w:rPr>
                                <w:t>+3</w:t>
                              </w:r>
                              <w:r w:rsidRPr="00D95BBF">
                                <w:rPr>
                                  <w:rFonts w:ascii="Georgia" w:hAnsi="Georgia" w:cs="Calibri"/>
                                  <w:sz w:val="20"/>
                                  <w:szCs w:val="20"/>
                                  <w:lang w:val="de-DE"/>
                                </w:rPr>
                                <w:t>:0]</w:t>
                              </w:r>
                            </w:p>
                            <w:p w:rsidR="00917185" w:rsidRPr="00D95BBF" w:rsidRDefault="00917185" w:rsidP="00706F92">
                              <w:pPr>
                                <w:pStyle w:val="Web"/>
                                <w:spacing w:line="276" w:lineRule="auto"/>
                                <w:rPr>
                                  <w:rFonts w:ascii="Georgia" w:hAnsi="Georgia"/>
                                </w:rPr>
                              </w:pPr>
                              <w:r w:rsidRPr="00D95BBF">
                                <w:rPr>
                                  <w:rFonts w:ascii="Georgia" w:eastAsia="新細明體" w:hAnsi="Georgia"/>
                                  <w:sz w:val="20"/>
                                  <w:szCs w:val="20"/>
                                  <w:lang w:val="it-IT"/>
                                </w:rPr>
                                <w:t>ds</w:t>
                              </w:r>
                              <w:r>
                                <w:rPr>
                                  <w:rFonts w:ascii="Georgia" w:eastAsia="新細明體" w:hAnsi="Georgia" w:hint="eastAsia"/>
                                  <w:b/>
                                  <w:i/>
                                  <w:sz w:val="20"/>
                                  <w:szCs w:val="20"/>
                                  <w:lang w:val="it-IT"/>
                                </w:rPr>
                                <w:t>y</w:t>
                              </w:r>
                              <w:r w:rsidRPr="00D95BBF">
                                <w:rPr>
                                  <w:rFonts w:ascii="Georgia" w:eastAsia="新細明體" w:hAnsi="Georgia"/>
                                  <w:sz w:val="20"/>
                                  <w:szCs w:val="20"/>
                                  <w:lang w:val="it-IT"/>
                                </w:rPr>
                                <w:t>_</w:t>
                              </w:r>
                              <w:r w:rsidRPr="00D95BBF">
                                <w:rPr>
                                  <w:rFonts w:ascii="Georgia" w:hAnsi="Georgia" w:cs="Calibri"/>
                                  <w:sz w:val="20"/>
                                  <w:szCs w:val="20"/>
                                  <w:lang w:val="de-DE"/>
                                </w:rPr>
                                <w:t>bresp[1:0]</w:t>
                              </w:r>
                            </w:p>
                            <w:p w:rsidR="00917185" w:rsidRPr="00D95BBF" w:rsidRDefault="00917185" w:rsidP="00706F92">
                              <w:pPr>
                                <w:pStyle w:val="Web"/>
                                <w:spacing w:line="276" w:lineRule="auto"/>
                                <w:rPr>
                                  <w:rFonts w:ascii="Georgia" w:hAnsi="Georgia"/>
                                </w:rPr>
                              </w:pPr>
                              <w:r w:rsidRPr="00D95BBF">
                                <w:rPr>
                                  <w:rFonts w:ascii="Georgia" w:eastAsia="新細明體" w:hAnsi="Georgia"/>
                                  <w:sz w:val="20"/>
                                  <w:szCs w:val="20"/>
                                  <w:lang w:val="it-IT"/>
                                </w:rPr>
                                <w:t>ds</w:t>
                              </w:r>
                              <w:r>
                                <w:rPr>
                                  <w:rFonts w:ascii="Georgia" w:eastAsia="新細明體" w:hAnsi="Georgia" w:hint="eastAsia"/>
                                  <w:b/>
                                  <w:i/>
                                  <w:sz w:val="20"/>
                                  <w:szCs w:val="20"/>
                                  <w:lang w:val="it-IT"/>
                                </w:rPr>
                                <w:t>y</w:t>
                              </w:r>
                              <w:r w:rsidRPr="00D95BBF">
                                <w:rPr>
                                  <w:rFonts w:ascii="Georgia" w:eastAsia="新細明體" w:hAnsi="Georgia"/>
                                  <w:sz w:val="20"/>
                                  <w:szCs w:val="20"/>
                                  <w:lang w:val="it-IT"/>
                                </w:rPr>
                                <w:t>_</w:t>
                              </w:r>
                              <w:r w:rsidRPr="00D95BBF">
                                <w:rPr>
                                  <w:rFonts w:ascii="Georgia" w:hAnsi="Georgia" w:cs="Calibri"/>
                                  <w:sz w:val="20"/>
                                  <w:szCs w:val="20"/>
                                  <w:lang w:val="de-DE"/>
                                </w:rPr>
                                <w:t>bvalid</w:t>
                              </w:r>
                            </w:p>
                            <w:p w:rsidR="00917185" w:rsidRPr="00D95BBF" w:rsidRDefault="00917185" w:rsidP="00706F92">
                              <w:pPr>
                                <w:pStyle w:val="Web"/>
                                <w:spacing w:line="276" w:lineRule="auto"/>
                                <w:rPr>
                                  <w:rFonts w:ascii="Georgia" w:hAnsi="Georgia"/>
                                </w:rPr>
                              </w:pPr>
                              <w:r w:rsidRPr="00D95BBF">
                                <w:rPr>
                                  <w:rFonts w:ascii="Georgia" w:eastAsia="新細明體" w:hAnsi="Georgia"/>
                                  <w:sz w:val="20"/>
                                  <w:szCs w:val="20"/>
                                  <w:lang w:val="it-IT"/>
                                </w:rPr>
                                <w:t>ds</w:t>
                              </w:r>
                              <w:r>
                                <w:rPr>
                                  <w:rFonts w:ascii="Georgia" w:eastAsia="新細明體" w:hAnsi="Georgia" w:hint="eastAsia"/>
                                  <w:b/>
                                  <w:i/>
                                  <w:sz w:val="20"/>
                                  <w:szCs w:val="20"/>
                                  <w:lang w:val="it-IT"/>
                                </w:rPr>
                                <w:t>y</w:t>
                              </w:r>
                              <w:r w:rsidRPr="00D95BBF">
                                <w:rPr>
                                  <w:rFonts w:ascii="Georgia" w:eastAsia="新細明體" w:hAnsi="Georgia"/>
                                  <w:sz w:val="20"/>
                                  <w:szCs w:val="20"/>
                                  <w:lang w:val="it-IT"/>
                                </w:rPr>
                                <w:t>_</w:t>
                              </w:r>
                              <w:r w:rsidRPr="00D95BBF">
                                <w:rPr>
                                  <w:rFonts w:ascii="Georgia" w:hAnsi="Georgia" w:cs="Calibri"/>
                                  <w:sz w:val="20"/>
                                  <w:szCs w:val="20"/>
                                  <w:lang w:val="de-DE"/>
                                </w:rPr>
                                <w:t>bready</w:t>
                              </w:r>
                            </w:p>
                            <w:p w:rsidR="00917185" w:rsidRPr="00D95BBF" w:rsidRDefault="00917185" w:rsidP="00706F92">
                              <w:pPr>
                                <w:pStyle w:val="Web"/>
                                <w:spacing w:line="276" w:lineRule="auto"/>
                                <w:rPr>
                                  <w:rFonts w:ascii="Georgia" w:hAnsi="Georgia"/>
                                </w:rPr>
                              </w:pPr>
                              <w:r w:rsidRPr="00D95BBF">
                                <w:rPr>
                                  <w:rFonts w:ascii="Georgia" w:hAnsi="Georgia" w:cs="Calibri"/>
                                  <w:sz w:val="20"/>
                                  <w:szCs w:val="20"/>
                                  <w:lang w:val="de-DE"/>
                                </w:rPr>
                                <w:t> </w:t>
                              </w:r>
                            </w:p>
                            <w:p w:rsidR="00917185" w:rsidRPr="00D95BBF" w:rsidRDefault="00917185" w:rsidP="00706F92">
                              <w:pPr>
                                <w:pStyle w:val="Web"/>
                                <w:spacing w:line="276" w:lineRule="auto"/>
                                <w:rPr>
                                  <w:rFonts w:ascii="Georgia" w:hAnsi="Georgia"/>
                                </w:rPr>
                              </w:pPr>
                              <w:r w:rsidRPr="00D95BBF">
                                <w:rPr>
                                  <w:rFonts w:ascii="Georgia" w:eastAsia="新細明體" w:hAnsi="Georgia"/>
                                  <w:sz w:val="20"/>
                                  <w:szCs w:val="20"/>
                                  <w:lang w:val="it-IT"/>
                                </w:rPr>
                                <w:t>ds</w:t>
                              </w:r>
                              <w:r>
                                <w:rPr>
                                  <w:rFonts w:ascii="Georgia" w:eastAsia="新細明體" w:hAnsi="Georgia" w:hint="eastAsia"/>
                                  <w:b/>
                                  <w:i/>
                                  <w:sz w:val="20"/>
                                  <w:szCs w:val="20"/>
                                  <w:lang w:val="it-IT"/>
                                </w:rPr>
                                <w:t>y</w:t>
                              </w:r>
                              <w:r w:rsidRPr="00D95BBF">
                                <w:rPr>
                                  <w:rFonts w:ascii="Georgia" w:eastAsia="新細明體" w:hAnsi="Georgia"/>
                                  <w:sz w:val="20"/>
                                  <w:szCs w:val="20"/>
                                  <w:lang w:val="it-IT"/>
                                </w:rPr>
                                <w:t>_</w:t>
                              </w:r>
                              <w:r w:rsidRPr="00D95BBF">
                                <w:rPr>
                                  <w:rFonts w:ascii="Georgia" w:hAnsi="Georgia" w:cs="Calibri"/>
                                  <w:sz w:val="20"/>
                                  <w:szCs w:val="20"/>
                                  <w:lang w:val="de-DE"/>
                                </w:rPr>
                                <w:t>arid[ID_WIDTH</w:t>
                              </w:r>
                              <w:r>
                                <w:rPr>
                                  <w:rFonts w:ascii="Georgia" w:eastAsiaTheme="minorEastAsia" w:hAnsi="Georgia" w:cs="Calibri" w:hint="eastAsia"/>
                                  <w:sz w:val="20"/>
                                  <w:szCs w:val="20"/>
                                  <w:lang w:val="de-DE"/>
                                </w:rPr>
                                <w:t>+3</w:t>
                              </w:r>
                              <w:r w:rsidRPr="00D95BBF">
                                <w:rPr>
                                  <w:rFonts w:ascii="Georgia" w:hAnsi="Georgia" w:cs="Calibri"/>
                                  <w:sz w:val="20"/>
                                  <w:szCs w:val="20"/>
                                  <w:lang w:val="de-DE"/>
                                </w:rPr>
                                <w:t>:0]</w:t>
                              </w:r>
                            </w:p>
                            <w:p w:rsidR="00917185" w:rsidRPr="00D95BBF" w:rsidRDefault="00917185" w:rsidP="00706F92">
                              <w:pPr>
                                <w:pStyle w:val="Web"/>
                                <w:spacing w:line="276" w:lineRule="auto"/>
                                <w:rPr>
                                  <w:rFonts w:ascii="Georgia" w:hAnsi="Georgia"/>
                                </w:rPr>
                              </w:pPr>
                              <w:r w:rsidRPr="00D95BBF">
                                <w:rPr>
                                  <w:rFonts w:ascii="Georgia" w:eastAsia="新細明體" w:hAnsi="Georgia"/>
                                  <w:sz w:val="20"/>
                                  <w:szCs w:val="20"/>
                                  <w:lang w:val="it-IT"/>
                                </w:rPr>
                                <w:t>ds</w:t>
                              </w:r>
                              <w:r>
                                <w:rPr>
                                  <w:rFonts w:ascii="Georgia" w:eastAsia="新細明體" w:hAnsi="Georgia" w:hint="eastAsia"/>
                                  <w:b/>
                                  <w:i/>
                                  <w:sz w:val="20"/>
                                  <w:szCs w:val="20"/>
                                  <w:lang w:val="it-IT"/>
                                </w:rPr>
                                <w:t>y</w:t>
                              </w:r>
                              <w:r w:rsidRPr="00D95BBF">
                                <w:rPr>
                                  <w:rFonts w:ascii="Georgia" w:eastAsia="新細明體" w:hAnsi="Georgia"/>
                                  <w:sz w:val="20"/>
                                  <w:szCs w:val="20"/>
                                  <w:lang w:val="it-IT"/>
                                </w:rPr>
                                <w:t>_</w:t>
                              </w:r>
                              <w:r w:rsidRPr="00D95BBF">
                                <w:rPr>
                                  <w:rFonts w:ascii="Georgia" w:hAnsi="Georgia" w:cs="Calibri"/>
                                  <w:sz w:val="20"/>
                                  <w:szCs w:val="20"/>
                                  <w:lang w:val="de-DE"/>
                                </w:rPr>
                                <w:t>araddr[</w:t>
                              </w:r>
                              <w:r w:rsidRPr="00D95BBF">
                                <w:rPr>
                                  <w:rFonts w:ascii="Georgia" w:hAnsi="Georgia" w:cs="Calibri"/>
                                  <w:sz w:val="20"/>
                                  <w:szCs w:val="20"/>
                                </w:rPr>
                                <w:t>ADDR_WIDTH-1</w:t>
                              </w:r>
                              <w:r w:rsidRPr="00D95BBF">
                                <w:rPr>
                                  <w:rFonts w:ascii="Georgia" w:hAnsi="Georgia" w:cs="Calibri"/>
                                  <w:sz w:val="20"/>
                                  <w:szCs w:val="20"/>
                                  <w:lang w:val="de-DE"/>
                                </w:rPr>
                                <w:t>:0]</w:t>
                              </w:r>
                            </w:p>
                            <w:p w:rsidR="00917185" w:rsidRPr="00D95BBF" w:rsidRDefault="00917185" w:rsidP="00706F92">
                              <w:pPr>
                                <w:pStyle w:val="Web"/>
                                <w:spacing w:line="276" w:lineRule="auto"/>
                                <w:rPr>
                                  <w:rFonts w:ascii="Georgia" w:hAnsi="Georgia"/>
                                </w:rPr>
                              </w:pPr>
                              <w:r w:rsidRPr="00D95BBF">
                                <w:rPr>
                                  <w:rFonts w:ascii="Georgia" w:eastAsia="新細明體" w:hAnsi="Georgia"/>
                                  <w:sz w:val="20"/>
                                  <w:szCs w:val="20"/>
                                  <w:lang w:val="it-IT"/>
                                </w:rPr>
                                <w:t>ds</w:t>
                              </w:r>
                              <w:r>
                                <w:rPr>
                                  <w:rFonts w:ascii="Georgia" w:eastAsia="新細明體" w:hAnsi="Georgia"/>
                                  <w:b/>
                                  <w:i/>
                                  <w:sz w:val="20"/>
                                  <w:szCs w:val="20"/>
                                  <w:lang w:val="it-IT"/>
                                </w:rPr>
                                <w:t>y</w:t>
                              </w:r>
                              <w:r w:rsidRPr="00D95BBF">
                                <w:rPr>
                                  <w:rFonts w:ascii="Georgia" w:eastAsia="新細明體" w:hAnsi="Georgia"/>
                                  <w:sz w:val="20"/>
                                  <w:szCs w:val="20"/>
                                  <w:lang w:val="it-IT"/>
                                </w:rPr>
                                <w:t>_</w:t>
                              </w:r>
                              <w:r w:rsidRPr="00D95BBF">
                                <w:rPr>
                                  <w:rFonts w:ascii="Georgia" w:hAnsi="Georgia" w:cs="Calibri"/>
                                  <w:sz w:val="20"/>
                                  <w:szCs w:val="20"/>
                                  <w:lang w:val="de-DE"/>
                                </w:rPr>
                                <w:t>arlen[7:0]</w:t>
                              </w:r>
                            </w:p>
                            <w:p w:rsidR="00917185" w:rsidRPr="00D95BBF" w:rsidRDefault="00917185" w:rsidP="00706F92">
                              <w:pPr>
                                <w:pStyle w:val="Web"/>
                                <w:spacing w:line="276" w:lineRule="auto"/>
                                <w:rPr>
                                  <w:rFonts w:ascii="Georgia" w:hAnsi="Georgia"/>
                                </w:rPr>
                              </w:pPr>
                              <w:r w:rsidRPr="00D95BBF">
                                <w:rPr>
                                  <w:rFonts w:ascii="Georgia" w:eastAsia="新細明體" w:hAnsi="Georgia"/>
                                  <w:sz w:val="20"/>
                                  <w:szCs w:val="20"/>
                                  <w:lang w:val="it-IT"/>
                                </w:rPr>
                                <w:t>ds</w:t>
                              </w:r>
                              <w:r>
                                <w:rPr>
                                  <w:rFonts w:ascii="Georgia" w:eastAsia="新細明體" w:hAnsi="Georgia" w:hint="eastAsia"/>
                                  <w:b/>
                                  <w:i/>
                                  <w:sz w:val="20"/>
                                  <w:szCs w:val="20"/>
                                  <w:lang w:val="it-IT"/>
                                </w:rPr>
                                <w:t>y</w:t>
                              </w:r>
                              <w:r w:rsidRPr="00D95BBF">
                                <w:rPr>
                                  <w:rFonts w:ascii="Georgia" w:eastAsia="新細明體" w:hAnsi="Georgia"/>
                                  <w:sz w:val="20"/>
                                  <w:szCs w:val="20"/>
                                  <w:lang w:val="it-IT"/>
                                </w:rPr>
                                <w:t>_</w:t>
                              </w:r>
                              <w:r w:rsidRPr="00D95BBF">
                                <w:rPr>
                                  <w:rFonts w:ascii="Georgia" w:hAnsi="Georgia" w:cs="Calibri"/>
                                  <w:sz w:val="20"/>
                                  <w:szCs w:val="20"/>
                                  <w:lang w:val="de-DE"/>
                                </w:rPr>
                                <w:t>arsize[2:0]</w:t>
                              </w:r>
                            </w:p>
                            <w:p w:rsidR="00917185" w:rsidRPr="00D95BBF" w:rsidRDefault="00917185" w:rsidP="00706F92">
                              <w:pPr>
                                <w:pStyle w:val="Web"/>
                                <w:spacing w:line="276" w:lineRule="auto"/>
                                <w:rPr>
                                  <w:rFonts w:ascii="Georgia" w:hAnsi="Georgia"/>
                                </w:rPr>
                              </w:pPr>
                              <w:r w:rsidRPr="00D95BBF">
                                <w:rPr>
                                  <w:rFonts w:ascii="Georgia" w:eastAsia="新細明體" w:hAnsi="Georgia"/>
                                  <w:sz w:val="20"/>
                                  <w:szCs w:val="20"/>
                                  <w:lang w:val="it-IT"/>
                                </w:rPr>
                                <w:t>ds</w:t>
                              </w:r>
                              <w:r>
                                <w:rPr>
                                  <w:rFonts w:ascii="Georgia" w:eastAsia="新細明體" w:hAnsi="Georgia" w:hint="eastAsia"/>
                                  <w:b/>
                                  <w:i/>
                                  <w:sz w:val="20"/>
                                  <w:szCs w:val="20"/>
                                  <w:lang w:val="it-IT"/>
                                </w:rPr>
                                <w:t>y</w:t>
                              </w:r>
                              <w:r w:rsidRPr="00D95BBF">
                                <w:rPr>
                                  <w:rFonts w:ascii="Georgia" w:eastAsia="新細明體" w:hAnsi="Georgia"/>
                                  <w:sz w:val="20"/>
                                  <w:szCs w:val="20"/>
                                  <w:lang w:val="it-IT"/>
                                </w:rPr>
                                <w:t>_</w:t>
                              </w:r>
                              <w:r w:rsidRPr="00D95BBF">
                                <w:rPr>
                                  <w:rFonts w:ascii="Georgia" w:hAnsi="Georgia" w:cs="Calibri"/>
                                  <w:sz w:val="20"/>
                                  <w:szCs w:val="20"/>
                                  <w:lang w:val="de-DE"/>
                                </w:rPr>
                                <w:t>arburst[1:0]</w:t>
                              </w:r>
                            </w:p>
                            <w:p w:rsidR="00917185" w:rsidRPr="00D95BBF" w:rsidRDefault="00917185" w:rsidP="00706F92">
                              <w:pPr>
                                <w:pStyle w:val="Web"/>
                                <w:spacing w:line="276" w:lineRule="auto"/>
                                <w:rPr>
                                  <w:rFonts w:ascii="Georgia" w:hAnsi="Georgia"/>
                                </w:rPr>
                              </w:pPr>
                              <w:r w:rsidRPr="00D95BBF">
                                <w:rPr>
                                  <w:rFonts w:ascii="Georgia" w:eastAsia="新細明體" w:hAnsi="Georgia"/>
                                  <w:sz w:val="20"/>
                                  <w:szCs w:val="20"/>
                                  <w:lang w:val="it-IT"/>
                                </w:rPr>
                                <w:t>ds</w:t>
                              </w:r>
                              <w:r>
                                <w:rPr>
                                  <w:rFonts w:ascii="Georgia" w:eastAsia="新細明體" w:hAnsi="Georgia" w:hint="eastAsia"/>
                                  <w:b/>
                                  <w:i/>
                                  <w:sz w:val="20"/>
                                  <w:szCs w:val="20"/>
                                  <w:lang w:val="it-IT"/>
                                </w:rPr>
                                <w:t>y</w:t>
                              </w:r>
                              <w:r w:rsidRPr="00D95BBF">
                                <w:rPr>
                                  <w:rFonts w:ascii="Georgia" w:eastAsia="新細明體" w:hAnsi="Georgia"/>
                                  <w:sz w:val="20"/>
                                  <w:szCs w:val="20"/>
                                  <w:lang w:val="it-IT"/>
                                </w:rPr>
                                <w:t>_</w:t>
                              </w:r>
                              <w:r w:rsidRPr="00D95BBF">
                                <w:rPr>
                                  <w:rFonts w:ascii="Georgia" w:hAnsi="Georgia" w:cs="Calibri"/>
                                  <w:sz w:val="20"/>
                                  <w:szCs w:val="20"/>
                                  <w:lang w:val="de-DE"/>
                                </w:rPr>
                                <w:t>arlock</w:t>
                              </w:r>
                            </w:p>
                            <w:p w:rsidR="00917185" w:rsidRPr="00D95BBF" w:rsidRDefault="00917185" w:rsidP="00706F92">
                              <w:pPr>
                                <w:pStyle w:val="Web"/>
                                <w:spacing w:line="276" w:lineRule="auto"/>
                                <w:rPr>
                                  <w:rFonts w:ascii="Georgia" w:hAnsi="Georgia"/>
                                </w:rPr>
                              </w:pPr>
                              <w:r w:rsidRPr="00D95BBF">
                                <w:rPr>
                                  <w:rFonts w:ascii="Georgia" w:eastAsia="新細明體" w:hAnsi="Georgia"/>
                                  <w:sz w:val="20"/>
                                  <w:szCs w:val="20"/>
                                  <w:lang w:val="it-IT"/>
                                </w:rPr>
                                <w:t>ds</w:t>
                              </w:r>
                              <w:r>
                                <w:rPr>
                                  <w:rFonts w:ascii="Georgia" w:eastAsia="新細明體" w:hAnsi="Georgia" w:hint="eastAsia"/>
                                  <w:b/>
                                  <w:i/>
                                  <w:sz w:val="20"/>
                                  <w:szCs w:val="20"/>
                                  <w:lang w:val="it-IT"/>
                                </w:rPr>
                                <w:t>y</w:t>
                              </w:r>
                              <w:r w:rsidRPr="00D95BBF">
                                <w:rPr>
                                  <w:rFonts w:ascii="Georgia" w:eastAsia="新細明體" w:hAnsi="Georgia"/>
                                  <w:sz w:val="20"/>
                                  <w:szCs w:val="20"/>
                                  <w:lang w:val="it-IT"/>
                                </w:rPr>
                                <w:t>_</w:t>
                              </w:r>
                              <w:r w:rsidRPr="00D95BBF">
                                <w:rPr>
                                  <w:rFonts w:ascii="Georgia" w:hAnsi="Georgia" w:cs="Calibri"/>
                                  <w:sz w:val="20"/>
                                  <w:szCs w:val="20"/>
                                  <w:lang w:val="de-DE"/>
                                </w:rPr>
                                <w:t>arcache[3:0]</w:t>
                              </w:r>
                            </w:p>
                            <w:p w:rsidR="00917185" w:rsidRPr="00D95BBF" w:rsidRDefault="00917185" w:rsidP="00706F92">
                              <w:pPr>
                                <w:pStyle w:val="Web"/>
                                <w:spacing w:line="276" w:lineRule="auto"/>
                                <w:rPr>
                                  <w:rFonts w:ascii="Georgia" w:hAnsi="Georgia"/>
                                </w:rPr>
                              </w:pPr>
                              <w:r w:rsidRPr="00D95BBF">
                                <w:rPr>
                                  <w:rFonts w:ascii="Georgia" w:eastAsia="新細明體" w:hAnsi="Georgia"/>
                                  <w:sz w:val="20"/>
                                  <w:szCs w:val="20"/>
                                  <w:lang w:val="it-IT"/>
                                </w:rPr>
                                <w:t>ds</w:t>
                              </w:r>
                              <w:r>
                                <w:rPr>
                                  <w:rFonts w:ascii="Georgia" w:eastAsia="新細明體" w:hAnsi="Georgia" w:hint="eastAsia"/>
                                  <w:b/>
                                  <w:i/>
                                  <w:sz w:val="20"/>
                                  <w:szCs w:val="20"/>
                                  <w:lang w:val="it-IT"/>
                                </w:rPr>
                                <w:t>y</w:t>
                              </w:r>
                              <w:r w:rsidRPr="00D95BBF">
                                <w:rPr>
                                  <w:rFonts w:ascii="Georgia" w:eastAsia="新細明體" w:hAnsi="Georgia"/>
                                  <w:sz w:val="20"/>
                                  <w:szCs w:val="20"/>
                                  <w:lang w:val="it-IT"/>
                                </w:rPr>
                                <w:t>_</w:t>
                              </w:r>
                              <w:r w:rsidRPr="00D95BBF">
                                <w:rPr>
                                  <w:rFonts w:ascii="Georgia" w:hAnsi="Georgia" w:cs="Calibri"/>
                                  <w:sz w:val="20"/>
                                  <w:szCs w:val="20"/>
                                  <w:lang w:val="de-DE"/>
                                </w:rPr>
                                <w:t>arprot[2:0]</w:t>
                              </w:r>
                            </w:p>
                            <w:p w:rsidR="00917185" w:rsidRPr="00D95BBF" w:rsidRDefault="00917185" w:rsidP="00706F92">
                              <w:pPr>
                                <w:pStyle w:val="Web"/>
                                <w:spacing w:line="276" w:lineRule="auto"/>
                                <w:rPr>
                                  <w:rFonts w:ascii="Georgia" w:hAnsi="Georgia"/>
                                </w:rPr>
                              </w:pPr>
                              <w:r w:rsidRPr="00D95BBF">
                                <w:rPr>
                                  <w:rFonts w:ascii="Georgia" w:eastAsia="新細明體" w:hAnsi="Georgia"/>
                                  <w:sz w:val="20"/>
                                  <w:szCs w:val="20"/>
                                  <w:lang w:val="it-IT"/>
                                </w:rPr>
                                <w:t>ds</w:t>
                              </w:r>
                              <w:r>
                                <w:rPr>
                                  <w:rFonts w:ascii="Georgia" w:eastAsia="新細明體" w:hAnsi="Georgia" w:hint="eastAsia"/>
                                  <w:b/>
                                  <w:i/>
                                  <w:sz w:val="20"/>
                                  <w:szCs w:val="20"/>
                                  <w:lang w:val="it-IT"/>
                                </w:rPr>
                                <w:t>y</w:t>
                              </w:r>
                              <w:r w:rsidRPr="00D95BBF">
                                <w:rPr>
                                  <w:rFonts w:ascii="Georgia" w:eastAsia="新細明體" w:hAnsi="Georgia"/>
                                  <w:sz w:val="20"/>
                                  <w:szCs w:val="20"/>
                                  <w:lang w:val="it-IT"/>
                                </w:rPr>
                                <w:t>_</w:t>
                              </w:r>
                              <w:r w:rsidRPr="00D95BBF">
                                <w:rPr>
                                  <w:rFonts w:ascii="Georgia" w:hAnsi="Georgia" w:cs="Calibri"/>
                                  <w:sz w:val="20"/>
                                  <w:szCs w:val="20"/>
                                  <w:lang w:val="de-DE"/>
                                </w:rPr>
                                <w:t>arvalid</w:t>
                              </w:r>
                            </w:p>
                            <w:p w:rsidR="00917185" w:rsidRPr="00D95BBF" w:rsidRDefault="00917185" w:rsidP="00706F92">
                              <w:pPr>
                                <w:pStyle w:val="Web"/>
                                <w:spacing w:line="276" w:lineRule="auto"/>
                                <w:rPr>
                                  <w:rFonts w:ascii="Georgia" w:hAnsi="Georgia"/>
                                </w:rPr>
                              </w:pPr>
                              <w:r w:rsidRPr="00D95BBF">
                                <w:rPr>
                                  <w:rFonts w:ascii="Georgia" w:eastAsia="新細明體" w:hAnsi="Georgia"/>
                                  <w:sz w:val="20"/>
                                  <w:szCs w:val="20"/>
                                  <w:lang w:val="it-IT"/>
                                </w:rPr>
                                <w:t>ds</w:t>
                              </w:r>
                              <w:r>
                                <w:rPr>
                                  <w:rFonts w:ascii="Georgia" w:eastAsia="新細明體" w:hAnsi="Georgia" w:hint="eastAsia"/>
                                  <w:b/>
                                  <w:i/>
                                  <w:sz w:val="20"/>
                                  <w:szCs w:val="20"/>
                                  <w:lang w:val="it-IT"/>
                                </w:rPr>
                                <w:t>y</w:t>
                              </w:r>
                              <w:r w:rsidRPr="00D95BBF">
                                <w:rPr>
                                  <w:rFonts w:ascii="Georgia" w:eastAsia="新細明體" w:hAnsi="Georgia"/>
                                  <w:sz w:val="20"/>
                                  <w:szCs w:val="20"/>
                                  <w:lang w:val="it-IT"/>
                                </w:rPr>
                                <w:t>_</w:t>
                              </w:r>
                              <w:r w:rsidRPr="00D95BBF">
                                <w:rPr>
                                  <w:rFonts w:ascii="Georgia" w:hAnsi="Georgia" w:cs="Calibri"/>
                                  <w:sz w:val="20"/>
                                  <w:szCs w:val="20"/>
                                  <w:lang w:val="de-DE"/>
                                </w:rPr>
                                <w:t>arready</w:t>
                              </w:r>
                            </w:p>
                            <w:p w:rsidR="00917185" w:rsidRPr="00D95BBF" w:rsidRDefault="00917185" w:rsidP="00706F92">
                              <w:pPr>
                                <w:pStyle w:val="Web"/>
                                <w:spacing w:line="276" w:lineRule="auto"/>
                                <w:rPr>
                                  <w:rFonts w:ascii="Georgia" w:eastAsiaTheme="minorEastAsia" w:hAnsi="Georgia"/>
                                </w:rPr>
                              </w:pPr>
                            </w:p>
                            <w:p w:rsidR="00917185" w:rsidRPr="00D95BBF" w:rsidRDefault="00917185" w:rsidP="00706F92">
                              <w:pPr>
                                <w:pStyle w:val="Web"/>
                                <w:rPr>
                                  <w:rFonts w:ascii="Georgia" w:hAnsi="Georgia"/>
                                </w:rPr>
                              </w:pPr>
                              <w:r w:rsidRPr="00D95BBF">
                                <w:rPr>
                                  <w:rFonts w:ascii="Georgia" w:eastAsia="新細明體" w:hAnsi="Georgia"/>
                                  <w:sz w:val="20"/>
                                  <w:szCs w:val="20"/>
                                  <w:lang w:val="it-IT"/>
                                </w:rPr>
                                <w:t>ds</w:t>
                              </w:r>
                              <w:r>
                                <w:rPr>
                                  <w:rFonts w:ascii="Georgia" w:eastAsia="新細明體" w:hAnsi="Georgia" w:hint="eastAsia"/>
                                  <w:b/>
                                  <w:i/>
                                  <w:sz w:val="20"/>
                                  <w:szCs w:val="20"/>
                                  <w:lang w:val="it-IT"/>
                                </w:rPr>
                                <w:t>y</w:t>
                              </w:r>
                              <w:r w:rsidRPr="00D95BBF">
                                <w:rPr>
                                  <w:rFonts w:ascii="Georgia" w:eastAsia="新細明體" w:hAnsi="Georgia"/>
                                  <w:sz w:val="20"/>
                                  <w:szCs w:val="20"/>
                                  <w:lang w:val="it-IT"/>
                                </w:rPr>
                                <w:t>_</w:t>
                              </w:r>
                              <w:r w:rsidRPr="00D95BBF">
                                <w:rPr>
                                  <w:rFonts w:ascii="Georgia" w:hAnsi="Georgia" w:cs="Calibri"/>
                                  <w:sz w:val="20"/>
                                  <w:szCs w:val="20"/>
                                </w:rPr>
                                <w:t>rdata[DATA_WIDTH-1:0]</w:t>
                              </w:r>
                            </w:p>
                            <w:p w:rsidR="00917185" w:rsidRPr="00D95BBF" w:rsidRDefault="00917185" w:rsidP="00706F92">
                              <w:pPr>
                                <w:pStyle w:val="Web"/>
                                <w:spacing w:line="276" w:lineRule="auto"/>
                                <w:rPr>
                                  <w:rFonts w:ascii="Georgia" w:hAnsi="Georgia"/>
                                </w:rPr>
                              </w:pPr>
                              <w:r w:rsidRPr="00D95BBF">
                                <w:rPr>
                                  <w:rFonts w:ascii="Georgia" w:eastAsia="新細明體" w:hAnsi="Georgia"/>
                                  <w:sz w:val="20"/>
                                  <w:szCs w:val="20"/>
                                  <w:lang w:val="it-IT"/>
                                </w:rPr>
                                <w:t>ds</w:t>
                              </w:r>
                              <w:r>
                                <w:rPr>
                                  <w:rFonts w:ascii="Georgia" w:eastAsia="新細明體" w:hAnsi="Georgia" w:hint="eastAsia"/>
                                  <w:b/>
                                  <w:i/>
                                  <w:sz w:val="20"/>
                                  <w:szCs w:val="20"/>
                                  <w:lang w:val="it-IT"/>
                                </w:rPr>
                                <w:t>y</w:t>
                              </w:r>
                              <w:r w:rsidRPr="00D95BBF">
                                <w:rPr>
                                  <w:rFonts w:ascii="Georgia" w:eastAsia="新細明體" w:hAnsi="Georgia"/>
                                  <w:sz w:val="20"/>
                                  <w:szCs w:val="20"/>
                                  <w:lang w:val="it-IT"/>
                                </w:rPr>
                                <w:t>_</w:t>
                              </w:r>
                              <w:r>
                                <w:rPr>
                                  <w:rFonts w:ascii="Georgia" w:hAnsi="Georgia" w:cs="Calibri"/>
                                  <w:sz w:val="20"/>
                                  <w:szCs w:val="20"/>
                                  <w:lang w:val="de-DE"/>
                                </w:rPr>
                                <w:t>rid[ID_WIDTH</w:t>
                              </w:r>
                              <w:r>
                                <w:rPr>
                                  <w:rFonts w:ascii="Georgia" w:eastAsiaTheme="minorEastAsia" w:hAnsi="Georgia" w:cs="Calibri" w:hint="eastAsia"/>
                                  <w:sz w:val="20"/>
                                  <w:szCs w:val="20"/>
                                  <w:lang w:val="de-DE"/>
                                </w:rPr>
                                <w:t>+3</w:t>
                              </w:r>
                              <w:r w:rsidRPr="00D95BBF">
                                <w:rPr>
                                  <w:rFonts w:ascii="Georgia" w:hAnsi="Georgia" w:cs="Calibri"/>
                                  <w:sz w:val="20"/>
                                  <w:szCs w:val="20"/>
                                  <w:lang w:val="de-DE"/>
                                </w:rPr>
                                <w:t xml:space="preserve">:0] </w:t>
                              </w:r>
                            </w:p>
                            <w:p w:rsidR="00917185" w:rsidRPr="00D95BBF" w:rsidRDefault="00917185" w:rsidP="00706F92">
                              <w:pPr>
                                <w:pStyle w:val="Web"/>
                                <w:spacing w:line="276" w:lineRule="auto"/>
                                <w:rPr>
                                  <w:rFonts w:ascii="Georgia" w:hAnsi="Georgia"/>
                                </w:rPr>
                              </w:pPr>
                              <w:r w:rsidRPr="00D95BBF">
                                <w:rPr>
                                  <w:rFonts w:ascii="Georgia" w:eastAsia="新細明體" w:hAnsi="Georgia"/>
                                  <w:sz w:val="20"/>
                                  <w:szCs w:val="20"/>
                                  <w:lang w:val="it-IT"/>
                                </w:rPr>
                                <w:t>ds</w:t>
                              </w:r>
                              <w:r>
                                <w:rPr>
                                  <w:rFonts w:ascii="Georgia" w:eastAsia="新細明體" w:hAnsi="Georgia" w:hint="eastAsia"/>
                                  <w:b/>
                                  <w:i/>
                                  <w:sz w:val="20"/>
                                  <w:szCs w:val="20"/>
                                  <w:lang w:val="it-IT"/>
                                </w:rPr>
                                <w:t>y</w:t>
                              </w:r>
                              <w:r w:rsidRPr="00D95BBF">
                                <w:rPr>
                                  <w:rFonts w:ascii="Georgia" w:eastAsia="新細明體" w:hAnsi="Georgia"/>
                                  <w:sz w:val="20"/>
                                  <w:szCs w:val="20"/>
                                  <w:lang w:val="it-IT"/>
                                </w:rPr>
                                <w:t>_</w:t>
                              </w:r>
                              <w:r w:rsidRPr="00D95BBF">
                                <w:rPr>
                                  <w:rFonts w:ascii="Georgia" w:hAnsi="Georgia" w:cs="Calibri"/>
                                  <w:sz w:val="20"/>
                                  <w:szCs w:val="20"/>
                                  <w:lang w:val="de-DE"/>
                                </w:rPr>
                                <w:t>rresp[1:0]</w:t>
                              </w:r>
                            </w:p>
                            <w:p w:rsidR="00917185" w:rsidRPr="00D95BBF" w:rsidRDefault="00917185" w:rsidP="00706F92">
                              <w:pPr>
                                <w:pStyle w:val="Web"/>
                                <w:spacing w:line="276" w:lineRule="auto"/>
                                <w:rPr>
                                  <w:rFonts w:ascii="Georgia" w:hAnsi="Georgia"/>
                                </w:rPr>
                              </w:pPr>
                              <w:r w:rsidRPr="00D95BBF">
                                <w:rPr>
                                  <w:rFonts w:ascii="Georgia" w:eastAsia="新細明體" w:hAnsi="Georgia"/>
                                  <w:sz w:val="20"/>
                                  <w:szCs w:val="20"/>
                                  <w:lang w:val="it-IT"/>
                                </w:rPr>
                                <w:t>ds</w:t>
                              </w:r>
                              <w:r>
                                <w:rPr>
                                  <w:rFonts w:ascii="Georgia" w:eastAsia="新細明體" w:hAnsi="Georgia" w:hint="eastAsia"/>
                                  <w:b/>
                                  <w:i/>
                                  <w:sz w:val="20"/>
                                  <w:szCs w:val="20"/>
                                  <w:lang w:val="it-IT"/>
                                </w:rPr>
                                <w:t>y</w:t>
                              </w:r>
                              <w:r w:rsidRPr="00D95BBF">
                                <w:rPr>
                                  <w:rFonts w:ascii="Georgia" w:eastAsia="新細明體" w:hAnsi="Georgia"/>
                                  <w:sz w:val="20"/>
                                  <w:szCs w:val="20"/>
                                  <w:lang w:val="it-IT"/>
                                </w:rPr>
                                <w:t>_</w:t>
                              </w:r>
                              <w:r w:rsidRPr="00D95BBF">
                                <w:rPr>
                                  <w:rFonts w:ascii="Georgia" w:hAnsi="Georgia" w:cs="Calibri"/>
                                  <w:sz w:val="20"/>
                                  <w:szCs w:val="20"/>
                                  <w:lang w:val="de-DE"/>
                                </w:rPr>
                                <w:t>rlast</w:t>
                              </w:r>
                            </w:p>
                            <w:p w:rsidR="00917185" w:rsidRPr="00D95BBF" w:rsidRDefault="00917185" w:rsidP="00706F92">
                              <w:pPr>
                                <w:pStyle w:val="Web"/>
                                <w:spacing w:line="276" w:lineRule="auto"/>
                                <w:rPr>
                                  <w:rFonts w:ascii="Georgia" w:hAnsi="Georgia"/>
                                </w:rPr>
                              </w:pPr>
                              <w:r w:rsidRPr="00D95BBF">
                                <w:rPr>
                                  <w:rFonts w:ascii="Georgia" w:eastAsia="新細明體" w:hAnsi="Georgia"/>
                                  <w:sz w:val="20"/>
                                  <w:szCs w:val="20"/>
                                  <w:lang w:val="it-IT"/>
                                </w:rPr>
                                <w:t>ds</w:t>
                              </w:r>
                              <w:r>
                                <w:rPr>
                                  <w:rFonts w:ascii="Georgia" w:eastAsia="新細明體" w:hAnsi="Georgia" w:hint="eastAsia"/>
                                  <w:b/>
                                  <w:i/>
                                  <w:sz w:val="20"/>
                                  <w:szCs w:val="20"/>
                                  <w:lang w:val="it-IT"/>
                                </w:rPr>
                                <w:t>y</w:t>
                              </w:r>
                              <w:r w:rsidRPr="00D95BBF">
                                <w:rPr>
                                  <w:rFonts w:ascii="Georgia" w:eastAsia="新細明體" w:hAnsi="Georgia"/>
                                  <w:sz w:val="20"/>
                                  <w:szCs w:val="20"/>
                                  <w:lang w:val="it-IT"/>
                                </w:rPr>
                                <w:t>_</w:t>
                              </w:r>
                              <w:r w:rsidRPr="00D95BBF">
                                <w:rPr>
                                  <w:rFonts w:ascii="Georgia" w:hAnsi="Georgia" w:cs="Calibri"/>
                                  <w:sz w:val="20"/>
                                  <w:szCs w:val="20"/>
                                  <w:lang w:val="de-DE"/>
                                </w:rPr>
                                <w:t>rvalid</w:t>
                              </w:r>
                            </w:p>
                            <w:p w:rsidR="00917185" w:rsidRPr="00D95BBF" w:rsidRDefault="00917185" w:rsidP="00706F92">
                              <w:pPr>
                                <w:pStyle w:val="Web"/>
                                <w:spacing w:line="276" w:lineRule="auto"/>
                                <w:rPr>
                                  <w:rFonts w:ascii="Georgia" w:hAnsi="Georgia"/>
                                </w:rPr>
                              </w:pPr>
                              <w:r w:rsidRPr="00D95BBF">
                                <w:rPr>
                                  <w:rFonts w:ascii="Georgia" w:eastAsia="新細明體" w:hAnsi="Georgia"/>
                                  <w:sz w:val="20"/>
                                  <w:szCs w:val="20"/>
                                  <w:lang w:val="it-IT"/>
                                </w:rPr>
                                <w:t>ds</w:t>
                              </w:r>
                              <w:r>
                                <w:rPr>
                                  <w:rFonts w:ascii="Georgia" w:eastAsia="新細明體" w:hAnsi="Georgia" w:hint="eastAsia"/>
                                  <w:b/>
                                  <w:i/>
                                  <w:sz w:val="20"/>
                                  <w:szCs w:val="20"/>
                                  <w:lang w:val="it-IT"/>
                                </w:rPr>
                                <w:t>y</w:t>
                              </w:r>
                              <w:r w:rsidRPr="00D95BBF">
                                <w:rPr>
                                  <w:rFonts w:ascii="Georgia" w:eastAsia="新細明體" w:hAnsi="Georgia"/>
                                  <w:sz w:val="20"/>
                                  <w:szCs w:val="20"/>
                                  <w:lang w:val="it-IT"/>
                                </w:rPr>
                                <w:t>_</w:t>
                              </w:r>
                              <w:r w:rsidRPr="00D95BBF">
                                <w:rPr>
                                  <w:rFonts w:ascii="Georgia" w:hAnsi="Georgia" w:cs="Calibri"/>
                                  <w:sz w:val="20"/>
                                  <w:szCs w:val="20"/>
                                  <w:lang w:val="de-DE"/>
                                </w:rPr>
                                <w:t>rready</w:t>
                              </w:r>
                            </w:p>
                          </w:txbxContent>
                        </wps:txbx>
                        <wps:bodyPr rot="0" vert="horz" wrap="square" lIns="91440" tIns="45720" rIns="91440" bIns="45720" anchor="t" anchorCtr="0" upright="1">
                          <a:noAutofit/>
                        </wps:bodyPr>
                      </wps:wsp>
                    </wpc:wpc>
                  </a:graphicData>
                </a:graphic>
              </wp:inline>
            </w:drawing>
          </mc:Choice>
          <mc:Fallback>
            <w:pict>
              <v:group id="畫布 295" o:spid="_x0000_s1080" editas="canvas" style="width:491.5pt;height:582.7pt;mso-position-horizontal-relative:char;mso-position-vertical-relative:line" coordsize="62414,7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">
                <v:shape id="_x0000_s1081" type="#_x0000_t75" style="position:absolute;width:62414;height:74002;visibility:visible;mso-wrap-style:square" stroked="t" strokecolor="blue" strokeweight="1.5pt">
                  <v:fill o:detectmouseclick="t"/>
                  <v:path o:connecttype="none"/>
                </v:shape>
                <v:shape id="Text Box 168" o:spid="_x0000_s1082" type="#_x0000_t202" style="position:absolute;left:23880;top:6257;width:14554;height:671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bvKsQA&#10;AADbAAAADwAAAGRycy9kb3ducmV2LnhtbESPQYvCMBSE74L/ITzBm6YWu0g1igiuCuvB6sXbo3m2&#10;xealNFnb/fcbYWGPw8x8w6w2vanFi1pXWVYwm0YgiHOrKy4U3K77yQKE88gaa8uk4IccbNbDwQpT&#10;bTu+0CvzhQgQdikqKL1vUildXpJBN7UNcfAetjXog2wLqVvsAtzUMo6iD2mw4rBQYkO7kvJn9m0U&#10;ZDe3Tbr4ev5K7rv5aXH4PB/msVLjUb9dgvDU+//wX/uoFcQJvL+EH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m7yrEAAAA2wAAAA8AAAAAAAAAAAAAAAAAmAIAAGRycy9k&#10;b3ducmV2LnhtbFBLBQYAAAAABAAEAPUAAACJAwAAAAA=&#10;" strokeweight="1pt">
                  <v:textbox inset=".5mm,0,.5mm,0">
                    <w:txbxContent>
                      <w:p w:rsidR="00917185" w:rsidRPr="005A18F2" w:rsidRDefault="00917185" w:rsidP="0076578F">
                        <w:pPr>
                          <w:spacing w:line="0" w:lineRule="atLeast"/>
                          <w:jc w:val="center"/>
                          <w:rPr>
                            <w:rFonts w:eastAsia="新細明體"/>
                            <w:b/>
                            <w:szCs w:val="24"/>
                          </w:rPr>
                        </w:pPr>
                      </w:p>
                    </w:txbxContent>
                  </v:textbox>
                </v:shape>
                <v:shape id="Text Box 170" o:spid="_x0000_s1083" type="#_x0000_t202" style="position:absolute;left:79;top:7012;width:21494;height:663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WHMMQA&#10;AADbAAAADwAAAGRycy9kb3ducmV2LnhtbESPQWvCQBSE7wX/w/IEb7qr2FbTbESUQk8tpip4e2Sf&#10;SWj2bchuTfrvuwWhx2FmvmHSzWAbcaPO1441zGcKBHHhTM2lhuPn63QFwgdkg41j0vBDHjbZ6CHF&#10;xLieD3TLQykihH2CGqoQ2kRKX1Rk0c9cSxy9q+sshii7UpoO+wi3jVwo9SQt1hwXKmxpV1HxlX9b&#10;Daf36+W8VB/l3j62vRuUZLuWWk/Gw/YFRKAh/Ifv7TejYfE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FhzDEAAAA2wAAAA8AAAAAAAAAAAAAAAAAmAIAAGRycy9k&#10;b3ducmV2LnhtbFBLBQYAAAAABAAEAPUAAACJAwAAAAA=&#10;" filled="f" stroked="f">
                  <v:textbox>
                    <w:txbxContent>
                      <w:p w:rsidR="00917185" w:rsidRDefault="00917185" w:rsidP="00D95BBF">
                        <w:pPr>
                          <w:spacing w:line="276" w:lineRule="auto"/>
                          <w:rPr>
                            <w:rFonts w:eastAsia="新細明體"/>
                            <w:sz w:val="20"/>
                            <w:szCs w:val="20"/>
                          </w:rPr>
                        </w:pPr>
                        <w:r>
                          <w:rPr>
                            <w:rFonts w:eastAsia="新細明體" w:hint="eastAsia"/>
                            <w:sz w:val="20"/>
                            <w:szCs w:val="20"/>
                            <w:lang w:val="it-IT"/>
                          </w:rPr>
                          <w:t>us</w:t>
                        </w:r>
                        <w:r>
                          <w:rPr>
                            <w:rFonts w:eastAsia="新細明體" w:hint="eastAsia"/>
                            <w:b/>
                            <w:i/>
                            <w:sz w:val="20"/>
                            <w:szCs w:val="20"/>
                            <w:lang w:val="it-IT"/>
                          </w:rPr>
                          <w:t>x</w:t>
                        </w:r>
                        <w:r>
                          <w:rPr>
                            <w:rFonts w:eastAsia="新細明體" w:hint="eastAsia"/>
                            <w:sz w:val="20"/>
                            <w:szCs w:val="20"/>
                            <w:lang w:val="it-IT"/>
                          </w:rPr>
                          <w:t>_awid[</w:t>
                        </w:r>
                        <w:r>
                          <w:rPr>
                            <w:rFonts w:eastAsia="新細明體" w:hint="eastAsia"/>
                            <w:sz w:val="20"/>
                            <w:szCs w:val="20"/>
                            <w:lang w:val="de-DE"/>
                          </w:rPr>
                          <w:t>ID_WIDTH-1</w:t>
                        </w:r>
                        <w:r>
                          <w:rPr>
                            <w:rFonts w:eastAsia="新細明體" w:hint="eastAsia"/>
                            <w:sz w:val="20"/>
                            <w:szCs w:val="20"/>
                            <w:lang w:val="it-IT"/>
                          </w:rPr>
                          <w:t>:0]</w:t>
                        </w:r>
                      </w:p>
                      <w:p w:rsidR="00917185" w:rsidRPr="00F1779D" w:rsidRDefault="00917185" w:rsidP="00D95BBF">
                        <w:pPr>
                          <w:spacing w:line="276" w:lineRule="auto"/>
                          <w:rPr>
                            <w:rFonts w:eastAsia="新細明體"/>
                            <w:sz w:val="20"/>
                            <w:szCs w:val="20"/>
                          </w:rPr>
                        </w:pPr>
                        <w:r>
                          <w:rPr>
                            <w:rFonts w:eastAsia="新細明體" w:hint="eastAsia"/>
                            <w:sz w:val="20"/>
                            <w:szCs w:val="20"/>
                            <w:lang w:val="it-IT"/>
                          </w:rPr>
                          <w:t>us</w:t>
                        </w:r>
                        <w:r>
                          <w:rPr>
                            <w:rFonts w:eastAsia="新細明體" w:hint="eastAsia"/>
                            <w:b/>
                            <w:i/>
                            <w:sz w:val="20"/>
                            <w:szCs w:val="20"/>
                            <w:lang w:val="it-IT"/>
                          </w:rPr>
                          <w:t>x</w:t>
                        </w:r>
                        <w:r>
                          <w:rPr>
                            <w:rFonts w:eastAsia="新細明體" w:hint="eastAsia"/>
                            <w:sz w:val="20"/>
                            <w:szCs w:val="20"/>
                            <w:lang w:val="it-IT"/>
                          </w:rPr>
                          <w:t>_</w:t>
                        </w:r>
                        <w:r>
                          <w:rPr>
                            <w:rFonts w:eastAsia="新細明體" w:hint="eastAsia"/>
                            <w:sz w:val="20"/>
                            <w:szCs w:val="20"/>
                          </w:rPr>
                          <w:t>awaddr[ADDR_WIDTH-1:0]</w:t>
                        </w:r>
                      </w:p>
                      <w:p w:rsidR="00917185" w:rsidRPr="00F1779D" w:rsidRDefault="00917185" w:rsidP="00D95BBF">
                        <w:pPr>
                          <w:spacing w:line="276" w:lineRule="auto"/>
                          <w:rPr>
                            <w:rFonts w:eastAsia="新細明體"/>
                            <w:sz w:val="20"/>
                            <w:szCs w:val="20"/>
                          </w:rPr>
                        </w:pPr>
                        <w:r>
                          <w:rPr>
                            <w:rFonts w:eastAsia="新細明體" w:hint="eastAsia"/>
                            <w:sz w:val="20"/>
                            <w:szCs w:val="20"/>
                            <w:lang w:val="it-IT"/>
                          </w:rPr>
                          <w:t>us</w:t>
                        </w:r>
                        <w:r>
                          <w:rPr>
                            <w:rFonts w:eastAsia="新細明體" w:hint="eastAsia"/>
                            <w:b/>
                            <w:i/>
                            <w:sz w:val="20"/>
                            <w:szCs w:val="20"/>
                            <w:lang w:val="it-IT"/>
                          </w:rPr>
                          <w:t>x</w:t>
                        </w:r>
                        <w:r>
                          <w:rPr>
                            <w:rFonts w:eastAsia="新細明體" w:hint="eastAsia"/>
                            <w:sz w:val="20"/>
                            <w:szCs w:val="20"/>
                            <w:lang w:val="it-IT"/>
                          </w:rPr>
                          <w:t>_</w:t>
                        </w:r>
                        <w:proofErr w:type="spellStart"/>
                        <w:r>
                          <w:rPr>
                            <w:rFonts w:eastAsia="新細明體" w:hint="eastAsia"/>
                            <w:sz w:val="20"/>
                            <w:szCs w:val="20"/>
                          </w:rPr>
                          <w:t>awlen</w:t>
                        </w:r>
                        <w:proofErr w:type="spellEnd"/>
                        <w:r>
                          <w:rPr>
                            <w:rFonts w:eastAsia="新細明體" w:hint="eastAsia"/>
                            <w:sz w:val="20"/>
                            <w:szCs w:val="20"/>
                          </w:rPr>
                          <w:t>[7:0]</w:t>
                        </w:r>
                      </w:p>
                      <w:p w:rsidR="00917185" w:rsidRPr="00F1779D" w:rsidRDefault="00917185" w:rsidP="00D95BBF">
                        <w:pPr>
                          <w:spacing w:line="276" w:lineRule="auto"/>
                          <w:rPr>
                            <w:rFonts w:eastAsia="新細明體"/>
                            <w:sz w:val="20"/>
                            <w:szCs w:val="20"/>
                          </w:rPr>
                        </w:pPr>
                        <w:r>
                          <w:rPr>
                            <w:rFonts w:eastAsia="新細明體" w:hint="eastAsia"/>
                            <w:sz w:val="20"/>
                            <w:szCs w:val="20"/>
                            <w:lang w:val="it-IT"/>
                          </w:rPr>
                          <w:t>us</w:t>
                        </w:r>
                        <w:r>
                          <w:rPr>
                            <w:rFonts w:eastAsia="新細明體" w:hint="eastAsia"/>
                            <w:b/>
                            <w:i/>
                            <w:sz w:val="20"/>
                            <w:szCs w:val="20"/>
                            <w:lang w:val="it-IT"/>
                          </w:rPr>
                          <w:t>x</w:t>
                        </w:r>
                        <w:r>
                          <w:rPr>
                            <w:rFonts w:eastAsia="新細明體" w:hint="eastAsia"/>
                            <w:sz w:val="20"/>
                            <w:szCs w:val="20"/>
                            <w:lang w:val="it-IT"/>
                          </w:rPr>
                          <w:t>_</w:t>
                        </w:r>
                        <w:proofErr w:type="spellStart"/>
                        <w:r>
                          <w:rPr>
                            <w:rFonts w:eastAsia="新細明體" w:hint="eastAsia"/>
                            <w:sz w:val="20"/>
                            <w:szCs w:val="20"/>
                          </w:rPr>
                          <w:t>awsize</w:t>
                        </w:r>
                        <w:proofErr w:type="spellEnd"/>
                        <w:r>
                          <w:rPr>
                            <w:rFonts w:eastAsia="新細明體" w:hint="eastAsia"/>
                            <w:sz w:val="20"/>
                            <w:szCs w:val="20"/>
                          </w:rPr>
                          <w:t>[2:0]</w:t>
                        </w:r>
                      </w:p>
                      <w:p w:rsidR="00917185" w:rsidRDefault="00917185" w:rsidP="00D95BBF">
                        <w:pPr>
                          <w:spacing w:line="276" w:lineRule="auto"/>
                          <w:rPr>
                            <w:rFonts w:eastAsia="新細明體"/>
                            <w:sz w:val="20"/>
                            <w:szCs w:val="20"/>
                          </w:rPr>
                        </w:pPr>
                        <w:r>
                          <w:rPr>
                            <w:rFonts w:eastAsia="新細明體" w:hint="eastAsia"/>
                            <w:sz w:val="20"/>
                            <w:szCs w:val="20"/>
                            <w:lang w:val="it-IT"/>
                          </w:rPr>
                          <w:t>us</w:t>
                        </w:r>
                        <w:r>
                          <w:rPr>
                            <w:rFonts w:eastAsia="新細明體" w:hint="eastAsia"/>
                            <w:b/>
                            <w:i/>
                            <w:sz w:val="20"/>
                            <w:szCs w:val="20"/>
                            <w:lang w:val="it-IT"/>
                          </w:rPr>
                          <w:t>x</w:t>
                        </w:r>
                        <w:r>
                          <w:rPr>
                            <w:rFonts w:eastAsia="新細明體" w:hint="eastAsia"/>
                            <w:sz w:val="20"/>
                            <w:szCs w:val="20"/>
                            <w:lang w:val="it-IT"/>
                          </w:rPr>
                          <w:t>_</w:t>
                        </w:r>
                        <w:proofErr w:type="spellStart"/>
                        <w:r>
                          <w:rPr>
                            <w:rFonts w:eastAsia="新細明體" w:hint="eastAsia"/>
                            <w:sz w:val="20"/>
                            <w:szCs w:val="20"/>
                          </w:rPr>
                          <w:t>awburst</w:t>
                        </w:r>
                        <w:proofErr w:type="spellEnd"/>
                        <w:r>
                          <w:rPr>
                            <w:rFonts w:eastAsia="新細明體" w:hint="eastAsia"/>
                            <w:sz w:val="20"/>
                            <w:szCs w:val="20"/>
                          </w:rPr>
                          <w:t>[1:0]</w:t>
                        </w:r>
                      </w:p>
                      <w:p w:rsidR="00917185" w:rsidRDefault="00917185" w:rsidP="00D95BBF">
                        <w:pPr>
                          <w:spacing w:line="276" w:lineRule="auto"/>
                          <w:rPr>
                            <w:rFonts w:eastAsia="新細明體"/>
                            <w:sz w:val="20"/>
                            <w:szCs w:val="20"/>
                          </w:rPr>
                        </w:pPr>
                        <w:r>
                          <w:rPr>
                            <w:rFonts w:eastAsia="新細明體" w:hint="eastAsia"/>
                            <w:sz w:val="20"/>
                            <w:szCs w:val="20"/>
                            <w:lang w:val="it-IT"/>
                          </w:rPr>
                          <w:t>us</w:t>
                        </w:r>
                        <w:r>
                          <w:rPr>
                            <w:rFonts w:eastAsia="新細明體" w:hint="eastAsia"/>
                            <w:b/>
                            <w:i/>
                            <w:sz w:val="20"/>
                            <w:szCs w:val="20"/>
                            <w:lang w:val="it-IT"/>
                          </w:rPr>
                          <w:t>x</w:t>
                        </w:r>
                        <w:r>
                          <w:rPr>
                            <w:rFonts w:eastAsia="新細明體" w:hint="eastAsia"/>
                            <w:sz w:val="20"/>
                            <w:szCs w:val="20"/>
                            <w:lang w:val="it-IT"/>
                          </w:rPr>
                          <w:t>_</w:t>
                        </w:r>
                        <w:proofErr w:type="spellStart"/>
                        <w:r>
                          <w:rPr>
                            <w:rFonts w:eastAsia="新細明體" w:hint="eastAsia"/>
                            <w:sz w:val="20"/>
                            <w:szCs w:val="20"/>
                          </w:rPr>
                          <w:t>awlock</w:t>
                        </w:r>
                        <w:proofErr w:type="spellEnd"/>
                      </w:p>
                      <w:p w:rsidR="00917185" w:rsidRDefault="00917185" w:rsidP="00D95BBF">
                        <w:pPr>
                          <w:spacing w:line="276" w:lineRule="auto"/>
                          <w:rPr>
                            <w:rFonts w:eastAsia="新細明體"/>
                            <w:sz w:val="20"/>
                            <w:szCs w:val="20"/>
                          </w:rPr>
                        </w:pPr>
                        <w:r>
                          <w:rPr>
                            <w:rFonts w:eastAsia="新細明體" w:hint="eastAsia"/>
                            <w:sz w:val="20"/>
                            <w:szCs w:val="20"/>
                            <w:lang w:val="it-IT"/>
                          </w:rPr>
                          <w:t>us</w:t>
                        </w:r>
                        <w:r>
                          <w:rPr>
                            <w:rFonts w:eastAsia="新細明體" w:hint="eastAsia"/>
                            <w:b/>
                            <w:i/>
                            <w:sz w:val="20"/>
                            <w:szCs w:val="20"/>
                            <w:lang w:val="it-IT"/>
                          </w:rPr>
                          <w:t>x</w:t>
                        </w:r>
                        <w:r>
                          <w:rPr>
                            <w:rFonts w:eastAsia="新細明體" w:hint="eastAsia"/>
                            <w:sz w:val="20"/>
                            <w:szCs w:val="20"/>
                            <w:lang w:val="it-IT"/>
                          </w:rPr>
                          <w:t>_</w:t>
                        </w:r>
                        <w:proofErr w:type="spellStart"/>
                        <w:r>
                          <w:rPr>
                            <w:rFonts w:eastAsia="新細明體" w:hint="eastAsia"/>
                            <w:sz w:val="20"/>
                            <w:szCs w:val="20"/>
                          </w:rPr>
                          <w:t>awcache</w:t>
                        </w:r>
                        <w:proofErr w:type="spellEnd"/>
                        <w:r>
                          <w:rPr>
                            <w:rFonts w:eastAsia="新細明體" w:hint="eastAsia"/>
                            <w:sz w:val="20"/>
                            <w:szCs w:val="20"/>
                          </w:rPr>
                          <w:t>[3:0]</w:t>
                        </w:r>
                      </w:p>
                      <w:p w:rsidR="00917185" w:rsidRPr="00F1779D" w:rsidRDefault="00917185" w:rsidP="00D95BBF">
                        <w:pPr>
                          <w:spacing w:line="276" w:lineRule="auto"/>
                          <w:rPr>
                            <w:rFonts w:eastAsia="新細明體"/>
                            <w:sz w:val="20"/>
                            <w:szCs w:val="20"/>
                          </w:rPr>
                        </w:pPr>
                        <w:r>
                          <w:rPr>
                            <w:rFonts w:eastAsia="新細明體" w:hint="eastAsia"/>
                            <w:sz w:val="20"/>
                            <w:szCs w:val="20"/>
                            <w:lang w:val="it-IT"/>
                          </w:rPr>
                          <w:t>us</w:t>
                        </w:r>
                        <w:r>
                          <w:rPr>
                            <w:rFonts w:eastAsia="新細明體" w:hint="eastAsia"/>
                            <w:b/>
                            <w:i/>
                            <w:sz w:val="20"/>
                            <w:szCs w:val="20"/>
                            <w:lang w:val="it-IT"/>
                          </w:rPr>
                          <w:t>x</w:t>
                        </w:r>
                        <w:r>
                          <w:rPr>
                            <w:rFonts w:eastAsia="新細明體" w:hint="eastAsia"/>
                            <w:sz w:val="20"/>
                            <w:szCs w:val="20"/>
                            <w:lang w:val="it-IT"/>
                          </w:rPr>
                          <w:t>_</w:t>
                        </w:r>
                        <w:proofErr w:type="spellStart"/>
                        <w:r>
                          <w:rPr>
                            <w:rFonts w:eastAsia="新細明體" w:hint="eastAsia"/>
                            <w:sz w:val="20"/>
                            <w:szCs w:val="20"/>
                          </w:rPr>
                          <w:t>awprot</w:t>
                        </w:r>
                        <w:proofErr w:type="spellEnd"/>
                        <w:r>
                          <w:rPr>
                            <w:rFonts w:eastAsia="新細明體" w:hint="eastAsia"/>
                            <w:sz w:val="20"/>
                            <w:szCs w:val="20"/>
                          </w:rPr>
                          <w:t>[2:0]</w:t>
                        </w:r>
                      </w:p>
                      <w:p w:rsidR="00917185" w:rsidRPr="00F1779D" w:rsidRDefault="00917185" w:rsidP="00D95BBF">
                        <w:pPr>
                          <w:spacing w:line="276" w:lineRule="auto"/>
                          <w:rPr>
                            <w:rFonts w:eastAsia="新細明體"/>
                            <w:sz w:val="20"/>
                            <w:szCs w:val="20"/>
                          </w:rPr>
                        </w:pPr>
                        <w:r>
                          <w:rPr>
                            <w:rFonts w:eastAsia="新細明體" w:hint="eastAsia"/>
                            <w:sz w:val="20"/>
                            <w:szCs w:val="20"/>
                            <w:lang w:val="it-IT"/>
                          </w:rPr>
                          <w:t>us</w:t>
                        </w:r>
                        <w:r>
                          <w:rPr>
                            <w:rFonts w:eastAsia="新細明體" w:hint="eastAsia"/>
                            <w:b/>
                            <w:i/>
                            <w:sz w:val="20"/>
                            <w:szCs w:val="20"/>
                            <w:lang w:val="it-IT"/>
                          </w:rPr>
                          <w:t>x</w:t>
                        </w:r>
                        <w:r>
                          <w:rPr>
                            <w:rFonts w:eastAsia="新細明體" w:hint="eastAsia"/>
                            <w:sz w:val="20"/>
                            <w:szCs w:val="20"/>
                            <w:lang w:val="it-IT"/>
                          </w:rPr>
                          <w:t>_</w:t>
                        </w:r>
                        <w:proofErr w:type="spellStart"/>
                        <w:r>
                          <w:rPr>
                            <w:rFonts w:eastAsia="新細明體" w:hint="eastAsia"/>
                            <w:sz w:val="20"/>
                            <w:szCs w:val="20"/>
                          </w:rPr>
                          <w:t>awvalid</w:t>
                        </w:r>
                        <w:proofErr w:type="spellEnd"/>
                      </w:p>
                      <w:p w:rsidR="00917185" w:rsidRDefault="00917185" w:rsidP="00D95BBF">
                        <w:pPr>
                          <w:spacing w:line="276" w:lineRule="auto"/>
                          <w:rPr>
                            <w:rFonts w:eastAsia="新細明體"/>
                            <w:sz w:val="20"/>
                            <w:szCs w:val="20"/>
                          </w:rPr>
                        </w:pPr>
                        <w:r>
                          <w:rPr>
                            <w:rFonts w:eastAsia="新細明體" w:hint="eastAsia"/>
                            <w:sz w:val="20"/>
                            <w:szCs w:val="20"/>
                            <w:lang w:val="it-IT"/>
                          </w:rPr>
                          <w:t>us</w:t>
                        </w:r>
                        <w:r>
                          <w:rPr>
                            <w:rFonts w:eastAsia="新細明體" w:hint="eastAsia"/>
                            <w:b/>
                            <w:i/>
                            <w:sz w:val="20"/>
                            <w:szCs w:val="20"/>
                            <w:lang w:val="it-IT"/>
                          </w:rPr>
                          <w:t>x</w:t>
                        </w:r>
                        <w:r>
                          <w:rPr>
                            <w:rFonts w:eastAsia="新細明體" w:hint="eastAsia"/>
                            <w:sz w:val="20"/>
                            <w:szCs w:val="20"/>
                            <w:lang w:val="it-IT"/>
                          </w:rPr>
                          <w:t>_</w:t>
                        </w:r>
                        <w:proofErr w:type="spellStart"/>
                        <w:r>
                          <w:rPr>
                            <w:rFonts w:eastAsia="新細明體" w:hint="eastAsia"/>
                            <w:sz w:val="20"/>
                            <w:szCs w:val="20"/>
                          </w:rPr>
                          <w:t>awready</w:t>
                        </w:r>
                        <w:proofErr w:type="spellEnd"/>
                      </w:p>
                      <w:p w:rsidR="00917185" w:rsidRPr="00D95BBF" w:rsidRDefault="00917185" w:rsidP="00D95BBF">
                        <w:pPr>
                          <w:spacing w:line="276" w:lineRule="auto"/>
                          <w:rPr>
                            <w:rFonts w:eastAsia="新細明體"/>
                            <w:sz w:val="20"/>
                            <w:szCs w:val="20"/>
                          </w:rPr>
                        </w:pPr>
                      </w:p>
                      <w:p w:rsidR="00917185" w:rsidRPr="00D95BBF" w:rsidRDefault="00917185" w:rsidP="00D95BBF">
                        <w:pPr>
                          <w:spacing w:line="276" w:lineRule="auto"/>
                          <w:rPr>
                            <w:rFonts w:eastAsia="新細明體"/>
                            <w:sz w:val="20"/>
                            <w:szCs w:val="20"/>
                            <w:lang w:val="it-IT"/>
                          </w:rPr>
                        </w:pPr>
                        <w:r>
                          <w:rPr>
                            <w:rFonts w:eastAsia="新細明體" w:hint="eastAsia"/>
                            <w:sz w:val="20"/>
                            <w:szCs w:val="20"/>
                            <w:lang w:val="it-IT"/>
                          </w:rPr>
                          <w:t>us</w:t>
                        </w:r>
                        <w:r w:rsidRPr="00D95BBF">
                          <w:rPr>
                            <w:rFonts w:eastAsia="新細明體" w:hint="eastAsia"/>
                            <w:b/>
                            <w:i/>
                            <w:sz w:val="20"/>
                            <w:szCs w:val="20"/>
                            <w:lang w:val="it-IT"/>
                          </w:rPr>
                          <w:t>x</w:t>
                        </w:r>
                        <w:r>
                          <w:rPr>
                            <w:rFonts w:eastAsia="新細明體" w:hint="eastAsia"/>
                            <w:sz w:val="20"/>
                            <w:szCs w:val="20"/>
                            <w:lang w:val="it-IT"/>
                          </w:rPr>
                          <w:t>_</w:t>
                        </w:r>
                        <w:r w:rsidRPr="00D95BBF">
                          <w:rPr>
                            <w:rFonts w:eastAsia="新細明體"/>
                            <w:sz w:val="20"/>
                            <w:szCs w:val="20"/>
                            <w:lang w:val="it-IT"/>
                          </w:rPr>
                          <w:t>wdata[DATA_</w:t>
                        </w:r>
                        <w:r w:rsidRPr="00D95BBF">
                          <w:rPr>
                            <w:rFonts w:eastAsia="新細明體" w:hint="eastAsia"/>
                            <w:sz w:val="20"/>
                            <w:szCs w:val="20"/>
                            <w:lang w:val="it-IT"/>
                          </w:rPr>
                          <w:t>WIDTH-1</w:t>
                        </w:r>
                        <w:r w:rsidRPr="00D95BBF">
                          <w:rPr>
                            <w:rFonts w:eastAsia="新細明體"/>
                            <w:sz w:val="20"/>
                            <w:szCs w:val="20"/>
                            <w:lang w:val="it-IT"/>
                          </w:rPr>
                          <w:t>:0]</w:t>
                        </w:r>
                      </w:p>
                      <w:p w:rsidR="00917185" w:rsidRDefault="00917185" w:rsidP="00D95BBF">
                        <w:pPr>
                          <w:spacing w:line="276" w:lineRule="auto"/>
                          <w:rPr>
                            <w:rFonts w:eastAsia="新細明體"/>
                            <w:sz w:val="20"/>
                            <w:szCs w:val="20"/>
                          </w:rPr>
                        </w:pPr>
                        <w:r>
                          <w:rPr>
                            <w:rFonts w:eastAsia="新細明體" w:hint="eastAsia"/>
                            <w:sz w:val="20"/>
                            <w:szCs w:val="20"/>
                            <w:lang w:val="it-IT"/>
                          </w:rPr>
                          <w:t>us</w:t>
                        </w:r>
                        <w:r>
                          <w:rPr>
                            <w:rFonts w:eastAsia="新細明體" w:hint="eastAsia"/>
                            <w:b/>
                            <w:i/>
                            <w:sz w:val="20"/>
                            <w:szCs w:val="20"/>
                            <w:lang w:val="it-IT"/>
                          </w:rPr>
                          <w:t>x</w:t>
                        </w:r>
                        <w:r>
                          <w:rPr>
                            <w:rFonts w:eastAsia="新細明體" w:hint="eastAsia"/>
                            <w:sz w:val="20"/>
                            <w:szCs w:val="20"/>
                            <w:lang w:val="it-IT"/>
                          </w:rPr>
                          <w:t>_</w:t>
                        </w:r>
                        <w:proofErr w:type="spellStart"/>
                        <w:r>
                          <w:rPr>
                            <w:rFonts w:eastAsia="新細明體" w:hint="eastAsia"/>
                            <w:sz w:val="20"/>
                            <w:szCs w:val="20"/>
                          </w:rPr>
                          <w:t>wstrb</w:t>
                        </w:r>
                        <w:proofErr w:type="spellEnd"/>
                        <w:r>
                          <w:rPr>
                            <w:rFonts w:eastAsia="新細明體" w:hint="eastAsia"/>
                            <w:sz w:val="20"/>
                            <w:szCs w:val="20"/>
                          </w:rPr>
                          <w:t>[</w:t>
                        </w:r>
                        <w:r>
                          <w:rPr>
                            <w:sz w:val="20"/>
                            <w:szCs w:val="20"/>
                          </w:rPr>
                          <w:t>DATA_</w:t>
                        </w:r>
                        <w:r>
                          <w:rPr>
                            <w:rFonts w:eastAsiaTheme="minorEastAsia" w:hint="eastAsia"/>
                            <w:sz w:val="20"/>
                            <w:szCs w:val="20"/>
                          </w:rPr>
                          <w:t>WIDTH/8-1</w:t>
                        </w:r>
                        <w:r>
                          <w:rPr>
                            <w:rFonts w:eastAsia="新細明體" w:hint="eastAsia"/>
                            <w:sz w:val="20"/>
                            <w:szCs w:val="20"/>
                          </w:rPr>
                          <w:t>:0]</w:t>
                        </w:r>
                      </w:p>
                      <w:p w:rsidR="00917185" w:rsidRPr="00F1779D" w:rsidRDefault="00917185" w:rsidP="00D95BBF">
                        <w:pPr>
                          <w:spacing w:line="276" w:lineRule="auto"/>
                          <w:rPr>
                            <w:rFonts w:eastAsia="新細明體"/>
                            <w:sz w:val="20"/>
                            <w:szCs w:val="20"/>
                          </w:rPr>
                        </w:pPr>
                        <w:r>
                          <w:rPr>
                            <w:rFonts w:eastAsia="新細明體" w:hint="eastAsia"/>
                            <w:sz w:val="20"/>
                            <w:szCs w:val="20"/>
                            <w:lang w:val="it-IT"/>
                          </w:rPr>
                          <w:t>us</w:t>
                        </w:r>
                        <w:r>
                          <w:rPr>
                            <w:rFonts w:eastAsia="新細明體" w:hint="eastAsia"/>
                            <w:b/>
                            <w:i/>
                            <w:sz w:val="20"/>
                            <w:szCs w:val="20"/>
                            <w:lang w:val="it-IT"/>
                          </w:rPr>
                          <w:t>x</w:t>
                        </w:r>
                        <w:r>
                          <w:rPr>
                            <w:rFonts w:eastAsia="新細明體" w:hint="eastAsia"/>
                            <w:sz w:val="20"/>
                            <w:szCs w:val="20"/>
                            <w:lang w:val="it-IT"/>
                          </w:rPr>
                          <w:t>_</w:t>
                        </w:r>
                        <w:proofErr w:type="spellStart"/>
                        <w:r>
                          <w:rPr>
                            <w:rFonts w:eastAsia="新細明體" w:hint="eastAsia"/>
                            <w:sz w:val="20"/>
                            <w:szCs w:val="20"/>
                          </w:rPr>
                          <w:t>wlast</w:t>
                        </w:r>
                        <w:proofErr w:type="spellEnd"/>
                      </w:p>
                      <w:p w:rsidR="00917185" w:rsidRPr="00F1779D" w:rsidRDefault="00917185" w:rsidP="00D95BBF">
                        <w:pPr>
                          <w:spacing w:line="276" w:lineRule="auto"/>
                          <w:rPr>
                            <w:rFonts w:eastAsia="新細明體"/>
                            <w:sz w:val="20"/>
                            <w:szCs w:val="20"/>
                            <w:lang w:val="de-DE"/>
                          </w:rPr>
                        </w:pPr>
                        <w:r>
                          <w:rPr>
                            <w:rFonts w:eastAsia="新細明體" w:hint="eastAsia"/>
                            <w:sz w:val="20"/>
                            <w:szCs w:val="20"/>
                            <w:lang w:val="it-IT"/>
                          </w:rPr>
                          <w:t>us</w:t>
                        </w:r>
                        <w:r>
                          <w:rPr>
                            <w:rFonts w:eastAsia="新細明體" w:hint="eastAsia"/>
                            <w:b/>
                            <w:i/>
                            <w:sz w:val="20"/>
                            <w:szCs w:val="20"/>
                            <w:lang w:val="it-IT"/>
                          </w:rPr>
                          <w:t>x</w:t>
                        </w:r>
                        <w:r>
                          <w:rPr>
                            <w:rFonts w:eastAsia="新細明體" w:hint="eastAsia"/>
                            <w:sz w:val="20"/>
                            <w:szCs w:val="20"/>
                            <w:lang w:val="it-IT"/>
                          </w:rPr>
                          <w:t>_</w:t>
                        </w:r>
                        <w:r>
                          <w:rPr>
                            <w:rFonts w:eastAsia="新細明體" w:hint="eastAsia"/>
                            <w:sz w:val="20"/>
                            <w:szCs w:val="20"/>
                            <w:lang w:val="de-DE"/>
                          </w:rPr>
                          <w:t>wvalid</w:t>
                        </w:r>
                      </w:p>
                      <w:p w:rsidR="00917185" w:rsidDel="00BC349A" w:rsidRDefault="00917185" w:rsidP="00D95BBF">
                        <w:pPr>
                          <w:spacing w:line="276" w:lineRule="auto"/>
                          <w:rPr>
                            <w:del w:id="13" w:author="Joshua Hsin-Ming Chen(陳信明)" w:date="2015-11-24T15:30:00Z"/>
                            <w:rFonts w:eastAsia="新細明體"/>
                            <w:sz w:val="20"/>
                            <w:szCs w:val="20"/>
                            <w:lang w:val="de-DE"/>
                          </w:rPr>
                        </w:pPr>
                        <w:r>
                          <w:rPr>
                            <w:rFonts w:eastAsia="新細明體" w:hint="eastAsia"/>
                            <w:sz w:val="20"/>
                            <w:szCs w:val="20"/>
                            <w:lang w:val="it-IT"/>
                          </w:rPr>
                          <w:t>us</w:t>
                        </w:r>
                        <w:r>
                          <w:rPr>
                            <w:rFonts w:eastAsia="新細明體" w:hint="eastAsia"/>
                            <w:b/>
                            <w:i/>
                            <w:sz w:val="20"/>
                            <w:szCs w:val="20"/>
                            <w:lang w:val="it-IT"/>
                          </w:rPr>
                          <w:t>x</w:t>
                        </w:r>
                        <w:r>
                          <w:rPr>
                            <w:rFonts w:eastAsia="新細明體" w:hint="eastAsia"/>
                            <w:sz w:val="20"/>
                            <w:szCs w:val="20"/>
                            <w:lang w:val="it-IT"/>
                          </w:rPr>
                          <w:t>_</w:t>
                        </w:r>
                        <w:r>
                          <w:rPr>
                            <w:rFonts w:eastAsia="新細明體" w:hint="eastAsia"/>
                            <w:sz w:val="20"/>
                            <w:szCs w:val="20"/>
                            <w:lang w:val="de-DE"/>
                          </w:rPr>
                          <w:t>wready</w:t>
                        </w:r>
                      </w:p>
                      <w:p w:rsidR="00917185" w:rsidDel="00BC349A" w:rsidRDefault="00917185" w:rsidP="00D95BBF">
                        <w:pPr>
                          <w:spacing w:line="276" w:lineRule="auto"/>
                          <w:rPr>
                            <w:del w:id="14" w:author="Joshua Hsin-Ming Chen(陳信明)" w:date="2015-11-24T15:29:00Z"/>
                            <w:rFonts w:eastAsia="新細明體"/>
                            <w:sz w:val="20"/>
                            <w:szCs w:val="20"/>
                            <w:lang w:val="de-DE"/>
                          </w:rPr>
                        </w:pPr>
                      </w:p>
                      <w:p w:rsidR="00917185" w:rsidRDefault="00917185">
                        <w:pPr>
                          <w:spacing w:line="276" w:lineRule="auto"/>
                          <w:rPr>
                            <w:rFonts w:eastAsia="新細明體"/>
                            <w:sz w:val="20"/>
                            <w:szCs w:val="20"/>
                            <w:lang w:val="de-DE"/>
                          </w:rPr>
                        </w:pPr>
                        <w:r>
                          <w:rPr>
                            <w:rFonts w:eastAsia="新細明體" w:hint="eastAsia"/>
                            <w:sz w:val="20"/>
                            <w:szCs w:val="20"/>
                            <w:lang w:val="it-IT"/>
                          </w:rPr>
                          <w:t>us</w:t>
                        </w:r>
                        <w:r>
                          <w:rPr>
                            <w:rFonts w:eastAsia="新細明體" w:hint="eastAsia"/>
                            <w:b/>
                            <w:i/>
                            <w:sz w:val="20"/>
                            <w:szCs w:val="20"/>
                            <w:lang w:val="it-IT"/>
                          </w:rPr>
                          <w:t>x</w:t>
                        </w:r>
                        <w:r>
                          <w:rPr>
                            <w:rFonts w:eastAsia="新細明體" w:hint="eastAsia"/>
                            <w:sz w:val="20"/>
                            <w:szCs w:val="20"/>
                            <w:lang w:val="it-IT"/>
                          </w:rPr>
                          <w:t>_</w:t>
                        </w:r>
                        <w:r>
                          <w:rPr>
                            <w:rFonts w:eastAsia="新細明體" w:hint="eastAsia"/>
                            <w:sz w:val="20"/>
                            <w:szCs w:val="20"/>
                            <w:lang w:val="de-DE"/>
                          </w:rPr>
                          <w:t>bid[ID_WIDTH-1:0]</w:t>
                        </w:r>
                      </w:p>
                      <w:p w:rsidR="00917185" w:rsidRDefault="00917185">
                        <w:pPr>
                          <w:spacing w:line="276" w:lineRule="auto"/>
                          <w:rPr>
                            <w:rFonts w:eastAsia="新細明體"/>
                            <w:sz w:val="20"/>
                            <w:szCs w:val="20"/>
                            <w:lang w:val="de-DE"/>
                          </w:rPr>
                        </w:pPr>
                        <w:r>
                          <w:rPr>
                            <w:rFonts w:eastAsia="新細明體" w:hint="eastAsia"/>
                            <w:sz w:val="20"/>
                            <w:szCs w:val="20"/>
                            <w:lang w:val="it-IT"/>
                          </w:rPr>
                          <w:t>us</w:t>
                        </w:r>
                        <w:r>
                          <w:rPr>
                            <w:rFonts w:eastAsia="新細明體" w:hint="eastAsia"/>
                            <w:b/>
                            <w:i/>
                            <w:sz w:val="20"/>
                            <w:szCs w:val="20"/>
                            <w:lang w:val="it-IT"/>
                          </w:rPr>
                          <w:t>x</w:t>
                        </w:r>
                        <w:r>
                          <w:rPr>
                            <w:rFonts w:eastAsia="新細明體" w:hint="eastAsia"/>
                            <w:sz w:val="20"/>
                            <w:szCs w:val="20"/>
                            <w:lang w:val="it-IT"/>
                          </w:rPr>
                          <w:t>_</w:t>
                        </w:r>
                        <w:r>
                          <w:rPr>
                            <w:rFonts w:eastAsia="新細明體" w:hint="eastAsia"/>
                            <w:sz w:val="20"/>
                            <w:szCs w:val="20"/>
                            <w:lang w:val="de-DE"/>
                          </w:rPr>
                          <w:t>bresp[1:0]</w:t>
                        </w:r>
                      </w:p>
                      <w:p w:rsidR="00917185" w:rsidRDefault="00917185">
                        <w:pPr>
                          <w:spacing w:line="276" w:lineRule="auto"/>
                          <w:rPr>
                            <w:rFonts w:eastAsia="新細明體"/>
                            <w:sz w:val="20"/>
                            <w:szCs w:val="20"/>
                            <w:lang w:val="de-DE"/>
                          </w:rPr>
                        </w:pPr>
                        <w:r>
                          <w:rPr>
                            <w:rFonts w:eastAsia="新細明體" w:hint="eastAsia"/>
                            <w:sz w:val="20"/>
                            <w:szCs w:val="20"/>
                            <w:lang w:val="it-IT"/>
                          </w:rPr>
                          <w:t>us</w:t>
                        </w:r>
                        <w:r>
                          <w:rPr>
                            <w:rFonts w:eastAsia="新細明體" w:hint="eastAsia"/>
                            <w:b/>
                            <w:i/>
                            <w:sz w:val="20"/>
                            <w:szCs w:val="20"/>
                            <w:lang w:val="it-IT"/>
                          </w:rPr>
                          <w:t>x</w:t>
                        </w:r>
                        <w:r>
                          <w:rPr>
                            <w:rFonts w:eastAsia="新細明體" w:hint="eastAsia"/>
                            <w:sz w:val="20"/>
                            <w:szCs w:val="20"/>
                            <w:lang w:val="it-IT"/>
                          </w:rPr>
                          <w:t>_</w:t>
                        </w:r>
                        <w:r>
                          <w:rPr>
                            <w:rFonts w:eastAsia="新細明體" w:hint="eastAsia"/>
                            <w:sz w:val="20"/>
                            <w:szCs w:val="20"/>
                            <w:lang w:val="de-DE"/>
                          </w:rPr>
                          <w:t>bvalid</w:t>
                        </w:r>
                      </w:p>
                      <w:p w:rsidR="00917185" w:rsidRDefault="00917185">
                        <w:pPr>
                          <w:spacing w:line="276" w:lineRule="auto"/>
                          <w:rPr>
                            <w:rFonts w:eastAsia="新細明體"/>
                            <w:sz w:val="20"/>
                            <w:szCs w:val="20"/>
                            <w:lang w:val="de-DE"/>
                          </w:rPr>
                        </w:pPr>
                        <w:r>
                          <w:rPr>
                            <w:rFonts w:eastAsia="新細明體" w:hint="eastAsia"/>
                            <w:sz w:val="20"/>
                            <w:szCs w:val="20"/>
                            <w:lang w:val="it-IT"/>
                          </w:rPr>
                          <w:t>us</w:t>
                        </w:r>
                        <w:r>
                          <w:rPr>
                            <w:rFonts w:eastAsia="新細明體" w:hint="eastAsia"/>
                            <w:b/>
                            <w:i/>
                            <w:sz w:val="20"/>
                            <w:szCs w:val="20"/>
                            <w:lang w:val="it-IT"/>
                          </w:rPr>
                          <w:t>x</w:t>
                        </w:r>
                        <w:r>
                          <w:rPr>
                            <w:rFonts w:eastAsia="新細明體" w:hint="eastAsia"/>
                            <w:sz w:val="20"/>
                            <w:szCs w:val="20"/>
                            <w:lang w:val="it-IT"/>
                          </w:rPr>
                          <w:t>_</w:t>
                        </w:r>
                        <w:r>
                          <w:rPr>
                            <w:rFonts w:eastAsia="新細明體" w:hint="eastAsia"/>
                            <w:sz w:val="20"/>
                            <w:szCs w:val="20"/>
                            <w:lang w:val="de-DE"/>
                          </w:rPr>
                          <w:t>bready</w:t>
                        </w:r>
                      </w:p>
                      <w:p w:rsidR="00917185" w:rsidRDefault="00917185" w:rsidP="00D95BBF">
                        <w:pPr>
                          <w:spacing w:line="276" w:lineRule="auto"/>
                          <w:rPr>
                            <w:rFonts w:eastAsia="新細明體"/>
                            <w:sz w:val="20"/>
                            <w:szCs w:val="20"/>
                            <w:lang w:val="de-DE"/>
                          </w:rPr>
                        </w:pPr>
                      </w:p>
                      <w:p w:rsidR="00917185" w:rsidRPr="00F1779D" w:rsidRDefault="00917185" w:rsidP="00D95BBF">
                        <w:pPr>
                          <w:spacing w:line="276" w:lineRule="auto"/>
                          <w:rPr>
                            <w:rFonts w:eastAsia="新細明體"/>
                            <w:sz w:val="20"/>
                            <w:szCs w:val="20"/>
                            <w:lang w:val="de-DE"/>
                          </w:rPr>
                        </w:pPr>
                        <w:r>
                          <w:rPr>
                            <w:rFonts w:eastAsia="新細明體" w:hint="eastAsia"/>
                            <w:sz w:val="20"/>
                            <w:szCs w:val="20"/>
                            <w:lang w:val="it-IT"/>
                          </w:rPr>
                          <w:t>us</w:t>
                        </w:r>
                        <w:r>
                          <w:rPr>
                            <w:rFonts w:eastAsia="新細明體" w:hint="eastAsia"/>
                            <w:b/>
                            <w:i/>
                            <w:sz w:val="20"/>
                            <w:szCs w:val="20"/>
                            <w:lang w:val="it-IT"/>
                          </w:rPr>
                          <w:t>x</w:t>
                        </w:r>
                        <w:r>
                          <w:rPr>
                            <w:rFonts w:eastAsia="新細明體" w:hint="eastAsia"/>
                            <w:sz w:val="20"/>
                            <w:szCs w:val="20"/>
                            <w:lang w:val="it-IT"/>
                          </w:rPr>
                          <w:t>_</w:t>
                        </w:r>
                        <w:r>
                          <w:rPr>
                            <w:rFonts w:eastAsia="新細明體" w:hint="eastAsia"/>
                            <w:sz w:val="20"/>
                            <w:szCs w:val="20"/>
                            <w:lang w:val="de-DE"/>
                          </w:rPr>
                          <w:t>arid[ID_WIDTH-1:0]</w:t>
                        </w:r>
                      </w:p>
                      <w:p w:rsidR="00917185" w:rsidRDefault="00917185" w:rsidP="00D95BBF">
                        <w:pPr>
                          <w:spacing w:line="276" w:lineRule="auto"/>
                          <w:rPr>
                            <w:rFonts w:eastAsia="新細明體"/>
                            <w:sz w:val="20"/>
                            <w:szCs w:val="20"/>
                            <w:lang w:val="de-DE"/>
                          </w:rPr>
                        </w:pPr>
                        <w:r>
                          <w:rPr>
                            <w:rFonts w:eastAsia="新細明體" w:hint="eastAsia"/>
                            <w:sz w:val="20"/>
                            <w:szCs w:val="20"/>
                            <w:lang w:val="de-DE"/>
                          </w:rPr>
                          <w:t>us</w:t>
                        </w:r>
                        <w:r w:rsidRPr="00D95BBF">
                          <w:rPr>
                            <w:rFonts w:eastAsia="新細明體" w:hint="eastAsia"/>
                            <w:b/>
                            <w:i/>
                            <w:sz w:val="20"/>
                            <w:szCs w:val="20"/>
                            <w:lang w:val="de-DE"/>
                          </w:rPr>
                          <w:t>x</w:t>
                        </w:r>
                        <w:r>
                          <w:rPr>
                            <w:rFonts w:eastAsia="新細明體" w:hint="eastAsia"/>
                            <w:sz w:val="20"/>
                            <w:szCs w:val="20"/>
                            <w:lang w:val="de-DE"/>
                          </w:rPr>
                          <w:t>_araddr[</w:t>
                        </w:r>
                        <w:r>
                          <w:rPr>
                            <w:rFonts w:eastAsia="新細明體" w:hint="eastAsia"/>
                            <w:sz w:val="20"/>
                            <w:szCs w:val="20"/>
                          </w:rPr>
                          <w:t>ADDR_WIDTH-1</w:t>
                        </w:r>
                        <w:r>
                          <w:rPr>
                            <w:rFonts w:eastAsia="新細明體" w:hint="eastAsia"/>
                            <w:sz w:val="20"/>
                            <w:szCs w:val="20"/>
                            <w:lang w:val="de-DE"/>
                          </w:rPr>
                          <w:t>:0]</w:t>
                        </w:r>
                      </w:p>
                      <w:p w:rsidR="00917185" w:rsidRDefault="00917185" w:rsidP="00D95BBF">
                        <w:pPr>
                          <w:spacing w:line="276" w:lineRule="auto"/>
                          <w:rPr>
                            <w:rFonts w:eastAsia="新細明體"/>
                            <w:sz w:val="20"/>
                            <w:szCs w:val="20"/>
                            <w:lang w:val="de-DE"/>
                          </w:rPr>
                        </w:pPr>
                        <w:r>
                          <w:rPr>
                            <w:rFonts w:eastAsia="新細明體" w:hint="eastAsia"/>
                            <w:sz w:val="20"/>
                            <w:szCs w:val="20"/>
                            <w:lang w:val="it-IT"/>
                          </w:rPr>
                          <w:t>us</w:t>
                        </w:r>
                        <w:r>
                          <w:rPr>
                            <w:rFonts w:eastAsia="新細明體" w:hint="eastAsia"/>
                            <w:b/>
                            <w:i/>
                            <w:sz w:val="20"/>
                            <w:szCs w:val="20"/>
                            <w:lang w:val="it-IT"/>
                          </w:rPr>
                          <w:t>x</w:t>
                        </w:r>
                        <w:r>
                          <w:rPr>
                            <w:rFonts w:eastAsia="新細明體" w:hint="eastAsia"/>
                            <w:sz w:val="20"/>
                            <w:szCs w:val="20"/>
                            <w:lang w:val="it-IT"/>
                          </w:rPr>
                          <w:t>_</w:t>
                        </w:r>
                        <w:r>
                          <w:rPr>
                            <w:rFonts w:eastAsia="新細明體" w:hint="eastAsia"/>
                            <w:sz w:val="20"/>
                            <w:szCs w:val="20"/>
                            <w:lang w:val="de-DE"/>
                          </w:rPr>
                          <w:t>arlen[7:0]</w:t>
                        </w:r>
                      </w:p>
                      <w:p w:rsidR="00917185" w:rsidRDefault="00917185" w:rsidP="00D95BBF">
                        <w:pPr>
                          <w:spacing w:line="276" w:lineRule="auto"/>
                          <w:rPr>
                            <w:rFonts w:eastAsia="新細明體"/>
                            <w:sz w:val="20"/>
                            <w:szCs w:val="20"/>
                            <w:lang w:val="de-DE"/>
                          </w:rPr>
                        </w:pPr>
                        <w:r>
                          <w:rPr>
                            <w:rFonts w:eastAsia="新細明體" w:hint="eastAsia"/>
                            <w:sz w:val="20"/>
                            <w:szCs w:val="20"/>
                            <w:lang w:val="it-IT"/>
                          </w:rPr>
                          <w:t>us</w:t>
                        </w:r>
                        <w:r>
                          <w:rPr>
                            <w:rFonts w:eastAsia="新細明體" w:hint="eastAsia"/>
                            <w:b/>
                            <w:i/>
                            <w:sz w:val="20"/>
                            <w:szCs w:val="20"/>
                            <w:lang w:val="it-IT"/>
                          </w:rPr>
                          <w:t>x</w:t>
                        </w:r>
                        <w:r>
                          <w:rPr>
                            <w:rFonts w:eastAsia="新細明體" w:hint="eastAsia"/>
                            <w:sz w:val="20"/>
                            <w:szCs w:val="20"/>
                            <w:lang w:val="it-IT"/>
                          </w:rPr>
                          <w:t>_</w:t>
                        </w:r>
                        <w:r>
                          <w:rPr>
                            <w:rFonts w:eastAsia="新細明體" w:hint="eastAsia"/>
                            <w:sz w:val="20"/>
                            <w:szCs w:val="20"/>
                            <w:lang w:val="de-DE"/>
                          </w:rPr>
                          <w:t>arsize[2:0]</w:t>
                        </w:r>
                      </w:p>
                      <w:p w:rsidR="00917185" w:rsidRDefault="00917185" w:rsidP="00D95BBF">
                        <w:pPr>
                          <w:spacing w:line="276" w:lineRule="auto"/>
                          <w:rPr>
                            <w:rFonts w:eastAsia="新細明體"/>
                            <w:sz w:val="20"/>
                            <w:szCs w:val="20"/>
                            <w:lang w:val="de-DE"/>
                          </w:rPr>
                        </w:pPr>
                        <w:r>
                          <w:rPr>
                            <w:rFonts w:eastAsia="新細明體" w:hint="eastAsia"/>
                            <w:sz w:val="20"/>
                            <w:szCs w:val="20"/>
                            <w:lang w:val="it-IT"/>
                          </w:rPr>
                          <w:t>us</w:t>
                        </w:r>
                        <w:r>
                          <w:rPr>
                            <w:rFonts w:eastAsia="新細明體" w:hint="eastAsia"/>
                            <w:b/>
                            <w:i/>
                            <w:sz w:val="20"/>
                            <w:szCs w:val="20"/>
                            <w:lang w:val="it-IT"/>
                          </w:rPr>
                          <w:t>x</w:t>
                        </w:r>
                        <w:r>
                          <w:rPr>
                            <w:rFonts w:eastAsia="新細明體" w:hint="eastAsia"/>
                            <w:sz w:val="20"/>
                            <w:szCs w:val="20"/>
                            <w:lang w:val="it-IT"/>
                          </w:rPr>
                          <w:t>_</w:t>
                        </w:r>
                        <w:r>
                          <w:rPr>
                            <w:rFonts w:eastAsia="新細明體" w:hint="eastAsia"/>
                            <w:sz w:val="20"/>
                            <w:szCs w:val="20"/>
                            <w:lang w:val="de-DE"/>
                          </w:rPr>
                          <w:t>arburst[1:0]</w:t>
                        </w:r>
                      </w:p>
                      <w:p w:rsidR="00917185" w:rsidRDefault="00917185" w:rsidP="00D95BBF">
                        <w:pPr>
                          <w:spacing w:line="276" w:lineRule="auto"/>
                          <w:rPr>
                            <w:rFonts w:eastAsia="新細明體"/>
                            <w:sz w:val="20"/>
                            <w:szCs w:val="20"/>
                            <w:lang w:val="de-DE"/>
                          </w:rPr>
                        </w:pPr>
                        <w:r>
                          <w:rPr>
                            <w:rFonts w:eastAsia="新細明體" w:hint="eastAsia"/>
                            <w:sz w:val="20"/>
                            <w:szCs w:val="20"/>
                            <w:lang w:val="it-IT"/>
                          </w:rPr>
                          <w:t>us</w:t>
                        </w:r>
                        <w:r>
                          <w:rPr>
                            <w:rFonts w:eastAsia="新細明體" w:hint="eastAsia"/>
                            <w:b/>
                            <w:i/>
                            <w:sz w:val="20"/>
                            <w:szCs w:val="20"/>
                            <w:lang w:val="it-IT"/>
                          </w:rPr>
                          <w:t>x</w:t>
                        </w:r>
                        <w:r>
                          <w:rPr>
                            <w:rFonts w:eastAsia="新細明體" w:hint="eastAsia"/>
                            <w:sz w:val="20"/>
                            <w:szCs w:val="20"/>
                            <w:lang w:val="it-IT"/>
                          </w:rPr>
                          <w:t>_</w:t>
                        </w:r>
                        <w:r>
                          <w:rPr>
                            <w:rFonts w:eastAsia="新細明體" w:hint="eastAsia"/>
                            <w:sz w:val="20"/>
                            <w:szCs w:val="20"/>
                            <w:lang w:val="de-DE"/>
                          </w:rPr>
                          <w:t>arlock</w:t>
                        </w:r>
                      </w:p>
                      <w:p w:rsidR="00917185" w:rsidRDefault="00917185" w:rsidP="00D95BBF">
                        <w:pPr>
                          <w:spacing w:line="276" w:lineRule="auto"/>
                          <w:rPr>
                            <w:rFonts w:eastAsia="新細明體"/>
                            <w:sz w:val="20"/>
                            <w:szCs w:val="20"/>
                            <w:lang w:val="de-DE"/>
                          </w:rPr>
                        </w:pPr>
                        <w:r>
                          <w:rPr>
                            <w:rFonts w:eastAsia="新細明體" w:hint="eastAsia"/>
                            <w:sz w:val="20"/>
                            <w:szCs w:val="20"/>
                            <w:lang w:val="it-IT"/>
                          </w:rPr>
                          <w:t>us</w:t>
                        </w:r>
                        <w:r>
                          <w:rPr>
                            <w:rFonts w:eastAsia="新細明體" w:hint="eastAsia"/>
                            <w:b/>
                            <w:i/>
                            <w:sz w:val="20"/>
                            <w:szCs w:val="20"/>
                            <w:lang w:val="it-IT"/>
                          </w:rPr>
                          <w:t>x</w:t>
                        </w:r>
                        <w:r>
                          <w:rPr>
                            <w:rFonts w:eastAsia="新細明體" w:hint="eastAsia"/>
                            <w:sz w:val="20"/>
                            <w:szCs w:val="20"/>
                            <w:lang w:val="it-IT"/>
                          </w:rPr>
                          <w:t>_</w:t>
                        </w:r>
                        <w:r>
                          <w:rPr>
                            <w:rFonts w:eastAsia="新細明體" w:hint="eastAsia"/>
                            <w:sz w:val="20"/>
                            <w:szCs w:val="20"/>
                            <w:lang w:val="de-DE"/>
                          </w:rPr>
                          <w:t>arcache[3:0]</w:t>
                        </w:r>
                      </w:p>
                      <w:p w:rsidR="00917185" w:rsidRDefault="00917185" w:rsidP="00D95BBF">
                        <w:pPr>
                          <w:spacing w:line="276" w:lineRule="auto"/>
                          <w:rPr>
                            <w:rFonts w:eastAsia="新細明體"/>
                            <w:sz w:val="20"/>
                            <w:szCs w:val="20"/>
                            <w:lang w:val="de-DE"/>
                          </w:rPr>
                        </w:pPr>
                        <w:r>
                          <w:rPr>
                            <w:rFonts w:eastAsia="新細明體" w:hint="eastAsia"/>
                            <w:sz w:val="20"/>
                            <w:szCs w:val="20"/>
                            <w:lang w:val="it-IT"/>
                          </w:rPr>
                          <w:t>us</w:t>
                        </w:r>
                        <w:r>
                          <w:rPr>
                            <w:rFonts w:eastAsia="新細明體" w:hint="eastAsia"/>
                            <w:b/>
                            <w:i/>
                            <w:sz w:val="20"/>
                            <w:szCs w:val="20"/>
                            <w:lang w:val="it-IT"/>
                          </w:rPr>
                          <w:t>x</w:t>
                        </w:r>
                        <w:r>
                          <w:rPr>
                            <w:rFonts w:eastAsia="新細明體" w:hint="eastAsia"/>
                            <w:sz w:val="20"/>
                            <w:szCs w:val="20"/>
                            <w:lang w:val="it-IT"/>
                          </w:rPr>
                          <w:t>_</w:t>
                        </w:r>
                        <w:r>
                          <w:rPr>
                            <w:rFonts w:eastAsia="新細明體" w:hint="eastAsia"/>
                            <w:sz w:val="20"/>
                            <w:szCs w:val="20"/>
                            <w:lang w:val="de-DE"/>
                          </w:rPr>
                          <w:t>arprot[2:0]</w:t>
                        </w:r>
                      </w:p>
                      <w:p w:rsidR="00917185" w:rsidRDefault="00917185" w:rsidP="00D95BBF">
                        <w:pPr>
                          <w:spacing w:line="276" w:lineRule="auto"/>
                          <w:rPr>
                            <w:rFonts w:eastAsia="新細明體"/>
                            <w:sz w:val="20"/>
                            <w:szCs w:val="20"/>
                            <w:lang w:val="de-DE"/>
                          </w:rPr>
                        </w:pPr>
                        <w:r>
                          <w:rPr>
                            <w:rFonts w:eastAsia="新細明體" w:hint="eastAsia"/>
                            <w:sz w:val="20"/>
                            <w:szCs w:val="20"/>
                            <w:lang w:val="it-IT"/>
                          </w:rPr>
                          <w:t>us</w:t>
                        </w:r>
                        <w:r>
                          <w:rPr>
                            <w:rFonts w:eastAsia="新細明體" w:hint="eastAsia"/>
                            <w:b/>
                            <w:i/>
                            <w:sz w:val="20"/>
                            <w:szCs w:val="20"/>
                            <w:lang w:val="it-IT"/>
                          </w:rPr>
                          <w:t>x</w:t>
                        </w:r>
                        <w:r>
                          <w:rPr>
                            <w:rFonts w:eastAsia="新細明體" w:hint="eastAsia"/>
                            <w:sz w:val="20"/>
                            <w:szCs w:val="20"/>
                            <w:lang w:val="it-IT"/>
                          </w:rPr>
                          <w:t>_</w:t>
                        </w:r>
                        <w:r>
                          <w:rPr>
                            <w:rFonts w:eastAsia="新細明體" w:hint="eastAsia"/>
                            <w:sz w:val="20"/>
                            <w:szCs w:val="20"/>
                            <w:lang w:val="de-DE"/>
                          </w:rPr>
                          <w:t>arvalid</w:t>
                        </w:r>
                      </w:p>
                      <w:p w:rsidR="00917185" w:rsidRDefault="00917185" w:rsidP="00D95BBF">
                        <w:pPr>
                          <w:spacing w:line="276" w:lineRule="auto"/>
                          <w:rPr>
                            <w:rFonts w:eastAsia="新細明體"/>
                            <w:sz w:val="20"/>
                            <w:szCs w:val="20"/>
                            <w:lang w:val="de-DE"/>
                          </w:rPr>
                        </w:pPr>
                        <w:r>
                          <w:rPr>
                            <w:rFonts w:eastAsia="新細明體" w:hint="eastAsia"/>
                            <w:sz w:val="20"/>
                            <w:szCs w:val="20"/>
                            <w:lang w:val="it-IT"/>
                          </w:rPr>
                          <w:t>us</w:t>
                        </w:r>
                        <w:r>
                          <w:rPr>
                            <w:rFonts w:eastAsia="新細明體" w:hint="eastAsia"/>
                            <w:b/>
                            <w:i/>
                            <w:sz w:val="20"/>
                            <w:szCs w:val="20"/>
                            <w:lang w:val="it-IT"/>
                          </w:rPr>
                          <w:t>x</w:t>
                        </w:r>
                        <w:r>
                          <w:rPr>
                            <w:rFonts w:eastAsia="新細明體" w:hint="eastAsia"/>
                            <w:sz w:val="20"/>
                            <w:szCs w:val="20"/>
                            <w:lang w:val="it-IT"/>
                          </w:rPr>
                          <w:t>_</w:t>
                        </w:r>
                        <w:r>
                          <w:rPr>
                            <w:rFonts w:eastAsia="新細明體" w:hint="eastAsia"/>
                            <w:sz w:val="20"/>
                            <w:szCs w:val="20"/>
                            <w:lang w:val="de-DE"/>
                          </w:rPr>
                          <w:t>arready</w:t>
                        </w:r>
                      </w:p>
                      <w:p w:rsidR="00917185" w:rsidRPr="00D95BBF" w:rsidRDefault="00917185" w:rsidP="00D95BBF">
                        <w:pPr>
                          <w:spacing w:line="276" w:lineRule="auto"/>
                          <w:rPr>
                            <w:rFonts w:eastAsia="新細明體"/>
                            <w:sz w:val="20"/>
                            <w:szCs w:val="20"/>
                            <w:lang w:val="de-DE"/>
                          </w:rPr>
                        </w:pPr>
                      </w:p>
                      <w:p w:rsidR="00917185" w:rsidRPr="00D95BBF" w:rsidRDefault="00917185" w:rsidP="00D95BBF">
                        <w:pPr>
                          <w:pStyle w:val="Web"/>
                          <w:rPr>
                            <w:rFonts w:ascii="Georgia" w:hAnsi="Georgia" w:cs="Calibri"/>
                            <w:sz w:val="20"/>
                            <w:szCs w:val="20"/>
                          </w:rPr>
                        </w:pPr>
                        <w:proofErr w:type="spellStart"/>
                        <w:r w:rsidRPr="00D95BBF">
                          <w:rPr>
                            <w:rFonts w:ascii="Georgia" w:hAnsi="Georgia" w:cs="Calibri" w:hint="eastAsia"/>
                            <w:sz w:val="20"/>
                            <w:szCs w:val="20"/>
                          </w:rPr>
                          <w:t>us</w:t>
                        </w:r>
                        <w:r w:rsidRPr="00D95BBF">
                          <w:rPr>
                            <w:rFonts w:ascii="Georgia" w:hAnsi="Georgia" w:cs="Calibri" w:hint="eastAsia"/>
                            <w:b/>
                            <w:i/>
                            <w:sz w:val="20"/>
                            <w:szCs w:val="20"/>
                          </w:rPr>
                          <w:t>x</w:t>
                        </w:r>
                        <w:r w:rsidRPr="00D95BBF">
                          <w:rPr>
                            <w:rFonts w:ascii="Georgia" w:hAnsi="Georgia" w:cs="Calibri" w:hint="eastAsia"/>
                            <w:sz w:val="20"/>
                            <w:szCs w:val="20"/>
                          </w:rPr>
                          <w:t>_</w:t>
                        </w:r>
                        <w:proofErr w:type="gramStart"/>
                        <w:r>
                          <w:rPr>
                            <w:rFonts w:ascii="Georgia" w:hAnsi="Georgia" w:cs="Calibri"/>
                            <w:sz w:val="20"/>
                            <w:szCs w:val="20"/>
                          </w:rPr>
                          <w:t>rdata</w:t>
                        </w:r>
                        <w:proofErr w:type="spellEnd"/>
                        <w:r>
                          <w:rPr>
                            <w:rFonts w:ascii="Georgia" w:hAnsi="Georgia" w:cs="Calibri"/>
                            <w:sz w:val="20"/>
                            <w:szCs w:val="20"/>
                          </w:rPr>
                          <w:t>[</w:t>
                        </w:r>
                        <w:proofErr w:type="gramEnd"/>
                        <w:r>
                          <w:rPr>
                            <w:rFonts w:ascii="Georgia" w:hAnsi="Georgia" w:cs="Calibri"/>
                            <w:sz w:val="20"/>
                            <w:szCs w:val="20"/>
                          </w:rPr>
                          <w:t>DATA_</w:t>
                        </w:r>
                        <w:r w:rsidRPr="00D95BBF">
                          <w:rPr>
                            <w:rFonts w:ascii="Georgia" w:hAnsi="Georgia" w:cs="Calibri" w:hint="eastAsia"/>
                            <w:sz w:val="20"/>
                            <w:szCs w:val="20"/>
                          </w:rPr>
                          <w:t>WIDTH-1</w:t>
                        </w:r>
                        <w:r>
                          <w:rPr>
                            <w:rFonts w:ascii="Georgia" w:hAnsi="Georgia" w:cs="Calibri"/>
                            <w:sz w:val="20"/>
                            <w:szCs w:val="20"/>
                          </w:rPr>
                          <w:t>:0]</w:t>
                        </w:r>
                      </w:p>
                      <w:p w:rsidR="00917185" w:rsidRDefault="00917185" w:rsidP="00D95BBF">
                        <w:pPr>
                          <w:spacing w:line="276" w:lineRule="auto"/>
                          <w:rPr>
                            <w:rFonts w:eastAsia="新細明體"/>
                            <w:sz w:val="20"/>
                            <w:szCs w:val="20"/>
                            <w:lang w:val="de-DE"/>
                          </w:rPr>
                        </w:pPr>
                        <w:r>
                          <w:rPr>
                            <w:rFonts w:eastAsia="新細明體" w:hint="eastAsia"/>
                            <w:sz w:val="20"/>
                            <w:szCs w:val="20"/>
                            <w:lang w:val="it-IT"/>
                          </w:rPr>
                          <w:t>us</w:t>
                        </w:r>
                        <w:r>
                          <w:rPr>
                            <w:rFonts w:eastAsia="新細明體" w:hint="eastAsia"/>
                            <w:b/>
                            <w:i/>
                            <w:sz w:val="20"/>
                            <w:szCs w:val="20"/>
                            <w:lang w:val="it-IT"/>
                          </w:rPr>
                          <w:t>x</w:t>
                        </w:r>
                        <w:r>
                          <w:rPr>
                            <w:rFonts w:eastAsia="新細明體" w:hint="eastAsia"/>
                            <w:sz w:val="20"/>
                            <w:szCs w:val="20"/>
                            <w:lang w:val="it-IT"/>
                          </w:rPr>
                          <w:t>_</w:t>
                        </w:r>
                        <w:r>
                          <w:rPr>
                            <w:rFonts w:eastAsia="新細明體" w:hint="eastAsia"/>
                            <w:sz w:val="20"/>
                            <w:szCs w:val="20"/>
                            <w:lang w:val="de-DE"/>
                          </w:rPr>
                          <w:t xml:space="preserve">rid[ID_WIDTH-1:0] </w:t>
                        </w:r>
                      </w:p>
                      <w:p w:rsidR="00917185" w:rsidRDefault="00917185">
                        <w:pPr>
                          <w:spacing w:line="276" w:lineRule="auto"/>
                          <w:rPr>
                            <w:rFonts w:eastAsia="新細明體"/>
                            <w:sz w:val="20"/>
                            <w:szCs w:val="20"/>
                            <w:lang w:val="de-DE"/>
                          </w:rPr>
                        </w:pPr>
                        <w:r>
                          <w:rPr>
                            <w:rFonts w:eastAsia="新細明體" w:hint="eastAsia"/>
                            <w:sz w:val="20"/>
                            <w:szCs w:val="20"/>
                            <w:lang w:val="it-IT"/>
                          </w:rPr>
                          <w:t>us</w:t>
                        </w:r>
                        <w:r>
                          <w:rPr>
                            <w:rFonts w:eastAsia="新細明體" w:hint="eastAsia"/>
                            <w:b/>
                            <w:i/>
                            <w:sz w:val="20"/>
                            <w:szCs w:val="20"/>
                            <w:lang w:val="it-IT"/>
                          </w:rPr>
                          <w:t>x</w:t>
                        </w:r>
                        <w:r>
                          <w:rPr>
                            <w:rFonts w:eastAsia="新細明體" w:hint="eastAsia"/>
                            <w:sz w:val="20"/>
                            <w:szCs w:val="20"/>
                            <w:lang w:val="it-IT"/>
                          </w:rPr>
                          <w:t>_</w:t>
                        </w:r>
                        <w:r>
                          <w:rPr>
                            <w:rFonts w:eastAsia="新細明體" w:hint="eastAsia"/>
                            <w:sz w:val="20"/>
                            <w:szCs w:val="20"/>
                            <w:lang w:val="de-DE"/>
                          </w:rPr>
                          <w:t>rresp[1:0]</w:t>
                        </w:r>
                      </w:p>
                      <w:p w:rsidR="00917185" w:rsidRDefault="00917185">
                        <w:pPr>
                          <w:spacing w:line="276" w:lineRule="auto"/>
                          <w:rPr>
                            <w:rFonts w:eastAsia="新細明體"/>
                            <w:sz w:val="20"/>
                            <w:szCs w:val="20"/>
                            <w:lang w:val="de-DE"/>
                          </w:rPr>
                        </w:pPr>
                        <w:r>
                          <w:rPr>
                            <w:rFonts w:eastAsia="新細明體" w:hint="eastAsia"/>
                            <w:sz w:val="20"/>
                            <w:szCs w:val="20"/>
                            <w:lang w:val="it-IT"/>
                          </w:rPr>
                          <w:t>us</w:t>
                        </w:r>
                        <w:r>
                          <w:rPr>
                            <w:rFonts w:eastAsia="新細明體" w:hint="eastAsia"/>
                            <w:b/>
                            <w:i/>
                            <w:sz w:val="20"/>
                            <w:szCs w:val="20"/>
                            <w:lang w:val="it-IT"/>
                          </w:rPr>
                          <w:t>x</w:t>
                        </w:r>
                        <w:r>
                          <w:rPr>
                            <w:rFonts w:eastAsia="新細明體" w:hint="eastAsia"/>
                            <w:sz w:val="20"/>
                            <w:szCs w:val="20"/>
                            <w:lang w:val="it-IT"/>
                          </w:rPr>
                          <w:t>_</w:t>
                        </w:r>
                        <w:r>
                          <w:rPr>
                            <w:rFonts w:eastAsia="新細明體" w:hint="eastAsia"/>
                            <w:sz w:val="20"/>
                            <w:szCs w:val="20"/>
                            <w:lang w:val="de-DE"/>
                          </w:rPr>
                          <w:t>rlast</w:t>
                        </w:r>
                      </w:p>
                      <w:p w:rsidR="00917185" w:rsidRDefault="00917185">
                        <w:pPr>
                          <w:spacing w:line="276" w:lineRule="auto"/>
                          <w:rPr>
                            <w:rFonts w:eastAsia="新細明體"/>
                            <w:sz w:val="20"/>
                            <w:szCs w:val="20"/>
                            <w:lang w:val="de-DE"/>
                          </w:rPr>
                        </w:pPr>
                        <w:r>
                          <w:rPr>
                            <w:rFonts w:eastAsia="新細明體" w:hint="eastAsia"/>
                            <w:sz w:val="20"/>
                            <w:szCs w:val="20"/>
                            <w:lang w:val="it-IT"/>
                          </w:rPr>
                          <w:t>us</w:t>
                        </w:r>
                        <w:r>
                          <w:rPr>
                            <w:rFonts w:eastAsia="新細明體" w:hint="eastAsia"/>
                            <w:b/>
                            <w:i/>
                            <w:sz w:val="20"/>
                            <w:szCs w:val="20"/>
                            <w:lang w:val="it-IT"/>
                          </w:rPr>
                          <w:t>x</w:t>
                        </w:r>
                        <w:r>
                          <w:rPr>
                            <w:rFonts w:eastAsia="新細明體" w:hint="eastAsia"/>
                            <w:sz w:val="20"/>
                            <w:szCs w:val="20"/>
                            <w:lang w:val="it-IT"/>
                          </w:rPr>
                          <w:t>_</w:t>
                        </w:r>
                        <w:r>
                          <w:rPr>
                            <w:rFonts w:eastAsia="新細明體" w:hint="eastAsia"/>
                            <w:sz w:val="20"/>
                            <w:szCs w:val="20"/>
                            <w:lang w:val="de-DE"/>
                          </w:rPr>
                          <w:t>rvalid</w:t>
                        </w:r>
                      </w:p>
                      <w:p w:rsidR="00917185" w:rsidRPr="00F1779D" w:rsidRDefault="00917185">
                        <w:pPr>
                          <w:spacing w:line="276" w:lineRule="auto"/>
                          <w:rPr>
                            <w:rFonts w:eastAsia="新細明體"/>
                            <w:sz w:val="20"/>
                            <w:szCs w:val="20"/>
                            <w:lang w:val="de-DE"/>
                          </w:rPr>
                        </w:pPr>
                        <w:r>
                          <w:rPr>
                            <w:rFonts w:eastAsia="新細明體" w:hint="eastAsia"/>
                            <w:sz w:val="20"/>
                            <w:szCs w:val="20"/>
                            <w:lang w:val="it-IT"/>
                          </w:rPr>
                          <w:t>us</w:t>
                        </w:r>
                        <w:r>
                          <w:rPr>
                            <w:rFonts w:eastAsia="新細明體" w:hint="eastAsia"/>
                            <w:b/>
                            <w:i/>
                            <w:sz w:val="20"/>
                            <w:szCs w:val="20"/>
                            <w:lang w:val="it-IT"/>
                          </w:rPr>
                          <w:t>x</w:t>
                        </w:r>
                        <w:r>
                          <w:rPr>
                            <w:rFonts w:eastAsia="新細明體" w:hint="eastAsia"/>
                            <w:sz w:val="20"/>
                            <w:szCs w:val="20"/>
                            <w:lang w:val="it-IT"/>
                          </w:rPr>
                          <w:t>_</w:t>
                        </w:r>
                        <w:r>
                          <w:rPr>
                            <w:rFonts w:eastAsia="新細明體" w:hint="eastAsia"/>
                            <w:sz w:val="20"/>
                            <w:szCs w:val="20"/>
                            <w:lang w:val="de-DE"/>
                          </w:rPr>
                          <w:t>rready</w:t>
                        </w:r>
                      </w:p>
                    </w:txbxContent>
                  </v:textbox>
                </v:shape>
                <v:line id="Line 184" o:spid="_x0000_s1084" style="position:absolute;visibility:visible;mso-wrap-style:square" from="20612,11541" to="23667,115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nmYsEAAADbAAAADwAAAGRycy9kb3ducmV2LnhtbERPTYvCMBC9C/6HMIIX0XQVlqUaRQQX&#10;UXpQe9jj2IxtsZmUJtr235uDsMfH+15tOlOJFzWutKzgaxaBIM6sLjlXkF730x8QziNrrCyTgp4c&#10;bNbDwQpjbVs+0+vicxFC2MWooPC+jqV0WUEG3czWxIG728agD7DJpW6wDeGmkvMo+pYGSw4NBda0&#10;Kyh7XJ5GwfXXpYvHX3tMJtlpf+uTMknPvVLjUbddgvDU+X/xx33QCuZhbPgSfoBcv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GeZiwQAAANsAAAAPAAAAAAAAAAAAAAAA&#10;AKECAABkcnMvZG93bnJldi54bWxQSwUGAAAAAAQABAD5AAAAjwMAAAAA&#10;">
                  <v:stroke endarrow="block" endarrowlength="short"/>
                </v:line>
                <v:line id="Line 185" o:spid="_x0000_s1085" style="position:absolute;visibility:visible;mso-wrap-style:square" from="20676,13305" to="23730,13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VD+cUAAADbAAAADwAAAGRycy9kb3ducmV2LnhtbESPQWvCQBSE70L/w/IKvUjdqCBtdJVS&#10;sIiSg5qDx2f2mQSzb0N2Ncm/dwWhx2FmvmEWq85U4k6NKy0rGI8iEMSZ1SXnCtLj+vMLhPPIGivL&#10;pKAnB6vl22CBsbYt7+l+8LkIEHYxKii8r2MpXVaQQTeyNXHwLrYx6INscqkbbAPcVHISRTNpsOSw&#10;UGBNvwVl18PNKDj+uXR6PbXbZJjt1uc+KZN03yv18d79zEF46vx/+NXeaAWTb3h+CT9AL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VVD+cUAAADbAAAADwAAAAAAAAAA&#10;AAAAAAChAgAAZHJzL2Rvd25yZXYueG1sUEsFBgAAAAAEAAQA+QAAAJMDAAAAAA==&#10;">
                  <v:stroke endarrow="block" endarrowlength="short"/>
                </v:line>
                <v:line id="Line 186" o:spid="_x0000_s1086" style="position:absolute;visibility:visible;mso-wrap-style:square" from="20676,15055" to="23730,150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Z8ucMAAADbAAAADwAAAGRycy9kb3ducmV2LnhtbERPy2rCQBTdF/yH4QrdFDNphVKio4iQ&#10;Ii1ZaLLo8pq5JsHMnZAZ8/j7zqLQ5eG8t/vJtGKg3jWWFbxGMQji0uqGKwVFnq4+QDiPrLG1TApm&#10;crDfLZ62mGg78pmGi69ECGGXoILa+y6R0pU1GXSR7YgDd7O9QR9gX0nd4xjCTSvf4vhdGmw4NNTY&#10;0bGm8n55GAX5pyvW95/xK3spv9PrnDVZcZ6Vel5Ohw0IT5P/F/+5T1rBOqwPX8IPkL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22fLnDAAAA2wAAAA8AAAAAAAAAAAAA&#10;AAAAoQIAAGRycy9kb3ducmV2LnhtbFBLBQYAAAAABAAEAPkAAACRAwAAAAA=&#10;">
                  <v:stroke endarrow="block" endarrowlength="short"/>
                </v:line>
                <v:line id="Line 187" o:spid="_x0000_s1087" style="position:absolute;visibility:visible;mso-wrap-style:square" from="20685,21704" to="23739,21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rZIsYAAADbAAAADwAAAGRycy9kb3ducmV2LnhtbESPQWuDQBSE74H+h+UVegnJaoUSTDZS&#10;CimlxYOJhxxf3BeVuG/F3Ub9991CocdhZr5hdtlkOnGnwbWWFcTrCARxZXXLtYLydFhtQDiPrLGz&#10;TApmcpDtHxY7TLUduaD70dciQNilqKDxvk+ldFVDBt3a9sTBu9rBoA9yqKUecAxw08nnKHqRBlsO&#10;Cw329NZQdTt+GwWnd1cmt/P4mS+rr8Nlztu8LGalnh6n1y0IT5P/D/+1P7SCJIbfL+EHyP0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L62SLGAAAA2wAAAA8AAAAAAAAA&#10;AAAAAAAAoQIAAGRycy9kb3ducmV2LnhtbFBLBQYAAAAABAAEAPkAAACUAwAAAAA=&#10;">
                  <v:stroke endarrow="block" endarrowlength="short"/>
                </v:line>
                <v:line id="Line 188" o:spid="_x0000_s1088" style="position:absolute;visibility:visible;mso-wrap-style:square" from="20685,23162" to="23739,23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24XIMQAAADcAAAADwAAAGRycy9kb3ducmV2LnhtbESP0YrCMBRE3wX/IVxh39bUoqLVKOLi&#10;Irovq37Apbm2xeamNllb/XojLPg4zMwZZr5sTSluVLvCsoJBPwJBnFpdcKbgdNx8TkA4j6yxtEwK&#10;7uRgueh25pho2/Av3Q4+EwHCLkEFufdVIqVLczLo+rYiDt7Z1gZ9kHUmdY1NgJtSxlE0lgYLDgs5&#10;VrTOKb0c/oyCR/Rzwcm+cKdhY3Zfu3L6fW29Uh+9djUD4an17/B/e6sVxPEIXmfCEZCL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bhcgxAAAANwAAAAPAAAAAAAAAAAA&#10;AAAAAKECAABkcnMvZG93bnJldi54bWxQSwUGAAAAAAQABAD5AAAAkgMAAAAA&#10;">
                  <v:stroke startarrow="block" endarrowlength="short"/>
                </v:line>
                <v:line id="Line 189" o:spid="_x0000_s1089" style="position:absolute;flip:y;visibility:visible;mso-wrap-style:square" from="27673,4319" to="27673,62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K2b8YAAADcAAAADwAAAGRycy9kb3ducmV2LnhtbESP3WrCQBSE7wu+w3IEb4puDCIa3YTS&#10;ooiUFn/w+pA9JrHZsyG7auzTdwuFXg7zzQyzzDpTixu1rrKsYDyKQBDnVldcKDgeVsMZCOeRNdaW&#10;ScGDHGRp72mJibZ33tFt7wsRStglqKD0vkmkdHlJBt3INsTBO9vWoA+yLaRu8R7KTS3jKJpKgxWH&#10;hRIbei0p/9pfjYKPzUm/r+PLajx54+/nz3w7D6BSg373sgDhqfP/8F96oxXE8RR+z4QjINM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7Ctm/GAAAA3AAAAA8AAAAAAAAA&#10;AAAAAAAAoQIAAGRycy9kb3ducmV2LnhtbFBLBQYAAAAABAAEAPkAAACUAwAAAAA=&#10;">
                  <v:stroke startarrow="block" startarrowlength="short" endarrowlength="short"/>
                </v:line>
                <v:line id="Line 190" o:spid="_x0000_s1090" style="position:absolute;flip:y;visibility:visible;mso-wrap-style:square" from="33578,4332" to="33578,62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AmscYAAADcAAAADwAAAGRycy9kb3ducmV2LnhtbESPQWvCQBSE7wX/w/IKvYhujFLamI2I&#10;okgpLdXi+ZF9TaLZtyG71dhf7wpCj8N8M8Oks87U4kStqywrGA0jEMS51RUXCr53q8ELCOeRNdaW&#10;ScGFHMyy3kOKibZn/qLT1hcilLBLUEHpfZNI6fKSDLqhbYiD92Nbgz7ItpC6xXMoN7WMo+hZGqw4&#10;LJTY0KKk/Lj9NQo+Nnv9vo4Pq9FkyX/9z/ztNYBKPT128ykIT53/h+/pjVYQj2O4nQlHQGZ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QgJrHGAAAA3AAAAA8AAAAAAAAA&#10;AAAAAAAAoQIAAGRycy9kb3ducmV2LnhtbFBLBQYAAAAABAAEAPkAAACUAwAAAAA=&#10;">
                  <v:stroke startarrow="block" startarrowlength="short" endarrowlength="short"/>
                </v:line>
                <v:line id="Line 191" o:spid="_x0000_s1091" style="position:absolute;visibility:visible;mso-wrap-style:square" from="20617,9876" to="23672,9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t7ZcMAAADcAAAADwAAAGRycy9kb3ducmV2LnhtbESPQYvCMBSE78L+h/AW9qapIiLVKCIs&#10;Knix24u3R/Nsis1LabIa/fUbQdjjMDPfMMt1tK24Ue8bxwrGowwEceV0w7WC8ud7OAfhA7LG1jEp&#10;eJCH9epjsMRcuzuf6FaEWiQI+xwVmBC6XEpfGbLoR64jTt7F9RZDkn0tdY/3BLetnGTZTFpsOC0Y&#10;7GhrqLoWv1bBrjDnucfj4/w8PKOsy7gvDlGpr8+4WYAIFMN/+N3eawWT6QxeZ9IRk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nLe2XDAAAA3AAAAA8AAAAAAAAAAAAA&#10;AAAAoQIAAGRycy9kb3ducmV2LnhtbFBLBQYAAAAABAAEAPkAAACRAwAAAAA=&#10;">
                  <v:stroke startarrowlength="short" endarrow="block" endarrowlength="short"/>
                </v:line>
                <v:line id="Line 192" o:spid="_x0000_s1092" style="position:absolute;visibility:visible;mso-wrap-style:square" from="20707,26457" to="23762,264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fe/sUAAADcAAAADwAAAGRycy9kb3ducmV2LnhtbESPwWrDMBBE74X8g9hAbrXcENrgRgkl&#10;EOpALnVz8W2xtpaptTKWmsj5+qhQ6HGYmTfMZhdtLy40+s6xgqcsB0HcON1xq+D8eXhcg/ABWWPv&#10;mBRM5GG3nT1ssNDuyh90qUIrEoR9gQpMCEMhpW8MWfSZG4iT9+VGiyHJsZV6xGuC214u8/xZWuw4&#10;LRgcaG+o+a5+rIL3ytRrj6epvh1vUbbnWFbHqNRiHt9eQQSK4T/81y61guXqBX7PpCMgt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ofe/sUAAADcAAAADwAAAAAAAAAA&#10;AAAAAAChAgAAZHJzL2Rvd25yZXYueG1sUEsFBgAAAAAEAAQA+QAAAJMDAAAAAA==&#10;">
                  <v:stroke startarrowlength="short" endarrow="block" endarrowlength="short"/>
                </v:line>
                <v:line id="Line 194" o:spid="_x0000_s1093" style="position:absolute;visibility:visible;mso-wrap-style:square" from="20676,28825" to="23730,288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nru8MAAADcAAAADwAAAGRycy9kb3ducmV2LnhtbESPQYvCMBSE7wv+h/CEva2phV2kGkUE&#10;UcHLVi/eHs2zKTYvpYka/fVmYcHjMDPfMLNFtK24Ue8bxwrGowwEceV0w7WC42H9NQHhA7LG1jEp&#10;eJCHxXzwMcNCuzv/0q0MtUgQ9gUqMCF0hZS+MmTRj1xHnLyz6y2GJPta6h7vCW5bmWfZj7TYcFow&#10;2NHKUHUpr1bBpjSnicf94/TcPaOsj3Fb7qJSn8O4nIIIFMM7/N/eagX5dw5/Z9IRkPM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p67vDAAAA3AAAAA8AAAAAAAAAAAAA&#10;AAAAoQIAAGRycy9kb3ducmV2LnhtbFBLBQYAAAAABAAEAPkAAACRAwAAAAA=&#10;">
                  <v:stroke startarrowlength="short" endarrow="block" endarrowlength="short"/>
                </v:line>
                <v:line id="Line 195" o:spid="_x0000_s1094" style="position:absolute;visibility:visible;mso-wrap-style:square" from="20709,30498" to="23764,305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nmYMYAAADcAAAADwAAAGRycy9kb3ducmV2LnhtbESPQWvCQBSE7wX/w/IEL0U3VSoSXUUK&#10;irTkoObg8Zl9JsHs25BdTfLvu4WCx2FmvmFWm85U4kmNKy0r+JhEIIgzq0vOFaTn3XgBwnlkjZVl&#10;UtCTg8168LbCWNuWj/Q8+VwECLsYFRTe17GULivIoJvYmjh4N9sY9EE2udQNtgFuKjmNork0WHJY&#10;KLCmr4Ky++lhFJz3Lp3dL+138p797K59UibpsVdqNOy2SxCeOv8K/7cPWsH0cwZ/Z8IRkO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lJ5mDGAAAA3AAAAA8AAAAAAAAA&#10;AAAAAAAAoQIAAGRycy9kb3ducmV2LnhtbFBLBQYAAAAABAAEAPkAAACUAwAAAAA=&#10;">
                  <v:stroke endarrow="block" endarrowlength="short"/>
                </v:line>
                <v:line id="Line 196" o:spid="_x0000_s1095" style="position:absolute;visibility:visible;mso-wrap-style:square" from="20587,41717" to="23641,417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4zWVMUAAADcAAAADwAAAGRycy9kb3ducmV2LnhtbESPwWrDMBBE74X8g9hAbrXckJbgRgkl&#10;EOpALnVz8W2xtpaptTKWmsj5+qhQ6HGYmTfMZhdtLy40+s6xgqcsB0HcON1xq+D8eXhcg/ABWWPv&#10;mBRM5GG3nT1ssNDuyh90qUIrEoR9gQpMCEMhpW8MWfSZG4iT9+VGiyHJsZV6xGuC214u8/xFWuw4&#10;LRgcaG+o+a5+rIL3ytRrj6epvh1vUbbnWFbHqNRiHt9eQQSK4T/81y61guXzCn7PpCMgt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4zWVMUAAADcAAAADwAAAAAAAAAA&#10;AAAAAAChAgAAZHJzL2Rvd25yZXYueG1sUEsFBgAAAAAEAAQA+QAAAJMDAAAAAA==&#10;">
                  <v:stroke startarrowlength="short" endarrow="block" endarrowlength="short"/>
                </v:line>
                <v:line id="Line 195" o:spid="_x0000_s1096" style="position:absolute;visibility:visible;mso-wrap-style:square" from="20549,44885" to="23603,448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zbj8YAAADcAAAADwAAAGRycy9kb3ducmV2LnhtbESPQWvCQBSE7wX/w/IEL0U3tSgSXUUK&#10;irTkoObg8Zl9JsHs25BdTfLvu4WCx2FmvmFWm85U4kmNKy0r+JhEIIgzq0vOFaTn3XgBwnlkjZVl&#10;UtCTg8168LbCWNuWj/Q8+VwECLsYFRTe17GULivIoJvYmjh4N9sY9EE2udQNtgFuKjmNork0WHJY&#10;KLCmr4Ky++lhFJz3Lv28X9rv5D372V37pEzSY6/UaNhtlyA8df4V/m8ftILpbAZ/Z8IRkO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ns24/GAAAA3AAAAA8AAAAAAAAA&#10;AAAAAAAAoQIAAGRycy9kb3ducmV2LnhtbFBLBQYAAAAABAAEAPkAAACUAwAAAAA=&#10;">
                  <v:stroke endarrow="block" endarrowlength="short"/>
                </v:line>
                <v:line id="Line 195" o:spid="_x0000_s1097" style="position:absolute;visibility:visible;mso-wrap-style:square" from="20549,48378" to="23603,483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hHVcQAAADbAAAADwAAAGRycy9kb3ducmV2LnhtbESPQYvCMBSE78L+h/AWvMiaqiBSjbIs&#10;KIvSg9qDx7fNsy02L6XJ2vbfG0HwOMzMN8xq05lK3KlxpWUFk3EEgjizuuRcQXrefi1AOI+ssbJM&#10;CnpysFl/DFYYa9vyke4nn4sAYRejgsL7OpbSZQUZdGNbEwfvahuDPsgml7rBNsBNJadRNJcGSw4L&#10;Bdb0U1B2O/0bBeedS2e3S7tPRtlh+9cnZZIee6WGn933EoSnzr/Dr/avVjCbwvNL+AFy/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KEdVxAAAANsAAAAPAAAAAAAAAAAA&#10;AAAAAKECAABkcnMvZG93bnJldi54bWxQSwUGAAAAAAQABAD5AAAAkgMAAAAA&#10;">
                  <v:stroke endarrow="block" endarrowlength="short"/>
                </v:line>
                <v:line id="Line 195" o:spid="_x0000_s1098" style="position:absolute;visibility:visible;mso-wrap-style:square" from="20587,50051" to="23641,500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WTizsUAAADbAAAADwAAAGRycy9kb3ducmV2LnhtbESPQWvCQBSE7wX/w/KEXopu2oBIdJVS&#10;UEolBzUHj8/saxLMvg3Z1ST/3hUEj8PMfMMs172pxY1aV1lW8DmNQBDnVldcKMiOm8kchPPIGmvL&#10;pGAgB+vV6G2JibYd7+l28IUIEHYJKii9bxIpXV6SQTe1DXHw/m1r0AfZFlK32AW4qeVXFM2kwYrD&#10;QokN/ZSUXw5Xo+C4dVl8OXV/6Ue+25yHtEqz/aDU+7j/XoDw1PtX+Nn+1QriGB5fwg+Qq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WTizsUAAADbAAAADwAAAAAAAAAA&#10;AAAAAAChAgAAZHJzL2Rvd25yZXYueG1sUEsFBgAAAAAEAAQA+QAAAJMDAAAAAA==&#10;">
                  <v:stroke endarrow="block" endarrowlength="short"/>
                </v:line>
                <v:line id="Line 195" o:spid="_x0000_s1099" style="position:absolute;visibility:visible;mso-wrap-style:square" from="20587,56675" to="23641,56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qmWcYAAADbAAAADwAAAGRycy9kb3ducmV2LnhtbESPQWvCQBSE70L/w/IKvUjdWEXaNKsU&#10;QZGWHNQcenzNviYh2bchu5rk33cLgsdhZr5hks1gGnGlzlWWFcxnEQji3OqKCwXZeff8CsJ5ZI2N&#10;ZVIwkoPN+mGSYKxtz0e6nnwhAoRdjApK79tYSpeXZNDNbEscvF/bGfRBdoXUHfYBbhr5EkUrabDi&#10;sFBiS9uS8vp0MQrOe5ct6u/+M53mX7ufMa3S7Dgq9fQ4fLyD8DT4e/jWPmgFyz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SKplnGAAAA2wAAAA8AAAAAAAAA&#10;AAAAAAAAoQIAAGRycy9kb3ducmV2LnhtbFBLBQYAAAAABAAEAPkAAACUAwAAAAA=&#10;">
                  <v:stroke endarrow="block" endarrowlength="short"/>
                </v:line>
                <v:line id="Line 195" o:spid="_x0000_s1100" style="position:absolute;visibility:visible;mso-wrap-style:square" from="20549,59866" to="23603,598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aYq8AAAADbAAAADwAAAGRycy9kb3ducmV2LnhtbERPy4rCMBTdD/gP4QruxtRBB62NIg4O&#10;om58fMClubalzU1tou349WYhzPJw3smyM5V4UOMKywpGwwgEcWp1wZmCy3nzOQXhPLLGyjIp+CMH&#10;y0XvI8FY25aP9Dj5TIQQdjEqyL2vYyldmpNBN7Q1ceCutjHoA2wyqRtsQ7ip5FcUfUuDBYeGHGta&#10;55SWp7tR8IwOJU73hbuMW7P72VWz31vnlRr0u9UchKfO/4vf7q1WMAnrw5fwA+Ti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ZmmKvAAAAA2wAAAA8AAAAAAAAAAAAAAAAA&#10;oQIAAGRycy9kb3ducmV2LnhtbFBLBQYAAAAABAAEAPkAAACOAwAAAAA=&#10;">
                  <v:stroke startarrow="block" endarrowlength="short"/>
                </v:line>
                <v:line id="Line 195" o:spid="_x0000_s1101" style="position:absolute;visibility:visible;mso-wrap-style:square" from="20587,63327" to="23641,633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o9MMMAAADbAAAADwAAAGRycy9kb3ducmV2LnhtbESP0YrCMBRE3wX/IVzBN02VVbrVKIvL&#10;iqgvun7Apbm2xeam22Rt9euNIPg4zMwZZr5sTSmuVLvCsoLRMAJBnFpdcKbg9PsziEE4j6yxtEwK&#10;buRgueh25pho2/CBrkefiQBhl6CC3PsqkdKlORl0Q1sRB+9sa4M+yDqTusYmwE0px1E0lQYLDgs5&#10;VrTKKb0c/42Ce7S/YLwr3OmjMdvvbfm5/mu9Uv1e+zUD4an17/CrvdEKJiN4fgk/QC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kqPTDDAAAA2wAAAA8AAAAAAAAAAAAA&#10;AAAAoQIAAGRycy9kb3ducmV2LnhtbFBLBQYAAAAABAAEAPkAAACRAwAAAAA=&#10;">
                  <v:stroke startarrow="block" endarrowlength="short"/>
                </v:line>
                <v:line id="Line 195" o:spid="_x0000_s1102" style="position:absolute;visibility:visible;mso-wrap-style:square" from="20606,67173" to="23660,671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ijR8IAAADbAAAADwAAAGRycy9kb3ducmV2LnhtbESP0YrCMBRE3wX/IVzBN00VXbQaRVYU&#10;cfdl1Q+4NNe22Nx0m2irX28EwcdhZs4w82VjCnGjyuWWFQz6EQjixOqcUwWn46Y3AeE8ssbCMim4&#10;k4Plot2aY6xtzX90O/hUBAi7GBVk3pexlC7JyKDr25I4eGdbGfRBVqnUFdYBbgo5jKIvaTDnsJBh&#10;Sd8ZJZfD1Sh4RL8XnPzk7jSqzX69L6bb/8Yr1e00qxkIT43/hN/tnVYwHsLrS/gBcvE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fijR8IAAADbAAAADwAAAAAAAAAAAAAA&#10;AAChAgAAZHJzL2Rvd25yZXYueG1sUEsFBgAAAAAEAAQA+QAAAJADAAAAAA==&#10;">
                  <v:stroke startarrow="block" endarrowlength="short"/>
                </v:line>
                <v:line id="Line 195" o:spid="_x0000_s1103" style="position:absolute;visibility:visible;mso-wrap-style:square" from="20514,72257" to="23568,722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sHbsUAAADbAAAADwAAAGRycy9kb3ducmV2LnhtbESPQWvCQBSE74L/YXlCL6IblYqkriKC&#10;Uio5qDn0+Jp9TYLZtyG7muTfd4WCx2FmvmHW285U4kGNKy0rmE0jEMSZ1SXnCtLrYbIC4Tyyxsoy&#10;KejJwXYzHKwx1rblMz0uPhcBwi5GBYX3dSylywoy6Ka2Jg7er20M+iCbXOoG2wA3lZxH0VIaLDks&#10;FFjTvqDsdrkbBdejSxe37/YrGWenw0+flEl67pV6G3W7DxCeOv8K/7c/tYL3BTy/hB8gN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LsHbsUAAADbAAAADwAAAAAAAAAA&#10;AAAAAAChAgAAZHJzL2Rvd25yZXYueG1sUEsFBgAAAAAEAAQA+QAAAJMDAAAAAA==&#10;">
                  <v:stroke endarrow="block" endarrowlength="short"/>
                </v:line>
                <v:line id="Line 187" o:spid="_x0000_s1104" style="position:absolute;visibility:visible;mso-wrap-style:square" from="20685,16699" to="23733,16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46gcYAAADbAAAADwAAAGRycy9kb3ducmV2LnhtbESPQWvCQBSE70L/w/IKXqRuWrGUmI2U&#10;gkUsORhz8PjMPpNg9m3Ibk3y77uFQo/DzHzDJNvRtOJOvWssK3heRiCIS6sbrhQUp93TGwjnkTW2&#10;lknBRA626cMswVjbgY90z30lAoRdjApq77tYSlfWZNAtbUccvKvtDfog+0rqHocAN618iaJXabDh&#10;sFBjRx81lbf82yg4fbpidTsPh2xRfu0uU9ZkxXFSav44vm9AeBr9f/ivvdcK1mv4/RJ+gE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AeOoHGAAAA2wAAAA8AAAAAAAAA&#10;AAAAAAAAoQIAAGRycy9kb3ducmV2LnhtbFBLBQYAAAAABAAEAPkAAACUAwAAAAA=&#10;">
                  <v:stroke endarrow="block" endarrowlength="short"/>
                </v:line>
                <v:line id="Line 187" o:spid="_x0000_s1105" style="position:absolute;visibility:visible;mso-wrap-style:square" from="20685,18335" to="23733,183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ABbcYAAADbAAAADwAAAGRycy9kb3ducmV2LnhtbESPQWvCQBSE70L/w/IKvUjdWNGWNKsU&#10;QZGWHNQcenzNviYh2bchu5rk33cLgsdhZr5hks1gGnGlzlWWFcxnEQji3OqKCwXZeff8BsJ5ZI2N&#10;ZVIwkoPN+mGSYKxtz0e6nnwhAoRdjApK79tYSpeXZNDNbEscvF/bGfRBdoXUHfYBbhr5EkUrabDi&#10;sFBiS9uS8vp0MQrOe5ct6u/+M53mX7ufMa3S7Dgq9fQ4fLyD8DT4e/jWPmgFy1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AAW3GAAAA2wAAAA8AAAAAAAAA&#10;AAAAAAAAoQIAAGRycy9kb3ducmV2LnhtbFBLBQYAAAAABAAEAPkAAACUAwAAAAA=&#10;">
                  <v:stroke endarrow="block" endarrowlength="short"/>
                </v:line>
                <v:line id="Line 187" o:spid="_x0000_s1106" style="position:absolute;visibility:visible;mso-wrap-style:square" from="20685,20017" to="23733,200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VH8MAAADbAAAADwAAAGRycy9kb3ducmV2LnhtbERPz2vCMBS+D/wfwhO8DE3n2BjVKDJw&#10;jI0eWnvw+GyebbF5KUlm2/9+OQx2/Ph+b/ej6cSdnG8tK3haJSCIK6tbrhWUp+PyDYQPyBo7y6Rg&#10;Ig/73exhi6m2A+d0L0ItYgj7FBU0IfSplL5qyKBf2Z44clfrDIYIXS21wyGGm06uk+RVGmw5NjTY&#10;03tD1a34MQpOH758vp2Hr+yx+j5epqzNynxSajEfDxsQgcbwL/5zf2oFL3Fs/BJ/gNz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4flR/DAAAA2wAAAA8AAAAAAAAAAAAA&#10;AAAAoQIAAGRycy9kb3ducmV2LnhtbFBLBQYAAAAABAAEAPkAAACRAwAAAAA=&#10;">
                  <v:stroke endarrow="block" endarrowlength="short"/>
                </v:line>
                <v:line id="Line 195" o:spid="_x0000_s1107" style="position:absolute;visibility:visible;mso-wrap-style:square" from="20590,65481" to="23638,654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jMYcQAAADbAAAADwAAAGRycy9kb3ducmV2LnhtbESP0WrCQBRE3wX/YbmFvjWbWhFNXYNU&#10;FLG+GP2AS/Y2CWbvptk1if36bqHg4zAzZ5hlOphadNS6yrKC1ygGQZxbXXGh4HLevsxBOI+ssbZM&#10;Cu7kIF2NR0tMtO35RF3mCxEg7BJUUHrfJFK6vCSDLrINcfC+bGvQB9kWUrfYB7ip5SSOZ9JgxWGh&#10;xIY+Ssqv2c0o+ImPV5x/Vu4y7c1hc6gXu+/BK/X8NKzfQXga/CP8395rBbM3+Ps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2MxhxAAAANsAAAAPAAAAAAAAAAAA&#10;AAAAAKECAABkcnMvZG93bnJldi54bWxQSwUGAAAAAAQABAD5AAAAkgMAAAAA&#10;">
                  <v:stroke startarrow="block" endarrowlength="short"/>
                </v:line>
                <v:line id="Line 195" o:spid="_x0000_s1108" style="position:absolute;visibility:visible;mso-wrap-style:square" from="20606,54937" to="23654,549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5F+MYAAADcAAAADwAAAGRycy9kb3ducmV2LnhtbESPQWvCQBSE7wX/w/IEL0U3WioSXUUE&#10;pbTkoObg8Zl9JsHs25BdTfLvu4WCx2FmvmFWm85U4kmNKy0rmE4iEMSZ1SXnCtLzfrwA4Tyyxsoy&#10;KejJwWY9eFthrG3LR3qefC4ChF2MCgrv61hKlxVk0E1sTRy8m20M+iCbXOoG2wA3lZxF0VwaLDks&#10;FFjTrqDsfnoYBeeDSz/ul/Y7ec9+9tc+KZP02Cs1GnbbJQhPnX+F/9tfWsHscw5/Z8IRkO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k+RfjGAAAA3AAAAA8AAAAAAAAA&#10;AAAAAAAAoQIAAGRycy9kb3ducmV2LnhtbFBLBQYAAAAABAAEAPkAAACUAwAAAAA=&#10;">
                  <v:stroke endarrow="block" endarrowlength="short"/>
                </v:line>
                <v:line id="Line 195" o:spid="_x0000_s1109" style="position:absolute;visibility:visible;mso-wrap-style:square" from="20565,53264" to="23613,532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10EcMAAADcAAAADwAAAGRycy9kb3ducmV2LnhtbERPTYvCMBC9C/sfwizsRdZURVmqUZYF&#10;F1F6UHvwODZjW2wmpYm2/ffmIHh8vO/lujOVeFDjSssKxqMIBHFmdcm5gvS0+f4B4TyyxsoyKejJ&#10;wXr1MVhirG3LB3ocfS5CCLsYFRTe17GULivIoBvZmjhwV9sY9AE2udQNtiHcVHISRXNpsOTQUGBN&#10;fwVlt+PdKDj9u3R6O7e7ZJjtN5c+KZP00Cv19dn9LkB46vxb/HJvtYLJLKwNZ8IRkK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ftdBHDAAAA3AAAAA8AAAAAAAAAAAAA&#10;AAAAoQIAAGRycy9kb3ducmV2LnhtbFBLBQYAAAAABAAEAPkAAACRAwAAAAA=&#10;">
                  <v:stroke endarrow="block" endarrowlength="short"/>
                </v:line>
                <v:line id="Line 195" o:spid="_x0000_s1110" style="position:absolute;visibility:visible;mso-wrap-style:square" from="20562,51651" to="23610,51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HRisYAAADcAAAADwAAAGRycy9kb3ducmV2LnhtbESPQWvCQBSE7wX/w/KEXoputFQ0uooU&#10;lNKSg5qDx2f2mQSzb0N2Ncm/7xYKHoeZ+YZZbTpTiQc1rrSsYDKOQBBnVpecK0hPu9EchPPIGivL&#10;pKAnB5v14GWFsbYtH+hx9LkIEHYxKii8r2MpXVaQQTe2NXHwrrYx6INscqkbbAPcVHIaRTNpsOSw&#10;UGBNnwVlt+PdKDjtXfp+O7ffyVv2s7v0SZmkh16p12G3XYLw1Pln+L/9pRVMPxbwdyYcAb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ih0YrGAAAA3AAAAA8AAAAAAAAA&#10;AAAAAAAAoQIAAGRycy9kb3ducmV2LnhtbFBLBQYAAAAABAAEAPkAAACUAwAAAAA=&#10;">
                  <v:stroke endarrow="block" endarrowlength="short"/>
                </v:line>
                <v:line id="Line 195" o:spid="_x0000_s1111" style="position:absolute;visibility:visible;mso-wrap-style:square" from="20520,39963" to="23568,399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o48QAAADcAAAADwAAAGRycy9kb3ducmV2LnhtbESP3YrCMBSE7wXfIRxh7zRVRLSairgo&#10;i+uNPw9waI5taXPSbaKtPv1mYcHLYWa+YVbrzlTiQY0rLCsYjyIQxKnVBWcKrpfdcA7CeWSNlWVS&#10;8CQH66TfW2Gsbcsnepx9JgKEXYwKcu/rWEqX5mTQjWxNHLybbQz6IJtM6gbbADeVnETRTBosOCzk&#10;WNM2p7Q8342CV3Qscf5duOu0NYfPQ7XY/3ReqY9Bt1mC8NT5d/i//aUVTGZj+DsTjoBM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6P6jjxAAAANwAAAAPAAAAAAAAAAAA&#10;AAAAAKECAABkcnMvZG93bnJldi54bWxQSwUGAAAAAAQABAD5AAAAkgMAAAAA&#10;">
                  <v:stroke startarrow="block" endarrowlength="short"/>
                </v:line>
                <v:line id="Line 195" o:spid="_x0000_s1112" style="position:absolute;visibility:visible;mso-wrap-style:square" from="20555,38449" to="23603,384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02lMUAAADcAAAADwAAAGRycy9kb3ducmV2LnhtbESP0WrCQBRE3wX/YblC33RjKCGmriKW&#10;lpL6YuoHXLLXJJi9m2a3Sdqv7xYKPg4zc4bZ7ifTioF611hWsF5FIIhLqxuuFFw+XpYpCOeRNbaW&#10;ScE3Odjv5rMtZtqOfKah8JUIEHYZKqi97zIpXVmTQbeyHXHwrrY36IPsK6l7HAPctDKOokQabDgs&#10;1NjRsabyVnwZBT/R6Ybpe+Muj6PJn/N28/o5eaUeFtPhCYSnyd/D/+03rSBOYvg7E46A3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u02lMUAAADcAAAADwAAAAAAAAAA&#10;AAAAAAChAgAAZHJzL2Rvd25yZXYueG1sUEsFBgAAAAAEAAQA+QAAAJMDAAAAAA==&#10;">
                  <v:stroke startarrow="block" endarrowlength="short"/>
                </v:line>
                <v:line id="Line 195" o:spid="_x0000_s1113" style="position:absolute;visibility:visible;mso-wrap-style:square" from="20703,33641" to="23751,336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rgr8AAADcAAAADwAAAGRycy9kb3ducmV2LnhtbERPzYrCMBC+C75DGMGbpopI7RplURRR&#10;L7o+wNDMtsVmUptoq09vDoLHj+9/vmxNKR5Uu8KygtEwAkGcWl1wpuDytxnEIJxH1lhaJgVPcrBc&#10;dDtzTLRt+ESPs89ECGGXoILc+yqR0qU5GXRDWxEH7t/WBn2AdSZ1jU0IN6UcR9FUGiw4NORY0Sqn&#10;9Hq+GwWv6HjF+FC4y6Qx+/W+nG1vrVeq32t/f0B4av1X/HHvtIJxHOaHM+EIyM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X/rgr8AAADcAAAADwAAAAAAAAAAAAAAAACh&#10;AgAAZHJzL2Rvd25yZXYueG1sUEsFBgAAAAAEAAQA+QAAAI0DAAAAAA==&#10;">
                  <v:stroke startarrow="block" endarrowlength="short"/>
                </v:line>
                <v:shape id="Text Box 169" o:spid="_x0000_s1114" type="#_x0000_t202" style="position:absolute;left:41353;top:2183;width:18399;height:27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Ad8UA&#10;AADcAAAADwAAAGRycy9kb3ducmV2LnhtbESPQWvCQBSE74X+h+UVvJS6qRYbo6uI0KI3m5Z6fWSf&#10;STD7Nt1dY/z3rlDwOMzMN8x82ZtGdOR8bVnB6zABQVxYXXOp4Of74yUF4QOyxsYyKbiQh+Xi8WGO&#10;mbZn/qIuD6WIEPYZKqhCaDMpfVGRQT+0LXH0DtYZDFG6UmqH5wg3jRwlyUQarDkuVNjSuqLimJ+M&#10;gvRt0+39drz7LSaHZhqe37vPP6fU4KlfzUAE6sM9/N/eaAWjdAy3M/EIyM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9MB3xQAAANwAAAAPAAAAAAAAAAAAAAAAAJgCAABkcnMv&#10;ZG93bnJldi54bWxQSwUGAAAAAAQABAD1AAAAigMAAAAA&#10;">
                  <v:textbox>
                    <w:txbxContent>
                      <w:p w:rsidR="00917185" w:rsidRPr="006032AC" w:rsidRDefault="00917185" w:rsidP="0076578F">
                        <w:pPr>
                          <w:pStyle w:val="Web"/>
                          <w:jc w:val="center"/>
                          <w:rPr>
                            <w:rFonts w:eastAsiaTheme="minorEastAsia"/>
                          </w:rPr>
                        </w:pPr>
                        <w:r>
                          <w:rPr>
                            <w:rFonts w:eastAsiaTheme="minorEastAsia" w:hint="eastAsia"/>
                          </w:rPr>
                          <w:t>AXI4 Slave Port</w:t>
                        </w:r>
                      </w:p>
                    </w:txbxContent>
                  </v:textbox>
                </v:shape>
                <v:shape id="Text Box 169" o:spid="_x0000_s1115" type="#_x0000_t202" style="position:absolute;left:3011;top:2309;width:16095;height:26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1YA8UA&#10;AADcAAAADwAAAGRycy9kb3ducmV2LnhtbESPQWvCQBSE74X+h+UVvJS6qYqN0VVEaLE3m5Z6fWSf&#10;STD7Nt1dY/z3rlDwOMzMN8xi1ZtGdOR8bVnB6zABQVxYXXOp4Of7/SUF4QOyxsYyKbiQh9Xy8WGB&#10;mbZn/qIuD6WIEPYZKqhCaDMpfVGRQT+0LXH0DtYZDFG6UmqH5wg3jRwlyVQarDkuVNjSpqLimJ+M&#10;gnSy7fb+c7z7LaaHZhae37qPP6fU4Klfz0EE6sM9/N/eagWjdAK3M/EIyO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HVgDxQAAANwAAAAPAAAAAAAAAAAAAAAAAJgCAABkcnMv&#10;ZG93bnJldi54bWxQSwUGAAAAAAQABAD1AAAAigMAAAAA&#10;">
                  <v:textbox>
                    <w:txbxContent>
                      <w:p w:rsidR="00917185" w:rsidRPr="006032AC" w:rsidRDefault="00917185" w:rsidP="0076578F">
                        <w:pPr>
                          <w:pStyle w:val="Web"/>
                          <w:jc w:val="center"/>
                          <w:rPr>
                            <w:rFonts w:eastAsiaTheme="minorEastAsia"/>
                          </w:rPr>
                        </w:pPr>
                        <w:r>
                          <w:rPr>
                            <w:rFonts w:ascii="Georgia" w:hAnsi="Georgia" w:cs="Calibri"/>
                            <w:sz w:val="20"/>
                            <w:szCs w:val="20"/>
                          </w:rPr>
                          <w:t>A</w:t>
                        </w:r>
                        <w:r>
                          <w:rPr>
                            <w:rFonts w:ascii="Georgia" w:eastAsiaTheme="minorEastAsia" w:hAnsi="Georgia" w:cs="Calibri" w:hint="eastAsia"/>
                            <w:sz w:val="20"/>
                            <w:szCs w:val="20"/>
                          </w:rPr>
                          <w:t>XI4 Master Port</w:t>
                        </w:r>
                      </w:p>
                    </w:txbxContent>
                  </v:textbox>
                </v:shape>
                <v:shape id="Text Box 169" o:spid="_x0000_s1116" type="#_x0000_t202" style="position:absolute;left:21573;width:19055;height:29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HeXsQA&#10;AADcAAAADwAAAGRycy9kb3ducmV2LnhtbESPQWvCQBSE7wX/w/KE3uquYopGN0EsQk8tTVXw9sg+&#10;k2D2bchuTfrvu4VCj8PMfMNs89G24k69bxxrmM8UCOLSmYYrDcfPw9MKhA/IBlvHpOGbPOTZ5GGL&#10;qXEDf9C9CJWIEPYpaqhD6FIpfVmTRT9zHXH0rq63GKLsK2l6HCLctnKh1LO02HBcqLGjfU3lrfiy&#10;Gk5v18t5qd6rF5t0gxuVZLuWWj9Ox90GRKAx/If/2q9Gw2KVwO+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R3l7EAAAA3AAAAA8AAAAAAAAAAAAAAAAAmAIAAGRycy9k&#10;b3ducmV2LnhtbFBLBQYAAAAABAAEAPUAAACJAwAAAAA=&#10;" filled="f" stroked="f">
                  <v:textbox>
                    <w:txbxContent>
                      <w:p w:rsidR="00917185" w:rsidRPr="00D03466" w:rsidRDefault="00917185" w:rsidP="00D03466">
                        <w:pPr>
                          <w:spacing w:line="0" w:lineRule="atLeast"/>
                          <w:jc w:val="center"/>
                          <w:rPr>
                            <w:rFonts w:eastAsiaTheme="minorEastAsia"/>
                          </w:rPr>
                        </w:pPr>
                        <w:r w:rsidRPr="006032AC">
                          <w:rPr>
                            <w:b/>
                            <w:szCs w:val="24"/>
                          </w:rPr>
                          <w:t>ATC</w:t>
                        </w:r>
                        <w:r>
                          <w:rPr>
                            <w:rFonts w:eastAsiaTheme="minorEastAsia" w:hint="eastAsia"/>
                            <w:b/>
                            <w:szCs w:val="24"/>
                          </w:rPr>
                          <w:t>BMC300</w:t>
                        </w:r>
                      </w:p>
                    </w:txbxContent>
                  </v:textbox>
                </v:shape>
                <v:line id="Line 191" o:spid="_x0000_s1117" style="position:absolute;visibility:visible;mso-wrap-style:square" from="20684,8261" to="23732,82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LB/8IAAADcAAAADwAAAGRycy9kb3ducmV2LnhtbESPQYvCMBSE7wv+h/AEb2uqBynVKCKI&#10;Cl7sevH2aJ5NsXkpTdTorzcLC3scZuYbZrGKthUP6n3jWMFknIEgrpxuuFZw/tl+5yB8QNbYOiYF&#10;L/KwWg6+Flho9+QTPcpQiwRhX6ACE0JXSOkrQxb92HXEybu63mJIsq+l7vGZ4LaV0yybSYsNpwWD&#10;HW0MVbfybhXsSnPJPR5fl/fhHWV9jvvyEJUaDeN6DiJQDP/hv/ZeK5jmM/g9k46AX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nLB/8IAAADcAAAADwAAAAAAAAAAAAAA&#10;AAChAgAAZHJzL2Rvd25yZXYueG1sUEsFBgAAAAAEAAQA+QAAAJADAAAAAA==&#10;">
                  <v:stroke startarrowlength="short" endarrow="block" endarrowlength="short"/>
                </v:line>
                <v:line id="Line 195" o:spid="_x0000_s1118" style="position:absolute;visibility:visible;mso-wrap-style:square" from="20606,36600" to="23648,36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Zz9sUAAADcAAAADwAAAGRycy9kb3ducmV2LnhtbESP0WrCQBRE3wv+w3ILvjWbBmnT6BpE&#10;UYrtS1M/4JK9JsHs3ZhdTdqvd4VCH4eZOcMs8tG04kq9aywreI5iEMSl1Q1XCg7f26cUhPPIGlvL&#10;pOCHHOTLycMCM20H/qJr4SsRIOwyVFB732VSurImgy6yHXHwjrY36IPsK6l7HALctDKJ4xdpsOGw&#10;UGNH65rKU3ExCn7jzxOmH407zAaz3+zbt9159EpNH8fVHISn0f+H/9rvWkGSvsL9TDgCc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pZz9sUAAADcAAAADwAAAAAAAAAA&#10;AAAAAAChAgAAZHJzL2Rvd25yZXYueG1sUEsFBgAAAAAEAAQA+QAAAJMDAAAAAA==&#10;">
                  <v:stroke startarrow="block" endarrowlength="short"/>
                </v:line>
                <v:line id="Line 195" o:spid="_x0000_s1119" style="position:absolute;visibility:visible;mso-wrap-style:square" from="20555,46481" to="23603,46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zL0MYAAADbAAAADwAAAGRycy9kb3ducmV2LnhtbESPQWvCQBSE70L/w/IKXqRuWsGWmI2U&#10;gkUsORhz8PjMPpNg9m3Ibk3y77uFQo/DzHzDJNvRtOJOvWssK3heRiCIS6sbrhQUp93TGwjnkTW2&#10;lknBRA626cMswVjbgY90z30lAoRdjApq77tYSlfWZNAtbUccvKvtDfog+0rqHocAN618iaK1NNhw&#10;WKixo4+aylv+bRScPl2xup2HQ7Yov3aXKWuy4jgpNX8c3zcgPI3+P/zX3msF61f4/RJ+gE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Hsy9DGAAAA2wAAAA8AAAAAAAAA&#10;AAAAAAAAoQIAAGRycy9kb3ducmV2LnhtbFBLBQYAAAAABAAEAPkAAACUAwAAAAA=&#10;">
                  <v:stroke endarrow="block" endarrowlength="short"/>
                </v:line>
                <v:line id="Line 195" o:spid="_x0000_s1120" style="position:absolute;visibility:visible;mso-wrap-style:square" from="20606,58257" to="23654,582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NfosMAAADbAAAADwAAAGRycy9kb3ducmV2LnhtbERPy2rCQBTdF/yH4QrdFDNpC1Kio4iQ&#10;Ii1ZaLLo8pq5JsHMnZAZ8/j7zqLQ5eG8t/vJtGKg3jWWFbxGMQji0uqGKwVFnq4+QDiPrLG1TApm&#10;crDfLZ62mGg78pmGi69ECGGXoILa+y6R0pU1GXSR7YgDd7O9QR9gX0nd4xjCTSvf4ngtDTYcGmrs&#10;6FhTeb88jIL80xXv95/xK3spv9PrnDVZcZ6Vel5Ohw0IT5P/F/+5T1rBOowNX8IPkL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BzX6LDAAAA2wAAAA8AAAAAAAAAAAAA&#10;AAAAoQIAAGRycy9kb3ducmV2LnhtbFBLBQYAAAAABAAEAPkAAACRAwAAAAA=&#10;">
                  <v:stroke endarrow="block" endarrowlength="short"/>
                </v:line>
                <v:line id="Line 195" o:spid="_x0000_s1121" style="position:absolute;visibility:visible;mso-wrap-style:square" from="20611,68925" to="23659,689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7i8MAAADbAAAADwAAAGRycy9kb3ducmV2LnhtbESP3YrCMBSE7xf2HcJZ8G5NV0S0moqs&#10;uIh6488DHJpjW9qc1CZrq09vBMHLYWa+YWbzzlTiSo0rLCv46UcgiFOrC84UnI6r7zEI55E1VpZJ&#10;wY0czJPPjxnG2ra8p+vBZyJA2MWoIPe+jqV0aU4GXd/WxME728agD7LJpG6wDXBTyUEUjaTBgsNC&#10;jjX95pSWh3+j4B7tShxvC3catmaz3FSTv0vnlep9dYspCE+df4df7bVWMJrA80v4ATJ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kw+4vDAAAA2wAAAA8AAAAAAAAAAAAA&#10;AAAAoQIAAGRycy9kb3ducmV2LnhtbFBLBQYAAAAABAAEAPkAAACRAwAAAAA=&#10;">
                  <v:stroke startarrow="block" endarrowlength="short"/>
                </v:line>
                <v:line id="Line 195" o:spid="_x0000_s1122" style="position:absolute;visibility:visible;mso-wrap-style:square" from="20617,70385" to="23659,703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PEy8AAAADbAAAADwAAAGRycy9kb3ducmV2LnhtbERPy4rCMBTdD/gP4QruxtRBHK2NIg4O&#10;om58fMClubalzU1tou349WYhzPJw3smyM5V4UOMKywpGwwgEcWp1wZmCy3nzOQXhPLLGyjIp+CMH&#10;y0XvI8FY25aP9Dj5TIQQdjEqyL2vYyldmpNBN7Q1ceCutjHoA2wyqRtsQ7ip5FcUTaTBgkNDjjWt&#10;c0rL090oeEaHEqf7wl3Grdn97KrZ763zSg363WoOwlPn/8Vv91Yr+A7rw5fwA+Ti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3TxMvAAAAA2wAAAA8AAAAAAAAAAAAAAAAA&#10;oQIAAGRycy9kb3ducmV2LnhtbFBLBQYAAAAABAAEAPkAAACOAwAAAAA=&#10;">
                  <v:stroke startarrow="block" endarrowlength="short"/>
                </v:line>
                <v:line id="Line 195" o:spid="_x0000_s1123" style="position:absolute;visibility:visible;mso-wrap-style:square" from="20716,32109" to="23764,321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Bg4sUAAADbAAAADwAAAGRycy9kb3ducmV2LnhtbESPQWvCQBSE70L/w/IKvUjdWEFL6iql&#10;oIiSgzGHHl+zr0kw+zZkV5P8e1cQPA4z8w2zXPemFldqXWVZwXQSgSDOra64UJCdNu+fIJxH1lhb&#10;JgUDOVivXkZLjLXt+EjX1BciQNjFqKD0vomldHlJBt3ENsTB+7etQR9kW0jdYhfgppYfUTSXBisO&#10;CyU29FNSfk4vRsFp67LZ+bfbJ+P8sPkbkirJjoNSb6/99xcIT71/hh/tnVawmML9S/gBcn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JBg4sUAAADbAAAADwAAAAAAAAAA&#10;AAAAAAChAgAAZHJzL2Rvd25yZXYueG1sUEsFBgAAAAAEAAQA+QAAAJMDAAAAAA==&#10;">
                  <v:stroke endarrow="block" endarrowlength="short"/>
                </v:line>
                <v:shape id="文字方塊 299" o:spid="_x0000_s1124" type="#_x0000_t202" style="position:absolute;left:22502;top:1963;width:17015;height:2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FXZccA&#10;AADcAAAADwAAAGRycy9kb3ducmV2LnhtbESPzWrDMBCE74G+g9hCbolcQ0viRjHGYFJCesjPpbet&#10;tbFNrZVrKY7Tp68KhRyHmfmGWaWjacVAvWssK3iaRyCIS6sbrhScjsVsAcJ5ZI2tZVJwIwfp+mGy&#10;wkTbK+9pOPhKBAi7BBXU3neJlK6syaCb2444eGfbG/RB9pXUPV4D3LQyjqIXabDhsFBjR3lN5dfh&#10;YhRs8+Id95+xWfy0+WZ3zrrv08ezUtPHMXsF4Wn09/B/+00riJdL+DsTjo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uBV2XHAAAA3AAAAA8AAAAAAAAAAAAAAAAAmAIAAGRy&#10;cy9kb3ducmV2LnhtbFBLBQYAAAAABAAEAPUAAACMAwAAAAA=&#10;" filled="f" stroked="f" strokeweight=".5pt">
                  <v:textbox>
                    <w:txbxContent>
                      <w:p w:rsidR="00917185" w:rsidRDefault="00917185" w:rsidP="00706F92">
                        <w:pPr>
                          <w:spacing w:line="276" w:lineRule="auto"/>
                          <w:jc w:val="center"/>
                          <w:rPr>
                            <w:rFonts w:eastAsia="新細明體"/>
                            <w:sz w:val="20"/>
                            <w:szCs w:val="20"/>
                            <w:lang w:val="it-IT"/>
                          </w:rPr>
                        </w:pPr>
                        <w:r>
                          <w:rPr>
                            <w:rFonts w:eastAsia="新細明體" w:hint="eastAsia"/>
                            <w:sz w:val="20"/>
                            <w:szCs w:val="20"/>
                            <w:lang w:val="it-IT"/>
                          </w:rPr>
                          <w:t>aclk     aresetn</w:t>
                        </w:r>
                      </w:p>
                      <w:p w:rsidR="00917185" w:rsidRDefault="00917185" w:rsidP="00706F92">
                        <w:pPr>
                          <w:jc w:val="center"/>
                        </w:pPr>
                      </w:p>
                    </w:txbxContent>
                  </v:textbox>
                </v:shape>
                <v:line id="Line 184" o:spid="_x0000_s1125" style="position:absolute;visibility:visible;mso-wrap-style:square" from="38311,11556" to="41359,115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lYl8IAAADcAAAADwAAAGRycy9kb3ducmV2LnhtbERPTYvCMBC9C/sfwix4kTVVQaQaZVlQ&#10;FqUHaw8eZ5uxLTaT0mRt++/NQfD4eN+bXW9q8aDWVZYVzKYRCOLc6ooLBdll/7UC4TyyxtoyKRjI&#10;wW77MdpgrG3HZ3qkvhAhhF2MCkrvm1hKl5dk0E1tQxy4m20N+gDbQuoWuxBuajmPoqU0WHFoKLGh&#10;n5Lye/pvFFwOLlvcr90xmeSn/d+QVEl2HpQaf/bfaxCeev8Wv9y/WsEiCvPDmXAE5PY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MlYl8IAAADcAAAADwAAAAAAAAAAAAAA&#10;AAChAgAAZHJzL2Rvd25yZXYueG1sUEsFBgAAAAAEAAQA+QAAAJADAAAAAA==&#10;">
                  <v:stroke endarrow="block" endarrowlength="short"/>
                </v:line>
                <v:line id="Line 185" o:spid="_x0000_s1126" style="position:absolute;visibility:visible;mso-wrap-style:square" from="38375,13321" to="41423,13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4X9DMUAAADcAAAADwAAAGRycy9kb3ducmV2LnhtbESPQYvCMBSE7wv+h/AEL8uaqiBL1ygi&#10;KKL0oPawx7fN27bYvJQm2vbfG0HwOMzMN8xi1ZlK3KlxpWUFk3EEgjizuuRcQXrZfn2DcB5ZY2WZ&#10;FPTkYLUcfCww1rblE93PPhcBwi5GBYX3dSylywoy6Ma2Jg7ev20M+iCbXOoG2wA3lZxG0VwaLDks&#10;FFjTpqDser4ZBZedS2fX3/aQfGbH7V+flEl66pUaDbv1DwhPnX+HX+29VjCLJvA8E46AXD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4X9DMUAAADcAAAADwAAAAAAAAAA&#10;AAAAAAChAgAAZHJzL2Rvd25yZXYueG1sUEsFBgAAAAAEAAQA+QAAAJMDAAAAAA==&#10;">
                  <v:stroke endarrow="block" endarrowlength="short"/>
                </v:line>
                <v:line id="Line 186" o:spid="_x0000_s1127" style="position:absolute;visibility:visible;mso-wrap-style:square" from="38375,15068" to="41423,150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dje8UAAADcAAAADwAAAGRycy9kb3ducmV2LnhtbESPQYvCMBSE78L+h/AWvMiaqiBSjbIs&#10;KIvSg9qDx7fNsy02L6XJ2vbfG0HwOMzMN8xq05lK3KlxpWUFk3EEgjizuuRcQXrefi1AOI+ssbJM&#10;CnpysFl/DFYYa9vyke4nn4sAYRejgsL7OpbSZQUZdGNbEwfvahuDPsgml7rBNsBNJadRNJcGSw4L&#10;Bdb0U1B2O/0bBeedS2e3S7tPRtlh+9cnZZIee6WGn933EoSnzr/Dr/avVjCLpvA8E46AXD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1dje8UAAADcAAAADwAAAAAAAAAA&#10;AAAAAAChAgAAZHJzL2Rvd25yZXYueG1sUEsFBgAAAAAEAAQA+QAAAJMDAAAAAA==&#10;">
                  <v:stroke endarrow="block" endarrowlength="short"/>
                </v:line>
                <v:line id="Line 187" o:spid="_x0000_s1128" style="position:absolute;visibility:visible;mso-wrap-style:square" from="38381,21716" to="41429,217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vG4MUAAADcAAAADwAAAGRycy9kb3ducmV2LnhtbESPQWvCQBSE7wX/w/KEXopu2oBIdJVS&#10;UEolBzUHj8/saxLMvg3Z1ST/3hUEj8PMfMMs172pxY1aV1lW8DmNQBDnVldcKMiOm8kchPPIGmvL&#10;pGAgB+vV6G2JibYd7+l28IUIEHYJKii9bxIpXV6SQTe1DXHw/m1r0AfZFlK32AW4qeVXFM2kwYrD&#10;QokN/ZSUXw5Xo+C4dVl8OXV/6Ue+25yHtEqz/aDU+7j/XoDw1PtX+Nn+1QriKIbHmXAE5Oo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BvG4MUAAADcAAAADwAAAAAAAAAA&#10;AAAAAAChAgAAZHJzL2Rvd25yZXYueG1sUEsFBgAAAAAEAAQA+QAAAJMDAAAAAA==&#10;">
                  <v:stroke endarrow="block" endarrowlength="short"/>
                </v:line>
                <v:line id="Line 188" o:spid="_x0000_s1129" style="position:absolute;visibility:visible;mso-wrap-style:square" from="38381,23177" to="41429,231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bhRsUAAADcAAAADwAAAGRycy9kb3ducmV2LnhtbESP0WrCQBRE34X+w3KFvumurYiNbqRY&#10;LEV90foBl+w1CcnejdnVpP36bkHwcZiZM8xy1dta3Kj1pWMNk7ECQZw5U3Ku4fS9Gc1B+IBssHZM&#10;Gn7Iwyp9GiwxMa7jA92OIRcRwj5BDUUITSKlzwqy6MeuIY7e2bUWQ5RtLk2LXYTbWr4oNZMWS44L&#10;BTa0Liirjler4VftK5zvSn+adnb7sa3fPi990Pp52L8vQATqwyN8b38ZDa9qCv9n4hGQ6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XbhRsUAAADcAAAADwAAAAAAAAAA&#10;AAAAAAChAgAAZHJzL2Rvd25yZXYueG1sUEsFBgAAAAAEAAQA+QAAAJMDAAAAAA==&#10;">
                  <v:stroke startarrow="block" endarrowlength="short"/>
                </v:line>
                <v:line id="Line 191" o:spid="_x0000_s1130" style="position:absolute;visibility:visible;mso-wrap-style:square" from="38311,9892" to="41359,9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ZJTT8UAAADcAAAADwAAAGRycy9kb3ducmV2LnhtbESPwWrDMBBE74X8g9hAb7WclpTgRAkl&#10;UJpAL3Vy8W2xNpaptTKWmsj++ipQ6HGYmTfMZhdtJ640+NaxgkWWgyCunW65UXA+vT+tQPiArLFz&#10;TApG8rDbzh42WGh34y+6lqERCcK+QAUmhL6Q0teGLPrM9cTJu7jBYkhyaKQe8JbgtpPPef4qLbac&#10;Fgz2tDdUf5c/VsFHaaqVx8+xmo5TlM05HspjVOpxHt/WIALF8B/+ax+0gpd8Cfcz6QjI7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ZJTT8UAAADcAAAADwAAAAAAAAAA&#10;AAAAAAChAgAAZHJzL2Rvd25yZXYueG1sUEsFBgAAAAAEAAQA+QAAAJMDAAAAAA==&#10;">
                  <v:stroke startarrowlength="short" endarrow="block" endarrowlength="short"/>
                </v:line>
                <v:line id="Line 192" o:spid="_x0000_s1131" style="position:absolute;visibility:visible;mso-wrap-style:square" from="38406,26472" to="41454,264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DNOMMAAADcAAAADwAAAGRycy9kb3ducmV2LnhtbESPQYvCMBSE78L+h/AWvGm6CiLVKMvC&#10;ooIXu714ezTPpti8lCZq9NcbQdjjMDPfMMt1tK24Uu8bxwq+xhkI4srphmsF5d/vaA7CB2SNrWNS&#10;cCcP69XHYIm5djc+0LUItUgQ9jkqMCF0uZS+MmTRj11HnLyT6y2GJPta6h5vCW5bOcmymbTYcFow&#10;2NGPoepcXKyCTWGOc4/7+/Gxe0RZl3Fb7KJSw8/4vQARKIb/8Lu91Qqm2QxeZ9IRkK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lAzTjDAAAA3AAAAA8AAAAAAAAAAAAA&#10;AAAAoQIAAGRycy9kb3ducmV2LnhtbFBLBQYAAAAABAAEAPkAAACRAwAAAAA=&#10;">
                  <v:stroke startarrowlength="short" endarrow="block" endarrowlength="short"/>
                </v:line>
                <v:line id="Line 194" o:spid="_x0000_s1132" style="position:absolute;visibility:visible;mso-wrap-style:square" from="38375,28841" to="41423,288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xoo8UAAADcAAAADwAAAGRycy9kb3ducmV2LnhtbESPwWrDMBBE74X8g9hAb7WcFtLgRAkl&#10;UJpAL3Vy8W2xNpaptTKWmsj++ipQ6HGYmTfMZhdtJ640+NaxgkWWgyCunW65UXA+vT+tQPiArLFz&#10;TApG8rDbzh42WGh34y+6lqERCcK+QAUmhL6Q0teGLPrM9cTJu7jBYkhyaKQe8JbgtpPPeb6UFltO&#10;CwZ72huqv8sfq+CjNNXK4+dYTccpyuYcD+UxKvU4j29rEIFi+A//tQ9awUv+Cvcz6QjI7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gxoo8UAAADcAAAADwAAAAAAAAAA&#10;AAAAAAChAgAAZHJzL2Rvd25yZXYueG1sUEsFBgAAAAAEAAQA+QAAAJMDAAAAAA==&#10;">
                  <v:stroke startarrowlength="short" endarrow="block" endarrowlength="short"/>
                </v:line>
                <v:line id="Line 195" o:spid="_x0000_s1133" style="position:absolute;visibility:visible;mso-wrap-style:square" from="38406,30511" to="41454,305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9UkcIAAADcAAAADwAAAGRycy9kb3ducmV2LnhtbERPTYvCMBC9C/sfwix4kTVVQaQaZVlQ&#10;FqUHaw8eZ5uxLTaT0mRt++/NQfD4eN+bXW9q8aDWVZYVzKYRCOLc6ooLBdll/7UC4TyyxtoyKRjI&#10;wW77MdpgrG3HZ3qkvhAhhF2MCkrvm1hKl5dk0E1tQxy4m20N+gDbQuoWuxBuajmPoqU0WHFoKLGh&#10;n5Lye/pvFFwOLlvcr90xmeSn/d+QVEl2HpQaf/bfaxCeev8Wv9y/WsEiCmvDmXAE5PY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r9UkcIAAADcAAAADwAAAAAAAAAAAAAA&#10;AAChAgAAZHJzL2Rvd25yZXYueG1sUEsFBgAAAAAEAAQA+QAAAJADAAAAAA==&#10;">
                  <v:stroke endarrow="block" endarrowlength="short"/>
                </v:line>
                <v:line id="Line 196" o:spid="_x0000_s1134" style="position:absolute;visibility:visible;mso-wrap-style:square" from="38375,41712" to="41423,417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9ZSsUAAADcAAAADwAAAGRycy9kb3ducmV2LnhtbESPwWrDMBBE74H+g9hCb4ncFkLqRgml&#10;UOpALnFyyW2xNpaJtTKWasv5+qpQyHGYmTfMehttKwbqfeNYwfMiA0FcOd1wreB0/JqvQPiArLF1&#10;TAom8rDdPMzWmGs38oGGMtQiQdjnqMCE0OVS+sqQRb9wHXHyLq63GJLsa6l7HBPctvIly5bSYsNp&#10;wWBHn4aqa/ljFXyX5rzyuJ/Ot90tyvoUi3IXlXp6jB/vIALFcA//twut4DV7g78z6QjIz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N9ZSsUAAADcAAAADwAAAAAAAAAA&#10;AAAAAAChAgAAZHJzL2Rvd25yZXYueG1sUEsFBgAAAAAEAAQA+QAAAJMDAAAAAA==&#10;">
                  <v:stroke startarrowlength="short" endarrow="block" endarrowlength="short"/>
                </v:line>
                <v:line id="Line 195" o:spid="_x0000_s1135" style="position:absolute;visibility:visible;mso-wrap-style:square" from="38337,44881" to="41385,448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DOSsIAAADcAAAADwAAAGRycy9kb3ducmV2LnhtbERPTYvCMBC9C/sfwix4kTVVQaQaRRZc&#10;ZKUHaw97HJuxLTaT0kTb/vvNQfD4eN+bXW9q8aTWVZYVzKYRCOLc6ooLBdnl8LUC4TyyxtoyKRjI&#10;wW77MdpgrG3HZ3qmvhAhhF2MCkrvm1hKl5dk0E1tQxy4m20N+gDbQuoWuxBuajmPoqU0WHFoKLGh&#10;75Lye/owCi4/Llvc/7rfZJKfDtchqZLsPCg1/uz3axCeev8Wv9xHrWAxC/PDmXAE5PY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RDOSsIAAADcAAAADwAAAAAAAAAAAAAA&#10;AAChAgAAZHJzL2Rvd25yZXYueG1sUEsFBgAAAAAEAAQA+QAAAJADAAAAAA==&#10;">
                  <v:stroke endarrow="block" endarrowlength="short"/>
                </v:line>
                <v:line id="Line 195" o:spid="_x0000_s1136" style="position:absolute;visibility:visible;mso-wrap-style:square" from="38337,48373" to="41385,483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eLMMAAADcAAAADwAAAGRycy9kb3ducmV2LnhtbERPTWuDQBC9F/Iflgn0Upq1FUqw2UgI&#10;WEKLh6iHHKfuVCXurLibqP++eyj0+Hjfu3Q2vbjT6DrLCl42EQji2uqOGwVVmT1vQTiPrLG3TAoW&#10;cpDuVw87TLSd+Ez3wjcihLBLUEHr/ZBI6eqWDLqNHYgD92NHgz7AsZF6xCmEm16+RtGbNNhxaGhx&#10;oGNL9bW4GQXlh6vi62X6zJ/qr+x7ybu8Oi9KPa7nwzsIT7P/F/+5T1pBHIe14Uw4AnL/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nizDAAAA3AAAAA8AAAAAAAAAAAAA&#10;AAAAoQIAAGRycy9kb3ducmV2LnhtbFBLBQYAAAAABAAEAPkAAACRAwAAAAA=&#10;">
                  <v:stroke endarrow="block" endarrowlength="short"/>
                </v:line>
                <v:line id="Line 195" o:spid="_x0000_s1137" style="position:absolute;visibility:visible;mso-wrap-style:square" from="38375,50050" to="41423,500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587t8YAAADcAAAADwAAAGRycy9kb3ducmV2LnhtbESPQWvCQBSE7wX/w/IEL0U3NVBqdBUR&#10;FGnJQc3B4zP7TILZtyG7Ncm/7xYKPQ4z8w2z2vSmFk9qXWVZwdssAkGcW11xoSC77KcfIJxH1lhb&#10;JgUDOdisRy8rTLTt+ETPsy9EgLBLUEHpfZNI6fKSDLqZbYiDd7etQR9kW0jdYhfgppbzKHqXBisO&#10;CyU2tCspf5y/jYLLwWXx49p9pq/51/42pFWanQalJuN+uwThqff/4b/2USuI4wX8nglHQK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fO7fGAAAA3AAAAA8AAAAAAAAA&#10;AAAAAAAAoQIAAGRycy9kb3ducmV2LnhtbFBLBQYAAAAABAAEAPkAAACUAwAAAAA=&#10;">
                  <v:stroke endarrow="block" endarrowlength="short"/>
                </v:line>
                <v:line id="Line 195" o:spid="_x0000_s1138" style="position:absolute;visibility:visible;mso-wrap-style:square" from="38375,56673" to="41423,566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qPhV8MAAADcAAAADwAAAGRycy9kb3ducmV2LnhtbERPTYvCMBC9C/sfwix4kTV1FVmqUZYF&#10;F1F6UHvwODZjW2wmpYm2/ffmIHh8vO/lujOVeFDjSssKJuMIBHFmdcm5gvS0+foB4TyyxsoyKejJ&#10;wXr1MVhirG3LB3ocfS5CCLsYFRTe17GULivIoBvbmjhwV9sY9AE2udQNtiHcVPI7iubSYMmhocCa&#10;/grKbse7UXD6d+n0dm53ySjbby59UibpoVdq+Nn9LkB46vxb/HJvtYLpLMwPZ8IRkK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qj4VfDAAAA3AAAAA8AAAAAAAAAAAAA&#10;AAAAoQIAAGRycy9kb3ducmV2LnhtbFBLBQYAAAAABAAEAPkAAACRAwAAAAA=&#10;">
                  <v:stroke endarrow="block" endarrowlength="short"/>
                </v:line>
                <v:line id="Line 195" o:spid="_x0000_s1139" style="position:absolute;visibility:visible;mso-wrap-style:square" from="38337,60179" to="41385,60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2v7HsQAAADcAAAADwAAAGRycy9kb3ducmV2LnhtbESP3YrCMBSE7xd8h3AE7zT1h0WrUURR&#10;Ftcbfx7g0BzbYnNSm2jrPr0RhL0cZuYbZrZoTCEeVLncsoJ+LwJBnFidc6rgfNp0xyCcR9ZYWCYF&#10;T3KwmLe+ZhhrW/OBHkefigBhF6OCzPsyltIlGRl0PVsSB+9iK4M+yCqVusI6wE0hB1H0LQ3mHBYy&#10;LGmVUXI93o2Cv2h/xfFv7s6j2uzWu2KyvTVeqU67WU5BeGr8f/jT/tEKhqM+vM+EIyD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a/sexAAAANwAAAAPAAAAAAAAAAAA&#10;AAAAAKECAABkcnMvZG93bnJldi54bWxQSwUGAAAAAAQABAD5AAAAkgMAAAAA&#10;">
                  <v:stroke startarrow="block" endarrowlength="short"/>
                </v:line>
                <v:line id="Line 195" o:spid="_x0000_s1140" style="position:absolute;visibility:visible;mso-wrap-style:square" from="38375,63321" to="41423,63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7llacUAAADcAAAADwAAAGRycy9kb3ducmV2LnhtbESP3WrCQBSE7wu+w3IE7+rGGIpNXUNR&#10;KsV6488DHLLHJJg9m2a3SezTu0Khl8PMfMMss8HUoqPWVZYVzKYRCOLc6ooLBefTx/MChPPIGmvL&#10;pOBGDrLV6GmJqbY9H6g7+kIECLsUFZTeN6mULi/JoJvahjh4F9sa9EG2hdQt9gFuahlH0Ys0WHFY&#10;KLGhdUn59fhjFPxG+ysuvip3Tnqz2+zq1+334JWajIf3NxCeBv8f/mt/agXzJIbHmXAE5Oo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7llacUAAADcAAAADwAAAAAAAAAA&#10;AAAAAAChAgAAZHJzL2Rvd25yZXYueG1sUEsFBgAAAAAEAAQA+QAAAJMDAAAAAA==&#10;">
                  <v:stroke startarrow="block" endarrowlength="short"/>
                </v:line>
                <v:line id="Line 195" o:spid="_x0000_s1141" style="position:absolute;visibility:visible;mso-wrap-style:square" from="38394,67169" to="41442,67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PXA8sYAAADcAAAADwAAAGRycy9kb3ducmV2LnhtbESPzWrDMBCE74W+g9hCb4mc2hTXjWJC&#10;S0NIc8nPAyzWxjaxVo6l2k6evioEehxm5htmno+mET11rrasYDaNQBAXVtdcKjgeviYpCOeRNTaW&#10;ScGVHOSLx4c5ZtoOvKN+70sRIOwyVFB532ZSuqIig25qW+LgnWxn0AfZlVJ3OAS4aeRLFL1KgzWH&#10;hQpb+qioOO9/jIJbtD1j+l27YzKYzeemeVtdRq/U89O4fAfhafT/4Xt7rRXESQx/Z8IRkI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j1wPLGAAAA3AAAAA8AAAAAAAAA&#10;AAAAAAAAoQIAAGRycy9kb3ducmV2LnhtbFBLBQYAAAAABAAEAPkAAACUAwAAAAA=&#10;">
                  <v:stroke startarrow="block" endarrowlength="short"/>
                </v:line>
                <v:line id="Line 195" o:spid="_x0000_s1142" style="position:absolute;visibility:visible;mso-wrap-style:square" from="38305,72408" to="41353,724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jnVMYAAADcAAAADwAAAGRycy9kb3ducmV2LnhtbESPQWvCQBSE74X+h+UJvZS6sYpIdJUi&#10;WETJwZhDj8/sMwlm34bs1iT/3i0UPA4z8w2z2vSmFndqXWVZwWQcgSDOra64UJCddx8LEM4ja6wt&#10;k4KBHGzWry8rjLXt+ET31BciQNjFqKD0vomldHlJBt3YNsTBu9rWoA+yLaRusQtwU8vPKJpLgxWH&#10;hRIb2paU39Jfo+D87bLp7ac7JO/5cXcZkirJToNSb6P+awnCU++f4f/2XiuYzmbwdyYcAb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WY51TGAAAA3AAAAA8AAAAAAAAA&#10;AAAAAAAAoQIAAGRycy9kb3ducmV2LnhtbFBLBQYAAAAABAAEAPkAAACUAwAAAAA=&#10;">
                  <v:stroke endarrow="block" endarrowlength="short"/>
                </v:line>
                <v:line id="Line 187" o:spid="_x0000_s1143" style="position:absolute;visibility:visible;mso-wrap-style:square" from="38381,16712" to="41423,167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RCz8cAAADcAAAADwAAAGRycy9kb3ducmV2LnhtbESPQWvCQBSE7wX/w/KEXkrdqG2RNKuI&#10;oEhLDmoOPT6zr0lI9m3Ibk3y77uFgsdhZr5hks1gGnGjzlWWFcxnEQji3OqKCwXZZf+8AuE8ssbG&#10;MikYycFmPXlIMNa25xPdzr4QAcIuRgWl920spctLMuhmtiUO3rftDPogu0LqDvsAN41cRNGbNFhx&#10;WCixpV1JeX3+MQouB5ct66/+I33KP/fXMa3S7DQq9Tgdtu8gPA3+Hv5vH7WC5csr/J0JR0Cuf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K1ELPxwAAANwAAAAPAAAAAAAA&#10;AAAAAAAAAKECAABkcnMvZG93bnJldi54bWxQSwUGAAAAAAQABAD5AAAAlQMAAAAA&#10;">
                  <v:stroke endarrow="block" endarrowlength="short"/>
                </v:line>
                <v:line id="Line 187" o:spid="_x0000_s1144" style="position:absolute;visibility:visible;mso-wrap-style:square" from="38381,18351" to="41423,183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bcuMYAAADcAAAADwAAAGRycy9kb3ducmV2LnhtbESPQWvCQBSE7wX/w/IEL0U31SISXUUE&#10;RVpyUHPw+Mw+k2D2bchuTfLvu4WCx2FmvmFWm85U4kmNKy0r+JhEIIgzq0vOFaSX/XgBwnlkjZVl&#10;UtCTg8168LbCWNuWT/Q8+1wECLsYFRTe17GULivIoJvYmjh4d9sY9EE2udQNtgFuKjmNork0WHJY&#10;KLCmXUHZ4/xjFFwOLp09ru1X8p597299UibpqVdqNOy2SxCeOv8K/7ePWsHscw5/Z8IRkO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oG3LjGAAAA3AAAAA8AAAAAAAAA&#10;AAAAAAAAoQIAAGRycy9kb3ducmV2LnhtbFBLBQYAAAAABAAEAPkAAACUAwAAAAA=&#10;">
                  <v:stroke endarrow="block" endarrowlength="short"/>
                </v:line>
                <v:line id="Line 187" o:spid="_x0000_s1145" style="position:absolute;visibility:visible;mso-wrap-style:square" from="38381,20033" to="41423,200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p5I8cAAADcAAAADwAAAGRycy9kb3ducmV2LnhtbESPQWvCQBSE7wX/w/KEXkrdqKWVNKuI&#10;oEhLDmoOPT6zr0lI9m3Ibk3y77uFgsdhZr5hks1gGnGjzlWWFcxnEQji3OqKCwXZZf+8AuE8ssbG&#10;MikYycFmPXlIMNa25xPdzr4QAcIuRgWl920spctLMuhmtiUO3rftDPogu0LqDvsAN41cRNGrNFhx&#10;WCixpV1JeX3+MQouB5ct66/+I33KP/fXMa3S7DQq9Tgdtu8gPA3+Hv5vH7WC5csb/J0JR0Cuf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VSnkjxwAAANwAAAAPAAAAAAAA&#10;AAAAAAAAAKECAABkcnMvZG93bnJldi54bWxQSwUGAAAAAAQABAD5AAAAlQMAAAAA&#10;">
                  <v:stroke endarrow="block" endarrowlength="short"/>
                </v:line>
                <v:line id="Line 195" o:spid="_x0000_s1146" style="position:absolute;visibility:visible;mso-wrap-style:square" from="38381,65474" to="41423,654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lFSg8EAAADcAAAADwAAAGRycy9kb3ducmV2LnhtbERPy4rCMBTdC/MP4Q6409QHorVRBgdF&#10;1M04fsClubalzU2nydjq15uF4PJw3sm6M5W4UeMKywpGwwgEcWp1wZmCy+92MAfhPLLGyjIpuJOD&#10;9eqjl2Csbcs/dDv7TIQQdjEqyL2vYyldmpNBN7Q1ceCutjHoA2wyqRtsQ7ip5DiKZtJgwaEhx5o2&#10;OaXl+d8oeESnEufHwl2mrTl8H6rF7q/zSvU/u68lCE+df4tf7r1WMJmGteFMOAJy9Q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UVKDwQAAANwAAAAPAAAAAAAAAAAAAAAA&#10;AKECAABkcnMvZG93bnJldi54bWxQSwUGAAAAAAQABAD5AAAAjwMAAAAA&#10;">
                  <v:stroke startarrow="block" endarrowlength="short"/>
                </v:line>
                <v:line id="Line 195" o:spid="_x0000_s1147" style="position:absolute;visibility:visible;mso-wrap-style:square" from="38394,54933" to="41435,549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5lIyscAAADcAAAADwAAAGRycy9kb3ducmV2LnhtbESPQWvCQBSE7wX/w/KEXkrdqKXUNKuI&#10;oEhLDmoOPT6zr0lI9m3Ibk3y77uFgsdhZr5hks1gGnGjzlWWFcxnEQji3OqKCwXZZf/8BsJ5ZI2N&#10;ZVIwkoPNevKQYKxtzye6nX0hAoRdjApK79tYSpeXZNDNbEscvG/bGfRBdoXUHfYBbhq5iKJXabDi&#10;sFBiS7uS8vr8YxRcDi5b1l/9R/qUf+6vY1ql2WlU6nE6bN9BeBr8PfzfPmoFy5cV/J0JR0Cuf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LmUjKxwAAANwAAAAPAAAAAAAA&#10;AAAAAAAAAKECAABkcnMvZG93bnJldi54bWxQSwUGAAAAAAQABAD5AAAAlQMAAAAA&#10;">
                  <v:stroke endarrow="block" endarrowlength="short"/>
                </v:line>
                <v:line id="Line 195" o:spid="_x0000_s1148" style="position:absolute;visibility:visible;mso-wrap-style:square" from="38356,53263" to="41397,532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3p3isMAAADcAAAADwAAAGRycy9kb3ducmV2LnhtbERPTYvCMBC9C/sfwix4kTV1RVmqUZYF&#10;F1F6UHvwODZjW2wmpYm2/ffmIHh8vO/lujOVeFDjSssKJuMIBHFmdcm5gvS0+foB4TyyxsoyKejJ&#10;wXr1MVhirG3LB3ocfS5CCLsYFRTe17GULivIoBvbmjhwV9sY9AE2udQNtiHcVPI7iubSYMmhocCa&#10;/grKbse7UXD6d+n0dm53ySjbby59UibpoVdq+Nn9LkB46vxb/HJvtYLpLMwPZ8IRkK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96d4rDAAAA3AAAAA8AAAAAAAAAAAAA&#10;AAAAoQIAAGRycy9kb3ducmV2LnhtbFBLBQYAAAAABAAEAPkAAACRAwAAAAA=&#10;">
                  <v:stroke endarrow="block" endarrowlength="short"/>
                </v:line>
                <v:line id="Line 195" o:spid="_x0000_s1149" style="position:absolute;visibility:visible;mso-wrap-style:square" from="38349,51650" to="41391,516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bSEcYAAADcAAAADwAAAGRycy9kb3ducmV2LnhtbESPQWvCQBSE7wX/w/IEL0U3KhWJriIF&#10;RVpyUHPw+Mw+k2D2bchuTfLvu4WCx2FmvmHW285U4kmNKy0rmE4iEMSZ1SXnCtLLfrwE4Tyyxsoy&#10;KejJwXYzeFtjrG3LJ3qefS4ChF2MCgrv61hKlxVk0E1sTRy8u20M+iCbXOoG2wA3lZxF0UIaLDks&#10;FFjTZ0HZ4/xjFFwOLp0/ru1X8p597299UibpqVdqNOx2KxCeOv8K/7ePWsH8Ywp/Z8IRkJ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A20hHGAAAA3AAAAA8AAAAAAAAA&#10;AAAAAAAAoQIAAGRycy9kb3ducmV2LnhtbFBLBQYAAAAABAAEAPkAAACUAwAAAAA=&#10;">
                  <v:stroke endarrow="block" endarrowlength="short"/>
                </v:line>
                <v:line id="Line 195" o:spid="_x0000_s1150" style="position:absolute;visibility:visible;mso-wrap-style:square" from="38311,39960" to="41353,399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xWL8QAAADcAAAADwAAAGRycy9kb3ducmV2LnhtbESP3YrCMBSE7wXfIRzBO03VXdFqFFFc&#10;FvXGnwc4NMe22JzUJtruPv1mQfBymJlvmPmyMYV4UuVyywoG/QgEcWJ1zqmCy3nbm4BwHlljYZkU&#10;/JCD5aLdmmOsbc1Hep58KgKEXYwKMu/LWEqXZGTQ9W1JHLyrrQz6IKtU6grrADeFHEbRWBrMOSxk&#10;WNI6o+R2ehgFv9HhhpN97i4ftdltdsX06954pbqdZjUD4anx7/Cr/a0VjD5H8H8mHAG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LFYvxAAAANwAAAAPAAAAAAAAAAAA&#10;AAAAAKECAABkcnMvZG93bnJldi54bWxQSwUGAAAAAAQABAD5AAAAkgMAAAAA&#10;">
                  <v:stroke startarrow="block" endarrowlength="short"/>
                </v:line>
                <v:line id="Line 195" o:spid="_x0000_s1151" style="position:absolute;visibility:visible;mso-wrap-style:square" from="38343,38448" to="41385,384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sXOW8QAAADcAAAADwAAAGRycy9kb3ducmV2LnhtbESP3YrCMBSE7xd8h3CEvdPUnxWtRhFl&#10;F1Fv/HmAQ3Nsi81JbbK2+vRmQdjLYWa+YWaLxhTiTpXLLSvodSMQxInVOacKzqfvzhiE88gaC8uk&#10;4EEOFvPWxwxjbWs+0P3oUxEg7GJUkHlfxlK6JCODrmtL4uBdbGXQB1mlUldYB7gpZD+KRtJgzmEh&#10;w5JWGSXX469R8Iz2Vxzvcnce1ma73haTn1vjlfpsN8spCE+N/w+/2xutYPA1hL8z4QjI+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xc5bxAAAANwAAAAPAAAAAAAAAAAA&#10;AAAAAKECAABkcnMvZG93bnJldi54bWxQSwUGAAAAAAQABAD5AAAAkgMAAAAA&#10;">
                  <v:stroke startarrow="block" endarrowlength="short"/>
                </v:line>
                <v:line id="Line 195" o:spid="_x0000_s1152" style="position:absolute;visibility:visible;mso-wrap-style:square" from="38400,33654" to="41442,33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lrwMQAAADcAAAADwAAAGRycy9kb3ducmV2LnhtbESP3YrCMBSE7wXfIRxh79bUX7QaRVYU&#10;UW/8eYBDc2yLzUm3ydrq028WFrwcZuYbZr5sTCEeVLncsoJeNwJBnFidc6rgetl8TkA4j6yxsEwK&#10;nuRguWi35hhrW/OJHmefigBhF6OCzPsyltIlGRl0XVsSB+9mK4M+yCqVusI6wE0h+1E0lgZzDgsZ&#10;lvSVUXI//xgFr+h4x8khd9dhbfbrfTHdfjdeqY9Os5qB8NT4d/i/vdMKBqMR/J0JR0A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iWvAxAAAANwAAAAPAAAAAAAAAAAA&#10;AAAAAKECAABkcnMvZG93bnJldi54bWxQSwUGAAAAAAQABAD5AAAAkgMAAAAA&#10;">
                  <v:stroke startarrow="block" endarrowlength="short"/>
                </v:line>
                <v:line id="Line 191" o:spid="_x0000_s1153" style="position:absolute;visibility:visible;mso-wrap-style:square" from="38381,8273" to="41423,8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PiJcMAAADcAAAADwAAAGRycy9kb3ducmV2LnhtbESPQYvCMBSE78L+h/AW9qapiiLVKLKw&#10;qODF6sXbo3nblG1eShM1+us3guBxmJlvmMUq2kZcqfO1YwXDQQaCuHS65krB6fjTn4HwAVlj45gU&#10;3MnDavnRW2Cu3Y0PdC1CJRKEfY4KTAhtLqUvDVn0A9cSJ+/XdRZDkl0ldYe3BLeNHGXZVFqsOS0Y&#10;bOnbUPlXXKyCTWHOM4/7+/mxe0RZneK22EWlvj7jeg4iUAzv8Ku91QrGkyk8z6QjIJ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rz4iXDAAAA3AAAAA8AAAAAAAAAAAAA&#10;AAAAoQIAAGRycy9kb3ducmV2LnhtbFBLBQYAAAAABAAEAPkAAACRAwAAAAA=&#10;">
                  <v:stroke startarrowlength="short" endarrow="block" endarrowlength="short"/>
                </v:line>
                <v:line id="Line 195" o:spid="_x0000_s1154" style="position:absolute;visibility:visible;mso-wrap-style:square" from="38394,36601" to="41429,36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dQLMYAAADcAAAADwAAAGRycy9kb3ducmV2LnhtbESP3WrCQBSE7wu+w3KE3tWNtvUnZhVR&#10;Wop6o+YBDtljEsyejdnVpH36rlDo5TAz3zDJsjOVuFPjSssKhoMIBHFmdcm5gvT08TIF4Tyyxsoy&#10;KfgmB8tF7ynBWNuWD3Q/+lwECLsYFRTe17GULivIoBvYmjh4Z9sY9EE2udQNtgFuKjmKorE0WHJY&#10;KLCmdUHZ5XgzCn6i/QWnu9Klb63ZbrbV7PPaeaWe+91qDsJT5//Df+0vreD1fQKPM+EI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IXUCzGAAAA3AAAAA8AAAAAAAAA&#10;AAAAAAAAoQIAAGRycy9kb3ducmV2LnhtbFBLBQYAAAAABAAEAPkAAACUAwAAAAA=&#10;">
                  <v:stroke startarrow="block" endarrowlength="short"/>
                </v:line>
                <v:line id="Line 195" o:spid="_x0000_s1155" style="position:absolute;visibility:visible;mso-wrap-style:square" from="38343,46475" to="41385,464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x7jMMAAADcAAAADwAAAGRycy9kb3ducmV2LnhtbERPTYvCMBC9C/sfwix4kTV1RVmqUZYF&#10;F1F6UHvwODZjW2wmpYm2/ffmIHh8vO/lujOVeFDjSssKJuMIBHFmdcm5gvS0+foB4TyyxsoyKejJ&#10;wXr1MVhirG3LB3ocfS5CCLsYFRTe17GULivIoBvbmjhwV9sY9AE2udQNtiHcVPI7iubSYMmhocCa&#10;/grKbse7UXD6d+n0dm53ySjbby59UibpoVdq+Nn9LkB46vxb/HJvtYLpLKwNZ8IRkK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EMe4zDAAAA3AAAAA8AAAAAAAAAAAAA&#10;AAAAoQIAAGRycy9kb3ducmV2LnhtbFBLBQYAAAAABAAEAPkAAACRAwAAAAA=&#10;">
                  <v:stroke endarrow="block" endarrowlength="short"/>
                </v:line>
                <v:line id="Line 195" o:spid="_x0000_s1156" style="position:absolute;visibility:visible;mso-wrap-style:square" from="38394,58254" to="41435,582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DeF8cAAADcAAAADwAAAGRycy9kb3ducmV2LnhtbESPQWvCQBSE7wX/w/KEXkrdqLTUNKuI&#10;oEhLDmoOPT6zr0lI9m3Ibk3y77uFgsdhZr5hks1gGnGjzlWWFcxnEQji3OqKCwXZZf/8BsJ5ZI2N&#10;ZVIwkoPNevKQYKxtzye6nX0hAoRdjApK79tYSpeXZNDNbEscvG/bGfRBdoXUHfYBbhq5iKJXabDi&#10;sFBiS7uS8vr8YxRcDi5b1l/9R/qUf+6vY1ql2WlU6nE6bN9BeBr8PfzfPmoFy5cV/J0JR0Cuf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OQN4XxwAAANwAAAAPAAAAAAAA&#10;AAAAAAAAAKECAABkcnMvZG93bnJldi54bWxQSwUGAAAAAAQABAD5AAAAlQMAAAAA&#10;">
                  <v:stroke endarrow="block" endarrowlength="short"/>
                </v:line>
                <v:line id="Line 195" o:spid="_x0000_s1157" style="position:absolute;visibility:visible;mso-wrap-style:square" from="38400,69002" to="41442,690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IC5cMAAADcAAAADwAAAGRycy9kb3ducmV2LnhtbERPzWrCQBC+F3yHZQRvddNaJE2zCVJR&#10;ivVi9AGG7DQJyc7G7GrSPn33UOjx4/tP88l04k6DaywreFpGIIhLqxuuFFzOu8cYhPPIGjvLpOCb&#10;HOTZ7CHFRNuRT3QvfCVCCLsEFdTe94mUrqzJoFvanjhwX3Yw6AMcKqkHHEO46eRzFK2lwYZDQ409&#10;vddUtsXNKPiJji3Gn427vIzmsD10r/vr5JVazKfNGwhPk/8X/7k/tILVOswPZ8IRkNk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OSAuXDAAAA3AAAAA8AAAAAAAAAAAAA&#10;AAAAoQIAAGRycy9kb3ducmV2LnhtbFBLBQYAAAAABAAEAPkAAACRAwAAAAA=&#10;">
                  <v:stroke startarrow="block" endarrowlength="short"/>
                </v:line>
                <v:line id="Line 195" o:spid="_x0000_s1158" style="position:absolute;visibility:visible;mso-wrap-style:square" from="38406,70780" to="41442,707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6nfsUAAADcAAAADwAAAGRycy9kb3ducmV2LnhtbESP0WrCQBRE3wv+w3KFvjUbW5E0dRWx&#10;tEj0xegHXLLXJJi9G7PbJO3Xd4VCH4eZOcMs16NpRE+dqy0rmEUxCOLC6ppLBefTx1MCwnlkjY1l&#10;UvBNDtarycMSU20HPlKf+1IECLsUFVTet6mUrqjIoItsSxy8i+0M+iC7UuoOhwA3jXyO44U0WHNY&#10;qLClbUXFNf8yCn7iwxWTfe3O88Fk71nz+nkbvVKP03HzBsLT6P/Df+2dVvCymMH9TDgC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N6nfsUAAADcAAAADwAAAAAAAAAA&#10;AAAAAAChAgAAZHJzL2Rvd25yZXYueG1sUEsFBgAAAAAEAAQA+QAAAJMDAAAAAA==&#10;">
                  <v:stroke startarrow="block" endarrowlength="short"/>
                </v:line>
                <v:line id="Line 195" o:spid="_x0000_s1159" style="position:absolute;visibility:visible;mso-wrap-style:square" from="38413,32124" to="41454,321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iG28UAAADcAAAADwAAAGRycy9kb3ducmV2LnhtbESPQYvCMBSE7wv+h/AEL4umKohUo4jg&#10;Ii49qD14fDbPtti8lCZr239vFhb2OMzMN8x625lKvKhxpWUF00kEgjizuuRcQXo9jJcgnEfWWFkm&#10;BT052G4GH2uMtW35TK+Lz0WAsItRQeF9HUvpsoIMuomtiYP3sI1BH2STS91gG+CmkrMoWkiDJYeF&#10;AmvaF5Q9Lz9GwfXLpfPnrT0ln9n34d4nZZKee6VGw263AuGp8//hv/ZRK5gvZvB7JhwBuX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oiG28UAAADcAAAADwAAAAAAAAAA&#10;AAAAAAChAgAAZHJzL2Rvd25yZXYueG1sUEsFBgAAAAAEAAQA+QAAAJMDAAAAAA==&#10;">
                  <v:stroke endarrow="block" endarrowlength="short"/>
                </v:line>
                <v:shape id="Text Box 170" o:spid="_x0000_s1160" type="#_x0000_t202" style="position:absolute;left:41042;top:6654;width:21293;height:66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kK1sQA&#10;AADcAAAADwAAAGRycy9kb3ducmV2LnhtbESPQWvCQBSE74L/YXlCb7pbtWLTbESUQk8W01ro7ZF9&#10;JqHZtyG7NfHfu4WCx2FmvmHSzWAbcaHO1441PM4UCOLCmZpLDZ8fr9M1CB+QDTaOScOVPGyy8SjF&#10;xLiej3TJQykihH2CGqoQ2kRKX1Rk0c9cSxy9s+sshii7UpoO+wi3jZwrtZIWa44LFba0q6j4yX+t&#10;htPh/P21VO/l3j61vRuUZPsstX6YDNsXEIGGcA//t9+MhsVqAX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ZCtbEAAAA3AAAAA8AAAAAAAAAAAAAAAAAmAIAAGRycy9k&#10;b3ducmV2LnhtbFBLBQYAAAAABAAEAPUAAACJAwAAAAA=&#10;" filled="f" stroked="f">
                  <v:textbox>
                    <w:txbxContent>
                      <w:p w:rsidR="00917185" w:rsidRPr="00D95BBF" w:rsidRDefault="00917185" w:rsidP="00706F92">
                        <w:pPr>
                          <w:pStyle w:val="Web"/>
                          <w:spacing w:line="276" w:lineRule="auto"/>
                          <w:rPr>
                            <w:rFonts w:ascii="Georgia" w:hAnsi="Georgia"/>
                          </w:rPr>
                        </w:pPr>
                        <w:r w:rsidRPr="00D95BBF">
                          <w:rPr>
                            <w:rFonts w:ascii="Georgia" w:eastAsia="新細明體" w:hAnsi="Georgia"/>
                            <w:sz w:val="20"/>
                            <w:szCs w:val="20"/>
                            <w:lang w:val="it-IT"/>
                          </w:rPr>
                          <w:t>ds</w:t>
                        </w:r>
                        <w:r w:rsidRPr="00D95BBF">
                          <w:rPr>
                            <w:rFonts w:ascii="Georgia" w:eastAsia="新細明體" w:hAnsi="Georgia"/>
                            <w:b/>
                            <w:i/>
                            <w:sz w:val="20"/>
                            <w:szCs w:val="20"/>
                            <w:lang w:val="it-IT"/>
                          </w:rPr>
                          <w:t>y</w:t>
                        </w:r>
                        <w:r w:rsidRPr="00D95BBF">
                          <w:rPr>
                            <w:rFonts w:ascii="Georgia" w:eastAsia="新細明體" w:hAnsi="Georgia"/>
                            <w:sz w:val="20"/>
                            <w:szCs w:val="20"/>
                            <w:lang w:val="it-IT"/>
                          </w:rPr>
                          <w:t>_</w:t>
                        </w:r>
                        <w:r w:rsidRPr="00D95BBF">
                          <w:rPr>
                            <w:rFonts w:ascii="Georgia" w:hAnsi="Georgia" w:cs="Calibri"/>
                            <w:sz w:val="20"/>
                            <w:szCs w:val="20"/>
                            <w:lang w:val="it-IT"/>
                          </w:rPr>
                          <w:t>awid[</w:t>
                        </w:r>
                        <w:r w:rsidRPr="00D95BBF">
                          <w:rPr>
                            <w:rFonts w:ascii="Georgia" w:hAnsi="Georgia" w:cs="Calibri"/>
                            <w:sz w:val="20"/>
                            <w:szCs w:val="20"/>
                            <w:lang w:val="de-DE"/>
                          </w:rPr>
                          <w:t>ID_WIDTH</w:t>
                        </w:r>
                        <w:r>
                          <w:rPr>
                            <w:rFonts w:ascii="Georgia" w:eastAsiaTheme="minorEastAsia" w:hAnsi="Georgia" w:cs="Calibri" w:hint="eastAsia"/>
                            <w:sz w:val="20"/>
                            <w:szCs w:val="20"/>
                            <w:lang w:val="de-DE"/>
                          </w:rPr>
                          <w:t>+3</w:t>
                        </w:r>
                        <w:r w:rsidRPr="00D95BBF">
                          <w:rPr>
                            <w:rFonts w:ascii="Georgia" w:hAnsi="Georgia" w:cs="Calibri"/>
                            <w:sz w:val="20"/>
                            <w:szCs w:val="20"/>
                            <w:lang w:val="it-IT"/>
                          </w:rPr>
                          <w:t>:0]</w:t>
                        </w:r>
                      </w:p>
                      <w:p w:rsidR="00917185" w:rsidRPr="00D95BBF" w:rsidRDefault="00917185" w:rsidP="00706F92">
                        <w:pPr>
                          <w:pStyle w:val="Web"/>
                          <w:spacing w:line="276" w:lineRule="auto"/>
                          <w:rPr>
                            <w:rFonts w:ascii="Georgia" w:hAnsi="Georgia"/>
                          </w:rPr>
                        </w:pPr>
                        <w:r w:rsidRPr="00D95BBF">
                          <w:rPr>
                            <w:rFonts w:ascii="Georgia" w:eastAsia="新細明體" w:hAnsi="Georgia"/>
                            <w:sz w:val="20"/>
                            <w:szCs w:val="20"/>
                            <w:lang w:val="it-IT"/>
                          </w:rPr>
                          <w:t>ds</w:t>
                        </w:r>
                        <w:r>
                          <w:rPr>
                            <w:rFonts w:ascii="Georgia" w:eastAsia="新細明體" w:hAnsi="Georgia" w:hint="eastAsia"/>
                            <w:b/>
                            <w:i/>
                            <w:sz w:val="20"/>
                            <w:szCs w:val="20"/>
                            <w:lang w:val="it-IT"/>
                          </w:rPr>
                          <w:t>y</w:t>
                        </w:r>
                        <w:r w:rsidRPr="00D95BBF">
                          <w:rPr>
                            <w:rFonts w:ascii="Georgia" w:eastAsia="新細明體" w:hAnsi="Georgia"/>
                            <w:sz w:val="20"/>
                            <w:szCs w:val="20"/>
                            <w:lang w:val="it-IT"/>
                          </w:rPr>
                          <w:t>_</w:t>
                        </w:r>
                        <w:r w:rsidRPr="00D95BBF">
                          <w:rPr>
                            <w:rFonts w:ascii="Georgia" w:hAnsi="Georgia" w:cs="Calibri"/>
                            <w:sz w:val="20"/>
                            <w:szCs w:val="20"/>
                          </w:rPr>
                          <w:t>awaddr[ADDR_WIDTH-1:0]</w:t>
                        </w:r>
                      </w:p>
                      <w:p w:rsidR="00917185" w:rsidRPr="00D95BBF" w:rsidRDefault="00917185" w:rsidP="00706F92">
                        <w:pPr>
                          <w:pStyle w:val="Web"/>
                          <w:spacing w:line="276" w:lineRule="auto"/>
                          <w:rPr>
                            <w:rFonts w:ascii="Georgia" w:hAnsi="Georgia"/>
                          </w:rPr>
                        </w:pPr>
                        <w:r w:rsidRPr="00D95BBF">
                          <w:rPr>
                            <w:rFonts w:ascii="Georgia" w:eastAsia="新細明體" w:hAnsi="Georgia"/>
                            <w:sz w:val="20"/>
                            <w:szCs w:val="20"/>
                            <w:lang w:val="it-IT"/>
                          </w:rPr>
                          <w:t>ds</w:t>
                        </w:r>
                        <w:r>
                          <w:rPr>
                            <w:rFonts w:ascii="Georgia" w:eastAsia="新細明體" w:hAnsi="Georgia" w:hint="eastAsia"/>
                            <w:b/>
                            <w:i/>
                            <w:sz w:val="20"/>
                            <w:szCs w:val="20"/>
                            <w:lang w:val="it-IT"/>
                          </w:rPr>
                          <w:t>y</w:t>
                        </w:r>
                        <w:r w:rsidRPr="00D95BBF">
                          <w:rPr>
                            <w:rFonts w:ascii="Georgia" w:eastAsia="新細明體" w:hAnsi="Georgia"/>
                            <w:sz w:val="20"/>
                            <w:szCs w:val="20"/>
                            <w:lang w:val="it-IT"/>
                          </w:rPr>
                          <w:t>_</w:t>
                        </w:r>
                        <w:proofErr w:type="spellStart"/>
                        <w:r w:rsidRPr="00D95BBF">
                          <w:rPr>
                            <w:rFonts w:ascii="Georgia" w:hAnsi="Georgia" w:cs="Calibri"/>
                            <w:sz w:val="20"/>
                            <w:szCs w:val="20"/>
                          </w:rPr>
                          <w:t>awlen</w:t>
                        </w:r>
                        <w:proofErr w:type="spellEnd"/>
                        <w:r w:rsidRPr="00D95BBF">
                          <w:rPr>
                            <w:rFonts w:ascii="Georgia" w:hAnsi="Georgia" w:cs="Calibri"/>
                            <w:sz w:val="20"/>
                            <w:szCs w:val="20"/>
                          </w:rPr>
                          <w:t>[7:0]</w:t>
                        </w:r>
                      </w:p>
                      <w:p w:rsidR="00917185" w:rsidRPr="00D95BBF" w:rsidRDefault="00917185" w:rsidP="00706F92">
                        <w:pPr>
                          <w:pStyle w:val="Web"/>
                          <w:spacing w:line="276" w:lineRule="auto"/>
                          <w:rPr>
                            <w:rFonts w:ascii="Georgia" w:hAnsi="Georgia"/>
                          </w:rPr>
                        </w:pPr>
                        <w:r w:rsidRPr="00D95BBF">
                          <w:rPr>
                            <w:rFonts w:ascii="Georgia" w:eastAsia="新細明體" w:hAnsi="Georgia"/>
                            <w:sz w:val="20"/>
                            <w:szCs w:val="20"/>
                            <w:lang w:val="it-IT"/>
                          </w:rPr>
                          <w:t>ds</w:t>
                        </w:r>
                        <w:r>
                          <w:rPr>
                            <w:rFonts w:ascii="Georgia" w:eastAsia="新細明體" w:hAnsi="Georgia" w:hint="eastAsia"/>
                            <w:b/>
                            <w:i/>
                            <w:sz w:val="20"/>
                            <w:szCs w:val="20"/>
                            <w:lang w:val="it-IT"/>
                          </w:rPr>
                          <w:t>y</w:t>
                        </w:r>
                        <w:r w:rsidRPr="00D95BBF">
                          <w:rPr>
                            <w:rFonts w:ascii="Georgia" w:eastAsia="新細明體" w:hAnsi="Georgia"/>
                            <w:sz w:val="20"/>
                            <w:szCs w:val="20"/>
                            <w:lang w:val="it-IT"/>
                          </w:rPr>
                          <w:t>_</w:t>
                        </w:r>
                        <w:proofErr w:type="spellStart"/>
                        <w:r w:rsidRPr="00D95BBF">
                          <w:rPr>
                            <w:rFonts w:ascii="Georgia" w:hAnsi="Georgia" w:cs="Calibri"/>
                            <w:sz w:val="20"/>
                            <w:szCs w:val="20"/>
                          </w:rPr>
                          <w:t>awsize</w:t>
                        </w:r>
                        <w:proofErr w:type="spellEnd"/>
                        <w:r w:rsidRPr="00D95BBF">
                          <w:rPr>
                            <w:rFonts w:ascii="Georgia" w:hAnsi="Georgia" w:cs="Calibri"/>
                            <w:sz w:val="20"/>
                            <w:szCs w:val="20"/>
                          </w:rPr>
                          <w:t>[2:0]</w:t>
                        </w:r>
                      </w:p>
                      <w:p w:rsidR="00917185" w:rsidRPr="00D95BBF" w:rsidRDefault="00917185" w:rsidP="00706F92">
                        <w:pPr>
                          <w:pStyle w:val="Web"/>
                          <w:spacing w:line="276" w:lineRule="auto"/>
                          <w:rPr>
                            <w:rFonts w:ascii="Georgia" w:hAnsi="Georgia"/>
                          </w:rPr>
                        </w:pPr>
                        <w:r w:rsidRPr="00D95BBF">
                          <w:rPr>
                            <w:rFonts w:ascii="Georgia" w:eastAsia="新細明體" w:hAnsi="Georgia"/>
                            <w:sz w:val="20"/>
                            <w:szCs w:val="20"/>
                            <w:lang w:val="it-IT"/>
                          </w:rPr>
                          <w:t>ds</w:t>
                        </w:r>
                        <w:r>
                          <w:rPr>
                            <w:rFonts w:ascii="Georgia" w:eastAsia="新細明體" w:hAnsi="Georgia" w:hint="eastAsia"/>
                            <w:b/>
                            <w:i/>
                            <w:sz w:val="20"/>
                            <w:szCs w:val="20"/>
                            <w:lang w:val="it-IT"/>
                          </w:rPr>
                          <w:t>y</w:t>
                        </w:r>
                        <w:r w:rsidRPr="00D95BBF">
                          <w:rPr>
                            <w:rFonts w:ascii="Georgia" w:eastAsia="新細明體" w:hAnsi="Georgia"/>
                            <w:sz w:val="20"/>
                            <w:szCs w:val="20"/>
                            <w:lang w:val="it-IT"/>
                          </w:rPr>
                          <w:t>_</w:t>
                        </w:r>
                        <w:proofErr w:type="spellStart"/>
                        <w:r w:rsidRPr="00D95BBF">
                          <w:rPr>
                            <w:rFonts w:ascii="Georgia" w:hAnsi="Georgia" w:cs="Calibri"/>
                            <w:sz w:val="20"/>
                            <w:szCs w:val="20"/>
                          </w:rPr>
                          <w:t>awburst</w:t>
                        </w:r>
                        <w:proofErr w:type="spellEnd"/>
                        <w:r w:rsidRPr="00D95BBF">
                          <w:rPr>
                            <w:rFonts w:ascii="Georgia" w:hAnsi="Georgia" w:cs="Calibri"/>
                            <w:sz w:val="20"/>
                            <w:szCs w:val="20"/>
                          </w:rPr>
                          <w:t>[1:0]</w:t>
                        </w:r>
                      </w:p>
                      <w:p w:rsidR="00917185" w:rsidRPr="00D95BBF" w:rsidRDefault="00917185" w:rsidP="00706F92">
                        <w:pPr>
                          <w:pStyle w:val="Web"/>
                          <w:spacing w:line="276" w:lineRule="auto"/>
                          <w:rPr>
                            <w:rFonts w:ascii="Georgia" w:hAnsi="Georgia"/>
                          </w:rPr>
                        </w:pPr>
                        <w:r w:rsidRPr="00D95BBF">
                          <w:rPr>
                            <w:rFonts w:ascii="Georgia" w:eastAsia="新細明體" w:hAnsi="Georgia"/>
                            <w:sz w:val="20"/>
                            <w:szCs w:val="20"/>
                            <w:lang w:val="it-IT"/>
                          </w:rPr>
                          <w:t>ds</w:t>
                        </w:r>
                        <w:r>
                          <w:rPr>
                            <w:rFonts w:ascii="Georgia" w:eastAsia="新細明體" w:hAnsi="Georgia" w:hint="eastAsia"/>
                            <w:b/>
                            <w:i/>
                            <w:sz w:val="20"/>
                            <w:szCs w:val="20"/>
                            <w:lang w:val="it-IT"/>
                          </w:rPr>
                          <w:t>y</w:t>
                        </w:r>
                        <w:r w:rsidRPr="00D95BBF">
                          <w:rPr>
                            <w:rFonts w:ascii="Georgia" w:eastAsia="新細明體" w:hAnsi="Georgia"/>
                            <w:sz w:val="20"/>
                            <w:szCs w:val="20"/>
                            <w:lang w:val="it-IT"/>
                          </w:rPr>
                          <w:t>_</w:t>
                        </w:r>
                        <w:proofErr w:type="spellStart"/>
                        <w:r w:rsidRPr="00D95BBF">
                          <w:rPr>
                            <w:rFonts w:ascii="Georgia" w:hAnsi="Georgia" w:cs="Calibri"/>
                            <w:sz w:val="20"/>
                            <w:szCs w:val="20"/>
                          </w:rPr>
                          <w:t>awlock</w:t>
                        </w:r>
                        <w:proofErr w:type="spellEnd"/>
                      </w:p>
                      <w:p w:rsidR="00917185" w:rsidRPr="00D95BBF" w:rsidRDefault="00917185" w:rsidP="00706F92">
                        <w:pPr>
                          <w:pStyle w:val="Web"/>
                          <w:spacing w:line="276" w:lineRule="auto"/>
                          <w:rPr>
                            <w:rFonts w:ascii="Georgia" w:hAnsi="Georgia"/>
                          </w:rPr>
                        </w:pPr>
                        <w:r w:rsidRPr="00D95BBF">
                          <w:rPr>
                            <w:rFonts w:ascii="Georgia" w:eastAsia="新細明體" w:hAnsi="Georgia"/>
                            <w:sz w:val="20"/>
                            <w:szCs w:val="20"/>
                            <w:lang w:val="it-IT"/>
                          </w:rPr>
                          <w:t>ds</w:t>
                        </w:r>
                        <w:r>
                          <w:rPr>
                            <w:rFonts w:ascii="Georgia" w:eastAsia="新細明體" w:hAnsi="Georgia" w:hint="eastAsia"/>
                            <w:b/>
                            <w:i/>
                            <w:sz w:val="20"/>
                            <w:szCs w:val="20"/>
                            <w:lang w:val="it-IT"/>
                          </w:rPr>
                          <w:t>y</w:t>
                        </w:r>
                        <w:r w:rsidRPr="00D95BBF">
                          <w:rPr>
                            <w:rFonts w:ascii="Georgia" w:eastAsia="新細明體" w:hAnsi="Georgia"/>
                            <w:sz w:val="20"/>
                            <w:szCs w:val="20"/>
                            <w:lang w:val="it-IT"/>
                          </w:rPr>
                          <w:t>_</w:t>
                        </w:r>
                        <w:proofErr w:type="spellStart"/>
                        <w:r w:rsidRPr="00D95BBF">
                          <w:rPr>
                            <w:rFonts w:ascii="Georgia" w:hAnsi="Georgia" w:cs="Calibri"/>
                            <w:sz w:val="20"/>
                            <w:szCs w:val="20"/>
                          </w:rPr>
                          <w:t>awcache</w:t>
                        </w:r>
                        <w:proofErr w:type="spellEnd"/>
                        <w:r w:rsidRPr="00D95BBF">
                          <w:rPr>
                            <w:rFonts w:ascii="Georgia" w:hAnsi="Georgia" w:cs="Calibri"/>
                            <w:sz w:val="20"/>
                            <w:szCs w:val="20"/>
                          </w:rPr>
                          <w:t>[3:0]</w:t>
                        </w:r>
                      </w:p>
                      <w:p w:rsidR="00917185" w:rsidRPr="00D95BBF" w:rsidRDefault="00917185" w:rsidP="00706F92">
                        <w:pPr>
                          <w:pStyle w:val="Web"/>
                          <w:spacing w:line="276" w:lineRule="auto"/>
                          <w:rPr>
                            <w:rFonts w:ascii="Georgia" w:hAnsi="Georgia"/>
                          </w:rPr>
                        </w:pPr>
                        <w:r w:rsidRPr="00D95BBF">
                          <w:rPr>
                            <w:rFonts w:ascii="Georgia" w:eastAsia="新細明體" w:hAnsi="Georgia"/>
                            <w:sz w:val="20"/>
                            <w:szCs w:val="20"/>
                            <w:lang w:val="it-IT"/>
                          </w:rPr>
                          <w:t>ds</w:t>
                        </w:r>
                        <w:r>
                          <w:rPr>
                            <w:rFonts w:ascii="Georgia" w:eastAsia="新細明體" w:hAnsi="Georgia"/>
                            <w:b/>
                            <w:i/>
                            <w:sz w:val="20"/>
                            <w:szCs w:val="20"/>
                            <w:lang w:val="it-IT"/>
                          </w:rPr>
                          <w:t>y</w:t>
                        </w:r>
                        <w:r w:rsidRPr="00D95BBF">
                          <w:rPr>
                            <w:rFonts w:ascii="Georgia" w:eastAsia="新細明體" w:hAnsi="Georgia"/>
                            <w:sz w:val="20"/>
                            <w:szCs w:val="20"/>
                            <w:lang w:val="it-IT"/>
                          </w:rPr>
                          <w:t>_</w:t>
                        </w:r>
                        <w:proofErr w:type="spellStart"/>
                        <w:r w:rsidRPr="00D95BBF">
                          <w:rPr>
                            <w:rFonts w:ascii="Georgia" w:hAnsi="Georgia" w:cs="Calibri"/>
                            <w:sz w:val="20"/>
                            <w:szCs w:val="20"/>
                          </w:rPr>
                          <w:t>awprot</w:t>
                        </w:r>
                        <w:proofErr w:type="spellEnd"/>
                        <w:r w:rsidRPr="00D95BBF">
                          <w:rPr>
                            <w:rFonts w:ascii="Georgia" w:hAnsi="Georgia" w:cs="Calibri"/>
                            <w:sz w:val="20"/>
                            <w:szCs w:val="20"/>
                          </w:rPr>
                          <w:t>[2:0]</w:t>
                        </w:r>
                      </w:p>
                      <w:p w:rsidR="00917185" w:rsidRPr="00D95BBF" w:rsidRDefault="00917185" w:rsidP="00706F92">
                        <w:pPr>
                          <w:pStyle w:val="Web"/>
                          <w:spacing w:line="276" w:lineRule="auto"/>
                          <w:rPr>
                            <w:rFonts w:ascii="Georgia" w:hAnsi="Georgia"/>
                          </w:rPr>
                        </w:pPr>
                        <w:r w:rsidRPr="00D95BBF">
                          <w:rPr>
                            <w:rFonts w:ascii="Georgia" w:eastAsia="新細明體" w:hAnsi="Georgia"/>
                            <w:sz w:val="20"/>
                            <w:szCs w:val="20"/>
                            <w:lang w:val="it-IT"/>
                          </w:rPr>
                          <w:t>ds</w:t>
                        </w:r>
                        <w:r>
                          <w:rPr>
                            <w:rFonts w:ascii="Georgia" w:eastAsia="新細明體" w:hAnsi="Georgia" w:hint="eastAsia"/>
                            <w:b/>
                            <w:i/>
                            <w:sz w:val="20"/>
                            <w:szCs w:val="20"/>
                            <w:lang w:val="it-IT"/>
                          </w:rPr>
                          <w:t>y</w:t>
                        </w:r>
                        <w:r w:rsidRPr="00D95BBF">
                          <w:rPr>
                            <w:rFonts w:ascii="Georgia" w:eastAsia="新細明體" w:hAnsi="Georgia"/>
                            <w:sz w:val="20"/>
                            <w:szCs w:val="20"/>
                            <w:lang w:val="it-IT"/>
                          </w:rPr>
                          <w:t>_</w:t>
                        </w:r>
                        <w:proofErr w:type="spellStart"/>
                        <w:r w:rsidRPr="00D95BBF">
                          <w:rPr>
                            <w:rFonts w:ascii="Georgia" w:hAnsi="Georgia" w:cs="Calibri"/>
                            <w:sz w:val="20"/>
                            <w:szCs w:val="20"/>
                          </w:rPr>
                          <w:t>awvalid</w:t>
                        </w:r>
                        <w:proofErr w:type="spellEnd"/>
                      </w:p>
                      <w:p w:rsidR="00917185" w:rsidRPr="00D95BBF" w:rsidRDefault="00917185" w:rsidP="00706F92">
                        <w:pPr>
                          <w:pStyle w:val="Web"/>
                          <w:spacing w:line="276" w:lineRule="auto"/>
                          <w:rPr>
                            <w:rFonts w:ascii="Georgia" w:hAnsi="Georgia"/>
                          </w:rPr>
                        </w:pPr>
                        <w:r w:rsidRPr="00D95BBF">
                          <w:rPr>
                            <w:rFonts w:ascii="Georgia" w:eastAsia="新細明體" w:hAnsi="Georgia"/>
                            <w:sz w:val="20"/>
                            <w:szCs w:val="20"/>
                            <w:lang w:val="it-IT"/>
                          </w:rPr>
                          <w:t>ds</w:t>
                        </w:r>
                        <w:r>
                          <w:rPr>
                            <w:rFonts w:ascii="Georgia" w:eastAsia="新細明體" w:hAnsi="Georgia" w:hint="eastAsia"/>
                            <w:b/>
                            <w:i/>
                            <w:sz w:val="20"/>
                            <w:szCs w:val="20"/>
                            <w:lang w:val="it-IT"/>
                          </w:rPr>
                          <w:t>y</w:t>
                        </w:r>
                        <w:r w:rsidRPr="00D95BBF">
                          <w:rPr>
                            <w:rFonts w:ascii="Georgia" w:eastAsia="新細明體" w:hAnsi="Georgia"/>
                            <w:sz w:val="20"/>
                            <w:szCs w:val="20"/>
                            <w:lang w:val="it-IT"/>
                          </w:rPr>
                          <w:t>_</w:t>
                        </w:r>
                        <w:proofErr w:type="spellStart"/>
                        <w:r w:rsidRPr="00D95BBF">
                          <w:rPr>
                            <w:rFonts w:ascii="Georgia" w:hAnsi="Georgia" w:cs="Calibri"/>
                            <w:sz w:val="20"/>
                            <w:szCs w:val="20"/>
                          </w:rPr>
                          <w:t>awready</w:t>
                        </w:r>
                        <w:proofErr w:type="spellEnd"/>
                      </w:p>
                      <w:p w:rsidR="00917185" w:rsidRPr="00D95BBF" w:rsidRDefault="00917185" w:rsidP="00706F92">
                        <w:pPr>
                          <w:pStyle w:val="Web"/>
                          <w:spacing w:line="276" w:lineRule="auto"/>
                          <w:rPr>
                            <w:rFonts w:ascii="Georgia" w:hAnsi="Georgia"/>
                          </w:rPr>
                        </w:pPr>
                        <w:r w:rsidRPr="00D95BBF">
                          <w:rPr>
                            <w:rFonts w:ascii="Georgia" w:hAnsi="Georgia" w:cs="Calibri"/>
                            <w:sz w:val="20"/>
                            <w:szCs w:val="20"/>
                          </w:rPr>
                          <w:t> </w:t>
                        </w:r>
                      </w:p>
                      <w:p w:rsidR="00917185" w:rsidRPr="00D95BBF" w:rsidRDefault="00917185" w:rsidP="00706F92">
                        <w:pPr>
                          <w:pStyle w:val="Web"/>
                          <w:rPr>
                            <w:rFonts w:ascii="Georgia" w:hAnsi="Georgia"/>
                          </w:rPr>
                        </w:pPr>
                        <w:r w:rsidRPr="00D95BBF">
                          <w:rPr>
                            <w:rFonts w:ascii="Georgia" w:eastAsia="新細明體" w:hAnsi="Georgia"/>
                            <w:sz w:val="20"/>
                            <w:szCs w:val="20"/>
                            <w:lang w:val="it-IT"/>
                          </w:rPr>
                          <w:t>ds</w:t>
                        </w:r>
                        <w:r>
                          <w:rPr>
                            <w:rFonts w:ascii="Georgia" w:eastAsia="新細明體" w:hAnsi="Georgia" w:hint="eastAsia"/>
                            <w:b/>
                            <w:i/>
                            <w:sz w:val="20"/>
                            <w:szCs w:val="20"/>
                            <w:lang w:val="it-IT"/>
                          </w:rPr>
                          <w:t>y</w:t>
                        </w:r>
                        <w:r w:rsidRPr="00D95BBF">
                          <w:rPr>
                            <w:rFonts w:ascii="Georgia" w:eastAsia="新細明體" w:hAnsi="Georgia"/>
                            <w:sz w:val="20"/>
                            <w:szCs w:val="20"/>
                            <w:lang w:val="it-IT"/>
                          </w:rPr>
                          <w:t>_</w:t>
                        </w:r>
                        <w:r w:rsidRPr="00D95BBF">
                          <w:rPr>
                            <w:rFonts w:ascii="Georgia" w:hAnsi="Georgia" w:cs="Calibri"/>
                            <w:sz w:val="20"/>
                            <w:szCs w:val="20"/>
                          </w:rPr>
                          <w:t>wdata[DATA_WIDTH-1:0]</w:t>
                        </w:r>
                      </w:p>
                      <w:p w:rsidR="00917185" w:rsidRPr="00D95BBF" w:rsidRDefault="00917185" w:rsidP="00706F92">
                        <w:pPr>
                          <w:pStyle w:val="Web"/>
                          <w:spacing w:line="276" w:lineRule="auto"/>
                          <w:rPr>
                            <w:rFonts w:ascii="Georgia" w:hAnsi="Georgia"/>
                          </w:rPr>
                        </w:pPr>
                        <w:r w:rsidRPr="00D95BBF">
                          <w:rPr>
                            <w:rFonts w:ascii="Georgia" w:eastAsia="新細明體" w:hAnsi="Georgia"/>
                            <w:sz w:val="20"/>
                            <w:szCs w:val="20"/>
                            <w:lang w:val="it-IT"/>
                          </w:rPr>
                          <w:t>ds</w:t>
                        </w:r>
                        <w:r>
                          <w:rPr>
                            <w:rFonts w:ascii="Georgia" w:eastAsia="新細明體" w:hAnsi="Georgia" w:hint="eastAsia"/>
                            <w:b/>
                            <w:i/>
                            <w:sz w:val="20"/>
                            <w:szCs w:val="20"/>
                            <w:lang w:val="it-IT"/>
                          </w:rPr>
                          <w:t>y</w:t>
                        </w:r>
                        <w:r w:rsidRPr="00D95BBF">
                          <w:rPr>
                            <w:rFonts w:ascii="Georgia" w:eastAsia="新細明體" w:hAnsi="Georgia"/>
                            <w:sz w:val="20"/>
                            <w:szCs w:val="20"/>
                            <w:lang w:val="it-IT"/>
                          </w:rPr>
                          <w:t>_</w:t>
                        </w:r>
                        <w:proofErr w:type="spellStart"/>
                        <w:r w:rsidRPr="00D95BBF">
                          <w:rPr>
                            <w:rFonts w:ascii="Georgia" w:hAnsi="Georgia" w:cs="Calibri"/>
                            <w:sz w:val="20"/>
                            <w:szCs w:val="20"/>
                          </w:rPr>
                          <w:t>wstrb</w:t>
                        </w:r>
                        <w:proofErr w:type="spellEnd"/>
                        <w:r w:rsidRPr="00D95BBF">
                          <w:rPr>
                            <w:rFonts w:ascii="Georgia" w:hAnsi="Georgia" w:cs="Calibri"/>
                            <w:sz w:val="20"/>
                            <w:szCs w:val="20"/>
                          </w:rPr>
                          <w:t>[DATA_WIDTH/8-1:0]</w:t>
                        </w:r>
                      </w:p>
                      <w:p w:rsidR="00917185" w:rsidRPr="00D95BBF" w:rsidRDefault="00917185" w:rsidP="00706F92">
                        <w:pPr>
                          <w:pStyle w:val="Web"/>
                          <w:spacing w:line="276" w:lineRule="auto"/>
                          <w:rPr>
                            <w:rFonts w:ascii="Georgia" w:hAnsi="Georgia"/>
                          </w:rPr>
                        </w:pPr>
                        <w:r w:rsidRPr="00D95BBF">
                          <w:rPr>
                            <w:rFonts w:ascii="Georgia" w:eastAsia="新細明體" w:hAnsi="Georgia"/>
                            <w:sz w:val="20"/>
                            <w:szCs w:val="20"/>
                            <w:lang w:val="it-IT"/>
                          </w:rPr>
                          <w:t>ds</w:t>
                        </w:r>
                        <w:r>
                          <w:rPr>
                            <w:rFonts w:ascii="Georgia" w:eastAsia="新細明體" w:hAnsi="Georgia" w:hint="eastAsia"/>
                            <w:b/>
                            <w:i/>
                            <w:sz w:val="20"/>
                            <w:szCs w:val="20"/>
                            <w:lang w:val="it-IT"/>
                          </w:rPr>
                          <w:t>y</w:t>
                        </w:r>
                        <w:r w:rsidRPr="00D95BBF">
                          <w:rPr>
                            <w:rFonts w:ascii="Georgia" w:eastAsia="新細明體" w:hAnsi="Georgia"/>
                            <w:sz w:val="20"/>
                            <w:szCs w:val="20"/>
                            <w:lang w:val="it-IT"/>
                          </w:rPr>
                          <w:t>_</w:t>
                        </w:r>
                        <w:proofErr w:type="spellStart"/>
                        <w:r w:rsidRPr="00D95BBF">
                          <w:rPr>
                            <w:rFonts w:ascii="Georgia" w:hAnsi="Georgia" w:cs="Calibri"/>
                            <w:sz w:val="20"/>
                            <w:szCs w:val="20"/>
                          </w:rPr>
                          <w:t>wlast</w:t>
                        </w:r>
                        <w:proofErr w:type="spellEnd"/>
                      </w:p>
                      <w:p w:rsidR="00917185" w:rsidRPr="00D95BBF" w:rsidRDefault="00917185" w:rsidP="00706F92">
                        <w:pPr>
                          <w:pStyle w:val="Web"/>
                          <w:spacing w:line="276" w:lineRule="auto"/>
                          <w:rPr>
                            <w:rFonts w:ascii="Georgia" w:hAnsi="Georgia"/>
                          </w:rPr>
                        </w:pPr>
                        <w:r w:rsidRPr="00D95BBF">
                          <w:rPr>
                            <w:rFonts w:ascii="Georgia" w:eastAsia="新細明體" w:hAnsi="Georgia"/>
                            <w:sz w:val="20"/>
                            <w:szCs w:val="20"/>
                            <w:lang w:val="it-IT"/>
                          </w:rPr>
                          <w:t>ds</w:t>
                        </w:r>
                        <w:r>
                          <w:rPr>
                            <w:rFonts w:ascii="Georgia" w:eastAsia="新細明體" w:hAnsi="Georgia" w:hint="eastAsia"/>
                            <w:b/>
                            <w:i/>
                            <w:sz w:val="20"/>
                            <w:szCs w:val="20"/>
                            <w:lang w:val="it-IT"/>
                          </w:rPr>
                          <w:t>y</w:t>
                        </w:r>
                        <w:r w:rsidRPr="00D95BBF">
                          <w:rPr>
                            <w:rFonts w:ascii="Georgia" w:eastAsia="新細明體" w:hAnsi="Georgia"/>
                            <w:sz w:val="20"/>
                            <w:szCs w:val="20"/>
                            <w:lang w:val="it-IT"/>
                          </w:rPr>
                          <w:t>_</w:t>
                        </w:r>
                        <w:r w:rsidRPr="00D95BBF">
                          <w:rPr>
                            <w:rFonts w:ascii="Georgia" w:hAnsi="Georgia" w:cs="Calibri"/>
                            <w:sz w:val="20"/>
                            <w:szCs w:val="20"/>
                            <w:lang w:val="de-DE"/>
                          </w:rPr>
                          <w:t>wvalid</w:t>
                        </w:r>
                      </w:p>
                      <w:p w:rsidR="00917185" w:rsidRPr="00D95BBF" w:rsidRDefault="00917185" w:rsidP="00706F92">
                        <w:pPr>
                          <w:pStyle w:val="Web"/>
                          <w:spacing w:line="276" w:lineRule="auto"/>
                          <w:rPr>
                            <w:rFonts w:ascii="Georgia" w:hAnsi="Georgia"/>
                          </w:rPr>
                        </w:pPr>
                        <w:r w:rsidRPr="00D95BBF">
                          <w:rPr>
                            <w:rFonts w:ascii="Georgia" w:eastAsia="新細明體" w:hAnsi="Georgia"/>
                            <w:sz w:val="20"/>
                            <w:szCs w:val="20"/>
                            <w:lang w:val="it-IT"/>
                          </w:rPr>
                          <w:t>ds</w:t>
                        </w:r>
                        <w:r>
                          <w:rPr>
                            <w:rFonts w:ascii="Georgia" w:eastAsia="新細明體" w:hAnsi="Georgia" w:hint="eastAsia"/>
                            <w:b/>
                            <w:i/>
                            <w:sz w:val="20"/>
                            <w:szCs w:val="20"/>
                            <w:lang w:val="it-IT"/>
                          </w:rPr>
                          <w:t>y</w:t>
                        </w:r>
                        <w:r w:rsidRPr="00D95BBF">
                          <w:rPr>
                            <w:rFonts w:ascii="Georgia" w:eastAsia="新細明體" w:hAnsi="Georgia"/>
                            <w:sz w:val="20"/>
                            <w:szCs w:val="20"/>
                            <w:lang w:val="it-IT"/>
                          </w:rPr>
                          <w:t>_</w:t>
                        </w:r>
                        <w:r w:rsidRPr="00D95BBF">
                          <w:rPr>
                            <w:rFonts w:ascii="Georgia" w:hAnsi="Georgia" w:cs="Calibri"/>
                            <w:sz w:val="20"/>
                            <w:szCs w:val="20"/>
                            <w:lang w:val="de-DE"/>
                          </w:rPr>
                          <w:t>wready</w:t>
                        </w:r>
                      </w:p>
                      <w:p w:rsidR="00917185" w:rsidRPr="00D95BBF" w:rsidRDefault="00917185" w:rsidP="00706F92">
                        <w:pPr>
                          <w:pStyle w:val="Web"/>
                          <w:spacing w:line="276" w:lineRule="auto"/>
                          <w:rPr>
                            <w:rFonts w:ascii="Georgia" w:hAnsi="Georgia"/>
                          </w:rPr>
                        </w:pPr>
                        <w:r w:rsidRPr="00D95BBF">
                          <w:rPr>
                            <w:rFonts w:ascii="Georgia" w:hAnsi="Georgia" w:cs="Calibri"/>
                            <w:strike/>
                            <w:color w:val="FF0000"/>
                            <w:sz w:val="20"/>
                            <w:szCs w:val="20"/>
                            <w:lang w:val="de-DE"/>
                          </w:rPr>
                          <w:t> </w:t>
                        </w:r>
                      </w:p>
                      <w:p w:rsidR="00917185" w:rsidRPr="00D95BBF" w:rsidRDefault="00917185" w:rsidP="00706F92">
                        <w:pPr>
                          <w:pStyle w:val="Web"/>
                          <w:spacing w:line="276" w:lineRule="auto"/>
                          <w:rPr>
                            <w:rFonts w:ascii="Georgia" w:hAnsi="Georgia"/>
                          </w:rPr>
                        </w:pPr>
                        <w:r w:rsidRPr="00D95BBF">
                          <w:rPr>
                            <w:rFonts w:ascii="Georgia" w:eastAsia="新細明體" w:hAnsi="Georgia"/>
                            <w:sz w:val="20"/>
                            <w:szCs w:val="20"/>
                            <w:lang w:val="it-IT"/>
                          </w:rPr>
                          <w:t>ds</w:t>
                        </w:r>
                        <w:r>
                          <w:rPr>
                            <w:rFonts w:ascii="Georgia" w:eastAsia="新細明體" w:hAnsi="Georgia" w:hint="eastAsia"/>
                            <w:b/>
                            <w:i/>
                            <w:sz w:val="20"/>
                            <w:szCs w:val="20"/>
                            <w:lang w:val="it-IT"/>
                          </w:rPr>
                          <w:t>y</w:t>
                        </w:r>
                        <w:r w:rsidRPr="00D95BBF">
                          <w:rPr>
                            <w:rFonts w:ascii="Georgia" w:eastAsia="新細明體" w:hAnsi="Georgia"/>
                            <w:sz w:val="20"/>
                            <w:szCs w:val="20"/>
                            <w:lang w:val="it-IT"/>
                          </w:rPr>
                          <w:t>_</w:t>
                        </w:r>
                        <w:r>
                          <w:rPr>
                            <w:rFonts w:ascii="Georgia" w:hAnsi="Georgia" w:cs="Calibri"/>
                            <w:sz w:val="20"/>
                            <w:szCs w:val="20"/>
                            <w:lang w:val="de-DE"/>
                          </w:rPr>
                          <w:t>bid[ID_WIDTH</w:t>
                        </w:r>
                        <w:r>
                          <w:rPr>
                            <w:rFonts w:ascii="Georgia" w:eastAsiaTheme="minorEastAsia" w:hAnsi="Georgia" w:cs="Calibri" w:hint="eastAsia"/>
                            <w:sz w:val="20"/>
                            <w:szCs w:val="20"/>
                            <w:lang w:val="de-DE"/>
                          </w:rPr>
                          <w:t>+3</w:t>
                        </w:r>
                        <w:r w:rsidRPr="00D95BBF">
                          <w:rPr>
                            <w:rFonts w:ascii="Georgia" w:hAnsi="Georgia" w:cs="Calibri"/>
                            <w:sz w:val="20"/>
                            <w:szCs w:val="20"/>
                            <w:lang w:val="de-DE"/>
                          </w:rPr>
                          <w:t>:0]</w:t>
                        </w:r>
                      </w:p>
                      <w:p w:rsidR="00917185" w:rsidRPr="00D95BBF" w:rsidRDefault="00917185" w:rsidP="00706F92">
                        <w:pPr>
                          <w:pStyle w:val="Web"/>
                          <w:spacing w:line="276" w:lineRule="auto"/>
                          <w:rPr>
                            <w:rFonts w:ascii="Georgia" w:hAnsi="Georgia"/>
                          </w:rPr>
                        </w:pPr>
                        <w:r w:rsidRPr="00D95BBF">
                          <w:rPr>
                            <w:rFonts w:ascii="Georgia" w:eastAsia="新細明體" w:hAnsi="Georgia"/>
                            <w:sz w:val="20"/>
                            <w:szCs w:val="20"/>
                            <w:lang w:val="it-IT"/>
                          </w:rPr>
                          <w:t>ds</w:t>
                        </w:r>
                        <w:r>
                          <w:rPr>
                            <w:rFonts w:ascii="Georgia" w:eastAsia="新細明體" w:hAnsi="Georgia" w:hint="eastAsia"/>
                            <w:b/>
                            <w:i/>
                            <w:sz w:val="20"/>
                            <w:szCs w:val="20"/>
                            <w:lang w:val="it-IT"/>
                          </w:rPr>
                          <w:t>y</w:t>
                        </w:r>
                        <w:r w:rsidRPr="00D95BBF">
                          <w:rPr>
                            <w:rFonts w:ascii="Georgia" w:eastAsia="新細明體" w:hAnsi="Georgia"/>
                            <w:sz w:val="20"/>
                            <w:szCs w:val="20"/>
                            <w:lang w:val="it-IT"/>
                          </w:rPr>
                          <w:t>_</w:t>
                        </w:r>
                        <w:r w:rsidRPr="00D95BBF">
                          <w:rPr>
                            <w:rFonts w:ascii="Georgia" w:hAnsi="Georgia" w:cs="Calibri"/>
                            <w:sz w:val="20"/>
                            <w:szCs w:val="20"/>
                            <w:lang w:val="de-DE"/>
                          </w:rPr>
                          <w:t>bresp[1:0]</w:t>
                        </w:r>
                      </w:p>
                      <w:p w:rsidR="00917185" w:rsidRPr="00D95BBF" w:rsidRDefault="00917185" w:rsidP="00706F92">
                        <w:pPr>
                          <w:pStyle w:val="Web"/>
                          <w:spacing w:line="276" w:lineRule="auto"/>
                          <w:rPr>
                            <w:rFonts w:ascii="Georgia" w:hAnsi="Georgia"/>
                          </w:rPr>
                        </w:pPr>
                        <w:r w:rsidRPr="00D95BBF">
                          <w:rPr>
                            <w:rFonts w:ascii="Georgia" w:eastAsia="新細明體" w:hAnsi="Georgia"/>
                            <w:sz w:val="20"/>
                            <w:szCs w:val="20"/>
                            <w:lang w:val="it-IT"/>
                          </w:rPr>
                          <w:t>ds</w:t>
                        </w:r>
                        <w:r>
                          <w:rPr>
                            <w:rFonts w:ascii="Georgia" w:eastAsia="新細明體" w:hAnsi="Georgia" w:hint="eastAsia"/>
                            <w:b/>
                            <w:i/>
                            <w:sz w:val="20"/>
                            <w:szCs w:val="20"/>
                            <w:lang w:val="it-IT"/>
                          </w:rPr>
                          <w:t>y</w:t>
                        </w:r>
                        <w:r w:rsidRPr="00D95BBF">
                          <w:rPr>
                            <w:rFonts w:ascii="Georgia" w:eastAsia="新細明體" w:hAnsi="Georgia"/>
                            <w:sz w:val="20"/>
                            <w:szCs w:val="20"/>
                            <w:lang w:val="it-IT"/>
                          </w:rPr>
                          <w:t>_</w:t>
                        </w:r>
                        <w:r w:rsidRPr="00D95BBF">
                          <w:rPr>
                            <w:rFonts w:ascii="Georgia" w:hAnsi="Georgia" w:cs="Calibri"/>
                            <w:sz w:val="20"/>
                            <w:szCs w:val="20"/>
                            <w:lang w:val="de-DE"/>
                          </w:rPr>
                          <w:t>bvalid</w:t>
                        </w:r>
                      </w:p>
                      <w:p w:rsidR="00917185" w:rsidRPr="00D95BBF" w:rsidRDefault="00917185" w:rsidP="00706F92">
                        <w:pPr>
                          <w:pStyle w:val="Web"/>
                          <w:spacing w:line="276" w:lineRule="auto"/>
                          <w:rPr>
                            <w:rFonts w:ascii="Georgia" w:hAnsi="Georgia"/>
                          </w:rPr>
                        </w:pPr>
                        <w:r w:rsidRPr="00D95BBF">
                          <w:rPr>
                            <w:rFonts w:ascii="Georgia" w:eastAsia="新細明體" w:hAnsi="Georgia"/>
                            <w:sz w:val="20"/>
                            <w:szCs w:val="20"/>
                            <w:lang w:val="it-IT"/>
                          </w:rPr>
                          <w:t>ds</w:t>
                        </w:r>
                        <w:r>
                          <w:rPr>
                            <w:rFonts w:ascii="Georgia" w:eastAsia="新細明體" w:hAnsi="Georgia" w:hint="eastAsia"/>
                            <w:b/>
                            <w:i/>
                            <w:sz w:val="20"/>
                            <w:szCs w:val="20"/>
                            <w:lang w:val="it-IT"/>
                          </w:rPr>
                          <w:t>y</w:t>
                        </w:r>
                        <w:r w:rsidRPr="00D95BBF">
                          <w:rPr>
                            <w:rFonts w:ascii="Georgia" w:eastAsia="新細明體" w:hAnsi="Georgia"/>
                            <w:sz w:val="20"/>
                            <w:szCs w:val="20"/>
                            <w:lang w:val="it-IT"/>
                          </w:rPr>
                          <w:t>_</w:t>
                        </w:r>
                        <w:r w:rsidRPr="00D95BBF">
                          <w:rPr>
                            <w:rFonts w:ascii="Georgia" w:hAnsi="Georgia" w:cs="Calibri"/>
                            <w:sz w:val="20"/>
                            <w:szCs w:val="20"/>
                            <w:lang w:val="de-DE"/>
                          </w:rPr>
                          <w:t>bready</w:t>
                        </w:r>
                      </w:p>
                      <w:p w:rsidR="00917185" w:rsidRPr="00D95BBF" w:rsidRDefault="00917185" w:rsidP="00706F92">
                        <w:pPr>
                          <w:pStyle w:val="Web"/>
                          <w:spacing w:line="276" w:lineRule="auto"/>
                          <w:rPr>
                            <w:rFonts w:ascii="Georgia" w:hAnsi="Georgia"/>
                          </w:rPr>
                        </w:pPr>
                        <w:r w:rsidRPr="00D95BBF">
                          <w:rPr>
                            <w:rFonts w:ascii="Georgia" w:hAnsi="Georgia" w:cs="Calibri"/>
                            <w:sz w:val="20"/>
                            <w:szCs w:val="20"/>
                            <w:lang w:val="de-DE"/>
                          </w:rPr>
                          <w:t> </w:t>
                        </w:r>
                      </w:p>
                      <w:p w:rsidR="00917185" w:rsidRPr="00D95BBF" w:rsidRDefault="00917185" w:rsidP="00706F92">
                        <w:pPr>
                          <w:pStyle w:val="Web"/>
                          <w:spacing w:line="276" w:lineRule="auto"/>
                          <w:rPr>
                            <w:rFonts w:ascii="Georgia" w:hAnsi="Georgia"/>
                          </w:rPr>
                        </w:pPr>
                        <w:r w:rsidRPr="00D95BBF">
                          <w:rPr>
                            <w:rFonts w:ascii="Georgia" w:eastAsia="新細明體" w:hAnsi="Georgia"/>
                            <w:sz w:val="20"/>
                            <w:szCs w:val="20"/>
                            <w:lang w:val="it-IT"/>
                          </w:rPr>
                          <w:t>ds</w:t>
                        </w:r>
                        <w:r>
                          <w:rPr>
                            <w:rFonts w:ascii="Georgia" w:eastAsia="新細明體" w:hAnsi="Georgia" w:hint="eastAsia"/>
                            <w:b/>
                            <w:i/>
                            <w:sz w:val="20"/>
                            <w:szCs w:val="20"/>
                            <w:lang w:val="it-IT"/>
                          </w:rPr>
                          <w:t>y</w:t>
                        </w:r>
                        <w:r w:rsidRPr="00D95BBF">
                          <w:rPr>
                            <w:rFonts w:ascii="Georgia" w:eastAsia="新細明體" w:hAnsi="Georgia"/>
                            <w:sz w:val="20"/>
                            <w:szCs w:val="20"/>
                            <w:lang w:val="it-IT"/>
                          </w:rPr>
                          <w:t>_</w:t>
                        </w:r>
                        <w:r w:rsidRPr="00D95BBF">
                          <w:rPr>
                            <w:rFonts w:ascii="Georgia" w:hAnsi="Georgia" w:cs="Calibri"/>
                            <w:sz w:val="20"/>
                            <w:szCs w:val="20"/>
                            <w:lang w:val="de-DE"/>
                          </w:rPr>
                          <w:t>arid[ID_WIDTH</w:t>
                        </w:r>
                        <w:r>
                          <w:rPr>
                            <w:rFonts w:ascii="Georgia" w:eastAsiaTheme="minorEastAsia" w:hAnsi="Georgia" w:cs="Calibri" w:hint="eastAsia"/>
                            <w:sz w:val="20"/>
                            <w:szCs w:val="20"/>
                            <w:lang w:val="de-DE"/>
                          </w:rPr>
                          <w:t>+3</w:t>
                        </w:r>
                        <w:r w:rsidRPr="00D95BBF">
                          <w:rPr>
                            <w:rFonts w:ascii="Georgia" w:hAnsi="Georgia" w:cs="Calibri"/>
                            <w:sz w:val="20"/>
                            <w:szCs w:val="20"/>
                            <w:lang w:val="de-DE"/>
                          </w:rPr>
                          <w:t>:0]</w:t>
                        </w:r>
                      </w:p>
                      <w:p w:rsidR="00917185" w:rsidRPr="00D95BBF" w:rsidRDefault="00917185" w:rsidP="00706F92">
                        <w:pPr>
                          <w:pStyle w:val="Web"/>
                          <w:spacing w:line="276" w:lineRule="auto"/>
                          <w:rPr>
                            <w:rFonts w:ascii="Georgia" w:hAnsi="Georgia"/>
                          </w:rPr>
                        </w:pPr>
                        <w:r w:rsidRPr="00D95BBF">
                          <w:rPr>
                            <w:rFonts w:ascii="Georgia" w:eastAsia="新細明體" w:hAnsi="Georgia"/>
                            <w:sz w:val="20"/>
                            <w:szCs w:val="20"/>
                            <w:lang w:val="it-IT"/>
                          </w:rPr>
                          <w:t>ds</w:t>
                        </w:r>
                        <w:r>
                          <w:rPr>
                            <w:rFonts w:ascii="Georgia" w:eastAsia="新細明體" w:hAnsi="Georgia" w:hint="eastAsia"/>
                            <w:b/>
                            <w:i/>
                            <w:sz w:val="20"/>
                            <w:szCs w:val="20"/>
                            <w:lang w:val="it-IT"/>
                          </w:rPr>
                          <w:t>y</w:t>
                        </w:r>
                        <w:r w:rsidRPr="00D95BBF">
                          <w:rPr>
                            <w:rFonts w:ascii="Georgia" w:eastAsia="新細明體" w:hAnsi="Georgia"/>
                            <w:sz w:val="20"/>
                            <w:szCs w:val="20"/>
                            <w:lang w:val="it-IT"/>
                          </w:rPr>
                          <w:t>_</w:t>
                        </w:r>
                        <w:r w:rsidRPr="00D95BBF">
                          <w:rPr>
                            <w:rFonts w:ascii="Georgia" w:hAnsi="Georgia" w:cs="Calibri"/>
                            <w:sz w:val="20"/>
                            <w:szCs w:val="20"/>
                            <w:lang w:val="de-DE"/>
                          </w:rPr>
                          <w:t>araddr[</w:t>
                        </w:r>
                        <w:r w:rsidRPr="00D95BBF">
                          <w:rPr>
                            <w:rFonts w:ascii="Georgia" w:hAnsi="Georgia" w:cs="Calibri"/>
                            <w:sz w:val="20"/>
                            <w:szCs w:val="20"/>
                          </w:rPr>
                          <w:t>ADDR_WIDTH-1</w:t>
                        </w:r>
                        <w:r w:rsidRPr="00D95BBF">
                          <w:rPr>
                            <w:rFonts w:ascii="Georgia" w:hAnsi="Georgia" w:cs="Calibri"/>
                            <w:sz w:val="20"/>
                            <w:szCs w:val="20"/>
                            <w:lang w:val="de-DE"/>
                          </w:rPr>
                          <w:t>:0]</w:t>
                        </w:r>
                      </w:p>
                      <w:p w:rsidR="00917185" w:rsidRPr="00D95BBF" w:rsidRDefault="00917185" w:rsidP="00706F92">
                        <w:pPr>
                          <w:pStyle w:val="Web"/>
                          <w:spacing w:line="276" w:lineRule="auto"/>
                          <w:rPr>
                            <w:rFonts w:ascii="Georgia" w:hAnsi="Georgia"/>
                          </w:rPr>
                        </w:pPr>
                        <w:r w:rsidRPr="00D95BBF">
                          <w:rPr>
                            <w:rFonts w:ascii="Georgia" w:eastAsia="新細明體" w:hAnsi="Georgia"/>
                            <w:sz w:val="20"/>
                            <w:szCs w:val="20"/>
                            <w:lang w:val="it-IT"/>
                          </w:rPr>
                          <w:t>ds</w:t>
                        </w:r>
                        <w:r>
                          <w:rPr>
                            <w:rFonts w:ascii="Georgia" w:eastAsia="新細明體" w:hAnsi="Georgia"/>
                            <w:b/>
                            <w:i/>
                            <w:sz w:val="20"/>
                            <w:szCs w:val="20"/>
                            <w:lang w:val="it-IT"/>
                          </w:rPr>
                          <w:t>y</w:t>
                        </w:r>
                        <w:r w:rsidRPr="00D95BBF">
                          <w:rPr>
                            <w:rFonts w:ascii="Georgia" w:eastAsia="新細明體" w:hAnsi="Georgia"/>
                            <w:sz w:val="20"/>
                            <w:szCs w:val="20"/>
                            <w:lang w:val="it-IT"/>
                          </w:rPr>
                          <w:t>_</w:t>
                        </w:r>
                        <w:r w:rsidRPr="00D95BBF">
                          <w:rPr>
                            <w:rFonts w:ascii="Georgia" w:hAnsi="Georgia" w:cs="Calibri"/>
                            <w:sz w:val="20"/>
                            <w:szCs w:val="20"/>
                            <w:lang w:val="de-DE"/>
                          </w:rPr>
                          <w:t>arlen[7:0]</w:t>
                        </w:r>
                      </w:p>
                      <w:p w:rsidR="00917185" w:rsidRPr="00D95BBF" w:rsidRDefault="00917185" w:rsidP="00706F92">
                        <w:pPr>
                          <w:pStyle w:val="Web"/>
                          <w:spacing w:line="276" w:lineRule="auto"/>
                          <w:rPr>
                            <w:rFonts w:ascii="Georgia" w:hAnsi="Georgia"/>
                          </w:rPr>
                        </w:pPr>
                        <w:r w:rsidRPr="00D95BBF">
                          <w:rPr>
                            <w:rFonts w:ascii="Georgia" w:eastAsia="新細明體" w:hAnsi="Georgia"/>
                            <w:sz w:val="20"/>
                            <w:szCs w:val="20"/>
                            <w:lang w:val="it-IT"/>
                          </w:rPr>
                          <w:t>ds</w:t>
                        </w:r>
                        <w:r>
                          <w:rPr>
                            <w:rFonts w:ascii="Georgia" w:eastAsia="新細明體" w:hAnsi="Georgia" w:hint="eastAsia"/>
                            <w:b/>
                            <w:i/>
                            <w:sz w:val="20"/>
                            <w:szCs w:val="20"/>
                            <w:lang w:val="it-IT"/>
                          </w:rPr>
                          <w:t>y</w:t>
                        </w:r>
                        <w:r w:rsidRPr="00D95BBF">
                          <w:rPr>
                            <w:rFonts w:ascii="Georgia" w:eastAsia="新細明體" w:hAnsi="Georgia"/>
                            <w:sz w:val="20"/>
                            <w:szCs w:val="20"/>
                            <w:lang w:val="it-IT"/>
                          </w:rPr>
                          <w:t>_</w:t>
                        </w:r>
                        <w:r w:rsidRPr="00D95BBF">
                          <w:rPr>
                            <w:rFonts w:ascii="Georgia" w:hAnsi="Georgia" w:cs="Calibri"/>
                            <w:sz w:val="20"/>
                            <w:szCs w:val="20"/>
                            <w:lang w:val="de-DE"/>
                          </w:rPr>
                          <w:t>arsize[2:0]</w:t>
                        </w:r>
                      </w:p>
                      <w:p w:rsidR="00917185" w:rsidRPr="00D95BBF" w:rsidRDefault="00917185" w:rsidP="00706F92">
                        <w:pPr>
                          <w:pStyle w:val="Web"/>
                          <w:spacing w:line="276" w:lineRule="auto"/>
                          <w:rPr>
                            <w:rFonts w:ascii="Georgia" w:hAnsi="Georgia"/>
                          </w:rPr>
                        </w:pPr>
                        <w:r w:rsidRPr="00D95BBF">
                          <w:rPr>
                            <w:rFonts w:ascii="Georgia" w:eastAsia="新細明體" w:hAnsi="Georgia"/>
                            <w:sz w:val="20"/>
                            <w:szCs w:val="20"/>
                            <w:lang w:val="it-IT"/>
                          </w:rPr>
                          <w:t>ds</w:t>
                        </w:r>
                        <w:r>
                          <w:rPr>
                            <w:rFonts w:ascii="Georgia" w:eastAsia="新細明體" w:hAnsi="Georgia" w:hint="eastAsia"/>
                            <w:b/>
                            <w:i/>
                            <w:sz w:val="20"/>
                            <w:szCs w:val="20"/>
                            <w:lang w:val="it-IT"/>
                          </w:rPr>
                          <w:t>y</w:t>
                        </w:r>
                        <w:r w:rsidRPr="00D95BBF">
                          <w:rPr>
                            <w:rFonts w:ascii="Georgia" w:eastAsia="新細明體" w:hAnsi="Georgia"/>
                            <w:sz w:val="20"/>
                            <w:szCs w:val="20"/>
                            <w:lang w:val="it-IT"/>
                          </w:rPr>
                          <w:t>_</w:t>
                        </w:r>
                        <w:r w:rsidRPr="00D95BBF">
                          <w:rPr>
                            <w:rFonts w:ascii="Georgia" w:hAnsi="Georgia" w:cs="Calibri"/>
                            <w:sz w:val="20"/>
                            <w:szCs w:val="20"/>
                            <w:lang w:val="de-DE"/>
                          </w:rPr>
                          <w:t>arburst[1:0]</w:t>
                        </w:r>
                      </w:p>
                      <w:p w:rsidR="00917185" w:rsidRPr="00D95BBF" w:rsidRDefault="00917185" w:rsidP="00706F92">
                        <w:pPr>
                          <w:pStyle w:val="Web"/>
                          <w:spacing w:line="276" w:lineRule="auto"/>
                          <w:rPr>
                            <w:rFonts w:ascii="Georgia" w:hAnsi="Georgia"/>
                          </w:rPr>
                        </w:pPr>
                        <w:r w:rsidRPr="00D95BBF">
                          <w:rPr>
                            <w:rFonts w:ascii="Georgia" w:eastAsia="新細明體" w:hAnsi="Georgia"/>
                            <w:sz w:val="20"/>
                            <w:szCs w:val="20"/>
                            <w:lang w:val="it-IT"/>
                          </w:rPr>
                          <w:t>ds</w:t>
                        </w:r>
                        <w:r>
                          <w:rPr>
                            <w:rFonts w:ascii="Georgia" w:eastAsia="新細明體" w:hAnsi="Georgia" w:hint="eastAsia"/>
                            <w:b/>
                            <w:i/>
                            <w:sz w:val="20"/>
                            <w:szCs w:val="20"/>
                            <w:lang w:val="it-IT"/>
                          </w:rPr>
                          <w:t>y</w:t>
                        </w:r>
                        <w:r w:rsidRPr="00D95BBF">
                          <w:rPr>
                            <w:rFonts w:ascii="Georgia" w:eastAsia="新細明體" w:hAnsi="Georgia"/>
                            <w:sz w:val="20"/>
                            <w:szCs w:val="20"/>
                            <w:lang w:val="it-IT"/>
                          </w:rPr>
                          <w:t>_</w:t>
                        </w:r>
                        <w:r w:rsidRPr="00D95BBF">
                          <w:rPr>
                            <w:rFonts w:ascii="Georgia" w:hAnsi="Georgia" w:cs="Calibri"/>
                            <w:sz w:val="20"/>
                            <w:szCs w:val="20"/>
                            <w:lang w:val="de-DE"/>
                          </w:rPr>
                          <w:t>arlock</w:t>
                        </w:r>
                      </w:p>
                      <w:p w:rsidR="00917185" w:rsidRPr="00D95BBF" w:rsidRDefault="00917185" w:rsidP="00706F92">
                        <w:pPr>
                          <w:pStyle w:val="Web"/>
                          <w:spacing w:line="276" w:lineRule="auto"/>
                          <w:rPr>
                            <w:rFonts w:ascii="Georgia" w:hAnsi="Georgia"/>
                          </w:rPr>
                        </w:pPr>
                        <w:r w:rsidRPr="00D95BBF">
                          <w:rPr>
                            <w:rFonts w:ascii="Georgia" w:eastAsia="新細明體" w:hAnsi="Georgia"/>
                            <w:sz w:val="20"/>
                            <w:szCs w:val="20"/>
                            <w:lang w:val="it-IT"/>
                          </w:rPr>
                          <w:t>ds</w:t>
                        </w:r>
                        <w:r>
                          <w:rPr>
                            <w:rFonts w:ascii="Georgia" w:eastAsia="新細明體" w:hAnsi="Georgia" w:hint="eastAsia"/>
                            <w:b/>
                            <w:i/>
                            <w:sz w:val="20"/>
                            <w:szCs w:val="20"/>
                            <w:lang w:val="it-IT"/>
                          </w:rPr>
                          <w:t>y</w:t>
                        </w:r>
                        <w:r w:rsidRPr="00D95BBF">
                          <w:rPr>
                            <w:rFonts w:ascii="Georgia" w:eastAsia="新細明體" w:hAnsi="Georgia"/>
                            <w:sz w:val="20"/>
                            <w:szCs w:val="20"/>
                            <w:lang w:val="it-IT"/>
                          </w:rPr>
                          <w:t>_</w:t>
                        </w:r>
                        <w:r w:rsidRPr="00D95BBF">
                          <w:rPr>
                            <w:rFonts w:ascii="Georgia" w:hAnsi="Georgia" w:cs="Calibri"/>
                            <w:sz w:val="20"/>
                            <w:szCs w:val="20"/>
                            <w:lang w:val="de-DE"/>
                          </w:rPr>
                          <w:t>arcache[3:0]</w:t>
                        </w:r>
                      </w:p>
                      <w:p w:rsidR="00917185" w:rsidRPr="00D95BBF" w:rsidRDefault="00917185" w:rsidP="00706F92">
                        <w:pPr>
                          <w:pStyle w:val="Web"/>
                          <w:spacing w:line="276" w:lineRule="auto"/>
                          <w:rPr>
                            <w:rFonts w:ascii="Georgia" w:hAnsi="Georgia"/>
                          </w:rPr>
                        </w:pPr>
                        <w:r w:rsidRPr="00D95BBF">
                          <w:rPr>
                            <w:rFonts w:ascii="Georgia" w:eastAsia="新細明體" w:hAnsi="Georgia"/>
                            <w:sz w:val="20"/>
                            <w:szCs w:val="20"/>
                            <w:lang w:val="it-IT"/>
                          </w:rPr>
                          <w:t>ds</w:t>
                        </w:r>
                        <w:r>
                          <w:rPr>
                            <w:rFonts w:ascii="Georgia" w:eastAsia="新細明體" w:hAnsi="Georgia" w:hint="eastAsia"/>
                            <w:b/>
                            <w:i/>
                            <w:sz w:val="20"/>
                            <w:szCs w:val="20"/>
                            <w:lang w:val="it-IT"/>
                          </w:rPr>
                          <w:t>y</w:t>
                        </w:r>
                        <w:r w:rsidRPr="00D95BBF">
                          <w:rPr>
                            <w:rFonts w:ascii="Georgia" w:eastAsia="新細明體" w:hAnsi="Georgia"/>
                            <w:sz w:val="20"/>
                            <w:szCs w:val="20"/>
                            <w:lang w:val="it-IT"/>
                          </w:rPr>
                          <w:t>_</w:t>
                        </w:r>
                        <w:r w:rsidRPr="00D95BBF">
                          <w:rPr>
                            <w:rFonts w:ascii="Georgia" w:hAnsi="Georgia" w:cs="Calibri"/>
                            <w:sz w:val="20"/>
                            <w:szCs w:val="20"/>
                            <w:lang w:val="de-DE"/>
                          </w:rPr>
                          <w:t>arprot[2:0]</w:t>
                        </w:r>
                      </w:p>
                      <w:p w:rsidR="00917185" w:rsidRPr="00D95BBF" w:rsidRDefault="00917185" w:rsidP="00706F92">
                        <w:pPr>
                          <w:pStyle w:val="Web"/>
                          <w:spacing w:line="276" w:lineRule="auto"/>
                          <w:rPr>
                            <w:rFonts w:ascii="Georgia" w:hAnsi="Georgia"/>
                          </w:rPr>
                        </w:pPr>
                        <w:r w:rsidRPr="00D95BBF">
                          <w:rPr>
                            <w:rFonts w:ascii="Georgia" w:eastAsia="新細明體" w:hAnsi="Georgia"/>
                            <w:sz w:val="20"/>
                            <w:szCs w:val="20"/>
                            <w:lang w:val="it-IT"/>
                          </w:rPr>
                          <w:t>ds</w:t>
                        </w:r>
                        <w:r>
                          <w:rPr>
                            <w:rFonts w:ascii="Georgia" w:eastAsia="新細明體" w:hAnsi="Georgia" w:hint="eastAsia"/>
                            <w:b/>
                            <w:i/>
                            <w:sz w:val="20"/>
                            <w:szCs w:val="20"/>
                            <w:lang w:val="it-IT"/>
                          </w:rPr>
                          <w:t>y</w:t>
                        </w:r>
                        <w:r w:rsidRPr="00D95BBF">
                          <w:rPr>
                            <w:rFonts w:ascii="Georgia" w:eastAsia="新細明體" w:hAnsi="Georgia"/>
                            <w:sz w:val="20"/>
                            <w:szCs w:val="20"/>
                            <w:lang w:val="it-IT"/>
                          </w:rPr>
                          <w:t>_</w:t>
                        </w:r>
                        <w:r w:rsidRPr="00D95BBF">
                          <w:rPr>
                            <w:rFonts w:ascii="Georgia" w:hAnsi="Georgia" w:cs="Calibri"/>
                            <w:sz w:val="20"/>
                            <w:szCs w:val="20"/>
                            <w:lang w:val="de-DE"/>
                          </w:rPr>
                          <w:t>arvalid</w:t>
                        </w:r>
                      </w:p>
                      <w:p w:rsidR="00917185" w:rsidRPr="00D95BBF" w:rsidRDefault="00917185" w:rsidP="00706F92">
                        <w:pPr>
                          <w:pStyle w:val="Web"/>
                          <w:spacing w:line="276" w:lineRule="auto"/>
                          <w:rPr>
                            <w:rFonts w:ascii="Georgia" w:hAnsi="Georgia"/>
                          </w:rPr>
                        </w:pPr>
                        <w:r w:rsidRPr="00D95BBF">
                          <w:rPr>
                            <w:rFonts w:ascii="Georgia" w:eastAsia="新細明體" w:hAnsi="Georgia"/>
                            <w:sz w:val="20"/>
                            <w:szCs w:val="20"/>
                            <w:lang w:val="it-IT"/>
                          </w:rPr>
                          <w:t>ds</w:t>
                        </w:r>
                        <w:r>
                          <w:rPr>
                            <w:rFonts w:ascii="Georgia" w:eastAsia="新細明體" w:hAnsi="Georgia" w:hint="eastAsia"/>
                            <w:b/>
                            <w:i/>
                            <w:sz w:val="20"/>
                            <w:szCs w:val="20"/>
                            <w:lang w:val="it-IT"/>
                          </w:rPr>
                          <w:t>y</w:t>
                        </w:r>
                        <w:r w:rsidRPr="00D95BBF">
                          <w:rPr>
                            <w:rFonts w:ascii="Georgia" w:eastAsia="新細明體" w:hAnsi="Georgia"/>
                            <w:sz w:val="20"/>
                            <w:szCs w:val="20"/>
                            <w:lang w:val="it-IT"/>
                          </w:rPr>
                          <w:t>_</w:t>
                        </w:r>
                        <w:r w:rsidRPr="00D95BBF">
                          <w:rPr>
                            <w:rFonts w:ascii="Georgia" w:hAnsi="Georgia" w:cs="Calibri"/>
                            <w:sz w:val="20"/>
                            <w:szCs w:val="20"/>
                            <w:lang w:val="de-DE"/>
                          </w:rPr>
                          <w:t>arready</w:t>
                        </w:r>
                      </w:p>
                      <w:p w:rsidR="00917185" w:rsidRPr="00D95BBF" w:rsidRDefault="00917185" w:rsidP="00706F92">
                        <w:pPr>
                          <w:pStyle w:val="Web"/>
                          <w:spacing w:line="276" w:lineRule="auto"/>
                          <w:rPr>
                            <w:rFonts w:ascii="Georgia" w:eastAsiaTheme="minorEastAsia" w:hAnsi="Georgia"/>
                          </w:rPr>
                        </w:pPr>
                      </w:p>
                      <w:p w:rsidR="00917185" w:rsidRPr="00D95BBF" w:rsidRDefault="00917185" w:rsidP="00706F92">
                        <w:pPr>
                          <w:pStyle w:val="Web"/>
                          <w:rPr>
                            <w:rFonts w:ascii="Georgia" w:hAnsi="Georgia"/>
                          </w:rPr>
                        </w:pPr>
                        <w:r w:rsidRPr="00D95BBF">
                          <w:rPr>
                            <w:rFonts w:ascii="Georgia" w:eastAsia="新細明體" w:hAnsi="Georgia"/>
                            <w:sz w:val="20"/>
                            <w:szCs w:val="20"/>
                            <w:lang w:val="it-IT"/>
                          </w:rPr>
                          <w:t>ds</w:t>
                        </w:r>
                        <w:r>
                          <w:rPr>
                            <w:rFonts w:ascii="Georgia" w:eastAsia="新細明體" w:hAnsi="Georgia" w:hint="eastAsia"/>
                            <w:b/>
                            <w:i/>
                            <w:sz w:val="20"/>
                            <w:szCs w:val="20"/>
                            <w:lang w:val="it-IT"/>
                          </w:rPr>
                          <w:t>y</w:t>
                        </w:r>
                        <w:r w:rsidRPr="00D95BBF">
                          <w:rPr>
                            <w:rFonts w:ascii="Georgia" w:eastAsia="新細明體" w:hAnsi="Georgia"/>
                            <w:sz w:val="20"/>
                            <w:szCs w:val="20"/>
                            <w:lang w:val="it-IT"/>
                          </w:rPr>
                          <w:t>_</w:t>
                        </w:r>
                        <w:proofErr w:type="spellStart"/>
                        <w:r w:rsidRPr="00D95BBF">
                          <w:rPr>
                            <w:rFonts w:ascii="Georgia" w:hAnsi="Georgia" w:cs="Calibri"/>
                            <w:sz w:val="20"/>
                            <w:szCs w:val="20"/>
                          </w:rPr>
                          <w:t>rdata</w:t>
                        </w:r>
                        <w:proofErr w:type="spellEnd"/>
                        <w:r w:rsidRPr="00D95BBF">
                          <w:rPr>
                            <w:rFonts w:ascii="Georgia" w:hAnsi="Georgia" w:cs="Calibri"/>
                            <w:sz w:val="20"/>
                            <w:szCs w:val="20"/>
                          </w:rPr>
                          <w:t>[DATA_WIDTH-1:0]</w:t>
                        </w:r>
                      </w:p>
                      <w:p w:rsidR="00917185" w:rsidRPr="00D95BBF" w:rsidRDefault="00917185" w:rsidP="00706F92">
                        <w:pPr>
                          <w:pStyle w:val="Web"/>
                          <w:spacing w:line="276" w:lineRule="auto"/>
                          <w:rPr>
                            <w:rFonts w:ascii="Georgia" w:hAnsi="Georgia"/>
                          </w:rPr>
                        </w:pPr>
                        <w:r w:rsidRPr="00D95BBF">
                          <w:rPr>
                            <w:rFonts w:ascii="Georgia" w:eastAsia="新細明體" w:hAnsi="Georgia"/>
                            <w:sz w:val="20"/>
                            <w:szCs w:val="20"/>
                            <w:lang w:val="it-IT"/>
                          </w:rPr>
                          <w:t>ds</w:t>
                        </w:r>
                        <w:r>
                          <w:rPr>
                            <w:rFonts w:ascii="Georgia" w:eastAsia="新細明體" w:hAnsi="Georgia" w:hint="eastAsia"/>
                            <w:b/>
                            <w:i/>
                            <w:sz w:val="20"/>
                            <w:szCs w:val="20"/>
                            <w:lang w:val="it-IT"/>
                          </w:rPr>
                          <w:t>y</w:t>
                        </w:r>
                        <w:r w:rsidRPr="00D95BBF">
                          <w:rPr>
                            <w:rFonts w:ascii="Georgia" w:eastAsia="新細明體" w:hAnsi="Georgia"/>
                            <w:sz w:val="20"/>
                            <w:szCs w:val="20"/>
                            <w:lang w:val="it-IT"/>
                          </w:rPr>
                          <w:t>_</w:t>
                        </w:r>
                        <w:r>
                          <w:rPr>
                            <w:rFonts w:ascii="Georgia" w:hAnsi="Georgia" w:cs="Calibri"/>
                            <w:sz w:val="20"/>
                            <w:szCs w:val="20"/>
                            <w:lang w:val="de-DE"/>
                          </w:rPr>
                          <w:t>rid[ID_WIDTH</w:t>
                        </w:r>
                        <w:r>
                          <w:rPr>
                            <w:rFonts w:ascii="Georgia" w:eastAsiaTheme="minorEastAsia" w:hAnsi="Georgia" w:cs="Calibri" w:hint="eastAsia"/>
                            <w:sz w:val="20"/>
                            <w:szCs w:val="20"/>
                            <w:lang w:val="de-DE"/>
                          </w:rPr>
                          <w:t>+3</w:t>
                        </w:r>
                        <w:r w:rsidRPr="00D95BBF">
                          <w:rPr>
                            <w:rFonts w:ascii="Georgia" w:hAnsi="Georgia" w:cs="Calibri"/>
                            <w:sz w:val="20"/>
                            <w:szCs w:val="20"/>
                            <w:lang w:val="de-DE"/>
                          </w:rPr>
                          <w:t xml:space="preserve">:0] </w:t>
                        </w:r>
                      </w:p>
                      <w:p w:rsidR="00917185" w:rsidRPr="00D95BBF" w:rsidRDefault="00917185" w:rsidP="00706F92">
                        <w:pPr>
                          <w:pStyle w:val="Web"/>
                          <w:spacing w:line="276" w:lineRule="auto"/>
                          <w:rPr>
                            <w:rFonts w:ascii="Georgia" w:hAnsi="Georgia"/>
                          </w:rPr>
                        </w:pPr>
                        <w:r w:rsidRPr="00D95BBF">
                          <w:rPr>
                            <w:rFonts w:ascii="Georgia" w:eastAsia="新細明體" w:hAnsi="Georgia"/>
                            <w:sz w:val="20"/>
                            <w:szCs w:val="20"/>
                            <w:lang w:val="it-IT"/>
                          </w:rPr>
                          <w:t>ds</w:t>
                        </w:r>
                        <w:r>
                          <w:rPr>
                            <w:rFonts w:ascii="Georgia" w:eastAsia="新細明體" w:hAnsi="Georgia" w:hint="eastAsia"/>
                            <w:b/>
                            <w:i/>
                            <w:sz w:val="20"/>
                            <w:szCs w:val="20"/>
                            <w:lang w:val="it-IT"/>
                          </w:rPr>
                          <w:t>y</w:t>
                        </w:r>
                        <w:r w:rsidRPr="00D95BBF">
                          <w:rPr>
                            <w:rFonts w:ascii="Georgia" w:eastAsia="新細明體" w:hAnsi="Georgia"/>
                            <w:sz w:val="20"/>
                            <w:szCs w:val="20"/>
                            <w:lang w:val="it-IT"/>
                          </w:rPr>
                          <w:t>_</w:t>
                        </w:r>
                        <w:r w:rsidRPr="00D95BBF">
                          <w:rPr>
                            <w:rFonts w:ascii="Georgia" w:hAnsi="Georgia" w:cs="Calibri"/>
                            <w:sz w:val="20"/>
                            <w:szCs w:val="20"/>
                            <w:lang w:val="de-DE"/>
                          </w:rPr>
                          <w:t>rresp[1:0]</w:t>
                        </w:r>
                      </w:p>
                      <w:p w:rsidR="00917185" w:rsidRPr="00D95BBF" w:rsidRDefault="00917185" w:rsidP="00706F92">
                        <w:pPr>
                          <w:pStyle w:val="Web"/>
                          <w:spacing w:line="276" w:lineRule="auto"/>
                          <w:rPr>
                            <w:rFonts w:ascii="Georgia" w:hAnsi="Georgia"/>
                          </w:rPr>
                        </w:pPr>
                        <w:r w:rsidRPr="00D95BBF">
                          <w:rPr>
                            <w:rFonts w:ascii="Georgia" w:eastAsia="新細明體" w:hAnsi="Georgia"/>
                            <w:sz w:val="20"/>
                            <w:szCs w:val="20"/>
                            <w:lang w:val="it-IT"/>
                          </w:rPr>
                          <w:t>ds</w:t>
                        </w:r>
                        <w:r>
                          <w:rPr>
                            <w:rFonts w:ascii="Georgia" w:eastAsia="新細明體" w:hAnsi="Georgia" w:hint="eastAsia"/>
                            <w:b/>
                            <w:i/>
                            <w:sz w:val="20"/>
                            <w:szCs w:val="20"/>
                            <w:lang w:val="it-IT"/>
                          </w:rPr>
                          <w:t>y</w:t>
                        </w:r>
                        <w:r w:rsidRPr="00D95BBF">
                          <w:rPr>
                            <w:rFonts w:ascii="Georgia" w:eastAsia="新細明體" w:hAnsi="Georgia"/>
                            <w:sz w:val="20"/>
                            <w:szCs w:val="20"/>
                            <w:lang w:val="it-IT"/>
                          </w:rPr>
                          <w:t>_</w:t>
                        </w:r>
                        <w:r w:rsidRPr="00D95BBF">
                          <w:rPr>
                            <w:rFonts w:ascii="Georgia" w:hAnsi="Georgia" w:cs="Calibri"/>
                            <w:sz w:val="20"/>
                            <w:szCs w:val="20"/>
                            <w:lang w:val="de-DE"/>
                          </w:rPr>
                          <w:t>rlast</w:t>
                        </w:r>
                      </w:p>
                      <w:p w:rsidR="00917185" w:rsidRPr="00D95BBF" w:rsidRDefault="00917185" w:rsidP="00706F92">
                        <w:pPr>
                          <w:pStyle w:val="Web"/>
                          <w:spacing w:line="276" w:lineRule="auto"/>
                          <w:rPr>
                            <w:rFonts w:ascii="Georgia" w:hAnsi="Georgia"/>
                          </w:rPr>
                        </w:pPr>
                        <w:r w:rsidRPr="00D95BBF">
                          <w:rPr>
                            <w:rFonts w:ascii="Georgia" w:eastAsia="新細明體" w:hAnsi="Georgia"/>
                            <w:sz w:val="20"/>
                            <w:szCs w:val="20"/>
                            <w:lang w:val="it-IT"/>
                          </w:rPr>
                          <w:t>ds</w:t>
                        </w:r>
                        <w:r>
                          <w:rPr>
                            <w:rFonts w:ascii="Georgia" w:eastAsia="新細明體" w:hAnsi="Georgia" w:hint="eastAsia"/>
                            <w:b/>
                            <w:i/>
                            <w:sz w:val="20"/>
                            <w:szCs w:val="20"/>
                            <w:lang w:val="it-IT"/>
                          </w:rPr>
                          <w:t>y</w:t>
                        </w:r>
                        <w:r w:rsidRPr="00D95BBF">
                          <w:rPr>
                            <w:rFonts w:ascii="Georgia" w:eastAsia="新細明體" w:hAnsi="Georgia"/>
                            <w:sz w:val="20"/>
                            <w:szCs w:val="20"/>
                            <w:lang w:val="it-IT"/>
                          </w:rPr>
                          <w:t>_</w:t>
                        </w:r>
                        <w:r w:rsidRPr="00D95BBF">
                          <w:rPr>
                            <w:rFonts w:ascii="Georgia" w:hAnsi="Georgia" w:cs="Calibri"/>
                            <w:sz w:val="20"/>
                            <w:szCs w:val="20"/>
                            <w:lang w:val="de-DE"/>
                          </w:rPr>
                          <w:t>rvalid</w:t>
                        </w:r>
                      </w:p>
                      <w:p w:rsidR="00917185" w:rsidRPr="00D95BBF" w:rsidRDefault="00917185" w:rsidP="00706F92">
                        <w:pPr>
                          <w:pStyle w:val="Web"/>
                          <w:spacing w:line="276" w:lineRule="auto"/>
                          <w:rPr>
                            <w:rFonts w:ascii="Georgia" w:hAnsi="Georgia"/>
                          </w:rPr>
                        </w:pPr>
                        <w:r w:rsidRPr="00D95BBF">
                          <w:rPr>
                            <w:rFonts w:ascii="Georgia" w:eastAsia="新細明體" w:hAnsi="Georgia"/>
                            <w:sz w:val="20"/>
                            <w:szCs w:val="20"/>
                            <w:lang w:val="it-IT"/>
                          </w:rPr>
                          <w:t>ds</w:t>
                        </w:r>
                        <w:r>
                          <w:rPr>
                            <w:rFonts w:ascii="Georgia" w:eastAsia="新細明體" w:hAnsi="Georgia" w:hint="eastAsia"/>
                            <w:b/>
                            <w:i/>
                            <w:sz w:val="20"/>
                            <w:szCs w:val="20"/>
                            <w:lang w:val="it-IT"/>
                          </w:rPr>
                          <w:t>y</w:t>
                        </w:r>
                        <w:r w:rsidRPr="00D95BBF">
                          <w:rPr>
                            <w:rFonts w:ascii="Georgia" w:eastAsia="新細明體" w:hAnsi="Georgia"/>
                            <w:sz w:val="20"/>
                            <w:szCs w:val="20"/>
                            <w:lang w:val="it-IT"/>
                          </w:rPr>
                          <w:t>_</w:t>
                        </w:r>
                        <w:r w:rsidRPr="00D95BBF">
                          <w:rPr>
                            <w:rFonts w:ascii="Georgia" w:hAnsi="Georgia" w:cs="Calibri"/>
                            <w:sz w:val="20"/>
                            <w:szCs w:val="20"/>
                            <w:lang w:val="de-DE"/>
                          </w:rPr>
                          <w:t>rready</w:t>
                        </w:r>
                      </w:p>
                    </w:txbxContent>
                  </v:textbox>
                </v:shape>
                <w10:anchorlock/>
              </v:group>
            </w:pict>
          </mc:Fallback>
        </mc:AlternateContent>
      </w:r>
    </w:p>
    <w:p w:rsidR="0093661E" w:rsidRDefault="0093661E" w:rsidP="00A64D55">
      <w:pPr>
        <w:rPr>
          <w:rFonts w:eastAsiaTheme="minorEastAsia"/>
        </w:rPr>
      </w:pPr>
    </w:p>
    <w:p w:rsidR="0093661E" w:rsidRDefault="0093661E" w:rsidP="0093661E">
      <w:pPr>
        <w:pStyle w:val="ae"/>
        <w:rPr>
          <w:rFonts w:eastAsia="新細明體"/>
        </w:rPr>
      </w:pPr>
    </w:p>
    <w:tbl>
      <w:tblPr>
        <w:tblW w:w="10376" w:type="dxa"/>
        <w:tblInd w:w="142" w:type="dxa"/>
        <w:tblBorders>
          <w:top w:val="single" w:sz="4" w:space="0" w:color="0000FF"/>
          <w:bottom w:val="single" w:sz="4" w:space="0" w:color="0000FF"/>
          <w:insideH w:val="single" w:sz="4" w:space="0" w:color="0000FF"/>
        </w:tblBorders>
        <w:shd w:val="clear" w:color="auto" w:fill="FFFFFF"/>
        <w:tblLayout w:type="fixed"/>
        <w:tblCellMar>
          <w:left w:w="170" w:type="dxa"/>
          <w:right w:w="0" w:type="dxa"/>
        </w:tblCellMar>
        <w:tblLook w:val="0000" w:firstRow="0" w:lastRow="0" w:firstColumn="0" w:lastColumn="0" w:noHBand="0" w:noVBand="0"/>
      </w:tblPr>
      <w:tblGrid>
        <w:gridCol w:w="3053"/>
        <w:gridCol w:w="94"/>
        <w:gridCol w:w="142"/>
        <w:gridCol w:w="850"/>
        <w:gridCol w:w="20"/>
        <w:gridCol w:w="6183"/>
        <w:gridCol w:w="34"/>
      </w:tblGrid>
      <w:tr w:rsidR="0093661E" w:rsidRPr="00712E32" w:rsidTr="003548F7">
        <w:trPr>
          <w:gridAfter w:val="1"/>
          <w:wAfter w:w="34" w:type="dxa"/>
          <w:cantSplit/>
          <w:tblHeader/>
        </w:trPr>
        <w:tc>
          <w:tcPr>
            <w:tcW w:w="3289" w:type="dxa"/>
            <w:gridSpan w:val="3"/>
            <w:tcBorders>
              <w:top w:val="single" w:sz="12" w:space="0" w:color="0000FF"/>
              <w:bottom w:val="single" w:sz="12" w:space="0" w:color="0000FF"/>
            </w:tcBorders>
            <w:shd w:val="clear" w:color="auto" w:fill="FFFFFF"/>
            <w:vAlign w:val="center"/>
          </w:tcPr>
          <w:p w:rsidR="0093661E" w:rsidRPr="00712E32" w:rsidRDefault="0093661E" w:rsidP="003548F7">
            <w:pPr>
              <w:adjustRightInd w:val="0"/>
              <w:snapToGrid/>
              <w:spacing w:before="120" w:after="120" w:line="0" w:lineRule="atLeast"/>
              <w:textAlignment w:val="baseline"/>
              <w:rPr>
                <w:rFonts w:eastAsia="Candara" w:cs="Candara"/>
                <w:b/>
                <w:color w:val="000000"/>
                <w:sz w:val="20"/>
                <w:szCs w:val="24"/>
              </w:rPr>
            </w:pPr>
            <w:r w:rsidRPr="00712E32">
              <w:rPr>
                <w:rFonts w:eastAsia="新細明體" w:cs="Candara"/>
                <w:b/>
                <w:color w:val="000000"/>
                <w:sz w:val="20"/>
                <w:szCs w:val="24"/>
              </w:rPr>
              <w:lastRenderedPageBreak/>
              <w:t xml:space="preserve">Signal </w:t>
            </w:r>
            <w:r w:rsidRPr="00712E32">
              <w:rPr>
                <w:rFonts w:eastAsia="Candara" w:cs="Candara"/>
                <w:b/>
                <w:color w:val="000000"/>
                <w:sz w:val="20"/>
                <w:szCs w:val="24"/>
              </w:rPr>
              <w:t>Name</w:t>
            </w:r>
          </w:p>
        </w:tc>
        <w:tc>
          <w:tcPr>
            <w:tcW w:w="850" w:type="dxa"/>
            <w:tcBorders>
              <w:top w:val="single" w:sz="12" w:space="0" w:color="0000FF"/>
              <w:bottom w:val="single" w:sz="12" w:space="0" w:color="0000FF"/>
            </w:tcBorders>
            <w:shd w:val="clear" w:color="auto" w:fill="FFFFFF"/>
            <w:vAlign w:val="center"/>
          </w:tcPr>
          <w:p w:rsidR="0093661E" w:rsidRPr="00712E32" w:rsidRDefault="0093661E" w:rsidP="003548F7">
            <w:pPr>
              <w:adjustRightInd w:val="0"/>
              <w:snapToGrid/>
              <w:spacing w:before="120" w:after="120" w:line="0" w:lineRule="atLeast"/>
              <w:jc w:val="center"/>
              <w:textAlignment w:val="baseline"/>
              <w:rPr>
                <w:rFonts w:eastAsia="Candara" w:cs="Candara"/>
                <w:b/>
                <w:color w:val="000000"/>
                <w:sz w:val="20"/>
                <w:szCs w:val="24"/>
              </w:rPr>
            </w:pPr>
            <w:r w:rsidRPr="00712E32">
              <w:rPr>
                <w:rFonts w:eastAsia="新細明體" w:cs="Candara"/>
                <w:b/>
                <w:color w:val="000000"/>
                <w:sz w:val="20"/>
                <w:szCs w:val="24"/>
              </w:rPr>
              <w:t xml:space="preserve">I/O </w:t>
            </w:r>
            <w:r w:rsidRPr="00712E32">
              <w:rPr>
                <w:rFonts w:eastAsia="Candara" w:cs="Candara"/>
                <w:b/>
                <w:color w:val="000000"/>
                <w:sz w:val="20"/>
                <w:szCs w:val="24"/>
              </w:rPr>
              <w:t>Type</w:t>
            </w:r>
          </w:p>
        </w:tc>
        <w:tc>
          <w:tcPr>
            <w:tcW w:w="6203" w:type="dxa"/>
            <w:gridSpan w:val="2"/>
            <w:tcBorders>
              <w:top w:val="single" w:sz="12" w:space="0" w:color="0000FF"/>
              <w:bottom w:val="single" w:sz="12" w:space="0" w:color="0000FF"/>
            </w:tcBorders>
            <w:shd w:val="clear" w:color="auto" w:fill="FFFFFF"/>
            <w:vAlign w:val="center"/>
          </w:tcPr>
          <w:p w:rsidR="0093661E" w:rsidRPr="00712E32" w:rsidRDefault="0093661E" w:rsidP="003548F7">
            <w:pPr>
              <w:adjustRightInd w:val="0"/>
              <w:snapToGrid/>
              <w:spacing w:before="120" w:after="120" w:line="0" w:lineRule="atLeast"/>
              <w:textAlignment w:val="baseline"/>
              <w:rPr>
                <w:rFonts w:eastAsia="Candara" w:cs="Candara"/>
                <w:b/>
                <w:color w:val="000000"/>
                <w:sz w:val="20"/>
                <w:szCs w:val="24"/>
              </w:rPr>
            </w:pPr>
            <w:r w:rsidRPr="00712E32">
              <w:rPr>
                <w:rFonts w:eastAsia="Candara" w:cs="Candara"/>
                <w:b/>
                <w:color w:val="000000"/>
                <w:sz w:val="20"/>
                <w:szCs w:val="24"/>
              </w:rPr>
              <w:t>Description</w:t>
            </w:r>
          </w:p>
        </w:tc>
      </w:tr>
      <w:tr w:rsidR="0093661E" w:rsidRPr="00712E32" w:rsidTr="003548F7">
        <w:trPr>
          <w:gridAfter w:val="1"/>
          <w:wAfter w:w="34" w:type="dxa"/>
          <w:cantSplit/>
        </w:trPr>
        <w:tc>
          <w:tcPr>
            <w:tcW w:w="10342" w:type="dxa"/>
            <w:gridSpan w:val="6"/>
            <w:tcBorders>
              <w:top w:val="single" w:sz="12" w:space="0" w:color="0000FF"/>
              <w:bottom w:val="single" w:sz="12" w:space="0" w:color="0000FF"/>
            </w:tcBorders>
            <w:shd w:val="clear" w:color="auto" w:fill="FFFFFF"/>
            <w:vAlign w:val="center"/>
          </w:tcPr>
          <w:p w:rsidR="0093661E" w:rsidRPr="00712E32" w:rsidRDefault="0093661E" w:rsidP="003548F7">
            <w:pPr>
              <w:adjustRightInd w:val="0"/>
              <w:snapToGrid/>
              <w:spacing w:before="120" w:after="120" w:line="0" w:lineRule="atLeast"/>
              <w:textAlignment w:val="baseline"/>
              <w:rPr>
                <w:rFonts w:eastAsia="Candara" w:cs="Candara"/>
                <w:b/>
                <w:color w:val="000000"/>
                <w:sz w:val="20"/>
                <w:szCs w:val="24"/>
              </w:rPr>
            </w:pPr>
            <w:r>
              <w:rPr>
                <w:rFonts w:eastAsia="新細明體" w:cs="Candara"/>
                <w:b/>
                <w:color w:val="000000"/>
                <w:sz w:val="20"/>
                <w:szCs w:val="24"/>
              </w:rPr>
              <w:t>A</w:t>
            </w:r>
            <w:r>
              <w:rPr>
                <w:rFonts w:eastAsia="新細明體" w:cs="Candara" w:hint="eastAsia"/>
                <w:b/>
                <w:color w:val="000000"/>
                <w:sz w:val="20"/>
                <w:szCs w:val="24"/>
              </w:rPr>
              <w:t>XI</w:t>
            </w:r>
            <w:r w:rsidRPr="00712E32">
              <w:rPr>
                <w:rFonts w:eastAsia="新細明體" w:cs="Candara"/>
                <w:b/>
                <w:color w:val="000000"/>
                <w:sz w:val="20"/>
                <w:szCs w:val="24"/>
              </w:rPr>
              <w:t xml:space="preserve"> global</w:t>
            </w:r>
            <w:r w:rsidRPr="00712E32">
              <w:rPr>
                <w:rFonts w:eastAsia="Candara" w:cs="Candara"/>
                <w:b/>
                <w:color w:val="000000"/>
                <w:sz w:val="20"/>
                <w:szCs w:val="24"/>
              </w:rPr>
              <w:t xml:space="preserve"> signals</w:t>
            </w:r>
          </w:p>
        </w:tc>
      </w:tr>
      <w:tr w:rsidR="0093661E" w:rsidRPr="00712E32" w:rsidTr="003548F7">
        <w:trPr>
          <w:gridAfter w:val="1"/>
          <w:wAfter w:w="34" w:type="dxa"/>
          <w:cantSplit/>
        </w:trPr>
        <w:tc>
          <w:tcPr>
            <w:tcW w:w="3147" w:type="dxa"/>
            <w:gridSpan w:val="2"/>
            <w:tcBorders>
              <w:top w:val="single" w:sz="12" w:space="0" w:color="0000FF"/>
              <w:bottom w:val="single" w:sz="4" w:space="0" w:color="0000FF"/>
            </w:tcBorders>
            <w:shd w:val="clear" w:color="auto" w:fill="FFFFFF"/>
            <w:vAlign w:val="center"/>
          </w:tcPr>
          <w:p w:rsidR="0093661E" w:rsidRPr="00BB0235" w:rsidRDefault="0093661E" w:rsidP="003548F7">
            <w:pPr>
              <w:adjustRightInd w:val="0"/>
              <w:snapToGrid/>
              <w:spacing w:before="120" w:after="120" w:line="0" w:lineRule="atLeast"/>
              <w:textAlignment w:val="baseline"/>
              <w:rPr>
                <w:rFonts w:eastAsia="新細明體" w:cs="Candara"/>
                <w:sz w:val="20"/>
                <w:szCs w:val="24"/>
              </w:rPr>
            </w:pPr>
            <w:r w:rsidRPr="00BB0235">
              <w:rPr>
                <w:rFonts w:eastAsia="新細明體" w:cs="Candara" w:hint="eastAsia"/>
                <w:sz w:val="20"/>
                <w:szCs w:val="24"/>
              </w:rPr>
              <w:t>a</w:t>
            </w:r>
            <w:r w:rsidRPr="00BB0235">
              <w:rPr>
                <w:rFonts w:eastAsia="新細明體" w:cs="Candara"/>
                <w:sz w:val="20"/>
                <w:szCs w:val="24"/>
              </w:rPr>
              <w:t>clk</w:t>
            </w:r>
          </w:p>
        </w:tc>
        <w:tc>
          <w:tcPr>
            <w:tcW w:w="992" w:type="dxa"/>
            <w:gridSpan w:val="2"/>
            <w:tcBorders>
              <w:top w:val="single" w:sz="12" w:space="0" w:color="0000FF"/>
              <w:bottom w:val="single" w:sz="4" w:space="0" w:color="0000FF"/>
            </w:tcBorders>
            <w:shd w:val="clear" w:color="auto" w:fill="FFFFFF"/>
            <w:vAlign w:val="center"/>
          </w:tcPr>
          <w:p w:rsidR="0093661E" w:rsidRPr="00BB0235" w:rsidRDefault="0093661E" w:rsidP="003548F7">
            <w:pPr>
              <w:adjustRightInd w:val="0"/>
              <w:snapToGrid/>
              <w:spacing w:before="120" w:after="120" w:line="0" w:lineRule="atLeast"/>
              <w:jc w:val="center"/>
              <w:textAlignment w:val="baseline"/>
              <w:rPr>
                <w:rFonts w:eastAsia="新細明體" w:cs="Candara"/>
                <w:sz w:val="20"/>
                <w:szCs w:val="24"/>
              </w:rPr>
            </w:pPr>
            <w:r w:rsidRPr="00BB0235">
              <w:rPr>
                <w:rFonts w:eastAsia="Candara" w:cs="Candara"/>
                <w:sz w:val="20"/>
                <w:szCs w:val="24"/>
              </w:rPr>
              <w:t>I</w:t>
            </w:r>
          </w:p>
        </w:tc>
        <w:tc>
          <w:tcPr>
            <w:tcW w:w="6203" w:type="dxa"/>
            <w:gridSpan w:val="2"/>
            <w:tcBorders>
              <w:top w:val="single" w:sz="12" w:space="0" w:color="0000FF"/>
              <w:bottom w:val="single" w:sz="4" w:space="0" w:color="0000FF"/>
            </w:tcBorders>
            <w:shd w:val="clear" w:color="auto" w:fill="FFFFFF"/>
            <w:vAlign w:val="center"/>
          </w:tcPr>
          <w:p w:rsidR="0093661E" w:rsidRPr="00BB0235" w:rsidRDefault="0093661E" w:rsidP="003548F7">
            <w:pPr>
              <w:adjustRightInd w:val="0"/>
              <w:snapToGrid/>
              <w:spacing w:before="120" w:after="120" w:line="0" w:lineRule="atLeast"/>
              <w:textAlignment w:val="baseline"/>
              <w:rPr>
                <w:rFonts w:eastAsia="新細明體" w:cs="Candara"/>
                <w:sz w:val="20"/>
                <w:szCs w:val="24"/>
              </w:rPr>
            </w:pPr>
            <w:r w:rsidRPr="00BB0235">
              <w:rPr>
                <w:rFonts w:eastAsia="新細明體" w:cs="Candara" w:hint="eastAsia"/>
                <w:sz w:val="20"/>
                <w:szCs w:val="24"/>
              </w:rPr>
              <w:t>AXI</w:t>
            </w:r>
            <w:r w:rsidRPr="00BB0235">
              <w:rPr>
                <w:rFonts w:eastAsia="新細明體" w:cs="Candara"/>
                <w:sz w:val="20"/>
                <w:szCs w:val="24"/>
              </w:rPr>
              <w:t xml:space="preserve"> bus clock</w:t>
            </w:r>
            <w:r w:rsidRPr="00BB0235">
              <w:rPr>
                <w:rFonts w:eastAsia="新細明體" w:cs="Candara" w:hint="eastAsia"/>
                <w:sz w:val="20"/>
                <w:szCs w:val="24"/>
              </w:rPr>
              <w:t>.</w:t>
            </w:r>
          </w:p>
        </w:tc>
      </w:tr>
      <w:tr w:rsidR="0093661E" w:rsidRPr="00712E32" w:rsidTr="003548F7">
        <w:trPr>
          <w:gridAfter w:val="1"/>
          <w:wAfter w:w="34" w:type="dxa"/>
          <w:cantSplit/>
        </w:trPr>
        <w:tc>
          <w:tcPr>
            <w:tcW w:w="3147" w:type="dxa"/>
            <w:gridSpan w:val="2"/>
            <w:tcBorders>
              <w:bottom w:val="single" w:sz="12" w:space="0" w:color="0000FF"/>
            </w:tcBorders>
            <w:shd w:val="clear" w:color="auto" w:fill="FFFFFF"/>
            <w:vAlign w:val="center"/>
          </w:tcPr>
          <w:p w:rsidR="0093661E" w:rsidRPr="00BB0235" w:rsidRDefault="0093661E" w:rsidP="003548F7">
            <w:pPr>
              <w:adjustRightInd w:val="0"/>
              <w:snapToGrid/>
              <w:spacing w:before="120" w:after="120" w:line="0" w:lineRule="atLeast"/>
              <w:textAlignment w:val="baseline"/>
              <w:rPr>
                <w:rFonts w:eastAsia="新細明體" w:cs="Candara"/>
                <w:sz w:val="20"/>
                <w:szCs w:val="24"/>
              </w:rPr>
            </w:pPr>
            <w:r w:rsidRPr="00BB0235">
              <w:rPr>
                <w:rFonts w:eastAsia="新細明體" w:cs="Candara" w:hint="eastAsia"/>
                <w:sz w:val="20"/>
                <w:szCs w:val="24"/>
              </w:rPr>
              <w:t>a</w:t>
            </w:r>
            <w:r w:rsidRPr="00BB0235">
              <w:rPr>
                <w:rFonts w:eastAsia="新細明體" w:cs="Candara"/>
                <w:sz w:val="20"/>
                <w:szCs w:val="24"/>
              </w:rPr>
              <w:t>resetn</w:t>
            </w:r>
          </w:p>
        </w:tc>
        <w:tc>
          <w:tcPr>
            <w:tcW w:w="992" w:type="dxa"/>
            <w:gridSpan w:val="2"/>
            <w:tcBorders>
              <w:bottom w:val="single" w:sz="12" w:space="0" w:color="0000FF"/>
            </w:tcBorders>
            <w:shd w:val="clear" w:color="auto" w:fill="FFFFFF"/>
            <w:vAlign w:val="center"/>
          </w:tcPr>
          <w:p w:rsidR="0093661E" w:rsidRPr="00BB0235" w:rsidRDefault="0093661E" w:rsidP="003548F7">
            <w:pPr>
              <w:adjustRightInd w:val="0"/>
              <w:snapToGrid/>
              <w:spacing w:before="120" w:after="120" w:line="0" w:lineRule="atLeast"/>
              <w:jc w:val="center"/>
              <w:textAlignment w:val="baseline"/>
              <w:rPr>
                <w:rFonts w:eastAsia="新細明體" w:cs="Candara"/>
                <w:sz w:val="20"/>
                <w:szCs w:val="24"/>
              </w:rPr>
            </w:pPr>
            <w:r w:rsidRPr="00BB0235">
              <w:rPr>
                <w:rFonts w:eastAsia="新細明體" w:cs="Candara"/>
                <w:sz w:val="20"/>
                <w:szCs w:val="24"/>
              </w:rPr>
              <w:t>I</w:t>
            </w:r>
          </w:p>
        </w:tc>
        <w:tc>
          <w:tcPr>
            <w:tcW w:w="6203" w:type="dxa"/>
            <w:gridSpan w:val="2"/>
            <w:tcBorders>
              <w:bottom w:val="single" w:sz="12" w:space="0" w:color="0000FF"/>
            </w:tcBorders>
            <w:shd w:val="clear" w:color="auto" w:fill="FFFFFF"/>
            <w:vAlign w:val="center"/>
          </w:tcPr>
          <w:p w:rsidR="0093661E" w:rsidRPr="00BB0235" w:rsidRDefault="0093661E" w:rsidP="003548F7">
            <w:pPr>
              <w:adjustRightInd w:val="0"/>
              <w:snapToGrid/>
              <w:spacing w:before="120" w:after="120" w:line="0" w:lineRule="atLeast"/>
              <w:textAlignment w:val="baseline"/>
              <w:rPr>
                <w:rFonts w:eastAsia="新細明體" w:cs="Candara"/>
                <w:sz w:val="20"/>
                <w:szCs w:val="24"/>
              </w:rPr>
            </w:pPr>
            <w:r w:rsidRPr="00BB0235">
              <w:rPr>
                <w:rFonts w:eastAsia="新細明體" w:cs="Candara" w:hint="eastAsia"/>
                <w:sz w:val="20"/>
                <w:szCs w:val="24"/>
              </w:rPr>
              <w:t>AXI</w:t>
            </w:r>
            <w:r w:rsidRPr="00BB0235">
              <w:rPr>
                <w:rFonts w:eastAsia="新細明體" w:cs="Candara"/>
                <w:sz w:val="20"/>
                <w:szCs w:val="24"/>
              </w:rPr>
              <w:t xml:space="preserve"> bus reset</w:t>
            </w:r>
            <w:r w:rsidRPr="00BB0235">
              <w:rPr>
                <w:rFonts w:eastAsia="新細明體" w:cs="Candara" w:hint="eastAsia"/>
                <w:sz w:val="20"/>
                <w:szCs w:val="24"/>
              </w:rPr>
              <w:t>.</w:t>
            </w:r>
          </w:p>
        </w:tc>
      </w:tr>
      <w:tr w:rsidR="0093661E" w:rsidRPr="00712E32" w:rsidTr="003548F7">
        <w:trPr>
          <w:gridAfter w:val="1"/>
          <w:wAfter w:w="34" w:type="dxa"/>
          <w:cantSplit/>
        </w:trPr>
        <w:tc>
          <w:tcPr>
            <w:tcW w:w="10342" w:type="dxa"/>
            <w:gridSpan w:val="6"/>
            <w:tcBorders>
              <w:top w:val="single" w:sz="12" w:space="0" w:color="0000FF"/>
              <w:bottom w:val="single" w:sz="12" w:space="0" w:color="0000FF"/>
            </w:tcBorders>
            <w:shd w:val="clear" w:color="auto" w:fill="FFFFFF"/>
            <w:vAlign w:val="center"/>
          </w:tcPr>
          <w:p w:rsidR="0093661E" w:rsidRPr="00712E32" w:rsidRDefault="0093661E" w:rsidP="003548F7">
            <w:pPr>
              <w:adjustRightInd w:val="0"/>
              <w:snapToGrid/>
              <w:spacing w:before="120" w:after="120" w:line="0" w:lineRule="atLeast"/>
              <w:textAlignment w:val="baseline"/>
              <w:rPr>
                <w:rFonts w:eastAsia="Candara" w:cs="Candara"/>
                <w:b/>
                <w:color w:val="000000"/>
                <w:sz w:val="20"/>
                <w:szCs w:val="24"/>
              </w:rPr>
            </w:pPr>
            <w:r>
              <w:rPr>
                <w:rFonts w:eastAsia="新細明體" w:cs="Candara" w:hint="eastAsia"/>
                <w:b/>
                <w:sz w:val="20"/>
                <w:szCs w:val="24"/>
              </w:rPr>
              <w:t xml:space="preserve">Master </w:t>
            </w:r>
            <w:r w:rsidRPr="00BB0235">
              <w:rPr>
                <w:rFonts w:eastAsia="新細明體" w:cs="Candara"/>
                <w:b/>
                <w:sz w:val="20"/>
                <w:szCs w:val="24"/>
              </w:rPr>
              <w:t>A</w:t>
            </w:r>
            <w:r w:rsidRPr="00BB0235">
              <w:rPr>
                <w:rFonts w:eastAsia="新細明體" w:cs="Candara" w:hint="eastAsia"/>
                <w:b/>
                <w:sz w:val="20"/>
                <w:szCs w:val="24"/>
              </w:rPr>
              <w:t>XI</w:t>
            </w:r>
            <w:r w:rsidRPr="00BB0235">
              <w:rPr>
                <w:rFonts w:eastAsia="新細明體" w:cs="Candara"/>
                <w:b/>
                <w:sz w:val="20"/>
                <w:szCs w:val="24"/>
              </w:rPr>
              <w:t xml:space="preserve"> </w:t>
            </w:r>
            <w:r w:rsidRPr="00BB0235">
              <w:rPr>
                <w:rFonts w:eastAsia="新細明體" w:cs="Candara" w:hint="eastAsia"/>
                <w:b/>
                <w:sz w:val="20"/>
                <w:szCs w:val="24"/>
              </w:rPr>
              <w:t>write address channel</w:t>
            </w:r>
            <w:r w:rsidRPr="00BB0235">
              <w:rPr>
                <w:rFonts w:eastAsia="Candara" w:cs="Candara"/>
                <w:b/>
                <w:sz w:val="20"/>
                <w:szCs w:val="24"/>
              </w:rPr>
              <w:t xml:space="preserve"> signals</w:t>
            </w:r>
          </w:p>
        </w:tc>
      </w:tr>
      <w:tr w:rsidR="0093661E" w:rsidRPr="00BB0235" w:rsidTr="003548F7">
        <w:trPr>
          <w:cantSplit/>
        </w:trPr>
        <w:tc>
          <w:tcPr>
            <w:tcW w:w="3053" w:type="dxa"/>
            <w:shd w:val="clear" w:color="auto" w:fill="FFFFFF"/>
            <w:vAlign w:val="center"/>
          </w:tcPr>
          <w:p w:rsidR="0093661E" w:rsidRPr="00BB0235" w:rsidRDefault="0093661E" w:rsidP="003548F7">
            <w:pPr>
              <w:pStyle w:val="TableContent-Left"/>
              <w:rPr>
                <w:rFonts w:eastAsiaTheme="minorEastAsia"/>
                <w:b w:val="0"/>
                <w:color w:val="auto"/>
              </w:rPr>
            </w:pPr>
            <w:r>
              <w:rPr>
                <w:rFonts w:eastAsiaTheme="minorEastAsia" w:hint="eastAsia"/>
                <w:b w:val="0"/>
                <w:color w:val="auto"/>
              </w:rPr>
              <w:t>us</w:t>
            </w:r>
            <w:r w:rsidRPr="0093661E">
              <w:rPr>
                <w:rFonts w:eastAsiaTheme="minorEastAsia" w:hint="eastAsia"/>
                <w:i/>
                <w:color w:val="auto"/>
              </w:rPr>
              <w:t>x</w:t>
            </w:r>
            <w:r>
              <w:rPr>
                <w:rFonts w:eastAsiaTheme="minorEastAsia" w:hint="eastAsia"/>
                <w:b w:val="0"/>
                <w:color w:val="auto"/>
              </w:rPr>
              <w:t>_</w:t>
            </w:r>
            <w:r w:rsidRPr="00BB0235">
              <w:rPr>
                <w:rFonts w:eastAsiaTheme="minorEastAsia" w:hint="eastAsia"/>
                <w:b w:val="0"/>
                <w:color w:val="auto"/>
              </w:rPr>
              <w:t>awid[ID_</w:t>
            </w:r>
            <w:r>
              <w:rPr>
                <w:rFonts w:eastAsiaTheme="minorEastAsia" w:hint="eastAsia"/>
                <w:b w:val="0"/>
                <w:color w:val="auto"/>
              </w:rPr>
              <w:t>MSB</w:t>
            </w:r>
            <w:r w:rsidRPr="00BB0235">
              <w:rPr>
                <w:rFonts w:eastAsiaTheme="minorEastAsia" w:hint="eastAsia"/>
                <w:b w:val="0"/>
                <w:color w:val="auto"/>
              </w:rPr>
              <w:t>:0]</w:t>
            </w:r>
          </w:p>
        </w:tc>
        <w:tc>
          <w:tcPr>
            <w:tcW w:w="1106" w:type="dxa"/>
            <w:gridSpan w:val="4"/>
            <w:shd w:val="clear" w:color="auto" w:fill="FFFFFF"/>
            <w:vAlign w:val="center"/>
          </w:tcPr>
          <w:p w:rsidR="0093661E" w:rsidRPr="00BB0235" w:rsidRDefault="0093661E" w:rsidP="003548F7">
            <w:pPr>
              <w:pStyle w:val="TableContent-Centered"/>
              <w:rPr>
                <w:rFonts w:eastAsiaTheme="minorEastAsia"/>
                <w:b w:val="0"/>
                <w:color w:val="auto"/>
              </w:rPr>
            </w:pPr>
            <w:r>
              <w:rPr>
                <w:rFonts w:eastAsiaTheme="minorEastAsia" w:hint="eastAsia"/>
                <w:b w:val="0"/>
                <w:color w:val="auto"/>
              </w:rPr>
              <w:t>I</w:t>
            </w:r>
          </w:p>
        </w:tc>
        <w:tc>
          <w:tcPr>
            <w:tcW w:w="6217" w:type="dxa"/>
            <w:gridSpan w:val="2"/>
            <w:shd w:val="clear" w:color="auto" w:fill="FFFFFF"/>
            <w:vAlign w:val="center"/>
          </w:tcPr>
          <w:p w:rsidR="0093661E" w:rsidRPr="00BB0235" w:rsidRDefault="0093661E" w:rsidP="003548F7">
            <w:pPr>
              <w:pStyle w:val="TableContent-Left"/>
              <w:rPr>
                <w:rFonts w:eastAsia="新細明體"/>
                <w:b w:val="0"/>
                <w:color w:val="auto"/>
              </w:rPr>
            </w:pPr>
            <w:r w:rsidRPr="00BB0235">
              <w:rPr>
                <w:rFonts w:eastAsia="新細明體" w:hint="eastAsia"/>
                <w:b w:val="0"/>
                <w:color w:val="auto"/>
              </w:rPr>
              <w:t>Write address ID tag</w:t>
            </w:r>
          </w:p>
        </w:tc>
      </w:tr>
      <w:tr w:rsidR="0093661E" w:rsidRPr="00BB0235" w:rsidTr="003548F7">
        <w:trPr>
          <w:cantSplit/>
        </w:trPr>
        <w:tc>
          <w:tcPr>
            <w:tcW w:w="3053" w:type="dxa"/>
            <w:shd w:val="clear" w:color="auto" w:fill="FFFFFF"/>
            <w:vAlign w:val="center"/>
          </w:tcPr>
          <w:p w:rsidR="0093661E" w:rsidRPr="00BB0235" w:rsidRDefault="0093661E" w:rsidP="003548F7">
            <w:pPr>
              <w:pStyle w:val="TableContent-Left"/>
              <w:rPr>
                <w:b w:val="0"/>
                <w:color w:val="auto"/>
              </w:rPr>
            </w:pPr>
            <w:r>
              <w:rPr>
                <w:rFonts w:eastAsiaTheme="minorEastAsia" w:hint="eastAsia"/>
                <w:b w:val="0"/>
                <w:color w:val="auto"/>
              </w:rPr>
              <w:t>us</w:t>
            </w:r>
            <w:r w:rsidRPr="0093661E">
              <w:rPr>
                <w:rFonts w:eastAsiaTheme="minorEastAsia" w:hint="eastAsia"/>
                <w:i/>
                <w:color w:val="auto"/>
              </w:rPr>
              <w:t>x</w:t>
            </w:r>
            <w:r>
              <w:rPr>
                <w:rFonts w:eastAsiaTheme="minorEastAsia" w:hint="eastAsia"/>
                <w:b w:val="0"/>
                <w:color w:val="auto"/>
              </w:rPr>
              <w:t>_</w:t>
            </w:r>
            <w:r w:rsidRPr="00BB0235">
              <w:rPr>
                <w:rFonts w:hint="eastAsia"/>
                <w:b w:val="0"/>
                <w:color w:val="auto"/>
              </w:rPr>
              <w:t>awaddr[</w:t>
            </w:r>
            <w:r w:rsidRPr="00BB0235">
              <w:rPr>
                <w:rFonts w:eastAsiaTheme="minorEastAsia" w:hint="eastAsia"/>
                <w:b w:val="0"/>
                <w:color w:val="auto"/>
              </w:rPr>
              <w:t>ADDR_</w:t>
            </w:r>
            <w:r>
              <w:rPr>
                <w:rFonts w:eastAsiaTheme="minorEastAsia" w:hint="eastAsia"/>
                <w:b w:val="0"/>
                <w:color w:val="auto"/>
              </w:rPr>
              <w:t>MSB</w:t>
            </w:r>
            <w:r w:rsidRPr="00BB0235">
              <w:rPr>
                <w:rFonts w:hint="eastAsia"/>
                <w:b w:val="0"/>
                <w:color w:val="auto"/>
              </w:rPr>
              <w:t>:0]</w:t>
            </w:r>
          </w:p>
        </w:tc>
        <w:tc>
          <w:tcPr>
            <w:tcW w:w="1106" w:type="dxa"/>
            <w:gridSpan w:val="4"/>
            <w:shd w:val="clear" w:color="auto" w:fill="FFFFFF"/>
            <w:vAlign w:val="center"/>
          </w:tcPr>
          <w:p w:rsidR="0093661E" w:rsidRPr="00BB0235" w:rsidRDefault="0093661E" w:rsidP="003548F7">
            <w:pPr>
              <w:pStyle w:val="TableContent-Centered"/>
              <w:rPr>
                <w:rFonts w:eastAsiaTheme="minorEastAsia"/>
                <w:b w:val="0"/>
                <w:color w:val="auto"/>
              </w:rPr>
            </w:pPr>
            <w:r>
              <w:rPr>
                <w:rFonts w:eastAsiaTheme="minorEastAsia" w:hint="eastAsia"/>
                <w:b w:val="0"/>
                <w:color w:val="auto"/>
              </w:rPr>
              <w:t>I</w:t>
            </w:r>
          </w:p>
        </w:tc>
        <w:tc>
          <w:tcPr>
            <w:tcW w:w="6217" w:type="dxa"/>
            <w:gridSpan w:val="2"/>
            <w:shd w:val="clear" w:color="auto" w:fill="FFFFFF"/>
            <w:vAlign w:val="center"/>
          </w:tcPr>
          <w:p w:rsidR="0093661E" w:rsidRPr="00BB0235" w:rsidRDefault="0093661E" w:rsidP="003548F7">
            <w:pPr>
              <w:pStyle w:val="TableContent-Left"/>
              <w:rPr>
                <w:rFonts w:eastAsia="新細明體"/>
                <w:b w:val="0"/>
                <w:color w:val="auto"/>
              </w:rPr>
            </w:pPr>
            <w:r w:rsidRPr="00BB0235">
              <w:rPr>
                <w:rFonts w:eastAsia="新細明體" w:hint="eastAsia"/>
                <w:b w:val="0"/>
                <w:color w:val="auto"/>
              </w:rPr>
              <w:t>W</w:t>
            </w:r>
            <w:r w:rsidRPr="00BB0235">
              <w:rPr>
                <w:rFonts w:hint="eastAsia"/>
                <w:b w:val="0"/>
                <w:color w:val="auto"/>
              </w:rPr>
              <w:t xml:space="preserve">rite </w:t>
            </w:r>
            <w:r w:rsidRPr="00BB0235">
              <w:rPr>
                <w:b w:val="0"/>
                <w:color w:val="auto"/>
              </w:rPr>
              <w:t>A</w:t>
            </w:r>
            <w:r w:rsidRPr="00BB0235">
              <w:rPr>
                <w:rFonts w:hint="eastAsia"/>
                <w:b w:val="0"/>
                <w:color w:val="auto"/>
              </w:rPr>
              <w:t>ddress</w:t>
            </w:r>
          </w:p>
        </w:tc>
      </w:tr>
      <w:tr w:rsidR="0093661E" w:rsidRPr="00BB0235" w:rsidTr="003548F7">
        <w:trPr>
          <w:cantSplit/>
        </w:trPr>
        <w:tc>
          <w:tcPr>
            <w:tcW w:w="3053" w:type="dxa"/>
            <w:shd w:val="clear" w:color="auto" w:fill="FFFFFF"/>
            <w:vAlign w:val="center"/>
          </w:tcPr>
          <w:p w:rsidR="0093661E" w:rsidRPr="00BB0235" w:rsidRDefault="0093661E" w:rsidP="003548F7">
            <w:pPr>
              <w:pStyle w:val="TableContent-Left"/>
              <w:rPr>
                <w:b w:val="0"/>
                <w:color w:val="auto"/>
              </w:rPr>
            </w:pPr>
            <w:r>
              <w:rPr>
                <w:rFonts w:eastAsiaTheme="minorEastAsia" w:hint="eastAsia"/>
                <w:b w:val="0"/>
                <w:color w:val="auto"/>
              </w:rPr>
              <w:t>us</w:t>
            </w:r>
            <w:r w:rsidRPr="0093661E">
              <w:rPr>
                <w:rFonts w:eastAsiaTheme="minorEastAsia" w:hint="eastAsia"/>
                <w:i/>
                <w:color w:val="auto"/>
              </w:rPr>
              <w:t>x</w:t>
            </w:r>
            <w:r>
              <w:rPr>
                <w:rFonts w:eastAsiaTheme="minorEastAsia" w:hint="eastAsia"/>
                <w:b w:val="0"/>
                <w:color w:val="auto"/>
              </w:rPr>
              <w:t>_</w:t>
            </w:r>
            <w:r w:rsidRPr="00BB0235">
              <w:rPr>
                <w:rFonts w:hint="eastAsia"/>
                <w:b w:val="0"/>
                <w:color w:val="auto"/>
              </w:rPr>
              <w:t>awlen[</w:t>
            </w:r>
            <w:r w:rsidRPr="00BB0235">
              <w:rPr>
                <w:rFonts w:eastAsiaTheme="minorEastAsia" w:hint="eastAsia"/>
                <w:b w:val="0"/>
                <w:color w:val="auto"/>
              </w:rPr>
              <w:t>7</w:t>
            </w:r>
            <w:r w:rsidRPr="00BB0235">
              <w:rPr>
                <w:rFonts w:hint="eastAsia"/>
                <w:b w:val="0"/>
                <w:color w:val="auto"/>
              </w:rPr>
              <w:t>:0]</w:t>
            </w:r>
          </w:p>
        </w:tc>
        <w:tc>
          <w:tcPr>
            <w:tcW w:w="1106" w:type="dxa"/>
            <w:gridSpan w:val="4"/>
            <w:shd w:val="clear" w:color="auto" w:fill="FFFFFF"/>
            <w:vAlign w:val="center"/>
          </w:tcPr>
          <w:p w:rsidR="0093661E" w:rsidRPr="00BB0235" w:rsidRDefault="0093661E" w:rsidP="003548F7">
            <w:pPr>
              <w:pStyle w:val="TableContent-Centered"/>
              <w:rPr>
                <w:rFonts w:eastAsiaTheme="minorEastAsia"/>
                <w:b w:val="0"/>
                <w:color w:val="auto"/>
              </w:rPr>
            </w:pPr>
            <w:r>
              <w:rPr>
                <w:rFonts w:eastAsiaTheme="minorEastAsia" w:hint="eastAsia"/>
                <w:b w:val="0"/>
                <w:color w:val="auto"/>
              </w:rPr>
              <w:t>I</w:t>
            </w:r>
          </w:p>
        </w:tc>
        <w:tc>
          <w:tcPr>
            <w:tcW w:w="6217" w:type="dxa"/>
            <w:gridSpan w:val="2"/>
            <w:shd w:val="clear" w:color="auto" w:fill="FFFFFF"/>
            <w:vAlign w:val="center"/>
          </w:tcPr>
          <w:p w:rsidR="0093661E" w:rsidRPr="00BB0235" w:rsidRDefault="0093661E" w:rsidP="003548F7">
            <w:pPr>
              <w:pStyle w:val="TableContent-Left"/>
              <w:rPr>
                <w:b w:val="0"/>
                <w:color w:val="auto"/>
              </w:rPr>
            </w:pPr>
            <w:r w:rsidRPr="00BB0235">
              <w:rPr>
                <w:rFonts w:eastAsia="新細明體" w:hint="eastAsia"/>
                <w:b w:val="0"/>
                <w:color w:val="auto"/>
              </w:rPr>
              <w:t>W</w:t>
            </w:r>
            <w:r w:rsidRPr="00BB0235">
              <w:rPr>
                <w:rFonts w:hint="eastAsia"/>
                <w:b w:val="0"/>
                <w:color w:val="auto"/>
              </w:rPr>
              <w:t xml:space="preserve">rite </w:t>
            </w:r>
            <w:r w:rsidRPr="00BB0235">
              <w:rPr>
                <w:b w:val="0"/>
                <w:color w:val="auto"/>
              </w:rPr>
              <w:t>L</w:t>
            </w:r>
            <w:r w:rsidRPr="00BB0235">
              <w:rPr>
                <w:rFonts w:hint="eastAsia"/>
                <w:b w:val="0"/>
                <w:color w:val="auto"/>
              </w:rPr>
              <w:t>ength</w:t>
            </w:r>
          </w:p>
        </w:tc>
      </w:tr>
      <w:tr w:rsidR="0093661E" w:rsidRPr="00BB0235" w:rsidTr="003548F7">
        <w:trPr>
          <w:cantSplit/>
        </w:trPr>
        <w:tc>
          <w:tcPr>
            <w:tcW w:w="3053" w:type="dxa"/>
            <w:shd w:val="clear" w:color="auto" w:fill="FFFFFF"/>
            <w:vAlign w:val="center"/>
          </w:tcPr>
          <w:p w:rsidR="0093661E" w:rsidRPr="00BB0235" w:rsidRDefault="0093661E" w:rsidP="003548F7">
            <w:pPr>
              <w:pStyle w:val="TableContent-Left"/>
              <w:rPr>
                <w:b w:val="0"/>
                <w:color w:val="auto"/>
              </w:rPr>
            </w:pPr>
            <w:r>
              <w:rPr>
                <w:rFonts w:eastAsiaTheme="minorEastAsia" w:hint="eastAsia"/>
                <w:b w:val="0"/>
                <w:color w:val="auto"/>
              </w:rPr>
              <w:t>us</w:t>
            </w:r>
            <w:r w:rsidRPr="0093661E">
              <w:rPr>
                <w:rFonts w:eastAsiaTheme="minorEastAsia" w:hint="eastAsia"/>
                <w:i/>
                <w:color w:val="auto"/>
              </w:rPr>
              <w:t>x</w:t>
            </w:r>
            <w:r>
              <w:rPr>
                <w:rFonts w:eastAsiaTheme="minorEastAsia" w:hint="eastAsia"/>
                <w:b w:val="0"/>
                <w:color w:val="auto"/>
              </w:rPr>
              <w:t>_</w:t>
            </w:r>
            <w:r w:rsidRPr="00BB0235">
              <w:rPr>
                <w:rFonts w:hint="eastAsia"/>
                <w:b w:val="0"/>
                <w:color w:val="auto"/>
              </w:rPr>
              <w:t>awsize[2:0]</w:t>
            </w:r>
          </w:p>
        </w:tc>
        <w:tc>
          <w:tcPr>
            <w:tcW w:w="1106" w:type="dxa"/>
            <w:gridSpan w:val="4"/>
            <w:shd w:val="clear" w:color="auto" w:fill="FFFFFF"/>
            <w:vAlign w:val="center"/>
          </w:tcPr>
          <w:p w:rsidR="0093661E" w:rsidRPr="00BB0235" w:rsidRDefault="0093661E" w:rsidP="003548F7">
            <w:pPr>
              <w:pStyle w:val="TableContent-Centered"/>
              <w:rPr>
                <w:rFonts w:eastAsiaTheme="minorEastAsia"/>
                <w:b w:val="0"/>
                <w:color w:val="auto"/>
              </w:rPr>
            </w:pPr>
            <w:r>
              <w:rPr>
                <w:rFonts w:eastAsiaTheme="minorEastAsia" w:hint="eastAsia"/>
                <w:b w:val="0"/>
                <w:color w:val="auto"/>
              </w:rPr>
              <w:t>I</w:t>
            </w:r>
          </w:p>
        </w:tc>
        <w:tc>
          <w:tcPr>
            <w:tcW w:w="6217" w:type="dxa"/>
            <w:gridSpan w:val="2"/>
            <w:shd w:val="clear" w:color="auto" w:fill="FFFFFF"/>
            <w:vAlign w:val="center"/>
          </w:tcPr>
          <w:p w:rsidR="0093661E" w:rsidRPr="00BB0235" w:rsidRDefault="0093661E" w:rsidP="003548F7">
            <w:pPr>
              <w:pStyle w:val="TableContent-Left"/>
              <w:rPr>
                <w:b w:val="0"/>
                <w:color w:val="auto"/>
              </w:rPr>
            </w:pPr>
            <w:r w:rsidRPr="00BB0235">
              <w:rPr>
                <w:rFonts w:eastAsia="新細明體" w:hint="eastAsia"/>
                <w:b w:val="0"/>
                <w:color w:val="auto"/>
              </w:rPr>
              <w:t>Write b</w:t>
            </w:r>
            <w:r w:rsidRPr="00BB0235">
              <w:rPr>
                <w:rFonts w:hint="eastAsia"/>
                <w:b w:val="0"/>
                <w:color w:val="auto"/>
              </w:rPr>
              <w:t>urst size</w:t>
            </w:r>
          </w:p>
        </w:tc>
      </w:tr>
      <w:tr w:rsidR="0093661E" w:rsidRPr="00BB0235" w:rsidTr="003548F7">
        <w:trPr>
          <w:cantSplit/>
        </w:trPr>
        <w:tc>
          <w:tcPr>
            <w:tcW w:w="3053" w:type="dxa"/>
            <w:shd w:val="clear" w:color="auto" w:fill="FFFFFF"/>
            <w:vAlign w:val="center"/>
          </w:tcPr>
          <w:p w:rsidR="0093661E" w:rsidRPr="00BB0235" w:rsidRDefault="0093661E" w:rsidP="003548F7">
            <w:pPr>
              <w:pStyle w:val="TableContent-Left"/>
              <w:rPr>
                <w:b w:val="0"/>
                <w:color w:val="auto"/>
              </w:rPr>
            </w:pPr>
            <w:r>
              <w:rPr>
                <w:rFonts w:eastAsiaTheme="minorEastAsia" w:hint="eastAsia"/>
                <w:b w:val="0"/>
                <w:color w:val="auto"/>
              </w:rPr>
              <w:t>us</w:t>
            </w:r>
            <w:r w:rsidRPr="0093661E">
              <w:rPr>
                <w:rFonts w:eastAsiaTheme="minorEastAsia" w:hint="eastAsia"/>
                <w:i/>
                <w:color w:val="auto"/>
              </w:rPr>
              <w:t>x</w:t>
            </w:r>
            <w:r>
              <w:rPr>
                <w:rFonts w:eastAsiaTheme="minorEastAsia" w:hint="eastAsia"/>
                <w:b w:val="0"/>
                <w:color w:val="auto"/>
              </w:rPr>
              <w:t>_</w:t>
            </w:r>
            <w:r w:rsidRPr="00BB0235">
              <w:rPr>
                <w:rFonts w:hint="eastAsia"/>
                <w:b w:val="0"/>
                <w:color w:val="auto"/>
              </w:rPr>
              <w:t>awburst[1:0]</w:t>
            </w:r>
          </w:p>
        </w:tc>
        <w:tc>
          <w:tcPr>
            <w:tcW w:w="1106" w:type="dxa"/>
            <w:gridSpan w:val="4"/>
            <w:shd w:val="clear" w:color="auto" w:fill="FFFFFF"/>
            <w:vAlign w:val="center"/>
          </w:tcPr>
          <w:p w:rsidR="0093661E" w:rsidRPr="00BB0235" w:rsidRDefault="0093661E" w:rsidP="003548F7">
            <w:pPr>
              <w:pStyle w:val="TableContent-Centered"/>
              <w:rPr>
                <w:rFonts w:eastAsiaTheme="minorEastAsia"/>
                <w:b w:val="0"/>
                <w:color w:val="auto"/>
              </w:rPr>
            </w:pPr>
            <w:r>
              <w:rPr>
                <w:rFonts w:eastAsiaTheme="minorEastAsia" w:hint="eastAsia"/>
                <w:b w:val="0"/>
                <w:color w:val="auto"/>
              </w:rPr>
              <w:t>I</w:t>
            </w:r>
          </w:p>
        </w:tc>
        <w:tc>
          <w:tcPr>
            <w:tcW w:w="6217" w:type="dxa"/>
            <w:gridSpan w:val="2"/>
            <w:shd w:val="clear" w:color="auto" w:fill="FFFFFF"/>
            <w:vAlign w:val="center"/>
          </w:tcPr>
          <w:p w:rsidR="0093661E" w:rsidRPr="00BB0235" w:rsidRDefault="0093661E" w:rsidP="003548F7">
            <w:pPr>
              <w:pStyle w:val="TableContent-Left"/>
              <w:rPr>
                <w:rFonts w:eastAsia="新細明體"/>
                <w:b w:val="0"/>
                <w:color w:val="auto"/>
              </w:rPr>
            </w:pPr>
            <w:r w:rsidRPr="00BB0235">
              <w:rPr>
                <w:rFonts w:eastAsia="新細明體" w:hint="eastAsia"/>
                <w:b w:val="0"/>
                <w:color w:val="auto"/>
              </w:rPr>
              <w:t>Write b</w:t>
            </w:r>
            <w:r w:rsidRPr="00BB0235">
              <w:rPr>
                <w:rFonts w:hint="eastAsia"/>
                <w:b w:val="0"/>
                <w:color w:val="auto"/>
              </w:rPr>
              <w:t>urst type</w:t>
            </w:r>
          </w:p>
        </w:tc>
      </w:tr>
      <w:tr w:rsidR="0093661E" w:rsidRPr="00BB0235" w:rsidTr="003548F7">
        <w:trPr>
          <w:cantSplit/>
        </w:trPr>
        <w:tc>
          <w:tcPr>
            <w:tcW w:w="3053" w:type="dxa"/>
            <w:shd w:val="clear" w:color="auto" w:fill="FFFFFF"/>
            <w:vAlign w:val="center"/>
          </w:tcPr>
          <w:p w:rsidR="0093661E" w:rsidRPr="00BB0235" w:rsidRDefault="0093661E" w:rsidP="003548F7">
            <w:pPr>
              <w:pStyle w:val="TableContent-Left"/>
              <w:rPr>
                <w:rFonts w:eastAsiaTheme="minorEastAsia"/>
                <w:b w:val="0"/>
                <w:color w:val="auto"/>
              </w:rPr>
            </w:pPr>
            <w:r>
              <w:rPr>
                <w:rFonts w:eastAsiaTheme="minorEastAsia" w:hint="eastAsia"/>
                <w:b w:val="0"/>
                <w:color w:val="auto"/>
              </w:rPr>
              <w:t>us</w:t>
            </w:r>
            <w:r w:rsidRPr="0093661E">
              <w:rPr>
                <w:rFonts w:eastAsiaTheme="minorEastAsia" w:hint="eastAsia"/>
                <w:i/>
                <w:color w:val="auto"/>
              </w:rPr>
              <w:t>x</w:t>
            </w:r>
            <w:r>
              <w:rPr>
                <w:rFonts w:eastAsiaTheme="minorEastAsia" w:hint="eastAsia"/>
                <w:b w:val="0"/>
                <w:color w:val="auto"/>
              </w:rPr>
              <w:t>_</w:t>
            </w:r>
            <w:r w:rsidRPr="00BB0235">
              <w:rPr>
                <w:rFonts w:hint="eastAsia"/>
                <w:b w:val="0"/>
                <w:color w:val="auto"/>
              </w:rPr>
              <w:t>awlock</w:t>
            </w:r>
          </w:p>
        </w:tc>
        <w:tc>
          <w:tcPr>
            <w:tcW w:w="1106" w:type="dxa"/>
            <w:gridSpan w:val="4"/>
            <w:shd w:val="clear" w:color="auto" w:fill="FFFFFF"/>
            <w:vAlign w:val="center"/>
          </w:tcPr>
          <w:p w:rsidR="0093661E" w:rsidRPr="00BB0235" w:rsidRDefault="0093661E" w:rsidP="003548F7">
            <w:pPr>
              <w:pStyle w:val="TableContent-Centered"/>
              <w:rPr>
                <w:rFonts w:eastAsiaTheme="minorEastAsia"/>
                <w:b w:val="0"/>
                <w:color w:val="auto"/>
              </w:rPr>
            </w:pPr>
            <w:r>
              <w:rPr>
                <w:rFonts w:eastAsiaTheme="minorEastAsia" w:hint="eastAsia"/>
                <w:b w:val="0"/>
                <w:color w:val="auto"/>
              </w:rPr>
              <w:t>I</w:t>
            </w:r>
          </w:p>
        </w:tc>
        <w:tc>
          <w:tcPr>
            <w:tcW w:w="6217" w:type="dxa"/>
            <w:gridSpan w:val="2"/>
            <w:shd w:val="clear" w:color="auto" w:fill="FFFFFF"/>
            <w:vAlign w:val="center"/>
          </w:tcPr>
          <w:p w:rsidR="0093661E" w:rsidRPr="00BB0235" w:rsidRDefault="0093661E" w:rsidP="003548F7">
            <w:pPr>
              <w:pStyle w:val="TableContent-Left"/>
              <w:rPr>
                <w:rFonts w:eastAsia="新細明體"/>
                <w:b w:val="0"/>
                <w:color w:val="auto"/>
              </w:rPr>
            </w:pPr>
            <w:r w:rsidRPr="00BB0235">
              <w:rPr>
                <w:rFonts w:eastAsia="新細明體" w:hint="eastAsia"/>
                <w:b w:val="0"/>
                <w:color w:val="auto"/>
              </w:rPr>
              <w:t>Write a</w:t>
            </w:r>
            <w:r w:rsidRPr="00BB0235">
              <w:rPr>
                <w:rFonts w:hint="eastAsia"/>
                <w:b w:val="0"/>
                <w:color w:val="auto"/>
              </w:rPr>
              <w:t xml:space="preserve">tomic access </w:t>
            </w:r>
          </w:p>
        </w:tc>
      </w:tr>
      <w:tr w:rsidR="0093661E" w:rsidRPr="00BB0235" w:rsidTr="003548F7">
        <w:trPr>
          <w:cantSplit/>
        </w:trPr>
        <w:tc>
          <w:tcPr>
            <w:tcW w:w="3053" w:type="dxa"/>
            <w:shd w:val="clear" w:color="auto" w:fill="FFFFFF"/>
            <w:vAlign w:val="center"/>
          </w:tcPr>
          <w:p w:rsidR="0093661E" w:rsidRPr="00BB0235" w:rsidRDefault="0093661E" w:rsidP="003548F7">
            <w:pPr>
              <w:pStyle w:val="TableContent-Left"/>
              <w:rPr>
                <w:b w:val="0"/>
                <w:color w:val="auto"/>
              </w:rPr>
            </w:pPr>
            <w:r>
              <w:rPr>
                <w:rFonts w:eastAsiaTheme="minorEastAsia" w:hint="eastAsia"/>
                <w:b w:val="0"/>
                <w:color w:val="auto"/>
              </w:rPr>
              <w:t>us</w:t>
            </w:r>
            <w:r w:rsidRPr="0093661E">
              <w:rPr>
                <w:rFonts w:eastAsiaTheme="minorEastAsia" w:hint="eastAsia"/>
                <w:i/>
                <w:color w:val="auto"/>
              </w:rPr>
              <w:t>x</w:t>
            </w:r>
            <w:r>
              <w:rPr>
                <w:rFonts w:eastAsiaTheme="minorEastAsia" w:hint="eastAsia"/>
                <w:b w:val="0"/>
                <w:color w:val="auto"/>
              </w:rPr>
              <w:t>_</w:t>
            </w:r>
            <w:r w:rsidRPr="00BB0235">
              <w:rPr>
                <w:rFonts w:hint="eastAsia"/>
                <w:b w:val="0"/>
                <w:color w:val="auto"/>
              </w:rPr>
              <w:t>a</w:t>
            </w:r>
            <w:r w:rsidRPr="00BB0235">
              <w:rPr>
                <w:rFonts w:eastAsia="新細明體" w:hint="eastAsia"/>
                <w:b w:val="0"/>
                <w:color w:val="auto"/>
              </w:rPr>
              <w:t>w</w:t>
            </w:r>
            <w:r w:rsidRPr="00BB0235">
              <w:rPr>
                <w:rFonts w:hint="eastAsia"/>
                <w:b w:val="0"/>
                <w:color w:val="auto"/>
              </w:rPr>
              <w:t>cache[3:0]</w:t>
            </w:r>
          </w:p>
        </w:tc>
        <w:tc>
          <w:tcPr>
            <w:tcW w:w="1106" w:type="dxa"/>
            <w:gridSpan w:val="4"/>
            <w:shd w:val="clear" w:color="auto" w:fill="FFFFFF"/>
            <w:vAlign w:val="center"/>
          </w:tcPr>
          <w:p w:rsidR="0093661E" w:rsidRPr="00BB0235" w:rsidRDefault="0093661E" w:rsidP="003548F7">
            <w:pPr>
              <w:pStyle w:val="TableContent-Centered"/>
              <w:rPr>
                <w:rFonts w:eastAsiaTheme="minorEastAsia"/>
                <w:b w:val="0"/>
                <w:color w:val="auto"/>
              </w:rPr>
            </w:pPr>
            <w:r>
              <w:rPr>
                <w:rFonts w:eastAsiaTheme="minorEastAsia" w:hint="eastAsia"/>
                <w:b w:val="0"/>
                <w:color w:val="auto"/>
              </w:rPr>
              <w:t>I</w:t>
            </w:r>
          </w:p>
        </w:tc>
        <w:tc>
          <w:tcPr>
            <w:tcW w:w="6217" w:type="dxa"/>
            <w:gridSpan w:val="2"/>
            <w:shd w:val="clear" w:color="auto" w:fill="FFFFFF"/>
            <w:vAlign w:val="center"/>
          </w:tcPr>
          <w:p w:rsidR="0093661E" w:rsidRPr="00BB0235" w:rsidRDefault="0093661E" w:rsidP="003548F7">
            <w:pPr>
              <w:pStyle w:val="TableContent-Left"/>
              <w:rPr>
                <w:rFonts w:eastAsia="新細明體"/>
                <w:b w:val="0"/>
                <w:color w:val="auto"/>
              </w:rPr>
            </w:pPr>
            <w:r w:rsidRPr="00BB0235">
              <w:rPr>
                <w:b w:val="0"/>
                <w:color w:val="auto"/>
              </w:rPr>
              <w:t>C</w:t>
            </w:r>
            <w:r w:rsidRPr="00BB0235">
              <w:rPr>
                <w:rFonts w:hint="eastAsia"/>
                <w:b w:val="0"/>
                <w:color w:val="auto"/>
              </w:rPr>
              <w:t>ache type</w:t>
            </w:r>
          </w:p>
        </w:tc>
      </w:tr>
      <w:tr w:rsidR="0093661E" w:rsidRPr="00BB0235" w:rsidTr="003548F7">
        <w:trPr>
          <w:cantSplit/>
        </w:trPr>
        <w:tc>
          <w:tcPr>
            <w:tcW w:w="3053" w:type="dxa"/>
            <w:shd w:val="clear" w:color="auto" w:fill="FFFFFF"/>
            <w:vAlign w:val="center"/>
          </w:tcPr>
          <w:p w:rsidR="0093661E" w:rsidRPr="00BB0235" w:rsidRDefault="0093661E" w:rsidP="003548F7">
            <w:pPr>
              <w:pStyle w:val="TableContent-Left"/>
              <w:rPr>
                <w:b w:val="0"/>
                <w:color w:val="auto"/>
              </w:rPr>
            </w:pPr>
            <w:r>
              <w:rPr>
                <w:rFonts w:eastAsiaTheme="minorEastAsia" w:hint="eastAsia"/>
                <w:b w:val="0"/>
                <w:color w:val="auto"/>
              </w:rPr>
              <w:t>us</w:t>
            </w:r>
            <w:r w:rsidRPr="0093661E">
              <w:rPr>
                <w:rFonts w:eastAsiaTheme="minorEastAsia" w:hint="eastAsia"/>
                <w:i/>
                <w:color w:val="auto"/>
              </w:rPr>
              <w:t>x</w:t>
            </w:r>
            <w:r>
              <w:rPr>
                <w:rFonts w:eastAsiaTheme="minorEastAsia" w:hint="eastAsia"/>
                <w:b w:val="0"/>
                <w:color w:val="auto"/>
              </w:rPr>
              <w:t xml:space="preserve"> _</w:t>
            </w:r>
            <w:r w:rsidRPr="00BB0235">
              <w:rPr>
                <w:rFonts w:hint="eastAsia"/>
                <w:b w:val="0"/>
                <w:color w:val="auto"/>
              </w:rPr>
              <w:t>awprot[2:0]</w:t>
            </w:r>
          </w:p>
        </w:tc>
        <w:tc>
          <w:tcPr>
            <w:tcW w:w="1106" w:type="dxa"/>
            <w:gridSpan w:val="4"/>
            <w:shd w:val="clear" w:color="auto" w:fill="FFFFFF"/>
            <w:vAlign w:val="center"/>
          </w:tcPr>
          <w:p w:rsidR="0093661E" w:rsidRPr="00BB0235" w:rsidRDefault="0093661E" w:rsidP="003548F7">
            <w:pPr>
              <w:pStyle w:val="TableContent-Centered"/>
              <w:rPr>
                <w:rFonts w:eastAsiaTheme="minorEastAsia"/>
                <w:b w:val="0"/>
                <w:color w:val="auto"/>
              </w:rPr>
            </w:pPr>
            <w:r>
              <w:rPr>
                <w:rFonts w:eastAsiaTheme="minorEastAsia" w:hint="eastAsia"/>
                <w:b w:val="0"/>
                <w:color w:val="auto"/>
              </w:rPr>
              <w:t>I</w:t>
            </w:r>
          </w:p>
        </w:tc>
        <w:tc>
          <w:tcPr>
            <w:tcW w:w="6217" w:type="dxa"/>
            <w:gridSpan w:val="2"/>
            <w:shd w:val="clear" w:color="auto" w:fill="FFFFFF"/>
            <w:vAlign w:val="center"/>
          </w:tcPr>
          <w:p w:rsidR="0093661E" w:rsidRPr="00BB0235" w:rsidRDefault="0093661E" w:rsidP="003548F7">
            <w:pPr>
              <w:pStyle w:val="TableContent-Left"/>
              <w:rPr>
                <w:b w:val="0"/>
                <w:color w:val="auto"/>
              </w:rPr>
            </w:pPr>
            <w:r w:rsidRPr="00BB0235">
              <w:rPr>
                <w:b w:val="0"/>
                <w:color w:val="auto"/>
              </w:rPr>
              <w:t>P</w:t>
            </w:r>
            <w:r w:rsidRPr="00BB0235">
              <w:rPr>
                <w:rFonts w:hint="eastAsia"/>
                <w:b w:val="0"/>
                <w:color w:val="auto"/>
              </w:rPr>
              <w:t>rotection type</w:t>
            </w:r>
          </w:p>
        </w:tc>
      </w:tr>
      <w:tr w:rsidR="0093661E" w:rsidRPr="00BB0235" w:rsidTr="003548F7">
        <w:trPr>
          <w:cantSplit/>
        </w:trPr>
        <w:tc>
          <w:tcPr>
            <w:tcW w:w="3053" w:type="dxa"/>
            <w:shd w:val="clear" w:color="auto" w:fill="FFFFFF"/>
            <w:vAlign w:val="center"/>
          </w:tcPr>
          <w:p w:rsidR="0093661E" w:rsidRPr="00BB0235" w:rsidRDefault="0093661E" w:rsidP="003548F7">
            <w:pPr>
              <w:pStyle w:val="TableContent-Left"/>
              <w:rPr>
                <w:b w:val="0"/>
                <w:color w:val="auto"/>
              </w:rPr>
            </w:pPr>
            <w:r>
              <w:rPr>
                <w:rFonts w:eastAsiaTheme="minorEastAsia" w:hint="eastAsia"/>
                <w:b w:val="0"/>
                <w:color w:val="auto"/>
              </w:rPr>
              <w:t>us</w:t>
            </w:r>
            <w:r w:rsidRPr="0093661E">
              <w:rPr>
                <w:rFonts w:eastAsiaTheme="minorEastAsia" w:hint="eastAsia"/>
                <w:i/>
                <w:color w:val="auto"/>
              </w:rPr>
              <w:t>x</w:t>
            </w:r>
            <w:r>
              <w:rPr>
                <w:rFonts w:eastAsiaTheme="minorEastAsia" w:hint="eastAsia"/>
                <w:b w:val="0"/>
                <w:color w:val="auto"/>
              </w:rPr>
              <w:t>_</w:t>
            </w:r>
            <w:r w:rsidRPr="00BB0235">
              <w:rPr>
                <w:rFonts w:hint="eastAsia"/>
                <w:b w:val="0"/>
                <w:color w:val="auto"/>
              </w:rPr>
              <w:t>awvalid</w:t>
            </w:r>
          </w:p>
        </w:tc>
        <w:tc>
          <w:tcPr>
            <w:tcW w:w="1106" w:type="dxa"/>
            <w:gridSpan w:val="4"/>
            <w:shd w:val="clear" w:color="auto" w:fill="FFFFFF"/>
            <w:vAlign w:val="center"/>
          </w:tcPr>
          <w:p w:rsidR="0093661E" w:rsidRPr="00BB0235" w:rsidRDefault="0093661E" w:rsidP="003548F7">
            <w:pPr>
              <w:pStyle w:val="TableContent-Centered"/>
              <w:rPr>
                <w:rFonts w:eastAsiaTheme="minorEastAsia"/>
                <w:b w:val="0"/>
                <w:color w:val="auto"/>
              </w:rPr>
            </w:pPr>
            <w:r>
              <w:rPr>
                <w:rFonts w:eastAsiaTheme="minorEastAsia" w:hint="eastAsia"/>
                <w:b w:val="0"/>
                <w:color w:val="auto"/>
              </w:rPr>
              <w:t>I</w:t>
            </w:r>
          </w:p>
        </w:tc>
        <w:tc>
          <w:tcPr>
            <w:tcW w:w="6217" w:type="dxa"/>
            <w:gridSpan w:val="2"/>
            <w:shd w:val="clear" w:color="auto" w:fill="FFFFFF"/>
            <w:vAlign w:val="center"/>
          </w:tcPr>
          <w:p w:rsidR="0093661E" w:rsidRPr="00BB0235" w:rsidRDefault="0093661E" w:rsidP="003548F7">
            <w:pPr>
              <w:pStyle w:val="TableContent-Left"/>
              <w:rPr>
                <w:b w:val="0"/>
                <w:color w:val="auto"/>
              </w:rPr>
            </w:pPr>
            <w:r w:rsidRPr="00BB0235">
              <w:rPr>
                <w:b w:val="0"/>
                <w:color w:val="auto"/>
              </w:rPr>
              <w:t>W</w:t>
            </w:r>
            <w:r w:rsidRPr="00BB0235">
              <w:rPr>
                <w:rFonts w:hint="eastAsia"/>
                <w:b w:val="0"/>
                <w:color w:val="auto"/>
              </w:rPr>
              <w:t xml:space="preserve">rite </w:t>
            </w:r>
            <w:r w:rsidRPr="00BB0235">
              <w:rPr>
                <w:rFonts w:eastAsiaTheme="minorEastAsia" w:hint="eastAsia"/>
                <w:b w:val="0"/>
                <w:color w:val="auto"/>
              </w:rPr>
              <w:t>address valid</w:t>
            </w:r>
          </w:p>
        </w:tc>
      </w:tr>
      <w:tr w:rsidR="0093661E" w:rsidRPr="00BB0235" w:rsidTr="003548F7">
        <w:trPr>
          <w:cantSplit/>
        </w:trPr>
        <w:tc>
          <w:tcPr>
            <w:tcW w:w="3053" w:type="dxa"/>
            <w:shd w:val="clear" w:color="auto" w:fill="FFFFFF"/>
            <w:vAlign w:val="center"/>
          </w:tcPr>
          <w:p w:rsidR="0093661E" w:rsidRPr="00BB0235" w:rsidRDefault="0093661E" w:rsidP="003548F7">
            <w:pPr>
              <w:pStyle w:val="TableContent-Left"/>
              <w:rPr>
                <w:b w:val="0"/>
                <w:color w:val="auto"/>
              </w:rPr>
            </w:pPr>
            <w:r>
              <w:rPr>
                <w:rFonts w:eastAsiaTheme="minorEastAsia" w:hint="eastAsia"/>
                <w:b w:val="0"/>
                <w:color w:val="auto"/>
              </w:rPr>
              <w:t>us</w:t>
            </w:r>
            <w:r w:rsidRPr="0093661E">
              <w:rPr>
                <w:rFonts w:eastAsiaTheme="minorEastAsia" w:hint="eastAsia"/>
                <w:i/>
                <w:color w:val="auto"/>
              </w:rPr>
              <w:t>x</w:t>
            </w:r>
            <w:r>
              <w:rPr>
                <w:rFonts w:eastAsiaTheme="minorEastAsia" w:hint="eastAsia"/>
                <w:b w:val="0"/>
                <w:color w:val="auto"/>
              </w:rPr>
              <w:t>_</w:t>
            </w:r>
            <w:r w:rsidRPr="00BB0235">
              <w:rPr>
                <w:rFonts w:hint="eastAsia"/>
                <w:b w:val="0"/>
                <w:color w:val="auto"/>
              </w:rPr>
              <w:t>awready</w:t>
            </w:r>
          </w:p>
        </w:tc>
        <w:tc>
          <w:tcPr>
            <w:tcW w:w="1106" w:type="dxa"/>
            <w:gridSpan w:val="4"/>
            <w:shd w:val="clear" w:color="auto" w:fill="FFFFFF"/>
            <w:vAlign w:val="center"/>
          </w:tcPr>
          <w:p w:rsidR="0093661E" w:rsidRPr="00BB0235" w:rsidRDefault="0093661E" w:rsidP="003548F7">
            <w:pPr>
              <w:pStyle w:val="TableContent-Centered"/>
              <w:rPr>
                <w:rFonts w:eastAsiaTheme="minorEastAsia"/>
                <w:b w:val="0"/>
                <w:color w:val="auto"/>
              </w:rPr>
            </w:pPr>
            <w:r>
              <w:rPr>
                <w:rFonts w:eastAsiaTheme="minorEastAsia" w:hint="eastAsia"/>
                <w:b w:val="0"/>
                <w:color w:val="auto"/>
              </w:rPr>
              <w:t>O</w:t>
            </w:r>
          </w:p>
        </w:tc>
        <w:tc>
          <w:tcPr>
            <w:tcW w:w="6217" w:type="dxa"/>
            <w:gridSpan w:val="2"/>
            <w:shd w:val="clear" w:color="auto" w:fill="FFFFFF"/>
            <w:vAlign w:val="center"/>
          </w:tcPr>
          <w:p w:rsidR="0093661E" w:rsidRPr="00BB0235" w:rsidRDefault="0093661E" w:rsidP="003548F7">
            <w:pPr>
              <w:pStyle w:val="TableContent-Left"/>
              <w:rPr>
                <w:rFonts w:eastAsiaTheme="minorEastAsia"/>
                <w:b w:val="0"/>
                <w:color w:val="auto"/>
              </w:rPr>
            </w:pPr>
            <w:r w:rsidRPr="00BB0235">
              <w:rPr>
                <w:b w:val="0"/>
                <w:color w:val="auto"/>
              </w:rPr>
              <w:t>W</w:t>
            </w:r>
            <w:r w:rsidRPr="00BB0235">
              <w:rPr>
                <w:rFonts w:hint="eastAsia"/>
                <w:b w:val="0"/>
                <w:color w:val="auto"/>
              </w:rPr>
              <w:t xml:space="preserve">rite </w:t>
            </w:r>
            <w:r w:rsidRPr="00BB0235">
              <w:rPr>
                <w:rFonts w:eastAsiaTheme="minorEastAsia" w:hint="eastAsia"/>
                <w:b w:val="0"/>
                <w:color w:val="auto"/>
              </w:rPr>
              <w:t>address ready</w:t>
            </w:r>
          </w:p>
        </w:tc>
      </w:tr>
      <w:tr w:rsidR="0093661E" w:rsidRPr="00712E32" w:rsidTr="003548F7">
        <w:trPr>
          <w:gridAfter w:val="1"/>
          <w:wAfter w:w="34" w:type="dxa"/>
          <w:cantSplit/>
        </w:trPr>
        <w:tc>
          <w:tcPr>
            <w:tcW w:w="10342" w:type="dxa"/>
            <w:gridSpan w:val="6"/>
            <w:tcBorders>
              <w:top w:val="single" w:sz="12" w:space="0" w:color="0000FF"/>
              <w:bottom w:val="single" w:sz="12" w:space="0" w:color="0000FF"/>
            </w:tcBorders>
            <w:shd w:val="clear" w:color="auto" w:fill="FFFFFF"/>
            <w:vAlign w:val="center"/>
          </w:tcPr>
          <w:p w:rsidR="0093661E" w:rsidRPr="00712E32" w:rsidRDefault="0093661E" w:rsidP="003548F7">
            <w:pPr>
              <w:adjustRightInd w:val="0"/>
              <w:snapToGrid/>
              <w:spacing w:before="120" w:after="120" w:line="0" w:lineRule="atLeast"/>
              <w:textAlignment w:val="baseline"/>
              <w:rPr>
                <w:rFonts w:eastAsia="Candara" w:cs="Candara"/>
                <w:b/>
                <w:color w:val="000000"/>
                <w:sz w:val="20"/>
                <w:szCs w:val="24"/>
              </w:rPr>
            </w:pPr>
            <w:r>
              <w:rPr>
                <w:rFonts w:eastAsia="新細明體" w:cs="Candara" w:hint="eastAsia"/>
                <w:b/>
                <w:sz w:val="20"/>
                <w:szCs w:val="24"/>
              </w:rPr>
              <w:t xml:space="preserve">Master </w:t>
            </w:r>
            <w:r w:rsidRPr="00BB0235">
              <w:rPr>
                <w:rFonts w:eastAsia="新細明體" w:cs="Candara"/>
                <w:b/>
                <w:sz w:val="20"/>
                <w:szCs w:val="24"/>
              </w:rPr>
              <w:t>A</w:t>
            </w:r>
            <w:r w:rsidRPr="00BB0235">
              <w:rPr>
                <w:rFonts w:eastAsia="新細明體" w:cs="Candara" w:hint="eastAsia"/>
                <w:b/>
                <w:sz w:val="20"/>
                <w:szCs w:val="24"/>
              </w:rPr>
              <w:t>XI</w:t>
            </w:r>
            <w:r w:rsidRPr="00BB0235">
              <w:rPr>
                <w:rFonts w:eastAsia="新細明體" w:cs="Candara"/>
                <w:b/>
                <w:sz w:val="20"/>
                <w:szCs w:val="24"/>
              </w:rPr>
              <w:t xml:space="preserve"> </w:t>
            </w:r>
            <w:r w:rsidRPr="00BB0235">
              <w:rPr>
                <w:rFonts w:eastAsia="新細明體" w:cs="Candara" w:hint="eastAsia"/>
                <w:b/>
                <w:sz w:val="20"/>
                <w:szCs w:val="24"/>
              </w:rPr>
              <w:t>write data channel</w:t>
            </w:r>
            <w:r w:rsidRPr="00BB0235">
              <w:rPr>
                <w:rFonts w:eastAsia="Candara" w:cs="Candara"/>
                <w:b/>
                <w:sz w:val="20"/>
                <w:szCs w:val="24"/>
              </w:rPr>
              <w:t xml:space="preserve"> signals</w:t>
            </w:r>
          </w:p>
        </w:tc>
      </w:tr>
      <w:tr w:rsidR="0093661E" w:rsidRPr="00BB0235" w:rsidTr="003548F7">
        <w:trPr>
          <w:cantSplit/>
        </w:trPr>
        <w:tc>
          <w:tcPr>
            <w:tcW w:w="3053" w:type="dxa"/>
            <w:shd w:val="clear" w:color="auto" w:fill="FFFFFF"/>
            <w:vAlign w:val="center"/>
          </w:tcPr>
          <w:p w:rsidR="0093661E" w:rsidRPr="00BB0235" w:rsidRDefault="0093661E" w:rsidP="003548F7">
            <w:pPr>
              <w:pStyle w:val="TableContent-Left"/>
              <w:rPr>
                <w:rFonts w:eastAsiaTheme="minorEastAsia"/>
                <w:b w:val="0"/>
                <w:color w:val="auto"/>
              </w:rPr>
            </w:pPr>
            <w:r>
              <w:rPr>
                <w:rFonts w:eastAsiaTheme="minorEastAsia" w:hint="eastAsia"/>
                <w:b w:val="0"/>
                <w:color w:val="auto"/>
              </w:rPr>
              <w:t>us</w:t>
            </w:r>
            <w:r w:rsidRPr="0093661E">
              <w:rPr>
                <w:rFonts w:eastAsiaTheme="minorEastAsia" w:hint="eastAsia"/>
                <w:i/>
                <w:color w:val="auto"/>
              </w:rPr>
              <w:t>x</w:t>
            </w:r>
            <w:r>
              <w:rPr>
                <w:rFonts w:eastAsiaTheme="minorEastAsia" w:hint="eastAsia"/>
                <w:b w:val="0"/>
                <w:color w:val="auto"/>
              </w:rPr>
              <w:t>_</w:t>
            </w:r>
            <w:r w:rsidRPr="00BB0235">
              <w:rPr>
                <w:rFonts w:eastAsiaTheme="minorEastAsia" w:hint="eastAsia"/>
                <w:b w:val="0"/>
                <w:color w:val="auto"/>
              </w:rPr>
              <w:t>wdata[</w:t>
            </w:r>
            <w:r>
              <w:rPr>
                <w:rFonts w:eastAsiaTheme="minorEastAsia" w:hint="eastAsia"/>
                <w:b w:val="0"/>
                <w:color w:val="auto"/>
              </w:rPr>
              <w:t>DATA_MSB</w:t>
            </w:r>
            <w:r w:rsidRPr="00BB0235">
              <w:rPr>
                <w:rFonts w:eastAsiaTheme="minorEastAsia" w:hint="eastAsia"/>
                <w:b w:val="0"/>
                <w:color w:val="auto"/>
              </w:rPr>
              <w:t>:0]</w:t>
            </w:r>
          </w:p>
        </w:tc>
        <w:tc>
          <w:tcPr>
            <w:tcW w:w="1106" w:type="dxa"/>
            <w:gridSpan w:val="4"/>
            <w:shd w:val="clear" w:color="auto" w:fill="FFFFFF"/>
            <w:vAlign w:val="center"/>
          </w:tcPr>
          <w:p w:rsidR="0093661E" w:rsidRPr="00BB0235" w:rsidRDefault="0093661E" w:rsidP="003548F7">
            <w:pPr>
              <w:pStyle w:val="TableContent-Centered"/>
              <w:rPr>
                <w:rFonts w:eastAsiaTheme="minorEastAsia"/>
                <w:b w:val="0"/>
                <w:color w:val="auto"/>
              </w:rPr>
            </w:pPr>
            <w:r>
              <w:rPr>
                <w:rFonts w:eastAsiaTheme="minorEastAsia" w:hint="eastAsia"/>
                <w:b w:val="0"/>
                <w:color w:val="auto"/>
              </w:rPr>
              <w:t>I</w:t>
            </w:r>
          </w:p>
        </w:tc>
        <w:tc>
          <w:tcPr>
            <w:tcW w:w="6217" w:type="dxa"/>
            <w:gridSpan w:val="2"/>
            <w:shd w:val="clear" w:color="auto" w:fill="FFFFFF"/>
            <w:vAlign w:val="center"/>
          </w:tcPr>
          <w:p w:rsidR="0093661E" w:rsidRPr="00BB0235" w:rsidRDefault="0093661E" w:rsidP="003548F7">
            <w:pPr>
              <w:pStyle w:val="TableContent-Left"/>
              <w:rPr>
                <w:rFonts w:eastAsia="新細明體"/>
                <w:b w:val="0"/>
                <w:color w:val="auto"/>
              </w:rPr>
            </w:pPr>
            <w:r w:rsidRPr="00BB0235">
              <w:rPr>
                <w:rFonts w:eastAsia="新細明體" w:hint="eastAsia"/>
                <w:b w:val="0"/>
                <w:color w:val="auto"/>
              </w:rPr>
              <w:t>Write data bus</w:t>
            </w:r>
          </w:p>
        </w:tc>
      </w:tr>
      <w:tr w:rsidR="0093661E" w:rsidRPr="00BB0235" w:rsidTr="003548F7">
        <w:trPr>
          <w:cantSplit/>
        </w:trPr>
        <w:tc>
          <w:tcPr>
            <w:tcW w:w="3053" w:type="dxa"/>
            <w:shd w:val="clear" w:color="auto" w:fill="FFFFFF"/>
            <w:vAlign w:val="center"/>
          </w:tcPr>
          <w:p w:rsidR="0093661E" w:rsidRPr="00BB0235" w:rsidRDefault="0093661E" w:rsidP="003548F7">
            <w:pPr>
              <w:pStyle w:val="TableContent-Left"/>
              <w:rPr>
                <w:rFonts w:eastAsiaTheme="minorEastAsia"/>
                <w:b w:val="0"/>
                <w:color w:val="auto"/>
              </w:rPr>
            </w:pPr>
            <w:r>
              <w:rPr>
                <w:rFonts w:eastAsiaTheme="minorEastAsia" w:hint="eastAsia"/>
                <w:b w:val="0"/>
                <w:color w:val="auto"/>
              </w:rPr>
              <w:t>us</w:t>
            </w:r>
            <w:r w:rsidRPr="0093661E">
              <w:rPr>
                <w:rFonts w:eastAsiaTheme="minorEastAsia" w:hint="eastAsia"/>
                <w:i/>
                <w:color w:val="auto"/>
              </w:rPr>
              <w:t>x</w:t>
            </w:r>
            <w:r>
              <w:rPr>
                <w:rFonts w:eastAsiaTheme="minorEastAsia" w:hint="eastAsia"/>
                <w:b w:val="0"/>
                <w:color w:val="auto"/>
              </w:rPr>
              <w:t>_</w:t>
            </w:r>
            <w:r w:rsidRPr="00BB0235">
              <w:rPr>
                <w:rFonts w:eastAsiaTheme="minorEastAsia" w:hint="eastAsia"/>
                <w:b w:val="0"/>
                <w:color w:val="auto"/>
              </w:rPr>
              <w:t>wstrb[WSTRB_</w:t>
            </w:r>
            <w:r>
              <w:rPr>
                <w:rFonts w:eastAsiaTheme="minorEastAsia" w:hint="eastAsia"/>
                <w:b w:val="0"/>
                <w:color w:val="auto"/>
              </w:rPr>
              <w:t>MSB</w:t>
            </w:r>
            <w:r w:rsidRPr="00BB0235">
              <w:rPr>
                <w:rFonts w:eastAsiaTheme="minorEastAsia" w:hint="eastAsia"/>
                <w:b w:val="0"/>
                <w:color w:val="auto"/>
              </w:rPr>
              <w:t>:0]</w:t>
            </w:r>
          </w:p>
        </w:tc>
        <w:tc>
          <w:tcPr>
            <w:tcW w:w="1106" w:type="dxa"/>
            <w:gridSpan w:val="4"/>
            <w:shd w:val="clear" w:color="auto" w:fill="FFFFFF"/>
            <w:vAlign w:val="center"/>
          </w:tcPr>
          <w:p w:rsidR="0093661E" w:rsidRPr="00BB0235" w:rsidRDefault="0093661E" w:rsidP="003548F7">
            <w:pPr>
              <w:pStyle w:val="TableContent-Centered"/>
              <w:rPr>
                <w:rFonts w:eastAsiaTheme="minorEastAsia"/>
                <w:b w:val="0"/>
                <w:color w:val="auto"/>
              </w:rPr>
            </w:pPr>
            <w:r>
              <w:rPr>
                <w:rFonts w:eastAsiaTheme="minorEastAsia" w:hint="eastAsia"/>
                <w:b w:val="0"/>
                <w:color w:val="auto"/>
              </w:rPr>
              <w:t>I</w:t>
            </w:r>
          </w:p>
        </w:tc>
        <w:tc>
          <w:tcPr>
            <w:tcW w:w="6217" w:type="dxa"/>
            <w:gridSpan w:val="2"/>
            <w:shd w:val="clear" w:color="auto" w:fill="FFFFFF"/>
            <w:vAlign w:val="center"/>
          </w:tcPr>
          <w:p w:rsidR="0093661E" w:rsidRPr="00BB0235" w:rsidRDefault="0093661E" w:rsidP="003548F7">
            <w:pPr>
              <w:pStyle w:val="TableContent-Left"/>
              <w:rPr>
                <w:b w:val="0"/>
                <w:color w:val="auto"/>
              </w:rPr>
            </w:pPr>
            <w:r w:rsidRPr="00BB0235">
              <w:rPr>
                <w:rFonts w:eastAsia="新細明體" w:hint="eastAsia"/>
                <w:b w:val="0"/>
                <w:color w:val="auto"/>
              </w:rPr>
              <w:t>Write enable</w:t>
            </w:r>
          </w:p>
        </w:tc>
      </w:tr>
      <w:tr w:rsidR="0093661E" w:rsidRPr="00BB0235" w:rsidTr="003548F7">
        <w:trPr>
          <w:cantSplit/>
        </w:trPr>
        <w:tc>
          <w:tcPr>
            <w:tcW w:w="3053" w:type="dxa"/>
            <w:shd w:val="clear" w:color="auto" w:fill="FFFFFF"/>
            <w:vAlign w:val="center"/>
          </w:tcPr>
          <w:p w:rsidR="0093661E" w:rsidRPr="00BB0235" w:rsidRDefault="0093661E" w:rsidP="003548F7">
            <w:pPr>
              <w:pStyle w:val="TableContent-Left"/>
              <w:rPr>
                <w:b w:val="0"/>
                <w:color w:val="auto"/>
              </w:rPr>
            </w:pPr>
            <w:r>
              <w:rPr>
                <w:rFonts w:eastAsiaTheme="minorEastAsia" w:hint="eastAsia"/>
                <w:b w:val="0"/>
                <w:color w:val="auto"/>
              </w:rPr>
              <w:t>us</w:t>
            </w:r>
            <w:r w:rsidRPr="0093661E">
              <w:rPr>
                <w:rFonts w:eastAsiaTheme="minorEastAsia" w:hint="eastAsia"/>
                <w:i/>
                <w:color w:val="auto"/>
              </w:rPr>
              <w:t>x</w:t>
            </w:r>
            <w:r>
              <w:rPr>
                <w:rFonts w:eastAsiaTheme="minorEastAsia" w:hint="eastAsia"/>
                <w:b w:val="0"/>
                <w:color w:val="auto"/>
              </w:rPr>
              <w:t>_</w:t>
            </w:r>
            <w:r w:rsidRPr="00BB0235">
              <w:rPr>
                <w:rFonts w:hint="eastAsia"/>
                <w:b w:val="0"/>
                <w:color w:val="auto"/>
              </w:rPr>
              <w:t>wlast</w:t>
            </w:r>
          </w:p>
        </w:tc>
        <w:tc>
          <w:tcPr>
            <w:tcW w:w="1106" w:type="dxa"/>
            <w:gridSpan w:val="4"/>
            <w:shd w:val="clear" w:color="auto" w:fill="FFFFFF"/>
            <w:vAlign w:val="center"/>
          </w:tcPr>
          <w:p w:rsidR="0093661E" w:rsidRPr="00BB0235" w:rsidRDefault="0093661E" w:rsidP="003548F7">
            <w:pPr>
              <w:pStyle w:val="TableContent-Centered"/>
              <w:rPr>
                <w:rFonts w:eastAsiaTheme="minorEastAsia"/>
                <w:b w:val="0"/>
                <w:color w:val="auto"/>
              </w:rPr>
            </w:pPr>
            <w:r>
              <w:rPr>
                <w:rFonts w:eastAsiaTheme="minorEastAsia" w:hint="eastAsia"/>
                <w:b w:val="0"/>
                <w:color w:val="auto"/>
              </w:rPr>
              <w:t>I</w:t>
            </w:r>
          </w:p>
        </w:tc>
        <w:tc>
          <w:tcPr>
            <w:tcW w:w="6217" w:type="dxa"/>
            <w:gridSpan w:val="2"/>
            <w:shd w:val="clear" w:color="auto" w:fill="FFFFFF"/>
            <w:vAlign w:val="center"/>
          </w:tcPr>
          <w:p w:rsidR="0093661E" w:rsidRPr="00BB0235" w:rsidRDefault="0093661E" w:rsidP="003548F7">
            <w:pPr>
              <w:pStyle w:val="TableContent-Left"/>
              <w:rPr>
                <w:b w:val="0"/>
                <w:color w:val="auto"/>
              </w:rPr>
            </w:pPr>
            <w:r w:rsidRPr="00BB0235">
              <w:rPr>
                <w:b w:val="0"/>
                <w:color w:val="auto"/>
              </w:rPr>
              <w:t>L</w:t>
            </w:r>
            <w:r w:rsidRPr="00BB0235">
              <w:rPr>
                <w:rFonts w:hint="eastAsia"/>
                <w:b w:val="0"/>
                <w:color w:val="auto"/>
              </w:rPr>
              <w:t>ast write in a burst</w:t>
            </w:r>
          </w:p>
        </w:tc>
      </w:tr>
      <w:tr w:rsidR="0093661E" w:rsidRPr="00BB0235" w:rsidTr="003548F7">
        <w:trPr>
          <w:cantSplit/>
        </w:trPr>
        <w:tc>
          <w:tcPr>
            <w:tcW w:w="3053" w:type="dxa"/>
            <w:shd w:val="clear" w:color="auto" w:fill="FFFFFF"/>
            <w:vAlign w:val="center"/>
          </w:tcPr>
          <w:p w:rsidR="0093661E" w:rsidRPr="00BB0235" w:rsidRDefault="0093661E" w:rsidP="003548F7">
            <w:pPr>
              <w:pStyle w:val="TableContent-Left"/>
              <w:rPr>
                <w:b w:val="0"/>
                <w:color w:val="auto"/>
              </w:rPr>
            </w:pPr>
            <w:r>
              <w:rPr>
                <w:rFonts w:eastAsiaTheme="minorEastAsia" w:hint="eastAsia"/>
                <w:b w:val="0"/>
                <w:color w:val="auto"/>
              </w:rPr>
              <w:t>us</w:t>
            </w:r>
            <w:r w:rsidRPr="0093661E">
              <w:rPr>
                <w:rFonts w:eastAsiaTheme="minorEastAsia" w:hint="eastAsia"/>
                <w:i/>
                <w:color w:val="auto"/>
              </w:rPr>
              <w:t>x</w:t>
            </w:r>
            <w:r>
              <w:rPr>
                <w:rFonts w:eastAsiaTheme="minorEastAsia" w:hint="eastAsia"/>
                <w:b w:val="0"/>
                <w:color w:val="auto"/>
              </w:rPr>
              <w:t>_</w:t>
            </w:r>
            <w:r w:rsidRPr="00BB0235">
              <w:rPr>
                <w:rFonts w:hint="eastAsia"/>
                <w:b w:val="0"/>
                <w:color w:val="auto"/>
              </w:rPr>
              <w:t>wvalid</w:t>
            </w:r>
          </w:p>
        </w:tc>
        <w:tc>
          <w:tcPr>
            <w:tcW w:w="1106" w:type="dxa"/>
            <w:gridSpan w:val="4"/>
            <w:shd w:val="clear" w:color="auto" w:fill="FFFFFF"/>
            <w:vAlign w:val="center"/>
          </w:tcPr>
          <w:p w:rsidR="0093661E" w:rsidRPr="00BB0235" w:rsidRDefault="0093661E" w:rsidP="003548F7">
            <w:pPr>
              <w:pStyle w:val="TableContent-Centered"/>
              <w:rPr>
                <w:rFonts w:eastAsiaTheme="minorEastAsia"/>
                <w:b w:val="0"/>
                <w:color w:val="auto"/>
              </w:rPr>
            </w:pPr>
            <w:r>
              <w:rPr>
                <w:rFonts w:eastAsiaTheme="minorEastAsia" w:hint="eastAsia"/>
                <w:b w:val="0"/>
                <w:color w:val="auto"/>
              </w:rPr>
              <w:t>I</w:t>
            </w:r>
          </w:p>
        </w:tc>
        <w:tc>
          <w:tcPr>
            <w:tcW w:w="6217" w:type="dxa"/>
            <w:gridSpan w:val="2"/>
            <w:shd w:val="clear" w:color="auto" w:fill="FFFFFF"/>
            <w:vAlign w:val="center"/>
          </w:tcPr>
          <w:p w:rsidR="0093661E" w:rsidRPr="00BB0235" w:rsidRDefault="0093661E" w:rsidP="003548F7">
            <w:pPr>
              <w:pStyle w:val="TableContent-Left"/>
              <w:rPr>
                <w:b w:val="0"/>
                <w:color w:val="auto"/>
              </w:rPr>
            </w:pPr>
            <w:r w:rsidRPr="00BB0235">
              <w:rPr>
                <w:b w:val="0"/>
                <w:color w:val="auto"/>
              </w:rPr>
              <w:t>W</w:t>
            </w:r>
            <w:r w:rsidRPr="00BB0235">
              <w:rPr>
                <w:rFonts w:hint="eastAsia"/>
                <w:b w:val="0"/>
                <w:color w:val="auto"/>
              </w:rPr>
              <w:t>rite data valid</w:t>
            </w:r>
          </w:p>
        </w:tc>
      </w:tr>
      <w:tr w:rsidR="0093661E" w:rsidRPr="00BB0235" w:rsidTr="003548F7">
        <w:trPr>
          <w:cantSplit/>
        </w:trPr>
        <w:tc>
          <w:tcPr>
            <w:tcW w:w="3053" w:type="dxa"/>
            <w:shd w:val="clear" w:color="auto" w:fill="FFFFFF"/>
            <w:vAlign w:val="center"/>
          </w:tcPr>
          <w:p w:rsidR="0093661E" w:rsidRPr="00BB0235" w:rsidRDefault="0093661E" w:rsidP="003548F7">
            <w:pPr>
              <w:pStyle w:val="TableContent-Left"/>
              <w:rPr>
                <w:b w:val="0"/>
                <w:color w:val="auto"/>
              </w:rPr>
            </w:pPr>
            <w:r>
              <w:rPr>
                <w:rFonts w:eastAsiaTheme="minorEastAsia" w:hint="eastAsia"/>
                <w:b w:val="0"/>
                <w:color w:val="auto"/>
              </w:rPr>
              <w:t>us</w:t>
            </w:r>
            <w:r w:rsidRPr="0093661E">
              <w:rPr>
                <w:rFonts w:eastAsiaTheme="minorEastAsia" w:hint="eastAsia"/>
                <w:i/>
                <w:color w:val="auto"/>
              </w:rPr>
              <w:t>x</w:t>
            </w:r>
            <w:r>
              <w:rPr>
                <w:rFonts w:eastAsiaTheme="minorEastAsia" w:hint="eastAsia"/>
                <w:b w:val="0"/>
                <w:color w:val="auto"/>
              </w:rPr>
              <w:t>_</w:t>
            </w:r>
            <w:r w:rsidRPr="00BB0235">
              <w:rPr>
                <w:rFonts w:hint="eastAsia"/>
                <w:b w:val="0"/>
                <w:color w:val="auto"/>
              </w:rPr>
              <w:t>wready</w:t>
            </w:r>
          </w:p>
        </w:tc>
        <w:tc>
          <w:tcPr>
            <w:tcW w:w="1106" w:type="dxa"/>
            <w:gridSpan w:val="4"/>
            <w:shd w:val="clear" w:color="auto" w:fill="FFFFFF"/>
            <w:vAlign w:val="center"/>
          </w:tcPr>
          <w:p w:rsidR="0093661E" w:rsidRPr="00BB0235" w:rsidRDefault="0093661E" w:rsidP="003548F7">
            <w:pPr>
              <w:pStyle w:val="TableContent-Centered"/>
              <w:rPr>
                <w:rFonts w:eastAsiaTheme="minorEastAsia"/>
                <w:b w:val="0"/>
                <w:color w:val="auto"/>
              </w:rPr>
            </w:pPr>
            <w:r>
              <w:rPr>
                <w:rFonts w:eastAsiaTheme="minorEastAsia" w:hint="eastAsia"/>
                <w:b w:val="0"/>
                <w:color w:val="auto"/>
              </w:rPr>
              <w:t>O</w:t>
            </w:r>
          </w:p>
        </w:tc>
        <w:tc>
          <w:tcPr>
            <w:tcW w:w="6217" w:type="dxa"/>
            <w:gridSpan w:val="2"/>
            <w:shd w:val="clear" w:color="auto" w:fill="FFFFFF"/>
            <w:vAlign w:val="center"/>
          </w:tcPr>
          <w:p w:rsidR="0093661E" w:rsidRPr="00BB0235" w:rsidRDefault="0093661E" w:rsidP="003548F7">
            <w:pPr>
              <w:pStyle w:val="TableContent-Left"/>
              <w:rPr>
                <w:rFonts w:eastAsiaTheme="minorEastAsia"/>
                <w:b w:val="0"/>
                <w:color w:val="auto"/>
              </w:rPr>
            </w:pPr>
            <w:r w:rsidRPr="00BB0235">
              <w:rPr>
                <w:rFonts w:hint="eastAsia"/>
                <w:b w:val="0"/>
                <w:color w:val="auto"/>
              </w:rPr>
              <w:t>Write data</w:t>
            </w:r>
            <w:r w:rsidRPr="00BB0235">
              <w:rPr>
                <w:rFonts w:eastAsiaTheme="minorEastAsia" w:hint="eastAsia"/>
                <w:b w:val="0"/>
                <w:color w:val="auto"/>
              </w:rPr>
              <w:t xml:space="preserve"> ready</w:t>
            </w:r>
          </w:p>
        </w:tc>
      </w:tr>
      <w:tr w:rsidR="0093661E" w:rsidRPr="00712E32" w:rsidTr="003548F7">
        <w:trPr>
          <w:gridAfter w:val="1"/>
          <w:wAfter w:w="34" w:type="dxa"/>
          <w:cantSplit/>
        </w:trPr>
        <w:tc>
          <w:tcPr>
            <w:tcW w:w="10342" w:type="dxa"/>
            <w:gridSpan w:val="6"/>
            <w:tcBorders>
              <w:top w:val="single" w:sz="12" w:space="0" w:color="0000FF"/>
              <w:bottom w:val="single" w:sz="12" w:space="0" w:color="0000FF"/>
            </w:tcBorders>
            <w:shd w:val="clear" w:color="auto" w:fill="FFFFFF"/>
            <w:vAlign w:val="center"/>
          </w:tcPr>
          <w:p w:rsidR="0093661E" w:rsidRPr="00712E32" w:rsidRDefault="0093661E" w:rsidP="003548F7">
            <w:pPr>
              <w:adjustRightInd w:val="0"/>
              <w:snapToGrid/>
              <w:spacing w:before="120" w:after="120" w:line="0" w:lineRule="atLeast"/>
              <w:textAlignment w:val="baseline"/>
              <w:rPr>
                <w:rFonts w:eastAsia="Candara" w:cs="Candara"/>
                <w:b/>
                <w:color w:val="000000"/>
                <w:sz w:val="20"/>
                <w:szCs w:val="24"/>
              </w:rPr>
            </w:pPr>
            <w:r>
              <w:rPr>
                <w:rFonts w:eastAsia="新細明體" w:cs="Candara" w:hint="eastAsia"/>
                <w:b/>
                <w:sz w:val="20"/>
                <w:szCs w:val="24"/>
              </w:rPr>
              <w:t xml:space="preserve">Master </w:t>
            </w:r>
            <w:r w:rsidRPr="00BB0235">
              <w:rPr>
                <w:rFonts w:eastAsia="新細明體" w:cs="Candara"/>
                <w:b/>
                <w:sz w:val="20"/>
                <w:szCs w:val="24"/>
              </w:rPr>
              <w:t>A</w:t>
            </w:r>
            <w:r w:rsidRPr="00BB0235">
              <w:rPr>
                <w:rFonts w:eastAsia="新細明體" w:cs="Candara" w:hint="eastAsia"/>
                <w:b/>
                <w:sz w:val="20"/>
                <w:szCs w:val="24"/>
              </w:rPr>
              <w:t>XI</w:t>
            </w:r>
            <w:r w:rsidRPr="00BB0235">
              <w:rPr>
                <w:rFonts w:eastAsia="新細明體" w:cs="Candara"/>
                <w:b/>
                <w:sz w:val="20"/>
                <w:szCs w:val="24"/>
              </w:rPr>
              <w:t xml:space="preserve"> </w:t>
            </w:r>
            <w:r w:rsidRPr="00BB0235">
              <w:rPr>
                <w:rFonts w:eastAsia="新細明體" w:cs="Candara" w:hint="eastAsia"/>
                <w:b/>
                <w:sz w:val="20"/>
                <w:szCs w:val="24"/>
              </w:rPr>
              <w:t>write response channel</w:t>
            </w:r>
            <w:r w:rsidRPr="00BB0235">
              <w:rPr>
                <w:rFonts w:eastAsia="Candara" w:cs="Candara"/>
                <w:b/>
                <w:sz w:val="20"/>
                <w:szCs w:val="24"/>
              </w:rPr>
              <w:t xml:space="preserve"> signals</w:t>
            </w:r>
          </w:p>
        </w:tc>
      </w:tr>
      <w:tr w:rsidR="0093661E" w:rsidRPr="00BB0235" w:rsidTr="003548F7">
        <w:trPr>
          <w:cantSplit/>
        </w:trPr>
        <w:tc>
          <w:tcPr>
            <w:tcW w:w="3053" w:type="dxa"/>
            <w:shd w:val="clear" w:color="auto" w:fill="FFFFFF"/>
            <w:vAlign w:val="center"/>
          </w:tcPr>
          <w:p w:rsidR="0093661E" w:rsidRPr="00BB0235" w:rsidRDefault="0093661E" w:rsidP="003548F7">
            <w:pPr>
              <w:pStyle w:val="TableContent-Left"/>
              <w:rPr>
                <w:rFonts w:eastAsiaTheme="minorEastAsia"/>
                <w:b w:val="0"/>
                <w:color w:val="auto"/>
              </w:rPr>
            </w:pPr>
            <w:r>
              <w:rPr>
                <w:rFonts w:eastAsiaTheme="minorEastAsia" w:hint="eastAsia"/>
                <w:b w:val="0"/>
                <w:color w:val="auto"/>
              </w:rPr>
              <w:t>us</w:t>
            </w:r>
            <w:r w:rsidRPr="0093661E">
              <w:rPr>
                <w:rFonts w:eastAsiaTheme="minorEastAsia" w:hint="eastAsia"/>
                <w:i/>
                <w:color w:val="auto"/>
              </w:rPr>
              <w:t>x</w:t>
            </w:r>
            <w:r>
              <w:rPr>
                <w:rFonts w:eastAsiaTheme="minorEastAsia" w:hint="eastAsia"/>
                <w:b w:val="0"/>
                <w:color w:val="auto"/>
              </w:rPr>
              <w:t>_</w:t>
            </w:r>
            <w:r w:rsidRPr="00BB0235">
              <w:rPr>
                <w:rFonts w:eastAsiaTheme="minorEastAsia" w:hint="eastAsia"/>
                <w:b w:val="0"/>
                <w:color w:val="auto"/>
              </w:rPr>
              <w:t>bid[ID_</w:t>
            </w:r>
            <w:r>
              <w:rPr>
                <w:rFonts w:eastAsiaTheme="minorEastAsia" w:hint="eastAsia"/>
                <w:b w:val="0"/>
                <w:color w:val="auto"/>
              </w:rPr>
              <w:t>MSB</w:t>
            </w:r>
            <w:r w:rsidRPr="00BB0235">
              <w:rPr>
                <w:rFonts w:eastAsiaTheme="minorEastAsia" w:hint="eastAsia"/>
                <w:b w:val="0"/>
                <w:color w:val="auto"/>
              </w:rPr>
              <w:t>:0]</w:t>
            </w:r>
          </w:p>
        </w:tc>
        <w:tc>
          <w:tcPr>
            <w:tcW w:w="1106" w:type="dxa"/>
            <w:gridSpan w:val="4"/>
            <w:shd w:val="clear" w:color="auto" w:fill="FFFFFF"/>
            <w:vAlign w:val="center"/>
          </w:tcPr>
          <w:p w:rsidR="0093661E" w:rsidRPr="00BB0235" w:rsidRDefault="0093661E" w:rsidP="003548F7">
            <w:pPr>
              <w:pStyle w:val="TableContent-Centered"/>
              <w:rPr>
                <w:rFonts w:eastAsiaTheme="minorEastAsia"/>
                <w:b w:val="0"/>
                <w:color w:val="auto"/>
              </w:rPr>
            </w:pPr>
            <w:r>
              <w:rPr>
                <w:rFonts w:eastAsiaTheme="minorEastAsia" w:hint="eastAsia"/>
                <w:b w:val="0"/>
                <w:color w:val="auto"/>
              </w:rPr>
              <w:t>O</w:t>
            </w:r>
          </w:p>
        </w:tc>
        <w:tc>
          <w:tcPr>
            <w:tcW w:w="6217" w:type="dxa"/>
            <w:gridSpan w:val="2"/>
            <w:shd w:val="clear" w:color="auto" w:fill="FFFFFF"/>
            <w:vAlign w:val="center"/>
          </w:tcPr>
          <w:p w:rsidR="0093661E" w:rsidRPr="00BB0235" w:rsidRDefault="0093661E" w:rsidP="003548F7">
            <w:pPr>
              <w:pStyle w:val="TableContent-Left"/>
              <w:rPr>
                <w:b w:val="0"/>
                <w:color w:val="auto"/>
              </w:rPr>
            </w:pPr>
            <w:r w:rsidRPr="00BB0235">
              <w:rPr>
                <w:rFonts w:eastAsia="新細明體" w:hint="eastAsia"/>
                <w:b w:val="0"/>
                <w:color w:val="auto"/>
              </w:rPr>
              <w:t>Write Response ID tag</w:t>
            </w:r>
          </w:p>
        </w:tc>
      </w:tr>
      <w:tr w:rsidR="0093661E" w:rsidRPr="00BB0235" w:rsidTr="003548F7">
        <w:trPr>
          <w:cantSplit/>
        </w:trPr>
        <w:tc>
          <w:tcPr>
            <w:tcW w:w="3053" w:type="dxa"/>
            <w:shd w:val="clear" w:color="auto" w:fill="FFFFFF"/>
            <w:vAlign w:val="center"/>
          </w:tcPr>
          <w:p w:rsidR="0093661E" w:rsidRPr="00BB0235" w:rsidRDefault="0093661E" w:rsidP="003548F7">
            <w:pPr>
              <w:pStyle w:val="TableContent-Left"/>
              <w:rPr>
                <w:rFonts w:eastAsia="新細明體"/>
                <w:b w:val="0"/>
                <w:color w:val="auto"/>
              </w:rPr>
            </w:pPr>
            <w:r>
              <w:rPr>
                <w:rFonts w:eastAsiaTheme="minorEastAsia" w:hint="eastAsia"/>
                <w:b w:val="0"/>
                <w:color w:val="auto"/>
              </w:rPr>
              <w:t>us</w:t>
            </w:r>
            <w:r w:rsidRPr="0093661E">
              <w:rPr>
                <w:rFonts w:eastAsiaTheme="minorEastAsia" w:hint="eastAsia"/>
                <w:i/>
                <w:color w:val="auto"/>
              </w:rPr>
              <w:t>x</w:t>
            </w:r>
            <w:r>
              <w:rPr>
                <w:rFonts w:eastAsiaTheme="minorEastAsia" w:hint="eastAsia"/>
                <w:b w:val="0"/>
                <w:color w:val="auto"/>
              </w:rPr>
              <w:t>_</w:t>
            </w:r>
            <w:r w:rsidRPr="00BB0235">
              <w:rPr>
                <w:rFonts w:hint="eastAsia"/>
                <w:b w:val="0"/>
                <w:color w:val="auto"/>
              </w:rPr>
              <w:t>bresp[1:0]</w:t>
            </w:r>
          </w:p>
        </w:tc>
        <w:tc>
          <w:tcPr>
            <w:tcW w:w="1106" w:type="dxa"/>
            <w:gridSpan w:val="4"/>
            <w:shd w:val="clear" w:color="auto" w:fill="FFFFFF"/>
            <w:vAlign w:val="center"/>
          </w:tcPr>
          <w:p w:rsidR="0093661E" w:rsidRPr="00BB0235" w:rsidRDefault="0093661E" w:rsidP="003548F7">
            <w:pPr>
              <w:pStyle w:val="TableContent-Centered"/>
              <w:rPr>
                <w:rFonts w:eastAsiaTheme="minorEastAsia"/>
                <w:b w:val="0"/>
                <w:color w:val="auto"/>
              </w:rPr>
            </w:pPr>
            <w:r>
              <w:rPr>
                <w:rFonts w:eastAsiaTheme="minorEastAsia" w:hint="eastAsia"/>
                <w:b w:val="0"/>
                <w:color w:val="auto"/>
              </w:rPr>
              <w:t>O</w:t>
            </w:r>
          </w:p>
        </w:tc>
        <w:tc>
          <w:tcPr>
            <w:tcW w:w="6217" w:type="dxa"/>
            <w:gridSpan w:val="2"/>
            <w:shd w:val="clear" w:color="auto" w:fill="FFFFFF"/>
            <w:vAlign w:val="center"/>
          </w:tcPr>
          <w:p w:rsidR="0093661E" w:rsidRPr="00BB0235" w:rsidRDefault="0093661E" w:rsidP="003548F7">
            <w:pPr>
              <w:pStyle w:val="TableContent-Left"/>
              <w:rPr>
                <w:rFonts w:eastAsia="新細明體"/>
                <w:b w:val="0"/>
                <w:color w:val="auto"/>
              </w:rPr>
            </w:pPr>
            <w:r w:rsidRPr="00BB0235">
              <w:rPr>
                <w:b w:val="0"/>
                <w:color w:val="auto"/>
              </w:rPr>
              <w:t>W</w:t>
            </w:r>
            <w:r w:rsidRPr="00BB0235">
              <w:rPr>
                <w:rFonts w:hint="eastAsia"/>
                <w:b w:val="0"/>
                <w:color w:val="auto"/>
              </w:rPr>
              <w:t>rite response status</w:t>
            </w:r>
          </w:p>
        </w:tc>
      </w:tr>
      <w:tr w:rsidR="0093661E" w:rsidRPr="00BB0235" w:rsidTr="003548F7">
        <w:trPr>
          <w:cantSplit/>
        </w:trPr>
        <w:tc>
          <w:tcPr>
            <w:tcW w:w="3053" w:type="dxa"/>
            <w:shd w:val="clear" w:color="auto" w:fill="FFFFFF"/>
            <w:vAlign w:val="center"/>
          </w:tcPr>
          <w:p w:rsidR="0093661E" w:rsidRPr="00BB0235" w:rsidRDefault="0093661E" w:rsidP="003548F7">
            <w:pPr>
              <w:pStyle w:val="TableContent-Left"/>
              <w:rPr>
                <w:b w:val="0"/>
                <w:color w:val="auto"/>
              </w:rPr>
            </w:pPr>
            <w:r>
              <w:rPr>
                <w:rFonts w:eastAsiaTheme="minorEastAsia" w:hint="eastAsia"/>
                <w:b w:val="0"/>
                <w:color w:val="auto"/>
              </w:rPr>
              <w:t>us</w:t>
            </w:r>
            <w:r w:rsidRPr="0093661E">
              <w:rPr>
                <w:rFonts w:eastAsiaTheme="minorEastAsia" w:hint="eastAsia"/>
                <w:i/>
                <w:color w:val="auto"/>
              </w:rPr>
              <w:t>x</w:t>
            </w:r>
            <w:r>
              <w:rPr>
                <w:rFonts w:eastAsiaTheme="minorEastAsia" w:hint="eastAsia"/>
                <w:b w:val="0"/>
                <w:color w:val="auto"/>
              </w:rPr>
              <w:t>_</w:t>
            </w:r>
            <w:r w:rsidRPr="00BB0235">
              <w:rPr>
                <w:rFonts w:hint="eastAsia"/>
                <w:b w:val="0"/>
                <w:color w:val="auto"/>
              </w:rPr>
              <w:t>bvalid</w:t>
            </w:r>
          </w:p>
        </w:tc>
        <w:tc>
          <w:tcPr>
            <w:tcW w:w="1106" w:type="dxa"/>
            <w:gridSpan w:val="4"/>
            <w:shd w:val="clear" w:color="auto" w:fill="FFFFFF"/>
            <w:vAlign w:val="center"/>
          </w:tcPr>
          <w:p w:rsidR="0093661E" w:rsidRPr="00BB0235" w:rsidRDefault="0093661E" w:rsidP="003548F7">
            <w:pPr>
              <w:pStyle w:val="TableContent-Centered"/>
              <w:rPr>
                <w:rFonts w:eastAsiaTheme="minorEastAsia"/>
                <w:b w:val="0"/>
                <w:color w:val="auto"/>
              </w:rPr>
            </w:pPr>
            <w:r>
              <w:rPr>
                <w:rFonts w:eastAsiaTheme="minorEastAsia" w:hint="eastAsia"/>
                <w:b w:val="0"/>
                <w:color w:val="auto"/>
              </w:rPr>
              <w:t>O</w:t>
            </w:r>
          </w:p>
        </w:tc>
        <w:tc>
          <w:tcPr>
            <w:tcW w:w="6217" w:type="dxa"/>
            <w:gridSpan w:val="2"/>
            <w:shd w:val="clear" w:color="auto" w:fill="FFFFFF"/>
            <w:vAlign w:val="center"/>
          </w:tcPr>
          <w:p w:rsidR="0093661E" w:rsidRPr="00BB0235" w:rsidRDefault="0093661E" w:rsidP="003548F7">
            <w:pPr>
              <w:pStyle w:val="TableContent-Left"/>
              <w:rPr>
                <w:b w:val="0"/>
                <w:color w:val="auto"/>
              </w:rPr>
            </w:pPr>
            <w:r w:rsidRPr="00BB0235">
              <w:rPr>
                <w:b w:val="0"/>
                <w:color w:val="auto"/>
              </w:rPr>
              <w:t>W</w:t>
            </w:r>
            <w:r w:rsidRPr="00BB0235">
              <w:rPr>
                <w:rFonts w:hint="eastAsia"/>
                <w:b w:val="0"/>
                <w:color w:val="auto"/>
              </w:rPr>
              <w:t>rite response valid</w:t>
            </w:r>
          </w:p>
        </w:tc>
      </w:tr>
      <w:tr w:rsidR="0093661E" w:rsidRPr="00BB0235" w:rsidTr="003548F7">
        <w:trPr>
          <w:cantSplit/>
        </w:trPr>
        <w:tc>
          <w:tcPr>
            <w:tcW w:w="3053" w:type="dxa"/>
            <w:shd w:val="clear" w:color="auto" w:fill="FFFFFF"/>
            <w:vAlign w:val="center"/>
          </w:tcPr>
          <w:p w:rsidR="0093661E" w:rsidRPr="00BB0235" w:rsidRDefault="0093661E" w:rsidP="003548F7">
            <w:pPr>
              <w:pStyle w:val="TableContent-Left"/>
              <w:rPr>
                <w:b w:val="0"/>
                <w:color w:val="auto"/>
              </w:rPr>
            </w:pPr>
            <w:r>
              <w:rPr>
                <w:rFonts w:eastAsiaTheme="minorEastAsia" w:hint="eastAsia"/>
                <w:b w:val="0"/>
                <w:color w:val="auto"/>
              </w:rPr>
              <w:t>us</w:t>
            </w:r>
            <w:r w:rsidRPr="0093661E">
              <w:rPr>
                <w:rFonts w:eastAsiaTheme="minorEastAsia" w:hint="eastAsia"/>
                <w:i/>
                <w:color w:val="auto"/>
              </w:rPr>
              <w:t>x</w:t>
            </w:r>
            <w:r>
              <w:rPr>
                <w:rFonts w:eastAsiaTheme="minorEastAsia" w:hint="eastAsia"/>
                <w:b w:val="0"/>
                <w:color w:val="auto"/>
              </w:rPr>
              <w:t>_</w:t>
            </w:r>
            <w:r w:rsidRPr="00BB0235">
              <w:rPr>
                <w:rFonts w:hint="eastAsia"/>
                <w:b w:val="0"/>
                <w:color w:val="auto"/>
              </w:rPr>
              <w:t>bready</w:t>
            </w:r>
          </w:p>
        </w:tc>
        <w:tc>
          <w:tcPr>
            <w:tcW w:w="1106" w:type="dxa"/>
            <w:gridSpan w:val="4"/>
            <w:shd w:val="clear" w:color="auto" w:fill="FFFFFF"/>
            <w:vAlign w:val="center"/>
          </w:tcPr>
          <w:p w:rsidR="0093661E" w:rsidRPr="00BB0235" w:rsidRDefault="0093661E" w:rsidP="003548F7">
            <w:pPr>
              <w:pStyle w:val="TableContent-Centered"/>
              <w:rPr>
                <w:rFonts w:eastAsiaTheme="minorEastAsia"/>
                <w:b w:val="0"/>
                <w:color w:val="auto"/>
              </w:rPr>
            </w:pPr>
            <w:r>
              <w:rPr>
                <w:rFonts w:eastAsiaTheme="minorEastAsia" w:hint="eastAsia"/>
                <w:b w:val="0"/>
                <w:color w:val="auto"/>
              </w:rPr>
              <w:t>I</w:t>
            </w:r>
          </w:p>
        </w:tc>
        <w:tc>
          <w:tcPr>
            <w:tcW w:w="6217" w:type="dxa"/>
            <w:gridSpan w:val="2"/>
            <w:shd w:val="clear" w:color="auto" w:fill="FFFFFF"/>
            <w:vAlign w:val="center"/>
          </w:tcPr>
          <w:p w:rsidR="0093661E" w:rsidRPr="00BB0235" w:rsidRDefault="0093661E" w:rsidP="003548F7">
            <w:pPr>
              <w:pStyle w:val="TableContent-Left"/>
              <w:rPr>
                <w:b w:val="0"/>
                <w:color w:val="auto"/>
              </w:rPr>
            </w:pPr>
            <w:r w:rsidRPr="00BB0235">
              <w:rPr>
                <w:b w:val="0"/>
                <w:color w:val="auto"/>
              </w:rPr>
              <w:t>W</w:t>
            </w:r>
            <w:r w:rsidRPr="00BB0235">
              <w:rPr>
                <w:rFonts w:hint="eastAsia"/>
                <w:b w:val="0"/>
                <w:color w:val="auto"/>
              </w:rPr>
              <w:t>rite response ready</w:t>
            </w:r>
          </w:p>
        </w:tc>
      </w:tr>
      <w:tr w:rsidR="0093661E" w:rsidRPr="00712E32" w:rsidTr="003548F7">
        <w:trPr>
          <w:gridAfter w:val="1"/>
          <w:wAfter w:w="34" w:type="dxa"/>
          <w:cantSplit/>
        </w:trPr>
        <w:tc>
          <w:tcPr>
            <w:tcW w:w="10342" w:type="dxa"/>
            <w:gridSpan w:val="6"/>
            <w:tcBorders>
              <w:top w:val="single" w:sz="12" w:space="0" w:color="0000FF"/>
              <w:bottom w:val="single" w:sz="12" w:space="0" w:color="0000FF"/>
            </w:tcBorders>
            <w:shd w:val="clear" w:color="auto" w:fill="FFFFFF"/>
            <w:vAlign w:val="center"/>
          </w:tcPr>
          <w:p w:rsidR="0093661E" w:rsidRPr="00712E32" w:rsidRDefault="0093661E" w:rsidP="003548F7">
            <w:pPr>
              <w:adjustRightInd w:val="0"/>
              <w:snapToGrid/>
              <w:spacing w:before="120" w:after="120" w:line="0" w:lineRule="atLeast"/>
              <w:textAlignment w:val="baseline"/>
              <w:rPr>
                <w:rFonts w:eastAsia="Candara" w:cs="Candara"/>
                <w:b/>
                <w:color w:val="000000"/>
                <w:sz w:val="20"/>
                <w:szCs w:val="24"/>
              </w:rPr>
            </w:pPr>
            <w:r>
              <w:rPr>
                <w:rFonts w:eastAsia="新細明體" w:cs="Candara" w:hint="eastAsia"/>
                <w:b/>
                <w:color w:val="000000"/>
                <w:sz w:val="20"/>
                <w:szCs w:val="24"/>
              </w:rPr>
              <w:lastRenderedPageBreak/>
              <w:t xml:space="preserve">Master </w:t>
            </w:r>
            <w:r w:rsidRPr="00BB0235">
              <w:rPr>
                <w:rFonts w:eastAsia="新細明體" w:cs="Candara"/>
                <w:b/>
                <w:sz w:val="20"/>
                <w:szCs w:val="24"/>
              </w:rPr>
              <w:t>A</w:t>
            </w:r>
            <w:r w:rsidRPr="00BB0235">
              <w:rPr>
                <w:rFonts w:eastAsia="新細明體" w:cs="Candara" w:hint="eastAsia"/>
                <w:b/>
                <w:sz w:val="20"/>
                <w:szCs w:val="24"/>
              </w:rPr>
              <w:t>XI</w:t>
            </w:r>
            <w:r w:rsidRPr="00BB0235">
              <w:rPr>
                <w:rFonts w:eastAsia="新細明體" w:cs="Candara"/>
                <w:b/>
                <w:sz w:val="20"/>
                <w:szCs w:val="24"/>
              </w:rPr>
              <w:t xml:space="preserve"> </w:t>
            </w:r>
            <w:r w:rsidRPr="00BB0235">
              <w:rPr>
                <w:rFonts w:eastAsia="新細明體" w:cs="Candara" w:hint="eastAsia"/>
                <w:b/>
                <w:sz w:val="20"/>
                <w:szCs w:val="24"/>
              </w:rPr>
              <w:t>read address channel</w:t>
            </w:r>
            <w:r w:rsidRPr="00BB0235">
              <w:rPr>
                <w:rFonts w:eastAsia="Candara" w:cs="Candara"/>
                <w:b/>
                <w:sz w:val="20"/>
                <w:szCs w:val="24"/>
              </w:rPr>
              <w:t xml:space="preserve"> signals</w:t>
            </w:r>
          </w:p>
        </w:tc>
      </w:tr>
      <w:tr w:rsidR="0093661E" w:rsidRPr="00BB0235" w:rsidTr="003548F7">
        <w:trPr>
          <w:cantSplit/>
        </w:trPr>
        <w:tc>
          <w:tcPr>
            <w:tcW w:w="3053" w:type="dxa"/>
            <w:shd w:val="clear" w:color="auto" w:fill="FFFFFF"/>
            <w:vAlign w:val="center"/>
          </w:tcPr>
          <w:p w:rsidR="0093661E" w:rsidRPr="00BB0235" w:rsidRDefault="0093661E" w:rsidP="003548F7">
            <w:pPr>
              <w:pStyle w:val="TableContent-Left"/>
              <w:rPr>
                <w:rFonts w:eastAsiaTheme="minorEastAsia"/>
                <w:b w:val="0"/>
                <w:color w:val="auto"/>
              </w:rPr>
            </w:pPr>
            <w:r>
              <w:rPr>
                <w:rFonts w:eastAsiaTheme="minorEastAsia" w:hint="eastAsia"/>
                <w:b w:val="0"/>
                <w:color w:val="auto"/>
              </w:rPr>
              <w:t>us</w:t>
            </w:r>
            <w:r w:rsidRPr="0093661E">
              <w:rPr>
                <w:rFonts w:eastAsiaTheme="minorEastAsia" w:hint="eastAsia"/>
                <w:i/>
                <w:color w:val="auto"/>
              </w:rPr>
              <w:t>x</w:t>
            </w:r>
            <w:r>
              <w:rPr>
                <w:rFonts w:eastAsiaTheme="minorEastAsia" w:hint="eastAsia"/>
                <w:b w:val="0"/>
                <w:color w:val="auto"/>
              </w:rPr>
              <w:t xml:space="preserve"> _</w:t>
            </w:r>
            <w:r w:rsidRPr="00BB0235">
              <w:rPr>
                <w:rFonts w:eastAsiaTheme="minorEastAsia" w:hint="eastAsia"/>
                <w:b w:val="0"/>
                <w:color w:val="auto"/>
              </w:rPr>
              <w:t>arid[ID_</w:t>
            </w:r>
            <w:r>
              <w:rPr>
                <w:rFonts w:eastAsiaTheme="minorEastAsia" w:hint="eastAsia"/>
                <w:b w:val="0"/>
                <w:color w:val="auto"/>
              </w:rPr>
              <w:t>MSB</w:t>
            </w:r>
            <w:r w:rsidRPr="00BB0235">
              <w:rPr>
                <w:rFonts w:eastAsiaTheme="minorEastAsia" w:hint="eastAsia"/>
                <w:b w:val="0"/>
                <w:color w:val="auto"/>
              </w:rPr>
              <w:t>:0]</w:t>
            </w:r>
          </w:p>
        </w:tc>
        <w:tc>
          <w:tcPr>
            <w:tcW w:w="1106" w:type="dxa"/>
            <w:gridSpan w:val="4"/>
            <w:shd w:val="clear" w:color="auto" w:fill="FFFFFF"/>
            <w:vAlign w:val="center"/>
          </w:tcPr>
          <w:p w:rsidR="0093661E" w:rsidRPr="00BB0235" w:rsidRDefault="0093661E" w:rsidP="003548F7">
            <w:pPr>
              <w:pStyle w:val="TableContent-Centered"/>
              <w:rPr>
                <w:rFonts w:eastAsiaTheme="minorEastAsia"/>
                <w:b w:val="0"/>
                <w:color w:val="auto"/>
              </w:rPr>
            </w:pPr>
            <w:r>
              <w:rPr>
                <w:rFonts w:eastAsiaTheme="minorEastAsia" w:hint="eastAsia"/>
                <w:b w:val="0"/>
                <w:color w:val="auto"/>
              </w:rPr>
              <w:t>I</w:t>
            </w:r>
          </w:p>
        </w:tc>
        <w:tc>
          <w:tcPr>
            <w:tcW w:w="6217" w:type="dxa"/>
            <w:gridSpan w:val="2"/>
            <w:shd w:val="clear" w:color="auto" w:fill="FFFFFF"/>
            <w:vAlign w:val="center"/>
          </w:tcPr>
          <w:p w:rsidR="0093661E" w:rsidRPr="00BB0235" w:rsidRDefault="0093661E" w:rsidP="003548F7">
            <w:pPr>
              <w:pStyle w:val="TableContent-Left"/>
              <w:rPr>
                <w:rFonts w:eastAsiaTheme="minorEastAsia"/>
                <w:b w:val="0"/>
                <w:color w:val="auto"/>
              </w:rPr>
            </w:pPr>
            <w:r w:rsidRPr="00BB0235">
              <w:rPr>
                <w:rFonts w:eastAsiaTheme="minorEastAsia" w:hint="eastAsia"/>
                <w:b w:val="0"/>
                <w:color w:val="auto"/>
              </w:rPr>
              <w:t>Read address ID tag</w:t>
            </w:r>
          </w:p>
        </w:tc>
      </w:tr>
      <w:tr w:rsidR="0093661E" w:rsidRPr="00BB0235" w:rsidTr="003548F7">
        <w:trPr>
          <w:cantSplit/>
        </w:trPr>
        <w:tc>
          <w:tcPr>
            <w:tcW w:w="3053" w:type="dxa"/>
            <w:shd w:val="clear" w:color="auto" w:fill="FFFFFF"/>
            <w:vAlign w:val="center"/>
          </w:tcPr>
          <w:p w:rsidR="0093661E" w:rsidRPr="00BB0235" w:rsidRDefault="0093661E" w:rsidP="003548F7">
            <w:pPr>
              <w:pStyle w:val="TableContent-Left"/>
              <w:rPr>
                <w:b w:val="0"/>
                <w:color w:val="auto"/>
              </w:rPr>
            </w:pPr>
            <w:r>
              <w:rPr>
                <w:rFonts w:eastAsiaTheme="minorEastAsia" w:hint="eastAsia"/>
                <w:b w:val="0"/>
                <w:color w:val="auto"/>
              </w:rPr>
              <w:t>us</w:t>
            </w:r>
            <w:r w:rsidRPr="0093661E">
              <w:rPr>
                <w:rFonts w:eastAsiaTheme="minorEastAsia" w:hint="eastAsia"/>
                <w:i/>
                <w:color w:val="auto"/>
              </w:rPr>
              <w:t>x</w:t>
            </w:r>
            <w:r>
              <w:rPr>
                <w:rFonts w:eastAsiaTheme="minorEastAsia" w:hint="eastAsia"/>
                <w:b w:val="0"/>
                <w:color w:val="auto"/>
              </w:rPr>
              <w:t>_</w:t>
            </w:r>
            <w:r w:rsidRPr="00BB0235">
              <w:rPr>
                <w:rFonts w:hint="eastAsia"/>
                <w:b w:val="0"/>
                <w:color w:val="auto"/>
              </w:rPr>
              <w:t>araddr[</w:t>
            </w:r>
            <w:r w:rsidRPr="00BB0235">
              <w:rPr>
                <w:rFonts w:eastAsiaTheme="minorEastAsia" w:hint="eastAsia"/>
                <w:b w:val="0"/>
                <w:color w:val="auto"/>
              </w:rPr>
              <w:t>ADDR_</w:t>
            </w:r>
            <w:r>
              <w:rPr>
                <w:rFonts w:eastAsiaTheme="minorEastAsia" w:hint="eastAsia"/>
                <w:b w:val="0"/>
                <w:color w:val="auto"/>
              </w:rPr>
              <w:t>MSB</w:t>
            </w:r>
            <w:r w:rsidRPr="00BB0235">
              <w:rPr>
                <w:rFonts w:hint="eastAsia"/>
                <w:b w:val="0"/>
                <w:color w:val="auto"/>
              </w:rPr>
              <w:t>:0]</w:t>
            </w:r>
          </w:p>
        </w:tc>
        <w:tc>
          <w:tcPr>
            <w:tcW w:w="1106" w:type="dxa"/>
            <w:gridSpan w:val="4"/>
            <w:shd w:val="clear" w:color="auto" w:fill="FFFFFF"/>
            <w:vAlign w:val="center"/>
          </w:tcPr>
          <w:p w:rsidR="0093661E" w:rsidRPr="00BB0235" w:rsidRDefault="0093661E" w:rsidP="003548F7">
            <w:pPr>
              <w:pStyle w:val="TableContent-Centered"/>
              <w:rPr>
                <w:rFonts w:eastAsiaTheme="minorEastAsia"/>
                <w:b w:val="0"/>
                <w:color w:val="auto"/>
              </w:rPr>
            </w:pPr>
            <w:r>
              <w:rPr>
                <w:rFonts w:eastAsiaTheme="minorEastAsia" w:hint="eastAsia"/>
                <w:b w:val="0"/>
                <w:color w:val="auto"/>
              </w:rPr>
              <w:t>I</w:t>
            </w:r>
          </w:p>
        </w:tc>
        <w:tc>
          <w:tcPr>
            <w:tcW w:w="6217" w:type="dxa"/>
            <w:gridSpan w:val="2"/>
            <w:shd w:val="clear" w:color="auto" w:fill="FFFFFF"/>
            <w:vAlign w:val="center"/>
          </w:tcPr>
          <w:p w:rsidR="0093661E" w:rsidRPr="00BB0235" w:rsidRDefault="0093661E" w:rsidP="003548F7">
            <w:pPr>
              <w:pStyle w:val="TableContent-Left"/>
              <w:rPr>
                <w:b w:val="0"/>
                <w:color w:val="auto"/>
              </w:rPr>
            </w:pPr>
            <w:r w:rsidRPr="00BB0235">
              <w:rPr>
                <w:b w:val="0"/>
                <w:color w:val="auto"/>
              </w:rPr>
              <w:t>R</w:t>
            </w:r>
            <w:r w:rsidRPr="00BB0235">
              <w:rPr>
                <w:rFonts w:hint="eastAsia"/>
                <w:b w:val="0"/>
                <w:color w:val="auto"/>
              </w:rPr>
              <w:t xml:space="preserve">ead </w:t>
            </w:r>
            <w:r w:rsidRPr="00BB0235">
              <w:rPr>
                <w:rFonts w:eastAsiaTheme="minorEastAsia" w:hint="eastAsia"/>
                <w:b w:val="0"/>
                <w:color w:val="auto"/>
              </w:rPr>
              <w:t>a</w:t>
            </w:r>
            <w:r w:rsidRPr="00BB0235">
              <w:rPr>
                <w:rFonts w:hint="eastAsia"/>
                <w:b w:val="0"/>
                <w:color w:val="auto"/>
              </w:rPr>
              <w:t>ddress</w:t>
            </w:r>
          </w:p>
        </w:tc>
      </w:tr>
      <w:tr w:rsidR="0093661E" w:rsidRPr="00BB0235" w:rsidTr="003548F7">
        <w:trPr>
          <w:cantSplit/>
        </w:trPr>
        <w:tc>
          <w:tcPr>
            <w:tcW w:w="3053" w:type="dxa"/>
            <w:shd w:val="clear" w:color="auto" w:fill="FFFFFF"/>
            <w:vAlign w:val="center"/>
          </w:tcPr>
          <w:p w:rsidR="0093661E" w:rsidRPr="00BB0235" w:rsidRDefault="0093661E" w:rsidP="003548F7">
            <w:pPr>
              <w:pStyle w:val="TableContent-Left"/>
              <w:rPr>
                <w:b w:val="0"/>
                <w:color w:val="auto"/>
              </w:rPr>
            </w:pPr>
            <w:r>
              <w:rPr>
                <w:rFonts w:eastAsiaTheme="minorEastAsia" w:hint="eastAsia"/>
                <w:b w:val="0"/>
                <w:color w:val="auto"/>
              </w:rPr>
              <w:t>us</w:t>
            </w:r>
            <w:r w:rsidRPr="0093661E">
              <w:rPr>
                <w:rFonts w:eastAsiaTheme="minorEastAsia" w:hint="eastAsia"/>
                <w:i/>
                <w:color w:val="auto"/>
              </w:rPr>
              <w:t>x</w:t>
            </w:r>
            <w:r>
              <w:rPr>
                <w:rFonts w:eastAsiaTheme="minorEastAsia" w:hint="eastAsia"/>
                <w:b w:val="0"/>
                <w:color w:val="auto"/>
              </w:rPr>
              <w:t>_</w:t>
            </w:r>
            <w:r w:rsidRPr="00BB0235">
              <w:rPr>
                <w:rFonts w:hint="eastAsia"/>
                <w:b w:val="0"/>
                <w:color w:val="auto"/>
              </w:rPr>
              <w:t>arlen[</w:t>
            </w:r>
            <w:r w:rsidRPr="00BB0235">
              <w:rPr>
                <w:rFonts w:eastAsiaTheme="minorEastAsia" w:hint="eastAsia"/>
                <w:b w:val="0"/>
                <w:color w:val="auto"/>
              </w:rPr>
              <w:t>7</w:t>
            </w:r>
            <w:r w:rsidRPr="00BB0235">
              <w:rPr>
                <w:rFonts w:hint="eastAsia"/>
                <w:b w:val="0"/>
                <w:color w:val="auto"/>
              </w:rPr>
              <w:t>:0]</w:t>
            </w:r>
          </w:p>
        </w:tc>
        <w:tc>
          <w:tcPr>
            <w:tcW w:w="1106" w:type="dxa"/>
            <w:gridSpan w:val="4"/>
            <w:shd w:val="clear" w:color="auto" w:fill="FFFFFF"/>
            <w:vAlign w:val="center"/>
          </w:tcPr>
          <w:p w:rsidR="0093661E" w:rsidRPr="00BB0235" w:rsidRDefault="0093661E" w:rsidP="003548F7">
            <w:pPr>
              <w:pStyle w:val="TableContent-Centered"/>
              <w:rPr>
                <w:rFonts w:eastAsiaTheme="minorEastAsia"/>
                <w:b w:val="0"/>
                <w:color w:val="auto"/>
              </w:rPr>
            </w:pPr>
            <w:r>
              <w:rPr>
                <w:rFonts w:eastAsiaTheme="minorEastAsia" w:hint="eastAsia"/>
                <w:b w:val="0"/>
                <w:color w:val="auto"/>
              </w:rPr>
              <w:t>I</w:t>
            </w:r>
          </w:p>
        </w:tc>
        <w:tc>
          <w:tcPr>
            <w:tcW w:w="6217" w:type="dxa"/>
            <w:gridSpan w:val="2"/>
            <w:shd w:val="clear" w:color="auto" w:fill="FFFFFF"/>
            <w:vAlign w:val="center"/>
          </w:tcPr>
          <w:p w:rsidR="0093661E" w:rsidRPr="00BB0235" w:rsidRDefault="0093661E" w:rsidP="003548F7">
            <w:pPr>
              <w:pStyle w:val="TableContent-Left"/>
              <w:rPr>
                <w:b w:val="0"/>
                <w:color w:val="auto"/>
              </w:rPr>
            </w:pPr>
            <w:r w:rsidRPr="00BB0235">
              <w:rPr>
                <w:b w:val="0"/>
                <w:color w:val="auto"/>
              </w:rPr>
              <w:t>R</w:t>
            </w:r>
            <w:r w:rsidRPr="00BB0235">
              <w:rPr>
                <w:rFonts w:hint="eastAsia"/>
                <w:b w:val="0"/>
                <w:color w:val="auto"/>
              </w:rPr>
              <w:t xml:space="preserve">ead </w:t>
            </w:r>
            <w:r w:rsidRPr="00BB0235">
              <w:rPr>
                <w:rFonts w:eastAsiaTheme="minorEastAsia" w:hint="eastAsia"/>
                <w:b w:val="0"/>
                <w:color w:val="auto"/>
              </w:rPr>
              <w:t>l</w:t>
            </w:r>
            <w:r w:rsidRPr="00BB0235">
              <w:rPr>
                <w:rFonts w:hint="eastAsia"/>
                <w:b w:val="0"/>
                <w:color w:val="auto"/>
              </w:rPr>
              <w:t>ength</w:t>
            </w:r>
          </w:p>
        </w:tc>
      </w:tr>
      <w:tr w:rsidR="0093661E" w:rsidRPr="00BB0235" w:rsidTr="003548F7">
        <w:trPr>
          <w:cantSplit/>
        </w:trPr>
        <w:tc>
          <w:tcPr>
            <w:tcW w:w="3053" w:type="dxa"/>
            <w:shd w:val="clear" w:color="auto" w:fill="FFFFFF"/>
            <w:vAlign w:val="center"/>
          </w:tcPr>
          <w:p w:rsidR="0093661E" w:rsidRPr="00BB0235" w:rsidRDefault="0093661E" w:rsidP="003548F7">
            <w:pPr>
              <w:pStyle w:val="TableContent-Left"/>
              <w:rPr>
                <w:b w:val="0"/>
                <w:color w:val="auto"/>
              </w:rPr>
            </w:pPr>
            <w:r>
              <w:rPr>
                <w:rFonts w:eastAsiaTheme="minorEastAsia" w:hint="eastAsia"/>
                <w:b w:val="0"/>
                <w:color w:val="auto"/>
              </w:rPr>
              <w:t>us</w:t>
            </w:r>
            <w:r w:rsidRPr="0093661E">
              <w:rPr>
                <w:rFonts w:eastAsiaTheme="minorEastAsia" w:hint="eastAsia"/>
                <w:i/>
                <w:color w:val="auto"/>
              </w:rPr>
              <w:t>x</w:t>
            </w:r>
            <w:r>
              <w:rPr>
                <w:rFonts w:eastAsiaTheme="minorEastAsia" w:hint="eastAsia"/>
                <w:b w:val="0"/>
                <w:color w:val="auto"/>
              </w:rPr>
              <w:t>_</w:t>
            </w:r>
            <w:r w:rsidRPr="00BB0235">
              <w:rPr>
                <w:rFonts w:hint="eastAsia"/>
                <w:b w:val="0"/>
                <w:color w:val="auto"/>
              </w:rPr>
              <w:t>arsize[2:0]</w:t>
            </w:r>
          </w:p>
        </w:tc>
        <w:tc>
          <w:tcPr>
            <w:tcW w:w="1106" w:type="dxa"/>
            <w:gridSpan w:val="4"/>
            <w:shd w:val="clear" w:color="auto" w:fill="FFFFFF"/>
            <w:vAlign w:val="center"/>
          </w:tcPr>
          <w:p w:rsidR="0093661E" w:rsidRPr="00BB0235" w:rsidRDefault="0093661E" w:rsidP="003548F7">
            <w:pPr>
              <w:pStyle w:val="TableContent-Centered"/>
              <w:rPr>
                <w:rFonts w:eastAsiaTheme="minorEastAsia"/>
                <w:b w:val="0"/>
                <w:color w:val="auto"/>
              </w:rPr>
            </w:pPr>
            <w:r>
              <w:rPr>
                <w:rFonts w:eastAsiaTheme="minorEastAsia" w:hint="eastAsia"/>
                <w:b w:val="0"/>
                <w:color w:val="auto"/>
              </w:rPr>
              <w:t>I</w:t>
            </w:r>
          </w:p>
        </w:tc>
        <w:tc>
          <w:tcPr>
            <w:tcW w:w="6217" w:type="dxa"/>
            <w:gridSpan w:val="2"/>
            <w:shd w:val="clear" w:color="auto" w:fill="FFFFFF"/>
            <w:vAlign w:val="center"/>
          </w:tcPr>
          <w:p w:rsidR="0093661E" w:rsidRPr="00BB0235" w:rsidRDefault="0093661E" w:rsidP="003548F7">
            <w:pPr>
              <w:pStyle w:val="TableContent-Left"/>
              <w:rPr>
                <w:rFonts w:eastAsia="新細明體"/>
                <w:b w:val="0"/>
                <w:color w:val="auto"/>
              </w:rPr>
            </w:pPr>
            <w:r w:rsidRPr="00BB0235">
              <w:rPr>
                <w:rFonts w:eastAsia="新細明體" w:hint="eastAsia"/>
                <w:b w:val="0"/>
                <w:color w:val="auto"/>
              </w:rPr>
              <w:t>Read b</w:t>
            </w:r>
            <w:r w:rsidRPr="00BB0235">
              <w:rPr>
                <w:rFonts w:hint="eastAsia"/>
                <w:b w:val="0"/>
                <w:color w:val="auto"/>
              </w:rPr>
              <w:t>urst size</w:t>
            </w:r>
          </w:p>
        </w:tc>
      </w:tr>
      <w:tr w:rsidR="0093661E" w:rsidRPr="00BB0235" w:rsidTr="003548F7">
        <w:trPr>
          <w:cantSplit/>
        </w:trPr>
        <w:tc>
          <w:tcPr>
            <w:tcW w:w="3053" w:type="dxa"/>
            <w:shd w:val="clear" w:color="auto" w:fill="FFFFFF"/>
            <w:vAlign w:val="center"/>
          </w:tcPr>
          <w:p w:rsidR="0093661E" w:rsidRPr="00BB0235" w:rsidRDefault="0093661E" w:rsidP="003548F7">
            <w:pPr>
              <w:pStyle w:val="TableContent-Left"/>
              <w:rPr>
                <w:b w:val="0"/>
                <w:color w:val="auto"/>
              </w:rPr>
            </w:pPr>
            <w:r>
              <w:rPr>
                <w:rFonts w:eastAsiaTheme="minorEastAsia" w:hint="eastAsia"/>
                <w:b w:val="0"/>
                <w:color w:val="auto"/>
              </w:rPr>
              <w:t>us</w:t>
            </w:r>
            <w:r w:rsidRPr="0093661E">
              <w:rPr>
                <w:rFonts w:eastAsiaTheme="minorEastAsia" w:hint="eastAsia"/>
                <w:i/>
                <w:color w:val="auto"/>
              </w:rPr>
              <w:t>x</w:t>
            </w:r>
            <w:r>
              <w:rPr>
                <w:rFonts w:eastAsiaTheme="minorEastAsia" w:hint="eastAsia"/>
                <w:b w:val="0"/>
                <w:color w:val="auto"/>
              </w:rPr>
              <w:t>_</w:t>
            </w:r>
            <w:r w:rsidRPr="00BB0235">
              <w:rPr>
                <w:rFonts w:hint="eastAsia"/>
                <w:b w:val="0"/>
                <w:color w:val="auto"/>
              </w:rPr>
              <w:t>arburst[1:0]</w:t>
            </w:r>
          </w:p>
        </w:tc>
        <w:tc>
          <w:tcPr>
            <w:tcW w:w="1106" w:type="dxa"/>
            <w:gridSpan w:val="4"/>
            <w:shd w:val="clear" w:color="auto" w:fill="FFFFFF"/>
            <w:vAlign w:val="center"/>
          </w:tcPr>
          <w:p w:rsidR="0093661E" w:rsidRPr="00BB0235" w:rsidRDefault="0093661E" w:rsidP="003548F7">
            <w:pPr>
              <w:pStyle w:val="TableContent-Centered"/>
              <w:rPr>
                <w:rFonts w:eastAsiaTheme="minorEastAsia"/>
                <w:b w:val="0"/>
                <w:color w:val="auto"/>
              </w:rPr>
            </w:pPr>
            <w:r>
              <w:rPr>
                <w:rFonts w:eastAsiaTheme="minorEastAsia" w:hint="eastAsia"/>
                <w:b w:val="0"/>
                <w:color w:val="auto"/>
              </w:rPr>
              <w:t>I</w:t>
            </w:r>
          </w:p>
        </w:tc>
        <w:tc>
          <w:tcPr>
            <w:tcW w:w="6217" w:type="dxa"/>
            <w:gridSpan w:val="2"/>
            <w:shd w:val="clear" w:color="auto" w:fill="FFFFFF"/>
            <w:vAlign w:val="center"/>
          </w:tcPr>
          <w:p w:rsidR="0093661E" w:rsidRPr="00BB0235" w:rsidRDefault="0093661E" w:rsidP="003548F7">
            <w:pPr>
              <w:pStyle w:val="TableContent-Left"/>
              <w:rPr>
                <w:rFonts w:eastAsia="新細明體"/>
                <w:b w:val="0"/>
                <w:color w:val="auto"/>
              </w:rPr>
            </w:pPr>
            <w:r w:rsidRPr="00BB0235">
              <w:rPr>
                <w:rFonts w:eastAsia="新細明體" w:hint="eastAsia"/>
                <w:b w:val="0"/>
                <w:color w:val="auto"/>
              </w:rPr>
              <w:t>Read b</w:t>
            </w:r>
            <w:r w:rsidRPr="00BB0235">
              <w:rPr>
                <w:rFonts w:hint="eastAsia"/>
                <w:b w:val="0"/>
                <w:color w:val="auto"/>
              </w:rPr>
              <w:t>urst type</w:t>
            </w:r>
          </w:p>
        </w:tc>
      </w:tr>
      <w:tr w:rsidR="0093661E" w:rsidRPr="00BB0235" w:rsidTr="003548F7">
        <w:trPr>
          <w:cantSplit/>
        </w:trPr>
        <w:tc>
          <w:tcPr>
            <w:tcW w:w="3053" w:type="dxa"/>
            <w:shd w:val="clear" w:color="auto" w:fill="FFFFFF"/>
            <w:vAlign w:val="center"/>
          </w:tcPr>
          <w:p w:rsidR="0093661E" w:rsidRPr="00BB0235" w:rsidRDefault="0093661E" w:rsidP="003548F7">
            <w:pPr>
              <w:pStyle w:val="TableContent-Left"/>
              <w:rPr>
                <w:rFonts w:eastAsiaTheme="minorEastAsia"/>
                <w:b w:val="0"/>
                <w:color w:val="auto"/>
              </w:rPr>
            </w:pPr>
            <w:r>
              <w:rPr>
                <w:rFonts w:eastAsiaTheme="minorEastAsia" w:hint="eastAsia"/>
                <w:b w:val="0"/>
                <w:color w:val="auto"/>
              </w:rPr>
              <w:t>us</w:t>
            </w:r>
            <w:r w:rsidRPr="0093661E">
              <w:rPr>
                <w:rFonts w:eastAsiaTheme="minorEastAsia" w:hint="eastAsia"/>
                <w:i/>
                <w:color w:val="auto"/>
              </w:rPr>
              <w:t>x</w:t>
            </w:r>
            <w:r>
              <w:rPr>
                <w:rFonts w:eastAsiaTheme="minorEastAsia" w:hint="eastAsia"/>
                <w:b w:val="0"/>
                <w:color w:val="auto"/>
              </w:rPr>
              <w:t>_</w:t>
            </w:r>
            <w:r w:rsidRPr="00BB0235">
              <w:rPr>
                <w:rFonts w:hint="eastAsia"/>
                <w:b w:val="0"/>
                <w:color w:val="auto"/>
              </w:rPr>
              <w:t>arlock</w:t>
            </w:r>
          </w:p>
        </w:tc>
        <w:tc>
          <w:tcPr>
            <w:tcW w:w="1106" w:type="dxa"/>
            <w:gridSpan w:val="4"/>
            <w:shd w:val="clear" w:color="auto" w:fill="FFFFFF"/>
            <w:vAlign w:val="center"/>
          </w:tcPr>
          <w:p w:rsidR="0093661E" w:rsidRPr="00BB0235" w:rsidRDefault="0093661E" w:rsidP="003548F7">
            <w:pPr>
              <w:pStyle w:val="TableContent-Centered"/>
              <w:rPr>
                <w:rFonts w:eastAsiaTheme="minorEastAsia"/>
                <w:b w:val="0"/>
                <w:color w:val="auto"/>
              </w:rPr>
            </w:pPr>
            <w:r>
              <w:rPr>
                <w:rFonts w:eastAsiaTheme="minorEastAsia" w:hint="eastAsia"/>
                <w:b w:val="0"/>
                <w:color w:val="auto"/>
              </w:rPr>
              <w:t>I</w:t>
            </w:r>
          </w:p>
        </w:tc>
        <w:tc>
          <w:tcPr>
            <w:tcW w:w="6217" w:type="dxa"/>
            <w:gridSpan w:val="2"/>
            <w:shd w:val="clear" w:color="auto" w:fill="FFFFFF"/>
            <w:vAlign w:val="center"/>
          </w:tcPr>
          <w:p w:rsidR="0093661E" w:rsidRPr="00BB0235" w:rsidRDefault="0093661E" w:rsidP="003548F7">
            <w:pPr>
              <w:pStyle w:val="TableContent-Left"/>
              <w:rPr>
                <w:rFonts w:eastAsia="新細明體"/>
                <w:b w:val="0"/>
                <w:color w:val="auto"/>
              </w:rPr>
            </w:pPr>
            <w:r w:rsidRPr="00BB0235">
              <w:rPr>
                <w:rFonts w:eastAsia="新細明體" w:hint="eastAsia"/>
                <w:b w:val="0"/>
                <w:color w:val="auto"/>
              </w:rPr>
              <w:t>Read a</w:t>
            </w:r>
            <w:r w:rsidRPr="00BB0235">
              <w:rPr>
                <w:rFonts w:hint="eastAsia"/>
                <w:b w:val="0"/>
                <w:color w:val="auto"/>
              </w:rPr>
              <w:t>tomic access</w:t>
            </w:r>
          </w:p>
        </w:tc>
      </w:tr>
      <w:tr w:rsidR="0093661E" w:rsidRPr="00BB0235" w:rsidTr="003548F7">
        <w:trPr>
          <w:cantSplit/>
        </w:trPr>
        <w:tc>
          <w:tcPr>
            <w:tcW w:w="3053" w:type="dxa"/>
            <w:shd w:val="clear" w:color="auto" w:fill="FFFFFF"/>
            <w:vAlign w:val="center"/>
          </w:tcPr>
          <w:p w:rsidR="0093661E" w:rsidRPr="00BB0235" w:rsidRDefault="0093661E" w:rsidP="003548F7">
            <w:pPr>
              <w:pStyle w:val="TableContent-Left"/>
              <w:rPr>
                <w:b w:val="0"/>
                <w:color w:val="auto"/>
              </w:rPr>
            </w:pPr>
            <w:r>
              <w:rPr>
                <w:rFonts w:eastAsiaTheme="minorEastAsia" w:hint="eastAsia"/>
                <w:b w:val="0"/>
                <w:color w:val="auto"/>
              </w:rPr>
              <w:t>us</w:t>
            </w:r>
            <w:r w:rsidRPr="0093661E">
              <w:rPr>
                <w:rFonts w:eastAsiaTheme="minorEastAsia" w:hint="eastAsia"/>
                <w:i/>
                <w:color w:val="auto"/>
              </w:rPr>
              <w:t>x</w:t>
            </w:r>
            <w:r>
              <w:rPr>
                <w:rFonts w:eastAsiaTheme="minorEastAsia" w:hint="eastAsia"/>
                <w:b w:val="0"/>
                <w:color w:val="auto"/>
              </w:rPr>
              <w:t>_</w:t>
            </w:r>
            <w:r w:rsidRPr="00BB0235">
              <w:rPr>
                <w:rFonts w:hint="eastAsia"/>
                <w:b w:val="0"/>
                <w:color w:val="auto"/>
              </w:rPr>
              <w:t>arcache[3:0]</w:t>
            </w:r>
          </w:p>
        </w:tc>
        <w:tc>
          <w:tcPr>
            <w:tcW w:w="1106" w:type="dxa"/>
            <w:gridSpan w:val="4"/>
            <w:shd w:val="clear" w:color="auto" w:fill="FFFFFF"/>
            <w:vAlign w:val="center"/>
          </w:tcPr>
          <w:p w:rsidR="0093661E" w:rsidRPr="00BB0235" w:rsidRDefault="0093661E" w:rsidP="003548F7">
            <w:pPr>
              <w:pStyle w:val="TableContent-Centered"/>
              <w:rPr>
                <w:rFonts w:eastAsiaTheme="minorEastAsia"/>
                <w:b w:val="0"/>
                <w:color w:val="auto"/>
              </w:rPr>
            </w:pPr>
            <w:r>
              <w:rPr>
                <w:rFonts w:eastAsiaTheme="minorEastAsia" w:hint="eastAsia"/>
                <w:b w:val="0"/>
                <w:color w:val="auto"/>
              </w:rPr>
              <w:t>I</w:t>
            </w:r>
          </w:p>
        </w:tc>
        <w:tc>
          <w:tcPr>
            <w:tcW w:w="6217" w:type="dxa"/>
            <w:gridSpan w:val="2"/>
            <w:shd w:val="clear" w:color="auto" w:fill="FFFFFF"/>
            <w:vAlign w:val="center"/>
          </w:tcPr>
          <w:p w:rsidR="0093661E" w:rsidRPr="00BB0235" w:rsidRDefault="0093661E" w:rsidP="003548F7">
            <w:pPr>
              <w:pStyle w:val="TableContent-Left"/>
              <w:rPr>
                <w:rFonts w:eastAsia="新細明體"/>
                <w:b w:val="0"/>
                <w:color w:val="auto"/>
              </w:rPr>
            </w:pPr>
            <w:r w:rsidRPr="00BB0235">
              <w:rPr>
                <w:b w:val="0"/>
                <w:color w:val="auto"/>
              </w:rPr>
              <w:t>C</w:t>
            </w:r>
            <w:r w:rsidRPr="00BB0235">
              <w:rPr>
                <w:rFonts w:hint="eastAsia"/>
                <w:b w:val="0"/>
                <w:color w:val="auto"/>
              </w:rPr>
              <w:t>ache type</w:t>
            </w:r>
          </w:p>
        </w:tc>
      </w:tr>
      <w:tr w:rsidR="0093661E" w:rsidRPr="00BB0235" w:rsidTr="003548F7">
        <w:trPr>
          <w:cantSplit/>
        </w:trPr>
        <w:tc>
          <w:tcPr>
            <w:tcW w:w="3053" w:type="dxa"/>
            <w:shd w:val="clear" w:color="auto" w:fill="FFFFFF"/>
            <w:vAlign w:val="center"/>
          </w:tcPr>
          <w:p w:rsidR="0093661E" w:rsidRPr="00BB0235" w:rsidRDefault="0093661E" w:rsidP="003548F7">
            <w:pPr>
              <w:pStyle w:val="TableContent-Left"/>
              <w:rPr>
                <w:b w:val="0"/>
                <w:color w:val="auto"/>
              </w:rPr>
            </w:pPr>
            <w:r>
              <w:rPr>
                <w:rFonts w:eastAsiaTheme="minorEastAsia" w:hint="eastAsia"/>
                <w:b w:val="0"/>
                <w:color w:val="auto"/>
              </w:rPr>
              <w:t>us</w:t>
            </w:r>
            <w:r w:rsidRPr="0093661E">
              <w:rPr>
                <w:rFonts w:eastAsiaTheme="minorEastAsia" w:hint="eastAsia"/>
                <w:i/>
                <w:color w:val="auto"/>
              </w:rPr>
              <w:t>x</w:t>
            </w:r>
            <w:r>
              <w:rPr>
                <w:rFonts w:eastAsiaTheme="minorEastAsia" w:hint="eastAsia"/>
                <w:b w:val="0"/>
                <w:color w:val="auto"/>
              </w:rPr>
              <w:t>_</w:t>
            </w:r>
            <w:r w:rsidRPr="00BB0235">
              <w:rPr>
                <w:rFonts w:hint="eastAsia"/>
                <w:b w:val="0"/>
                <w:color w:val="auto"/>
              </w:rPr>
              <w:t>arprot[2:0]</w:t>
            </w:r>
          </w:p>
        </w:tc>
        <w:tc>
          <w:tcPr>
            <w:tcW w:w="1106" w:type="dxa"/>
            <w:gridSpan w:val="4"/>
            <w:shd w:val="clear" w:color="auto" w:fill="FFFFFF"/>
            <w:vAlign w:val="center"/>
          </w:tcPr>
          <w:p w:rsidR="0093661E" w:rsidRPr="00BB0235" w:rsidRDefault="0093661E" w:rsidP="003548F7">
            <w:pPr>
              <w:pStyle w:val="TableContent-Centered"/>
              <w:rPr>
                <w:rFonts w:eastAsiaTheme="minorEastAsia"/>
                <w:b w:val="0"/>
                <w:color w:val="auto"/>
              </w:rPr>
            </w:pPr>
            <w:r>
              <w:rPr>
                <w:rFonts w:eastAsiaTheme="minorEastAsia" w:hint="eastAsia"/>
                <w:b w:val="0"/>
                <w:color w:val="auto"/>
              </w:rPr>
              <w:t>I</w:t>
            </w:r>
          </w:p>
        </w:tc>
        <w:tc>
          <w:tcPr>
            <w:tcW w:w="6217" w:type="dxa"/>
            <w:gridSpan w:val="2"/>
            <w:shd w:val="clear" w:color="auto" w:fill="FFFFFF"/>
            <w:vAlign w:val="center"/>
          </w:tcPr>
          <w:p w:rsidR="0093661E" w:rsidRPr="00BB0235" w:rsidRDefault="0093661E" w:rsidP="003548F7">
            <w:pPr>
              <w:pStyle w:val="TableContent-Left"/>
              <w:rPr>
                <w:b w:val="0"/>
                <w:color w:val="auto"/>
              </w:rPr>
            </w:pPr>
            <w:r w:rsidRPr="00BB0235">
              <w:rPr>
                <w:b w:val="0"/>
                <w:color w:val="auto"/>
              </w:rPr>
              <w:t>P</w:t>
            </w:r>
            <w:r w:rsidRPr="00BB0235">
              <w:rPr>
                <w:rFonts w:hint="eastAsia"/>
                <w:b w:val="0"/>
                <w:color w:val="auto"/>
              </w:rPr>
              <w:t>rotection type</w:t>
            </w:r>
          </w:p>
        </w:tc>
      </w:tr>
      <w:tr w:rsidR="0093661E" w:rsidRPr="00BB0235" w:rsidTr="003548F7">
        <w:trPr>
          <w:cantSplit/>
        </w:trPr>
        <w:tc>
          <w:tcPr>
            <w:tcW w:w="3053" w:type="dxa"/>
            <w:shd w:val="clear" w:color="auto" w:fill="FFFFFF"/>
            <w:vAlign w:val="center"/>
          </w:tcPr>
          <w:p w:rsidR="0093661E" w:rsidRPr="00BB0235" w:rsidRDefault="0093661E" w:rsidP="003548F7">
            <w:pPr>
              <w:pStyle w:val="TableContent-Left"/>
              <w:rPr>
                <w:b w:val="0"/>
                <w:color w:val="auto"/>
              </w:rPr>
            </w:pPr>
            <w:r>
              <w:rPr>
                <w:rFonts w:eastAsiaTheme="minorEastAsia" w:hint="eastAsia"/>
                <w:b w:val="0"/>
                <w:color w:val="auto"/>
              </w:rPr>
              <w:t>us</w:t>
            </w:r>
            <w:r w:rsidRPr="0093661E">
              <w:rPr>
                <w:rFonts w:eastAsiaTheme="minorEastAsia" w:hint="eastAsia"/>
                <w:i/>
                <w:color w:val="auto"/>
              </w:rPr>
              <w:t>x</w:t>
            </w:r>
            <w:r>
              <w:rPr>
                <w:rFonts w:eastAsiaTheme="minorEastAsia" w:hint="eastAsia"/>
                <w:b w:val="0"/>
                <w:color w:val="auto"/>
              </w:rPr>
              <w:t>_</w:t>
            </w:r>
            <w:r w:rsidRPr="00BB0235">
              <w:rPr>
                <w:rFonts w:hint="eastAsia"/>
                <w:b w:val="0"/>
                <w:color w:val="auto"/>
              </w:rPr>
              <w:t>arvalid</w:t>
            </w:r>
          </w:p>
        </w:tc>
        <w:tc>
          <w:tcPr>
            <w:tcW w:w="1106" w:type="dxa"/>
            <w:gridSpan w:val="4"/>
            <w:shd w:val="clear" w:color="auto" w:fill="FFFFFF"/>
            <w:vAlign w:val="center"/>
          </w:tcPr>
          <w:p w:rsidR="0093661E" w:rsidRPr="00BB0235" w:rsidRDefault="0093661E" w:rsidP="003548F7">
            <w:pPr>
              <w:pStyle w:val="TableContent-Centered"/>
              <w:rPr>
                <w:rFonts w:eastAsiaTheme="minorEastAsia"/>
                <w:b w:val="0"/>
                <w:color w:val="auto"/>
              </w:rPr>
            </w:pPr>
            <w:r>
              <w:rPr>
                <w:rFonts w:eastAsiaTheme="minorEastAsia" w:hint="eastAsia"/>
                <w:b w:val="0"/>
                <w:color w:val="auto"/>
              </w:rPr>
              <w:t>I</w:t>
            </w:r>
          </w:p>
        </w:tc>
        <w:tc>
          <w:tcPr>
            <w:tcW w:w="6217" w:type="dxa"/>
            <w:gridSpan w:val="2"/>
            <w:shd w:val="clear" w:color="auto" w:fill="FFFFFF"/>
            <w:vAlign w:val="center"/>
          </w:tcPr>
          <w:p w:rsidR="0093661E" w:rsidRPr="00BB0235" w:rsidRDefault="0093661E" w:rsidP="003548F7">
            <w:pPr>
              <w:pStyle w:val="TableContent-Left"/>
              <w:rPr>
                <w:b w:val="0"/>
                <w:color w:val="auto"/>
              </w:rPr>
            </w:pPr>
            <w:r w:rsidRPr="00BB0235">
              <w:rPr>
                <w:b w:val="0"/>
                <w:color w:val="auto"/>
              </w:rPr>
              <w:t>R</w:t>
            </w:r>
            <w:r w:rsidRPr="00BB0235">
              <w:rPr>
                <w:rFonts w:hint="eastAsia"/>
                <w:b w:val="0"/>
                <w:color w:val="auto"/>
              </w:rPr>
              <w:t xml:space="preserve">ead </w:t>
            </w:r>
            <w:r w:rsidRPr="00BB0235">
              <w:rPr>
                <w:rFonts w:eastAsiaTheme="minorEastAsia" w:hint="eastAsia"/>
                <w:b w:val="0"/>
                <w:color w:val="auto"/>
              </w:rPr>
              <w:t>address valid</w:t>
            </w:r>
          </w:p>
        </w:tc>
      </w:tr>
      <w:tr w:rsidR="0093661E" w:rsidRPr="00BB0235" w:rsidTr="003548F7">
        <w:trPr>
          <w:cantSplit/>
        </w:trPr>
        <w:tc>
          <w:tcPr>
            <w:tcW w:w="3053" w:type="dxa"/>
            <w:shd w:val="clear" w:color="auto" w:fill="FFFFFF"/>
            <w:vAlign w:val="center"/>
          </w:tcPr>
          <w:p w:rsidR="0093661E" w:rsidRPr="00BB0235" w:rsidRDefault="0093661E" w:rsidP="003548F7">
            <w:pPr>
              <w:pStyle w:val="TableContent-Left"/>
              <w:rPr>
                <w:b w:val="0"/>
                <w:color w:val="auto"/>
              </w:rPr>
            </w:pPr>
            <w:r>
              <w:rPr>
                <w:rFonts w:eastAsiaTheme="minorEastAsia" w:hint="eastAsia"/>
                <w:b w:val="0"/>
                <w:color w:val="auto"/>
              </w:rPr>
              <w:t>us</w:t>
            </w:r>
            <w:r w:rsidRPr="0093661E">
              <w:rPr>
                <w:rFonts w:eastAsiaTheme="minorEastAsia" w:hint="eastAsia"/>
                <w:i/>
                <w:color w:val="auto"/>
              </w:rPr>
              <w:t>x</w:t>
            </w:r>
            <w:r>
              <w:rPr>
                <w:rFonts w:eastAsiaTheme="minorEastAsia" w:hint="eastAsia"/>
                <w:b w:val="0"/>
                <w:color w:val="auto"/>
              </w:rPr>
              <w:t>_</w:t>
            </w:r>
            <w:r w:rsidRPr="00BB0235">
              <w:rPr>
                <w:rFonts w:hint="eastAsia"/>
                <w:b w:val="0"/>
                <w:color w:val="auto"/>
              </w:rPr>
              <w:t>a</w:t>
            </w:r>
            <w:r w:rsidRPr="00BB0235">
              <w:rPr>
                <w:rFonts w:eastAsia="新細明體" w:hint="eastAsia"/>
                <w:b w:val="0"/>
                <w:color w:val="auto"/>
              </w:rPr>
              <w:t>r</w:t>
            </w:r>
            <w:r w:rsidRPr="00BB0235">
              <w:rPr>
                <w:rFonts w:hint="eastAsia"/>
                <w:b w:val="0"/>
                <w:color w:val="auto"/>
              </w:rPr>
              <w:t>ready</w:t>
            </w:r>
          </w:p>
        </w:tc>
        <w:tc>
          <w:tcPr>
            <w:tcW w:w="1106" w:type="dxa"/>
            <w:gridSpan w:val="4"/>
            <w:shd w:val="clear" w:color="auto" w:fill="FFFFFF"/>
            <w:vAlign w:val="center"/>
          </w:tcPr>
          <w:p w:rsidR="0093661E" w:rsidRPr="00BB0235" w:rsidRDefault="0093661E" w:rsidP="003548F7">
            <w:pPr>
              <w:pStyle w:val="TableContent-Centered"/>
              <w:rPr>
                <w:rFonts w:eastAsiaTheme="minorEastAsia"/>
                <w:b w:val="0"/>
                <w:color w:val="auto"/>
              </w:rPr>
            </w:pPr>
            <w:r>
              <w:rPr>
                <w:rFonts w:eastAsiaTheme="minorEastAsia" w:hint="eastAsia"/>
                <w:b w:val="0"/>
                <w:color w:val="auto"/>
              </w:rPr>
              <w:t>O</w:t>
            </w:r>
          </w:p>
        </w:tc>
        <w:tc>
          <w:tcPr>
            <w:tcW w:w="6217" w:type="dxa"/>
            <w:gridSpan w:val="2"/>
            <w:shd w:val="clear" w:color="auto" w:fill="FFFFFF"/>
            <w:vAlign w:val="center"/>
          </w:tcPr>
          <w:p w:rsidR="0093661E" w:rsidRPr="00BB0235" w:rsidRDefault="0093661E" w:rsidP="003548F7">
            <w:pPr>
              <w:pStyle w:val="TableContent-Left"/>
              <w:rPr>
                <w:b w:val="0"/>
                <w:color w:val="auto"/>
              </w:rPr>
            </w:pPr>
            <w:r w:rsidRPr="00BB0235">
              <w:rPr>
                <w:rFonts w:eastAsia="新細明體" w:hint="eastAsia"/>
                <w:b w:val="0"/>
                <w:color w:val="auto"/>
              </w:rPr>
              <w:t>Read</w:t>
            </w:r>
            <w:r w:rsidRPr="00BB0235">
              <w:rPr>
                <w:rFonts w:hint="eastAsia"/>
                <w:b w:val="0"/>
                <w:color w:val="auto"/>
              </w:rPr>
              <w:t xml:space="preserve"> </w:t>
            </w:r>
            <w:r w:rsidRPr="00BB0235">
              <w:rPr>
                <w:rFonts w:eastAsiaTheme="minorEastAsia" w:hint="eastAsia"/>
                <w:b w:val="0"/>
                <w:color w:val="auto"/>
              </w:rPr>
              <w:t xml:space="preserve">address </w:t>
            </w:r>
            <w:r w:rsidRPr="00BB0235">
              <w:rPr>
                <w:rFonts w:hint="eastAsia"/>
                <w:b w:val="0"/>
                <w:color w:val="auto"/>
              </w:rPr>
              <w:t>ready</w:t>
            </w:r>
          </w:p>
        </w:tc>
      </w:tr>
      <w:tr w:rsidR="0093661E" w:rsidRPr="00712E32" w:rsidTr="003548F7">
        <w:trPr>
          <w:gridAfter w:val="1"/>
          <w:wAfter w:w="34" w:type="dxa"/>
          <w:cantSplit/>
        </w:trPr>
        <w:tc>
          <w:tcPr>
            <w:tcW w:w="10342" w:type="dxa"/>
            <w:gridSpan w:val="6"/>
            <w:tcBorders>
              <w:top w:val="single" w:sz="12" w:space="0" w:color="0000FF"/>
              <w:bottom w:val="single" w:sz="12" w:space="0" w:color="0000FF"/>
            </w:tcBorders>
            <w:shd w:val="clear" w:color="auto" w:fill="FFFFFF"/>
            <w:vAlign w:val="center"/>
          </w:tcPr>
          <w:p w:rsidR="0093661E" w:rsidRPr="00712E32" w:rsidRDefault="0093661E" w:rsidP="003548F7">
            <w:pPr>
              <w:adjustRightInd w:val="0"/>
              <w:snapToGrid/>
              <w:spacing w:before="120" w:after="120" w:line="0" w:lineRule="atLeast"/>
              <w:textAlignment w:val="baseline"/>
              <w:rPr>
                <w:rFonts w:eastAsia="Candara" w:cs="Candara"/>
                <w:b/>
                <w:color w:val="000000"/>
                <w:sz w:val="20"/>
                <w:szCs w:val="24"/>
              </w:rPr>
            </w:pPr>
            <w:r>
              <w:rPr>
                <w:rFonts w:eastAsia="新細明體" w:cs="Candara" w:hint="eastAsia"/>
                <w:b/>
                <w:color w:val="000000"/>
                <w:sz w:val="20"/>
                <w:szCs w:val="24"/>
              </w:rPr>
              <w:t xml:space="preserve">Master </w:t>
            </w:r>
            <w:r w:rsidRPr="00BB0235">
              <w:rPr>
                <w:rFonts w:eastAsia="新細明體" w:cs="Candara"/>
                <w:b/>
                <w:sz w:val="20"/>
                <w:szCs w:val="24"/>
              </w:rPr>
              <w:t>A</w:t>
            </w:r>
            <w:r w:rsidRPr="00BB0235">
              <w:rPr>
                <w:rFonts w:eastAsia="新細明體" w:cs="Candara" w:hint="eastAsia"/>
                <w:b/>
                <w:sz w:val="20"/>
                <w:szCs w:val="24"/>
              </w:rPr>
              <w:t>XI</w:t>
            </w:r>
            <w:r w:rsidRPr="00BB0235">
              <w:rPr>
                <w:rFonts w:eastAsia="新細明體" w:cs="Candara"/>
                <w:b/>
                <w:sz w:val="20"/>
                <w:szCs w:val="24"/>
              </w:rPr>
              <w:t xml:space="preserve"> </w:t>
            </w:r>
            <w:r w:rsidRPr="00BB0235">
              <w:rPr>
                <w:rFonts w:eastAsia="新細明體" w:cs="Candara" w:hint="eastAsia"/>
                <w:b/>
                <w:sz w:val="20"/>
                <w:szCs w:val="24"/>
              </w:rPr>
              <w:t>read data channel</w:t>
            </w:r>
            <w:r w:rsidRPr="00BB0235">
              <w:rPr>
                <w:rFonts w:eastAsia="Candara" w:cs="Candara"/>
                <w:b/>
                <w:sz w:val="20"/>
                <w:szCs w:val="24"/>
              </w:rPr>
              <w:t xml:space="preserve"> signals</w:t>
            </w:r>
          </w:p>
        </w:tc>
      </w:tr>
      <w:tr w:rsidR="0093661E" w:rsidRPr="00BB0235" w:rsidTr="003548F7">
        <w:trPr>
          <w:cantSplit/>
        </w:trPr>
        <w:tc>
          <w:tcPr>
            <w:tcW w:w="3053" w:type="dxa"/>
            <w:shd w:val="clear" w:color="auto" w:fill="FFFFFF"/>
            <w:vAlign w:val="center"/>
          </w:tcPr>
          <w:p w:rsidR="0093661E" w:rsidRPr="00BB0235" w:rsidRDefault="0093661E" w:rsidP="003548F7">
            <w:pPr>
              <w:pStyle w:val="TableContent-Left"/>
              <w:rPr>
                <w:rFonts w:eastAsiaTheme="minorEastAsia"/>
                <w:b w:val="0"/>
                <w:color w:val="auto"/>
              </w:rPr>
            </w:pPr>
            <w:r>
              <w:rPr>
                <w:rFonts w:eastAsiaTheme="minorEastAsia" w:hint="eastAsia"/>
                <w:b w:val="0"/>
                <w:color w:val="auto"/>
              </w:rPr>
              <w:t>us</w:t>
            </w:r>
            <w:r w:rsidRPr="0093661E">
              <w:rPr>
                <w:rFonts w:eastAsiaTheme="minorEastAsia" w:hint="eastAsia"/>
                <w:i/>
                <w:color w:val="auto"/>
              </w:rPr>
              <w:t>x</w:t>
            </w:r>
            <w:r>
              <w:rPr>
                <w:rFonts w:eastAsiaTheme="minorEastAsia" w:hint="eastAsia"/>
                <w:b w:val="0"/>
                <w:color w:val="auto"/>
              </w:rPr>
              <w:t>_</w:t>
            </w:r>
            <w:r w:rsidRPr="00BB0235">
              <w:rPr>
                <w:rFonts w:eastAsiaTheme="minorEastAsia" w:hint="eastAsia"/>
                <w:b w:val="0"/>
                <w:color w:val="auto"/>
              </w:rPr>
              <w:t>rid[ID_</w:t>
            </w:r>
            <w:r>
              <w:rPr>
                <w:rFonts w:eastAsiaTheme="minorEastAsia" w:hint="eastAsia"/>
                <w:b w:val="0"/>
                <w:color w:val="auto"/>
              </w:rPr>
              <w:t>MSB</w:t>
            </w:r>
            <w:r w:rsidRPr="00BB0235">
              <w:rPr>
                <w:rFonts w:eastAsiaTheme="minorEastAsia" w:hint="eastAsia"/>
                <w:b w:val="0"/>
                <w:color w:val="auto"/>
              </w:rPr>
              <w:t>:0]</w:t>
            </w:r>
          </w:p>
        </w:tc>
        <w:tc>
          <w:tcPr>
            <w:tcW w:w="1106" w:type="dxa"/>
            <w:gridSpan w:val="4"/>
            <w:shd w:val="clear" w:color="auto" w:fill="FFFFFF"/>
            <w:vAlign w:val="center"/>
          </w:tcPr>
          <w:p w:rsidR="0093661E" w:rsidRPr="00BB0235" w:rsidRDefault="0093661E" w:rsidP="003548F7">
            <w:pPr>
              <w:pStyle w:val="TableContent-Centered"/>
              <w:rPr>
                <w:rFonts w:eastAsia="新細明體"/>
                <w:b w:val="0"/>
                <w:color w:val="auto"/>
              </w:rPr>
            </w:pPr>
            <w:r w:rsidRPr="00BB0235">
              <w:rPr>
                <w:rFonts w:eastAsia="新細明體" w:hint="eastAsia"/>
                <w:b w:val="0"/>
                <w:color w:val="auto"/>
              </w:rPr>
              <w:t>I</w:t>
            </w:r>
          </w:p>
        </w:tc>
        <w:tc>
          <w:tcPr>
            <w:tcW w:w="6217" w:type="dxa"/>
            <w:gridSpan w:val="2"/>
            <w:shd w:val="clear" w:color="auto" w:fill="FFFFFF"/>
            <w:vAlign w:val="center"/>
          </w:tcPr>
          <w:p w:rsidR="0093661E" w:rsidRPr="00BB0235" w:rsidRDefault="0093661E" w:rsidP="003548F7">
            <w:pPr>
              <w:pStyle w:val="TableContent-Left"/>
              <w:rPr>
                <w:rFonts w:eastAsiaTheme="minorEastAsia"/>
                <w:b w:val="0"/>
                <w:color w:val="auto"/>
              </w:rPr>
            </w:pPr>
            <w:r w:rsidRPr="00BB0235">
              <w:rPr>
                <w:rFonts w:eastAsiaTheme="minorEastAsia" w:hint="eastAsia"/>
                <w:b w:val="0"/>
                <w:color w:val="auto"/>
              </w:rPr>
              <w:t>Read ID tag</w:t>
            </w:r>
          </w:p>
        </w:tc>
      </w:tr>
      <w:tr w:rsidR="0093661E" w:rsidRPr="00BB0235" w:rsidTr="003548F7">
        <w:trPr>
          <w:cantSplit/>
        </w:trPr>
        <w:tc>
          <w:tcPr>
            <w:tcW w:w="3053" w:type="dxa"/>
            <w:shd w:val="clear" w:color="auto" w:fill="FFFFFF"/>
            <w:vAlign w:val="center"/>
          </w:tcPr>
          <w:p w:rsidR="0093661E" w:rsidRPr="00BB0235" w:rsidRDefault="0093661E" w:rsidP="003548F7">
            <w:pPr>
              <w:pStyle w:val="TableContent-Left"/>
              <w:rPr>
                <w:rFonts w:eastAsiaTheme="minorEastAsia"/>
                <w:b w:val="0"/>
                <w:color w:val="auto"/>
              </w:rPr>
            </w:pPr>
            <w:r>
              <w:rPr>
                <w:rFonts w:eastAsiaTheme="minorEastAsia" w:hint="eastAsia"/>
                <w:b w:val="0"/>
                <w:color w:val="auto"/>
              </w:rPr>
              <w:t>us</w:t>
            </w:r>
            <w:r w:rsidRPr="0093661E">
              <w:rPr>
                <w:rFonts w:eastAsiaTheme="minorEastAsia" w:hint="eastAsia"/>
                <w:i/>
                <w:color w:val="auto"/>
              </w:rPr>
              <w:t>x</w:t>
            </w:r>
            <w:r>
              <w:rPr>
                <w:rFonts w:eastAsiaTheme="minorEastAsia" w:hint="eastAsia"/>
                <w:b w:val="0"/>
                <w:color w:val="auto"/>
              </w:rPr>
              <w:t>_</w:t>
            </w:r>
            <w:r w:rsidRPr="00BB0235">
              <w:rPr>
                <w:rFonts w:eastAsiaTheme="minorEastAsia" w:hint="eastAsia"/>
                <w:b w:val="0"/>
                <w:color w:val="auto"/>
              </w:rPr>
              <w:t>rdata[</w:t>
            </w:r>
            <w:r>
              <w:rPr>
                <w:rFonts w:eastAsiaTheme="minorEastAsia" w:hint="eastAsia"/>
                <w:b w:val="0"/>
                <w:color w:val="auto"/>
              </w:rPr>
              <w:t>DATA_MSB</w:t>
            </w:r>
            <w:r w:rsidRPr="00BB0235">
              <w:rPr>
                <w:rFonts w:eastAsiaTheme="minorEastAsia" w:hint="eastAsia"/>
                <w:b w:val="0"/>
                <w:color w:val="auto"/>
              </w:rPr>
              <w:t>:0]</w:t>
            </w:r>
          </w:p>
        </w:tc>
        <w:tc>
          <w:tcPr>
            <w:tcW w:w="1106" w:type="dxa"/>
            <w:gridSpan w:val="4"/>
            <w:shd w:val="clear" w:color="auto" w:fill="FFFFFF"/>
            <w:vAlign w:val="center"/>
          </w:tcPr>
          <w:p w:rsidR="0093661E" w:rsidRPr="00BB0235" w:rsidRDefault="0093661E" w:rsidP="003548F7">
            <w:pPr>
              <w:pStyle w:val="TableContent-Centered"/>
              <w:rPr>
                <w:rFonts w:eastAsiaTheme="minorEastAsia"/>
                <w:b w:val="0"/>
                <w:color w:val="auto"/>
              </w:rPr>
            </w:pPr>
            <w:r w:rsidRPr="00BB0235">
              <w:rPr>
                <w:rFonts w:eastAsiaTheme="minorEastAsia" w:hint="eastAsia"/>
                <w:b w:val="0"/>
                <w:color w:val="auto"/>
              </w:rPr>
              <w:t>I</w:t>
            </w:r>
          </w:p>
        </w:tc>
        <w:tc>
          <w:tcPr>
            <w:tcW w:w="6217" w:type="dxa"/>
            <w:gridSpan w:val="2"/>
            <w:shd w:val="clear" w:color="auto" w:fill="FFFFFF"/>
            <w:vAlign w:val="center"/>
          </w:tcPr>
          <w:p w:rsidR="0093661E" w:rsidRPr="00BB0235" w:rsidRDefault="0093661E" w:rsidP="003548F7">
            <w:pPr>
              <w:pStyle w:val="TableContent-Left"/>
              <w:rPr>
                <w:rFonts w:eastAsiaTheme="minorEastAsia"/>
                <w:b w:val="0"/>
                <w:color w:val="auto"/>
              </w:rPr>
            </w:pPr>
            <w:r w:rsidRPr="00BB0235">
              <w:rPr>
                <w:rFonts w:eastAsiaTheme="minorEastAsia" w:hint="eastAsia"/>
                <w:b w:val="0"/>
                <w:color w:val="auto"/>
              </w:rPr>
              <w:t>Read data bus</w:t>
            </w:r>
          </w:p>
        </w:tc>
      </w:tr>
      <w:tr w:rsidR="0093661E" w:rsidRPr="00BB0235" w:rsidTr="003548F7">
        <w:trPr>
          <w:cantSplit/>
        </w:trPr>
        <w:tc>
          <w:tcPr>
            <w:tcW w:w="3053" w:type="dxa"/>
            <w:shd w:val="clear" w:color="auto" w:fill="FFFFFF"/>
            <w:vAlign w:val="center"/>
          </w:tcPr>
          <w:p w:rsidR="0093661E" w:rsidRPr="00BB0235" w:rsidRDefault="0093661E" w:rsidP="003548F7">
            <w:pPr>
              <w:pStyle w:val="TableContent-Left"/>
              <w:rPr>
                <w:b w:val="0"/>
                <w:color w:val="auto"/>
              </w:rPr>
            </w:pPr>
            <w:r>
              <w:rPr>
                <w:rFonts w:eastAsiaTheme="minorEastAsia" w:hint="eastAsia"/>
                <w:b w:val="0"/>
                <w:color w:val="auto"/>
              </w:rPr>
              <w:t>us</w:t>
            </w:r>
            <w:r w:rsidRPr="0093661E">
              <w:rPr>
                <w:rFonts w:eastAsiaTheme="minorEastAsia" w:hint="eastAsia"/>
                <w:i/>
                <w:color w:val="auto"/>
              </w:rPr>
              <w:t>x</w:t>
            </w:r>
            <w:r>
              <w:rPr>
                <w:rFonts w:eastAsiaTheme="minorEastAsia" w:hint="eastAsia"/>
                <w:b w:val="0"/>
                <w:color w:val="auto"/>
              </w:rPr>
              <w:t>_</w:t>
            </w:r>
            <w:r w:rsidRPr="00BB0235">
              <w:rPr>
                <w:rFonts w:hint="eastAsia"/>
                <w:b w:val="0"/>
                <w:color w:val="auto"/>
              </w:rPr>
              <w:t>rresp[1:0]</w:t>
            </w:r>
          </w:p>
        </w:tc>
        <w:tc>
          <w:tcPr>
            <w:tcW w:w="1106" w:type="dxa"/>
            <w:gridSpan w:val="4"/>
            <w:shd w:val="clear" w:color="auto" w:fill="FFFFFF"/>
            <w:vAlign w:val="center"/>
          </w:tcPr>
          <w:p w:rsidR="0093661E" w:rsidRPr="00BB0235" w:rsidRDefault="0093661E" w:rsidP="003548F7">
            <w:pPr>
              <w:pStyle w:val="TableContent-Centered"/>
              <w:rPr>
                <w:rFonts w:eastAsiaTheme="minorEastAsia"/>
                <w:b w:val="0"/>
                <w:color w:val="auto"/>
              </w:rPr>
            </w:pPr>
            <w:r w:rsidRPr="00BB0235">
              <w:rPr>
                <w:rFonts w:eastAsiaTheme="minorEastAsia" w:hint="eastAsia"/>
                <w:b w:val="0"/>
                <w:color w:val="auto"/>
              </w:rPr>
              <w:t>I</w:t>
            </w:r>
          </w:p>
        </w:tc>
        <w:tc>
          <w:tcPr>
            <w:tcW w:w="6217" w:type="dxa"/>
            <w:gridSpan w:val="2"/>
            <w:shd w:val="clear" w:color="auto" w:fill="FFFFFF"/>
            <w:vAlign w:val="center"/>
          </w:tcPr>
          <w:p w:rsidR="0093661E" w:rsidRPr="00BB0235" w:rsidRDefault="0093661E" w:rsidP="003548F7">
            <w:pPr>
              <w:pStyle w:val="TableContent-Left"/>
              <w:rPr>
                <w:b w:val="0"/>
                <w:color w:val="auto"/>
              </w:rPr>
            </w:pPr>
            <w:r w:rsidRPr="00BB0235">
              <w:rPr>
                <w:b w:val="0"/>
                <w:color w:val="auto"/>
              </w:rPr>
              <w:t>R</w:t>
            </w:r>
            <w:r w:rsidRPr="00BB0235">
              <w:rPr>
                <w:rFonts w:hint="eastAsia"/>
                <w:b w:val="0"/>
                <w:color w:val="auto"/>
              </w:rPr>
              <w:t>ead response</w:t>
            </w:r>
          </w:p>
        </w:tc>
      </w:tr>
      <w:tr w:rsidR="0093661E" w:rsidRPr="00BB0235" w:rsidTr="003548F7">
        <w:trPr>
          <w:cantSplit/>
        </w:trPr>
        <w:tc>
          <w:tcPr>
            <w:tcW w:w="3053" w:type="dxa"/>
            <w:shd w:val="clear" w:color="auto" w:fill="FFFFFF"/>
            <w:vAlign w:val="center"/>
          </w:tcPr>
          <w:p w:rsidR="0093661E" w:rsidRPr="00BB0235" w:rsidRDefault="0093661E" w:rsidP="003548F7">
            <w:pPr>
              <w:pStyle w:val="TableContent-Left"/>
              <w:rPr>
                <w:b w:val="0"/>
                <w:color w:val="auto"/>
              </w:rPr>
            </w:pPr>
            <w:r>
              <w:rPr>
                <w:rFonts w:eastAsiaTheme="minorEastAsia" w:hint="eastAsia"/>
                <w:b w:val="0"/>
                <w:color w:val="auto"/>
              </w:rPr>
              <w:t>us</w:t>
            </w:r>
            <w:r w:rsidRPr="0093661E">
              <w:rPr>
                <w:rFonts w:eastAsiaTheme="minorEastAsia" w:hint="eastAsia"/>
                <w:i/>
                <w:color w:val="auto"/>
              </w:rPr>
              <w:t>x</w:t>
            </w:r>
            <w:r>
              <w:rPr>
                <w:rFonts w:eastAsiaTheme="minorEastAsia" w:hint="eastAsia"/>
                <w:b w:val="0"/>
                <w:color w:val="auto"/>
              </w:rPr>
              <w:t>_</w:t>
            </w:r>
            <w:r w:rsidRPr="00BB0235">
              <w:rPr>
                <w:rFonts w:hint="eastAsia"/>
                <w:b w:val="0"/>
                <w:color w:val="auto"/>
              </w:rPr>
              <w:t>rlast</w:t>
            </w:r>
          </w:p>
        </w:tc>
        <w:tc>
          <w:tcPr>
            <w:tcW w:w="1106" w:type="dxa"/>
            <w:gridSpan w:val="4"/>
            <w:shd w:val="clear" w:color="auto" w:fill="FFFFFF"/>
            <w:vAlign w:val="center"/>
          </w:tcPr>
          <w:p w:rsidR="0093661E" w:rsidRPr="00BB0235" w:rsidRDefault="0093661E" w:rsidP="003548F7">
            <w:pPr>
              <w:pStyle w:val="TableContent-Centered"/>
              <w:rPr>
                <w:rFonts w:eastAsiaTheme="minorEastAsia"/>
                <w:b w:val="0"/>
                <w:color w:val="auto"/>
              </w:rPr>
            </w:pPr>
            <w:r w:rsidRPr="00BB0235">
              <w:rPr>
                <w:rFonts w:eastAsiaTheme="minorEastAsia" w:hint="eastAsia"/>
                <w:b w:val="0"/>
                <w:color w:val="auto"/>
              </w:rPr>
              <w:t>I</w:t>
            </w:r>
          </w:p>
        </w:tc>
        <w:tc>
          <w:tcPr>
            <w:tcW w:w="6217" w:type="dxa"/>
            <w:gridSpan w:val="2"/>
            <w:shd w:val="clear" w:color="auto" w:fill="FFFFFF"/>
            <w:vAlign w:val="center"/>
          </w:tcPr>
          <w:p w:rsidR="0093661E" w:rsidRPr="00BB0235" w:rsidRDefault="0093661E" w:rsidP="003548F7">
            <w:pPr>
              <w:pStyle w:val="TableContent-Left"/>
              <w:rPr>
                <w:b w:val="0"/>
                <w:color w:val="auto"/>
              </w:rPr>
            </w:pPr>
            <w:r w:rsidRPr="00BB0235">
              <w:rPr>
                <w:b w:val="0"/>
                <w:color w:val="auto"/>
              </w:rPr>
              <w:t>L</w:t>
            </w:r>
            <w:r w:rsidRPr="00BB0235">
              <w:rPr>
                <w:rFonts w:hint="eastAsia"/>
                <w:b w:val="0"/>
                <w:color w:val="auto"/>
              </w:rPr>
              <w:t>ast read in a burst</w:t>
            </w:r>
          </w:p>
        </w:tc>
      </w:tr>
      <w:tr w:rsidR="0093661E" w:rsidRPr="00BB0235" w:rsidTr="003548F7">
        <w:trPr>
          <w:cantSplit/>
        </w:trPr>
        <w:tc>
          <w:tcPr>
            <w:tcW w:w="3053" w:type="dxa"/>
            <w:tcBorders>
              <w:bottom w:val="single" w:sz="4" w:space="0" w:color="0000FF"/>
            </w:tcBorders>
            <w:shd w:val="clear" w:color="auto" w:fill="FFFFFF"/>
            <w:vAlign w:val="center"/>
          </w:tcPr>
          <w:p w:rsidR="0093661E" w:rsidRPr="00BB0235" w:rsidRDefault="0093661E" w:rsidP="003548F7">
            <w:pPr>
              <w:pStyle w:val="TableContent-Left"/>
              <w:rPr>
                <w:b w:val="0"/>
                <w:color w:val="auto"/>
              </w:rPr>
            </w:pPr>
            <w:r>
              <w:rPr>
                <w:rFonts w:eastAsiaTheme="minorEastAsia" w:hint="eastAsia"/>
                <w:b w:val="0"/>
                <w:color w:val="auto"/>
              </w:rPr>
              <w:t>us</w:t>
            </w:r>
            <w:r w:rsidRPr="0093661E">
              <w:rPr>
                <w:rFonts w:eastAsiaTheme="minorEastAsia" w:hint="eastAsia"/>
                <w:i/>
                <w:color w:val="auto"/>
              </w:rPr>
              <w:t>x</w:t>
            </w:r>
            <w:r>
              <w:rPr>
                <w:rFonts w:eastAsiaTheme="minorEastAsia" w:hint="eastAsia"/>
                <w:b w:val="0"/>
                <w:color w:val="auto"/>
              </w:rPr>
              <w:t>_</w:t>
            </w:r>
            <w:r w:rsidRPr="00BB0235">
              <w:rPr>
                <w:rFonts w:hint="eastAsia"/>
                <w:b w:val="0"/>
                <w:color w:val="auto"/>
              </w:rPr>
              <w:t>rvalid</w:t>
            </w:r>
          </w:p>
        </w:tc>
        <w:tc>
          <w:tcPr>
            <w:tcW w:w="1106" w:type="dxa"/>
            <w:gridSpan w:val="4"/>
            <w:tcBorders>
              <w:bottom w:val="single" w:sz="4" w:space="0" w:color="0000FF"/>
            </w:tcBorders>
            <w:shd w:val="clear" w:color="auto" w:fill="FFFFFF"/>
            <w:vAlign w:val="center"/>
          </w:tcPr>
          <w:p w:rsidR="0093661E" w:rsidRPr="00BB0235" w:rsidRDefault="0093661E" w:rsidP="003548F7">
            <w:pPr>
              <w:pStyle w:val="TableContent-Centered"/>
              <w:rPr>
                <w:rFonts w:eastAsiaTheme="minorEastAsia"/>
                <w:b w:val="0"/>
                <w:color w:val="auto"/>
              </w:rPr>
            </w:pPr>
            <w:r w:rsidRPr="00BB0235">
              <w:rPr>
                <w:rFonts w:eastAsiaTheme="minorEastAsia" w:hint="eastAsia"/>
                <w:b w:val="0"/>
                <w:color w:val="auto"/>
              </w:rPr>
              <w:t>I</w:t>
            </w:r>
          </w:p>
        </w:tc>
        <w:tc>
          <w:tcPr>
            <w:tcW w:w="6217" w:type="dxa"/>
            <w:gridSpan w:val="2"/>
            <w:tcBorders>
              <w:bottom w:val="single" w:sz="4" w:space="0" w:color="0000FF"/>
            </w:tcBorders>
            <w:shd w:val="clear" w:color="auto" w:fill="FFFFFF"/>
            <w:vAlign w:val="center"/>
          </w:tcPr>
          <w:p w:rsidR="0093661E" w:rsidRPr="00BB0235" w:rsidRDefault="0093661E" w:rsidP="003548F7">
            <w:pPr>
              <w:pStyle w:val="TableContent-Left"/>
              <w:rPr>
                <w:rFonts w:eastAsia="新細明體"/>
                <w:b w:val="0"/>
                <w:color w:val="auto"/>
              </w:rPr>
            </w:pPr>
            <w:r w:rsidRPr="00BB0235">
              <w:rPr>
                <w:b w:val="0"/>
                <w:color w:val="auto"/>
              </w:rPr>
              <w:t>R</w:t>
            </w:r>
            <w:r w:rsidRPr="00BB0235">
              <w:rPr>
                <w:rFonts w:hint="eastAsia"/>
                <w:b w:val="0"/>
                <w:color w:val="auto"/>
              </w:rPr>
              <w:t>ead data valid</w:t>
            </w:r>
          </w:p>
        </w:tc>
      </w:tr>
      <w:tr w:rsidR="0093661E" w:rsidRPr="00BB0235" w:rsidTr="003548F7">
        <w:trPr>
          <w:cantSplit/>
        </w:trPr>
        <w:tc>
          <w:tcPr>
            <w:tcW w:w="3053" w:type="dxa"/>
            <w:tcBorders>
              <w:bottom w:val="single" w:sz="12" w:space="0" w:color="0000FF"/>
            </w:tcBorders>
            <w:shd w:val="clear" w:color="auto" w:fill="FFFFFF"/>
            <w:vAlign w:val="center"/>
          </w:tcPr>
          <w:p w:rsidR="0093661E" w:rsidRPr="00BB0235" w:rsidRDefault="0093661E" w:rsidP="003548F7">
            <w:pPr>
              <w:pStyle w:val="TableContent-Left"/>
              <w:rPr>
                <w:b w:val="0"/>
                <w:color w:val="auto"/>
              </w:rPr>
            </w:pPr>
            <w:r>
              <w:rPr>
                <w:rFonts w:eastAsiaTheme="minorEastAsia" w:hint="eastAsia"/>
                <w:b w:val="0"/>
                <w:color w:val="auto"/>
              </w:rPr>
              <w:t>us</w:t>
            </w:r>
            <w:r w:rsidRPr="0093661E">
              <w:rPr>
                <w:rFonts w:eastAsiaTheme="minorEastAsia" w:hint="eastAsia"/>
                <w:i/>
                <w:color w:val="auto"/>
              </w:rPr>
              <w:t>x</w:t>
            </w:r>
            <w:r>
              <w:rPr>
                <w:rFonts w:eastAsiaTheme="minorEastAsia" w:hint="eastAsia"/>
                <w:b w:val="0"/>
                <w:color w:val="auto"/>
              </w:rPr>
              <w:t>_</w:t>
            </w:r>
            <w:r w:rsidRPr="00BB0235">
              <w:rPr>
                <w:rFonts w:hint="eastAsia"/>
                <w:b w:val="0"/>
                <w:color w:val="auto"/>
              </w:rPr>
              <w:t>rready</w:t>
            </w:r>
          </w:p>
        </w:tc>
        <w:tc>
          <w:tcPr>
            <w:tcW w:w="1106" w:type="dxa"/>
            <w:gridSpan w:val="4"/>
            <w:tcBorders>
              <w:bottom w:val="single" w:sz="12" w:space="0" w:color="0000FF"/>
            </w:tcBorders>
            <w:shd w:val="clear" w:color="auto" w:fill="FFFFFF"/>
            <w:vAlign w:val="center"/>
          </w:tcPr>
          <w:p w:rsidR="0093661E" w:rsidRPr="00BB0235" w:rsidRDefault="0093661E" w:rsidP="003548F7">
            <w:pPr>
              <w:pStyle w:val="TableContent-Centered"/>
              <w:rPr>
                <w:rFonts w:eastAsiaTheme="minorEastAsia"/>
                <w:b w:val="0"/>
                <w:color w:val="auto"/>
              </w:rPr>
            </w:pPr>
            <w:r w:rsidRPr="00BB0235">
              <w:rPr>
                <w:rFonts w:eastAsiaTheme="minorEastAsia" w:hint="eastAsia"/>
                <w:b w:val="0"/>
                <w:color w:val="auto"/>
              </w:rPr>
              <w:t>O</w:t>
            </w:r>
          </w:p>
        </w:tc>
        <w:tc>
          <w:tcPr>
            <w:tcW w:w="6217" w:type="dxa"/>
            <w:gridSpan w:val="2"/>
            <w:tcBorders>
              <w:bottom w:val="single" w:sz="12" w:space="0" w:color="0000FF"/>
            </w:tcBorders>
            <w:shd w:val="clear" w:color="auto" w:fill="FFFFFF"/>
            <w:vAlign w:val="center"/>
          </w:tcPr>
          <w:p w:rsidR="0093661E" w:rsidRPr="00BB0235" w:rsidRDefault="0093661E" w:rsidP="003548F7">
            <w:pPr>
              <w:pStyle w:val="TableContent-Left"/>
              <w:rPr>
                <w:b w:val="0"/>
                <w:color w:val="auto"/>
              </w:rPr>
            </w:pPr>
            <w:r w:rsidRPr="00BB0235">
              <w:rPr>
                <w:b w:val="0"/>
                <w:color w:val="auto"/>
              </w:rPr>
              <w:t>R</w:t>
            </w:r>
            <w:r w:rsidRPr="00BB0235">
              <w:rPr>
                <w:rFonts w:hint="eastAsia"/>
                <w:b w:val="0"/>
                <w:color w:val="auto"/>
              </w:rPr>
              <w:t>ead data ready</w:t>
            </w:r>
          </w:p>
        </w:tc>
      </w:tr>
      <w:tr w:rsidR="0093661E" w:rsidRPr="00712E32" w:rsidTr="003548F7">
        <w:trPr>
          <w:gridAfter w:val="1"/>
          <w:wAfter w:w="34" w:type="dxa"/>
          <w:cantSplit/>
        </w:trPr>
        <w:tc>
          <w:tcPr>
            <w:tcW w:w="10342" w:type="dxa"/>
            <w:gridSpan w:val="6"/>
            <w:tcBorders>
              <w:top w:val="single" w:sz="12" w:space="0" w:color="0000FF"/>
              <w:bottom w:val="single" w:sz="12" w:space="0" w:color="0000FF"/>
            </w:tcBorders>
            <w:shd w:val="clear" w:color="auto" w:fill="FFFFFF"/>
            <w:vAlign w:val="center"/>
          </w:tcPr>
          <w:p w:rsidR="0093661E" w:rsidRPr="00712E32" w:rsidRDefault="0093661E" w:rsidP="003548F7">
            <w:pPr>
              <w:adjustRightInd w:val="0"/>
              <w:snapToGrid/>
              <w:spacing w:before="120" w:after="120" w:line="0" w:lineRule="atLeast"/>
              <w:textAlignment w:val="baseline"/>
              <w:rPr>
                <w:rFonts w:eastAsia="Candara" w:cs="Candara"/>
                <w:b/>
                <w:color w:val="000000"/>
                <w:sz w:val="20"/>
                <w:szCs w:val="24"/>
              </w:rPr>
            </w:pPr>
            <w:r>
              <w:rPr>
                <w:rFonts w:eastAsia="新細明體" w:cs="Candara" w:hint="eastAsia"/>
                <w:b/>
                <w:sz w:val="20"/>
                <w:szCs w:val="24"/>
              </w:rPr>
              <w:t xml:space="preserve">Slave </w:t>
            </w:r>
            <w:r w:rsidRPr="00BB0235">
              <w:rPr>
                <w:rFonts w:eastAsia="新細明體" w:cs="Candara"/>
                <w:b/>
                <w:sz w:val="20"/>
                <w:szCs w:val="24"/>
              </w:rPr>
              <w:t>A</w:t>
            </w:r>
            <w:r w:rsidRPr="00BB0235">
              <w:rPr>
                <w:rFonts w:eastAsia="新細明體" w:cs="Candara" w:hint="eastAsia"/>
                <w:b/>
                <w:sz w:val="20"/>
                <w:szCs w:val="24"/>
              </w:rPr>
              <w:t>XI</w:t>
            </w:r>
            <w:r w:rsidRPr="00BB0235">
              <w:rPr>
                <w:rFonts w:eastAsia="新細明體" w:cs="Candara"/>
                <w:b/>
                <w:sz w:val="20"/>
                <w:szCs w:val="24"/>
              </w:rPr>
              <w:t xml:space="preserve"> </w:t>
            </w:r>
            <w:r w:rsidRPr="00BB0235">
              <w:rPr>
                <w:rFonts w:eastAsia="新細明體" w:cs="Candara" w:hint="eastAsia"/>
                <w:b/>
                <w:sz w:val="20"/>
                <w:szCs w:val="24"/>
              </w:rPr>
              <w:t>write address channel</w:t>
            </w:r>
            <w:r w:rsidRPr="00BB0235">
              <w:rPr>
                <w:rFonts w:eastAsia="Candara" w:cs="Candara"/>
                <w:b/>
                <w:sz w:val="20"/>
                <w:szCs w:val="24"/>
              </w:rPr>
              <w:t xml:space="preserve"> signals</w:t>
            </w:r>
          </w:p>
        </w:tc>
      </w:tr>
      <w:tr w:rsidR="0093661E" w:rsidRPr="00BB0235" w:rsidTr="003548F7">
        <w:trPr>
          <w:cantSplit/>
        </w:trPr>
        <w:tc>
          <w:tcPr>
            <w:tcW w:w="3053" w:type="dxa"/>
            <w:shd w:val="clear" w:color="auto" w:fill="FFFFFF"/>
            <w:vAlign w:val="center"/>
          </w:tcPr>
          <w:p w:rsidR="0093661E" w:rsidRPr="00BB0235" w:rsidRDefault="0093661E" w:rsidP="003548F7">
            <w:pPr>
              <w:pStyle w:val="TableContent-Left"/>
              <w:rPr>
                <w:rFonts w:eastAsiaTheme="minorEastAsia"/>
                <w:b w:val="0"/>
                <w:color w:val="auto"/>
              </w:rPr>
            </w:pPr>
            <w:r>
              <w:rPr>
                <w:rFonts w:eastAsiaTheme="minorEastAsia" w:hint="eastAsia"/>
                <w:b w:val="0"/>
                <w:color w:val="auto"/>
              </w:rPr>
              <w:t>ds</w:t>
            </w:r>
            <w:r w:rsidRPr="0093661E">
              <w:rPr>
                <w:rFonts w:eastAsiaTheme="minorEastAsia" w:hint="eastAsia"/>
                <w:i/>
                <w:color w:val="auto"/>
              </w:rPr>
              <w:t>y</w:t>
            </w:r>
            <w:r>
              <w:rPr>
                <w:rFonts w:eastAsiaTheme="minorEastAsia" w:hint="eastAsia"/>
                <w:b w:val="0"/>
                <w:color w:val="auto"/>
              </w:rPr>
              <w:t>_</w:t>
            </w:r>
            <w:r w:rsidRPr="00BB0235">
              <w:rPr>
                <w:rFonts w:eastAsiaTheme="minorEastAsia" w:hint="eastAsia"/>
                <w:b w:val="0"/>
                <w:color w:val="auto"/>
              </w:rPr>
              <w:t>awid[ID_</w:t>
            </w:r>
            <w:r>
              <w:rPr>
                <w:rFonts w:eastAsiaTheme="minorEastAsia" w:hint="eastAsia"/>
                <w:b w:val="0"/>
                <w:color w:val="auto"/>
              </w:rPr>
              <w:t>MSB+4</w:t>
            </w:r>
            <w:r w:rsidRPr="00BB0235">
              <w:rPr>
                <w:rFonts w:eastAsiaTheme="minorEastAsia" w:hint="eastAsia"/>
                <w:b w:val="0"/>
                <w:color w:val="auto"/>
              </w:rPr>
              <w:t>:0]</w:t>
            </w:r>
          </w:p>
        </w:tc>
        <w:tc>
          <w:tcPr>
            <w:tcW w:w="1106" w:type="dxa"/>
            <w:gridSpan w:val="4"/>
            <w:shd w:val="clear" w:color="auto" w:fill="FFFFFF"/>
            <w:vAlign w:val="center"/>
          </w:tcPr>
          <w:p w:rsidR="0093661E" w:rsidRPr="00BB0235" w:rsidRDefault="0093661E" w:rsidP="003548F7">
            <w:pPr>
              <w:pStyle w:val="TableContent-Centered"/>
              <w:rPr>
                <w:rFonts w:eastAsiaTheme="minorEastAsia"/>
                <w:b w:val="0"/>
                <w:color w:val="auto"/>
              </w:rPr>
            </w:pPr>
            <w:r>
              <w:rPr>
                <w:rFonts w:eastAsiaTheme="minorEastAsia" w:hint="eastAsia"/>
                <w:b w:val="0"/>
                <w:color w:val="auto"/>
              </w:rPr>
              <w:t>O</w:t>
            </w:r>
          </w:p>
        </w:tc>
        <w:tc>
          <w:tcPr>
            <w:tcW w:w="6217" w:type="dxa"/>
            <w:gridSpan w:val="2"/>
            <w:shd w:val="clear" w:color="auto" w:fill="FFFFFF"/>
            <w:vAlign w:val="center"/>
          </w:tcPr>
          <w:p w:rsidR="0093661E" w:rsidRPr="00BB0235" w:rsidRDefault="0093661E" w:rsidP="003548F7">
            <w:pPr>
              <w:pStyle w:val="TableContent-Left"/>
              <w:rPr>
                <w:rFonts w:eastAsia="新細明體"/>
                <w:b w:val="0"/>
                <w:color w:val="auto"/>
              </w:rPr>
            </w:pPr>
            <w:r w:rsidRPr="00BB0235">
              <w:rPr>
                <w:rFonts w:eastAsia="新細明體" w:hint="eastAsia"/>
                <w:b w:val="0"/>
                <w:color w:val="auto"/>
              </w:rPr>
              <w:t>Write address ID tag</w:t>
            </w:r>
          </w:p>
        </w:tc>
      </w:tr>
      <w:tr w:rsidR="0093661E" w:rsidRPr="00BB0235" w:rsidTr="003548F7">
        <w:trPr>
          <w:cantSplit/>
        </w:trPr>
        <w:tc>
          <w:tcPr>
            <w:tcW w:w="3053" w:type="dxa"/>
            <w:shd w:val="clear" w:color="auto" w:fill="FFFFFF"/>
            <w:vAlign w:val="center"/>
          </w:tcPr>
          <w:p w:rsidR="0093661E" w:rsidRPr="00BB0235" w:rsidRDefault="0093661E" w:rsidP="0093661E">
            <w:pPr>
              <w:pStyle w:val="TableContent-Left"/>
              <w:rPr>
                <w:b w:val="0"/>
                <w:color w:val="auto"/>
              </w:rPr>
            </w:pPr>
            <w:r>
              <w:rPr>
                <w:rFonts w:eastAsiaTheme="minorEastAsia" w:hint="eastAsia"/>
                <w:b w:val="0"/>
                <w:color w:val="auto"/>
              </w:rPr>
              <w:t>ds</w:t>
            </w:r>
            <w:r w:rsidRPr="0093661E">
              <w:rPr>
                <w:rFonts w:eastAsiaTheme="minorEastAsia" w:hint="eastAsia"/>
                <w:i/>
                <w:color w:val="auto"/>
              </w:rPr>
              <w:t>y</w:t>
            </w:r>
            <w:r>
              <w:rPr>
                <w:rFonts w:eastAsiaTheme="minorEastAsia" w:hint="eastAsia"/>
                <w:b w:val="0"/>
                <w:color w:val="auto"/>
              </w:rPr>
              <w:t>_</w:t>
            </w:r>
            <w:r w:rsidRPr="00BB0235">
              <w:rPr>
                <w:rFonts w:hint="eastAsia"/>
                <w:b w:val="0"/>
                <w:color w:val="auto"/>
              </w:rPr>
              <w:t>awaddr[</w:t>
            </w:r>
            <w:r w:rsidRPr="00BB0235">
              <w:rPr>
                <w:rFonts w:eastAsiaTheme="minorEastAsia" w:hint="eastAsia"/>
                <w:b w:val="0"/>
                <w:color w:val="auto"/>
              </w:rPr>
              <w:t>ADDR_</w:t>
            </w:r>
            <w:r>
              <w:rPr>
                <w:rFonts w:eastAsiaTheme="minorEastAsia" w:hint="eastAsia"/>
                <w:b w:val="0"/>
                <w:color w:val="auto"/>
              </w:rPr>
              <w:t>MSB</w:t>
            </w:r>
            <w:r w:rsidRPr="00BB0235">
              <w:rPr>
                <w:rFonts w:hint="eastAsia"/>
                <w:b w:val="0"/>
                <w:color w:val="auto"/>
              </w:rPr>
              <w:t>:0]</w:t>
            </w:r>
          </w:p>
        </w:tc>
        <w:tc>
          <w:tcPr>
            <w:tcW w:w="1106" w:type="dxa"/>
            <w:gridSpan w:val="4"/>
            <w:shd w:val="clear" w:color="auto" w:fill="FFFFFF"/>
            <w:vAlign w:val="center"/>
          </w:tcPr>
          <w:p w:rsidR="0093661E" w:rsidRPr="00BB0235" w:rsidRDefault="0093661E" w:rsidP="003548F7">
            <w:pPr>
              <w:pStyle w:val="TableContent-Centered"/>
              <w:rPr>
                <w:rFonts w:eastAsiaTheme="minorEastAsia"/>
                <w:b w:val="0"/>
                <w:color w:val="auto"/>
              </w:rPr>
            </w:pPr>
            <w:r>
              <w:rPr>
                <w:rFonts w:eastAsiaTheme="minorEastAsia" w:hint="eastAsia"/>
                <w:b w:val="0"/>
                <w:color w:val="auto"/>
              </w:rPr>
              <w:t>O</w:t>
            </w:r>
          </w:p>
        </w:tc>
        <w:tc>
          <w:tcPr>
            <w:tcW w:w="6217" w:type="dxa"/>
            <w:gridSpan w:val="2"/>
            <w:shd w:val="clear" w:color="auto" w:fill="FFFFFF"/>
            <w:vAlign w:val="center"/>
          </w:tcPr>
          <w:p w:rsidR="0093661E" w:rsidRPr="00BB0235" w:rsidRDefault="0093661E" w:rsidP="003548F7">
            <w:pPr>
              <w:pStyle w:val="TableContent-Left"/>
              <w:rPr>
                <w:rFonts w:eastAsia="新細明體"/>
                <w:b w:val="0"/>
                <w:color w:val="auto"/>
              </w:rPr>
            </w:pPr>
            <w:r w:rsidRPr="00BB0235">
              <w:rPr>
                <w:rFonts w:eastAsia="新細明體" w:hint="eastAsia"/>
                <w:b w:val="0"/>
                <w:color w:val="auto"/>
              </w:rPr>
              <w:t>W</w:t>
            </w:r>
            <w:r w:rsidRPr="00BB0235">
              <w:rPr>
                <w:rFonts w:hint="eastAsia"/>
                <w:b w:val="0"/>
                <w:color w:val="auto"/>
              </w:rPr>
              <w:t xml:space="preserve">rite </w:t>
            </w:r>
            <w:r w:rsidRPr="00BB0235">
              <w:rPr>
                <w:b w:val="0"/>
                <w:color w:val="auto"/>
              </w:rPr>
              <w:t>A</w:t>
            </w:r>
            <w:r w:rsidRPr="00BB0235">
              <w:rPr>
                <w:rFonts w:hint="eastAsia"/>
                <w:b w:val="0"/>
                <w:color w:val="auto"/>
              </w:rPr>
              <w:t>ddress</w:t>
            </w:r>
          </w:p>
        </w:tc>
      </w:tr>
      <w:tr w:rsidR="0093661E" w:rsidRPr="00BB0235" w:rsidTr="003548F7">
        <w:trPr>
          <w:cantSplit/>
        </w:trPr>
        <w:tc>
          <w:tcPr>
            <w:tcW w:w="3053" w:type="dxa"/>
            <w:shd w:val="clear" w:color="auto" w:fill="FFFFFF"/>
            <w:vAlign w:val="center"/>
          </w:tcPr>
          <w:p w:rsidR="0093661E" w:rsidRPr="00BB0235" w:rsidRDefault="0093661E" w:rsidP="0093661E">
            <w:pPr>
              <w:pStyle w:val="TableContent-Left"/>
              <w:rPr>
                <w:b w:val="0"/>
                <w:color w:val="auto"/>
              </w:rPr>
            </w:pPr>
            <w:r>
              <w:rPr>
                <w:rFonts w:eastAsiaTheme="minorEastAsia" w:hint="eastAsia"/>
                <w:b w:val="0"/>
                <w:color w:val="auto"/>
              </w:rPr>
              <w:t>ds</w:t>
            </w:r>
            <w:r w:rsidRPr="0093661E">
              <w:rPr>
                <w:rFonts w:eastAsiaTheme="minorEastAsia" w:hint="eastAsia"/>
                <w:i/>
                <w:color w:val="auto"/>
              </w:rPr>
              <w:t>y</w:t>
            </w:r>
            <w:r>
              <w:rPr>
                <w:rFonts w:eastAsiaTheme="minorEastAsia" w:hint="eastAsia"/>
                <w:b w:val="0"/>
                <w:color w:val="auto"/>
              </w:rPr>
              <w:t>_</w:t>
            </w:r>
            <w:r w:rsidRPr="00BB0235">
              <w:rPr>
                <w:rFonts w:hint="eastAsia"/>
                <w:b w:val="0"/>
                <w:color w:val="auto"/>
              </w:rPr>
              <w:t>awlen[</w:t>
            </w:r>
            <w:r w:rsidRPr="00BB0235">
              <w:rPr>
                <w:rFonts w:eastAsiaTheme="minorEastAsia" w:hint="eastAsia"/>
                <w:b w:val="0"/>
                <w:color w:val="auto"/>
              </w:rPr>
              <w:t>7</w:t>
            </w:r>
            <w:r w:rsidRPr="00BB0235">
              <w:rPr>
                <w:rFonts w:hint="eastAsia"/>
                <w:b w:val="0"/>
                <w:color w:val="auto"/>
              </w:rPr>
              <w:t>:0]</w:t>
            </w:r>
          </w:p>
        </w:tc>
        <w:tc>
          <w:tcPr>
            <w:tcW w:w="1106" w:type="dxa"/>
            <w:gridSpan w:val="4"/>
            <w:shd w:val="clear" w:color="auto" w:fill="FFFFFF"/>
            <w:vAlign w:val="center"/>
          </w:tcPr>
          <w:p w:rsidR="0093661E" w:rsidRPr="00BB0235" w:rsidRDefault="0093661E" w:rsidP="003548F7">
            <w:pPr>
              <w:pStyle w:val="TableContent-Centered"/>
              <w:rPr>
                <w:rFonts w:eastAsiaTheme="minorEastAsia"/>
                <w:b w:val="0"/>
                <w:color w:val="auto"/>
              </w:rPr>
            </w:pPr>
            <w:r>
              <w:rPr>
                <w:rFonts w:eastAsiaTheme="minorEastAsia" w:hint="eastAsia"/>
                <w:b w:val="0"/>
                <w:color w:val="auto"/>
              </w:rPr>
              <w:t>O</w:t>
            </w:r>
          </w:p>
        </w:tc>
        <w:tc>
          <w:tcPr>
            <w:tcW w:w="6217" w:type="dxa"/>
            <w:gridSpan w:val="2"/>
            <w:shd w:val="clear" w:color="auto" w:fill="FFFFFF"/>
            <w:vAlign w:val="center"/>
          </w:tcPr>
          <w:p w:rsidR="0093661E" w:rsidRPr="00BB0235" w:rsidRDefault="0093661E" w:rsidP="003548F7">
            <w:pPr>
              <w:pStyle w:val="TableContent-Left"/>
              <w:rPr>
                <w:b w:val="0"/>
                <w:color w:val="auto"/>
              </w:rPr>
            </w:pPr>
            <w:r w:rsidRPr="00BB0235">
              <w:rPr>
                <w:rFonts w:eastAsia="新細明體" w:hint="eastAsia"/>
                <w:b w:val="0"/>
                <w:color w:val="auto"/>
              </w:rPr>
              <w:t>W</w:t>
            </w:r>
            <w:r w:rsidRPr="00BB0235">
              <w:rPr>
                <w:rFonts w:hint="eastAsia"/>
                <w:b w:val="0"/>
                <w:color w:val="auto"/>
              </w:rPr>
              <w:t xml:space="preserve">rite </w:t>
            </w:r>
            <w:r w:rsidRPr="00BB0235">
              <w:rPr>
                <w:b w:val="0"/>
                <w:color w:val="auto"/>
              </w:rPr>
              <w:t>L</w:t>
            </w:r>
            <w:r w:rsidRPr="00BB0235">
              <w:rPr>
                <w:rFonts w:hint="eastAsia"/>
                <w:b w:val="0"/>
                <w:color w:val="auto"/>
              </w:rPr>
              <w:t>ength</w:t>
            </w:r>
          </w:p>
        </w:tc>
      </w:tr>
      <w:tr w:rsidR="0093661E" w:rsidRPr="00BB0235" w:rsidTr="003548F7">
        <w:trPr>
          <w:cantSplit/>
        </w:trPr>
        <w:tc>
          <w:tcPr>
            <w:tcW w:w="3053" w:type="dxa"/>
            <w:shd w:val="clear" w:color="auto" w:fill="FFFFFF"/>
            <w:vAlign w:val="center"/>
          </w:tcPr>
          <w:p w:rsidR="0093661E" w:rsidRPr="00BB0235" w:rsidRDefault="0093661E" w:rsidP="0093661E">
            <w:pPr>
              <w:pStyle w:val="TableContent-Left"/>
              <w:rPr>
                <w:b w:val="0"/>
                <w:color w:val="auto"/>
              </w:rPr>
            </w:pPr>
            <w:r>
              <w:rPr>
                <w:rFonts w:eastAsiaTheme="minorEastAsia" w:hint="eastAsia"/>
                <w:b w:val="0"/>
                <w:color w:val="auto"/>
              </w:rPr>
              <w:t>ds</w:t>
            </w:r>
            <w:r w:rsidRPr="0093661E">
              <w:rPr>
                <w:rFonts w:eastAsiaTheme="minorEastAsia" w:hint="eastAsia"/>
                <w:i/>
                <w:color w:val="auto"/>
              </w:rPr>
              <w:t>y</w:t>
            </w:r>
            <w:r>
              <w:rPr>
                <w:rFonts w:eastAsiaTheme="minorEastAsia" w:hint="eastAsia"/>
                <w:b w:val="0"/>
                <w:color w:val="auto"/>
              </w:rPr>
              <w:t>_</w:t>
            </w:r>
            <w:r w:rsidRPr="00BB0235">
              <w:rPr>
                <w:rFonts w:hint="eastAsia"/>
                <w:b w:val="0"/>
                <w:color w:val="auto"/>
              </w:rPr>
              <w:t>awsize[2:0]</w:t>
            </w:r>
          </w:p>
        </w:tc>
        <w:tc>
          <w:tcPr>
            <w:tcW w:w="1106" w:type="dxa"/>
            <w:gridSpan w:val="4"/>
            <w:shd w:val="clear" w:color="auto" w:fill="FFFFFF"/>
            <w:vAlign w:val="center"/>
          </w:tcPr>
          <w:p w:rsidR="0093661E" w:rsidRPr="00BB0235" w:rsidRDefault="0093661E" w:rsidP="003548F7">
            <w:pPr>
              <w:pStyle w:val="TableContent-Centered"/>
              <w:rPr>
                <w:rFonts w:eastAsiaTheme="minorEastAsia"/>
                <w:b w:val="0"/>
                <w:color w:val="auto"/>
              </w:rPr>
            </w:pPr>
            <w:r>
              <w:rPr>
                <w:rFonts w:eastAsiaTheme="minorEastAsia" w:hint="eastAsia"/>
                <w:b w:val="0"/>
                <w:color w:val="auto"/>
              </w:rPr>
              <w:t>O</w:t>
            </w:r>
          </w:p>
        </w:tc>
        <w:tc>
          <w:tcPr>
            <w:tcW w:w="6217" w:type="dxa"/>
            <w:gridSpan w:val="2"/>
            <w:shd w:val="clear" w:color="auto" w:fill="FFFFFF"/>
            <w:vAlign w:val="center"/>
          </w:tcPr>
          <w:p w:rsidR="0093661E" w:rsidRPr="00BB0235" w:rsidRDefault="0093661E" w:rsidP="003548F7">
            <w:pPr>
              <w:pStyle w:val="TableContent-Left"/>
              <w:rPr>
                <w:b w:val="0"/>
                <w:color w:val="auto"/>
              </w:rPr>
            </w:pPr>
            <w:r w:rsidRPr="00BB0235">
              <w:rPr>
                <w:rFonts w:eastAsia="新細明體" w:hint="eastAsia"/>
                <w:b w:val="0"/>
                <w:color w:val="auto"/>
              </w:rPr>
              <w:t>Write b</w:t>
            </w:r>
            <w:r w:rsidRPr="00BB0235">
              <w:rPr>
                <w:rFonts w:hint="eastAsia"/>
                <w:b w:val="0"/>
                <w:color w:val="auto"/>
              </w:rPr>
              <w:t>urst size</w:t>
            </w:r>
          </w:p>
        </w:tc>
      </w:tr>
      <w:tr w:rsidR="0093661E" w:rsidRPr="00BB0235" w:rsidTr="003548F7">
        <w:trPr>
          <w:cantSplit/>
        </w:trPr>
        <w:tc>
          <w:tcPr>
            <w:tcW w:w="3053" w:type="dxa"/>
            <w:shd w:val="clear" w:color="auto" w:fill="FFFFFF"/>
            <w:vAlign w:val="center"/>
          </w:tcPr>
          <w:p w:rsidR="0093661E" w:rsidRPr="00BB0235" w:rsidRDefault="0093661E" w:rsidP="0093661E">
            <w:pPr>
              <w:pStyle w:val="TableContent-Left"/>
              <w:rPr>
                <w:b w:val="0"/>
                <w:color w:val="auto"/>
              </w:rPr>
            </w:pPr>
            <w:r>
              <w:rPr>
                <w:rFonts w:eastAsiaTheme="minorEastAsia" w:hint="eastAsia"/>
                <w:b w:val="0"/>
                <w:color w:val="auto"/>
              </w:rPr>
              <w:t>ds</w:t>
            </w:r>
            <w:r w:rsidRPr="0093661E">
              <w:rPr>
                <w:rFonts w:eastAsiaTheme="minorEastAsia" w:hint="eastAsia"/>
                <w:i/>
                <w:color w:val="auto"/>
              </w:rPr>
              <w:t>y</w:t>
            </w:r>
            <w:r>
              <w:rPr>
                <w:rFonts w:eastAsiaTheme="minorEastAsia" w:hint="eastAsia"/>
                <w:b w:val="0"/>
                <w:color w:val="auto"/>
              </w:rPr>
              <w:t>_</w:t>
            </w:r>
            <w:r w:rsidRPr="00BB0235">
              <w:rPr>
                <w:rFonts w:hint="eastAsia"/>
                <w:b w:val="0"/>
                <w:color w:val="auto"/>
              </w:rPr>
              <w:t>awburst[1:0]</w:t>
            </w:r>
          </w:p>
        </w:tc>
        <w:tc>
          <w:tcPr>
            <w:tcW w:w="1106" w:type="dxa"/>
            <w:gridSpan w:val="4"/>
            <w:shd w:val="clear" w:color="auto" w:fill="FFFFFF"/>
            <w:vAlign w:val="center"/>
          </w:tcPr>
          <w:p w:rsidR="0093661E" w:rsidRPr="00BB0235" w:rsidRDefault="0093661E" w:rsidP="003548F7">
            <w:pPr>
              <w:pStyle w:val="TableContent-Centered"/>
              <w:rPr>
                <w:rFonts w:eastAsiaTheme="minorEastAsia"/>
                <w:b w:val="0"/>
                <w:color w:val="auto"/>
              </w:rPr>
            </w:pPr>
            <w:r>
              <w:rPr>
                <w:rFonts w:eastAsiaTheme="minorEastAsia" w:hint="eastAsia"/>
                <w:b w:val="0"/>
                <w:color w:val="auto"/>
              </w:rPr>
              <w:t>O</w:t>
            </w:r>
          </w:p>
        </w:tc>
        <w:tc>
          <w:tcPr>
            <w:tcW w:w="6217" w:type="dxa"/>
            <w:gridSpan w:val="2"/>
            <w:shd w:val="clear" w:color="auto" w:fill="FFFFFF"/>
            <w:vAlign w:val="center"/>
          </w:tcPr>
          <w:p w:rsidR="0093661E" w:rsidRPr="00BB0235" w:rsidRDefault="0093661E" w:rsidP="003548F7">
            <w:pPr>
              <w:pStyle w:val="TableContent-Left"/>
              <w:rPr>
                <w:rFonts w:eastAsia="新細明體"/>
                <w:b w:val="0"/>
                <w:color w:val="auto"/>
              </w:rPr>
            </w:pPr>
            <w:r w:rsidRPr="00BB0235">
              <w:rPr>
                <w:rFonts w:eastAsia="新細明體" w:hint="eastAsia"/>
                <w:b w:val="0"/>
                <w:color w:val="auto"/>
              </w:rPr>
              <w:t>Write b</w:t>
            </w:r>
            <w:r w:rsidRPr="00BB0235">
              <w:rPr>
                <w:rFonts w:hint="eastAsia"/>
                <w:b w:val="0"/>
                <w:color w:val="auto"/>
              </w:rPr>
              <w:t>urst type</w:t>
            </w:r>
          </w:p>
        </w:tc>
      </w:tr>
      <w:tr w:rsidR="0093661E" w:rsidRPr="00BB0235" w:rsidTr="003548F7">
        <w:trPr>
          <w:cantSplit/>
        </w:trPr>
        <w:tc>
          <w:tcPr>
            <w:tcW w:w="3053" w:type="dxa"/>
            <w:shd w:val="clear" w:color="auto" w:fill="FFFFFF"/>
            <w:vAlign w:val="center"/>
          </w:tcPr>
          <w:p w:rsidR="0093661E" w:rsidRPr="00BB0235" w:rsidRDefault="0093661E" w:rsidP="0093661E">
            <w:pPr>
              <w:pStyle w:val="TableContent-Left"/>
              <w:rPr>
                <w:rFonts w:eastAsiaTheme="minorEastAsia"/>
                <w:b w:val="0"/>
                <w:color w:val="auto"/>
              </w:rPr>
            </w:pPr>
            <w:r>
              <w:rPr>
                <w:rFonts w:eastAsiaTheme="minorEastAsia" w:hint="eastAsia"/>
                <w:b w:val="0"/>
                <w:color w:val="auto"/>
              </w:rPr>
              <w:t>ds</w:t>
            </w:r>
            <w:r w:rsidRPr="0093661E">
              <w:rPr>
                <w:rFonts w:eastAsiaTheme="minorEastAsia" w:hint="eastAsia"/>
                <w:i/>
                <w:color w:val="auto"/>
              </w:rPr>
              <w:t>y</w:t>
            </w:r>
            <w:r>
              <w:rPr>
                <w:rFonts w:eastAsiaTheme="minorEastAsia" w:hint="eastAsia"/>
                <w:b w:val="0"/>
                <w:color w:val="auto"/>
              </w:rPr>
              <w:t>_</w:t>
            </w:r>
            <w:r w:rsidRPr="00BB0235">
              <w:rPr>
                <w:rFonts w:hint="eastAsia"/>
                <w:b w:val="0"/>
                <w:color w:val="auto"/>
              </w:rPr>
              <w:t>awlock</w:t>
            </w:r>
          </w:p>
        </w:tc>
        <w:tc>
          <w:tcPr>
            <w:tcW w:w="1106" w:type="dxa"/>
            <w:gridSpan w:val="4"/>
            <w:shd w:val="clear" w:color="auto" w:fill="FFFFFF"/>
            <w:vAlign w:val="center"/>
          </w:tcPr>
          <w:p w:rsidR="0093661E" w:rsidRPr="00BB0235" w:rsidRDefault="0093661E" w:rsidP="003548F7">
            <w:pPr>
              <w:pStyle w:val="TableContent-Centered"/>
              <w:rPr>
                <w:rFonts w:eastAsiaTheme="minorEastAsia"/>
                <w:b w:val="0"/>
                <w:color w:val="auto"/>
              </w:rPr>
            </w:pPr>
            <w:r>
              <w:rPr>
                <w:rFonts w:eastAsiaTheme="minorEastAsia" w:hint="eastAsia"/>
                <w:b w:val="0"/>
                <w:color w:val="auto"/>
              </w:rPr>
              <w:t>O</w:t>
            </w:r>
          </w:p>
        </w:tc>
        <w:tc>
          <w:tcPr>
            <w:tcW w:w="6217" w:type="dxa"/>
            <w:gridSpan w:val="2"/>
            <w:shd w:val="clear" w:color="auto" w:fill="FFFFFF"/>
            <w:vAlign w:val="center"/>
          </w:tcPr>
          <w:p w:rsidR="0093661E" w:rsidRPr="00BB0235" w:rsidRDefault="0093661E" w:rsidP="003548F7">
            <w:pPr>
              <w:pStyle w:val="TableContent-Left"/>
              <w:rPr>
                <w:rFonts w:eastAsia="新細明體"/>
                <w:b w:val="0"/>
                <w:color w:val="auto"/>
              </w:rPr>
            </w:pPr>
            <w:r w:rsidRPr="00BB0235">
              <w:rPr>
                <w:rFonts w:eastAsia="新細明體" w:hint="eastAsia"/>
                <w:b w:val="0"/>
                <w:color w:val="auto"/>
              </w:rPr>
              <w:t>Write a</w:t>
            </w:r>
            <w:r w:rsidRPr="00BB0235">
              <w:rPr>
                <w:rFonts w:hint="eastAsia"/>
                <w:b w:val="0"/>
                <w:color w:val="auto"/>
              </w:rPr>
              <w:t xml:space="preserve">tomic access </w:t>
            </w:r>
          </w:p>
        </w:tc>
      </w:tr>
      <w:tr w:rsidR="0093661E" w:rsidRPr="00BB0235" w:rsidTr="003548F7">
        <w:trPr>
          <w:cantSplit/>
        </w:trPr>
        <w:tc>
          <w:tcPr>
            <w:tcW w:w="3053" w:type="dxa"/>
            <w:shd w:val="clear" w:color="auto" w:fill="FFFFFF"/>
            <w:vAlign w:val="center"/>
          </w:tcPr>
          <w:p w:rsidR="0093661E" w:rsidRPr="00BB0235" w:rsidRDefault="0093661E" w:rsidP="0093661E">
            <w:pPr>
              <w:pStyle w:val="TableContent-Left"/>
              <w:rPr>
                <w:b w:val="0"/>
                <w:color w:val="auto"/>
              </w:rPr>
            </w:pPr>
            <w:r>
              <w:rPr>
                <w:rFonts w:eastAsiaTheme="minorEastAsia" w:hint="eastAsia"/>
                <w:b w:val="0"/>
                <w:color w:val="auto"/>
              </w:rPr>
              <w:lastRenderedPageBreak/>
              <w:t>ds</w:t>
            </w:r>
            <w:r w:rsidRPr="0093661E">
              <w:rPr>
                <w:rFonts w:eastAsiaTheme="minorEastAsia" w:hint="eastAsia"/>
                <w:i/>
                <w:color w:val="auto"/>
              </w:rPr>
              <w:t>y</w:t>
            </w:r>
            <w:r>
              <w:rPr>
                <w:rFonts w:eastAsiaTheme="minorEastAsia" w:hint="eastAsia"/>
                <w:b w:val="0"/>
                <w:color w:val="auto"/>
              </w:rPr>
              <w:t>_</w:t>
            </w:r>
            <w:r w:rsidRPr="00BB0235">
              <w:rPr>
                <w:rFonts w:hint="eastAsia"/>
                <w:b w:val="0"/>
                <w:color w:val="auto"/>
              </w:rPr>
              <w:t>a</w:t>
            </w:r>
            <w:r w:rsidRPr="00BB0235">
              <w:rPr>
                <w:rFonts w:eastAsia="新細明體" w:hint="eastAsia"/>
                <w:b w:val="0"/>
                <w:color w:val="auto"/>
              </w:rPr>
              <w:t>w</w:t>
            </w:r>
            <w:r w:rsidRPr="00BB0235">
              <w:rPr>
                <w:rFonts w:hint="eastAsia"/>
                <w:b w:val="0"/>
                <w:color w:val="auto"/>
              </w:rPr>
              <w:t>cache[3:0]</w:t>
            </w:r>
          </w:p>
        </w:tc>
        <w:tc>
          <w:tcPr>
            <w:tcW w:w="1106" w:type="dxa"/>
            <w:gridSpan w:val="4"/>
            <w:shd w:val="clear" w:color="auto" w:fill="FFFFFF"/>
            <w:vAlign w:val="center"/>
          </w:tcPr>
          <w:p w:rsidR="0093661E" w:rsidRPr="00BB0235" w:rsidRDefault="0093661E" w:rsidP="003548F7">
            <w:pPr>
              <w:pStyle w:val="TableContent-Centered"/>
              <w:rPr>
                <w:rFonts w:eastAsiaTheme="minorEastAsia"/>
                <w:b w:val="0"/>
                <w:color w:val="auto"/>
              </w:rPr>
            </w:pPr>
            <w:r>
              <w:rPr>
                <w:rFonts w:eastAsiaTheme="minorEastAsia" w:hint="eastAsia"/>
                <w:b w:val="0"/>
                <w:color w:val="auto"/>
              </w:rPr>
              <w:t>O</w:t>
            </w:r>
          </w:p>
        </w:tc>
        <w:tc>
          <w:tcPr>
            <w:tcW w:w="6217" w:type="dxa"/>
            <w:gridSpan w:val="2"/>
            <w:shd w:val="clear" w:color="auto" w:fill="FFFFFF"/>
            <w:vAlign w:val="center"/>
          </w:tcPr>
          <w:p w:rsidR="0093661E" w:rsidRPr="00BB0235" w:rsidRDefault="0093661E" w:rsidP="003548F7">
            <w:pPr>
              <w:pStyle w:val="TableContent-Left"/>
              <w:rPr>
                <w:rFonts w:eastAsia="新細明體"/>
                <w:b w:val="0"/>
                <w:color w:val="auto"/>
              </w:rPr>
            </w:pPr>
            <w:r w:rsidRPr="00BB0235">
              <w:rPr>
                <w:b w:val="0"/>
                <w:color w:val="auto"/>
              </w:rPr>
              <w:t>C</w:t>
            </w:r>
            <w:r w:rsidRPr="00BB0235">
              <w:rPr>
                <w:rFonts w:hint="eastAsia"/>
                <w:b w:val="0"/>
                <w:color w:val="auto"/>
              </w:rPr>
              <w:t>ache type</w:t>
            </w:r>
          </w:p>
        </w:tc>
      </w:tr>
      <w:tr w:rsidR="0093661E" w:rsidRPr="00BB0235" w:rsidTr="003548F7">
        <w:trPr>
          <w:cantSplit/>
        </w:trPr>
        <w:tc>
          <w:tcPr>
            <w:tcW w:w="3053" w:type="dxa"/>
            <w:shd w:val="clear" w:color="auto" w:fill="FFFFFF"/>
            <w:vAlign w:val="center"/>
          </w:tcPr>
          <w:p w:rsidR="0093661E" w:rsidRPr="00BB0235" w:rsidRDefault="0093661E" w:rsidP="0093661E">
            <w:pPr>
              <w:pStyle w:val="TableContent-Left"/>
              <w:rPr>
                <w:b w:val="0"/>
                <w:color w:val="auto"/>
              </w:rPr>
            </w:pPr>
            <w:r>
              <w:rPr>
                <w:rFonts w:eastAsiaTheme="minorEastAsia" w:hint="eastAsia"/>
                <w:b w:val="0"/>
                <w:color w:val="auto"/>
              </w:rPr>
              <w:t>ds</w:t>
            </w:r>
            <w:r w:rsidRPr="0093661E">
              <w:rPr>
                <w:rFonts w:eastAsiaTheme="minorEastAsia" w:hint="eastAsia"/>
                <w:i/>
                <w:color w:val="auto"/>
              </w:rPr>
              <w:t>y</w:t>
            </w:r>
            <w:r>
              <w:rPr>
                <w:rFonts w:eastAsiaTheme="minorEastAsia" w:hint="eastAsia"/>
                <w:b w:val="0"/>
                <w:color w:val="auto"/>
              </w:rPr>
              <w:t>_</w:t>
            </w:r>
            <w:r w:rsidRPr="00BB0235">
              <w:rPr>
                <w:rFonts w:hint="eastAsia"/>
                <w:b w:val="0"/>
                <w:color w:val="auto"/>
              </w:rPr>
              <w:t>awprot[2:0]</w:t>
            </w:r>
          </w:p>
        </w:tc>
        <w:tc>
          <w:tcPr>
            <w:tcW w:w="1106" w:type="dxa"/>
            <w:gridSpan w:val="4"/>
            <w:shd w:val="clear" w:color="auto" w:fill="FFFFFF"/>
            <w:vAlign w:val="center"/>
          </w:tcPr>
          <w:p w:rsidR="0093661E" w:rsidRPr="00BB0235" w:rsidRDefault="0093661E" w:rsidP="003548F7">
            <w:pPr>
              <w:pStyle w:val="TableContent-Centered"/>
              <w:rPr>
                <w:rFonts w:eastAsiaTheme="minorEastAsia"/>
                <w:b w:val="0"/>
                <w:color w:val="auto"/>
              </w:rPr>
            </w:pPr>
            <w:r>
              <w:rPr>
                <w:rFonts w:eastAsiaTheme="minorEastAsia" w:hint="eastAsia"/>
                <w:b w:val="0"/>
                <w:color w:val="auto"/>
              </w:rPr>
              <w:t>O</w:t>
            </w:r>
          </w:p>
        </w:tc>
        <w:tc>
          <w:tcPr>
            <w:tcW w:w="6217" w:type="dxa"/>
            <w:gridSpan w:val="2"/>
            <w:shd w:val="clear" w:color="auto" w:fill="FFFFFF"/>
            <w:vAlign w:val="center"/>
          </w:tcPr>
          <w:p w:rsidR="0093661E" w:rsidRPr="00BB0235" w:rsidRDefault="0093661E" w:rsidP="003548F7">
            <w:pPr>
              <w:pStyle w:val="TableContent-Left"/>
              <w:rPr>
                <w:b w:val="0"/>
                <w:color w:val="auto"/>
              </w:rPr>
            </w:pPr>
            <w:r w:rsidRPr="00BB0235">
              <w:rPr>
                <w:b w:val="0"/>
                <w:color w:val="auto"/>
              </w:rPr>
              <w:t>P</w:t>
            </w:r>
            <w:r w:rsidRPr="00BB0235">
              <w:rPr>
                <w:rFonts w:hint="eastAsia"/>
                <w:b w:val="0"/>
                <w:color w:val="auto"/>
              </w:rPr>
              <w:t>rotection type</w:t>
            </w:r>
          </w:p>
        </w:tc>
      </w:tr>
      <w:tr w:rsidR="0093661E" w:rsidRPr="00BB0235" w:rsidTr="003548F7">
        <w:trPr>
          <w:cantSplit/>
        </w:trPr>
        <w:tc>
          <w:tcPr>
            <w:tcW w:w="3053" w:type="dxa"/>
            <w:shd w:val="clear" w:color="auto" w:fill="FFFFFF"/>
            <w:vAlign w:val="center"/>
          </w:tcPr>
          <w:p w:rsidR="0093661E" w:rsidRPr="00BB0235" w:rsidRDefault="0093661E" w:rsidP="0093661E">
            <w:pPr>
              <w:pStyle w:val="TableContent-Left"/>
              <w:rPr>
                <w:b w:val="0"/>
                <w:color w:val="auto"/>
              </w:rPr>
            </w:pPr>
            <w:r>
              <w:rPr>
                <w:rFonts w:eastAsiaTheme="minorEastAsia" w:hint="eastAsia"/>
                <w:b w:val="0"/>
                <w:color w:val="auto"/>
              </w:rPr>
              <w:t>ds</w:t>
            </w:r>
            <w:r w:rsidRPr="0093661E">
              <w:rPr>
                <w:rFonts w:eastAsiaTheme="minorEastAsia" w:hint="eastAsia"/>
                <w:i/>
                <w:color w:val="auto"/>
              </w:rPr>
              <w:t>y</w:t>
            </w:r>
            <w:r>
              <w:rPr>
                <w:rFonts w:eastAsiaTheme="minorEastAsia" w:hint="eastAsia"/>
                <w:b w:val="0"/>
                <w:color w:val="auto"/>
              </w:rPr>
              <w:t>_</w:t>
            </w:r>
            <w:r w:rsidRPr="00BB0235">
              <w:rPr>
                <w:rFonts w:hint="eastAsia"/>
                <w:b w:val="0"/>
                <w:color w:val="auto"/>
              </w:rPr>
              <w:t>awvalid</w:t>
            </w:r>
          </w:p>
        </w:tc>
        <w:tc>
          <w:tcPr>
            <w:tcW w:w="1106" w:type="dxa"/>
            <w:gridSpan w:val="4"/>
            <w:shd w:val="clear" w:color="auto" w:fill="FFFFFF"/>
            <w:vAlign w:val="center"/>
          </w:tcPr>
          <w:p w:rsidR="0093661E" w:rsidRPr="00BB0235" w:rsidRDefault="0093661E" w:rsidP="003548F7">
            <w:pPr>
              <w:pStyle w:val="TableContent-Centered"/>
              <w:rPr>
                <w:rFonts w:eastAsiaTheme="minorEastAsia"/>
                <w:b w:val="0"/>
                <w:color w:val="auto"/>
              </w:rPr>
            </w:pPr>
            <w:r>
              <w:rPr>
                <w:rFonts w:eastAsiaTheme="minorEastAsia" w:hint="eastAsia"/>
                <w:b w:val="0"/>
                <w:color w:val="auto"/>
              </w:rPr>
              <w:t>O</w:t>
            </w:r>
          </w:p>
        </w:tc>
        <w:tc>
          <w:tcPr>
            <w:tcW w:w="6217" w:type="dxa"/>
            <w:gridSpan w:val="2"/>
            <w:shd w:val="clear" w:color="auto" w:fill="FFFFFF"/>
            <w:vAlign w:val="center"/>
          </w:tcPr>
          <w:p w:rsidR="0093661E" w:rsidRPr="00BB0235" w:rsidRDefault="0093661E" w:rsidP="003548F7">
            <w:pPr>
              <w:pStyle w:val="TableContent-Left"/>
              <w:rPr>
                <w:b w:val="0"/>
                <w:color w:val="auto"/>
              </w:rPr>
            </w:pPr>
            <w:r w:rsidRPr="00BB0235">
              <w:rPr>
                <w:b w:val="0"/>
                <w:color w:val="auto"/>
              </w:rPr>
              <w:t>W</w:t>
            </w:r>
            <w:r w:rsidRPr="00BB0235">
              <w:rPr>
                <w:rFonts w:hint="eastAsia"/>
                <w:b w:val="0"/>
                <w:color w:val="auto"/>
              </w:rPr>
              <w:t xml:space="preserve">rite </w:t>
            </w:r>
            <w:r w:rsidRPr="00BB0235">
              <w:rPr>
                <w:rFonts w:eastAsiaTheme="minorEastAsia" w:hint="eastAsia"/>
                <w:b w:val="0"/>
                <w:color w:val="auto"/>
              </w:rPr>
              <w:t>address valid</w:t>
            </w:r>
          </w:p>
        </w:tc>
      </w:tr>
      <w:tr w:rsidR="0093661E" w:rsidRPr="00BB0235" w:rsidTr="003548F7">
        <w:trPr>
          <w:cantSplit/>
        </w:trPr>
        <w:tc>
          <w:tcPr>
            <w:tcW w:w="3053" w:type="dxa"/>
            <w:shd w:val="clear" w:color="auto" w:fill="FFFFFF"/>
            <w:vAlign w:val="center"/>
          </w:tcPr>
          <w:p w:rsidR="0093661E" w:rsidRPr="00BB0235" w:rsidRDefault="0093661E" w:rsidP="0093661E">
            <w:pPr>
              <w:pStyle w:val="TableContent-Left"/>
              <w:rPr>
                <w:b w:val="0"/>
                <w:color w:val="auto"/>
              </w:rPr>
            </w:pPr>
            <w:r>
              <w:rPr>
                <w:rFonts w:eastAsiaTheme="minorEastAsia" w:hint="eastAsia"/>
                <w:b w:val="0"/>
                <w:color w:val="auto"/>
              </w:rPr>
              <w:t>ds</w:t>
            </w:r>
            <w:r w:rsidRPr="0093661E">
              <w:rPr>
                <w:rFonts w:eastAsiaTheme="minorEastAsia" w:hint="eastAsia"/>
                <w:i/>
                <w:color w:val="auto"/>
              </w:rPr>
              <w:t>y</w:t>
            </w:r>
            <w:r>
              <w:rPr>
                <w:rFonts w:eastAsiaTheme="minorEastAsia" w:hint="eastAsia"/>
                <w:b w:val="0"/>
                <w:color w:val="auto"/>
              </w:rPr>
              <w:t>_</w:t>
            </w:r>
            <w:r w:rsidRPr="00BB0235">
              <w:rPr>
                <w:rFonts w:hint="eastAsia"/>
                <w:b w:val="0"/>
                <w:color w:val="auto"/>
              </w:rPr>
              <w:t>awready</w:t>
            </w:r>
          </w:p>
        </w:tc>
        <w:tc>
          <w:tcPr>
            <w:tcW w:w="1106" w:type="dxa"/>
            <w:gridSpan w:val="4"/>
            <w:shd w:val="clear" w:color="auto" w:fill="FFFFFF"/>
            <w:vAlign w:val="center"/>
          </w:tcPr>
          <w:p w:rsidR="0093661E" w:rsidRPr="00BB0235" w:rsidRDefault="0093661E" w:rsidP="003548F7">
            <w:pPr>
              <w:pStyle w:val="TableContent-Centered"/>
              <w:rPr>
                <w:rFonts w:eastAsiaTheme="minorEastAsia"/>
                <w:b w:val="0"/>
                <w:color w:val="auto"/>
              </w:rPr>
            </w:pPr>
            <w:r>
              <w:rPr>
                <w:rFonts w:eastAsiaTheme="minorEastAsia" w:hint="eastAsia"/>
                <w:b w:val="0"/>
                <w:color w:val="auto"/>
              </w:rPr>
              <w:t>I</w:t>
            </w:r>
          </w:p>
        </w:tc>
        <w:tc>
          <w:tcPr>
            <w:tcW w:w="6217" w:type="dxa"/>
            <w:gridSpan w:val="2"/>
            <w:shd w:val="clear" w:color="auto" w:fill="FFFFFF"/>
            <w:vAlign w:val="center"/>
          </w:tcPr>
          <w:p w:rsidR="0093661E" w:rsidRPr="00BB0235" w:rsidRDefault="0093661E" w:rsidP="003548F7">
            <w:pPr>
              <w:pStyle w:val="TableContent-Left"/>
              <w:rPr>
                <w:rFonts w:eastAsiaTheme="minorEastAsia"/>
                <w:b w:val="0"/>
                <w:color w:val="auto"/>
              </w:rPr>
            </w:pPr>
            <w:r w:rsidRPr="00BB0235">
              <w:rPr>
                <w:b w:val="0"/>
                <w:color w:val="auto"/>
              </w:rPr>
              <w:t>W</w:t>
            </w:r>
            <w:r w:rsidRPr="00BB0235">
              <w:rPr>
                <w:rFonts w:hint="eastAsia"/>
                <w:b w:val="0"/>
                <w:color w:val="auto"/>
              </w:rPr>
              <w:t xml:space="preserve">rite </w:t>
            </w:r>
            <w:r w:rsidRPr="00BB0235">
              <w:rPr>
                <w:rFonts w:eastAsiaTheme="minorEastAsia" w:hint="eastAsia"/>
                <w:b w:val="0"/>
                <w:color w:val="auto"/>
              </w:rPr>
              <w:t>address ready</w:t>
            </w:r>
          </w:p>
        </w:tc>
      </w:tr>
      <w:tr w:rsidR="0093661E" w:rsidRPr="00712E32" w:rsidTr="003548F7">
        <w:trPr>
          <w:gridAfter w:val="1"/>
          <w:wAfter w:w="34" w:type="dxa"/>
          <w:cantSplit/>
        </w:trPr>
        <w:tc>
          <w:tcPr>
            <w:tcW w:w="10342" w:type="dxa"/>
            <w:gridSpan w:val="6"/>
            <w:tcBorders>
              <w:top w:val="single" w:sz="12" w:space="0" w:color="0000FF"/>
              <w:bottom w:val="single" w:sz="12" w:space="0" w:color="0000FF"/>
            </w:tcBorders>
            <w:shd w:val="clear" w:color="auto" w:fill="FFFFFF"/>
            <w:vAlign w:val="center"/>
          </w:tcPr>
          <w:p w:rsidR="0093661E" w:rsidRPr="00712E32" w:rsidRDefault="0093661E" w:rsidP="003548F7">
            <w:pPr>
              <w:adjustRightInd w:val="0"/>
              <w:snapToGrid/>
              <w:spacing w:before="120" w:after="120" w:line="0" w:lineRule="atLeast"/>
              <w:textAlignment w:val="baseline"/>
              <w:rPr>
                <w:rFonts w:eastAsia="Candara" w:cs="Candara"/>
                <w:b/>
                <w:color w:val="000000"/>
                <w:sz w:val="20"/>
                <w:szCs w:val="24"/>
              </w:rPr>
            </w:pPr>
            <w:r>
              <w:rPr>
                <w:rFonts w:eastAsia="新細明體" w:cs="Candara" w:hint="eastAsia"/>
                <w:b/>
                <w:sz w:val="20"/>
                <w:szCs w:val="24"/>
              </w:rPr>
              <w:t xml:space="preserve">Slave </w:t>
            </w:r>
            <w:r w:rsidRPr="00BB0235">
              <w:rPr>
                <w:rFonts w:eastAsia="新細明體" w:cs="Candara"/>
                <w:b/>
                <w:sz w:val="20"/>
                <w:szCs w:val="24"/>
              </w:rPr>
              <w:t>A</w:t>
            </w:r>
            <w:r w:rsidRPr="00BB0235">
              <w:rPr>
                <w:rFonts w:eastAsia="新細明體" w:cs="Candara" w:hint="eastAsia"/>
                <w:b/>
                <w:sz w:val="20"/>
                <w:szCs w:val="24"/>
              </w:rPr>
              <w:t>XI</w:t>
            </w:r>
            <w:r w:rsidRPr="00BB0235">
              <w:rPr>
                <w:rFonts w:eastAsia="新細明體" w:cs="Candara"/>
                <w:b/>
                <w:sz w:val="20"/>
                <w:szCs w:val="24"/>
              </w:rPr>
              <w:t xml:space="preserve"> </w:t>
            </w:r>
            <w:r w:rsidRPr="00BB0235">
              <w:rPr>
                <w:rFonts w:eastAsia="新細明體" w:cs="Candara" w:hint="eastAsia"/>
                <w:b/>
                <w:sz w:val="20"/>
                <w:szCs w:val="24"/>
              </w:rPr>
              <w:t>write data channel</w:t>
            </w:r>
            <w:r w:rsidRPr="00BB0235">
              <w:rPr>
                <w:rFonts w:eastAsia="Candara" w:cs="Candara"/>
                <w:b/>
                <w:sz w:val="20"/>
                <w:szCs w:val="24"/>
              </w:rPr>
              <w:t xml:space="preserve"> signals</w:t>
            </w:r>
          </w:p>
        </w:tc>
      </w:tr>
      <w:tr w:rsidR="0093661E" w:rsidRPr="00BB0235" w:rsidTr="003548F7">
        <w:trPr>
          <w:cantSplit/>
        </w:trPr>
        <w:tc>
          <w:tcPr>
            <w:tcW w:w="3053" w:type="dxa"/>
            <w:shd w:val="clear" w:color="auto" w:fill="FFFFFF"/>
            <w:vAlign w:val="center"/>
          </w:tcPr>
          <w:p w:rsidR="0093661E" w:rsidRPr="00BB0235" w:rsidRDefault="0093661E" w:rsidP="0093661E">
            <w:pPr>
              <w:pStyle w:val="TableContent-Left"/>
              <w:rPr>
                <w:rFonts w:eastAsiaTheme="minorEastAsia"/>
                <w:b w:val="0"/>
                <w:color w:val="auto"/>
              </w:rPr>
            </w:pPr>
            <w:r>
              <w:rPr>
                <w:rFonts w:eastAsiaTheme="minorEastAsia" w:hint="eastAsia"/>
                <w:b w:val="0"/>
                <w:color w:val="auto"/>
              </w:rPr>
              <w:t>ds</w:t>
            </w:r>
            <w:r w:rsidRPr="0093661E">
              <w:rPr>
                <w:rFonts w:eastAsiaTheme="minorEastAsia" w:hint="eastAsia"/>
                <w:i/>
                <w:color w:val="auto"/>
              </w:rPr>
              <w:t>y</w:t>
            </w:r>
            <w:r>
              <w:rPr>
                <w:rFonts w:eastAsiaTheme="minorEastAsia" w:hint="eastAsia"/>
                <w:b w:val="0"/>
                <w:color w:val="auto"/>
              </w:rPr>
              <w:t>_</w:t>
            </w:r>
            <w:r w:rsidRPr="00BB0235">
              <w:rPr>
                <w:rFonts w:eastAsiaTheme="minorEastAsia" w:hint="eastAsia"/>
                <w:b w:val="0"/>
                <w:color w:val="auto"/>
              </w:rPr>
              <w:t>wdata[</w:t>
            </w:r>
            <w:r>
              <w:rPr>
                <w:rFonts w:eastAsiaTheme="minorEastAsia" w:hint="eastAsia"/>
                <w:b w:val="0"/>
                <w:color w:val="auto"/>
              </w:rPr>
              <w:t>DATA_MSB</w:t>
            </w:r>
            <w:r w:rsidRPr="00BB0235">
              <w:rPr>
                <w:rFonts w:eastAsiaTheme="minorEastAsia" w:hint="eastAsia"/>
                <w:b w:val="0"/>
                <w:color w:val="auto"/>
              </w:rPr>
              <w:t>:0]</w:t>
            </w:r>
          </w:p>
        </w:tc>
        <w:tc>
          <w:tcPr>
            <w:tcW w:w="1106" w:type="dxa"/>
            <w:gridSpan w:val="4"/>
            <w:shd w:val="clear" w:color="auto" w:fill="FFFFFF"/>
            <w:vAlign w:val="center"/>
          </w:tcPr>
          <w:p w:rsidR="0093661E" w:rsidRPr="00BB0235" w:rsidRDefault="0093661E" w:rsidP="003548F7">
            <w:pPr>
              <w:pStyle w:val="TableContent-Centered"/>
              <w:rPr>
                <w:rFonts w:eastAsiaTheme="minorEastAsia"/>
                <w:b w:val="0"/>
                <w:color w:val="auto"/>
              </w:rPr>
            </w:pPr>
            <w:r>
              <w:rPr>
                <w:rFonts w:eastAsiaTheme="minorEastAsia" w:hint="eastAsia"/>
                <w:b w:val="0"/>
                <w:color w:val="auto"/>
              </w:rPr>
              <w:t>O</w:t>
            </w:r>
          </w:p>
        </w:tc>
        <w:tc>
          <w:tcPr>
            <w:tcW w:w="6217" w:type="dxa"/>
            <w:gridSpan w:val="2"/>
            <w:shd w:val="clear" w:color="auto" w:fill="FFFFFF"/>
            <w:vAlign w:val="center"/>
          </w:tcPr>
          <w:p w:rsidR="0093661E" w:rsidRPr="00BB0235" w:rsidRDefault="0093661E" w:rsidP="003548F7">
            <w:pPr>
              <w:pStyle w:val="TableContent-Left"/>
              <w:rPr>
                <w:rFonts w:eastAsia="新細明體"/>
                <w:b w:val="0"/>
                <w:color w:val="auto"/>
              </w:rPr>
            </w:pPr>
            <w:r w:rsidRPr="00BB0235">
              <w:rPr>
                <w:rFonts w:eastAsia="新細明體" w:hint="eastAsia"/>
                <w:b w:val="0"/>
                <w:color w:val="auto"/>
              </w:rPr>
              <w:t>Write data bus</w:t>
            </w:r>
          </w:p>
        </w:tc>
      </w:tr>
      <w:tr w:rsidR="0093661E" w:rsidRPr="00BB0235" w:rsidTr="003548F7">
        <w:trPr>
          <w:cantSplit/>
        </w:trPr>
        <w:tc>
          <w:tcPr>
            <w:tcW w:w="3053" w:type="dxa"/>
            <w:shd w:val="clear" w:color="auto" w:fill="FFFFFF"/>
            <w:vAlign w:val="center"/>
          </w:tcPr>
          <w:p w:rsidR="0093661E" w:rsidRPr="00BB0235" w:rsidRDefault="0093661E" w:rsidP="0093661E">
            <w:pPr>
              <w:pStyle w:val="TableContent-Left"/>
              <w:rPr>
                <w:rFonts w:eastAsiaTheme="minorEastAsia"/>
                <w:b w:val="0"/>
                <w:color w:val="auto"/>
              </w:rPr>
            </w:pPr>
            <w:r>
              <w:rPr>
                <w:rFonts w:eastAsiaTheme="minorEastAsia" w:hint="eastAsia"/>
                <w:b w:val="0"/>
                <w:color w:val="auto"/>
              </w:rPr>
              <w:t>ds</w:t>
            </w:r>
            <w:r w:rsidRPr="0093661E">
              <w:rPr>
                <w:rFonts w:eastAsiaTheme="minorEastAsia" w:hint="eastAsia"/>
                <w:i/>
                <w:color w:val="auto"/>
              </w:rPr>
              <w:t>y</w:t>
            </w:r>
            <w:r>
              <w:rPr>
                <w:rFonts w:eastAsiaTheme="minorEastAsia" w:hint="eastAsia"/>
                <w:b w:val="0"/>
                <w:color w:val="auto"/>
              </w:rPr>
              <w:t>_</w:t>
            </w:r>
            <w:r w:rsidRPr="00BB0235">
              <w:rPr>
                <w:rFonts w:eastAsiaTheme="minorEastAsia" w:hint="eastAsia"/>
                <w:b w:val="0"/>
                <w:color w:val="auto"/>
              </w:rPr>
              <w:t>wstrb[WSTRB_</w:t>
            </w:r>
            <w:r>
              <w:rPr>
                <w:rFonts w:eastAsiaTheme="minorEastAsia" w:hint="eastAsia"/>
                <w:b w:val="0"/>
                <w:color w:val="auto"/>
              </w:rPr>
              <w:t>MSB</w:t>
            </w:r>
            <w:r w:rsidRPr="00BB0235">
              <w:rPr>
                <w:rFonts w:eastAsiaTheme="minorEastAsia" w:hint="eastAsia"/>
                <w:b w:val="0"/>
                <w:color w:val="auto"/>
              </w:rPr>
              <w:t>:0]</w:t>
            </w:r>
          </w:p>
        </w:tc>
        <w:tc>
          <w:tcPr>
            <w:tcW w:w="1106" w:type="dxa"/>
            <w:gridSpan w:val="4"/>
            <w:shd w:val="clear" w:color="auto" w:fill="FFFFFF"/>
            <w:vAlign w:val="center"/>
          </w:tcPr>
          <w:p w:rsidR="0093661E" w:rsidRPr="00BB0235" w:rsidRDefault="0093661E" w:rsidP="003548F7">
            <w:pPr>
              <w:pStyle w:val="TableContent-Centered"/>
              <w:rPr>
                <w:rFonts w:eastAsiaTheme="minorEastAsia"/>
                <w:b w:val="0"/>
                <w:color w:val="auto"/>
              </w:rPr>
            </w:pPr>
            <w:r>
              <w:rPr>
                <w:rFonts w:eastAsiaTheme="minorEastAsia" w:hint="eastAsia"/>
                <w:b w:val="0"/>
                <w:color w:val="auto"/>
              </w:rPr>
              <w:t>O</w:t>
            </w:r>
          </w:p>
        </w:tc>
        <w:tc>
          <w:tcPr>
            <w:tcW w:w="6217" w:type="dxa"/>
            <w:gridSpan w:val="2"/>
            <w:shd w:val="clear" w:color="auto" w:fill="FFFFFF"/>
            <w:vAlign w:val="center"/>
          </w:tcPr>
          <w:p w:rsidR="0093661E" w:rsidRPr="00BB0235" w:rsidRDefault="0093661E" w:rsidP="003548F7">
            <w:pPr>
              <w:pStyle w:val="TableContent-Left"/>
              <w:rPr>
                <w:b w:val="0"/>
                <w:color w:val="auto"/>
              </w:rPr>
            </w:pPr>
            <w:r w:rsidRPr="00BB0235">
              <w:rPr>
                <w:rFonts w:eastAsia="新細明體" w:hint="eastAsia"/>
                <w:b w:val="0"/>
                <w:color w:val="auto"/>
              </w:rPr>
              <w:t>Write enable</w:t>
            </w:r>
          </w:p>
        </w:tc>
      </w:tr>
      <w:tr w:rsidR="0093661E" w:rsidRPr="00BB0235" w:rsidTr="003548F7">
        <w:trPr>
          <w:cantSplit/>
        </w:trPr>
        <w:tc>
          <w:tcPr>
            <w:tcW w:w="3053" w:type="dxa"/>
            <w:shd w:val="clear" w:color="auto" w:fill="FFFFFF"/>
            <w:vAlign w:val="center"/>
          </w:tcPr>
          <w:p w:rsidR="0093661E" w:rsidRPr="00BB0235" w:rsidRDefault="0093661E" w:rsidP="0093661E">
            <w:pPr>
              <w:pStyle w:val="TableContent-Left"/>
              <w:rPr>
                <w:b w:val="0"/>
                <w:color w:val="auto"/>
              </w:rPr>
            </w:pPr>
            <w:r>
              <w:rPr>
                <w:rFonts w:eastAsiaTheme="minorEastAsia" w:hint="eastAsia"/>
                <w:b w:val="0"/>
                <w:color w:val="auto"/>
              </w:rPr>
              <w:t>ds</w:t>
            </w:r>
            <w:r w:rsidRPr="0093661E">
              <w:rPr>
                <w:rFonts w:eastAsiaTheme="minorEastAsia" w:hint="eastAsia"/>
                <w:i/>
                <w:color w:val="auto"/>
              </w:rPr>
              <w:t>y</w:t>
            </w:r>
            <w:r>
              <w:rPr>
                <w:rFonts w:eastAsiaTheme="minorEastAsia" w:hint="eastAsia"/>
                <w:b w:val="0"/>
                <w:color w:val="auto"/>
              </w:rPr>
              <w:t>_</w:t>
            </w:r>
            <w:r w:rsidRPr="00BB0235">
              <w:rPr>
                <w:rFonts w:hint="eastAsia"/>
                <w:b w:val="0"/>
                <w:color w:val="auto"/>
              </w:rPr>
              <w:t>wlast</w:t>
            </w:r>
          </w:p>
        </w:tc>
        <w:tc>
          <w:tcPr>
            <w:tcW w:w="1106" w:type="dxa"/>
            <w:gridSpan w:val="4"/>
            <w:shd w:val="clear" w:color="auto" w:fill="FFFFFF"/>
            <w:vAlign w:val="center"/>
          </w:tcPr>
          <w:p w:rsidR="0093661E" w:rsidRPr="00BB0235" w:rsidRDefault="0093661E" w:rsidP="003548F7">
            <w:pPr>
              <w:pStyle w:val="TableContent-Centered"/>
              <w:rPr>
                <w:rFonts w:eastAsiaTheme="minorEastAsia"/>
                <w:b w:val="0"/>
                <w:color w:val="auto"/>
              </w:rPr>
            </w:pPr>
            <w:r>
              <w:rPr>
                <w:rFonts w:eastAsiaTheme="minorEastAsia" w:hint="eastAsia"/>
                <w:b w:val="0"/>
                <w:color w:val="auto"/>
              </w:rPr>
              <w:t>O</w:t>
            </w:r>
          </w:p>
        </w:tc>
        <w:tc>
          <w:tcPr>
            <w:tcW w:w="6217" w:type="dxa"/>
            <w:gridSpan w:val="2"/>
            <w:shd w:val="clear" w:color="auto" w:fill="FFFFFF"/>
            <w:vAlign w:val="center"/>
          </w:tcPr>
          <w:p w:rsidR="0093661E" w:rsidRPr="00BB0235" w:rsidRDefault="0093661E" w:rsidP="003548F7">
            <w:pPr>
              <w:pStyle w:val="TableContent-Left"/>
              <w:rPr>
                <w:b w:val="0"/>
                <w:color w:val="auto"/>
              </w:rPr>
            </w:pPr>
            <w:r w:rsidRPr="00BB0235">
              <w:rPr>
                <w:b w:val="0"/>
                <w:color w:val="auto"/>
              </w:rPr>
              <w:t>L</w:t>
            </w:r>
            <w:r w:rsidRPr="00BB0235">
              <w:rPr>
                <w:rFonts w:hint="eastAsia"/>
                <w:b w:val="0"/>
                <w:color w:val="auto"/>
              </w:rPr>
              <w:t>ast write in a burst</w:t>
            </w:r>
          </w:p>
        </w:tc>
      </w:tr>
      <w:tr w:rsidR="0093661E" w:rsidRPr="00BB0235" w:rsidTr="003548F7">
        <w:trPr>
          <w:cantSplit/>
        </w:trPr>
        <w:tc>
          <w:tcPr>
            <w:tcW w:w="3053" w:type="dxa"/>
            <w:shd w:val="clear" w:color="auto" w:fill="FFFFFF"/>
            <w:vAlign w:val="center"/>
          </w:tcPr>
          <w:p w:rsidR="0093661E" w:rsidRPr="00BB0235" w:rsidRDefault="0093661E" w:rsidP="0093661E">
            <w:pPr>
              <w:pStyle w:val="TableContent-Left"/>
              <w:rPr>
                <w:b w:val="0"/>
                <w:color w:val="auto"/>
              </w:rPr>
            </w:pPr>
            <w:r>
              <w:rPr>
                <w:rFonts w:eastAsiaTheme="minorEastAsia" w:hint="eastAsia"/>
                <w:b w:val="0"/>
                <w:color w:val="auto"/>
              </w:rPr>
              <w:t>ds</w:t>
            </w:r>
            <w:r w:rsidRPr="0093661E">
              <w:rPr>
                <w:rFonts w:eastAsiaTheme="minorEastAsia" w:hint="eastAsia"/>
                <w:i/>
                <w:color w:val="auto"/>
              </w:rPr>
              <w:t>y</w:t>
            </w:r>
            <w:r>
              <w:rPr>
                <w:rFonts w:eastAsiaTheme="minorEastAsia" w:hint="eastAsia"/>
                <w:b w:val="0"/>
                <w:color w:val="auto"/>
              </w:rPr>
              <w:t>_</w:t>
            </w:r>
            <w:r w:rsidRPr="00BB0235">
              <w:rPr>
                <w:rFonts w:hint="eastAsia"/>
                <w:b w:val="0"/>
                <w:color w:val="auto"/>
              </w:rPr>
              <w:t>wvalid</w:t>
            </w:r>
          </w:p>
        </w:tc>
        <w:tc>
          <w:tcPr>
            <w:tcW w:w="1106" w:type="dxa"/>
            <w:gridSpan w:val="4"/>
            <w:shd w:val="clear" w:color="auto" w:fill="FFFFFF"/>
            <w:vAlign w:val="center"/>
          </w:tcPr>
          <w:p w:rsidR="0093661E" w:rsidRPr="00BB0235" w:rsidRDefault="0093661E" w:rsidP="003548F7">
            <w:pPr>
              <w:pStyle w:val="TableContent-Centered"/>
              <w:rPr>
                <w:rFonts w:eastAsiaTheme="minorEastAsia"/>
                <w:b w:val="0"/>
                <w:color w:val="auto"/>
              </w:rPr>
            </w:pPr>
            <w:r>
              <w:rPr>
                <w:rFonts w:eastAsiaTheme="minorEastAsia" w:hint="eastAsia"/>
                <w:b w:val="0"/>
                <w:color w:val="auto"/>
              </w:rPr>
              <w:t>O</w:t>
            </w:r>
          </w:p>
        </w:tc>
        <w:tc>
          <w:tcPr>
            <w:tcW w:w="6217" w:type="dxa"/>
            <w:gridSpan w:val="2"/>
            <w:shd w:val="clear" w:color="auto" w:fill="FFFFFF"/>
            <w:vAlign w:val="center"/>
          </w:tcPr>
          <w:p w:rsidR="0093661E" w:rsidRPr="00BB0235" w:rsidRDefault="0093661E" w:rsidP="003548F7">
            <w:pPr>
              <w:pStyle w:val="TableContent-Left"/>
              <w:rPr>
                <w:b w:val="0"/>
                <w:color w:val="auto"/>
              </w:rPr>
            </w:pPr>
            <w:r w:rsidRPr="00BB0235">
              <w:rPr>
                <w:b w:val="0"/>
                <w:color w:val="auto"/>
              </w:rPr>
              <w:t>W</w:t>
            </w:r>
            <w:r w:rsidRPr="00BB0235">
              <w:rPr>
                <w:rFonts w:hint="eastAsia"/>
                <w:b w:val="0"/>
                <w:color w:val="auto"/>
              </w:rPr>
              <w:t>rite data valid</w:t>
            </w:r>
          </w:p>
        </w:tc>
      </w:tr>
      <w:tr w:rsidR="0093661E" w:rsidRPr="00BB0235" w:rsidTr="003548F7">
        <w:trPr>
          <w:cantSplit/>
        </w:trPr>
        <w:tc>
          <w:tcPr>
            <w:tcW w:w="3053" w:type="dxa"/>
            <w:shd w:val="clear" w:color="auto" w:fill="FFFFFF"/>
            <w:vAlign w:val="center"/>
          </w:tcPr>
          <w:p w:rsidR="0093661E" w:rsidRPr="00BB0235" w:rsidRDefault="0093661E" w:rsidP="0093661E">
            <w:pPr>
              <w:pStyle w:val="TableContent-Left"/>
              <w:rPr>
                <w:b w:val="0"/>
                <w:color w:val="auto"/>
              </w:rPr>
            </w:pPr>
            <w:r>
              <w:rPr>
                <w:rFonts w:eastAsiaTheme="minorEastAsia" w:hint="eastAsia"/>
                <w:b w:val="0"/>
                <w:color w:val="auto"/>
              </w:rPr>
              <w:t>ds</w:t>
            </w:r>
            <w:r w:rsidRPr="0093661E">
              <w:rPr>
                <w:rFonts w:eastAsiaTheme="minorEastAsia" w:hint="eastAsia"/>
                <w:i/>
                <w:color w:val="auto"/>
              </w:rPr>
              <w:t>y</w:t>
            </w:r>
            <w:r>
              <w:rPr>
                <w:rFonts w:eastAsiaTheme="minorEastAsia" w:hint="eastAsia"/>
                <w:b w:val="0"/>
                <w:color w:val="auto"/>
              </w:rPr>
              <w:t>_</w:t>
            </w:r>
            <w:r w:rsidRPr="00BB0235">
              <w:rPr>
                <w:rFonts w:hint="eastAsia"/>
                <w:b w:val="0"/>
                <w:color w:val="auto"/>
              </w:rPr>
              <w:t>wready</w:t>
            </w:r>
          </w:p>
        </w:tc>
        <w:tc>
          <w:tcPr>
            <w:tcW w:w="1106" w:type="dxa"/>
            <w:gridSpan w:val="4"/>
            <w:shd w:val="clear" w:color="auto" w:fill="FFFFFF"/>
            <w:vAlign w:val="center"/>
          </w:tcPr>
          <w:p w:rsidR="0093661E" w:rsidRPr="00BB0235" w:rsidRDefault="0093661E" w:rsidP="003548F7">
            <w:pPr>
              <w:pStyle w:val="TableContent-Centered"/>
              <w:rPr>
                <w:rFonts w:eastAsiaTheme="minorEastAsia"/>
                <w:b w:val="0"/>
                <w:color w:val="auto"/>
              </w:rPr>
            </w:pPr>
            <w:r>
              <w:rPr>
                <w:rFonts w:eastAsiaTheme="minorEastAsia" w:hint="eastAsia"/>
                <w:b w:val="0"/>
                <w:color w:val="auto"/>
              </w:rPr>
              <w:t>I</w:t>
            </w:r>
          </w:p>
        </w:tc>
        <w:tc>
          <w:tcPr>
            <w:tcW w:w="6217" w:type="dxa"/>
            <w:gridSpan w:val="2"/>
            <w:shd w:val="clear" w:color="auto" w:fill="FFFFFF"/>
            <w:vAlign w:val="center"/>
          </w:tcPr>
          <w:p w:rsidR="0093661E" w:rsidRPr="00BB0235" w:rsidRDefault="0093661E" w:rsidP="003548F7">
            <w:pPr>
              <w:pStyle w:val="TableContent-Left"/>
              <w:rPr>
                <w:rFonts w:eastAsiaTheme="minorEastAsia"/>
                <w:b w:val="0"/>
                <w:color w:val="auto"/>
              </w:rPr>
            </w:pPr>
            <w:r w:rsidRPr="00BB0235">
              <w:rPr>
                <w:rFonts w:hint="eastAsia"/>
                <w:b w:val="0"/>
                <w:color w:val="auto"/>
              </w:rPr>
              <w:t>Write data</w:t>
            </w:r>
            <w:r w:rsidRPr="00BB0235">
              <w:rPr>
                <w:rFonts w:eastAsiaTheme="minorEastAsia" w:hint="eastAsia"/>
                <w:b w:val="0"/>
                <w:color w:val="auto"/>
              </w:rPr>
              <w:t xml:space="preserve"> ready</w:t>
            </w:r>
          </w:p>
        </w:tc>
      </w:tr>
      <w:tr w:rsidR="0093661E" w:rsidRPr="00712E32" w:rsidTr="003548F7">
        <w:trPr>
          <w:gridAfter w:val="1"/>
          <w:wAfter w:w="34" w:type="dxa"/>
          <w:cantSplit/>
        </w:trPr>
        <w:tc>
          <w:tcPr>
            <w:tcW w:w="10342" w:type="dxa"/>
            <w:gridSpan w:val="6"/>
            <w:tcBorders>
              <w:top w:val="single" w:sz="12" w:space="0" w:color="0000FF"/>
              <w:bottom w:val="single" w:sz="12" w:space="0" w:color="0000FF"/>
            </w:tcBorders>
            <w:shd w:val="clear" w:color="auto" w:fill="FFFFFF"/>
            <w:vAlign w:val="center"/>
          </w:tcPr>
          <w:p w:rsidR="0093661E" w:rsidRPr="00712E32" w:rsidRDefault="0093661E" w:rsidP="003548F7">
            <w:pPr>
              <w:adjustRightInd w:val="0"/>
              <w:snapToGrid/>
              <w:spacing w:before="120" w:after="120" w:line="0" w:lineRule="atLeast"/>
              <w:textAlignment w:val="baseline"/>
              <w:rPr>
                <w:rFonts w:eastAsia="Candara" w:cs="Candara"/>
                <w:b/>
                <w:color w:val="000000"/>
                <w:sz w:val="20"/>
                <w:szCs w:val="24"/>
              </w:rPr>
            </w:pPr>
            <w:r>
              <w:rPr>
                <w:rFonts w:eastAsia="新細明體" w:cs="Candara" w:hint="eastAsia"/>
                <w:b/>
                <w:sz w:val="20"/>
                <w:szCs w:val="24"/>
              </w:rPr>
              <w:t xml:space="preserve">Slave </w:t>
            </w:r>
            <w:r w:rsidRPr="00BB0235">
              <w:rPr>
                <w:rFonts w:eastAsia="新細明體" w:cs="Candara"/>
                <w:b/>
                <w:sz w:val="20"/>
                <w:szCs w:val="24"/>
              </w:rPr>
              <w:t>A</w:t>
            </w:r>
            <w:r w:rsidRPr="00BB0235">
              <w:rPr>
                <w:rFonts w:eastAsia="新細明體" w:cs="Candara" w:hint="eastAsia"/>
                <w:b/>
                <w:sz w:val="20"/>
                <w:szCs w:val="24"/>
              </w:rPr>
              <w:t>XI</w:t>
            </w:r>
            <w:r w:rsidRPr="00BB0235">
              <w:rPr>
                <w:rFonts w:eastAsia="新細明體" w:cs="Candara"/>
                <w:b/>
                <w:sz w:val="20"/>
                <w:szCs w:val="24"/>
              </w:rPr>
              <w:t xml:space="preserve"> </w:t>
            </w:r>
            <w:r w:rsidRPr="00BB0235">
              <w:rPr>
                <w:rFonts w:eastAsia="新細明體" w:cs="Candara" w:hint="eastAsia"/>
                <w:b/>
                <w:sz w:val="20"/>
                <w:szCs w:val="24"/>
              </w:rPr>
              <w:t>write response channel</w:t>
            </w:r>
            <w:r w:rsidRPr="00BB0235">
              <w:rPr>
                <w:rFonts w:eastAsia="Candara" w:cs="Candara"/>
                <w:b/>
                <w:sz w:val="20"/>
                <w:szCs w:val="24"/>
              </w:rPr>
              <w:t xml:space="preserve"> signals</w:t>
            </w:r>
          </w:p>
        </w:tc>
      </w:tr>
      <w:tr w:rsidR="0093661E" w:rsidRPr="00BB0235" w:rsidTr="003548F7">
        <w:trPr>
          <w:cantSplit/>
        </w:trPr>
        <w:tc>
          <w:tcPr>
            <w:tcW w:w="3053" w:type="dxa"/>
            <w:shd w:val="clear" w:color="auto" w:fill="FFFFFF"/>
            <w:vAlign w:val="center"/>
          </w:tcPr>
          <w:p w:rsidR="0093661E" w:rsidRPr="00BB0235" w:rsidRDefault="0093661E" w:rsidP="0093661E">
            <w:pPr>
              <w:pStyle w:val="TableContent-Left"/>
              <w:rPr>
                <w:rFonts w:eastAsiaTheme="minorEastAsia"/>
                <w:b w:val="0"/>
                <w:color w:val="auto"/>
              </w:rPr>
            </w:pPr>
            <w:r>
              <w:rPr>
                <w:rFonts w:eastAsiaTheme="minorEastAsia" w:hint="eastAsia"/>
                <w:b w:val="0"/>
                <w:color w:val="auto"/>
              </w:rPr>
              <w:t>ds</w:t>
            </w:r>
            <w:r w:rsidRPr="0093661E">
              <w:rPr>
                <w:rFonts w:eastAsiaTheme="minorEastAsia" w:hint="eastAsia"/>
                <w:i/>
                <w:color w:val="auto"/>
              </w:rPr>
              <w:t>y</w:t>
            </w:r>
            <w:r>
              <w:rPr>
                <w:rFonts w:eastAsiaTheme="minorEastAsia" w:hint="eastAsia"/>
                <w:b w:val="0"/>
                <w:color w:val="auto"/>
              </w:rPr>
              <w:t>_</w:t>
            </w:r>
            <w:r w:rsidRPr="00BB0235">
              <w:rPr>
                <w:rFonts w:eastAsiaTheme="minorEastAsia" w:hint="eastAsia"/>
                <w:b w:val="0"/>
                <w:color w:val="auto"/>
              </w:rPr>
              <w:t>bid[ID_</w:t>
            </w:r>
            <w:r>
              <w:rPr>
                <w:rFonts w:eastAsiaTheme="minorEastAsia" w:hint="eastAsia"/>
                <w:b w:val="0"/>
                <w:color w:val="auto"/>
              </w:rPr>
              <w:t>MSB+4</w:t>
            </w:r>
            <w:r w:rsidRPr="00BB0235">
              <w:rPr>
                <w:rFonts w:eastAsiaTheme="minorEastAsia" w:hint="eastAsia"/>
                <w:b w:val="0"/>
                <w:color w:val="auto"/>
              </w:rPr>
              <w:t>:0]</w:t>
            </w:r>
          </w:p>
        </w:tc>
        <w:tc>
          <w:tcPr>
            <w:tcW w:w="1106" w:type="dxa"/>
            <w:gridSpan w:val="4"/>
            <w:shd w:val="clear" w:color="auto" w:fill="FFFFFF"/>
            <w:vAlign w:val="center"/>
          </w:tcPr>
          <w:p w:rsidR="0093661E" w:rsidRPr="00BB0235" w:rsidRDefault="0093661E" w:rsidP="003548F7">
            <w:pPr>
              <w:pStyle w:val="TableContent-Centered"/>
              <w:rPr>
                <w:rFonts w:eastAsiaTheme="minorEastAsia"/>
                <w:b w:val="0"/>
                <w:color w:val="auto"/>
              </w:rPr>
            </w:pPr>
            <w:r>
              <w:rPr>
                <w:rFonts w:eastAsiaTheme="minorEastAsia" w:hint="eastAsia"/>
                <w:b w:val="0"/>
                <w:color w:val="auto"/>
              </w:rPr>
              <w:t>I</w:t>
            </w:r>
          </w:p>
        </w:tc>
        <w:tc>
          <w:tcPr>
            <w:tcW w:w="6217" w:type="dxa"/>
            <w:gridSpan w:val="2"/>
            <w:shd w:val="clear" w:color="auto" w:fill="FFFFFF"/>
            <w:vAlign w:val="center"/>
          </w:tcPr>
          <w:p w:rsidR="0093661E" w:rsidRPr="00BB0235" w:rsidRDefault="0093661E" w:rsidP="003548F7">
            <w:pPr>
              <w:pStyle w:val="TableContent-Left"/>
              <w:rPr>
                <w:b w:val="0"/>
                <w:color w:val="auto"/>
              </w:rPr>
            </w:pPr>
            <w:r w:rsidRPr="00BB0235">
              <w:rPr>
                <w:rFonts w:eastAsia="新細明體" w:hint="eastAsia"/>
                <w:b w:val="0"/>
                <w:color w:val="auto"/>
              </w:rPr>
              <w:t>Write Response ID tag</w:t>
            </w:r>
          </w:p>
        </w:tc>
      </w:tr>
      <w:tr w:rsidR="0093661E" w:rsidRPr="00BB0235" w:rsidTr="003548F7">
        <w:trPr>
          <w:cantSplit/>
        </w:trPr>
        <w:tc>
          <w:tcPr>
            <w:tcW w:w="3053" w:type="dxa"/>
            <w:shd w:val="clear" w:color="auto" w:fill="FFFFFF"/>
            <w:vAlign w:val="center"/>
          </w:tcPr>
          <w:p w:rsidR="0093661E" w:rsidRPr="00BB0235" w:rsidRDefault="0093661E" w:rsidP="0093661E">
            <w:pPr>
              <w:pStyle w:val="TableContent-Left"/>
              <w:rPr>
                <w:rFonts w:eastAsia="新細明體"/>
                <w:b w:val="0"/>
                <w:color w:val="auto"/>
              </w:rPr>
            </w:pPr>
            <w:r>
              <w:rPr>
                <w:rFonts w:eastAsiaTheme="minorEastAsia" w:hint="eastAsia"/>
                <w:b w:val="0"/>
                <w:color w:val="auto"/>
              </w:rPr>
              <w:t>ds</w:t>
            </w:r>
            <w:r w:rsidRPr="0093661E">
              <w:rPr>
                <w:rFonts w:eastAsiaTheme="minorEastAsia" w:hint="eastAsia"/>
                <w:i/>
                <w:color w:val="auto"/>
              </w:rPr>
              <w:t>y</w:t>
            </w:r>
            <w:r>
              <w:rPr>
                <w:rFonts w:eastAsiaTheme="minorEastAsia" w:hint="eastAsia"/>
                <w:b w:val="0"/>
                <w:color w:val="auto"/>
              </w:rPr>
              <w:t>_</w:t>
            </w:r>
            <w:r w:rsidRPr="00BB0235">
              <w:rPr>
                <w:rFonts w:hint="eastAsia"/>
                <w:b w:val="0"/>
                <w:color w:val="auto"/>
              </w:rPr>
              <w:t>bresp[1:0]</w:t>
            </w:r>
          </w:p>
        </w:tc>
        <w:tc>
          <w:tcPr>
            <w:tcW w:w="1106" w:type="dxa"/>
            <w:gridSpan w:val="4"/>
            <w:shd w:val="clear" w:color="auto" w:fill="FFFFFF"/>
            <w:vAlign w:val="center"/>
          </w:tcPr>
          <w:p w:rsidR="0093661E" w:rsidRPr="00BB0235" w:rsidRDefault="0093661E" w:rsidP="003548F7">
            <w:pPr>
              <w:pStyle w:val="TableContent-Centered"/>
              <w:rPr>
                <w:rFonts w:eastAsiaTheme="minorEastAsia"/>
                <w:b w:val="0"/>
                <w:color w:val="auto"/>
              </w:rPr>
            </w:pPr>
            <w:r>
              <w:rPr>
                <w:rFonts w:eastAsiaTheme="minorEastAsia" w:hint="eastAsia"/>
                <w:b w:val="0"/>
                <w:color w:val="auto"/>
              </w:rPr>
              <w:t>I</w:t>
            </w:r>
          </w:p>
        </w:tc>
        <w:tc>
          <w:tcPr>
            <w:tcW w:w="6217" w:type="dxa"/>
            <w:gridSpan w:val="2"/>
            <w:shd w:val="clear" w:color="auto" w:fill="FFFFFF"/>
            <w:vAlign w:val="center"/>
          </w:tcPr>
          <w:p w:rsidR="0093661E" w:rsidRPr="00BB0235" w:rsidRDefault="0093661E" w:rsidP="003548F7">
            <w:pPr>
              <w:pStyle w:val="TableContent-Left"/>
              <w:rPr>
                <w:rFonts w:eastAsia="新細明體"/>
                <w:b w:val="0"/>
                <w:color w:val="auto"/>
              </w:rPr>
            </w:pPr>
            <w:r w:rsidRPr="00BB0235">
              <w:rPr>
                <w:b w:val="0"/>
                <w:color w:val="auto"/>
              </w:rPr>
              <w:t>W</w:t>
            </w:r>
            <w:r w:rsidRPr="00BB0235">
              <w:rPr>
                <w:rFonts w:hint="eastAsia"/>
                <w:b w:val="0"/>
                <w:color w:val="auto"/>
              </w:rPr>
              <w:t>rite response status</w:t>
            </w:r>
          </w:p>
        </w:tc>
      </w:tr>
      <w:tr w:rsidR="0093661E" w:rsidRPr="00BB0235" w:rsidTr="003548F7">
        <w:trPr>
          <w:cantSplit/>
        </w:trPr>
        <w:tc>
          <w:tcPr>
            <w:tcW w:w="3053" w:type="dxa"/>
            <w:shd w:val="clear" w:color="auto" w:fill="FFFFFF"/>
            <w:vAlign w:val="center"/>
          </w:tcPr>
          <w:p w:rsidR="0093661E" w:rsidRPr="00BB0235" w:rsidRDefault="0093661E" w:rsidP="0093661E">
            <w:pPr>
              <w:pStyle w:val="TableContent-Left"/>
              <w:rPr>
                <w:b w:val="0"/>
                <w:color w:val="auto"/>
              </w:rPr>
            </w:pPr>
            <w:r>
              <w:rPr>
                <w:rFonts w:eastAsiaTheme="minorEastAsia" w:hint="eastAsia"/>
                <w:b w:val="0"/>
                <w:color w:val="auto"/>
              </w:rPr>
              <w:t>ds</w:t>
            </w:r>
            <w:r w:rsidRPr="0093661E">
              <w:rPr>
                <w:rFonts w:eastAsiaTheme="minorEastAsia" w:hint="eastAsia"/>
                <w:i/>
                <w:color w:val="auto"/>
              </w:rPr>
              <w:t>y</w:t>
            </w:r>
            <w:r>
              <w:rPr>
                <w:rFonts w:eastAsiaTheme="minorEastAsia" w:hint="eastAsia"/>
                <w:b w:val="0"/>
                <w:color w:val="auto"/>
              </w:rPr>
              <w:t>_</w:t>
            </w:r>
            <w:r w:rsidRPr="00BB0235">
              <w:rPr>
                <w:rFonts w:hint="eastAsia"/>
                <w:b w:val="0"/>
                <w:color w:val="auto"/>
              </w:rPr>
              <w:t>bvalid</w:t>
            </w:r>
          </w:p>
        </w:tc>
        <w:tc>
          <w:tcPr>
            <w:tcW w:w="1106" w:type="dxa"/>
            <w:gridSpan w:val="4"/>
            <w:shd w:val="clear" w:color="auto" w:fill="FFFFFF"/>
            <w:vAlign w:val="center"/>
          </w:tcPr>
          <w:p w:rsidR="0093661E" w:rsidRPr="00BB0235" w:rsidRDefault="0093661E" w:rsidP="003548F7">
            <w:pPr>
              <w:pStyle w:val="TableContent-Centered"/>
              <w:rPr>
                <w:rFonts w:eastAsiaTheme="minorEastAsia"/>
                <w:b w:val="0"/>
                <w:color w:val="auto"/>
              </w:rPr>
            </w:pPr>
            <w:r>
              <w:rPr>
                <w:rFonts w:eastAsiaTheme="minorEastAsia" w:hint="eastAsia"/>
                <w:b w:val="0"/>
                <w:color w:val="auto"/>
              </w:rPr>
              <w:t>I</w:t>
            </w:r>
          </w:p>
        </w:tc>
        <w:tc>
          <w:tcPr>
            <w:tcW w:w="6217" w:type="dxa"/>
            <w:gridSpan w:val="2"/>
            <w:shd w:val="clear" w:color="auto" w:fill="FFFFFF"/>
            <w:vAlign w:val="center"/>
          </w:tcPr>
          <w:p w:rsidR="0093661E" w:rsidRPr="00BB0235" w:rsidRDefault="0093661E" w:rsidP="003548F7">
            <w:pPr>
              <w:pStyle w:val="TableContent-Left"/>
              <w:rPr>
                <w:b w:val="0"/>
                <w:color w:val="auto"/>
              </w:rPr>
            </w:pPr>
            <w:r w:rsidRPr="00BB0235">
              <w:rPr>
                <w:b w:val="0"/>
                <w:color w:val="auto"/>
              </w:rPr>
              <w:t>W</w:t>
            </w:r>
            <w:r w:rsidRPr="00BB0235">
              <w:rPr>
                <w:rFonts w:hint="eastAsia"/>
                <w:b w:val="0"/>
                <w:color w:val="auto"/>
              </w:rPr>
              <w:t>rite response valid</w:t>
            </w:r>
          </w:p>
        </w:tc>
      </w:tr>
      <w:tr w:rsidR="0093661E" w:rsidRPr="00BB0235" w:rsidTr="003548F7">
        <w:trPr>
          <w:cantSplit/>
        </w:trPr>
        <w:tc>
          <w:tcPr>
            <w:tcW w:w="3053" w:type="dxa"/>
            <w:shd w:val="clear" w:color="auto" w:fill="FFFFFF"/>
            <w:vAlign w:val="center"/>
          </w:tcPr>
          <w:p w:rsidR="0093661E" w:rsidRPr="00BB0235" w:rsidRDefault="0093661E" w:rsidP="0093661E">
            <w:pPr>
              <w:pStyle w:val="TableContent-Left"/>
              <w:rPr>
                <w:b w:val="0"/>
                <w:color w:val="auto"/>
              </w:rPr>
            </w:pPr>
            <w:r>
              <w:rPr>
                <w:rFonts w:eastAsiaTheme="minorEastAsia" w:hint="eastAsia"/>
                <w:b w:val="0"/>
                <w:color w:val="auto"/>
              </w:rPr>
              <w:t>ds</w:t>
            </w:r>
            <w:r w:rsidRPr="0093661E">
              <w:rPr>
                <w:rFonts w:eastAsiaTheme="minorEastAsia" w:hint="eastAsia"/>
                <w:i/>
                <w:color w:val="auto"/>
              </w:rPr>
              <w:t>y</w:t>
            </w:r>
            <w:r>
              <w:rPr>
                <w:rFonts w:eastAsiaTheme="minorEastAsia" w:hint="eastAsia"/>
                <w:b w:val="0"/>
                <w:color w:val="auto"/>
              </w:rPr>
              <w:t>_</w:t>
            </w:r>
            <w:r w:rsidRPr="00BB0235">
              <w:rPr>
                <w:rFonts w:hint="eastAsia"/>
                <w:b w:val="0"/>
                <w:color w:val="auto"/>
              </w:rPr>
              <w:t>bready</w:t>
            </w:r>
          </w:p>
        </w:tc>
        <w:tc>
          <w:tcPr>
            <w:tcW w:w="1106" w:type="dxa"/>
            <w:gridSpan w:val="4"/>
            <w:shd w:val="clear" w:color="auto" w:fill="FFFFFF"/>
            <w:vAlign w:val="center"/>
          </w:tcPr>
          <w:p w:rsidR="0093661E" w:rsidRPr="00BB0235" w:rsidRDefault="0093661E" w:rsidP="003548F7">
            <w:pPr>
              <w:pStyle w:val="TableContent-Centered"/>
              <w:rPr>
                <w:rFonts w:eastAsiaTheme="minorEastAsia"/>
                <w:b w:val="0"/>
                <w:color w:val="auto"/>
              </w:rPr>
            </w:pPr>
            <w:r>
              <w:rPr>
                <w:rFonts w:eastAsiaTheme="minorEastAsia" w:hint="eastAsia"/>
                <w:b w:val="0"/>
                <w:color w:val="auto"/>
              </w:rPr>
              <w:t>O</w:t>
            </w:r>
          </w:p>
        </w:tc>
        <w:tc>
          <w:tcPr>
            <w:tcW w:w="6217" w:type="dxa"/>
            <w:gridSpan w:val="2"/>
            <w:shd w:val="clear" w:color="auto" w:fill="FFFFFF"/>
            <w:vAlign w:val="center"/>
          </w:tcPr>
          <w:p w:rsidR="0093661E" w:rsidRPr="00BB0235" w:rsidRDefault="0093661E" w:rsidP="003548F7">
            <w:pPr>
              <w:pStyle w:val="TableContent-Left"/>
              <w:rPr>
                <w:b w:val="0"/>
                <w:color w:val="auto"/>
              </w:rPr>
            </w:pPr>
            <w:r w:rsidRPr="00BB0235">
              <w:rPr>
                <w:b w:val="0"/>
                <w:color w:val="auto"/>
              </w:rPr>
              <w:t>W</w:t>
            </w:r>
            <w:r w:rsidRPr="00BB0235">
              <w:rPr>
                <w:rFonts w:hint="eastAsia"/>
                <w:b w:val="0"/>
                <w:color w:val="auto"/>
              </w:rPr>
              <w:t>rite response ready</w:t>
            </w:r>
          </w:p>
        </w:tc>
      </w:tr>
      <w:tr w:rsidR="0093661E" w:rsidRPr="00712E32" w:rsidTr="003548F7">
        <w:trPr>
          <w:gridAfter w:val="1"/>
          <w:wAfter w:w="34" w:type="dxa"/>
          <w:cantSplit/>
        </w:trPr>
        <w:tc>
          <w:tcPr>
            <w:tcW w:w="10342" w:type="dxa"/>
            <w:gridSpan w:val="6"/>
            <w:tcBorders>
              <w:top w:val="single" w:sz="12" w:space="0" w:color="0000FF"/>
              <w:bottom w:val="single" w:sz="12" w:space="0" w:color="0000FF"/>
            </w:tcBorders>
            <w:shd w:val="clear" w:color="auto" w:fill="FFFFFF"/>
            <w:vAlign w:val="center"/>
          </w:tcPr>
          <w:p w:rsidR="0093661E" w:rsidRPr="00712E32" w:rsidRDefault="0093661E" w:rsidP="003548F7">
            <w:pPr>
              <w:adjustRightInd w:val="0"/>
              <w:snapToGrid/>
              <w:spacing w:before="120" w:after="120" w:line="0" w:lineRule="atLeast"/>
              <w:textAlignment w:val="baseline"/>
              <w:rPr>
                <w:rFonts w:eastAsia="Candara" w:cs="Candara"/>
                <w:b/>
                <w:color w:val="000000"/>
                <w:sz w:val="20"/>
                <w:szCs w:val="24"/>
              </w:rPr>
            </w:pPr>
            <w:r>
              <w:rPr>
                <w:rFonts w:eastAsia="新細明體" w:cs="Candara" w:hint="eastAsia"/>
                <w:b/>
                <w:color w:val="000000"/>
                <w:sz w:val="20"/>
                <w:szCs w:val="24"/>
              </w:rPr>
              <w:t xml:space="preserve">Slave </w:t>
            </w:r>
            <w:r w:rsidRPr="00BB0235">
              <w:rPr>
                <w:rFonts w:eastAsia="新細明體" w:cs="Candara"/>
                <w:b/>
                <w:sz w:val="20"/>
                <w:szCs w:val="24"/>
              </w:rPr>
              <w:t>A</w:t>
            </w:r>
            <w:r w:rsidRPr="00BB0235">
              <w:rPr>
                <w:rFonts w:eastAsia="新細明體" w:cs="Candara" w:hint="eastAsia"/>
                <w:b/>
                <w:sz w:val="20"/>
                <w:szCs w:val="24"/>
              </w:rPr>
              <w:t>XI</w:t>
            </w:r>
            <w:r w:rsidRPr="00BB0235">
              <w:rPr>
                <w:rFonts w:eastAsia="新細明體" w:cs="Candara"/>
                <w:b/>
                <w:sz w:val="20"/>
                <w:szCs w:val="24"/>
              </w:rPr>
              <w:t xml:space="preserve"> </w:t>
            </w:r>
            <w:r w:rsidRPr="00BB0235">
              <w:rPr>
                <w:rFonts w:eastAsia="新細明體" w:cs="Candara" w:hint="eastAsia"/>
                <w:b/>
                <w:sz w:val="20"/>
                <w:szCs w:val="24"/>
              </w:rPr>
              <w:t>read address channel</w:t>
            </w:r>
            <w:r w:rsidRPr="00BB0235">
              <w:rPr>
                <w:rFonts w:eastAsia="Candara" w:cs="Candara"/>
                <w:b/>
                <w:sz w:val="20"/>
                <w:szCs w:val="24"/>
              </w:rPr>
              <w:t xml:space="preserve"> signals</w:t>
            </w:r>
          </w:p>
        </w:tc>
      </w:tr>
      <w:tr w:rsidR="0093661E" w:rsidRPr="00BB0235" w:rsidTr="003548F7">
        <w:trPr>
          <w:cantSplit/>
        </w:trPr>
        <w:tc>
          <w:tcPr>
            <w:tcW w:w="3053" w:type="dxa"/>
            <w:shd w:val="clear" w:color="auto" w:fill="FFFFFF"/>
            <w:vAlign w:val="center"/>
          </w:tcPr>
          <w:p w:rsidR="0093661E" w:rsidRPr="00BB0235" w:rsidRDefault="0093661E" w:rsidP="0093661E">
            <w:pPr>
              <w:pStyle w:val="TableContent-Left"/>
              <w:rPr>
                <w:rFonts w:eastAsiaTheme="minorEastAsia"/>
                <w:b w:val="0"/>
                <w:color w:val="auto"/>
              </w:rPr>
            </w:pPr>
            <w:r>
              <w:rPr>
                <w:rFonts w:eastAsiaTheme="minorEastAsia" w:hint="eastAsia"/>
                <w:b w:val="0"/>
                <w:color w:val="auto"/>
              </w:rPr>
              <w:t>ds</w:t>
            </w:r>
            <w:r w:rsidRPr="0093661E">
              <w:rPr>
                <w:rFonts w:eastAsiaTheme="minorEastAsia" w:hint="eastAsia"/>
                <w:i/>
                <w:color w:val="auto"/>
              </w:rPr>
              <w:t>y</w:t>
            </w:r>
            <w:r>
              <w:rPr>
                <w:rFonts w:eastAsiaTheme="minorEastAsia" w:hint="eastAsia"/>
                <w:b w:val="0"/>
                <w:color w:val="auto"/>
              </w:rPr>
              <w:t>_</w:t>
            </w:r>
            <w:r w:rsidRPr="00BB0235">
              <w:rPr>
                <w:rFonts w:eastAsiaTheme="minorEastAsia" w:hint="eastAsia"/>
                <w:b w:val="0"/>
                <w:color w:val="auto"/>
              </w:rPr>
              <w:t>arid[ID_</w:t>
            </w:r>
            <w:r>
              <w:rPr>
                <w:rFonts w:eastAsiaTheme="minorEastAsia" w:hint="eastAsia"/>
                <w:b w:val="0"/>
                <w:color w:val="auto"/>
              </w:rPr>
              <w:t>MSB+4</w:t>
            </w:r>
            <w:r w:rsidRPr="00BB0235">
              <w:rPr>
                <w:rFonts w:eastAsiaTheme="minorEastAsia" w:hint="eastAsia"/>
                <w:b w:val="0"/>
                <w:color w:val="auto"/>
              </w:rPr>
              <w:t>:0]</w:t>
            </w:r>
          </w:p>
        </w:tc>
        <w:tc>
          <w:tcPr>
            <w:tcW w:w="1106" w:type="dxa"/>
            <w:gridSpan w:val="4"/>
            <w:shd w:val="clear" w:color="auto" w:fill="FFFFFF"/>
            <w:vAlign w:val="center"/>
          </w:tcPr>
          <w:p w:rsidR="0093661E" w:rsidRPr="00BB0235" w:rsidRDefault="0093661E" w:rsidP="003548F7">
            <w:pPr>
              <w:pStyle w:val="TableContent-Centered"/>
              <w:rPr>
                <w:rFonts w:eastAsiaTheme="minorEastAsia"/>
                <w:b w:val="0"/>
                <w:color w:val="auto"/>
              </w:rPr>
            </w:pPr>
            <w:r>
              <w:rPr>
                <w:rFonts w:eastAsiaTheme="minorEastAsia" w:hint="eastAsia"/>
                <w:b w:val="0"/>
                <w:color w:val="auto"/>
              </w:rPr>
              <w:t>O</w:t>
            </w:r>
          </w:p>
        </w:tc>
        <w:tc>
          <w:tcPr>
            <w:tcW w:w="6217" w:type="dxa"/>
            <w:gridSpan w:val="2"/>
            <w:shd w:val="clear" w:color="auto" w:fill="FFFFFF"/>
            <w:vAlign w:val="center"/>
          </w:tcPr>
          <w:p w:rsidR="0093661E" w:rsidRPr="00BB0235" w:rsidRDefault="0093661E" w:rsidP="003548F7">
            <w:pPr>
              <w:pStyle w:val="TableContent-Left"/>
              <w:rPr>
                <w:rFonts w:eastAsiaTheme="minorEastAsia"/>
                <w:b w:val="0"/>
                <w:color w:val="auto"/>
              </w:rPr>
            </w:pPr>
            <w:r w:rsidRPr="00BB0235">
              <w:rPr>
                <w:rFonts w:eastAsiaTheme="minorEastAsia" w:hint="eastAsia"/>
                <w:b w:val="0"/>
                <w:color w:val="auto"/>
              </w:rPr>
              <w:t>Read address ID tag</w:t>
            </w:r>
          </w:p>
        </w:tc>
      </w:tr>
      <w:tr w:rsidR="0093661E" w:rsidRPr="00BB0235" w:rsidTr="003548F7">
        <w:trPr>
          <w:cantSplit/>
        </w:trPr>
        <w:tc>
          <w:tcPr>
            <w:tcW w:w="3053" w:type="dxa"/>
            <w:shd w:val="clear" w:color="auto" w:fill="FFFFFF"/>
            <w:vAlign w:val="center"/>
          </w:tcPr>
          <w:p w:rsidR="0093661E" w:rsidRPr="00BB0235" w:rsidRDefault="0093661E" w:rsidP="0093661E">
            <w:pPr>
              <w:pStyle w:val="TableContent-Left"/>
              <w:rPr>
                <w:b w:val="0"/>
                <w:color w:val="auto"/>
              </w:rPr>
            </w:pPr>
            <w:r>
              <w:rPr>
                <w:rFonts w:eastAsiaTheme="minorEastAsia" w:hint="eastAsia"/>
                <w:b w:val="0"/>
                <w:color w:val="auto"/>
              </w:rPr>
              <w:t>ds</w:t>
            </w:r>
            <w:r w:rsidRPr="0093661E">
              <w:rPr>
                <w:rFonts w:eastAsiaTheme="minorEastAsia" w:hint="eastAsia"/>
                <w:i/>
                <w:color w:val="auto"/>
              </w:rPr>
              <w:t>y</w:t>
            </w:r>
            <w:r>
              <w:rPr>
                <w:rFonts w:eastAsiaTheme="minorEastAsia" w:hint="eastAsia"/>
                <w:b w:val="0"/>
                <w:color w:val="auto"/>
              </w:rPr>
              <w:t>_</w:t>
            </w:r>
            <w:r w:rsidRPr="00BB0235">
              <w:rPr>
                <w:rFonts w:hint="eastAsia"/>
                <w:b w:val="0"/>
                <w:color w:val="auto"/>
              </w:rPr>
              <w:t>araddr[</w:t>
            </w:r>
            <w:r w:rsidRPr="00BB0235">
              <w:rPr>
                <w:rFonts w:eastAsiaTheme="minorEastAsia" w:hint="eastAsia"/>
                <w:b w:val="0"/>
                <w:color w:val="auto"/>
              </w:rPr>
              <w:t>ADDR_</w:t>
            </w:r>
            <w:r>
              <w:rPr>
                <w:rFonts w:eastAsiaTheme="minorEastAsia" w:hint="eastAsia"/>
                <w:b w:val="0"/>
                <w:color w:val="auto"/>
              </w:rPr>
              <w:t>MSB</w:t>
            </w:r>
            <w:r w:rsidRPr="00BB0235">
              <w:rPr>
                <w:rFonts w:hint="eastAsia"/>
                <w:b w:val="0"/>
                <w:color w:val="auto"/>
              </w:rPr>
              <w:t>:0]</w:t>
            </w:r>
          </w:p>
        </w:tc>
        <w:tc>
          <w:tcPr>
            <w:tcW w:w="1106" w:type="dxa"/>
            <w:gridSpan w:val="4"/>
            <w:shd w:val="clear" w:color="auto" w:fill="FFFFFF"/>
            <w:vAlign w:val="center"/>
          </w:tcPr>
          <w:p w:rsidR="0093661E" w:rsidRPr="00BB0235" w:rsidRDefault="0093661E" w:rsidP="003548F7">
            <w:pPr>
              <w:pStyle w:val="TableContent-Centered"/>
              <w:rPr>
                <w:rFonts w:eastAsiaTheme="minorEastAsia"/>
                <w:b w:val="0"/>
                <w:color w:val="auto"/>
              </w:rPr>
            </w:pPr>
            <w:r>
              <w:rPr>
                <w:rFonts w:eastAsiaTheme="minorEastAsia" w:hint="eastAsia"/>
                <w:b w:val="0"/>
                <w:color w:val="auto"/>
              </w:rPr>
              <w:t>O</w:t>
            </w:r>
          </w:p>
        </w:tc>
        <w:tc>
          <w:tcPr>
            <w:tcW w:w="6217" w:type="dxa"/>
            <w:gridSpan w:val="2"/>
            <w:shd w:val="clear" w:color="auto" w:fill="FFFFFF"/>
            <w:vAlign w:val="center"/>
          </w:tcPr>
          <w:p w:rsidR="0093661E" w:rsidRPr="00BB0235" w:rsidRDefault="0093661E" w:rsidP="003548F7">
            <w:pPr>
              <w:pStyle w:val="TableContent-Left"/>
              <w:rPr>
                <w:b w:val="0"/>
                <w:color w:val="auto"/>
              </w:rPr>
            </w:pPr>
            <w:r w:rsidRPr="00BB0235">
              <w:rPr>
                <w:b w:val="0"/>
                <w:color w:val="auto"/>
              </w:rPr>
              <w:t>R</w:t>
            </w:r>
            <w:r w:rsidRPr="00BB0235">
              <w:rPr>
                <w:rFonts w:hint="eastAsia"/>
                <w:b w:val="0"/>
                <w:color w:val="auto"/>
              </w:rPr>
              <w:t xml:space="preserve">ead </w:t>
            </w:r>
            <w:r w:rsidRPr="00BB0235">
              <w:rPr>
                <w:rFonts w:eastAsiaTheme="minorEastAsia" w:hint="eastAsia"/>
                <w:b w:val="0"/>
                <w:color w:val="auto"/>
              </w:rPr>
              <w:t>a</w:t>
            </w:r>
            <w:r w:rsidRPr="00BB0235">
              <w:rPr>
                <w:rFonts w:hint="eastAsia"/>
                <w:b w:val="0"/>
                <w:color w:val="auto"/>
              </w:rPr>
              <w:t>ddress</w:t>
            </w:r>
          </w:p>
        </w:tc>
      </w:tr>
      <w:tr w:rsidR="0093661E" w:rsidRPr="00BB0235" w:rsidTr="003548F7">
        <w:trPr>
          <w:cantSplit/>
        </w:trPr>
        <w:tc>
          <w:tcPr>
            <w:tcW w:w="3053" w:type="dxa"/>
            <w:shd w:val="clear" w:color="auto" w:fill="FFFFFF"/>
            <w:vAlign w:val="center"/>
          </w:tcPr>
          <w:p w:rsidR="0093661E" w:rsidRPr="00BB0235" w:rsidRDefault="0093661E" w:rsidP="0093661E">
            <w:pPr>
              <w:pStyle w:val="TableContent-Left"/>
              <w:rPr>
                <w:b w:val="0"/>
                <w:color w:val="auto"/>
              </w:rPr>
            </w:pPr>
            <w:r>
              <w:rPr>
                <w:rFonts w:eastAsiaTheme="minorEastAsia" w:hint="eastAsia"/>
                <w:b w:val="0"/>
                <w:color w:val="auto"/>
              </w:rPr>
              <w:t>ds</w:t>
            </w:r>
            <w:r w:rsidRPr="0093661E">
              <w:rPr>
                <w:rFonts w:eastAsiaTheme="minorEastAsia" w:hint="eastAsia"/>
                <w:i/>
                <w:color w:val="auto"/>
              </w:rPr>
              <w:t>y</w:t>
            </w:r>
            <w:r>
              <w:rPr>
                <w:rFonts w:eastAsiaTheme="minorEastAsia" w:hint="eastAsia"/>
                <w:b w:val="0"/>
                <w:color w:val="auto"/>
              </w:rPr>
              <w:t>_</w:t>
            </w:r>
            <w:r w:rsidRPr="00BB0235">
              <w:rPr>
                <w:rFonts w:hint="eastAsia"/>
                <w:b w:val="0"/>
                <w:color w:val="auto"/>
              </w:rPr>
              <w:t>arlen[</w:t>
            </w:r>
            <w:r w:rsidRPr="00BB0235">
              <w:rPr>
                <w:rFonts w:eastAsiaTheme="minorEastAsia" w:hint="eastAsia"/>
                <w:b w:val="0"/>
                <w:color w:val="auto"/>
              </w:rPr>
              <w:t>7</w:t>
            </w:r>
            <w:r w:rsidRPr="00BB0235">
              <w:rPr>
                <w:rFonts w:hint="eastAsia"/>
                <w:b w:val="0"/>
                <w:color w:val="auto"/>
              </w:rPr>
              <w:t>:0]</w:t>
            </w:r>
          </w:p>
        </w:tc>
        <w:tc>
          <w:tcPr>
            <w:tcW w:w="1106" w:type="dxa"/>
            <w:gridSpan w:val="4"/>
            <w:shd w:val="clear" w:color="auto" w:fill="FFFFFF"/>
            <w:vAlign w:val="center"/>
          </w:tcPr>
          <w:p w:rsidR="0093661E" w:rsidRPr="00BB0235" w:rsidRDefault="0093661E" w:rsidP="003548F7">
            <w:pPr>
              <w:pStyle w:val="TableContent-Centered"/>
              <w:rPr>
                <w:rFonts w:eastAsiaTheme="minorEastAsia"/>
                <w:b w:val="0"/>
                <w:color w:val="auto"/>
              </w:rPr>
            </w:pPr>
            <w:r>
              <w:rPr>
                <w:rFonts w:eastAsiaTheme="minorEastAsia" w:hint="eastAsia"/>
                <w:b w:val="0"/>
                <w:color w:val="auto"/>
              </w:rPr>
              <w:t>O</w:t>
            </w:r>
          </w:p>
        </w:tc>
        <w:tc>
          <w:tcPr>
            <w:tcW w:w="6217" w:type="dxa"/>
            <w:gridSpan w:val="2"/>
            <w:shd w:val="clear" w:color="auto" w:fill="FFFFFF"/>
            <w:vAlign w:val="center"/>
          </w:tcPr>
          <w:p w:rsidR="0093661E" w:rsidRPr="00BB0235" w:rsidRDefault="0093661E" w:rsidP="003548F7">
            <w:pPr>
              <w:pStyle w:val="TableContent-Left"/>
              <w:rPr>
                <w:b w:val="0"/>
                <w:color w:val="auto"/>
              </w:rPr>
            </w:pPr>
            <w:r w:rsidRPr="00BB0235">
              <w:rPr>
                <w:b w:val="0"/>
                <w:color w:val="auto"/>
              </w:rPr>
              <w:t>R</w:t>
            </w:r>
            <w:r w:rsidRPr="00BB0235">
              <w:rPr>
                <w:rFonts w:hint="eastAsia"/>
                <w:b w:val="0"/>
                <w:color w:val="auto"/>
              </w:rPr>
              <w:t xml:space="preserve">ead </w:t>
            </w:r>
            <w:r w:rsidRPr="00BB0235">
              <w:rPr>
                <w:rFonts w:eastAsiaTheme="minorEastAsia" w:hint="eastAsia"/>
                <w:b w:val="0"/>
                <w:color w:val="auto"/>
              </w:rPr>
              <w:t>l</w:t>
            </w:r>
            <w:r w:rsidRPr="00BB0235">
              <w:rPr>
                <w:rFonts w:hint="eastAsia"/>
                <w:b w:val="0"/>
                <w:color w:val="auto"/>
              </w:rPr>
              <w:t>ength</w:t>
            </w:r>
          </w:p>
        </w:tc>
      </w:tr>
      <w:tr w:rsidR="0093661E" w:rsidRPr="00BB0235" w:rsidTr="003548F7">
        <w:trPr>
          <w:cantSplit/>
        </w:trPr>
        <w:tc>
          <w:tcPr>
            <w:tcW w:w="3053" w:type="dxa"/>
            <w:shd w:val="clear" w:color="auto" w:fill="FFFFFF"/>
            <w:vAlign w:val="center"/>
          </w:tcPr>
          <w:p w:rsidR="0093661E" w:rsidRPr="00BB0235" w:rsidRDefault="0093661E" w:rsidP="0093661E">
            <w:pPr>
              <w:pStyle w:val="TableContent-Left"/>
              <w:rPr>
                <w:b w:val="0"/>
                <w:color w:val="auto"/>
              </w:rPr>
            </w:pPr>
            <w:r>
              <w:rPr>
                <w:rFonts w:eastAsiaTheme="minorEastAsia" w:hint="eastAsia"/>
                <w:b w:val="0"/>
                <w:color w:val="auto"/>
              </w:rPr>
              <w:t>ds</w:t>
            </w:r>
            <w:r w:rsidRPr="0093661E">
              <w:rPr>
                <w:rFonts w:eastAsiaTheme="minorEastAsia" w:hint="eastAsia"/>
                <w:i/>
                <w:color w:val="auto"/>
              </w:rPr>
              <w:t>y</w:t>
            </w:r>
            <w:r>
              <w:rPr>
                <w:rFonts w:eastAsiaTheme="minorEastAsia" w:hint="eastAsia"/>
                <w:b w:val="0"/>
                <w:color w:val="auto"/>
              </w:rPr>
              <w:t>_</w:t>
            </w:r>
            <w:r w:rsidRPr="00BB0235">
              <w:rPr>
                <w:rFonts w:hint="eastAsia"/>
                <w:b w:val="0"/>
                <w:color w:val="auto"/>
              </w:rPr>
              <w:t>arsize[2:0]</w:t>
            </w:r>
          </w:p>
        </w:tc>
        <w:tc>
          <w:tcPr>
            <w:tcW w:w="1106" w:type="dxa"/>
            <w:gridSpan w:val="4"/>
            <w:shd w:val="clear" w:color="auto" w:fill="FFFFFF"/>
            <w:vAlign w:val="center"/>
          </w:tcPr>
          <w:p w:rsidR="0093661E" w:rsidRPr="00BB0235" w:rsidRDefault="0093661E" w:rsidP="003548F7">
            <w:pPr>
              <w:pStyle w:val="TableContent-Centered"/>
              <w:rPr>
                <w:rFonts w:eastAsiaTheme="minorEastAsia"/>
                <w:b w:val="0"/>
                <w:color w:val="auto"/>
              </w:rPr>
            </w:pPr>
            <w:r>
              <w:rPr>
                <w:rFonts w:eastAsiaTheme="minorEastAsia" w:hint="eastAsia"/>
                <w:b w:val="0"/>
                <w:color w:val="auto"/>
              </w:rPr>
              <w:t>O</w:t>
            </w:r>
          </w:p>
        </w:tc>
        <w:tc>
          <w:tcPr>
            <w:tcW w:w="6217" w:type="dxa"/>
            <w:gridSpan w:val="2"/>
            <w:shd w:val="clear" w:color="auto" w:fill="FFFFFF"/>
            <w:vAlign w:val="center"/>
          </w:tcPr>
          <w:p w:rsidR="0093661E" w:rsidRPr="00BB0235" w:rsidRDefault="0093661E" w:rsidP="003548F7">
            <w:pPr>
              <w:pStyle w:val="TableContent-Left"/>
              <w:rPr>
                <w:rFonts w:eastAsia="新細明體"/>
                <w:b w:val="0"/>
                <w:color w:val="auto"/>
              </w:rPr>
            </w:pPr>
            <w:r w:rsidRPr="00BB0235">
              <w:rPr>
                <w:rFonts w:eastAsia="新細明體" w:hint="eastAsia"/>
                <w:b w:val="0"/>
                <w:color w:val="auto"/>
              </w:rPr>
              <w:t>Read b</w:t>
            </w:r>
            <w:r w:rsidRPr="00BB0235">
              <w:rPr>
                <w:rFonts w:hint="eastAsia"/>
                <w:b w:val="0"/>
                <w:color w:val="auto"/>
              </w:rPr>
              <w:t>urst size</w:t>
            </w:r>
          </w:p>
        </w:tc>
      </w:tr>
      <w:tr w:rsidR="0093661E" w:rsidRPr="00BB0235" w:rsidTr="003548F7">
        <w:trPr>
          <w:cantSplit/>
        </w:trPr>
        <w:tc>
          <w:tcPr>
            <w:tcW w:w="3053" w:type="dxa"/>
            <w:shd w:val="clear" w:color="auto" w:fill="FFFFFF"/>
            <w:vAlign w:val="center"/>
          </w:tcPr>
          <w:p w:rsidR="0093661E" w:rsidRPr="00BB0235" w:rsidRDefault="0093661E" w:rsidP="0093661E">
            <w:pPr>
              <w:pStyle w:val="TableContent-Left"/>
              <w:rPr>
                <w:b w:val="0"/>
                <w:color w:val="auto"/>
              </w:rPr>
            </w:pPr>
            <w:r>
              <w:rPr>
                <w:rFonts w:eastAsiaTheme="minorEastAsia" w:hint="eastAsia"/>
                <w:b w:val="0"/>
                <w:color w:val="auto"/>
              </w:rPr>
              <w:t>ds</w:t>
            </w:r>
            <w:r w:rsidRPr="0093661E">
              <w:rPr>
                <w:rFonts w:eastAsiaTheme="minorEastAsia" w:hint="eastAsia"/>
                <w:i/>
                <w:color w:val="auto"/>
              </w:rPr>
              <w:t>y</w:t>
            </w:r>
            <w:r>
              <w:rPr>
                <w:rFonts w:eastAsiaTheme="minorEastAsia" w:hint="eastAsia"/>
                <w:b w:val="0"/>
                <w:color w:val="auto"/>
              </w:rPr>
              <w:t>_</w:t>
            </w:r>
            <w:r w:rsidRPr="00BB0235">
              <w:rPr>
                <w:rFonts w:hint="eastAsia"/>
                <w:b w:val="0"/>
                <w:color w:val="auto"/>
              </w:rPr>
              <w:t>arburst[1:0]</w:t>
            </w:r>
          </w:p>
        </w:tc>
        <w:tc>
          <w:tcPr>
            <w:tcW w:w="1106" w:type="dxa"/>
            <w:gridSpan w:val="4"/>
            <w:shd w:val="clear" w:color="auto" w:fill="FFFFFF"/>
            <w:vAlign w:val="center"/>
          </w:tcPr>
          <w:p w:rsidR="0093661E" w:rsidRPr="00BB0235" w:rsidRDefault="0093661E" w:rsidP="003548F7">
            <w:pPr>
              <w:pStyle w:val="TableContent-Centered"/>
              <w:rPr>
                <w:rFonts w:eastAsiaTheme="minorEastAsia"/>
                <w:b w:val="0"/>
                <w:color w:val="auto"/>
              </w:rPr>
            </w:pPr>
            <w:r>
              <w:rPr>
                <w:rFonts w:eastAsiaTheme="minorEastAsia" w:hint="eastAsia"/>
                <w:b w:val="0"/>
                <w:color w:val="auto"/>
              </w:rPr>
              <w:t>O</w:t>
            </w:r>
          </w:p>
        </w:tc>
        <w:tc>
          <w:tcPr>
            <w:tcW w:w="6217" w:type="dxa"/>
            <w:gridSpan w:val="2"/>
            <w:shd w:val="clear" w:color="auto" w:fill="FFFFFF"/>
            <w:vAlign w:val="center"/>
          </w:tcPr>
          <w:p w:rsidR="0093661E" w:rsidRPr="00BB0235" w:rsidRDefault="0093661E" w:rsidP="003548F7">
            <w:pPr>
              <w:pStyle w:val="TableContent-Left"/>
              <w:rPr>
                <w:rFonts w:eastAsia="新細明體"/>
                <w:b w:val="0"/>
                <w:color w:val="auto"/>
              </w:rPr>
            </w:pPr>
            <w:r w:rsidRPr="00BB0235">
              <w:rPr>
                <w:rFonts w:eastAsia="新細明體" w:hint="eastAsia"/>
                <w:b w:val="0"/>
                <w:color w:val="auto"/>
              </w:rPr>
              <w:t>Read b</w:t>
            </w:r>
            <w:r w:rsidRPr="00BB0235">
              <w:rPr>
                <w:rFonts w:hint="eastAsia"/>
                <w:b w:val="0"/>
                <w:color w:val="auto"/>
              </w:rPr>
              <w:t>urst type</w:t>
            </w:r>
          </w:p>
        </w:tc>
      </w:tr>
      <w:tr w:rsidR="0093661E" w:rsidRPr="00BB0235" w:rsidTr="003548F7">
        <w:trPr>
          <w:cantSplit/>
        </w:trPr>
        <w:tc>
          <w:tcPr>
            <w:tcW w:w="3053" w:type="dxa"/>
            <w:shd w:val="clear" w:color="auto" w:fill="FFFFFF"/>
            <w:vAlign w:val="center"/>
          </w:tcPr>
          <w:p w:rsidR="0093661E" w:rsidRPr="00BB0235" w:rsidRDefault="0093661E" w:rsidP="0093661E">
            <w:pPr>
              <w:pStyle w:val="TableContent-Left"/>
              <w:rPr>
                <w:rFonts w:eastAsiaTheme="minorEastAsia"/>
                <w:b w:val="0"/>
                <w:color w:val="auto"/>
              </w:rPr>
            </w:pPr>
            <w:r>
              <w:rPr>
                <w:rFonts w:eastAsiaTheme="minorEastAsia" w:hint="eastAsia"/>
                <w:b w:val="0"/>
                <w:color w:val="auto"/>
              </w:rPr>
              <w:t>ds</w:t>
            </w:r>
            <w:r w:rsidRPr="0093661E">
              <w:rPr>
                <w:rFonts w:eastAsiaTheme="minorEastAsia" w:hint="eastAsia"/>
                <w:i/>
                <w:color w:val="auto"/>
              </w:rPr>
              <w:t>y</w:t>
            </w:r>
            <w:r>
              <w:rPr>
                <w:rFonts w:eastAsiaTheme="minorEastAsia" w:hint="eastAsia"/>
                <w:b w:val="0"/>
                <w:color w:val="auto"/>
              </w:rPr>
              <w:t>_</w:t>
            </w:r>
            <w:r w:rsidRPr="00BB0235">
              <w:rPr>
                <w:rFonts w:hint="eastAsia"/>
                <w:b w:val="0"/>
                <w:color w:val="auto"/>
              </w:rPr>
              <w:t>arlock</w:t>
            </w:r>
          </w:p>
        </w:tc>
        <w:tc>
          <w:tcPr>
            <w:tcW w:w="1106" w:type="dxa"/>
            <w:gridSpan w:val="4"/>
            <w:shd w:val="clear" w:color="auto" w:fill="FFFFFF"/>
            <w:vAlign w:val="center"/>
          </w:tcPr>
          <w:p w:rsidR="0093661E" w:rsidRPr="00BB0235" w:rsidRDefault="0093661E" w:rsidP="003548F7">
            <w:pPr>
              <w:pStyle w:val="TableContent-Centered"/>
              <w:rPr>
                <w:rFonts w:eastAsiaTheme="minorEastAsia"/>
                <w:b w:val="0"/>
                <w:color w:val="auto"/>
              </w:rPr>
            </w:pPr>
            <w:r>
              <w:rPr>
                <w:rFonts w:eastAsiaTheme="minorEastAsia" w:hint="eastAsia"/>
                <w:b w:val="0"/>
                <w:color w:val="auto"/>
              </w:rPr>
              <w:t>O</w:t>
            </w:r>
          </w:p>
        </w:tc>
        <w:tc>
          <w:tcPr>
            <w:tcW w:w="6217" w:type="dxa"/>
            <w:gridSpan w:val="2"/>
            <w:shd w:val="clear" w:color="auto" w:fill="FFFFFF"/>
            <w:vAlign w:val="center"/>
          </w:tcPr>
          <w:p w:rsidR="0093661E" w:rsidRPr="00BB0235" w:rsidRDefault="0093661E" w:rsidP="003548F7">
            <w:pPr>
              <w:pStyle w:val="TableContent-Left"/>
              <w:rPr>
                <w:rFonts w:eastAsia="新細明體"/>
                <w:b w:val="0"/>
                <w:color w:val="auto"/>
              </w:rPr>
            </w:pPr>
            <w:r w:rsidRPr="00BB0235">
              <w:rPr>
                <w:rFonts w:eastAsia="新細明體" w:hint="eastAsia"/>
                <w:b w:val="0"/>
                <w:color w:val="auto"/>
              </w:rPr>
              <w:t>Read a</w:t>
            </w:r>
            <w:r w:rsidRPr="00BB0235">
              <w:rPr>
                <w:rFonts w:hint="eastAsia"/>
                <w:b w:val="0"/>
                <w:color w:val="auto"/>
              </w:rPr>
              <w:t>tomic access</w:t>
            </w:r>
          </w:p>
        </w:tc>
      </w:tr>
      <w:tr w:rsidR="0093661E" w:rsidRPr="00BB0235" w:rsidTr="003548F7">
        <w:trPr>
          <w:cantSplit/>
        </w:trPr>
        <w:tc>
          <w:tcPr>
            <w:tcW w:w="3053" w:type="dxa"/>
            <w:shd w:val="clear" w:color="auto" w:fill="FFFFFF"/>
            <w:vAlign w:val="center"/>
          </w:tcPr>
          <w:p w:rsidR="0093661E" w:rsidRPr="00BB0235" w:rsidRDefault="0093661E" w:rsidP="0093661E">
            <w:pPr>
              <w:pStyle w:val="TableContent-Left"/>
              <w:rPr>
                <w:b w:val="0"/>
                <w:color w:val="auto"/>
              </w:rPr>
            </w:pPr>
            <w:r>
              <w:rPr>
                <w:rFonts w:eastAsiaTheme="minorEastAsia" w:hint="eastAsia"/>
                <w:b w:val="0"/>
                <w:color w:val="auto"/>
              </w:rPr>
              <w:t>ds</w:t>
            </w:r>
            <w:r w:rsidRPr="0093661E">
              <w:rPr>
                <w:rFonts w:eastAsiaTheme="minorEastAsia" w:hint="eastAsia"/>
                <w:i/>
                <w:color w:val="auto"/>
              </w:rPr>
              <w:t>y</w:t>
            </w:r>
            <w:r>
              <w:rPr>
                <w:rFonts w:eastAsiaTheme="minorEastAsia" w:hint="eastAsia"/>
                <w:b w:val="0"/>
                <w:color w:val="auto"/>
              </w:rPr>
              <w:t>_</w:t>
            </w:r>
            <w:r w:rsidRPr="00BB0235">
              <w:rPr>
                <w:rFonts w:hint="eastAsia"/>
                <w:b w:val="0"/>
                <w:color w:val="auto"/>
              </w:rPr>
              <w:t>arcache[3:0]</w:t>
            </w:r>
          </w:p>
        </w:tc>
        <w:tc>
          <w:tcPr>
            <w:tcW w:w="1106" w:type="dxa"/>
            <w:gridSpan w:val="4"/>
            <w:shd w:val="clear" w:color="auto" w:fill="FFFFFF"/>
            <w:vAlign w:val="center"/>
          </w:tcPr>
          <w:p w:rsidR="0093661E" w:rsidRPr="00BB0235" w:rsidRDefault="0093661E" w:rsidP="003548F7">
            <w:pPr>
              <w:pStyle w:val="TableContent-Centered"/>
              <w:rPr>
                <w:rFonts w:eastAsiaTheme="minorEastAsia"/>
                <w:b w:val="0"/>
                <w:color w:val="auto"/>
              </w:rPr>
            </w:pPr>
            <w:r>
              <w:rPr>
                <w:rFonts w:eastAsiaTheme="minorEastAsia" w:hint="eastAsia"/>
                <w:b w:val="0"/>
                <w:color w:val="auto"/>
              </w:rPr>
              <w:t>O</w:t>
            </w:r>
          </w:p>
        </w:tc>
        <w:tc>
          <w:tcPr>
            <w:tcW w:w="6217" w:type="dxa"/>
            <w:gridSpan w:val="2"/>
            <w:shd w:val="clear" w:color="auto" w:fill="FFFFFF"/>
            <w:vAlign w:val="center"/>
          </w:tcPr>
          <w:p w:rsidR="0093661E" w:rsidRPr="00BB0235" w:rsidRDefault="0093661E" w:rsidP="003548F7">
            <w:pPr>
              <w:pStyle w:val="TableContent-Left"/>
              <w:rPr>
                <w:rFonts w:eastAsia="新細明體"/>
                <w:b w:val="0"/>
                <w:color w:val="auto"/>
              </w:rPr>
            </w:pPr>
            <w:r w:rsidRPr="00BB0235">
              <w:rPr>
                <w:b w:val="0"/>
                <w:color w:val="auto"/>
              </w:rPr>
              <w:t>C</w:t>
            </w:r>
            <w:r w:rsidRPr="00BB0235">
              <w:rPr>
                <w:rFonts w:hint="eastAsia"/>
                <w:b w:val="0"/>
                <w:color w:val="auto"/>
              </w:rPr>
              <w:t>ache type</w:t>
            </w:r>
          </w:p>
        </w:tc>
      </w:tr>
      <w:tr w:rsidR="0093661E" w:rsidRPr="00BB0235" w:rsidTr="003548F7">
        <w:trPr>
          <w:cantSplit/>
        </w:trPr>
        <w:tc>
          <w:tcPr>
            <w:tcW w:w="3053" w:type="dxa"/>
            <w:shd w:val="clear" w:color="auto" w:fill="FFFFFF"/>
            <w:vAlign w:val="center"/>
          </w:tcPr>
          <w:p w:rsidR="0093661E" w:rsidRPr="00BB0235" w:rsidRDefault="0093661E" w:rsidP="0093661E">
            <w:pPr>
              <w:pStyle w:val="TableContent-Left"/>
              <w:rPr>
                <w:b w:val="0"/>
                <w:color w:val="auto"/>
              </w:rPr>
            </w:pPr>
            <w:r>
              <w:rPr>
                <w:rFonts w:eastAsiaTheme="minorEastAsia" w:hint="eastAsia"/>
                <w:b w:val="0"/>
                <w:color w:val="auto"/>
              </w:rPr>
              <w:t>ds</w:t>
            </w:r>
            <w:r w:rsidRPr="0093661E">
              <w:rPr>
                <w:rFonts w:eastAsiaTheme="minorEastAsia" w:hint="eastAsia"/>
                <w:i/>
                <w:color w:val="auto"/>
              </w:rPr>
              <w:t>y</w:t>
            </w:r>
            <w:r>
              <w:rPr>
                <w:rFonts w:eastAsiaTheme="minorEastAsia" w:hint="eastAsia"/>
                <w:b w:val="0"/>
                <w:color w:val="auto"/>
              </w:rPr>
              <w:t>_</w:t>
            </w:r>
            <w:r w:rsidRPr="00BB0235">
              <w:rPr>
                <w:rFonts w:hint="eastAsia"/>
                <w:b w:val="0"/>
                <w:color w:val="auto"/>
              </w:rPr>
              <w:t>arprot[2:0]</w:t>
            </w:r>
          </w:p>
        </w:tc>
        <w:tc>
          <w:tcPr>
            <w:tcW w:w="1106" w:type="dxa"/>
            <w:gridSpan w:val="4"/>
            <w:shd w:val="clear" w:color="auto" w:fill="FFFFFF"/>
            <w:vAlign w:val="center"/>
          </w:tcPr>
          <w:p w:rsidR="0093661E" w:rsidRPr="00BB0235" w:rsidRDefault="0093661E" w:rsidP="003548F7">
            <w:pPr>
              <w:pStyle w:val="TableContent-Centered"/>
              <w:rPr>
                <w:rFonts w:eastAsiaTheme="minorEastAsia"/>
                <w:b w:val="0"/>
                <w:color w:val="auto"/>
              </w:rPr>
            </w:pPr>
            <w:r>
              <w:rPr>
                <w:rFonts w:eastAsiaTheme="minorEastAsia" w:hint="eastAsia"/>
                <w:b w:val="0"/>
                <w:color w:val="auto"/>
              </w:rPr>
              <w:t>O</w:t>
            </w:r>
          </w:p>
        </w:tc>
        <w:tc>
          <w:tcPr>
            <w:tcW w:w="6217" w:type="dxa"/>
            <w:gridSpan w:val="2"/>
            <w:shd w:val="clear" w:color="auto" w:fill="FFFFFF"/>
            <w:vAlign w:val="center"/>
          </w:tcPr>
          <w:p w:rsidR="0093661E" w:rsidRPr="00BB0235" w:rsidRDefault="0093661E" w:rsidP="003548F7">
            <w:pPr>
              <w:pStyle w:val="TableContent-Left"/>
              <w:rPr>
                <w:b w:val="0"/>
                <w:color w:val="auto"/>
              </w:rPr>
            </w:pPr>
            <w:r w:rsidRPr="00BB0235">
              <w:rPr>
                <w:b w:val="0"/>
                <w:color w:val="auto"/>
              </w:rPr>
              <w:t>P</w:t>
            </w:r>
            <w:r w:rsidRPr="00BB0235">
              <w:rPr>
                <w:rFonts w:hint="eastAsia"/>
                <w:b w:val="0"/>
                <w:color w:val="auto"/>
              </w:rPr>
              <w:t>rotection type</w:t>
            </w:r>
          </w:p>
        </w:tc>
      </w:tr>
      <w:tr w:rsidR="0093661E" w:rsidRPr="00BB0235" w:rsidTr="003548F7">
        <w:trPr>
          <w:cantSplit/>
        </w:trPr>
        <w:tc>
          <w:tcPr>
            <w:tcW w:w="3053" w:type="dxa"/>
            <w:shd w:val="clear" w:color="auto" w:fill="FFFFFF"/>
            <w:vAlign w:val="center"/>
          </w:tcPr>
          <w:p w:rsidR="0093661E" w:rsidRPr="00BB0235" w:rsidRDefault="0093661E" w:rsidP="0093661E">
            <w:pPr>
              <w:pStyle w:val="TableContent-Left"/>
              <w:rPr>
                <w:b w:val="0"/>
                <w:color w:val="auto"/>
              </w:rPr>
            </w:pPr>
            <w:r>
              <w:rPr>
                <w:rFonts w:eastAsiaTheme="minorEastAsia" w:hint="eastAsia"/>
                <w:b w:val="0"/>
                <w:color w:val="auto"/>
              </w:rPr>
              <w:t>ds</w:t>
            </w:r>
            <w:r w:rsidRPr="0093661E">
              <w:rPr>
                <w:rFonts w:eastAsiaTheme="minorEastAsia" w:hint="eastAsia"/>
                <w:i/>
                <w:color w:val="auto"/>
              </w:rPr>
              <w:t>y</w:t>
            </w:r>
            <w:r>
              <w:rPr>
                <w:rFonts w:eastAsiaTheme="minorEastAsia" w:hint="eastAsia"/>
                <w:b w:val="0"/>
                <w:color w:val="auto"/>
              </w:rPr>
              <w:t>_</w:t>
            </w:r>
            <w:r w:rsidRPr="00BB0235">
              <w:rPr>
                <w:rFonts w:hint="eastAsia"/>
                <w:b w:val="0"/>
                <w:color w:val="auto"/>
              </w:rPr>
              <w:t>arvalid</w:t>
            </w:r>
          </w:p>
        </w:tc>
        <w:tc>
          <w:tcPr>
            <w:tcW w:w="1106" w:type="dxa"/>
            <w:gridSpan w:val="4"/>
            <w:shd w:val="clear" w:color="auto" w:fill="FFFFFF"/>
            <w:vAlign w:val="center"/>
          </w:tcPr>
          <w:p w:rsidR="0093661E" w:rsidRPr="00BB0235" w:rsidRDefault="0093661E" w:rsidP="003548F7">
            <w:pPr>
              <w:pStyle w:val="TableContent-Centered"/>
              <w:rPr>
                <w:rFonts w:eastAsiaTheme="minorEastAsia"/>
                <w:b w:val="0"/>
                <w:color w:val="auto"/>
              </w:rPr>
            </w:pPr>
            <w:r>
              <w:rPr>
                <w:rFonts w:eastAsiaTheme="minorEastAsia" w:hint="eastAsia"/>
                <w:b w:val="0"/>
                <w:color w:val="auto"/>
              </w:rPr>
              <w:t>I</w:t>
            </w:r>
          </w:p>
        </w:tc>
        <w:tc>
          <w:tcPr>
            <w:tcW w:w="6217" w:type="dxa"/>
            <w:gridSpan w:val="2"/>
            <w:shd w:val="clear" w:color="auto" w:fill="FFFFFF"/>
            <w:vAlign w:val="center"/>
          </w:tcPr>
          <w:p w:rsidR="0093661E" w:rsidRPr="00BB0235" w:rsidRDefault="0093661E" w:rsidP="003548F7">
            <w:pPr>
              <w:pStyle w:val="TableContent-Left"/>
              <w:rPr>
                <w:b w:val="0"/>
                <w:color w:val="auto"/>
              </w:rPr>
            </w:pPr>
            <w:r w:rsidRPr="00BB0235">
              <w:rPr>
                <w:b w:val="0"/>
                <w:color w:val="auto"/>
              </w:rPr>
              <w:t>R</w:t>
            </w:r>
            <w:r w:rsidRPr="00BB0235">
              <w:rPr>
                <w:rFonts w:hint="eastAsia"/>
                <w:b w:val="0"/>
                <w:color w:val="auto"/>
              </w:rPr>
              <w:t xml:space="preserve">ead </w:t>
            </w:r>
            <w:r w:rsidRPr="00BB0235">
              <w:rPr>
                <w:rFonts w:eastAsiaTheme="minorEastAsia" w:hint="eastAsia"/>
                <w:b w:val="0"/>
                <w:color w:val="auto"/>
              </w:rPr>
              <w:t>address valid</w:t>
            </w:r>
          </w:p>
        </w:tc>
      </w:tr>
      <w:tr w:rsidR="0093661E" w:rsidRPr="00BB0235" w:rsidTr="003548F7">
        <w:trPr>
          <w:cantSplit/>
        </w:trPr>
        <w:tc>
          <w:tcPr>
            <w:tcW w:w="3053" w:type="dxa"/>
            <w:shd w:val="clear" w:color="auto" w:fill="FFFFFF"/>
            <w:vAlign w:val="center"/>
          </w:tcPr>
          <w:p w:rsidR="0093661E" w:rsidRPr="00BB0235" w:rsidRDefault="0093661E" w:rsidP="0093661E">
            <w:pPr>
              <w:pStyle w:val="TableContent-Left"/>
              <w:rPr>
                <w:b w:val="0"/>
                <w:color w:val="auto"/>
              </w:rPr>
            </w:pPr>
            <w:r>
              <w:rPr>
                <w:rFonts w:eastAsiaTheme="minorEastAsia" w:hint="eastAsia"/>
                <w:b w:val="0"/>
                <w:color w:val="auto"/>
              </w:rPr>
              <w:lastRenderedPageBreak/>
              <w:t>ds</w:t>
            </w:r>
            <w:r w:rsidRPr="0093661E">
              <w:rPr>
                <w:rFonts w:eastAsiaTheme="minorEastAsia" w:hint="eastAsia"/>
                <w:i/>
                <w:color w:val="auto"/>
              </w:rPr>
              <w:t>y</w:t>
            </w:r>
            <w:r>
              <w:rPr>
                <w:rFonts w:eastAsiaTheme="minorEastAsia" w:hint="eastAsia"/>
                <w:b w:val="0"/>
                <w:color w:val="auto"/>
              </w:rPr>
              <w:t>_</w:t>
            </w:r>
            <w:r w:rsidRPr="00BB0235">
              <w:rPr>
                <w:rFonts w:hint="eastAsia"/>
                <w:b w:val="0"/>
                <w:color w:val="auto"/>
              </w:rPr>
              <w:t>a</w:t>
            </w:r>
            <w:r w:rsidRPr="00BB0235">
              <w:rPr>
                <w:rFonts w:eastAsia="新細明體" w:hint="eastAsia"/>
                <w:b w:val="0"/>
                <w:color w:val="auto"/>
              </w:rPr>
              <w:t>r</w:t>
            </w:r>
            <w:r w:rsidRPr="00BB0235">
              <w:rPr>
                <w:rFonts w:hint="eastAsia"/>
                <w:b w:val="0"/>
                <w:color w:val="auto"/>
              </w:rPr>
              <w:t>ready</w:t>
            </w:r>
          </w:p>
        </w:tc>
        <w:tc>
          <w:tcPr>
            <w:tcW w:w="1106" w:type="dxa"/>
            <w:gridSpan w:val="4"/>
            <w:shd w:val="clear" w:color="auto" w:fill="FFFFFF"/>
            <w:vAlign w:val="center"/>
          </w:tcPr>
          <w:p w:rsidR="0093661E" w:rsidRPr="00BB0235" w:rsidRDefault="0093661E" w:rsidP="003548F7">
            <w:pPr>
              <w:pStyle w:val="TableContent-Centered"/>
              <w:rPr>
                <w:rFonts w:eastAsiaTheme="minorEastAsia"/>
                <w:b w:val="0"/>
                <w:color w:val="auto"/>
              </w:rPr>
            </w:pPr>
            <w:r>
              <w:rPr>
                <w:rFonts w:eastAsiaTheme="minorEastAsia" w:hint="eastAsia"/>
                <w:b w:val="0"/>
                <w:color w:val="auto"/>
              </w:rPr>
              <w:t>I</w:t>
            </w:r>
          </w:p>
        </w:tc>
        <w:tc>
          <w:tcPr>
            <w:tcW w:w="6217" w:type="dxa"/>
            <w:gridSpan w:val="2"/>
            <w:shd w:val="clear" w:color="auto" w:fill="FFFFFF"/>
            <w:vAlign w:val="center"/>
          </w:tcPr>
          <w:p w:rsidR="0093661E" w:rsidRPr="00BB0235" w:rsidRDefault="0093661E" w:rsidP="003548F7">
            <w:pPr>
              <w:pStyle w:val="TableContent-Left"/>
              <w:rPr>
                <w:b w:val="0"/>
                <w:color w:val="auto"/>
              </w:rPr>
            </w:pPr>
            <w:r w:rsidRPr="00BB0235">
              <w:rPr>
                <w:rFonts w:eastAsia="新細明體" w:hint="eastAsia"/>
                <w:b w:val="0"/>
                <w:color w:val="auto"/>
              </w:rPr>
              <w:t>Read</w:t>
            </w:r>
            <w:r w:rsidRPr="00BB0235">
              <w:rPr>
                <w:rFonts w:hint="eastAsia"/>
                <w:b w:val="0"/>
                <w:color w:val="auto"/>
              </w:rPr>
              <w:t xml:space="preserve"> </w:t>
            </w:r>
            <w:r w:rsidRPr="00BB0235">
              <w:rPr>
                <w:rFonts w:eastAsiaTheme="minorEastAsia" w:hint="eastAsia"/>
                <w:b w:val="0"/>
                <w:color w:val="auto"/>
              </w:rPr>
              <w:t xml:space="preserve">address </w:t>
            </w:r>
            <w:r w:rsidRPr="00BB0235">
              <w:rPr>
                <w:rFonts w:hint="eastAsia"/>
                <w:b w:val="0"/>
                <w:color w:val="auto"/>
              </w:rPr>
              <w:t>ready</w:t>
            </w:r>
          </w:p>
        </w:tc>
      </w:tr>
      <w:tr w:rsidR="0093661E" w:rsidRPr="00712E32" w:rsidTr="003548F7">
        <w:trPr>
          <w:gridAfter w:val="1"/>
          <w:wAfter w:w="34" w:type="dxa"/>
          <w:cantSplit/>
        </w:trPr>
        <w:tc>
          <w:tcPr>
            <w:tcW w:w="10342" w:type="dxa"/>
            <w:gridSpan w:val="6"/>
            <w:tcBorders>
              <w:top w:val="single" w:sz="12" w:space="0" w:color="0000FF"/>
              <w:bottom w:val="single" w:sz="12" w:space="0" w:color="0000FF"/>
            </w:tcBorders>
            <w:shd w:val="clear" w:color="auto" w:fill="FFFFFF"/>
            <w:vAlign w:val="center"/>
          </w:tcPr>
          <w:p w:rsidR="0093661E" w:rsidRPr="00712E32" w:rsidRDefault="0093661E" w:rsidP="003548F7">
            <w:pPr>
              <w:adjustRightInd w:val="0"/>
              <w:snapToGrid/>
              <w:spacing w:before="120" w:after="120" w:line="0" w:lineRule="atLeast"/>
              <w:textAlignment w:val="baseline"/>
              <w:rPr>
                <w:rFonts w:eastAsia="Candara" w:cs="Candara"/>
                <w:b/>
                <w:color w:val="000000"/>
                <w:sz w:val="20"/>
                <w:szCs w:val="24"/>
              </w:rPr>
            </w:pPr>
            <w:r>
              <w:rPr>
                <w:rFonts w:eastAsia="新細明體" w:cs="Candara" w:hint="eastAsia"/>
                <w:b/>
                <w:color w:val="000000"/>
                <w:sz w:val="20"/>
                <w:szCs w:val="24"/>
              </w:rPr>
              <w:t xml:space="preserve">Slave </w:t>
            </w:r>
            <w:r w:rsidRPr="00BB0235">
              <w:rPr>
                <w:rFonts w:eastAsia="新細明體" w:cs="Candara"/>
                <w:b/>
                <w:sz w:val="20"/>
                <w:szCs w:val="24"/>
              </w:rPr>
              <w:t>A</w:t>
            </w:r>
            <w:r w:rsidRPr="00BB0235">
              <w:rPr>
                <w:rFonts w:eastAsia="新細明體" w:cs="Candara" w:hint="eastAsia"/>
                <w:b/>
                <w:sz w:val="20"/>
                <w:szCs w:val="24"/>
              </w:rPr>
              <w:t>XI</w:t>
            </w:r>
            <w:r w:rsidRPr="00BB0235">
              <w:rPr>
                <w:rFonts w:eastAsia="新細明體" w:cs="Candara"/>
                <w:b/>
                <w:sz w:val="20"/>
                <w:szCs w:val="24"/>
              </w:rPr>
              <w:t xml:space="preserve"> </w:t>
            </w:r>
            <w:r w:rsidRPr="00BB0235">
              <w:rPr>
                <w:rFonts w:eastAsia="新細明體" w:cs="Candara" w:hint="eastAsia"/>
                <w:b/>
                <w:sz w:val="20"/>
                <w:szCs w:val="24"/>
              </w:rPr>
              <w:t>read data channel</w:t>
            </w:r>
            <w:r w:rsidRPr="00BB0235">
              <w:rPr>
                <w:rFonts w:eastAsia="Candara" w:cs="Candara"/>
                <w:b/>
                <w:sz w:val="20"/>
                <w:szCs w:val="24"/>
              </w:rPr>
              <w:t xml:space="preserve"> signals</w:t>
            </w:r>
          </w:p>
        </w:tc>
      </w:tr>
      <w:tr w:rsidR="0093661E" w:rsidRPr="00BB0235" w:rsidTr="003548F7">
        <w:trPr>
          <w:cantSplit/>
        </w:trPr>
        <w:tc>
          <w:tcPr>
            <w:tcW w:w="3053" w:type="dxa"/>
            <w:shd w:val="clear" w:color="auto" w:fill="FFFFFF"/>
            <w:vAlign w:val="center"/>
          </w:tcPr>
          <w:p w:rsidR="0093661E" w:rsidRPr="00BB0235" w:rsidRDefault="0093661E" w:rsidP="003548F7">
            <w:pPr>
              <w:pStyle w:val="TableContent-Left"/>
              <w:rPr>
                <w:rFonts w:eastAsiaTheme="minorEastAsia"/>
                <w:b w:val="0"/>
                <w:color w:val="auto"/>
              </w:rPr>
            </w:pPr>
            <w:r>
              <w:rPr>
                <w:rFonts w:eastAsiaTheme="minorEastAsia" w:hint="eastAsia"/>
                <w:b w:val="0"/>
                <w:color w:val="auto"/>
              </w:rPr>
              <w:t>ds</w:t>
            </w:r>
            <w:r w:rsidRPr="0093661E">
              <w:rPr>
                <w:rFonts w:eastAsiaTheme="minorEastAsia" w:hint="eastAsia"/>
                <w:i/>
                <w:color w:val="auto"/>
              </w:rPr>
              <w:t>y</w:t>
            </w:r>
            <w:r>
              <w:rPr>
                <w:rFonts w:eastAsiaTheme="minorEastAsia" w:hint="eastAsia"/>
                <w:b w:val="0"/>
                <w:color w:val="auto"/>
              </w:rPr>
              <w:t>_</w:t>
            </w:r>
            <w:r w:rsidRPr="00BB0235">
              <w:rPr>
                <w:rFonts w:eastAsiaTheme="minorEastAsia" w:hint="eastAsia"/>
                <w:b w:val="0"/>
                <w:color w:val="auto"/>
              </w:rPr>
              <w:t>rid[ID_</w:t>
            </w:r>
            <w:r>
              <w:rPr>
                <w:rFonts w:eastAsiaTheme="minorEastAsia" w:hint="eastAsia"/>
                <w:b w:val="0"/>
                <w:color w:val="auto"/>
              </w:rPr>
              <w:t>MSB+4</w:t>
            </w:r>
            <w:r w:rsidRPr="00BB0235">
              <w:rPr>
                <w:rFonts w:eastAsiaTheme="minorEastAsia" w:hint="eastAsia"/>
                <w:b w:val="0"/>
                <w:color w:val="auto"/>
              </w:rPr>
              <w:t>:0]</w:t>
            </w:r>
          </w:p>
        </w:tc>
        <w:tc>
          <w:tcPr>
            <w:tcW w:w="1106" w:type="dxa"/>
            <w:gridSpan w:val="4"/>
            <w:shd w:val="clear" w:color="auto" w:fill="FFFFFF"/>
            <w:vAlign w:val="center"/>
          </w:tcPr>
          <w:p w:rsidR="0093661E" w:rsidRPr="00BB0235" w:rsidRDefault="0093661E" w:rsidP="003548F7">
            <w:pPr>
              <w:pStyle w:val="TableContent-Centered"/>
              <w:rPr>
                <w:rFonts w:eastAsia="新細明體"/>
                <w:b w:val="0"/>
                <w:color w:val="auto"/>
              </w:rPr>
            </w:pPr>
            <w:r>
              <w:rPr>
                <w:rFonts w:eastAsia="新細明體" w:hint="eastAsia"/>
                <w:b w:val="0"/>
                <w:color w:val="auto"/>
              </w:rPr>
              <w:t>O</w:t>
            </w:r>
          </w:p>
        </w:tc>
        <w:tc>
          <w:tcPr>
            <w:tcW w:w="6217" w:type="dxa"/>
            <w:gridSpan w:val="2"/>
            <w:shd w:val="clear" w:color="auto" w:fill="FFFFFF"/>
            <w:vAlign w:val="center"/>
          </w:tcPr>
          <w:p w:rsidR="0093661E" w:rsidRPr="00BB0235" w:rsidRDefault="0093661E" w:rsidP="003548F7">
            <w:pPr>
              <w:pStyle w:val="TableContent-Left"/>
              <w:rPr>
                <w:rFonts w:eastAsiaTheme="minorEastAsia"/>
                <w:b w:val="0"/>
                <w:color w:val="auto"/>
              </w:rPr>
            </w:pPr>
            <w:r w:rsidRPr="00BB0235">
              <w:rPr>
                <w:rFonts w:eastAsiaTheme="minorEastAsia" w:hint="eastAsia"/>
                <w:b w:val="0"/>
                <w:color w:val="auto"/>
              </w:rPr>
              <w:t>Read ID tag</w:t>
            </w:r>
          </w:p>
        </w:tc>
      </w:tr>
      <w:tr w:rsidR="0093661E" w:rsidRPr="00BB0235" w:rsidTr="003548F7">
        <w:trPr>
          <w:cantSplit/>
        </w:trPr>
        <w:tc>
          <w:tcPr>
            <w:tcW w:w="3053" w:type="dxa"/>
            <w:shd w:val="clear" w:color="auto" w:fill="FFFFFF"/>
            <w:vAlign w:val="center"/>
          </w:tcPr>
          <w:p w:rsidR="0093661E" w:rsidRPr="00BB0235" w:rsidRDefault="0093661E" w:rsidP="003548F7">
            <w:pPr>
              <w:pStyle w:val="TableContent-Left"/>
              <w:rPr>
                <w:rFonts w:eastAsiaTheme="minorEastAsia"/>
                <w:b w:val="0"/>
                <w:color w:val="auto"/>
              </w:rPr>
            </w:pPr>
            <w:r>
              <w:rPr>
                <w:rFonts w:eastAsiaTheme="minorEastAsia" w:hint="eastAsia"/>
                <w:b w:val="0"/>
                <w:color w:val="auto"/>
              </w:rPr>
              <w:t>ds</w:t>
            </w:r>
            <w:r w:rsidRPr="0093661E">
              <w:rPr>
                <w:rFonts w:eastAsiaTheme="minorEastAsia" w:hint="eastAsia"/>
                <w:i/>
                <w:color w:val="auto"/>
              </w:rPr>
              <w:t>y</w:t>
            </w:r>
            <w:r>
              <w:rPr>
                <w:rFonts w:eastAsiaTheme="minorEastAsia" w:hint="eastAsia"/>
                <w:b w:val="0"/>
                <w:color w:val="auto"/>
              </w:rPr>
              <w:t>_</w:t>
            </w:r>
            <w:r w:rsidRPr="00BB0235">
              <w:rPr>
                <w:rFonts w:eastAsiaTheme="minorEastAsia" w:hint="eastAsia"/>
                <w:b w:val="0"/>
                <w:color w:val="auto"/>
              </w:rPr>
              <w:t>rdata[</w:t>
            </w:r>
            <w:r>
              <w:rPr>
                <w:rFonts w:eastAsiaTheme="minorEastAsia" w:hint="eastAsia"/>
                <w:b w:val="0"/>
                <w:color w:val="auto"/>
              </w:rPr>
              <w:t>DATA_MSB</w:t>
            </w:r>
            <w:r w:rsidRPr="00BB0235">
              <w:rPr>
                <w:rFonts w:eastAsiaTheme="minorEastAsia" w:hint="eastAsia"/>
                <w:b w:val="0"/>
                <w:color w:val="auto"/>
              </w:rPr>
              <w:t>:0]</w:t>
            </w:r>
          </w:p>
        </w:tc>
        <w:tc>
          <w:tcPr>
            <w:tcW w:w="1106" w:type="dxa"/>
            <w:gridSpan w:val="4"/>
            <w:shd w:val="clear" w:color="auto" w:fill="FFFFFF"/>
            <w:vAlign w:val="center"/>
          </w:tcPr>
          <w:p w:rsidR="0093661E" w:rsidRPr="00BB0235" w:rsidRDefault="0093661E" w:rsidP="003548F7">
            <w:pPr>
              <w:pStyle w:val="TableContent-Centered"/>
              <w:rPr>
                <w:rFonts w:eastAsiaTheme="minorEastAsia"/>
                <w:b w:val="0"/>
                <w:color w:val="auto"/>
              </w:rPr>
            </w:pPr>
            <w:r>
              <w:rPr>
                <w:rFonts w:eastAsiaTheme="minorEastAsia" w:hint="eastAsia"/>
                <w:b w:val="0"/>
                <w:color w:val="auto"/>
              </w:rPr>
              <w:t>O</w:t>
            </w:r>
          </w:p>
        </w:tc>
        <w:tc>
          <w:tcPr>
            <w:tcW w:w="6217" w:type="dxa"/>
            <w:gridSpan w:val="2"/>
            <w:shd w:val="clear" w:color="auto" w:fill="FFFFFF"/>
            <w:vAlign w:val="center"/>
          </w:tcPr>
          <w:p w:rsidR="0093661E" w:rsidRPr="00BB0235" w:rsidRDefault="0093661E" w:rsidP="003548F7">
            <w:pPr>
              <w:pStyle w:val="TableContent-Left"/>
              <w:rPr>
                <w:rFonts w:eastAsiaTheme="minorEastAsia"/>
                <w:b w:val="0"/>
                <w:color w:val="auto"/>
              </w:rPr>
            </w:pPr>
            <w:r w:rsidRPr="00BB0235">
              <w:rPr>
                <w:rFonts w:eastAsiaTheme="minorEastAsia" w:hint="eastAsia"/>
                <w:b w:val="0"/>
                <w:color w:val="auto"/>
              </w:rPr>
              <w:t>Read data bus</w:t>
            </w:r>
          </w:p>
        </w:tc>
      </w:tr>
      <w:tr w:rsidR="0093661E" w:rsidRPr="00BB0235" w:rsidTr="003548F7">
        <w:trPr>
          <w:cantSplit/>
        </w:trPr>
        <w:tc>
          <w:tcPr>
            <w:tcW w:w="3053" w:type="dxa"/>
            <w:shd w:val="clear" w:color="auto" w:fill="FFFFFF"/>
            <w:vAlign w:val="center"/>
          </w:tcPr>
          <w:p w:rsidR="0093661E" w:rsidRPr="00BB0235" w:rsidRDefault="0093661E" w:rsidP="003548F7">
            <w:pPr>
              <w:pStyle w:val="TableContent-Left"/>
              <w:rPr>
                <w:b w:val="0"/>
                <w:color w:val="auto"/>
              </w:rPr>
            </w:pPr>
            <w:r>
              <w:rPr>
                <w:rFonts w:eastAsiaTheme="minorEastAsia" w:hint="eastAsia"/>
                <w:b w:val="0"/>
                <w:color w:val="auto"/>
              </w:rPr>
              <w:t>ds</w:t>
            </w:r>
            <w:r w:rsidRPr="0093661E">
              <w:rPr>
                <w:rFonts w:eastAsiaTheme="minorEastAsia" w:hint="eastAsia"/>
                <w:i/>
                <w:color w:val="auto"/>
              </w:rPr>
              <w:t>y</w:t>
            </w:r>
            <w:r>
              <w:rPr>
                <w:rFonts w:eastAsiaTheme="minorEastAsia" w:hint="eastAsia"/>
                <w:b w:val="0"/>
                <w:color w:val="auto"/>
              </w:rPr>
              <w:t>_</w:t>
            </w:r>
            <w:r w:rsidRPr="00BB0235">
              <w:rPr>
                <w:rFonts w:hint="eastAsia"/>
                <w:b w:val="0"/>
                <w:color w:val="auto"/>
              </w:rPr>
              <w:t>rresp[1:0]</w:t>
            </w:r>
          </w:p>
        </w:tc>
        <w:tc>
          <w:tcPr>
            <w:tcW w:w="1106" w:type="dxa"/>
            <w:gridSpan w:val="4"/>
            <w:shd w:val="clear" w:color="auto" w:fill="FFFFFF"/>
            <w:vAlign w:val="center"/>
          </w:tcPr>
          <w:p w:rsidR="0093661E" w:rsidRPr="00BB0235" w:rsidRDefault="0093661E" w:rsidP="003548F7">
            <w:pPr>
              <w:pStyle w:val="TableContent-Centered"/>
              <w:rPr>
                <w:rFonts w:eastAsiaTheme="minorEastAsia"/>
                <w:b w:val="0"/>
                <w:color w:val="auto"/>
              </w:rPr>
            </w:pPr>
            <w:r>
              <w:rPr>
                <w:rFonts w:eastAsiaTheme="minorEastAsia" w:hint="eastAsia"/>
                <w:b w:val="0"/>
                <w:color w:val="auto"/>
              </w:rPr>
              <w:t>O</w:t>
            </w:r>
          </w:p>
        </w:tc>
        <w:tc>
          <w:tcPr>
            <w:tcW w:w="6217" w:type="dxa"/>
            <w:gridSpan w:val="2"/>
            <w:shd w:val="clear" w:color="auto" w:fill="FFFFFF"/>
            <w:vAlign w:val="center"/>
          </w:tcPr>
          <w:p w:rsidR="0093661E" w:rsidRPr="00BB0235" w:rsidRDefault="0093661E" w:rsidP="003548F7">
            <w:pPr>
              <w:pStyle w:val="TableContent-Left"/>
              <w:rPr>
                <w:b w:val="0"/>
                <w:color w:val="auto"/>
              </w:rPr>
            </w:pPr>
            <w:r w:rsidRPr="00BB0235">
              <w:rPr>
                <w:b w:val="0"/>
                <w:color w:val="auto"/>
              </w:rPr>
              <w:t>R</w:t>
            </w:r>
            <w:r w:rsidRPr="00BB0235">
              <w:rPr>
                <w:rFonts w:hint="eastAsia"/>
                <w:b w:val="0"/>
                <w:color w:val="auto"/>
              </w:rPr>
              <w:t>ead response</w:t>
            </w:r>
          </w:p>
        </w:tc>
      </w:tr>
      <w:tr w:rsidR="0093661E" w:rsidRPr="00BB0235" w:rsidTr="003548F7">
        <w:trPr>
          <w:cantSplit/>
        </w:trPr>
        <w:tc>
          <w:tcPr>
            <w:tcW w:w="3053" w:type="dxa"/>
            <w:shd w:val="clear" w:color="auto" w:fill="FFFFFF"/>
            <w:vAlign w:val="center"/>
          </w:tcPr>
          <w:p w:rsidR="0093661E" w:rsidRPr="00BB0235" w:rsidRDefault="0093661E" w:rsidP="003548F7">
            <w:pPr>
              <w:pStyle w:val="TableContent-Left"/>
              <w:rPr>
                <w:b w:val="0"/>
                <w:color w:val="auto"/>
              </w:rPr>
            </w:pPr>
            <w:r>
              <w:rPr>
                <w:rFonts w:eastAsiaTheme="minorEastAsia" w:hint="eastAsia"/>
                <w:b w:val="0"/>
                <w:color w:val="auto"/>
              </w:rPr>
              <w:t>ds</w:t>
            </w:r>
            <w:r w:rsidRPr="0093661E">
              <w:rPr>
                <w:rFonts w:eastAsiaTheme="minorEastAsia" w:hint="eastAsia"/>
                <w:i/>
                <w:color w:val="auto"/>
              </w:rPr>
              <w:t>y</w:t>
            </w:r>
            <w:r>
              <w:rPr>
                <w:rFonts w:eastAsiaTheme="minorEastAsia" w:hint="eastAsia"/>
                <w:b w:val="0"/>
                <w:color w:val="auto"/>
              </w:rPr>
              <w:t>_</w:t>
            </w:r>
            <w:r w:rsidRPr="00BB0235">
              <w:rPr>
                <w:rFonts w:hint="eastAsia"/>
                <w:b w:val="0"/>
                <w:color w:val="auto"/>
              </w:rPr>
              <w:t>rlast</w:t>
            </w:r>
          </w:p>
        </w:tc>
        <w:tc>
          <w:tcPr>
            <w:tcW w:w="1106" w:type="dxa"/>
            <w:gridSpan w:val="4"/>
            <w:shd w:val="clear" w:color="auto" w:fill="FFFFFF"/>
            <w:vAlign w:val="center"/>
          </w:tcPr>
          <w:p w:rsidR="0093661E" w:rsidRPr="00BB0235" w:rsidRDefault="0093661E" w:rsidP="003548F7">
            <w:pPr>
              <w:pStyle w:val="TableContent-Centered"/>
              <w:rPr>
                <w:rFonts w:eastAsiaTheme="minorEastAsia"/>
                <w:b w:val="0"/>
                <w:color w:val="auto"/>
              </w:rPr>
            </w:pPr>
            <w:r>
              <w:rPr>
                <w:rFonts w:eastAsiaTheme="minorEastAsia" w:hint="eastAsia"/>
                <w:b w:val="0"/>
                <w:color w:val="auto"/>
              </w:rPr>
              <w:t>O</w:t>
            </w:r>
          </w:p>
        </w:tc>
        <w:tc>
          <w:tcPr>
            <w:tcW w:w="6217" w:type="dxa"/>
            <w:gridSpan w:val="2"/>
            <w:shd w:val="clear" w:color="auto" w:fill="FFFFFF"/>
            <w:vAlign w:val="center"/>
          </w:tcPr>
          <w:p w:rsidR="0093661E" w:rsidRPr="00BB0235" w:rsidRDefault="0093661E" w:rsidP="003548F7">
            <w:pPr>
              <w:pStyle w:val="TableContent-Left"/>
              <w:rPr>
                <w:b w:val="0"/>
                <w:color w:val="auto"/>
              </w:rPr>
            </w:pPr>
            <w:r w:rsidRPr="00BB0235">
              <w:rPr>
                <w:b w:val="0"/>
                <w:color w:val="auto"/>
              </w:rPr>
              <w:t>L</w:t>
            </w:r>
            <w:r w:rsidRPr="00BB0235">
              <w:rPr>
                <w:rFonts w:hint="eastAsia"/>
                <w:b w:val="0"/>
                <w:color w:val="auto"/>
              </w:rPr>
              <w:t>ast read in a burst</w:t>
            </w:r>
          </w:p>
        </w:tc>
      </w:tr>
      <w:tr w:rsidR="0093661E" w:rsidRPr="00BB0235" w:rsidTr="003548F7">
        <w:trPr>
          <w:cantSplit/>
        </w:trPr>
        <w:tc>
          <w:tcPr>
            <w:tcW w:w="3053" w:type="dxa"/>
            <w:tcBorders>
              <w:bottom w:val="single" w:sz="4" w:space="0" w:color="0000FF"/>
            </w:tcBorders>
            <w:shd w:val="clear" w:color="auto" w:fill="FFFFFF"/>
            <w:vAlign w:val="center"/>
          </w:tcPr>
          <w:p w:rsidR="0093661E" w:rsidRPr="00BB0235" w:rsidRDefault="0093661E" w:rsidP="003548F7">
            <w:pPr>
              <w:pStyle w:val="TableContent-Left"/>
              <w:rPr>
                <w:b w:val="0"/>
                <w:color w:val="auto"/>
              </w:rPr>
            </w:pPr>
            <w:r>
              <w:rPr>
                <w:rFonts w:eastAsiaTheme="minorEastAsia" w:hint="eastAsia"/>
                <w:b w:val="0"/>
                <w:color w:val="auto"/>
              </w:rPr>
              <w:t>ds</w:t>
            </w:r>
            <w:r w:rsidRPr="0093661E">
              <w:rPr>
                <w:rFonts w:eastAsiaTheme="minorEastAsia" w:hint="eastAsia"/>
                <w:i/>
                <w:color w:val="auto"/>
              </w:rPr>
              <w:t>y</w:t>
            </w:r>
            <w:r>
              <w:rPr>
                <w:rFonts w:eastAsiaTheme="minorEastAsia" w:hint="eastAsia"/>
                <w:b w:val="0"/>
                <w:color w:val="auto"/>
              </w:rPr>
              <w:t>_</w:t>
            </w:r>
            <w:r w:rsidRPr="00BB0235">
              <w:rPr>
                <w:rFonts w:hint="eastAsia"/>
                <w:b w:val="0"/>
                <w:color w:val="auto"/>
              </w:rPr>
              <w:t>rvalid</w:t>
            </w:r>
          </w:p>
        </w:tc>
        <w:tc>
          <w:tcPr>
            <w:tcW w:w="1106" w:type="dxa"/>
            <w:gridSpan w:val="4"/>
            <w:tcBorders>
              <w:bottom w:val="single" w:sz="4" w:space="0" w:color="0000FF"/>
            </w:tcBorders>
            <w:shd w:val="clear" w:color="auto" w:fill="FFFFFF"/>
            <w:vAlign w:val="center"/>
          </w:tcPr>
          <w:p w:rsidR="0093661E" w:rsidRPr="00BB0235" w:rsidRDefault="0093661E" w:rsidP="003548F7">
            <w:pPr>
              <w:pStyle w:val="TableContent-Centered"/>
              <w:rPr>
                <w:rFonts w:eastAsiaTheme="minorEastAsia"/>
                <w:b w:val="0"/>
                <w:color w:val="auto"/>
              </w:rPr>
            </w:pPr>
            <w:r>
              <w:rPr>
                <w:rFonts w:eastAsiaTheme="minorEastAsia" w:hint="eastAsia"/>
                <w:b w:val="0"/>
                <w:color w:val="auto"/>
              </w:rPr>
              <w:t>O</w:t>
            </w:r>
          </w:p>
        </w:tc>
        <w:tc>
          <w:tcPr>
            <w:tcW w:w="6217" w:type="dxa"/>
            <w:gridSpan w:val="2"/>
            <w:tcBorders>
              <w:bottom w:val="single" w:sz="4" w:space="0" w:color="0000FF"/>
            </w:tcBorders>
            <w:shd w:val="clear" w:color="auto" w:fill="FFFFFF"/>
            <w:vAlign w:val="center"/>
          </w:tcPr>
          <w:p w:rsidR="0093661E" w:rsidRPr="00BB0235" w:rsidRDefault="0093661E" w:rsidP="003548F7">
            <w:pPr>
              <w:pStyle w:val="TableContent-Left"/>
              <w:rPr>
                <w:rFonts w:eastAsia="新細明體"/>
                <w:b w:val="0"/>
                <w:color w:val="auto"/>
              </w:rPr>
            </w:pPr>
            <w:r w:rsidRPr="00BB0235">
              <w:rPr>
                <w:b w:val="0"/>
                <w:color w:val="auto"/>
              </w:rPr>
              <w:t>R</w:t>
            </w:r>
            <w:r w:rsidRPr="00BB0235">
              <w:rPr>
                <w:rFonts w:hint="eastAsia"/>
                <w:b w:val="0"/>
                <w:color w:val="auto"/>
              </w:rPr>
              <w:t>ead data valid</w:t>
            </w:r>
          </w:p>
        </w:tc>
      </w:tr>
      <w:tr w:rsidR="0093661E" w:rsidRPr="00BB0235" w:rsidTr="003548F7">
        <w:trPr>
          <w:cantSplit/>
        </w:trPr>
        <w:tc>
          <w:tcPr>
            <w:tcW w:w="3053" w:type="dxa"/>
            <w:tcBorders>
              <w:bottom w:val="single" w:sz="12" w:space="0" w:color="0000FF"/>
            </w:tcBorders>
            <w:shd w:val="clear" w:color="auto" w:fill="FFFFFF"/>
            <w:vAlign w:val="center"/>
          </w:tcPr>
          <w:p w:rsidR="0093661E" w:rsidRPr="00BB0235" w:rsidRDefault="0093661E" w:rsidP="003548F7">
            <w:pPr>
              <w:pStyle w:val="TableContent-Left"/>
              <w:rPr>
                <w:b w:val="0"/>
                <w:color w:val="auto"/>
              </w:rPr>
            </w:pPr>
            <w:r>
              <w:rPr>
                <w:rFonts w:eastAsiaTheme="minorEastAsia" w:hint="eastAsia"/>
                <w:b w:val="0"/>
                <w:color w:val="auto"/>
              </w:rPr>
              <w:t>ds</w:t>
            </w:r>
            <w:r w:rsidRPr="0093661E">
              <w:rPr>
                <w:rFonts w:eastAsiaTheme="minorEastAsia" w:hint="eastAsia"/>
                <w:i/>
                <w:color w:val="auto"/>
              </w:rPr>
              <w:t>y</w:t>
            </w:r>
            <w:r>
              <w:rPr>
                <w:rFonts w:eastAsiaTheme="minorEastAsia" w:hint="eastAsia"/>
                <w:b w:val="0"/>
                <w:color w:val="auto"/>
              </w:rPr>
              <w:t>_</w:t>
            </w:r>
            <w:r w:rsidRPr="00BB0235">
              <w:rPr>
                <w:rFonts w:hint="eastAsia"/>
                <w:b w:val="0"/>
                <w:color w:val="auto"/>
              </w:rPr>
              <w:t>rready</w:t>
            </w:r>
          </w:p>
        </w:tc>
        <w:tc>
          <w:tcPr>
            <w:tcW w:w="1106" w:type="dxa"/>
            <w:gridSpan w:val="4"/>
            <w:tcBorders>
              <w:bottom w:val="single" w:sz="12" w:space="0" w:color="0000FF"/>
            </w:tcBorders>
            <w:shd w:val="clear" w:color="auto" w:fill="FFFFFF"/>
            <w:vAlign w:val="center"/>
          </w:tcPr>
          <w:p w:rsidR="0093661E" w:rsidRPr="00BB0235" w:rsidRDefault="0093661E" w:rsidP="003548F7">
            <w:pPr>
              <w:pStyle w:val="TableContent-Centered"/>
              <w:rPr>
                <w:rFonts w:eastAsiaTheme="minorEastAsia"/>
                <w:b w:val="0"/>
                <w:color w:val="auto"/>
              </w:rPr>
            </w:pPr>
            <w:r>
              <w:rPr>
                <w:rFonts w:eastAsiaTheme="minorEastAsia" w:hint="eastAsia"/>
                <w:b w:val="0"/>
                <w:color w:val="auto"/>
              </w:rPr>
              <w:t>I</w:t>
            </w:r>
          </w:p>
        </w:tc>
        <w:tc>
          <w:tcPr>
            <w:tcW w:w="6217" w:type="dxa"/>
            <w:gridSpan w:val="2"/>
            <w:tcBorders>
              <w:bottom w:val="single" w:sz="12" w:space="0" w:color="0000FF"/>
            </w:tcBorders>
            <w:shd w:val="clear" w:color="auto" w:fill="FFFFFF"/>
            <w:vAlign w:val="center"/>
          </w:tcPr>
          <w:p w:rsidR="0093661E" w:rsidRPr="00BB0235" w:rsidRDefault="0093661E" w:rsidP="003548F7">
            <w:pPr>
              <w:pStyle w:val="TableContent-Left"/>
              <w:rPr>
                <w:b w:val="0"/>
                <w:color w:val="auto"/>
              </w:rPr>
            </w:pPr>
            <w:r w:rsidRPr="00BB0235">
              <w:rPr>
                <w:b w:val="0"/>
                <w:color w:val="auto"/>
              </w:rPr>
              <w:t>R</w:t>
            </w:r>
            <w:r w:rsidRPr="00BB0235">
              <w:rPr>
                <w:rFonts w:hint="eastAsia"/>
                <w:b w:val="0"/>
                <w:color w:val="auto"/>
              </w:rPr>
              <w:t>ead data ready</w:t>
            </w:r>
          </w:p>
        </w:tc>
      </w:tr>
    </w:tbl>
    <w:p w:rsidR="0093661E" w:rsidRPr="00A64D55" w:rsidRDefault="0093661E" w:rsidP="00A64D55">
      <w:pPr>
        <w:rPr>
          <w:rFonts w:eastAsiaTheme="minorEastAsia"/>
        </w:rPr>
      </w:pPr>
    </w:p>
    <w:p w:rsidR="00B5374E" w:rsidRDefault="00B5374E" w:rsidP="00E15DD0">
      <w:pPr>
        <w:pStyle w:val="1"/>
        <w:pageBreakBefore/>
        <w:tabs>
          <w:tab w:val="num" w:pos="480"/>
        </w:tabs>
        <w:spacing w:before="406" w:after="203"/>
        <w:ind w:left="0"/>
        <w:rPr>
          <w:rFonts w:eastAsia="新細明體"/>
        </w:rPr>
      </w:pPr>
      <w:bookmarkStart w:id="13" w:name="_Toc438822192"/>
      <w:r>
        <w:rPr>
          <w:rFonts w:eastAsia="新細明體" w:hint="eastAsia"/>
        </w:rPr>
        <w:lastRenderedPageBreak/>
        <w:t>Functions</w:t>
      </w:r>
      <w:bookmarkEnd w:id="13"/>
    </w:p>
    <w:p w:rsidR="000F1F6B" w:rsidRPr="000F1F6B" w:rsidRDefault="000F1F6B" w:rsidP="00BA6041">
      <w:pPr>
        <w:pStyle w:val="Bullets"/>
      </w:pPr>
      <w:r>
        <w:rPr>
          <w:rFonts w:eastAsiaTheme="minorEastAsia" w:hint="eastAsia"/>
        </w:rPr>
        <w:t xml:space="preserve">The response ordering policy </w:t>
      </w:r>
    </w:p>
    <w:p w:rsidR="000F1F6B" w:rsidRPr="000F1F6B" w:rsidRDefault="000F1F6B" w:rsidP="000F1F6B">
      <w:pPr>
        <w:pStyle w:val="Bullets"/>
        <w:numPr>
          <w:ilvl w:val="1"/>
          <w:numId w:val="5"/>
        </w:numPr>
      </w:pPr>
      <w:r>
        <w:rPr>
          <w:rFonts w:eastAsiaTheme="minorEastAsia" w:hint="eastAsia"/>
        </w:rPr>
        <w:t xml:space="preserve">If the response of downstream port connected slave device is in-order, the </w:t>
      </w:r>
      <w:r w:rsidRPr="002C7686">
        <w:rPr>
          <w:rFonts w:eastAsiaTheme="minorEastAsia" w:hint="eastAsia"/>
        </w:rPr>
        <w:t>ATCBMC300_SLV</w:t>
      </w:r>
      <w:r>
        <w:rPr>
          <w:rFonts w:eastAsiaTheme="minorEastAsia" w:hint="eastAsia"/>
          <w:b/>
          <w:i/>
        </w:rPr>
        <w:t>y</w:t>
      </w:r>
      <w:r w:rsidRPr="002C7686">
        <w:rPr>
          <w:rFonts w:eastAsiaTheme="minorEastAsia" w:hint="eastAsia"/>
        </w:rPr>
        <w:t>_FIFO_DEPTH</w:t>
      </w:r>
      <w:r>
        <w:rPr>
          <w:rFonts w:eastAsiaTheme="minorEastAsia" w:hint="eastAsia"/>
        </w:rPr>
        <w:t xml:space="preserve"> can be any legal value</w:t>
      </w:r>
      <w:r w:rsidR="00C873C6">
        <w:rPr>
          <w:rFonts w:eastAsiaTheme="minorEastAsia" w:hint="eastAsia"/>
        </w:rPr>
        <w:t xml:space="preserve"> for highest performance</w:t>
      </w:r>
      <w:r>
        <w:rPr>
          <w:rFonts w:eastAsiaTheme="minorEastAsia" w:hint="eastAsia"/>
        </w:rPr>
        <w:t>.</w:t>
      </w:r>
    </w:p>
    <w:p w:rsidR="000F1F6B" w:rsidRPr="000F1F6B" w:rsidRDefault="000F1F6B" w:rsidP="000F1F6B">
      <w:pPr>
        <w:pStyle w:val="Bullets"/>
        <w:numPr>
          <w:ilvl w:val="1"/>
          <w:numId w:val="5"/>
        </w:numPr>
      </w:pPr>
      <w:r>
        <w:rPr>
          <w:rFonts w:eastAsiaTheme="minorEastAsia" w:hint="eastAsia"/>
        </w:rPr>
        <w:t xml:space="preserve">If the response of downstream port connected slave device is out-of-order, the </w:t>
      </w:r>
      <w:r w:rsidRPr="002C7686">
        <w:rPr>
          <w:rFonts w:eastAsiaTheme="minorEastAsia" w:hint="eastAsia"/>
        </w:rPr>
        <w:t>ATCBMC300_SLV</w:t>
      </w:r>
      <w:r>
        <w:rPr>
          <w:rFonts w:eastAsiaTheme="minorEastAsia" w:hint="eastAsia"/>
          <w:b/>
          <w:i/>
        </w:rPr>
        <w:t>y</w:t>
      </w:r>
      <w:r w:rsidRPr="002C7686">
        <w:rPr>
          <w:rFonts w:eastAsiaTheme="minorEastAsia" w:hint="eastAsia"/>
        </w:rPr>
        <w:t>_FIFO_DEPTH</w:t>
      </w:r>
      <w:r>
        <w:rPr>
          <w:rFonts w:eastAsiaTheme="minorEastAsia" w:hint="eastAsia"/>
        </w:rPr>
        <w:t xml:space="preserve"> must be 1 to prevent deadlock.</w:t>
      </w:r>
    </w:p>
    <w:p w:rsidR="000F1F6B" w:rsidRPr="000F1F6B" w:rsidRDefault="00472FB9" w:rsidP="000F1F6B">
      <w:pPr>
        <w:pStyle w:val="Bullets"/>
        <w:numPr>
          <w:ilvl w:val="1"/>
          <w:numId w:val="5"/>
        </w:numPr>
      </w:pPr>
      <w:r>
        <w:rPr>
          <w:rFonts w:eastAsiaTheme="minorEastAsia" w:hint="eastAsia"/>
        </w:rPr>
        <w:t>T</w:t>
      </w:r>
      <w:r w:rsidR="000F1F6B">
        <w:rPr>
          <w:rFonts w:eastAsiaTheme="minorEastAsia" w:hint="eastAsia"/>
        </w:rPr>
        <w:t xml:space="preserve">he </w:t>
      </w:r>
      <w:r w:rsidR="00C873C6">
        <w:rPr>
          <w:rFonts w:eastAsiaTheme="minorEastAsia" w:hint="eastAsia"/>
        </w:rPr>
        <w:t xml:space="preserve">upstream </w:t>
      </w:r>
      <w:r>
        <w:rPr>
          <w:rFonts w:eastAsiaTheme="minorEastAsia" w:hint="eastAsia"/>
        </w:rPr>
        <w:t xml:space="preserve">port </w:t>
      </w:r>
      <w:r w:rsidR="00C873C6">
        <w:rPr>
          <w:rFonts w:eastAsiaTheme="minorEastAsia" w:hint="eastAsia"/>
        </w:rPr>
        <w:t>return</w:t>
      </w:r>
      <w:r>
        <w:rPr>
          <w:rFonts w:eastAsiaTheme="minorEastAsia" w:hint="eastAsia"/>
        </w:rPr>
        <w:t>s</w:t>
      </w:r>
      <w:r w:rsidR="00C873C6">
        <w:rPr>
          <w:rFonts w:eastAsiaTheme="minorEastAsia" w:hint="eastAsia"/>
        </w:rPr>
        <w:t xml:space="preserve"> responses in-order</w:t>
      </w:r>
    </w:p>
    <w:p w:rsidR="00BA6041" w:rsidRPr="00472FB9" w:rsidRDefault="00BA6041" w:rsidP="0060430A">
      <w:pPr>
        <w:pStyle w:val="Bullets"/>
        <w:numPr>
          <w:ilvl w:val="0"/>
          <w:numId w:val="0"/>
        </w:numPr>
        <w:ind w:left="840"/>
      </w:pPr>
    </w:p>
    <w:p w:rsidR="003628C6" w:rsidRDefault="003628C6" w:rsidP="003628C6">
      <w:pPr>
        <w:pStyle w:val="1"/>
        <w:pageBreakBefore/>
        <w:tabs>
          <w:tab w:val="num" w:pos="480"/>
        </w:tabs>
        <w:spacing w:before="406" w:after="203"/>
        <w:ind w:left="0"/>
        <w:rPr>
          <w:rFonts w:eastAsiaTheme="minorEastAsia"/>
        </w:rPr>
      </w:pPr>
      <w:bookmarkStart w:id="14" w:name="_Toc438822193"/>
      <w:r w:rsidRPr="00E15DD0">
        <w:rPr>
          <w:rFonts w:eastAsiaTheme="minorEastAsia"/>
        </w:rPr>
        <w:lastRenderedPageBreak/>
        <w:t>Design Configuration</w:t>
      </w:r>
      <w:bookmarkEnd w:id="14"/>
    </w:p>
    <w:p w:rsidR="00FC46CF" w:rsidRPr="00FC46CF" w:rsidRDefault="00FC46CF" w:rsidP="003628C6">
      <w:pPr>
        <w:pStyle w:val="21"/>
        <w:snapToGrid/>
        <w:spacing w:before="203" w:line="240" w:lineRule="auto"/>
        <w:rPr>
          <w:rFonts w:eastAsia="新細明體"/>
        </w:rPr>
      </w:pPr>
      <w:bookmarkStart w:id="15" w:name="_Toc372794630"/>
      <w:bookmarkStart w:id="16" w:name="_Toc380401117"/>
      <w:bookmarkStart w:id="17" w:name="_Toc436921145"/>
      <w:bookmarkStart w:id="18" w:name="_Toc438822194"/>
      <w:r>
        <w:rPr>
          <w:rFonts w:eastAsia="新細明體" w:hint="eastAsia"/>
        </w:rPr>
        <w:t>Global Configuration</w:t>
      </w:r>
    </w:p>
    <w:p w:rsidR="003628C6" w:rsidRDefault="003628C6" w:rsidP="00FC46CF">
      <w:pPr>
        <w:pStyle w:val="31"/>
        <w:spacing w:before="203"/>
        <w:rPr>
          <w:rFonts w:eastAsia="新細明體"/>
        </w:rPr>
      </w:pPr>
      <w:r>
        <w:rPr>
          <w:rFonts w:hint="eastAsia"/>
        </w:rPr>
        <w:t>Address Width</w:t>
      </w:r>
      <w:bookmarkEnd w:id="15"/>
      <w:bookmarkEnd w:id="16"/>
      <w:bookmarkEnd w:id="17"/>
      <w:bookmarkEnd w:id="18"/>
    </w:p>
    <w:p w:rsidR="003628C6" w:rsidRDefault="005340A5" w:rsidP="003628C6">
      <w:pPr>
        <w:rPr>
          <w:rFonts w:eastAsia="新細明體"/>
        </w:rPr>
      </w:pPr>
      <w:bookmarkStart w:id="19" w:name="_Toc366253500"/>
      <w:r>
        <w:rPr>
          <w:rFonts w:eastAsia="新細明體" w:hint="eastAsia"/>
        </w:rPr>
        <w:t xml:space="preserve">Define the following macro to set the address width. </w:t>
      </w:r>
      <w:r w:rsidR="00236609">
        <w:rPr>
          <w:rFonts w:eastAsia="新細明體" w:hint="eastAsia"/>
        </w:rPr>
        <w:t xml:space="preserve">The address width range is from 24 to 64. </w:t>
      </w:r>
      <w:r w:rsidR="003628C6">
        <w:rPr>
          <w:rFonts w:eastAsia="新細明體" w:hint="eastAsia"/>
        </w:rPr>
        <w:t xml:space="preserve">Default </w:t>
      </w:r>
      <w:r w:rsidR="003628C6">
        <w:rPr>
          <w:rFonts w:eastAsia="新細明體"/>
        </w:rPr>
        <w:t>address width</w:t>
      </w:r>
      <w:r w:rsidR="003628C6">
        <w:rPr>
          <w:rFonts w:eastAsia="新細明體" w:hint="eastAsia"/>
        </w:rPr>
        <w:t xml:space="preserve"> is </w:t>
      </w:r>
      <w:r>
        <w:rPr>
          <w:rFonts w:eastAsia="新細明體" w:hint="eastAsia"/>
        </w:rPr>
        <w:t>32</w:t>
      </w:r>
      <w:r w:rsidR="00626F8C">
        <w:rPr>
          <w:rFonts w:eastAsia="新細明體" w:hint="eastAsia"/>
        </w:rPr>
        <w:t>-bit</w:t>
      </w:r>
      <w:r w:rsidR="003628C6">
        <w:rPr>
          <w:rFonts w:eastAsia="新細明體" w:hint="eastAsia"/>
        </w:rPr>
        <w:t>.</w:t>
      </w:r>
    </w:p>
    <w:p w:rsidR="003628C6" w:rsidRPr="005340A5" w:rsidRDefault="003628C6" w:rsidP="003628C6">
      <w:pPr>
        <w:rPr>
          <w:rFonts w:eastAsia="新細明體"/>
          <w:szCs w:val="24"/>
        </w:rPr>
      </w:pPr>
    </w:p>
    <w:p w:rsidR="003628C6" w:rsidRDefault="003628C6" w:rsidP="003628C6">
      <w:pPr>
        <w:pStyle w:val="Code"/>
        <w:ind w:left="600"/>
        <w:rPr>
          <w:rFonts w:eastAsia="新細明體"/>
        </w:rPr>
      </w:pPr>
      <w:r>
        <w:rPr>
          <w:rFonts w:hint="eastAsia"/>
        </w:rPr>
        <w:t xml:space="preserve">`define </w:t>
      </w:r>
      <w:r>
        <w:rPr>
          <w:rFonts w:eastAsia="新細明體" w:hint="eastAsia"/>
        </w:rPr>
        <w:t>ATCBMC300</w:t>
      </w:r>
      <w:r>
        <w:rPr>
          <w:rFonts w:hint="eastAsia"/>
        </w:rPr>
        <w:t>_ADDR_</w:t>
      </w:r>
      <w:r>
        <w:rPr>
          <w:rFonts w:eastAsia="新細明體" w:hint="eastAsia"/>
        </w:rPr>
        <w:t>WIDTH 32</w:t>
      </w:r>
    </w:p>
    <w:p w:rsidR="003628C6" w:rsidRPr="00F133CE" w:rsidRDefault="003628C6" w:rsidP="003628C6">
      <w:pPr>
        <w:pStyle w:val="Code"/>
        <w:ind w:leftChars="0" w:left="0"/>
        <w:rPr>
          <w:rFonts w:eastAsia="新細明體"/>
          <w:sz w:val="24"/>
          <w:szCs w:val="24"/>
        </w:rPr>
      </w:pPr>
    </w:p>
    <w:p w:rsidR="003628C6" w:rsidRDefault="003628C6" w:rsidP="00FC46CF">
      <w:pPr>
        <w:pStyle w:val="31"/>
        <w:spacing w:before="203"/>
        <w:rPr>
          <w:rFonts w:eastAsia="新細明體"/>
        </w:rPr>
      </w:pPr>
      <w:bookmarkStart w:id="20" w:name="_Toc436921147"/>
      <w:bookmarkStart w:id="21" w:name="_Toc438822195"/>
      <w:bookmarkEnd w:id="19"/>
      <w:r>
        <w:rPr>
          <w:rFonts w:eastAsiaTheme="minorEastAsia" w:hint="eastAsia"/>
        </w:rPr>
        <w:t>Data</w:t>
      </w:r>
      <w:r>
        <w:rPr>
          <w:rFonts w:hint="eastAsia"/>
        </w:rPr>
        <w:t xml:space="preserve"> Width</w:t>
      </w:r>
      <w:bookmarkEnd w:id="20"/>
      <w:bookmarkEnd w:id="21"/>
    </w:p>
    <w:p w:rsidR="00626F8C" w:rsidRDefault="003628C6" w:rsidP="00626F8C">
      <w:pPr>
        <w:rPr>
          <w:rFonts w:eastAsia="新細明體"/>
        </w:rPr>
      </w:pPr>
      <w:r>
        <w:rPr>
          <w:rFonts w:eastAsia="新細明體" w:hint="eastAsia"/>
        </w:rPr>
        <w:t xml:space="preserve">Define the following macro </w:t>
      </w:r>
      <w:r w:rsidR="00676FA3">
        <w:rPr>
          <w:rFonts w:eastAsia="新細明體" w:hint="eastAsia"/>
        </w:rPr>
        <w:t>in atcbmc300_config.vh</w:t>
      </w:r>
      <w:r w:rsidR="00236609">
        <w:rPr>
          <w:rFonts w:eastAsia="新細明體" w:hint="eastAsia"/>
        </w:rPr>
        <w:t xml:space="preserve"> </w:t>
      </w:r>
      <w:r>
        <w:rPr>
          <w:rFonts w:eastAsia="新細明體" w:hint="eastAsia"/>
        </w:rPr>
        <w:t xml:space="preserve">to set the data width to </w:t>
      </w:r>
      <w:r w:rsidR="00FB5BFE">
        <w:rPr>
          <w:rFonts w:eastAsia="新細明體" w:hint="eastAsia"/>
        </w:rPr>
        <w:t xml:space="preserve">32-bit, </w:t>
      </w:r>
      <w:r>
        <w:rPr>
          <w:rFonts w:eastAsia="新細明體" w:hint="eastAsia"/>
        </w:rPr>
        <w:t>64-bit or 128-bit.</w:t>
      </w:r>
      <w:r w:rsidR="00626F8C">
        <w:rPr>
          <w:rFonts w:eastAsia="新細明體" w:hint="eastAsia"/>
        </w:rPr>
        <w:t xml:space="preserve"> Default data</w:t>
      </w:r>
      <w:r w:rsidR="00626F8C">
        <w:rPr>
          <w:rFonts w:eastAsia="新細明體"/>
        </w:rPr>
        <w:t xml:space="preserve"> width</w:t>
      </w:r>
      <w:r w:rsidR="00626F8C">
        <w:rPr>
          <w:rFonts w:eastAsia="新細明體" w:hint="eastAsia"/>
        </w:rPr>
        <w:t xml:space="preserve"> is 32-bit.</w:t>
      </w:r>
    </w:p>
    <w:p w:rsidR="003628C6" w:rsidRPr="00802B7D" w:rsidRDefault="003628C6" w:rsidP="003628C6">
      <w:pPr>
        <w:rPr>
          <w:rFonts w:eastAsia="新細明體"/>
          <w:szCs w:val="24"/>
        </w:rPr>
      </w:pPr>
    </w:p>
    <w:p w:rsidR="003628C6" w:rsidRDefault="003628C6" w:rsidP="003628C6">
      <w:pPr>
        <w:pStyle w:val="Code"/>
        <w:ind w:left="600"/>
        <w:rPr>
          <w:rFonts w:eastAsia="新細明體"/>
        </w:rPr>
      </w:pPr>
      <w:r>
        <w:rPr>
          <w:rFonts w:hint="eastAsia"/>
        </w:rPr>
        <w:t xml:space="preserve">`define </w:t>
      </w:r>
      <w:r>
        <w:rPr>
          <w:rFonts w:eastAsia="新細明體" w:hint="eastAsia"/>
        </w:rPr>
        <w:t>ATCBMC300</w:t>
      </w:r>
      <w:r>
        <w:rPr>
          <w:rFonts w:hint="eastAsia"/>
        </w:rPr>
        <w:t>_</w:t>
      </w:r>
      <w:r>
        <w:rPr>
          <w:rFonts w:eastAsiaTheme="minorEastAsia" w:hint="eastAsia"/>
        </w:rPr>
        <w:t>DATA</w:t>
      </w:r>
      <w:r>
        <w:rPr>
          <w:rFonts w:hint="eastAsia"/>
        </w:rPr>
        <w:t>_</w:t>
      </w:r>
      <w:r w:rsidR="00676FA3">
        <w:rPr>
          <w:rFonts w:eastAsia="新細明體" w:hint="eastAsia"/>
        </w:rPr>
        <w:t>WIDTH</w:t>
      </w:r>
      <w:r w:rsidR="00626F8C">
        <w:rPr>
          <w:rFonts w:eastAsia="新細明體" w:hint="eastAsia"/>
        </w:rPr>
        <w:t xml:space="preserve"> </w:t>
      </w:r>
      <w:r>
        <w:rPr>
          <w:rFonts w:eastAsia="新細明體" w:hint="eastAsia"/>
        </w:rPr>
        <w:t>32</w:t>
      </w:r>
    </w:p>
    <w:p w:rsidR="00676FA3" w:rsidRPr="00676FA3" w:rsidRDefault="00676FA3" w:rsidP="003628C6">
      <w:pPr>
        <w:pStyle w:val="Code"/>
        <w:ind w:left="600"/>
        <w:rPr>
          <w:rFonts w:eastAsiaTheme="minorEastAsia"/>
        </w:rPr>
      </w:pPr>
    </w:p>
    <w:p w:rsidR="001B3C2C" w:rsidRDefault="001B3C2C" w:rsidP="00FC46CF">
      <w:pPr>
        <w:pStyle w:val="31"/>
        <w:spacing w:before="203"/>
        <w:rPr>
          <w:rFonts w:eastAsia="新細明體"/>
        </w:rPr>
      </w:pPr>
      <w:bookmarkStart w:id="22" w:name="_Toc377565259"/>
      <w:bookmarkStart w:id="23" w:name="_Toc438822196"/>
      <w:bookmarkStart w:id="24" w:name="_Toc372794633"/>
      <w:bookmarkStart w:id="25" w:name="_Toc380401119"/>
      <w:bookmarkStart w:id="26" w:name="_Toc436921148"/>
      <w:r>
        <w:rPr>
          <w:rFonts w:eastAsiaTheme="minorEastAsia" w:hint="eastAsia"/>
        </w:rPr>
        <w:t>ID</w:t>
      </w:r>
      <w:r>
        <w:rPr>
          <w:rFonts w:hint="eastAsia"/>
        </w:rPr>
        <w:t xml:space="preserve"> Width</w:t>
      </w:r>
    </w:p>
    <w:p w:rsidR="001B3C2C" w:rsidRDefault="001B3C2C" w:rsidP="001B3C2C">
      <w:pPr>
        <w:rPr>
          <w:rFonts w:eastAsia="新細明體"/>
        </w:rPr>
      </w:pPr>
      <w:r>
        <w:rPr>
          <w:rFonts w:eastAsia="新細明體" w:hint="eastAsia"/>
        </w:rPr>
        <w:t xml:space="preserve">Define the following macro to set the </w:t>
      </w:r>
      <w:r w:rsidR="00FE6803">
        <w:rPr>
          <w:rFonts w:eastAsia="新細明體" w:hint="eastAsia"/>
        </w:rPr>
        <w:t xml:space="preserve">upstream </w:t>
      </w:r>
      <w:r w:rsidR="00CA6425">
        <w:rPr>
          <w:rFonts w:eastAsia="新細明體" w:hint="eastAsia"/>
        </w:rPr>
        <w:t>ID</w:t>
      </w:r>
      <w:r>
        <w:rPr>
          <w:rFonts w:eastAsia="新細明體" w:hint="eastAsia"/>
        </w:rPr>
        <w:t xml:space="preserve"> </w:t>
      </w:r>
      <w:r w:rsidR="00FE6803">
        <w:rPr>
          <w:rFonts w:eastAsia="新細明體" w:hint="eastAsia"/>
        </w:rPr>
        <w:t xml:space="preserve">port </w:t>
      </w:r>
      <w:r>
        <w:rPr>
          <w:rFonts w:eastAsia="新細明體" w:hint="eastAsia"/>
        </w:rPr>
        <w:t xml:space="preserve">width. </w:t>
      </w:r>
      <w:r w:rsidR="00FE6803">
        <w:rPr>
          <w:rFonts w:eastAsia="新細明體" w:hint="eastAsia"/>
        </w:rPr>
        <w:t>The downstream ID</w:t>
      </w:r>
      <w:r w:rsidR="00FE6803" w:rsidRPr="00FE6803">
        <w:rPr>
          <w:rFonts w:eastAsia="新細明體" w:hint="eastAsia"/>
        </w:rPr>
        <w:t xml:space="preserve"> </w:t>
      </w:r>
      <w:r w:rsidR="00FE6803">
        <w:rPr>
          <w:rFonts w:eastAsia="新細明體" w:hint="eastAsia"/>
        </w:rPr>
        <w:t>port width is `</w:t>
      </w:r>
      <w:r w:rsidR="00FE6803" w:rsidRPr="00FE6803">
        <w:rPr>
          <w:rFonts w:ascii="Lucida Console" w:eastAsia="新細明體" w:hAnsi="Lucida Console" w:cs="Courier New" w:hint="eastAsia"/>
          <w:noProof/>
          <w:color w:val="333399"/>
          <w:sz w:val="22"/>
        </w:rPr>
        <w:t>ATCBMC300_ID_WIDTH</w:t>
      </w:r>
      <w:r w:rsidR="000A2D6A">
        <w:rPr>
          <w:rFonts w:eastAsia="新細明體" w:hint="eastAsia"/>
        </w:rPr>
        <w:t xml:space="preserve"> +</w:t>
      </w:r>
      <w:r w:rsidR="000A2D6A" w:rsidRPr="000A2D6A">
        <w:rPr>
          <w:rFonts w:eastAsia="新細明體" w:hint="eastAsia"/>
        </w:rPr>
        <w:t xml:space="preserve"> 4</w:t>
      </w:r>
      <w:r w:rsidR="000A2D6A">
        <w:rPr>
          <w:rFonts w:eastAsia="新細明體" w:hint="eastAsia"/>
        </w:rPr>
        <w:t xml:space="preserve"> to hint the upstream port source</w:t>
      </w:r>
      <w:r w:rsidR="00E32B8D">
        <w:rPr>
          <w:rFonts w:eastAsia="新細明體" w:hint="eastAsia"/>
        </w:rPr>
        <w:t>.</w:t>
      </w:r>
      <w:r w:rsidR="00FE6803">
        <w:rPr>
          <w:rFonts w:ascii="Lucida Console" w:eastAsia="新細明體" w:hAnsi="Lucida Console" w:cs="Courier New" w:hint="eastAsia"/>
          <w:noProof/>
          <w:color w:val="333399"/>
          <w:sz w:val="22"/>
        </w:rPr>
        <w:t xml:space="preserve"> </w:t>
      </w:r>
      <w:r w:rsidR="00FE6803">
        <w:rPr>
          <w:rFonts w:eastAsia="新細明體" w:hint="eastAsia"/>
        </w:rPr>
        <w:t>D</w:t>
      </w:r>
      <w:r>
        <w:rPr>
          <w:rFonts w:eastAsia="新細明體" w:hint="eastAsia"/>
        </w:rPr>
        <w:t xml:space="preserve">efault </w:t>
      </w:r>
      <w:r w:rsidR="00FE6803">
        <w:rPr>
          <w:rFonts w:eastAsia="新細明體" w:hint="eastAsia"/>
        </w:rPr>
        <w:t xml:space="preserve">upstream </w:t>
      </w:r>
      <w:r w:rsidR="005340A5">
        <w:rPr>
          <w:rFonts w:eastAsia="新細明體" w:hint="eastAsia"/>
        </w:rPr>
        <w:t>ID</w:t>
      </w:r>
      <w:r>
        <w:rPr>
          <w:rFonts w:eastAsia="新細明體"/>
        </w:rPr>
        <w:t xml:space="preserve"> </w:t>
      </w:r>
      <w:r w:rsidR="00FE6803">
        <w:rPr>
          <w:rFonts w:eastAsia="新細明體" w:hint="eastAsia"/>
        </w:rPr>
        <w:t xml:space="preserve">port </w:t>
      </w:r>
      <w:r>
        <w:rPr>
          <w:rFonts w:eastAsia="新細明體"/>
        </w:rPr>
        <w:t>width</w:t>
      </w:r>
      <w:r>
        <w:rPr>
          <w:rFonts w:eastAsia="新細明體" w:hint="eastAsia"/>
        </w:rPr>
        <w:t xml:space="preserve"> is </w:t>
      </w:r>
      <w:r w:rsidR="005340A5">
        <w:rPr>
          <w:rFonts w:eastAsia="新細明體" w:hint="eastAsia"/>
        </w:rPr>
        <w:t>4</w:t>
      </w:r>
      <w:r>
        <w:rPr>
          <w:rFonts w:eastAsia="新細明體" w:hint="eastAsia"/>
        </w:rPr>
        <w:t>-bit.</w:t>
      </w:r>
    </w:p>
    <w:p w:rsidR="001B3C2C" w:rsidRPr="00802B7D" w:rsidRDefault="001B3C2C" w:rsidP="001B3C2C">
      <w:pPr>
        <w:rPr>
          <w:rFonts w:eastAsia="新細明體"/>
          <w:szCs w:val="24"/>
        </w:rPr>
      </w:pPr>
    </w:p>
    <w:p w:rsidR="001B3C2C" w:rsidRDefault="001B3C2C" w:rsidP="001B3C2C">
      <w:pPr>
        <w:pStyle w:val="Code"/>
        <w:ind w:left="600"/>
        <w:rPr>
          <w:rFonts w:eastAsia="新細明體"/>
        </w:rPr>
      </w:pPr>
      <w:r>
        <w:rPr>
          <w:rFonts w:hint="eastAsia"/>
        </w:rPr>
        <w:t xml:space="preserve">`define </w:t>
      </w:r>
      <w:r>
        <w:rPr>
          <w:rFonts w:eastAsia="新細明體" w:hint="eastAsia"/>
        </w:rPr>
        <w:t>ATCBMC300</w:t>
      </w:r>
      <w:r>
        <w:rPr>
          <w:rFonts w:hint="eastAsia"/>
        </w:rPr>
        <w:t>_</w:t>
      </w:r>
      <w:r>
        <w:rPr>
          <w:rFonts w:eastAsiaTheme="minorEastAsia" w:hint="eastAsia"/>
        </w:rPr>
        <w:t>ID</w:t>
      </w:r>
      <w:r>
        <w:rPr>
          <w:rFonts w:hint="eastAsia"/>
        </w:rPr>
        <w:t>_</w:t>
      </w:r>
      <w:r>
        <w:rPr>
          <w:rFonts w:eastAsia="新細明體" w:hint="eastAsia"/>
        </w:rPr>
        <w:t>WIDTH 4</w:t>
      </w:r>
    </w:p>
    <w:p w:rsidR="00FF2A25" w:rsidRDefault="00DF0848" w:rsidP="00FF2A25">
      <w:pPr>
        <w:pStyle w:val="21"/>
        <w:spacing w:before="203"/>
      </w:pPr>
      <w:r>
        <w:rPr>
          <w:rFonts w:eastAsiaTheme="minorEastAsia" w:hint="eastAsia"/>
        </w:rPr>
        <w:t xml:space="preserve">Upstream </w:t>
      </w:r>
      <w:r w:rsidR="00FF2A25">
        <w:t>Port</w:t>
      </w:r>
      <w:bookmarkEnd w:id="22"/>
      <w:bookmarkEnd w:id="23"/>
      <w:r>
        <w:rPr>
          <w:rFonts w:eastAsiaTheme="minorEastAsia" w:hint="eastAsia"/>
        </w:rPr>
        <w:t xml:space="preserve"> Configuration</w:t>
      </w:r>
    </w:p>
    <w:p w:rsidR="002B2BC8" w:rsidRPr="002C7686" w:rsidRDefault="002B2BC8" w:rsidP="002B2BC8">
      <w:pPr>
        <w:pStyle w:val="31"/>
        <w:spacing w:before="203"/>
      </w:pPr>
      <w:r>
        <w:rPr>
          <w:rFonts w:eastAsiaTheme="minorEastAsia" w:hint="eastAsia"/>
        </w:rPr>
        <w:t>Enabling Up</w:t>
      </w:r>
      <w:r w:rsidRPr="002C7686">
        <w:rPr>
          <w:rFonts w:hint="eastAsia"/>
        </w:rPr>
        <w:t xml:space="preserve">stream </w:t>
      </w:r>
      <w:r w:rsidRPr="002C7686">
        <w:t>Port</w:t>
      </w:r>
      <w:r w:rsidRPr="002C7686">
        <w:rPr>
          <w:rFonts w:hint="eastAsia"/>
        </w:rPr>
        <w:t xml:space="preserve"> Configuration</w:t>
      </w:r>
    </w:p>
    <w:p w:rsidR="003628C6" w:rsidRPr="00CA6425" w:rsidRDefault="003628C6" w:rsidP="00EC1F73">
      <w:pPr>
        <w:pStyle w:val="Bullets"/>
        <w:numPr>
          <w:ilvl w:val="0"/>
          <w:numId w:val="0"/>
        </w:numPr>
      </w:pPr>
      <w:r w:rsidRPr="00CA6425">
        <w:rPr>
          <w:rFonts w:hint="eastAsia"/>
        </w:rPr>
        <w:t>Define ATC</w:t>
      </w:r>
      <w:r w:rsidRPr="00CA6425">
        <w:rPr>
          <w:rFonts w:eastAsiaTheme="minorEastAsia" w:hint="eastAsia"/>
        </w:rPr>
        <w:t>BMC300</w:t>
      </w:r>
      <w:r w:rsidRPr="00CA6425">
        <w:rPr>
          <w:rFonts w:hint="eastAsia"/>
        </w:rPr>
        <w:t>_MST</w:t>
      </w:r>
      <w:r w:rsidR="00AE6A69">
        <w:rPr>
          <w:rFonts w:eastAsiaTheme="minorEastAsia" w:hint="eastAsia"/>
          <w:b/>
          <w:i/>
        </w:rPr>
        <w:t>x</w:t>
      </w:r>
      <w:r w:rsidR="00CA6425" w:rsidRPr="00CA6425">
        <w:rPr>
          <w:rFonts w:eastAsiaTheme="minorEastAsia" w:hint="eastAsia"/>
        </w:rPr>
        <w:t>_SUPPORT</w:t>
      </w:r>
      <w:r w:rsidRPr="00CA6425">
        <w:rPr>
          <w:rFonts w:hint="eastAsia"/>
        </w:rPr>
        <w:t xml:space="preserve"> to enable the </w:t>
      </w:r>
      <w:r w:rsidR="00AE6A69">
        <w:rPr>
          <w:rFonts w:eastAsiaTheme="minorEastAsia" w:hint="eastAsia"/>
          <w:b/>
          <w:i/>
        </w:rPr>
        <w:t>x</w:t>
      </w:r>
      <w:r w:rsidRPr="00CA6425">
        <w:t>th</w:t>
      </w:r>
      <w:r w:rsidRPr="00CA6425">
        <w:rPr>
          <w:rFonts w:hint="eastAsia"/>
        </w:rPr>
        <w:t xml:space="preserve"> AXI </w:t>
      </w:r>
      <w:r w:rsidR="00CA6425">
        <w:rPr>
          <w:rFonts w:eastAsiaTheme="minorEastAsia" w:hint="eastAsia"/>
        </w:rPr>
        <w:t>upstream</w:t>
      </w:r>
      <w:r w:rsidRPr="00CA6425">
        <w:rPr>
          <w:rFonts w:hint="eastAsia"/>
        </w:rPr>
        <w:t xml:space="preserve"> port, where </w:t>
      </w:r>
      <w:r w:rsidR="00FD6823">
        <w:rPr>
          <w:rFonts w:eastAsiaTheme="minorEastAsia" w:hint="eastAsia"/>
          <w:b/>
          <w:i/>
        </w:rPr>
        <w:t>x</w:t>
      </w:r>
      <w:r w:rsidRPr="00CA6425">
        <w:rPr>
          <w:rFonts w:hint="eastAsia"/>
        </w:rPr>
        <w:t>=</w:t>
      </w:r>
      <w:r w:rsidRPr="00CA6425">
        <w:rPr>
          <w:rFonts w:eastAsiaTheme="minorEastAsia" w:hint="eastAsia"/>
        </w:rPr>
        <w:t>0</w:t>
      </w:r>
      <w:r w:rsidRPr="00CA6425">
        <w:rPr>
          <w:rFonts w:hint="eastAsia"/>
        </w:rPr>
        <w:t>~</w:t>
      </w:r>
      <w:r w:rsidRPr="00CA6425">
        <w:rPr>
          <w:rFonts w:eastAsiaTheme="minorEastAsia" w:hint="eastAsia"/>
        </w:rPr>
        <w:t>15</w:t>
      </w:r>
      <w:r w:rsidRPr="00CA6425">
        <w:rPr>
          <w:rFonts w:hint="eastAsia"/>
        </w:rPr>
        <w:t>. For example,</w:t>
      </w:r>
    </w:p>
    <w:p w:rsidR="003628C6" w:rsidRPr="00802B7D" w:rsidRDefault="003628C6" w:rsidP="003628C6">
      <w:pPr>
        <w:rPr>
          <w:rFonts w:eastAsia="新細明體"/>
          <w:szCs w:val="24"/>
        </w:rPr>
      </w:pPr>
    </w:p>
    <w:p w:rsidR="003628C6" w:rsidRDefault="003628C6" w:rsidP="003628C6">
      <w:pPr>
        <w:pStyle w:val="Code"/>
        <w:ind w:left="600"/>
        <w:rPr>
          <w:rFonts w:eastAsiaTheme="minorEastAsia"/>
        </w:rPr>
      </w:pPr>
      <w:r>
        <w:rPr>
          <w:rFonts w:hint="eastAsia"/>
        </w:rPr>
        <w:lastRenderedPageBreak/>
        <w:t>`define ATC</w:t>
      </w:r>
      <w:r>
        <w:rPr>
          <w:rFonts w:eastAsiaTheme="minorEastAsia" w:hint="eastAsia"/>
        </w:rPr>
        <w:t>BMC3</w:t>
      </w:r>
      <w:r>
        <w:rPr>
          <w:rFonts w:hint="eastAsia"/>
        </w:rPr>
        <w:t>00_</w:t>
      </w:r>
      <w:r>
        <w:rPr>
          <w:rFonts w:eastAsiaTheme="minorEastAsia" w:hint="eastAsia"/>
        </w:rPr>
        <w:t>MST0</w:t>
      </w:r>
      <w:r w:rsidR="001B3C2C">
        <w:rPr>
          <w:rFonts w:eastAsiaTheme="minorEastAsia" w:hint="eastAsia"/>
        </w:rPr>
        <w:t>_SUPPORT</w:t>
      </w:r>
    </w:p>
    <w:p w:rsidR="003628C6" w:rsidRDefault="003628C6" w:rsidP="003628C6">
      <w:pPr>
        <w:pStyle w:val="Code"/>
        <w:ind w:left="600"/>
        <w:rPr>
          <w:rFonts w:eastAsia="新細明體"/>
        </w:rPr>
      </w:pPr>
      <w:r>
        <w:rPr>
          <w:rFonts w:hint="eastAsia"/>
        </w:rPr>
        <w:t>`define ATC</w:t>
      </w:r>
      <w:r>
        <w:rPr>
          <w:rFonts w:eastAsiaTheme="minorEastAsia" w:hint="eastAsia"/>
        </w:rPr>
        <w:t>BMC3</w:t>
      </w:r>
      <w:r>
        <w:rPr>
          <w:rFonts w:hint="eastAsia"/>
        </w:rPr>
        <w:t>00_</w:t>
      </w:r>
      <w:r>
        <w:rPr>
          <w:rFonts w:eastAsiaTheme="minorEastAsia" w:hint="eastAsia"/>
        </w:rPr>
        <w:t>MST</w:t>
      </w:r>
      <w:r w:rsidR="00CF3F63">
        <w:rPr>
          <w:rFonts w:eastAsiaTheme="minorEastAsia" w:hint="eastAsia"/>
        </w:rPr>
        <w:t>4</w:t>
      </w:r>
      <w:r w:rsidR="001B3C2C">
        <w:rPr>
          <w:rFonts w:eastAsiaTheme="minorEastAsia" w:hint="eastAsia"/>
        </w:rPr>
        <w:t>_SUPPORT</w:t>
      </w:r>
    </w:p>
    <w:p w:rsidR="003628C6" w:rsidRDefault="003628C6" w:rsidP="003628C6">
      <w:pPr>
        <w:pStyle w:val="Code"/>
        <w:ind w:left="600"/>
        <w:rPr>
          <w:rFonts w:eastAsia="新細明體"/>
        </w:rPr>
      </w:pPr>
      <w:r>
        <w:rPr>
          <w:rFonts w:eastAsia="新細明體" w:hint="eastAsia"/>
        </w:rPr>
        <w:t xml:space="preserve">                 :</w:t>
      </w:r>
    </w:p>
    <w:p w:rsidR="004C2DE3" w:rsidRDefault="004C2DE3" w:rsidP="00FC46CF">
      <w:pPr>
        <w:pStyle w:val="31"/>
        <w:spacing w:before="203"/>
      </w:pPr>
      <w:r>
        <w:rPr>
          <w:rFonts w:hint="eastAsia"/>
        </w:rPr>
        <w:t>Outstanding Depth Configuration</w:t>
      </w:r>
    </w:p>
    <w:p w:rsidR="000552C5" w:rsidRPr="000552C5" w:rsidRDefault="00266378" w:rsidP="000552C5">
      <w:pPr>
        <w:rPr>
          <w:rFonts w:eastAsiaTheme="minorEastAsia"/>
        </w:rPr>
      </w:pPr>
      <w:r>
        <w:rPr>
          <w:rFonts w:eastAsiaTheme="minorEastAsia" w:hint="eastAsia"/>
        </w:rPr>
        <w:t>Each master has t</w:t>
      </w:r>
      <w:r w:rsidR="000552C5">
        <w:rPr>
          <w:rFonts w:eastAsiaTheme="minorEastAsia" w:hint="eastAsia"/>
        </w:rPr>
        <w:t xml:space="preserve">he </w:t>
      </w:r>
      <w:r w:rsidR="000552C5" w:rsidRPr="00BA6041">
        <w:rPr>
          <w:rFonts w:ascii="Lucida Console" w:eastAsiaTheme="minorEastAsia" w:hAnsi="Lucida Console" w:cs="Courier New" w:hint="eastAsia"/>
          <w:noProof/>
          <w:color w:val="333399"/>
          <w:sz w:val="22"/>
        </w:rPr>
        <w:t>ATCBMC300_</w:t>
      </w:r>
      <w:r>
        <w:rPr>
          <w:rFonts w:ascii="Lucida Console" w:eastAsiaTheme="minorEastAsia" w:hAnsi="Lucida Console" w:cs="Courier New" w:hint="eastAsia"/>
          <w:noProof/>
          <w:color w:val="333399"/>
          <w:sz w:val="22"/>
        </w:rPr>
        <w:t>MST</w:t>
      </w:r>
      <w:r w:rsidRPr="00266378">
        <w:rPr>
          <w:rFonts w:ascii="Lucida Console" w:eastAsiaTheme="minorEastAsia" w:hAnsi="Lucida Console" w:cs="Courier New" w:hint="eastAsia"/>
          <w:b/>
          <w:i/>
          <w:noProof/>
          <w:color w:val="333399"/>
          <w:sz w:val="22"/>
        </w:rPr>
        <w:t>x</w:t>
      </w:r>
      <w:r>
        <w:rPr>
          <w:rFonts w:ascii="Lucida Console" w:eastAsiaTheme="minorEastAsia" w:hAnsi="Lucida Console" w:cs="Courier New" w:hint="eastAsia"/>
          <w:noProof/>
          <w:color w:val="333399"/>
          <w:sz w:val="22"/>
        </w:rPr>
        <w:t>_</w:t>
      </w:r>
      <w:r w:rsidR="000552C5" w:rsidRPr="00BA6041">
        <w:rPr>
          <w:rFonts w:ascii="Lucida Console" w:eastAsiaTheme="minorEastAsia" w:hAnsi="Lucida Console" w:cs="Courier New" w:hint="eastAsia"/>
          <w:noProof/>
          <w:color w:val="333399"/>
          <w:sz w:val="22"/>
        </w:rPr>
        <w:t>OUTSTANDING_DEPTH</w:t>
      </w:r>
      <w:r w:rsidR="000552C5">
        <w:rPr>
          <w:rFonts w:eastAsiaTheme="minorEastAsia" w:hint="eastAsia"/>
        </w:rPr>
        <w:t xml:space="preserve"> macro </w:t>
      </w:r>
      <w:r>
        <w:rPr>
          <w:rFonts w:eastAsiaTheme="minorEastAsia" w:hint="eastAsia"/>
        </w:rPr>
        <w:t>to</w:t>
      </w:r>
      <w:r w:rsidR="00B96727">
        <w:rPr>
          <w:rFonts w:eastAsiaTheme="minorEastAsia" w:hint="eastAsia"/>
        </w:rPr>
        <w:t xml:space="preserve"> define</w:t>
      </w:r>
      <w:r w:rsidR="000552C5">
        <w:rPr>
          <w:rFonts w:eastAsiaTheme="minorEastAsia" w:hint="eastAsia"/>
        </w:rPr>
        <w:t xml:space="preserve"> the </w:t>
      </w:r>
      <w:r w:rsidR="000552C5">
        <w:rPr>
          <w:rFonts w:eastAsiaTheme="minorEastAsia"/>
        </w:rPr>
        <w:t>maximum</w:t>
      </w:r>
      <w:r w:rsidR="000552C5">
        <w:rPr>
          <w:rFonts w:eastAsiaTheme="minorEastAsia" w:hint="eastAsia"/>
        </w:rPr>
        <w:t xml:space="preserve"> number of outstanding request </w:t>
      </w:r>
      <w:r>
        <w:rPr>
          <w:rFonts w:eastAsiaTheme="minorEastAsia" w:hint="eastAsia"/>
        </w:rPr>
        <w:t>acceptable</w:t>
      </w:r>
      <w:r w:rsidR="000552C5">
        <w:rPr>
          <w:rFonts w:eastAsiaTheme="minorEastAsia" w:hint="eastAsia"/>
        </w:rPr>
        <w:t>.</w:t>
      </w:r>
      <w:r w:rsidR="004A7211" w:rsidRPr="004A7211">
        <w:rPr>
          <w:rFonts w:eastAsiaTheme="minorEastAsia" w:hint="eastAsia"/>
        </w:rPr>
        <w:t xml:space="preserve"> </w:t>
      </w:r>
      <w:r w:rsidR="004A7211">
        <w:rPr>
          <w:rFonts w:eastAsiaTheme="minorEastAsia" w:hint="eastAsia"/>
        </w:rPr>
        <w:t>The legal value can be 2,4,8,</w:t>
      </w:r>
      <w:r w:rsidR="004A7211">
        <w:rPr>
          <w:rFonts w:eastAsiaTheme="minorEastAsia"/>
        </w:rPr>
        <w:t>…</w:t>
      </w:r>
      <w:r w:rsidR="004A7211">
        <w:rPr>
          <w:rFonts w:eastAsiaTheme="minorEastAsia" w:hint="eastAsia"/>
        </w:rPr>
        <w:t>,2</w:t>
      </w:r>
      <w:r w:rsidR="004A7211" w:rsidRPr="004A7211">
        <w:rPr>
          <w:rFonts w:eastAsiaTheme="minorEastAsia" w:hint="eastAsia"/>
          <w:b/>
          <w:i/>
          <w:vertAlign w:val="superscript"/>
        </w:rPr>
        <w:t>n</w:t>
      </w:r>
      <w:r w:rsidR="004A7211">
        <w:rPr>
          <w:rFonts w:eastAsiaTheme="minorEastAsia" w:hint="eastAsia"/>
        </w:rPr>
        <w:t xml:space="preserve">(where </w:t>
      </w:r>
      <w:r w:rsidR="004A7211" w:rsidRPr="004A7211">
        <w:rPr>
          <w:rFonts w:eastAsiaTheme="minorEastAsia" w:hint="eastAsia"/>
          <w:b/>
          <w:i/>
        </w:rPr>
        <w:t>n</w:t>
      </w:r>
      <w:r w:rsidR="004A7211">
        <w:rPr>
          <w:rFonts w:eastAsiaTheme="minorEastAsia" w:hint="eastAsia"/>
        </w:rPr>
        <w:t>&gt;=1). For example,</w:t>
      </w:r>
    </w:p>
    <w:p w:rsidR="003628C6" w:rsidRDefault="004C2DE3" w:rsidP="004C2DE3">
      <w:pPr>
        <w:pStyle w:val="Code"/>
        <w:ind w:left="600"/>
        <w:rPr>
          <w:rFonts w:eastAsiaTheme="minorEastAsia"/>
        </w:rPr>
      </w:pPr>
      <w:r>
        <w:rPr>
          <w:rFonts w:hint="eastAsia"/>
        </w:rPr>
        <w:t>`define ATC</w:t>
      </w:r>
      <w:r w:rsidRPr="004C2DE3">
        <w:rPr>
          <w:rFonts w:hint="eastAsia"/>
        </w:rPr>
        <w:t>BMC3</w:t>
      </w:r>
      <w:r>
        <w:rPr>
          <w:rFonts w:hint="eastAsia"/>
        </w:rPr>
        <w:t>00_</w:t>
      </w:r>
      <w:r w:rsidR="004F5D46">
        <w:rPr>
          <w:rFonts w:eastAsiaTheme="minorEastAsia" w:hint="eastAsia"/>
        </w:rPr>
        <w:t>MST0_</w:t>
      </w:r>
      <w:r>
        <w:rPr>
          <w:rFonts w:eastAsiaTheme="minorEastAsia" w:hint="eastAsia"/>
        </w:rPr>
        <w:t>OUTSTANDING_DEPTH 4</w:t>
      </w:r>
    </w:p>
    <w:p w:rsidR="004F5D46" w:rsidRDefault="004F5D46" w:rsidP="004F5D46">
      <w:pPr>
        <w:pStyle w:val="Code"/>
        <w:ind w:left="600"/>
        <w:rPr>
          <w:rFonts w:eastAsiaTheme="minorEastAsia"/>
        </w:rPr>
      </w:pPr>
      <w:r>
        <w:rPr>
          <w:rFonts w:hint="eastAsia"/>
        </w:rPr>
        <w:t>`define ATC</w:t>
      </w:r>
      <w:r w:rsidRPr="004C2DE3">
        <w:rPr>
          <w:rFonts w:hint="eastAsia"/>
        </w:rPr>
        <w:t>BMC3</w:t>
      </w:r>
      <w:r>
        <w:rPr>
          <w:rFonts w:hint="eastAsia"/>
        </w:rPr>
        <w:t>00_</w:t>
      </w:r>
      <w:r>
        <w:rPr>
          <w:rFonts w:eastAsiaTheme="minorEastAsia" w:hint="eastAsia"/>
        </w:rPr>
        <w:t>MST4_OUTSTANDING_DEPTH 4</w:t>
      </w:r>
    </w:p>
    <w:p w:rsidR="004F5D46" w:rsidRPr="004F5D46" w:rsidRDefault="004F5D46" w:rsidP="004C2DE3">
      <w:pPr>
        <w:pStyle w:val="Code"/>
        <w:ind w:left="600"/>
        <w:rPr>
          <w:rFonts w:eastAsiaTheme="minorEastAsia"/>
        </w:rPr>
      </w:pPr>
    </w:p>
    <w:p w:rsidR="0032290F" w:rsidRDefault="0032290F" w:rsidP="0032290F">
      <w:pPr>
        <w:pStyle w:val="31"/>
        <w:spacing w:before="203"/>
      </w:pPr>
      <w:r>
        <w:rPr>
          <w:rFonts w:eastAsiaTheme="minorEastAsia" w:hint="eastAsia"/>
        </w:rPr>
        <w:t>Reset Priority Value</w:t>
      </w:r>
      <w:r>
        <w:rPr>
          <w:rFonts w:hint="eastAsia"/>
        </w:rPr>
        <w:t xml:space="preserve"> Configuration</w:t>
      </w:r>
    </w:p>
    <w:p w:rsidR="0032290F" w:rsidRDefault="0032290F" w:rsidP="0032290F">
      <w:pPr>
        <w:rPr>
          <w:rFonts w:eastAsiaTheme="minorEastAsia"/>
        </w:rPr>
      </w:pPr>
      <w:r>
        <w:rPr>
          <w:rFonts w:eastAsiaTheme="minorEastAsia" w:hint="eastAsia"/>
        </w:rPr>
        <w:t xml:space="preserve">Each master has </w:t>
      </w:r>
      <w:r w:rsidRPr="0032290F">
        <w:rPr>
          <w:rFonts w:ascii="Lucida Console" w:eastAsia="Lucida Console" w:hAnsi="Lucida Console" w:cs="Courier New"/>
          <w:noProof/>
          <w:color w:val="333399"/>
          <w:sz w:val="22"/>
        </w:rPr>
        <w:t>ATCBMC300_MST</w:t>
      </w:r>
      <w:r w:rsidRPr="0032290F">
        <w:rPr>
          <w:rFonts w:ascii="Lucida Console" w:eastAsia="Lucida Console" w:hAnsi="Lucida Console" w:cs="Courier New" w:hint="eastAsia"/>
          <w:b/>
          <w:i/>
          <w:noProof/>
          <w:color w:val="333399"/>
          <w:sz w:val="22"/>
        </w:rPr>
        <w:t>x</w:t>
      </w:r>
      <w:r w:rsidRPr="0032290F">
        <w:rPr>
          <w:rFonts w:ascii="Lucida Console" w:eastAsia="Lucida Console" w:hAnsi="Lucida Console" w:cs="Courier New"/>
          <w:noProof/>
          <w:color w:val="333399"/>
          <w:sz w:val="22"/>
        </w:rPr>
        <w:t>_DEFAULT_PRIORITY_RELOAD</w:t>
      </w:r>
      <w:r>
        <w:rPr>
          <w:rFonts w:eastAsiaTheme="minorEastAsia" w:hint="eastAsia"/>
        </w:rPr>
        <w:t xml:space="preserve"> define macro to predefine the ownership </w:t>
      </w:r>
      <w:r>
        <w:rPr>
          <w:b/>
        </w:rPr>
        <w:t>P</w:t>
      </w:r>
      <w:r>
        <w:rPr>
          <w:rFonts w:eastAsiaTheme="minorEastAsia" w:hint="eastAsia"/>
          <w:b/>
        </w:rPr>
        <w:t>R</w:t>
      </w:r>
      <w:r>
        <w:rPr>
          <w:b/>
        </w:rPr>
        <w:t>eload</w:t>
      </w:r>
      <w:r>
        <w:rPr>
          <w:rFonts w:eastAsiaTheme="minorEastAsia" w:hint="eastAsia"/>
        </w:rPr>
        <w:t xml:space="preserve"> bit register content after reset pin release. The </w:t>
      </w:r>
      <w:r w:rsidRPr="0032290F">
        <w:rPr>
          <w:rFonts w:ascii="Lucida Console" w:eastAsia="Lucida Console" w:hAnsi="Lucida Console" w:cs="Courier New"/>
          <w:noProof/>
          <w:color w:val="333399"/>
          <w:sz w:val="22"/>
        </w:rPr>
        <w:t>ATCBMC300_MST0_DEFAULT_HIGH_PRIORITY</w:t>
      </w:r>
      <w:r>
        <w:rPr>
          <w:rFonts w:ascii="Lucida Console" w:eastAsiaTheme="minorEastAsia" w:hAnsi="Lucida Console" w:cs="Courier New" w:hint="eastAsia"/>
          <w:noProof/>
          <w:color w:val="333399"/>
          <w:sz w:val="22"/>
        </w:rPr>
        <w:t xml:space="preserve"> </w:t>
      </w:r>
      <w:r w:rsidRPr="0032290F">
        <w:rPr>
          <w:rFonts w:eastAsiaTheme="minorEastAsia" w:hint="eastAsia"/>
        </w:rPr>
        <w:t xml:space="preserve">define macro </w:t>
      </w:r>
      <w:r>
        <w:rPr>
          <w:rFonts w:eastAsiaTheme="minorEastAsia" w:hint="eastAsia"/>
        </w:rPr>
        <w:t xml:space="preserve">predefine the </w:t>
      </w:r>
      <w:r>
        <w:rPr>
          <w:rFonts w:eastAsia="新細明體" w:hint="eastAsia"/>
          <w:b/>
        </w:rPr>
        <w:t>PHigh0</w:t>
      </w:r>
      <w:r w:rsidRPr="0032290F">
        <w:rPr>
          <w:rFonts w:eastAsia="新細明體" w:hint="eastAsia"/>
        </w:rPr>
        <w:t xml:space="preserve"> register</w:t>
      </w:r>
      <w:r>
        <w:rPr>
          <w:rFonts w:eastAsiaTheme="minorEastAsia" w:hint="eastAsia"/>
        </w:rPr>
        <w:t xml:space="preserve"> content.</w:t>
      </w:r>
      <w:r w:rsidRPr="0032290F">
        <w:rPr>
          <w:rFonts w:eastAsiaTheme="minorEastAsia" w:hint="eastAsia"/>
        </w:rPr>
        <w:t xml:space="preserve"> </w:t>
      </w:r>
    </w:p>
    <w:p w:rsidR="004D391F" w:rsidRPr="004D391F" w:rsidRDefault="004D391F" w:rsidP="004D391F">
      <w:pPr>
        <w:rPr>
          <w:rFonts w:eastAsiaTheme="minorEastAsia"/>
        </w:rPr>
      </w:pPr>
      <w:r>
        <w:rPr>
          <w:rFonts w:ascii="Lucida Console" w:eastAsiaTheme="minorEastAsia" w:hAnsi="Lucida Console" w:cs="Courier New" w:hint="eastAsia"/>
          <w:noProof/>
          <w:color w:val="333399"/>
          <w:sz w:val="22"/>
        </w:rPr>
        <w:t xml:space="preserve">`define </w:t>
      </w:r>
      <w:r w:rsidRPr="0032290F">
        <w:rPr>
          <w:rFonts w:ascii="Lucida Console" w:eastAsia="Lucida Console" w:hAnsi="Lucida Console" w:cs="Courier New"/>
          <w:noProof/>
          <w:color w:val="333399"/>
          <w:sz w:val="22"/>
        </w:rPr>
        <w:t>ATCBMC300_MST0_DEFAULT_HIGH_PRIORITY</w:t>
      </w:r>
      <w:r>
        <w:rPr>
          <w:rFonts w:ascii="Lucida Console" w:eastAsiaTheme="minorEastAsia" w:hAnsi="Lucida Console" w:cs="Courier New" w:hint="eastAsia"/>
          <w:noProof/>
          <w:color w:val="333399"/>
          <w:sz w:val="22"/>
        </w:rPr>
        <w:t xml:space="preserve">   0</w:t>
      </w:r>
    </w:p>
    <w:p w:rsidR="004D391F" w:rsidRPr="004D391F" w:rsidRDefault="000A2D6A" w:rsidP="0032290F">
      <w:pPr>
        <w:rPr>
          <w:rFonts w:ascii="Lucida Console" w:eastAsiaTheme="minorEastAsia" w:hAnsi="Lucida Console" w:cs="Courier New"/>
          <w:noProof/>
          <w:color w:val="333399"/>
          <w:sz w:val="22"/>
        </w:rPr>
      </w:pPr>
      <w:r>
        <w:rPr>
          <w:rFonts w:ascii="Lucida Console" w:eastAsiaTheme="minorEastAsia" w:hAnsi="Lucida Console" w:cs="Courier New" w:hint="eastAsia"/>
          <w:noProof/>
          <w:color w:val="333399"/>
          <w:sz w:val="22"/>
        </w:rPr>
        <w:t>`</w:t>
      </w:r>
      <w:r w:rsidR="004D391F">
        <w:rPr>
          <w:rFonts w:ascii="Lucida Console" w:eastAsiaTheme="minorEastAsia" w:hAnsi="Lucida Console" w:cs="Courier New" w:hint="eastAsia"/>
          <w:noProof/>
          <w:color w:val="333399"/>
          <w:sz w:val="22"/>
        </w:rPr>
        <w:t xml:space="preserve">define </w:t>
      </w:r>
      <w:r w:rsidR="004D391F" w:rsidRPr="0032290F">
        <w:rPr>
          <w:rFonts w:ascii="Lucida Console" w:eastAsia="Lucida Console" w:hAnsi="Lucida Console" w:cs="Courier New"/>
          <w:noProof/>
          <w:color w:val="333399"/>
          <w:sz w:val="22"/>
        </w:rPr>
        <w:t>ATCBMC300_MST</w:t>
      </w:r>
      <w:r w:rsidR="004D391F">
        <w:rPr>
          <w:rFonts w:ascii="Lucida Console" w:eastAsiaTheme="minorEastAsia" w:hAnsi="Lucida Console" w:cs="Courier New" w:hint="eastAsia"/>
          <w:noProof/>
          <w:color w:val="333399"/>
          <w:sz w:val="22"/>
        </w:rPr>
        <w:t>0_</w:t>
      </w:r>
      <w:r w:rsidR="004D391F" w:rsidRPr="0032290F">
        <w:rPr>
          <w:rFonts w:ascii="Lucida Console" w:eastAsia="Lucida Console" w:hAnsi="Lucida Console" w:cs="Courier New"/>
          <w:noProof/>
          <w:color w:val="333399"/>
          <w:sz w:val="22"/>
        </w:rPr>
        <w:t>DEFAULT_PRIORITY_RELOAD</w:t>
      </w:r>
      <w:r w:rsidR="004D391F">
        <w:rPr>
          <w:rFonts w:ascii="Lucida Console" w:eastAsiaTheme="minorEastAsia" w:hAnsi="Lucida Console" w:cs="Courier New" w:hint="eastAsia"/>
          <w:noProof/>
          <w:color w:val="333399"/>
          <w:sz w:val="22"/>
        </w:rPr>
        <w:t xml:space="preserve"> 1</w:t>
      </w:r>
    </w:p>
    <w:p w:rsidR="004D391F" w:rsidRPr="004D391F" w:rsidRDefault="004D391F" w:rsidP="004D391F">
      <w:pPr>
        <w:rPr>
          <w:rFonts w:ascii="Lucida Console" w:eastAsiaTheme="minorEastAsia" w:hAnsi="Lucida Console" w:cs="Courier New"/>
          <w:noProof/>
          <w:color w:val="333399"/>
          <w:sz w:val="22"/>
        </w:rPr>
      </w:pPr>
      <w:r>
        <w:rPr>
          <w:rFonts w:ascii="Lucida Console" w:eastAsiaTheme="minorEastAsia" w:hAnsi="Lucida Console" w:cs="Courier New" w:hint="eastAsia"/>
          <w:noProof/>
          <w:color w:val="333399"/>
          <w:sz w:val="22"/>
        </w:rPr>
        <w:t xml:space="preserve">`define </w:t>
      </w:r>
      <w:r w:rsidRPr="0032290F">
        <w:rPr>
          <w:rFonts w:ascii="Lucida Console" w:eastAsia="Lucida Console" w:hAnsi="Lucida Console" w:cs="Courier New"/>
          <w:noProof/>
          <w:color w:val="333399"/>
          <w:sz w:val="22"/>
        </w:rPr>
        <w:t>ATCBMC300_MST</w:t>
      </w:r>
      <w:r>
        <w:rPr>
          <w:rFonts w:ascii="Lucida Console" w:eastAsiaTheme="minorEastAsia" w:hAnsi="Lucida Console" w:cs="Courier New" w:hint="eastAsia"/>
          <w:noProof/>
          <w:color w:val="333399"/>
          <w:sz w:val="22"/>
        </w:rPr>
        <w:t>1</w:t>
      </w:r>
      <w:r w:rsidRPr="0032290F">
        <w:rPr>
          <w:rFonts w:ascii="Lucida Console" w:eastAsia="Lucida Console" w:hAnsi="Lucida Console" w:cs="Courier New"/>
          <w:noProof/>
          <w:color w:val="333399"/>
          <w:sz w:val="22"/>
        </w:rPr>
        <w:t>_DEFAULT_PRIORITY_RELOAD</w:t>
      </w:r>
      <w:r>
        <w:rPr>
          <w:rFonts w:ascii="Lucida Console" w:eastAsiaTheme="minorEastAsia" w:hAnsi="Lucida Console" w:cs="Courier New" w:hint="eastAsia"/>
          <w:noProof/>
          <w:color w:val="333399"/>
          <w:sz w:val="22"/>
        </w:rPr>
        <w:t xml:space="preserve"> 1</w:t>
      </w:r>
    </w:p>
    <w:p w:rsidR="004D391F" w:rsidRPr="004D391F" w:rsidRDefault="004D391F" w:rsidP="0032290F">
      <w:pPr>
        <w:rPr>
          <w:rFonts w:ascii="Lucida Console" w:eastAsiaTheme="minorEastAsia" w:hAnsi="Lucida Console" w:cs="Courier New"/>
          <w:noProof/>
          <w:color w:val="333399"/>
          <w:sz w:val="22"/>
        </w:rPr>
      </w:pPr>
    </w:p>
    <w:bookmarkEnd w:id="24"/>
    <w:bookmarkEnd w:id="25"/>
    <w:bookmarkEnd w:id="26"/>
    <w:p w:rsidR="003628C6" w:rsidRDefault="00DF0848" w:rsidP="00FC46CF">
      <w:pPr>
        <w:pStyle w:val="21"/>
        <w:spacing w:before="203"/>
        <w:rPr>
          <w:rFonts w:eastAsiaTheme="minorEastAsia"/>
        </w:rPr>
      </w:pPr>
      <w:r>
        <w:rPr>
          <w:rFonts w:hint="eastAsia"/>
        </w:rPr>
        <w:t xml:space="preserve">Downstream </w:t>
      </w:r>
      <w:r>
        <w:t>Port</w:t>
      </w:r>
      <w:r>
        <w:rPr>
          <w:rFonts w:hint="eastAsia"/>
        </w:rPr>
        <w:t xml:space="preserve"> Configuration</w:t>
      </w:r>
    </w:p>
    <w:p w:rsidR="00FC46CF" w:rsidRPr="002C7686" w:rsidRDefault="00FC46CF" w:rsidP="00FC46CF">
      <w:pPr>
        <w:pStyle w:val="31"/>
        <w:spacing w:before="203"/>
      </w:pPr>
      <w:r>
        <w:rPr>
          <w:rFonts w:eastAsiaTheme="minorEastAsia" w:hint="eastAsia"/>
        </w:rPr>
        <w:t xml:space="preserve">Enabling </w:t>
      </w:r>
      <w:r w:rsidRPr="002C7686">
        <w:rPr>
          <w:rFonts w:hint="eastAsia"/>
        </w:rPr>
        <w:t xml:space="preserve">Downstream </w:t>
      </w:r>
      <w:r w:rsidRPr="002C7686">
        <w:t>Port</w:t>
      </w:r>
      <w:r w:rsidRPr="002C7686">
        <w:rPr>
          <w:rFonts w:hint="eastAsia"/>
        </w:rPr>
        <w:t xml:space="preserve"> Configuration</w:t>
      </w:r>
    </w:p>
    <w:p w:rsidR="003628C6" w:rsidRPr="00CA6425" w:rsidRDefault="003628C6" w:rsidP="00EC1F73">
      <w:pPr>
        <w:pStyle w:val="Bullets"/>
        <w:numPr>
          <w:ilvl w:val="0"/>
          <w:numId w:val="0"/>
        </w:numPr>
        <w:rPr>
          <w:rFonts w:eastAsiaTheme="minorEastAsia"/>
        </w:rPr>
      </w:pPr>
      <w:r w:rsidRPr="00CA6425">
        <w:rPr>
          <w:rFonts w:eastAsiaTheme="minorEastAsia" w:hint="eastAsia"/>
        </w:rPr>
        <w:t>Define ATC</w:t>
      </w:r>
      <w:r w:rsidR="00CA6425">
        <w:rPr>
          <w:rFonts w:eastAsiaTheme="minorEastAsia" w:hint="eastAsia"/>
        </w:rPr>
        <w:t>BMC</w:t>
      </w:r>
      <w:r w:rsidRPr="00CA6425">
        <w:rPr>
          <w:rFonts w:eastAsiaTheme="minorEastAsia" w:hint="eastAsia"/>
        </w:rPr>
        <w:t>300_SLV</w:t>
      </w:r>
      <w:r w:rsidR="00FD6823">
        <w:rPr>
          <w:rFonts w:eastAsiaTheme="minorEastAsia" w:hint="eastAsia"/>
          <w:b/>
          <w:i/>
        </w:rPr>
        <w:t>y</w:t>
      </w:r>
      <w:r w:rsidR="00CA6425" w:rsidRPr="00CA6425">
        <w:rPr>
          <w:rFonts w:eastAsiaTheme="minorEastAsia" w:hint="eastAsia"/>
        </w:rPr>
        <w:t>_SUPPORT</w:t>
      </w:r>
      <w:r w:rsidRPr="00CA6425">
        <w:rPr>
          <w:rFonts w:eastAsiaTheme="minorEastAsia" w:hint="eastAsia"/>
        </w:rPr>
        <w:t xml:space="preserve"> to enable the </w:t>
      </w:r>
      <w:r w:rsidR="00FD6823">
        <w:rPr>
          <w:rFonts w:eastAsiaTheme="minorEastAsia" w:hint="eastAsia"/>
          <w:b/>
          <w:i/>
        </w:rPr>
        <w:t>y</w:t>
      </w:r>
      <w:r w:rsidRPr="00CA6425">
        <w:rPr>
          <w:rFonts w:eastAsiaTheme="minorEastAsia"/>
        </w:rPr>
        <w:t>th</w:t>
      </w:r>
      <w:r w:rsidRPr="00CA6425">
        <w:rPr>
          <w:rFonts w:eastAsiaTheme="minorEastAsia" w:hint="eastAsia"/>
        </w:rPr>
        <w:t xml:space="preserve"> AXI </w:t>
      </w:r>
      <w:r w:rsidR="00CA6425">
        <w:rPr>
          <w:rFonts w:eastAsiaTheme="minorEastAsia" w:hint="eastAsia"/>
        </w:rPr>
        <w:t>downstream</w:t>
      </w:r>
      <w:r w:rsidRPr="00CA6425">
        <w:rPr>
          <w:rFonts w:eastAsiaTheme="minorEastAsia" w:hint="eastAsia"/>
        </w:rPr>
        <w:t xml:space="preserve"> port, where </w:t>
      </w:r>
      <w:r w:rsidR="00FD6823">
        <w:rPr>
          <w:rFonts w:eastAsiaTheme="minorEastAsia" w:hint="eastAsia"/>
          <w:b/>
          <w:i/>
        </w:rPr>
        <w:t>y</w:t>
      </w:r>
      <w:r w:rsidR="00DF0848" w:rsidRPr="00CA6425">
        <w:rPr>
          <w:rFonts w:eastAsiaTheme="minorEastAsia" w:hint="eastAsia"/>
        </w:rPr>
        <w:t>=1</w:t>
      </w:r>
      <w:r w:rsidRPr="00CA6425">
        <w:rPr>
          <w:rFonts w:eastAsiaTheme="minorEastAsia" w:hint="eastAsia"/>
        </w:rPr>
        <w:t>~31. For example,</w:t>
      </w:r>
    </w:p>
    <w:p w:rsidR="003628C6" w:rsidRDefault="003628C6" w:rsidP="003628C6">
      <w:pPr>
        <w:pStyle w:val="Code"/>
        <w:ind w:left="600"/>
        <w:rPr>
          <w:rFonts w:eastAsia="新細明體"/>
        </w:rPr>
      </w:pPr>
      <w:r>
        <w:rPr>
          <w:rFonts w:hint="eastAsia"/>
        </w:rPr>
        <w:t>`define ATC</w:t>
      </w:r>
      <w:r>
        <w:rPr>
          <w:rFonts w:eastAsiaTheme="minorEastAsia" w:hint="eastAsia"/>
        </w:rPr>
        <w:t>BMC3</w:t>
      </w:r>
      <w:r>
        <w:rPr>
          <w:rFonts w:hint="eastAsia"/>
        </w:rPr>
        <w:t>00_SLV</w:t>
      </w:r>
      <w:r w:rsidR="00DF0848">
        <w:rPr>
          <w:rFonts w:eastAsia="新細明體" w:hint="eastAsia"/>
        </w:rPr>
        <w:t>1</w:t>
      </w:r>
      <w:r w:rsidR="001B3C2C">
        <w:rPr>
          <w:rFonts w:eastAsiaTheme="minorEastAsia" w:hint="eastAsia"/>
        </w:rPr>
        <w:t>_SUPPORT</w:t>
      </w:r>
    </w:p>
    <w:p w:rsidR="003628C6" w:rsidRDefault="003628C6" w:rsidP="003628C6">
      <w:pPr>
        <w:pStyle w:val="Code"/>
        <w:ind w:left="600"/>
        <w:rPr>
          <w:rFonts w:eastAsia="新細明體"/>
        </w:rPr>
      </w:pPr>
      <w:r>
        <w:rPr>
          <w:rFonts w:hint="eastAsia"/>
        </w:rPr>
        <w:t>`define ATC</w:t>
      </w:r>
      <w:r>
        <w:rPr>
          <w:rFonts w:eastAsiaTheme="minorEastAsia" w:hint="eastAsia"/>
        </w:rPr>
        <w:t>BMC3</w:t>
      </w:r>
      <w:r>
        <w:rPr>
          <w:rFonts w:hint="eastAsia"/>
        </w:rPr>
        <w:t>00_SLV</w:t>
      </w:r>
      <w:r w:rsidR="00677479">
        <w:rPr>
          <w:rFonts w:eastAsia="新細明體" w:hint="eastAsia"/>
        </w:rPr>
        <w:t>5</w:t>
      </w:r>
      <w:r w:rsidR="001B3C2C">
        <w:rPr>
          <w:rFonts w:eastAsiaTheme="minorEastAsia" w:hint="eastAsia"/>
        </w:rPr>
        <w:t>_SUPPORT</w:t>
      </w:r>
    </w:p>
    <w:p w:rsidR="003628C6" w:rsidRDefault="003628C6" w:rsidP="003628C6">
      <w:pPr>
        <w:pStyle w:val="Code"/>
        <w:ind w:left="600"/>
        <w:rPr>
          <w:rFonts w:eastAsiaTheme="minorEastAsia"/>
        </w:rPr>
      </w:pPr>
      <w:r>
        <w:rPr>
          <w:rFonts w:eastAsiaTheme="minorEastAsia" w:hint="eastAsia"/>
        </w:rPr>
        <w:t xml:space="preserve">         </w:t>
      </w:r>
      <w:r w:rsidRPr="002C070C">
        <w:rPr>
          <w:rFonts w:hint="eastAsia"/>
        </w:rPr>
        <w:t xml:space="preserve">            :</w:t>
      </w:r>
    </w:p>
    <w:p w:rsidR="004C2DE3" w:rsidRPr="002C7686" w:rsidRDefault="004C2DE3" w:rsidP="00FC46CF">
      <w:pPr>
        <w:pStyle w:val="31"/>
        <w:spacing w:before="203"/>
      </w:pPr>
      <w:bookmarkStart w:id="27" w:name="_Toc377565275"/>
      <w:bookmarkStart w:id="28" w:name="_Toc438822198"/>
      <w:r w:rsidRPr="002C7686">
        <w:rPr>
          <w:rFonts w:hint="eastAsia"/>
        </w:rPr>
        <w:t xml:space="preserve">Downstream </w:t>
      </w:r>
      <w:r w:rsidRPr="002C7686">
        <w:t>Port</w:t>
      </w:r>
      <w:r w:rsidRPr="002C7686">
        <w:rPr>
          <w:rFonts w:hint="eastAsia"/>
        </w:rPr>
        <w:t xml:space="preserve"> </w:t>
      </w:r>
      <w:r w:rsidR="002C7686" w:rsidRPr="002C7686">
        <w:rPr>
          <w:rFonts w:hint="eastAsia"/>
        </w:rPr>
        <w:t xml:space="preserve">FIFO </w:t>
      </w:r>
      <w:r w:rsidRPr="002C7686">
        <w:rPr>
          <w:rFonts w:hint="eastAsia"/>
        </w:rPr>
        <w:t>Depth Configuration</w:t>
      </w:r>
    </w:p>
    <w:p w:rsidR="002C7686" w:rsidRDefault="002C7686" w:rsidP="002C7686">
      <w:pPr>
        <w:pStyle w:val="Bullets"/>
        <w:numPr>
          <w:ilvl w:val="0"/>
          <w:numId w:val="0"/>
        </w:numPr>
        <w:rPr>
          <w:rFonts w:eastAsiaTheme="minorEastAsia"/>
        </w:rPr>
      </w:pPr>
      <w:r>
        <w:rPr>
          <w:rFonts w:eastAsiaTheme="minorEastAsia" w:hint="eastAsia"/>
        </w:rPr>
        <w:t xml:space="preserve">The </w:t>
      </w:r>
      <w:r w:rsidRPr="002C7686">
        <w:rPr>
          <w:rFonts w:eastAsiaTheme="minorEastAsia" w:hint="eastAsia"/>
        </w:rPr>
        <w:t>ATCBMC300_SLV</w:t>
      </w:r>
      <w:r w:rsidR="00AE6A69">
        <w:rPr>
          <w:rFonts w:eastAsiaTheme="minorEastAsia" w:hint="eastAsia"/>
          <w:b/>
          <w:i/>
        </w:rPr>
        <w:t>y</w:t>
      </w:r>
      <w:r w:rsidRPr="002C7686">
        <w:rPr>
          <w:rFonts w:eastAsiaTheme="minorEastAsia" w:hint="eastAsia"/>
        </w:rPr>
        <w:t>_FIFO_DEPTH</w:t>
      </w:r>
      <w:r>
        <w:rPr>
          <w:rFonts w:eastAsiaTheme="minorEastAsia" w:hint="eastAsia"/>
        </w:rPr>
        <w:t xml:space="preserve"> macro value indicates the </w:t>
      </w:r>
      <w:r>
        <w:rPr>
          <w:rFonts w:eastAsiaTheme="minorEastAsia"/>
        </w:rPr>
        <w:t>maximum</w:t>
      </w:r>
      <w:r>
        <w:rPr>
          <w:rFonts w:eastAsiaTheme="minorEastAsia" w:hint="eastAsia"/>
        </w:rPr>
        <w:t xml:space="preserve"> number of outstanding request can be </w:t>
      </w:r>
      <w:r>
        <w:rPr>
          <w:rFonts w:eastAsiaTheme="minorEastAsia"/>
        </w:rPr>
        <w:t>issu</w:t>
      </w:r>
      <w:r>
        <w:rPr>
          <w:rFonts w:eastAsiaTheme="minorEastAsia" w:hint="eastAsia"/>
        </w:rPr>
        <w:t xml:space="preserve">ed by the </w:t>
      </w:r>
      <w:r w:rsidR="00AE6A69">
        <w:rPr>
          <w:rFonts w:eastAsiaTheme="minorEastAsia" w:hint="eastAsia"/>
          <w:b/>
          <w:i/>
        </w:rPr>
        <w:t>y</w:t>
      </w:r>
      <w:r w:rsidRPr="00CA6425">
        <w:rPr>
          <w:rFonts w:eastAsiaTheme="minorEastAsia"/>
        </w:rPr>
        <w:t>th</w:t>
      </w:r>
      <w:r w:rsidRPr="00CA6425">
        <w:rPr>
          <w:rFonts w:eastAsiaTheme="minorEastAsia" w:hint="eastAsia"/>
        </w:rPr>
        <w:t xml:space="preserve"> AXI </w:t>
      </w:r>
      <w:r>
        <w:rPr>
          <w:rFonts w:eastAsiaTheme="minorEastAsia" w:hint="eastAsia"/>
        </w:rPr>
        <w:t>downstream</w:t>
      </w:r>
      <w:r w:rsidRPr="00CA6425">
        <w:rPr>
          <w:rFonts w:eastAsiaTheme="minorEastAsia" w:hint="eastAsia"/>
        </w:rPr>
        <w:t xml:space="preserve"> port</w:t>
      </w:r>
      <w:r>
        <w:rPr>
          <w:rFonts w:eastAsiaTheme="minorEastAsia" w:hint="eastAsia"/>
        </w:rPr>
        <w:t>,</w:t>
      </w:r>
      <w:r w:rsidRPr="002C7686">
        <w:rPr>
          <w:rFonts w:eastAsiaTheme="minorEastAsia" w:hint="eastAsia"/>
        </w:rPr>
        <w:t xml:space="preserve"> </w:t>
      </w:r>
      <w:r w:rsidRPr="00CA6425">
        <w:rPr>
          <w:rFonts w:eastAsiaTheme="minorEastAsia" w:hint="eastAsia"/>
        </w:rPr>
        <w:t xml:space="preserve">where </w:t>
      </w:r>
      <w:r w:rsidR="00AE6A69">
        <w:rPr>
          <w:rFonts w:eastAsiaTheme="minorEastAsia" w:hint="eastAsia"/>
          <w:b/>
          <w:i/>
        </w:rPr>
        <w:t>y</w:t>
      </w:r>
      <w:r w:rsidRPr="00CA6425">
        <w:rPr>
          <w:rFonts w:eastAsiaTheme="minorEastAsia" w:hint="eastAsia"/>
        </w:rPr>
        <w:t xml:space="preserve">=1~31. </w:t>
      </w:r>
      <w:r w:rsidR="004A7211">
        <w:rPr>
          <w:rFonts w:eastAsiaTheme="minorEastAsia" w:hint="eastAsia"/>
        </w:rPr>
        <w:t xml:space="preserve">The legal </w:t>
      </w:r>
      <w:r w:rsidR="004A7211">
        <w:rPr>
          <w:rFonts w:eastAsiaTheme="minorEastAsia" w:hint="eastAsia"/>
        </w:rPr>
        <w:lastRenderedPageBreak/>
        <w:t>value can be 1,2,4,8,</w:t>
      </w:r>
      <w:r w:rsidR="004A7211">
        <w:rPr>
          <w:rFonts w:eastAsiaTheme="minorEastAsia"/>
        </w:rPr>
        <w:t>…</w:t>
      </w:r>
      <w:r w:rsidR="004A7211">
        <w:rPr>
          <w:rFonts w:eastAsiaTheme="minorEastAsia" w:hint="eastAsia"/>
        </w:rPr>
        <w:t>,2</w:t>
      </w:r>
      <w:r w:rsidR="004A7211" w:rsidRPr="004A7211">
        <w:rPr>
          <w:rFonts w:eastAsiaTheme="minorEastAsia" w:hint="eastAsia"/>
          <w:b/>
          <w:i/>
          <w:vertAlign w:val="superscript"/>
        </w:rPr>
        <w:t>n</w:t>
      </w:r>
      <w:r w:rsidR="004A7211">
        <w:rPr>
          <w:rFonts w:eastAsiaTheme="minorEastAsia" w:hint="eastAsia"/>
        </w:rPr>
        <w:t xml:space="preserve">(where </w:t>
      </w:r>
      <w:r w:rsidR="004A7211" w:rsidRPr="004A7211">
        <w:rPr>
          <w:rFonts w:eastAsiaTheme="minorEastAsia" w:hint="eastAsia"/>
          <w:b/>
          <w:i/>
        </w:rPr>
        <w:t>n</w:t>
      </w:r>
      <w:r w:rsidR="004A7211">
        <w:rPr>
          <w:rFonts w:eastAsiaTheme="minorEastAsia" w:hint="eastAsia"/>
        </w:rPr>
        <w:t>&gt;=0). If the response of connected slave device is in-order, this macro value can be more than 1 for higher performance. Otherwise, if the response of connected slave device can be out-of-order, this macro value</w:t>
      </w:r>
      <w:r w:rsidR="004A7211" w:rsidRPr="00CA6425">
        <w:rPr>
          <w:rFonts w:eastAsiaTheme="minorEastAsia" w:hint="eastAsia"/>
        </w:rPr>
        <w:t xml:space="preserve"> </w:t>
      </w:r>
      <w:r w:rsidR="004A7211">
        <w:rPr>
          <w:rFonts w:eastAsiaTheme="minorEastAsia" w:hint="eastAsia"/>
        </w:rPr>
        <w:t xml:space="preserve">should be 1 to prevent deadlock. </w:t>
      </w:r>
      <w:r w:rsidRPr="00CA6425">
        <w:rPr>
          <w:rFonts w:eastAsiaTheme="minorEastAsia" w:hint="eastAsia"/>
        </w:rPr>
        <w:t>For example,</w:t>
      </w:r>
    </w:p>
    <w:p w:rsidR="00BA6041" w:rsidRPr="002C7686" w:rsidRDefault="00BA6041" w:rsidP="002C7686">
      <w:pPr>
        <w:pStyle w:val="Bullets"/>
        <w:numPr>
          <w:ilvl w:val="0"/>
          <w:numId w:val="0"/>
        </w:numPr>
        <w:rPr>
          <w:rFonts w:eastAsiaTheme="minorEastAsia"/>
        </w:rPr>
      </w:pPr>
    </w:p>
    <w:p w:rsidR="004C2DE3" w:rsidRDefault="004C2DE3" w:rsidP="004C2DE3">
      <w:pPr>
        <w:pStyle w:val="Code"/>
        <w:ind w:left="600"/>
        <w:rPr>
          <w:rFonts w:eastAsiaTheme="minorEastAsia"/>
        </w:rPr>
      </w:pPr>
      <w:r w:rsidRPr="002C7686">
        <w:rPr>
          <w:rFonts w:hint="eastAsia"/>
        </w:rPr>
        <w:t>`define ATCBMC300_SLV</w:t>
      </w:r>
      <w:r w:rsidR="002C7686">
        <w:rPr>
          <w:rFonts w:eastAsiaTheme="minorEastAsia" w:hint="eastAsia"/>
        </w:rPr>
        <w:t>1</w:t>
      </w:r>
      <w:r w:rsidRPr="002C7686">
        <w:rPr>
          <w:rFonts w:hint="eastAsia"/>
        </w:rPr>
        <w:t>_</w:t>
      </w:r>
      <w:r w:rsidR="00677479" w:rsidRPr="002C7686">
        <w:rPr>
          <w:rFonts w:hint="eastAsia"/>
        </w:rPr>
        <w:t>FIFO</w:t>
      </w:r>
      <w:r w:rsidRPr="002C7686">
        <w:rPr>
          <w:rFonts w:hint="eastAsia"/>
        </w:rPr>
        <w:t>_DEPTH 4</w:t>
      </w:r>
    </w:p>
    <w:p w:rsidR="002C7686" w:rsidRPr="002C7686" w:rsidRDefault="002C7686" w:rsidP="002C7686">
      <w:pPr>
        <w:pStyle w:val="Code"/>
        <w:ind w:left="600"/>
      </w:pPr>
      <w:r w:rsidRPr="002C7686">
        <w:rPr>
          <w:rFonts w:hint="eastAsia"/>
        </w:rPr>
        <w:t>`define ATCBMC300_SLV</w:t>
      </w:r>
      <w:r>
        <w:rPr>
          <w:rFonts w:eastAsiaTheme="minorEastAsia" w:hint="eastAsia"/>
        </w:rPr>
        <w:t>5</w:t>
      </w:r>
      <w:r w:rsidRPr="002C7686">
        <w:rPr>
          <w:rFonts w:hint="eastAsia"/>
        </w:rPr>
        <w:t>_FIFO_DEPTH 4</w:t>
      </w:r>
    </w:p>
    <w:p w:rsidR="002C7686" w:rsidRPr="002C7686" w:rsidRDefault="002C7686" w:rsidP="004C2DE3">
      <w:pPr>
        <w:pStyle w:val="Code"/>
        <w:ind w:left="600"/>
        <w:rPr>
          <w:rFonts w:eastAsiaTheme="minorEastAsia"/>
        </w:rPr>
      </w:pPr>
    </w:p>
    <w:p w:rsidR="00FC46CF" w:rsidRDefault="00FC46CF" w:rsidP="00FC46CF">
      <w:pPr>
        <w:pStyle w:val="31"/>
        <w:spacing w:before="203"/>
      </w:pPr>
      <w:bookmarkStart w:id="29" w:name="_Toc377565277"/>
      <w:bookmarkStart w:id="30" w:name="_Toc438822199"/>
      <w:bookmarkStart w:id="31" w:name="_Toc101261258"/>
      <w:bookmarkStart w:id="32" w:name="_Toc101607954"/>
      <w:bookmarkStart w:id="33" w:name="_Toc102442409"/>
      <w:r>
        <w:t>Base Address</w:t>
      </w:r>
      <w:bookmarkEnd w:id="29"/>
      <w:bookmarkEnd w:id="30"/>
      <w:r>
        <w:t xml:space="preserve"> </w:t>
      </w:r>
      <w:bookmarkEnd w:id="31"/>
      <w:bookmarkEnd w:id="32"/>
      <w:bookmarkEnd w:id="33"/>
      <w:r>
        <w:rPr>
          <w:rFonts w:eastAsiaTheme="minorEastAsia" w:hint="eastAsia"/>
        </w:rPr>
        <w:t xml:space="preserve">and </w:t>
      </w:r>
      <w:bookmarkStart w:id="34" w:name="_Toc377565278"/>
      <w:bookmarkStart w:id="35" w:name="_Toc438822200"/>
      <w:r>
        <w:t>Space Size</w:t>
      </w:r>
      <w:bookmarkEnd w:id="34"/>
      <w:bookmarkEnd w:id="35"/>
    </w:p>
    <w:p w:rsidR="00FC46CF" w:rsidRPr="00626F8C" w:rsidRDefault="00FC46CF" w:rsidP="00FC46CF">
      <w:pPr>
        <w:pStyle w:val="Bullets"/>
        <w:numPr>
          <w:ilvl w:val="0"/>
          <w:numId w:val="0"/>
        </w:numPr>
        <w:rPr>
          <w:rFonts w:eastAsiaTheme="minorEastAsia"/>
        </w:rPr>
      </w:pPr>
      <w:r>
        <w:t xml:space="preserve">This parameter defines the base address and space size of AXI slave </w:t>
      </w:r>
      <w:r>
        <w:rPr>
          <w:rFonts w:eastAsiaTheme="minorEastAsia" w:hint="eastAsia"/>
          <w:b/>
          <w:i/>
        </w:rPr>
        <w:t>y</w:t>
      </w:r>
      <w:r>
        <w:t xml:space="preserve"> by defining ATCBMC300_AXI_SLV</w:t>
      </w:r>
      <w:r>
        <w:rPr>
          <w:rFonts w:eastAsiaTheme="minorEastAsia" w:hint="eastAsia"/>
          <w:b/>
          <w:i/>
        </w:rPr>
        <w:t>y</w:t>
      </w:r>
      <w:r>
        <w:t>_BASE</w:t>
      </w:r>
      <w:r w:rsidR="0059478F">
        <w:rPr>
          <w:rFonts w:eastAsiaTheme="minorEastAsia" w:hint="eastAsia"/>
        </w:rPr>
        <w:t>_ADDR</w:t>
      </w:r>
      <w:r>
        <w:rPr>
          <w:rFonts w:eastAsiaTheme="minorEastAsia" w:hint="eastAsia"/>
        </w:rPr>
        <w:t xml:space="preserve"> and </w:t>
      </w:r>
      <w:r>
        <w:t>ATCBMC300_SLV</w:t>
      </w:r>
      <w:r>
        <w:rPr>
          <w:rFonts w:eastAsiaTheme="minorEastAsia" w:hint="eastAsia"/>
          <w:b/>
          <w:i/>
        </w:rPr>
        <w:t>y</w:t>
      </w:r>
      <w:r>
        <w:t xml:space="preserve">_SIZE, where </w:t>
      </w:r>
      <w:r>
        <w:rPr>
          <w:rFonts w:eastAsiaTheme="minorEastAsia" w:hint="eastAsia"/>
          <w:b/>
          <w:i/>
        </w:rPr>
        <w:t>y</w:t>
      </w:r>
      <w:r>
        <w:t xml:space="preserve"> </w:t>
      </w:r>
      <w:r>
        <w:rPr>
          <w:rFonts w:eastAsia="新細明體" w:hint="eastAsia"/>
        </w:rPr>
        <w:t>is</w:t>
      </w:r>
      <w:r>
        <w:t xml:space="preserve"> ranging from </w:t>
      </w:r>
      <w:r>
        <w:rPr>
          <w:rFonts w:eastAsiaTheme="minorEastAsia" w:hint="eastAsia"/>
        </w:rPr>
        <w:t>1</w:t>
      </w:r>
      <w:r>
        <w:t xml:space="preserve"> to </w:t>
      </w:r>
      <w:r>
        <w:rPr>
          <w:rFonts w:eastAsiaTheme="minorEastAsia" w:hint="eastAsia"/>
        </w:rPr>
        <w:t>31</w:t>
      </w:r>
      <w:r>
        <w:t>.</w:t>
      </w:r>
      <w:r>
        <w:rPr>
          <w:rFonts w:eastAsiaTheme="minorEastAsia" w:hint="eastAsia"/>
        </w:rPr>
        <w:t xml:space="preserve"> If the </w:t>
      </w:r>
      <w:r>
        <w:t>S</w:t>
      </w:r>
      <w:r>
        <w:rPr>
          <w:rFonts w:eastAsiaTheme="minorEastAsia" w:hint="eastAsia"/>
        </w:rPr>
        <w:t xml:space="preserve">lave </w:t>
      </w:r>
      <w:r>
        <w:rPr>
          <w:rFonts w:eastAsiaTheme="minorEastAsia" w:hint="eastAsia"/>
          <w:b/>
          <w:i/>
        </w:rPr>
        <w:t>y</w:t>
      </w:r>
      <w:r>
        <w:rPr>
          <w:rFonts w:eastAsiaTheme="minorEastAsia" w:hint="eastAsia"/>
        </w:rPr>
        <w:t xml:space="preserve"> is non-instanced, it does not need to set the corresponding </w:t>
      </w:r>
      <w:r>
        <w:t>ATCBMC300_AXI_SLV</w:t>
      </w:r>
      <w:r>
        <w:rPr>
          <w:rFonts w:eastAsiaTheme="minorEastAsia" w:hint="eastAsia"/>
          <w:b/>
          <w:i/>
        </w:rPr>
        <w:t>y</w:t>
      </w:r>
      <w:r>
        <w:t>_BASE</w:t>
      </w:r>
      <w:r w:rsidR="0059478F">
        <w:rPr>
          <w:rFonts w:eastAsiaTheme="minorEastAsia" w:hint="eastAsia"/>
        </w:rPr>
        <w:t>_ADDR</w:t>
      </w:r>
      <w:r>
        <w:rPr>
          <w:rFonts w:eastAsiaTheme="minorEastAsia" w:hint="eastAsia"/>
        </w:rPr>
        <w:t xml:space="preserve"> and </w:t>
      </w:r>
      <w:r>
        <w:t>ATCBMC300_SLV</w:t>
      </w:r>
      <w:r>
        <w:rPr>
          <w:rFonts w:eastAsiaTheme="minorEastAsia" w:hint="eastAsia"/>
          <w:b/>
          <w:i/>
        </w:rPr>
        <w:t>y</w:t>
      </w:r>
      <w:r>
        <w:t>_SIZE</w:t>
      </w:r>
      <w:r>
        <w:rPr>
          <w:rFonts w:eastAsiaTheme="minorEastAsia" w:hint="eastAsia"/>
        </w:rPr>
        <w:t xml:space="preserve"> define macro.</w:t>
      </w:r>
      <w:r w:rsidR="009D135D">
        <w:rPr>
          <w:rFonts w:eastAsiaTheme="minorEastAsia" w:hint="eastAsia"/>
        </w:rPr>
        <w:t xml:space="preserve"> </w:t>
      </w:r>
    </w:p>
    <w:p w:rsidR="00FC46CF" w:rsidRDefault="00FC46CF" w:rsidP="00FC46CF">
      <w:pPr>
        <w:rPr>
          <w:rFonts w:eastAsiaTheme="minorEastAsia"/>
        </w:rPr>
      </w:pPr>
      <w:r>
        <w:rPr>
          <w:rFonts w:eastAsiaTheme="minorEastAsia" w:hint="eastAsia"/>
        </w:rPr>
        <w:t>There are some restrictions:</w:t>
      </w:r>
    </w:p>
    <w:p w:rsidR="00FC46CF" w:rsidRDefault="00FC46CF" w:rsidP="00FC46CF">
      <w:pPr>
        <w:pStyle w:val="Bullets"/>
      </w:pPr>
      <w:r>
        <w:rPr>
          <w:rFonts w:eastAsiaTheme="minorEastAsia" w:hint="eastAsia"/>
        </w:rPr>
        <w:t>Avoid to let multiple slaves map same address</w:t>
      </w:r>
    </w:p>
    <w:p w:rsidR="00FC46CF" w:rsidRDefault="00E9271C" w:rsidP="00005153">
      <w:pPr>
        <w:pStyle w:val="Bullets"/>
      </w:pPr>
      <w:r w:rsidRPr="00005153">
        <w:rPr>
          <w:rFonts w:eastAsia="新細明體"/>
        </w:rPr>
        <w:fldChar w:fldCharType="begin"/>
      </w:r>
      <w:r w:rsidRPr="00005153">
        <w:rPr>
          <w:rFonts w:eastAsia="新細明體"/>
        </w:rPr>
        <w:instrText xml:space="preserve"> REF _Ref441657653 \h </w:instrText>
      </w:r>
      <w:r w:rsidRPr="00005153">
        <w:rPr>
          <w:rFonts w:eastAsia="新細明體"/>
        </w:rPr>
      </w:r>
      <w:r w:rsidRPr="00005153">
        <w:rPr>
          <w:rFonts w:eastAsia="新細明體"/>
        </w:rPr>
        <w:fldChar w:fldCharType="separate"/>
      </w:r>
      <w:r>
        <w:t xml:space="preserve">Table </w:t>
      </w:r>
      <w:r>
        <w:rPr>
          <w:noProof/>
        </w:rPr>
        <w:t>9</w:t>
      </w:r>
      <w:r w:rsidRPr="00005153">
        <w:rPr>
          <w:rFonts w:eastAsia="新細明體"/>
        </w:rPr>
        <w:fldChar w:fldCharType="end"/>
      </w:r>
      <w:r w:rsidRPr="00005153">
        <w:rPr>
          <w:rFonts w:eastAsia="新細明體" w:hint="eastAsia"/>
        </w:rPr>
        <w:t xml:space="preserve"> </w:t>
      </w:r>
      <w:r>
        <w:t xml:space="preserve">shows the </w:t>
      </w:r>
      <w:r w:rsidR="00ED5C25">
        <w:t>ATCBMC300_SLV</w:t>
      </w:r>
      <w:r w:rsidR="00ED5C25" w:rsidRPr="00005153">
        <w:rPr>
          <w:rFonts w:eastAsiaTheme="minorEastAsia" w:hint="eastAsia"/>
          <w:b/>
          <w:i/>
        </w:rPr>
        <w:t>y</w:t>
      </w:r>
      <w:r w:rsidR="00ED5C25">
        <w:t xml:space="preserve">_SIZE </w:t>
      </w:r>
      <w:r w:rsidR="00ED5C25" w:rsidRPr="00005153">
        <w:rPr>
          <w:rFonts w:eastAsiaTheme="minorEastAsia" w:hint="eastAsia"/>
        </w:rPr>
        <w:t xml:space="preserve">number </w:t>
      </w:r>
      <w:r>
        <w:t>map</w:t>
      </w:r>
      <w:r w:rsidR="00ED5C25" w:rsidRPr="00005153">
        <w:rPr>
          <w:rFonts w:eastAsiaTheme="minorEastAsia" w:hint="eastAsia"/>
        </w:rPr>
        <w:t>ped</w:t>
      </w:r>
      <w:r>
        <w:t xml:space="preserve"> </w:t>
      </w:r>
      <w:r w:rsidR="00ED5C25" w:rsidRPr="00005153">
        <w:rPr>
          <w:rFonts w:eastAsiaTheme="minorEastAsia" w:hint="eastAsia"/>
        </w:rPr>
        <w:t>address</w:t>
      </w:r>
      <w:r>
        <w:t xml:space="preserve"> size.</w:t>
      </w:r>
      <w:r w:rsidRPr="00005153">
        <w:rPr>
          <w:rFonts w:eastAsiaTheme="minorEastAsia" w:hint="eastAsia"/>
        </w:rPr>
        <w:t xml:space="preserve"> </w:t>
      </w:r>
      <w:r w:rsidR="00FC4873" w:rsidRPr="002108D9">
        <w:rPr>
          <w:rFonts w:hint="eastAsia"/>
        </w:rPr>
        <w:t>T</w:t>
      </w:r>
      <w:r w:rsidR="004F5D46" w:rsidRPr="002108D9">
        <w:rPr>
          <w:rFonts w:hint="eastAsia"/>
        </w:rPr>
        <w:t xml:space="preserve">he </w:t>
      </w:r>
      <w:r w:rsidR="00FC46CF" w:rsidRPr="002108D9">
        <w:rPr>
          <w:rFonts w:hint="eastAsia"/>
        </w:rPr>
        <w:t xml:space="preserve">setting range is </w:t>
      </w:r>
      <w:r w:rsidR="00FC46CF" w:rsidRPr="002108D9">
        <w:t>“</w:t>
      </w:r>
      <w:r w:rsidR="00ED5C25" w:rsidRPr="002108D9">
        <w:rPr>
          <w:rFonts w:hint="eastAsia"/>
        </w:rPr>
        <w:t>(</w:t>
      </w:r>
      <w:r w:rsidR="002108D9" w:rsidRPr="002108D9">
        <w:rPr>
          <w:rFonts w:hint="eastAsia"/>
        </w:rPr>
        <w:t>`</w:t>
      </w:r>
      <w:r w:rsidR="00ED5C25" w:rsidRPr="00005153">
        <w:rPr>
          <w:rFonts w:eastAsia="新細明體" w:hint="eastAsia"/>
        </w:rPr>
        <w:t>ATCBMC300</w:t>
      </w:r>
      <w:r w:rsidR="00ED5C25" w:rsidRPr="002108D9">
        <w:rPr>
          <w:rFonts w:hint="eastAsia"/>
        </w:rPr>
        <w:t>_ADDR_</w:t>
      </w:r>
      <w:r w:rsidR="00ED5C25" w:rsidRPr="00005153">
        <w:rPr>
          <w:rFonts w:eastAsia="新細明體" w:hint="eastAsia"/>
        </w:rPr>
        <w:t>WIDTH</w:t>
      </w:r>
      <w:r w:rsidR="00ED5C25" w:rsidRPr="002108D9">
        <w:rPr>
          <w:rFonts w:hint="eastAsia"/>
        </w:rPr>
        <w:t xml:space="preserve"> defined </w:t>
      </w:r>
      <w:r w:rsidR="002108D9" w:rsidRPr="002108D9">
        <w:rPr>
          <w:rFonts w:hint="eastAsia"/>
        </w:rPr>
        <w:t xml:space="preserve">full </w:t>
      </w:r>
      <w:r w:rsidR="00ED5C25" w:rsidRPr="002108D9">
        <w:rPr>
          <w:rFonts w:hint="eastAsia"/>
        </w:rPr>
        <w:t>address size)</w:t>
      </w:r>
      <w:r w:rsidR="00FC46CF" w:rsidRPr="002108D9">
        <w:rPr>
          <w:rFonts w:hint="eastAsia"/>
        </w:rPr>
        <w:t xml:space="preserve">/2 &gt;= </w:t>
      </w:r>
      <w:r w:rsidR="00FC46CF" w:rsidRPr="002108D9">
        <w:t>ATCBMC300_SLV</w:t>
      </w:r>
      <w:r w:rsidR="00FC46CF" w:rsidRPr="00005153">
        <w:rPr>
          <w:rFonts w:hint="eastAsia"/>
          <w:b/>
          <w:i/>
        </w:rPr>
        <w:t>y</w:t>
      </w:r>
      <w:r w:rsidR="00FC46CF" w:rsidRPr="002108D9">
        <w:t>_SIZE</w:t>
      </w:r>
      <w:r w:rsidR="00FC46CF" w:rsidRPr="002108D9">
        <w:rPr>
          <w:rFonts w:hint="eastAsia"/>
        </w:rPr>
        <w:t xml:space="preserve"> &gt; 0</w:t>
      </w:r>
      <w:r w:rsidR="00FC46CF" w:rsidRPr="002108D9">
        <w:t>”</w:t>
      </w:r>
      <w:r w:rsidR="00FC46CF">
        <w:rPr>
          <w:rFonts w:hint="eastAsia"/>
        </w:rPr>
        <w:t>.</w:t>
      </w:r>
    </w:p>
    <w:p w:rsidR="00E337FF" w:rsidRDefault="00E337FF" w:rsidP="00FC46CF">
      <w:pPr>
        <w:pStyle w:val="Bullets"/>
        <w:rPr>
          <w:rFonts w:eastAsiaTheme="minorEastAsia"/>
        </w:rPr>
      </w:pPr>
      <w:r>
        <w:rPr>
          <w:rFonts w:eastAsiaTheme="minorEastAsia" w:hint="eastAsia"/>
        </w:rPr>
        <w:t>The ATC</w:t>
      </w:r>
      <w:r>
        <w:t>BMC300_SLV</w:t>
      </w:r>
      <w:r>
        <w:rPr>
          <w:rFonts w:eastAsiaTheme="minorEastAsia" w:hint="eastAsia"/>
          <w:b/>
          <w:i/>
        </w:rPr>
        <w:t>y</w:t>
      </w:r>
      <w:r>
        <w:t>_</w:t>
      </w:r>
      <w:r>
        <w:rPr>
          <w:rFonts w:eastAsiaTheme="minorEastAsia" w:hint="eastAsia"/>
        </w:rPr>
        <w:t>BASE_ADDR valid bit field range are:</w:t>
      </w:r>
    </w:p>
    <w:p w:rsidR="00FC46CF" w:rsidRDefault="00626F8C" w:rsidP="00E337FF">
      <w:pPr>
        <w:pStyle w:val="Bullets"/>
        <w:numPr>
          <w:ilvl w:val="1"/>
          <w:numId w:val="5"/>
        </w:numPr>
        <w:rPr>
          <w:rFonts w:eastAsiaTheme="minorEastAsia"/>
        </w:rPr>
      </w:pPr>
      <w:r>
        <w:rPr>
          <w:rFonts w:eastAsiaTheme="minorEastAsia" w:hint="eastAsia"/>
        </w:rPr>
        <w:t xml:space="preserve">The </w:t>
      </w:r>
      <w:r w:rsidR="008C17E5">
        <w:rPr>
          <w:rFonts w:eastAsiaTheme="minorEastAsia" w:hint="eastAsia"/>
        </w:rPr>
        <w:t xml:space="preserve">bit width </w:t>
      </w:r>
      <w:r>
        <w:rPr>
          <w:rFonts w:eastAsiaTheme="minorEastAsia" w:hint="eastAsia"/>
        </w:rPr>
        <w:t>of ATC</w:t>
      </w:r>
      <w:r w:rsidR="00FC46CF">
        <w:t>BMC300_SLV</w:t>
      </w:r>
      <w:r w:rsidR="00FC46CF">
        <w:rPr>
          <w:rFonts w:eastAsiaTheme="minorEastAsia" w:hint="eastAsia"/>
          <w:b/>
          <w:i/>
        </w:rPr>
        <w:t>y</w:t>
      </w:r>
      <w:r w:rsidR="00FC46CF">
        <w:t>_</w:t>
      </w:r>
      <w:r w:rsidR="00FC46CF">
        <w:rPr>
          <w:rFonts w:eastAsiaTheme="minorEastAsia" w:hint="eastAsia"/>
        </w:rPr>
        <w:t>BASE</w:t>
      </w:r>
      <w:r w:rsidR="0059478F">
        <w:rPr>
          <w:rFonts w:eastAsiaTheme="minorEastAsia" w:hint="eastAsia"/>
        </w:rPr>
        <w:t>_ADDR</w:t>
      </w:r>
      <w:r w:rsidR="00ED5C25">
        <w:rPr>
          <w:rFonts w:eastAsiaTheme="minorEastAsia" w:hint="eastAsia"/>
        </w:rPr>
        <w:t xml:space="preserve"> </w:t>
      </w:r>
      <w:r w:rsidR="008C17E5">
        <w:rPr>
          <w:rFonts w:eastAsiaTheme="minorEastAsia" w:hint="eastAsia"/>
        </w:rPr>
        <w:t xml:space="preserve">must equal to </w:t>
      </w:r>
      <w:r w:rsidR="00ED5C25">
        <w:rPr>
          <w:rFonts w:eastAsiaTheme="minorEastAsia" w:hint="eastAsia"/>
        </w:rPr>
        <w:t xml:space="preserve">the </w:t>
      </w:r>
      <w:r w:rsidR="008D277D">
        <w:rPr>
          <w:rFonts w:eastAsiaTheme="minorEastAsia" w:hint="eastAsia"/>
        </w:rPr>
        <w:t>address width (`</w:t>
      </w:r>
      <w:r w:rsidR="00ED5C25">
        <w:rPr>
          <w:rFonts w:eastAsia="新細明體" w:hint="eastAsia"/>
        </w:rPr>
        <w:t>ATCBMC300</w:t>
      </w:r>
      <w:r w:rsidR="00ED5C25">
        <w:rPr>
          <w:rFonts w:hint="eastAsia"/>
        </w:rPr>
        <w:t>_ADDR_</w:t>
      </w:r>
      <w:r w:rsidR="00ED5C25">
        <w:rPr>
          <w:rFonts w:eastAsia="新細明體" w:hint="eastAsia"/>
        </w:rPr>
        <w:t>WIDTH</w:t>
      </w:r>
      <w:r w:rsidR="008D277D">
        <w:rPr>
          <w:rFonts w:eastAsia="新細明體" w:hint="eastAsia"/>
        </w:rPr>
        <w:t>)</w:t>
      </w:r>
      <w:r w:rsidR="008C17E5">
        <w:rPr>
          <w:rFonts w:eastAsiaTheme="minorEastAsia" w:hint="eastAsia"/>
        </w:rPr>
        <w:t>.</w:t>
      </w:r>
    </w:p>
    <w:p w:rsidR="00ED5C25" w:rsidRDefault="00ED5C25" w:rsidP="00E337FF">
      <w:pPr>
        <w:pStyle w:val="Bullets"/>
        <w:numPr>
          <w:ilvl w:val="1"/>
          <w:numId w:val="5"/>
        </w:numPr>
        <w:rPr>
          <w:rFonts w:eastAsiaTheme="minorEastAsia"/>
        </w:rPr>
      </w:pPr>
      <w:r>
        <w:rPr>
          <w:rFonts w:eastAsiaTheme="minorEastAsia" w:hint="eastAsia"/>
        </w:rPr>
        <w:t>ATC</w:t>
      </w:r>
      <w:r>
        <w:t>BMC300_SLV</w:t>
      </w:r>
      <w:r>
        <w:rPr>
          <w:rFonts w:eastAsiaTheme="minorEastAsia" w:hint="eastAsia"/>
          <w:b/>
          <w:i/>
        </w:rPr>
        <w:t>y</w:t>
      </w:r>
      <w:r>
        <w:t>_</w:t>
      </w:r>
      <w:r>
        <w:rPr>
          <w:rFonts w:eastAsiaTheme="minorEastAsia" w:hint="eastAsia"/>
        </w:rPr>
        <w:t xml:space="preserve">BASE_ADDR </w:t>
      </w:r>
      <w:r w:rsidR="008D277D">
        <w:rPr>
          <w:rFonts w:eastAsiaTheme="minorEastAsia" w:hint="eastAsia"/>
        </w:rPr>
        <w:t>must be aligned to the size of slave</w:t>
      </w:r>
      <w:r>
        <w:rPr>
          <w:rFonts w:eastAsiaTheme="minorEastAsia" w:hint="eastAsia"/>
        </w:rPr>
        <w:t xml:space="preserve"> </w:t>
      </w:r>
      <w:r w:rsidR="008D277D">
        <w:rPr>
          <w:rFonts w:eastAsiaTheme="minorEastAsia" w:hint="eastAsia"/>
        </w:rPr>
        <w:t>(indicated by `</w:t>
      </w:r>
      <w:r>
        <w:t>ATCBMC300_SLV</w:t>
      </w:r>
      <w:r>
        <w:rPr>
          <w:rFonts w:eastAsiaTheme="minorEastAsia" w:hint="eastAsia"/>
          <w:b/>
          <w:i/>
        </w:rPr>
        <w:t>y</w:t>
      </w:r>
      <w:r>
        <w:t>_SIZE</w:t>
      </w:r>
      <w:r w:rsidR="008D277D">
        <w:rPr>
          <w:rFonts w:eastAsiaTheme="minorEastAsia" w:hint="eastAsia"/>
        </w:rPr>
        <w:t>)</w:t>
      </w:r>
      <w:r>
        <w:rPr>
          <w:rFonts w:eastAsiaTheme="minorEastAsia" w:hint="eastAsia"/>
        </w:rPr>
        <w:t>.</w:t>
      </w:r>
      <w:r w:rsidR="008D277D">
        <w:rPr>
          <w:rFonts w:eastAsiaTheme="minorEastAsia" w:hint="eastAsia"/>
        </w:rPr>
        <w:t xml:space="preserve"> </w:t>
      </w:r>
    </w:p>
    <w:p w:rsidR="00ED5C25" w:rsidRDefault="00ED5C25" w:rsidP="00E337FF">
      <w:pPr>
        <w:pStyle w:val="Bullets"/>
        <w:numPr>
          <w:ilvl w:val="1"/>
          <w:numId w:val="5"/>
        </w:numPr>
        <w:rPr>
          <w:rFonts w:eastAsiaTheme="minorEastAsia"/>
        </w:rPr>
      </w:pPr>
      <w:r>
        <w:rPr>
          <w:rFonts w:eastAsiaTheme="minorEastAsia" w:hint="eastAsia"/>
        </w:rPr>
        <w:t>Otherwise, the outside bit of ATC</w:t>
      </w:r>
      <w:r>
        <w:t>BMC300_SLV</w:t>
      </w:r>
      <w:r>
        <w:rPr>
          <w:rFonts w:eastAsiaTheme="minorEastAsia" w:hint="eastAsia"/>
          <w:b/>
          <w:i/>
        </w:rPr>
        <w:t>y</w:t>
      </w:r>
      <w:r>
        <w:t>_</w:t>
      </w:r>
      <w:r>
        <w:rPr>
          <w:rFonts w:eastAsiaTheme="minorEastAsia" w:hint="eastAsia"/>
        </w:rPr>
        <w:t xml:space="preserve">BASE_ADDR </w:t>
      </w:r>
      <w:r w:rsidR="00E337FF">
        <w:rPr>
          <w:rFonts w:eastAsiaTheme="minorEastAsia" w:hint="eastAsia"/>
        </w:rPr>
        <w:t xml:space="preserve">valid bit field </w:t>
      </w:r>
      <w:r>
        <w:rPr>
          <w:rFonts w:eastAsiaTheme="minorEastAsia" w:hint="eastAsia"/>
        </w:rPr>
        <w:t>will be</w:t>
      </w:r>
      <w:r w:rsidR="008C17E5">
        <w:rPr>
          <w:rFonts w:eastAsiaTheme="minorEastAsia" w:hint="eastAsia"/>
        </w:rPr>
        <w:t xml:space="preserve"> ignored</w:t>
      </w:r>
      <w:r>
        <w:rPr>
          <w:rFonts w:eastAsiaTheme="minorEastAsia" w:hint="eastAsia"/>
        </w:rPr>
        <w:t>.</w:t>
      </w:r>
    </w:p>
    <w:p w:rsidR="009D0700" w:rsidRDefault="00ED5C25" w:rsidP="00FC46CF">
      <w:pPr>
        <w:rPr>
          <w:rFonts w:eastAsiaTheme="minorEastAsia"/>
        </w:rPr>
      </w:pPr>
      <w:r>
        <w:rPr>
          <w:rFonts w:eastAsiaTheme="minorEastAsia" w:hint="eastAsia"/>
        </w:rPr>
        <w:t xml:space="preserve">For example, if </w:t>
      </w:r>
      <w:r>
        <w:rPr>
          <w:rFonts w:eastAsia="新細明體" w:hint="eastAsia"/>
        </w:rPr>
        <w:t>ATCBMC300</w:t>
      </w:r>
      <w:r>
        <w:rPr>
          <w:rFonts w:hint="eastAsia"/>
        </w:rPr>
        <w:t>_ADDR_</w:t>
      </w:r>
      <w:r>
        <w:rPr>
          <w:rFonts w:eastAsia="新細明體" w:hint="eastAsia"/>
        </w:rPr>
        <w:t xml:space="preserve">WIDTH is 32, the full address size </w:t>
      </w:r>
      <w:r w:rsidR="009D0700">
        <w:rPr>
          <w:rFonts w:eastAsia="新細明體" w:hint="eastAsia"/>
        </w:rPr>
        <w:t xml:space="preserve">is 4GB. The largest slave address size is 2GB. If </w:t>
      </w:r>
      <w:r w:rsidR="00E337FF">
        <w:rPr>
          <w:rFonts w:eastAsia="新細明體" w:hint="eastAsia"/>
        </w:rPr>
        <w:t>the SLV</w:t>
      </w:r>
      <w:r w:rsidR="00E337FF">
        <w:rPr>
          <w:rFonts w:eastAsiaTheme="minorEastAsia" w:hint="eastAsia"/>
          <w:b/>
          <w:i/>
        </w:rPr>
        <w:t>y</w:t>
      </w:r>
      <w:r w:rsidR="009D0700">
        <w:rPr>
          <w:rFonts w:eastAsia="新細明體" w:hint="eastAsia"/>
        </w:rPr>
        <w:t xml:space="preserve"> size is 16M</w:t>
      </w:r>
      <w:r w:rsidR="00E337FF">
        <w:rPr>
          <w:rFonts w:eastAsia="新細明體" w:hint="eastAsia"/>
        </w:rPr>
        <w:t>B</w:t>
      </w:r>
      <w:r w:rsidR="009D0700">
        <w:rPr>
          <w:rFonts w:eastAsia="新細明體" w:hint="eastAsia"/>
        </w:rPr>
        <w:t xml:space="preserve">, the valid bit field of </w:t>
      </w:r>
      <w:r w:rsidR="009D0700">
        <w:rPr>
          <w:rFonts w:eastAsiaTheme="minorEastAsia" w:hint="eastAsia"/>
        </w:rPr>
        <w:t>ATC</w:t>
      </w:r>
      <w:r w:rsidR="009D0700">
        <w:t>BMC300_SLV</w:t>
      </w:r>
      <w:r w:rsidR="009D0700">
        <w:rPr>
          <w:rFonts w:eastAsiaTheme="minorEastAsia" w:hint="eastAsia"/>
          <w:b/>
          <w:i/>
        </w:rPr>
        <w:t>y</w:t>
      </w:r>
      <w:r w:rsidR="009D0700">
        <w:t>_</w:t>
      </w:r>
      <w:r w:rsidR="008D277D">
        <w:rPr>
          <w:rFonts w:eastAsiaTheme="minorEastAsia" w:hint="eastAsia"/>
        </w:rPr>
        <w:t>BASE_ADDR is from bit24</w:t>
      </w:r>
      <w:r w:rsidR="009D0700">
        <w:rPr>
          <w:rFonts w:eastAsiaTheme="minorEastAsia" w:hint="eastAsia"/>
        </w:rPr>
        <w:t xml:space="preserve"> to bit31.</w:t>
      </w:r>
    </w:p>
    <w:p w:rsidR="00FC46CF" w:rsidRPr="00ED5C25" w:rsidRDefault="009D0700" w:rsidP="00FC46CF">
      <w:pPr>
        <w:rPr>
          <w:rFonts w:eastAsiaTheme="minorEastAsia"/>
        </w:rPr>
      </w:pPr>
      <w:r>
        <w:rPr>
          <w:rFonts w:eastAsia="新細明體" w:hint="eastAsia"/>
        </w:rPr>
        <w:t xml:space="preserve"> </w:t>
      </w:r>
      <w:r w:rsidR="00ED5C25">
        <w:rPr>
          <w:rFonts w:eastAsia="新細明體" w:hint="eastAsia"/>
        </w:rPr>
        <w:t xml:space="preserve"> </w:t>
      </w:r>
    </w:p>
    <w:p w:rsidR="00FC46CF" w:rsidRDefault="00FC46CF" w:rsidP="00FC46CF">
      <w:r>
        <w:t>The following shows an example to define a 16M</w:t>
      </w:r>
      <w:r w:rsidR="00E337FF">
        <w:rPr>
          <w:rFonts w:eastAsiaTheme="minorEastAsia" w:hint="eastAsia"/>
        </w:rPr>
        <w:t>B</w:t>
      </w:r>
      <w:r>
        <w:t xml:space="preserve"> space to AXI slave </w:t>
      </w:r>
      <w:r>
        <w:rPr>
          <w:rFonts w:eastAsiaTheme="minorEastAsia" w:hint="eastAsia"/>
        </w:rPr>
        <w:t xml:space="preserve">5 at the </w:t>
      </w:r>
      <w:r w:rsidR="00FC4873">
        <w:rPr>
          <w:rFonts w:eastAsiaTheme="minorEastAsia" w:hint="eastAsia"/>
        </w:rPr>
        <w:t>32</w:t>
      </w:r>
      <w:r>
        <w:t>’h9030_0000 base</w:t>
      </w:r>
      <w:r>
        <w:rPr>
          <w:rFonts w:eastAsiaTheme="minorEastAsia" w:hint="eastAsia"/>
        </w:rPr>
        <w:t xml:space="preserve"> address</w:t>
      </w:r>
      <w:r>
        <w:t xml:space="preserve">: </w:t>
      </w:r>
    </w:p>
    <w:p w:rsidR="00FC46CF" w:rsidRPr="003F1EDE" w:rsidRDefault="00FC46CF" w:rsidP="00FC46CF"/>
    <w:p w:rsidR="00022488" w:rsidRDefault="00022488" w:rsidP="00022488">
      <w:pPr>
        <w:pStyle w:val="Code"/>
        <w:ind w:leftChars="0" w:left="0"/>
        <w:rPr>
          <w:rFonts w:eastAsiaTheme="minorEastAsia"/>
        </w:rPr>
      </w:pPr>
      <w:r>
        <w:rPr>
          <w:rFonts w:eastAsiaTheme="minorEastAsia" w:hint="eastAsia"/>
        </w:rPr>
        <w:t>`</w:t>
      </w:r>
      <w:r w:rsidR="00FC46CF" w:rsidRPr="006B7563">
        <w:t xml:space="preserve">define </w:t>
      </w:r>
      <w:r w:rsidR="00FC46CF">
        <w:t>ATCBMC300_</w:t>
      </w:r>
      <w:r w:rsidR="00FC46CF" w:rsidRPr="006F36DC">
        <w:t>SLV5_BASE</w:t>
      </w:r>
      <w:r w:rsidR="0059478F">
        <w:rPr>
          <w:rFonts w:eastAsiaTheme="minorEastAsia" w:hint="eastAsia"/>
        </w:rPr>
        <w:t>_ADDR</w:t>
      </w:r>
      <w:r w:rsidR="00FC46CF" w:rsidRPr="006F36DC">
        <w:t xml:space="preserve"> </w:t>
      </w:r>
      <w:r>
        <w:rPr>
          <w:rFonts w:eastAsiaTheme="minorEastAsia" w:hint="eastAsia"/>
        </w:rPr>
        <w:t>`</w:t>
      </w:r>
      <w:r>
        <w:rPr>
          <w:rFonts w:eastAsia="新細明體" w:hint="eastAsia"/>
        </w:rPr>
        <w:t>ATCBMC300</w:t>
      </w:r>
      <w:r>
        <w:rPr>
          <w:rFonts w:hint="eastAsia"/>
        </w:rPr>
        <w:t>_ADDR_</w:t>
      </w:r>
      <w:r>
        <w:rPr>
          <w:rFonts w:eastAsia="新細明體" w:hint="eastAsia"/>
        </w:rPr>
        <w:t>WIDTH</w:t>
      </w:r>
      <w:r w:rsidR="00FC46CF" w:rsidRPr="006F36DC">
        <w:t>’h</w:t>
      </w:r>
      <w:r w:rsidR="00FC46CF">
        <w:t>9</w:t>
      </w:r>
      <w:r w:rsidR="00FC46CF" w:rsidRPr="006F36DC">
        <w:t>030</w:t>
      </w:r>
      <w:r w:rsidR="00FC46CF">
        <w:t>_0000</w:t>
      </w:r>
    </w:p>
    <w:p w:rsidR="00FC46CF" w:rsidRPr="00022488" w:rsidRDefault="00FC46CF" w:rsidP="00022488">
      <w:pPr>
        <w:pStyle w:val="Code"/>
        <w:ind w:leftChars="0" w:left="0"/>
      </w:pPr>
      <w:r>
        <w:t xml:space="preserve">`define </w:t>
      </w:r>
      <w:r w:rsidR="00022488">
        <w:rPr>
          <w:rFonts w:eastAsiaTheme="minorEastAsia" w:hint="eastAsia"/>
        </w:rPr>
        <w:t xml:space="preserve">      </w:t>
      </w:r>
      <w:r>
        <w:t>ATCBMC300_SLV</w:t>
      </w:r>
      <w:r>
        <w:rPr>
          <w:rFonts w:eastAsiaTheme="minorEastAsia" w:hint="eastAsia"/>
        </w:rPr>
        <w:t>5</w:t>
      </w:r>
      <w:r>
        <w:t xml:space="preserve">_SIZE </w:t>
      </w:r>
      <w:r w:rsidR="00266378">
        <w:rPr>
          <w:rFonts w:eastAsiaTheme="minorEastAsia" w:hint="eastAsia"/>
        </w:rPr>
        <w:t>5</w:t>
      </w:r>
    </w:p>
    <w:p w:rsidR="00EC1F73" w:rsidRDefault="002A00C0" w:rsidP="00EC1F73">
      <w:pPr>
        <w:pStyle w:val="21"/>
        <w:spacing w:before="203"/>
      </w:pPr>
      <w:r>
        <w:rPr>
          <w:rFonts w:eastAsiaTheme="minorEastAsia" w:hint="eastAsia"/>
        </w:rPr>
        <w:t>Upstream</w:t>
      </w:r>
      <w:r w:rsidR="00EC1F73">
        <w:t xml:space="preserve"> and </w:t>
      </w:r>
      <w:r>
        <w:rPr>
          <w:rFonts w:eastAsiaTheme="minorEastAsia" w:hint="eastAsia"/>
        </w:rPr>
        <w:t>Downstream</w:t>
      </w:r>
      <w:r w:rsidR="00EC1F73">
        <w:t xml:space="preserve"> Ports Connectivity</w:t>
      </w:r>
      <w:bookmarkEnd w:id="27"/>
      <w:bookmarkEnd w:id="28"/>
    </w:p>
    <w:p w:rsidR="00EC1F73" w:rsidRDefault="00EC1F73" w:rsidP="00EC1F73">
      <w:r>
        <w:t>Define ATCBMC</w:t>
      </w:r>
      <w:r>
        <w:rPr>
          <w:rFonts w:eastAsiaTheme="minorEastAsia" w:hint="eastAsia"/>
        </w:rPr>
        <w:t>3</w:t>
      </w:r>
      <w:r>
        <w:t>00_M</w:t>
      </w:r>
      <w:r w:rsidR="00CD7F24">
        <w:rPr>
          <w:rFonts w:eastAsiaTheme="minorEastAsia" w:hint="eastAsia"/>
        </w:rPr>
        <w:t>ST</w:t>
      </w:r>
      <w:r w:rsidR="00AE6A69">
        <w:rPr>
          <w:rFonts w:eastAsiaTheme="minorEastAsia" w:hint="eastAsia"/>
          <w:b/>
          <w:i/>
        </w:rPr>
        <w:t>x</w:t>
      </w:r>
      <w:r w:rsidR="00CD7F24">
        <w:rPr>
          <w:rFonts w:eastAsiaTheme="minorEastAsia" w:hint="eastAsia"/>
          <w:b/>
          <w:i/>
        </w:rPr>
        <w:t>_</w:t>
      </w:r>
      <w:r>
        <w:t>S</w:t>
      </w:r>
      <w:r w:rsidR="00CD7F24">
        <w:rPr>
          <w:rFonts w:eastAsiaTheme="minorEastAsia" w:hint="eastAsia"/>
        </w:rPr>
        <w:t>LV</w:t>
      </w:r>
      <w:r w:rsidR="00AE6A69">
        <w:rPr>
          <w:rFonts w:eastAsiaTheme="minorEastAsia" w:hint="eastAsia"/>
          <w:b/>
          <w:i/>
        </w:rPr>
        <w:t>y</w:t>
      </w:r>
      <w:r>
        <w:t xml:space="preserve"> </w:t>
      </w:r>
      <w:r w:rsidR="00AE6A69">
        <w:rPr>
          <w:rFonts w:eastAsiaTheme="minorEastAsia" w:hint="eastAsia"/>
        </w:rPr>
        <w:t>macro</w:t>
      </w:r>
      <w:r w:rsidR="00CA6425">
        <w:rPr>
          <w:rFonts w:eastAsiaTheme="minorEastAsia" w:hint="eastAsia"/>
        </w:rPr>
        <w:t xml:space="preserve"> </w:t>
      </w:r>
      <w:r>
        <w:t>to enable</w:t>
      </w:r>
      <w:r w:rsidR="00CA6425">
        <w:rPr>
          <w:rFonts w:eastAsiaTheme="minorEastAsia" w:hint="eastAsia"/>
        </w:rPr>
        <w:t xml:space="preserve"> </w:t>
      </w:r>
      <w:r>
        <w:t xml:space="preserve">the connection between </w:t>
      </w:r>
      <w:r w:rsidR="004F6AA4">
        <w:t>AXI</w:t>
      </w:r>
      <w:r>
        <w:t xml:space="preserve"> master </w:t>
      </w:r>
      <w:r w:rsidR="00AE6A69">
        <w:rPr>
          <w:rFonts w:eastAsiaTheme="minorEastAsia" w:hint="eastAsia"/>
          <w:b/>
          <w:i/>
        </w:rPr>
        <w:t>x</w:t>
      </w:r>
      <w:r>
        <w:t xml:space="preserve"> and slave </w:t>
      </w:r>
      <w:r w:rsidR="00AE6A69">
        <w:rPr>
          <w:rFonts w:eastAsiaTheme="minorEastAsia" w:hint="eastAsia"/>
          <w:b/>
          <w:i/>
        </w:rPr>
        <w:t>y</w:t>
      </w:r>
      <w:r>
        <w:t>.</w:t>
      </w:r>
      <w:r w:rsidRPr="00924231">
        <w:t xml:space="preserve"> </w:t>
      </w:r>
      <w:r>
        <w:t>For example, master0</w:t>
      </w:r>
      <w:r w:rsidR="002A00C0">
        <w:rPr>
          <w:rFonts w:eastAsiaTheme="minorEastAsia" w:hint="eastAsia"/>
        </w:rPr>
        <w:t xml:space="preserve"> (M</w:t>
      </w:r>
      <w:r w:rsidR="00CD7F24">
        <w:rPr>
          <w:rFonts w:eastAsiaTheme="minorEastAsia" w:hint="eastAsia"/>
        </w:rPr>
        <w:t>ST</w:t>
      </w:r>
      <w:r w:rsidR="002A00C0">
        <w:rPr>
          <w:rFonts w:eastAsiaTheme="minorEastAsia" w:hint="eastAsia"/>
        </w:rPr>
        <w:t>0)</w:t>
      </w:r>
      <w:r>
        <w:t xml:space="preserve"> is connecting to slave0</w:t>
      </w:r>
      <w:r w:rsidR="002A00C0">
        <w:rPr>
          <w:rFonts w:eastAsiaTheme="minorEastAsia" w:hint="eastAsia"/>
        </w:rPr>
        <w:t xml:space="preserve"> (S</w:t>
      </w:r>
      <w:r w:rsidR="00CD7F24">
        <w:rPr>
          <w:rFonts w:eastAsiaTheme="minorEastAsia" w:hint="eastAsia"/>
        </w:rPr>
        <w:t>LV</w:t>
      </w:r>
      <w:r w:rsidR="002A00C0">
        <w:rPr>
          <w:rFonts w:eastAsiaTheme="minorEastAsia" w:hint="eastAsia"/>
        </w:rPr>
        <w:t>0)</w:t>
      </w:r>
      <w:r>
        <w:t>,</w:t>
      </w:r>
      <w:r w:rsidRPr="004E2331">
        <w:rPr>
          <w:rFonts w:eastAsia="新細明體" w:hint="eastAsia"/>
        </w:rPr>
        <w:t xml:space="preserve"> </w:t>
      </w:r>
      <w:r w:rsidR="002A00C0">
        <w:rPr>
          <w:rFonts w:eastAsia="新細明體" w:hint="eastAsia"/>
        </w:rPr>
        <w:t>slave</w:t>
      </w:r>
      <w:r>
        <w:t>1</w:t>
      </w:r>
      <w:r w:rsidR="002A00C0">
        <w:rPr>
          <w:rFonts w:eastAsiaTheme="minorEastAsia" w:hint="eastAsia"/>
        </w:rPr>
        <w:t xml:space="preserve"> (S</w:t>
      </w:r>
      <w:r w:rsidR="00CD7F24">
        <w:rPr>
          <w:rFonts w:eastAsiaTheme="minorEastAsia" w:hint="eastAsia"/>
        </w:rPr>
        <w:t>LV</w:t>
      </w:r>
      <w:r w:rsidR="002A00C0">
        <w:rPr>
          <w:rFonts w:eastAsiaTheme="minorEastAsia" w:hint="eastAsia"/>
        </w:rPr>
        <w:t>1)</w:t>
      </w:r>
      <w:r>
        <w:t>,</w:t>
      </w:r>
      <w:r w:rsidRPr="004E2331">
        <w:rPr>
          <w:rFonts w:eastAsia="新細明體" w:hint="eastAsia"/>
        </w:rPr>
        <w:t xml:space="preserve"> </w:t>
      </w:r>
      <w:r w:rsidR="002A00C0">
        <w:rPr>
          <w:rFonts w:eastAsia="新細明體" w:hint="eastAsia"/>
        </w:rPr>
        <w:t>slave</w:t>
      </w:r>
      <w:r>
        <w:t>2</w:t>
      </w:r>
      <w:r w:rsidR="002A00C0">
        <w:rPr>
          <w:rFonts w:eastAsiaTheme="minorEastAsia" w:hint="eastAsia"/>
        </w:rPr>
        <w:t xml:space="preserve"> (S</w:t>
      </w:r>
      <w:r w:rsidR="00CD7F24">
        <w:rPr>
          <w:rFonts w:eastAsiaTheme="minorEastAsia" w:hint="eastAsia"/>
        </w:rPr>
        <w:t>LV</w:t>
      </w:r>
      <w:r w:rsidR="002A00C0">
        <w:rPr>
          <w:rFonts w:eastAsiaTheme="minorEastAsia" w:hint="eastAsia"/>
        </w:rPr>
        <w:t>2)</w:t>
      </w:r>
      <w:r>
        <w:t xml:space="preserve">; master1 </w:t>
      </w:r>
      <w:r w:rsidR="00BC7019">
        <w:rPr>
          <w:rFonts w:eastAsiaTheme="minorEastAsia" w:hint="eastAsia"/>
        </w:rPr>
        <w:t>(M</w:t>
      </w:r>
      <w:r w:rsidR="00CD7F24">
        <w:rPr>
          <w:rFonts w:eastAsiaTheme="minorEastAsia" w:hint="eastAsia"/>
        </w:rPr>
        <w:t>ST</w:t>
      </w:r>
      <w:r w:rsidR="00BC7019">
        <w:rPr>
          <w:rFonts w:eastAsiaTheme="minorEastAsia" w:hint="eastAsia"/>
        </w:rPr>
        <w:t xml:space="preserve">1) </w:t>
      </w:r>
      <w:r>
        <w:t>is connecting to slave0</w:t>
      </w:r>
      <w:r w:rsidR="00BC7019">
        <w:rPr>
          <w:rFonts w:eastAsiaTheme="minorEastAsia" w:hint="eastAsia"/>
        </w:rPr>
        <w:t xml:space="preserve"> (S</w:t>
      </w:r>
      <w:r w:rsidR="00CD7F24">
        <w:rPr>
          <w:rFonts w:eastAsiaTheme="minorEastAsia" w:hint="eastAsia"/>
        </w:rPr>
        <w:t>LV</w:t>
      </w:r>
      <w:r w:rsidR="00BC7019">
        <w:rPr>
          <w:rFonts w:eastAsiaTheme="minorEastAsia" w:hint="eastAsia"/>
        </w:rPr>
        <w:t>0)</w:t>
      </w:r>
      <w:r>
        <w:t>,</w:t>
      </w:r>
      <w:r w:rsidRPr="004E2331">
        <w:rPr>
          <w:rFonts w:eastAsia="新細明體" w:hint="eastAsia"/>
        </w:rPr>
        <w:t xml:space="preserve"> </w:t>
      </w:r>
      <w:r w:rsidR="00BC7019">
        <w:rPr>
          <w:rFonts w:eastAsia="新細明體" w:hint="eastAsia"/>
        </w:rPr>
        <w:t>slave</w:t>
      </w:r>
      <w:r>
        <w:t>2</w:t>
      </w:r>
      <w:r w:rsidR="00BC7019">
        <w:rPr>
          <w:rFonts w:eastAsiaTheme="minorEastAsia" w:hint="eastAsia"/>
        </w:rPr>
        <w:t xml:space="preserve"> (S</w:t>
      </w:r>
      <w:r w:rsidR="00CD7F24">
        <w:rPr>
          <w:rFonts w:eastAsiaTheme="minorEastAsia" w:hint="eastAsia"/>
        </w:rPr>
        <w:t>LV</w:t>
      </w:r>
      <w:r w:rsidR="00BC7019">
        <w:rPr>
          <w:rFonts w:eastAsiaTheme="minorEastAsia" w:hint="eastAsia"/>
        </w:rPr>
        <w:t>2)</w:t>
      </w:r>
      <w:r>
        <w:t xml:space="preserve">; master3 </w:t>
      </w:r>
      <w:r w:rsidR="00BC7019">
        <w:rPr>
          <w:rFonts w:eastAsiaTheme="minorEastAsia" w:hint="eastAsia"/>
        </w:rPr>
        <w:t>(M</w:t>
      </w:r>
      <w:r w:rsidR="00CD7F24">
        <w:rPr>
          <w:rFonts w:eastAsiaTheme="minorEastAsia" w:hint="eastAsia"/>
        </w:rPr>
        <w:t>ST</w:t>
      </w:r>
      <w:r w:rsidR="00BC7019">
        <w:rPr>
          <w:rFonts w:eastAsiaTheme="minorEastAsia" w:hint="eastAsia"/>
        </w:rPr>
        <w:t xml:space="preserve">3) </w:t>
      </w:r>
      <w:r>
        <w:t>is connecting to slave1</w:t>
      </w:r>
      <w:r w:rsidR="00BC7019">
        <w:rPr>
          <w:rFonts w:eastAsiaTheme="minorEastAsia" w:hint="eastAsia"/>
        </w:rPr>
        <w:t xml:space="preserve"> (S</w:t>
      </w:r>
      <w:r w:rsidR="00CD7F24">
        <w:rPr>
          <w:rFonts w:eastAsiaTheme="minorEastAsia" w:hint="eastAsia"/>
        </w:rPr>
        <w:t>LV</w:t>
      </w:r>
      <w:r w:rsidR="00BC7019">
        <w:rPr>
          <w:rFonts w:eastAsiaTheme="minorEastAsia" w:hint="eastAsia"/>
        </w:rPr>
        <w:t>1)</w:t>
      </w:r>
      <w:r>
        <w:t>,</w:t>
      </w:r>
      <w:r w:rsidRPr="004E2331">
        <w:rPr>
          <w:rFonts w:eastAsia="新細明體" w:hint="eastAsia"/>
        </w:rPr>
        <w:t xml:space="preserve"> </w:t>
      </w:r>
      <w:r w:rsidR="00BC7019">
        <w:rPr>
          <w:rFonts w:eastAsia="新細明體" w:hint="eastAsia"/>
        </w:rPr>
        <w:t>slave</w:t>
      </w:r>
      <w:r>
        <w:t>2</w:t>
      </w:r>
      <w:r w:rsidR="00BC7019">
        <w:rPr>
          <w:rFonts w:eastAsiaTheme="minorEastAsia" w:hint="eastAsia"/>
        </w:rPr>
        <w:t xml:space="preserve"> (S</w:t>
      </w:r>
      <w:r w:rsidR="00CD7F24">
        <w:rPr>
          <w:rFonts w:eastAsiaTheme="minorEastAsia" w:hint="eastAsia"/>
        </w:rPr>
        <w:t>LV</w:t>
      </w:r>
      <w:r w:rsidR="00BC7019">
        <w:rPr>
          <w:rFonts w:eastAsiaTheme="minorEastAsia" w:hint="eastAsia"/>
        </w:rPr>
        <w:t>2)</w:t>
      </w:r>
      <w:r>
        <w:t>; the following shall be defined:</w:t>
      </w:r>
    </w:p>
    <w:p w:rsidR="00EC1F73" w:rsidRPr="00CD7F24" w:rsidRDefault="00EC1F73" w:rsidP="00EC1F73"/>
    <w:p w:rsidR="00EC1F73" w:rsidRPr="00CA6425" w:rsidRDefault="00EC1F73" w:rsidP="00EC1F73">
      <w:pPr>
        <w:pStyle w:val="Code"/>
        <w:ind w:left="600"/>
        <w:rPr>
          <w:rFonts w:eastAsiaTheme="minorEastAsia"/>
          <w:lang w:val="nb-NO"/>
        </w:rPr>
      </w:pPr>
      <w:r w:rsidRPr="00AF1723">
        <w:rPr>
          <w:lang w:val="nb-NO"/>
        </w:rPr>
        <w:t xml:space="preserve">`define </w:t>
      </w:r>
      <w:r>
        <w:rPr>
          <w:lang w:val="nb-NO"/>
        </w:rPr>
        <w:t>ATCBMC</w:t>
      </w:r>
      <w:r>
        <w:rPr>
          <w:rFonts w:eastAsiaTheme="minorEastAsia" w:hint="eastAsia"/>
          <w:lang w:val="nb-NO"/>
        </w:rPr>
        <w:t>3</w:t>
      </w:r>
      <w:r>
        <w:rPr>
          <w:lang w:val="nb-NO"/>
        </w:rPr>
        <w:t>00</w:t>
      </w:r>
      <w:r w:rsidRPr="00AF1723">
        <w:rPr>
          <w:lang w:val="nb-NO"/>
        </w:rPr>
        <w:t>_M</w:t>
      </w:r>
      <w:r w:rsidR="00CD7F24">
        <w:rPr>
          <w:rFonts w:eastAsiaTheme="minorEastAsia" w:hint="eastAsia"/>
          <w:lang w:val="nb-NO"/>
        </w:rPr>
        <w:t>ST</w:t>
      </w:r>
      <w:r w:rsidRPr="00AF1723">
        <w:rPr>
          <w:lang w:val="nb-NO"/>
        </w:rPr>
        <w:t>0</w:t>
      </w:r>
      <w:r w:rsidR="00CD7F24">
        <w:rPr>
          <w:rFonts w:eastAsiaTheme="minorEastAsia" w:hint="eastAsia"/>
          <w:lang w:val="nb-NO"/>
        </w:rPr>
        <w:t>_</w:t>
      </w:r>
      <w:r w:rsidRPr="00AF1723">
        <w:rPr>
          <w:lang w:val="nb-NO"/>
        </w:rPr>
        <w:t>S</w:t>
      </w:r>
      <w:r w:rsidR="00CD7F24">
        <w:rPr>
          <w:rFonts w:eastAsiaTheme="minorEastAsia" w:hint="eastAsia"/>
          <w:lang w:val="nb-NO"/>
        </w:rPr>
        <w:t>LV</w:t>
      </w:r>
      <w:r w:rsidRPr="00AF1723">
        <w:rPr>
          <w:lang w:val="nb-NO"/>
        </w:rPr>
        <w:t>0</w:t>
      </w:r>
    </w:p>
    <w:p w:rsidR="00CD7F24" w:rsidRDefault="00CD7F24" w:rsidP="00CD7F24">
      <w:pPr>
        <w:pStyle w:val="Code"/>
        <w:ind w:left="600"/>
        <w:rPr>
          <w:rFonts w:eastAsiaTheme="minorEastAsia"/>
          <w:lang w:val="nb-NO"/>
        </w:rPr>
      </w:pPr>
      <w:r w:rsidRPr="00AF1723">
        <w:rPr>
          <w:lang w:val="nb-NO"/>
        </w:rPr>
        <w:t xml:space="preserve">`define </w:t>
      </w:r>
      <w:r>
        <w:rPr>
          <w:lang w:val="nb-NO"/>
        </w:rPr>
        <w:t>ATCBMC</w:t>
      </w:r>
      <w:r>
        <w:rPr>
          <w:rFonts w:eastAsiaTheme="minorEastAsia" w:hint="eastAsia"/>
          <w:lang w:val="nb-NO"/>
        </w:rPr>
        <w:t>3</w:t>
      </w:r>
      <w:r>
        <w:rPr>
          <w:lang w:val="nb-NO"/>
        </w:rPr>
        <w:t>00</w:t>
      </w:r>
      <w:r w:rsidRPr="00AF1723">
        <w:rPr>
          <w:lang w:val="nb-NO"/>
        </w:rPr>
        <w:t>_M</w:t>
      </w:r>
      <w:r>
        <w:rPr>
          <w:rFonts w:eastAsiaTheme="minorEastAsia" w:hint="eastAsia"/>
          <w:lang w:val="nb-NO"/>
        </w:rPr>
        <w:t>ST</w:t>
      </w:r>
      <w:r w:rsidRPr="00AF1723">
        <w:rPr>
          <w:lang w:val="nb-NO"/>
        </w:rPr>
        <w:t>0</w:t>
      </w:r>
      <w:r>
        <w:rPr>
          <w:rFonts w:eastAsiaTheme="minorEastAsia" w:hint="eastAsia"/>
          <w:lang w:val="nb-NO"/>
        </w:rPr>
        <w:t>_</w:t>
      </w:r>
      <w:r w:rsidRPr="00AF1723">
        <w:rPr>
          <w:lang w:val="nb-NO"/>
        </w:rPr>
        <w:t>S</w:t>
      </w:r>
      <w:r>
        <w:rPr>
          <w:rFonts w:eastAsiaTheme="minorEastAsia" w:hint="eastAsia"/>
          <w:lang w:val="nb-NO"/>
        </w:rPr>
        <w:t xml:space="preserve">LV1 </w:t>
      </w:r>
    </w:p>
    <w:p w:rsidR="00852D2C" w:rsidRPr="00AF1723" w:rsidRDefault="00852D2C" w:rsidP="00852D2C">
      <w:pPr>
        <w:pStyle w:val="Code"/>
        <w:ind w:left="600"/>
        <w:rPr>
          <w:lang w:val="nb-NO"/>
        </w:rPr>
      </w:pPr>
      <w:r w:rsidRPr="00AF1723">
        <w:rPr>
          <w:lang w:val="nb-NO"/>
        </w:rPr>
        <w:t xml:space="preserve">`define </w:t>
      </w:r>
      <w:r>
        <w:rPr>
          <w:lang w:val="nb-NO"/>
        </w:rPr>
        <w:t>ATCBMC</w:t>
      </w:r>
      <w:r>
        <w:rPr>
          <w:rFonts w:eastAsiaTheme="minorEastAsia" w:hint="eastAsia"/>
          <w:lang w:val="nb-NO"/>
        </w:rPr>
        <w:t>3</w:t>
      </w:r>
      <w:r>
        <w:rPr>
          <w:lang w:val="nb-NO"/>
        </w:rPr>
        <w:t>00</w:t>
      </w:r>
      <w:r w:rsidRPr="00AF1723">
        <w:rPr>
          <w:lang w:val="nb-NO"/>
        </w:rPr>
        <w:t>_M</w:t>
      </w:r>
      <w:r>
        <w:rPr>
          <w:rFonts w:eastAsiaTheme="minorEastAsia" w:hint="eastAsia"/>
          <w:lang w:val="nb-NO"/>
        </w:rPr>
        <w:t>ST</w:t>
      </w:r>
      <w:r w:rsidRPr="00AF1723">
        <w:rPr>
          <w:lang w:val="nb-NO"/>
        </w:rPr>
        <w:t>0</w:t>
      </w:r>
      <w:r>
        <w:rPr>
          <w:rFonts w:eastAsiaTheme="minorEastAsia" w:hint="eastAsia"/>
          <w:lang w:val="nb-NO"/>
        </w:rPr>
        <w:t>_</w:t>
      </w:r>
      <w:r w:rsidRPr="00AF1723">
        <w:rPr>
          <w:lang w:val="nb-NO"/>
        </w:rPr>
        <w:t>S</w:t>
      </w:r>
      <w:r>
        <w:rPr>
          <w:rFonts w:eastAsiaTheme="minorEastAsia" w:hint="eastAsia"/>
          <w:lang w:val="nb-NO"/>
        </w:rPr>
        <w:t>LV</w:t>
      </w:r>
      <w:r w:rsidRPr="00AF1723">
        <w:rPr>
          <w:lang w:val="nb-NO"/>
        </w:rPr>
        <w:t>2</w:t>
      </w:r>
    </w:p>
    <w:p w:rsidR="00852D2C" w:rsidRPr="00CA6425" w:rsidRDefault="00852D2C" w:rsidP="00CD7F24">
      <w:pPr>
        <w:pStyle w:val="Code"/>
        <w:ind w:left="600"/>
        <w:rPr>
          <w:rFonts w:eastAsiaTheme="minorEastAsia"/>
          <w:lang w:val="nb-NO"/>
        </w:rPr>
      </w:pPr>
    </w:p>
    <w:p w:rsidR="00852D2C" w:rsidRPr="00CA6425" w:rsidRDefault="00852D2C" w:rsidP="00852D2C">
      <w:pPr>
        <w:pStyle w:val="Code"/>
        <w:ind w:left="600"/>
        <w:rPr>
          <w:rFonts w:eastAsiaTheme="minorEastAsia"/>
          <w:lang w:val="nb-NO"/>
        </w:rPr>
      </w:pPr>
      <w:r w:rsidRPr="00AF1723">
        <w:rPr>
          <w:lang w:val="nb-NO"/>
        </w:rPr>
        <w:t xml:space="preserve">`define </w:t>
      </w:r>
      <w:r>
        <w:rPr>
          <w:lang w:val="nb-NO"/>
        </w:rPr>
        <w:t>ATCBMC</w:t>
      </w:r>
      <w:r>
        <w:rPr>
          <w:rFonts w:eastAsiaTheme="minorEastAsia" w:hint="eastAsia"/>
          <w:lang w:val="nb-NO"/>
        </w:rPr>
        <w:t>3</w:t>
      </w:r>
      <w:r>
        <w:rPr>
          <w:lang w:val="nb-NO"/>
        </w:rPr>
        <w:t>00</w:t>
      </w:r>
      <w:r w:rsidRPr="00AF1723">
        <w:rPr>
          <w:lang w:val="nb-NO"/>
        </w:rPr>
        <w:t>_M</w:t>
      </w:r>
      <w:r>
        <w:rPr>
          <w:rFonts w:eastAsiaTheme="minorEastAsia" w:hint="eastAsia"/>
          <w:lang w:val="nb-NO"/>
        </w:rPr>
        <w:t>ST</w:t>
      </w:r>
      <w:r w:rsidRPr="00AF1723">
        <w:rPr>
          <w:lang w:val="nb-NO"/>
        </w:rPr>
        <w:t>1</w:t>
      </w:r>
      <w:r>
        <w:rPr>
          <w:rFonts w:eastAsiaTheme="minorEastAsia" w:hint="eastAsia"/>
          <w:lang w:val="nb-NO"/>
        </w:rPr>
        <w:t>_SLV</w:t>
      </w:r>
      <w:r w:rsidRPr="00AF1723">
        <w:rPr>
          <w:lang w:val="nb-NO"/>
        </w:rPr>
        <w:t>0</w:t>
      </w:r>
    </w:p>
    <w:p w:rsidR="00852D2C" w:rsidRPr="00AF1723" w:rsidRDefault="00852D2C" w:rsidP="00852D2C">
      <w:pPr>
        <w:pStyle w:val="Code"/>
        <w:ind w:left="600"/>
        <w:rPr>
          <w:lang w:val="nb-NO"/>
        </w:rPr>
      </w:pPr>
      <w:r w:rsidRPr="00AF1723">
        <w:rPr>
          <w:lang w:val="nb-NO"/>
        </w:rPr>
        <w:t xml:space="preserve">`define </w:t>
      </w:r>
      <w:r>
        <w:rPr>
          <w:lang w:val="nb-NO"/>
        </w:rPr>
        <w:t>ATCBMC</w:t>
      </w:r>
      <w:r>
        <w:rPr>
          <w:rFonts w:eastAsiaTheme="minorEastAsia" w:hint="eastAsia"/>
          <w:lang w:val="nb-NO"/>
        </w:rPr>
        <w:t>3</w:t>
      </w:r>
      <w:r>
        <w:rPr>
          <w:lang w:val="nb-NO"/>
        </w:rPr>
        <w:t>00</w:t>
      </w:r>
      <w:r w:rsidRPr="00AF1723">
        <w:rPr>
          <w:lang w:val="nb-NO"/>
        </w:rPr>
        <w:t>_M</w:t>
      </w:r>
      <w:r>
        <w:rPr>
          <w:rFonts w:eastAsiaTheme="minorEastAsia" w:hint="eastAsia"/>
          <w:lang w:val="nb-NO"/>
        </w:rPr>
        <w:t>ST</w:t>
      </w:r>
      <w:r w:rsidRPr="00AF1723">
        <w:rPr>
          <w:lang w:val="nb-NO"/>
        </w:rPr>
        <w:t>1</w:t>
      </w:r>
      <w:r>
        <w:rPr>
          <w:rFonts w:eastAsiaTheme="minorEastAsia" w:hint="eastAsia"/>
          <w:lang w:val="nb-NO"/>
        </w:rPr>
        <w:t>_</w:t>
      </w:r>
      <w:r w:rsidRPr="00AF1723">
        <w:rPr>
          <w:lang w:val="nb-NO"/>
        </w:rPr>
        <w:t>S</w:t>
      </w:r>
      <w:r>
        <w:rPr>
          <w:rFonts w:eastAsiaTheme="minorEastAsia" w:hint="eastAsia"/>
          <w:lang w:val="nb-NO"/>
        </w:rPr>
        <w:t>LV</w:t>
      </w:r>
      <w:r w:rsidRPr="00AF1723">
        <w:rPr>
          <w:lang w:val="nb-NO"/>
        </w:rPr>
        <w:t>2</w:t>
      </w:r>
    </w:p>
    <w:p w:rsidR="00852D2C" w:rsidRDefault="00852D2C" w:rsidP="00CD7F24">
      <w:pPr>
        <w:pStyle w:val="Code"/>
        <w:ind w:left="600"/>
        <w:rPr>
          <w:rFonts w:eastAsiaTheme="minorEastAsia"/>
          <w:lang w:val="nb-NO"/>
        </w:rPr>
      </w:pPr>
    </w:p>
    <w:p w:rsidR="00CD7F24" w:rsidRDefault="00CD7F24" w:rsidP="00CD7F24">
      <w:pPr>
        <w:pStyle w:val="Code"/>
        <w:ind w:left="600"/>
        <w:rPr>
          <w:rFonts w:eastAsiaTheme="minorEastAsia"/>
          <w:lang w:val="nb-NO"/>
        </w:rPr>
      </w:pPr>
      <w:r w:rsidRPr="00AF1723">
        <w:rPr>
          <w:lang w:val="nb-NO"/>
        </w:rPr>
        <w:t xml:space="preserve">`define </w:t>
      </w:r>
      <w:r>
        <w:rPr>
          <w:lang w:val="nb-NO"/>
        </w:rPr>
        <w:t>ATCBMC</w:t>
      </w:r>
      <w:r>
        <w:rPr>
          <w:rFonts w:eastAsiaTheme="minorEastAsia" w:hint="eastAsia"/>
          <w:lang w:val="nb-NO"/>
        </w:rPr>
        <w:t>3</w:t>
      </w:r>
      <w:r>
        <w:rPr>
          <w:lang w:val="nb-NO"/>
        </w:rPr>
        <w:t>00</w:t>
      </w:r>
      <w:r w:rsidRPr="00AF1723">
        <w:rPr>
          <w:lang w:val="nb-NO"/>
        </w:rPr>
        <w:t>_M</w:t>
      </w:r>
      <w:r>
        <w:rPr>
          <w:rFonts w:eastAsiaTheme="minorEastAsia" w:hint="eastAsia"/>
          <w:lang w:val="nb-NO"/>
        </w:rPr>
        <w:t xml:space="preserve">ST3_SLV1 </w:t>
      </w:r>
    </w:p>
    <w:p w:rsidR="00EC1F73" w:rsidRDefault="00EC1F73" w:rsidP="00EC1F73">
      <w:pPr>
        <w:pStyle w:val="Code"/>
        <w:ind w:left="600"/>
        <w:rPr>
          <w:rFonts w:eastAsiaTheme="minorEastAsia"/>
          <w:lang w:val="nb-NO"/>
        </w:rPr>
      </w:pPr>
      <w:r w:rsidRPr="00EF55F7">
        <w:t xml:space="preserve">`define </w:t>
      </w:r>
      <w:r>
        <w:t>ATCBMC</w:t>
      </w:r>
      <w:r>
        <w:rPr>
          <w:rFonts w:eastAsiaTheme="minorEastAsia" w:hint="eastAsia"/>
        </w:rPr>
        <w:t>3</w:t>
      </w:r>
      <w:r>
        <w:t>00_</w:t>
      </w:r>
      <w:r w:rsidRPr="00EF55F7">
        <w:t>M</w:t>
      </w:r>
      <w:r w:rsidR="00CD7F24">
        <w:rPr>
          <w:rFonts w:eastAsiaTheme="minorEastAsia" w:hint="eastAsia"/>
          <w:lang w:val="nb-NO"/>
        </w:rPr>
        <w:t>ST</w:t>
      </w:r>
      <w:r>
        <w:t>3</w:t>
      </w:r>
      <w:r w:rsidR="00CD7F24">
        <w:rPr>
          <w:rFonts w:eastAsiaTheme="minorEastAsia" w:hint="eastAsia"/>
        </w:rPr>
        <w:t>_</w:t>
      </w:r>
      <w:r w:rsidR="00CA6425">
        <w:rPr>
          <w:rFonts w:eastAsiaTheme="minorEastAsia" w:hint="eastAsia"/>
        </w:rPr>
        <w:t>S</w:t>
      </w:r>
      <w:r w:rsidR="00CD7F24">
        <w:rPr>
          <w:rFonts w:eastAsiaTheme="minorEastAsia" w:hint="eastAsia"/>
          <w:lang w:val="nb-NO"/>
        </w:rPr>
        <w:t>LV</w:t>
      </w:r>
      <w:r w:rsidRPr="00EF55F7">
        <w:t>2</w:t>
      </w:r>
    </w:p>
    <w:p w:rsidR="00BC7019" w:rsidRPr="00EF55F7" w:rsidRDefault="00BC7019" w:rsidP="00EC1F73">
      <w:pPr>
        <w:pStyle w:val="Code"/>
        <w:ind w:left="600"/>
      </w:pPr>
      <w:r>
        <w:rPr>
          <w:rFonts w:eastAsiaTheme="minorEastAsia" w:hint="eastAsia"/>
          <w:lang w:val="nb-NO"/>
        </w:rPr>
        <w:tab/>
      </w:r>
      <w:r>
        <w:rPr>
          <w:rFonts w:eastAsiaTheme="minorEastAsia" w:hint="eastAsia"/>
          <w:lang w:val="nb-NO"/>
        </w:rPr>
        <w:tab/>
      </w:r>
      <w:r>
        <w:rPr>
          <w:rFonts w:eastAsiaTheme="minorEastAsia" w:hint="eastAsia"/>
          <w:lang w:val="nb-NO"/>
        </w:rPr>
        <w:tab/>
      </w:r>
      <w:r>
        <w:rPr>
          <w:rFonts w:eastAsiaTheme="minorEastAsia" w:hint="eastAsia"/>
          <w:lang w:val="nb-NO"/>
        </w:rPr>
        <w:tab/>
      </w:r>
      <w:r>
        <w:rPr>
          <w:rFonts w:eastAsiaTheme="minorEastAsia" w:hint="eastAsia"/>
          <w:lang w:val="nb-NO"/>
        </w:rPr>
        <w:tab/>
        <w:t>:</w:t>
      </w:r>
    </w:p>
    <w:p w:rsidR="00BC7019" w:rsidRPr="00BC7019" w:rsidRDefault="00BC7019" w:rsidP="002A00C0">
      <w:pPr>
        <w:pStyle w:val="Code"/>
        <w:ind w:left="600"/>
        <w:rPr>
          <w:rFonts w:eastAsiaTheme="minorEastAsia"/>
        </w:rPr>
      </w:pPr>
    </w:p>
    <w:p w:rsidR="00BC7019" w:rsidRDefault="00BC7019" w:rsidP="00BC7019">
      <w:pPr>
        <w:pStyle w:val="21"/>
        <w:spacing w:before="203"/>
        <w:rPr>
          <w:rFonts w:eastAsiaTheme="minorEastAsia"/>
        </w:rPr>
      </w:pPr>
      <w:r>
        <w:rPr>
          <w:rFonts w:eastAsiaTheme="minorEastAsia" w:hint="eastAsia"/>
        </w:rPr>
        <w:t>Product ID and Revision</w:t>
      </w:r>
    </w:p>
    <w:p w:rsidR="00BC7019" w:rsidRPr="00BC7019" w:rsidRDefault="00BC7019" w:rsidP="00BC7019">
      <w:pPr>
        <w:pStyle w:val="Code"/>
        <w:ind w:left="600"/>
      </w:pPr>
      <w:r>
        <w:t xml:space="preserve">`define </w:t>
      </w:r>
      <w:r w:rsidRPr="00BC7019">
        <w:rPr>
          <w:rFonts w:hint="eastAsia"/>
        </w:rPr>
        <w:t>ATCBMC300_PRODUCT_ID 24</w:t>
      </w:r>
      <w:r w:rsidRPr="00BC7019">
        <w:t>’</w:t>
      </w:r>
      <w:r w:rsidRPr="00BC7019">
        <w:rPr>
          <w:rFonts w:hint="eastAsia"/>
        </w:rPr>
        <w:t>h0000_30</w:t>
      </w:r>
    </w:p>
    <w:p w:rsidR="004F6AA4" w:rsidRPr="00BC7019" w:rsidRDefault="00BC7019" w:rsidP="00BC7019">
      <w:pPr>
        <w:pStyle w:val="Code"/>
        <w:ind w:left="600"/>
      </w:pPr>
      <w:r>
        <w:t xml:space="preserve">`define </w:t>
      </w:r>
      <w:r w:rsidRPr="00BC7019">
        <w:rPr>
          <w:rFonts w:hint="eastAsia"/>
        </w:rPr>
        <w:t>ATCBMC300_REV_MAJOR 4</w:t>
      </w:r>
      <w:r w:rsidRPr="00BC7019">
        <w:t>’</w:t>
      </w:r>
      <w:r w:rsidRPr="00BC7019">
        <w:rPr>
          <w:rFonts w:hint="eastAsia"/>
        </w:rPr>
        <w:t>h0</w:t>
      </w:r>
    </w:p>
    <w:p w:rsidR="00BC7019" w:rsidRPr="002A00C0" w:rsidRDefault="00BC7019" w:rsidP="00BC7019">
      <w:pPr>
        <w:pStyle w:val="Code"/>
        <w:ind w:left="600"/>
      </w:pPr>
      <w:r>
        <w:t xml:space="preserve">`define </w:t>
      </w:r>
      <w:r w:rsidRPr="00BC7019">
        <w:rPr>
          <w:rFonts w:hint="eastAsia"/>
        </w:rPr>
        <w:t>ATCBMC300_REV_M</w:t>
      </w:r>
      <w:r w:rsidRPr="00BC7019">
        <w:t>INOR</w:t>
      </w:r>
      <w:r w:rsidRPr="00BC7019">
        <w:rPr>
          <w:rFonts w:hint="eastAsia"/>
        </w:rPr>
        <w:t xml:space="preserve"> 4</w:t>
      </w:r>
      <w:r w:rsidRPr="00BC7019">
        <w:t>’</w:t>
      </w:r>
      <w:r w:rsidRPr="00BC7019">
        <w:rPr>
          <w:rFonts w:hint="eastAsia"/>
        </w:rPr>
        <w:t>h0</w:t>
      </w:r>
    </w:p>
    <w:p w:rsidR="00E15DD0" w:rsidRDefault="00E15DD0" w:rsidP="00E15DD0">
      <w:pPr>
        <w:pStyle w:val="1"/>
        <w:pageBreakBefore/>
        <w:tabs>
          <w:tab w:val="num" w:pos="480"/>
        </w:tabs>
        <w:spacing w:before="406" w:after="203"/>
        <w:ind w:left="0"/>
        <w:rPr>
          <w:rFonts w:eastAsiaTheme="minorEastAsia"/>
        </w:rPr>
      </w:pPr>
      <w:bookmarkStart w:id="36" w:name="_Toc438822201"/>
      <w:r>
        <w:rPr>
          <w:rFonts w:eastAsiaTheme="minorEastAsia" w:hint="eastAsia"/>
        </w:rPr>
        <w:lastRenderedPageBreak/>
        <w:t>Programming Model</w:t>
      </w:r>
      <w:bookmarkEnd w:id="36"/>
    </w:p>
    <w:p w:rsidR="00906C82" w:rsidRDefault="00906C82" w:rsidP="00906C82">
      <w:pPr>
        <w:pStyle w:val="21"/>
        <w:spacing w:before="203"/>
      </w:pPr>
      <w:bookmarkStart w:id="37" w:name="_Toc377565407"/>
      <w:bookmarkStart w:id="38" w:name="_Toc438822202"/>
      <w:r>
        <w:t>Summary of Registers</w:t>
      </w:r>
      <w:bookmarkEnd w:id="37"/>
      <w:bookmarkEnd w:id="38"/>
    </w:p>
    <w:p w:rsidR="00906C82" w:rsidRDefault="00906C82" w:rsidP="00906C82">
      <w:pPr>
        <w:ind w:left="216"/>
      </w:pPr>
      <w:r>
        <w:fldChar w:fldCharType="begin"/>
      </w:r>
      <w:r>
        <w:instrText xml:space="preserve"> REF _Ref377567850 \h </w:instrText>
      </w:r>
      <w:r>
        <w:fldChar w:fldCharType="separate"/>
      </w:r>
      <w:r>
        <w:t xml:space="preserve">Table </w:t>
      </w:r>
      <w:r>
        <w:rPr>
          <w:noProof/>
        </w:rPr>
        <w:t>4</w:t>
      </w:r>
      <w:r>
        <w:fldChar w:fldCharType="end"/>
      </w:r>
      <w:r w:rsidRPr="00C7219B">
        <w:rPr>
          <w:rFonts w:eastAsia="新細明體" w:hint="eastAsia"/>
        </w:rPr>
        <w:t xml:space="preserve"> </w:t>
      </w:r>
      <w:r w:rsidRPr="00171B34">
        <w:rPr>
          <w:rFonts w:hint="eastAsia"/>
        </w:rPr>
        <w:t xml:space="preserve">shows the </w:t>
      </w:r>
      <w:r>
        <w:t xml:space="preserve">address </w:t>
      </w:r>
      <w:r w:rsidRPr="00171B34">
        <w:rPr>
          <w:rFonts w:hint="eastAsia"/>
        </w:rPr>
        <w:t>offset, type</w:t>
      </w:r>
      <w:r w:rsidR="00F7748F">
        <w:rPr>
          <w:rFonts w:eastAsiaTheme="minorEastAsia" w:hint="eastAsia"/>
        </w:rPr>
        <w:t>,</w:t>
      </w:r>
      <w:r w:rsidRPr="00171B34">
        <w:t xml:space="preserve"> </w:t>
      </w:r>
      <w:r>
        <w:t xml:space="preserve">and its description </w:t>
      </w:r>
      <w:r w:rsidRPr="00171B34">
        <w:rPr>
          <w:rFonts w:hint="eastAsia"/>
        </w:rPr>
        <w:t xml:space="preserve">of </w:t>
      </w:r>
      <w:r>
        <w:t>ATC</w:t>
      </w:r>
      <w:r w:rsidR="003628C6">
        <w:t>BMC300</w:t>
      </w:r>
      <w:r w:rsidRPr="00171B34">
        <w:rPr>
          <w:rFonts w:hint="eastAsia"/>
        </w:rPr>
        <w:t xml:space="preserve"> programming registers.</w:t>
      </w:r>
    </w:p>
    <w:p w:rsidR="00906C82" w:rsidRPr="00C7219B" w:rsidRDefault="00906C82" w:rsidP="00906C82">
      <w:pPr>
        <w:pStyle w:val="ae"/>
        <w:keepNext/>
        <w:rPr>
          <w:rFonts w:eastAsia="新細明體"/>
        </w:rPr>
      </w:pPr>
      <w:bookmarkStart w:id="39" w:name="_Ref377567850"/>
      <w:bookmarkStart w:id="40" w:name="_Toc377567807"/>
      <w:bookmarkStart w:id="41" w:name="_Toc438822213"/>
      <w:r>
        <w:t xml:space="preserve">Table </w:t>
      </w:r>
      <w:fldSimple w:instr=" SEQ Table \* ARABIC ">
        <w:r>
          <w:rPr>
            <w:noProof/>
          </w:rPr>
          <w:t>4</w:t>
        </w:r>
      </w:fldSimple>
      <w:bookmarkEnd w:id="39"/>
      <w:r w:rsidRPr="00C7219B">
        <w:rPr>
          <w:rFonts w:eastAsia="新細明體" w:hint="eastAsia"/>
        </w:rPr>
        <w:t xml:space="preserve">. </w:t>
      </w:r>
      <w:r>
        <w:t>ATC</w:t>
      </w:r>
      <w:r w:rsidR="003628C6">
        <w:t>BMC300</w:t>
      </w:r>
      <w:r>
        <w:t xml:space="preserve"> register summary</w:t>
      </w:r>
      <w:bookmarkEnd w:id="40"/>
      <w:bookmarkEnd w:id="41"/>
    </w:p>
    <w:tbl>
      <w:tblPr>
        <w:tblW w:w="8222"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0" w:type="dxa"/>
        </w:tblCellMar>
        <w:tblLook w:val="0000" w:firstRow="0" w:lastRow="0" w:firstColumn="0" w:lastColumn="0" w:noHBand="0" w:noVBand="0"/>
      </w:tblPr>
      <w:tblGrid>
        <w:gridCol w:w="2268"/>
        <w:gridCol w:w="851"/>
        <w:gridCol w:w="5103"/>
      </w:tblGrid>
      <w:tr w:rsidR="00906C82" w:rsidRPr="000949A5" w:rsidTr="00BC7019">
        <w:trPr>
          <w:tblHeader/>
        </w:trPr>
        <w:tc>
          <w:tcPr>
            <w:tcW w:w="2268" w:type="dxa"/>
            <w:shd w:val="clear" w:color="auto" w:fill="auto"/>
          </w:tcPr>
          <w:p w:rsidR="00906C82" w:rsidRPr="000949A5" w:rsidRDefault="00906C82" w:rsidP="003628C6">
            <w:pPr>
              <w:pStyle w:val="TableContent-Left"/>
            </w:pPr>
            <w:r>
              <w:t>Address</w:t>
            </w:r>
          </w:p>
        </w:tc>
        <w:tc>
          <w:tcPr>
            <w:tcW w:w="851" w:type="dxa"/>
            <w:shd w:val="clear" w:color="auto" w:fill="auto"/>
          </w:tcPr>
          <w:p w:rsidR="00906C82" w:rsidRPr="000949A5" w:rsidRDefault="00906C82" w:rsidP="003628C6">
            <w:pPr>
              <w:pStyle w:val="TableContent-Left"/>
            </w:pPr>
            <w:r w:rsidRPr="000949A5">
              <w:t>Type</w:t>
            </w:r>
          </w:p>
        </w:tc>
        <w:tc>
          <w:tcPr>
            <w:tcW w:w="5103" w:type="dxa"/>
            <w:shd w:val="clear" w:color="auto" w:fill="auto"/>
          </w:tcPr>
          <w:p w:rsidR="00906C82" w:rsidRPr="000949A5" w:rsidRDefault="00906C82" w:rsidP="003628C6">
            <w:pPr>
              <w:pStyle w:val="TableContent-Left"/>
            </w:pPr>
            <w:r w:rsidRPr="000949A5">
              <w:t>Description</w:t>
            </w:r>
          </w:p>
        </w:tc>
      </w:tr>
      <w:tr w:rsidR="00906C82" w:rsidRPr="001753BF" w:rsidTr="00BC7019">
        <w:tc>
          <w:tcPr>
            <w:tcW w:w="2268" w:type="dxa"/>
          </w:tcPr>
          <w:p w:rsidR="00906C82" w:rsidRPr="001753BF" w:rsidRDefault="00906C82" w:rsidP="003628C6">
            <w:pPr>
              <w:pStyle w:val="TableContent-Left"/>
              <w:rPr>
                <w:b w:val="0"/>
              </w:rPr>
            </w:pPr>
            <w:r>
              <w:rPr>
                <w:b w:val="0"/>
              </w:rPr>
              <w:t>+0x00</w:t>
            </w:r>
          </w:p>
        </w:tc>
        <w:tc>
          <w:tcPr>
            <w:tcW w:w="851" w:type="dxa"/>
          </w:tcPr>
          <w:p w:rsidR="00906C82" w:rsidRPr="001753BF" w:rsidRDefault="00906C82" w:rsidP="003628C6">
            <w:pPr>
              <w:pStyle w:val="TableContent-Left"/>
              <w:rPr>
                <w:b w:val="0"/>
              </w:rPr>
            </w:pPr>
            <w:r>
              <w:rPr>
                <w:b w:val="0"/>
              </w:rPr>
              <w:t>R</w:t>
            </w:r>
          </w:p>
        </w:tc>
        <w:tc>
          <w:tcPr>
            <w:tcW w:w="5103" w:type="dxa"/>
          </w:tcPr>
          <w:p w:rsidR="00906C82" w:rsidRPr="001753BF" w:rsidRDefault="00906C82" w:rsidP="003628C6">
            <w:pPr>
              <w:pStyle w:val="TableContent-Left"/>
              <w:rPr>
                <w:b w:val="0"/>
              </w:rPr>
            </w:pPr>
            <w:r w:rsidRPr="00301B49">
              <w:rPr>
                <w:rFonts w:hint="eastAsia"/>
                <w:b w:val="0"/>
              </w:rPr>
              <w:t>ID and revision register</w:t>
            </w:r>
          </w:p>
        </w:tc>
      </w:tr>
      <w:tr w:rsidR="00906C82" w:rsidRPr="006F1FFF" w:rsidTr="00BC7019">
        <w:tc>
          <w:tcPr>
            <w:tcW w:w="2268" w:type="dxa"/>
            <w:shd w:val="clear" w:color="auto" w:fill="BFBFBF" w:themeFill="background1" w:themeFillShade="BF"/>
          </w:tcPr>
          <w:p w:rsidR="00906C82" w:rsidRPr="006F1FFF" w:rsidRDefault="00F7748F" w:rsidP="005A3451">
            <w:pPr>
              <w:pStyle w:val="TableContent-Left"/>
              <w:rPr>
                <w:rFonts w:eastAsiaTheme="minorEastAsia"/>
                <w:b w:val="0"/>
              </w:rPr>
            </w:pPr>
            <w:r w:rsidRPr="006F1FFF">
              <w:rPr>
                <w:rFonts w:eastAsiaTheme="minorEastAsia"/>
                <w:b w:val="0"/>
              </w:rPr>
              <w:t>+0x0</w:t>
            </w:r>
            <w:r w:rsidR="00986157">
              <w:rPr>
                <w:rFonts w:eastAsiaTheme="minorEastAsia" w:hint="eastAsia"/>
                <w:b w:val="0"/>
              </w:rPr>
              <w:t>4</w:t>
            </w:r>
            <w:r w:rsidR="00986157">
              <w:rPr>
                <w:rFonts w:eastAsiaTheme="minorEastAsia"/>
                <w:b w:val="0"/>
              </w:rPr>
              <w:t>~0x</w:t>
            </w:r>
            <w:r w:rsidR="005A3451">
              <w:rPr>
                <w:rFonts w:eastAsiaTheme="minorEastAsia" w:hint="eastAsia"/>
                <w:b w:val="0"/>
              </w:rPr>
              <w:t>0c</w:t>
            </w:r>
          </w:p>
        </w:tc>
        <w:tc>
          <w:tcPr>
            <w:tcW w:w="851" w:type="dxa"/>
            <w:shd w:val="clear" w:color="auto" w:fill="BFBFBF" w:themeFill="background1" w:themeFillShade="BF"/>
          </w:tcPr>
          <w:p w:rsidR="00906C82" w:rsidRPr="006F1FFF" w:rsidRDefault="00906C82" w:rsidP="003628C6">
            <w:pPr>
              <w:pStyle w:val="TableContent-Left"/>
              <w:rPr>
                <w:rFonts w:eastAsiaTheme="minorEastAsia"/>
                <w:b w:val="0"/>
              </w:rPr>
            </w:pPr>
            <w:r w:rsidRPr="006F1FFF">
              <w:rPr>
                <w:rFonts w:eastAsiaTheme="minorEastAsia"/>
                <w:b w:val="0"/>
              </w:rPr>
              <w:t>-</w:t>
            </w:r>
          </w:p>
        </w:tc>
        <w:tc>
          <w:tcPr>
            <w:tcW w:w="5103" w:type="dxa"/>
            <w:shd w:val="clear" w:color="auto" w:fill="BFBFBF" w:themeFill="background1" w:themeFillShade="BF"/>
          </w:tcPr>
          <w:p w:rsidR="00906C82" w:rsidRPr="006F1FFF" w:rsidRDefault="00906C82" w:rsidP="003628C6">
            <w:pPr>
              <w:pStyle w:val="TableContent-Left"/>
              <w:rPr>
                <w:rFonts w:eastAsiaTheme="minorEastAsia"/>
                <w:b w:val="0"/>
              </w:rPr>
            </w:pPr>
            <w:r w:rsidRPr="006F1FFF">
              <w:rPr>
                <w:rFonts w:eastAsiaTheme="minorEastAsia"/>
                <w:b w:val="0"/>
              </w:rPr>
              <w:t>Reserved</w:t>
            </w:r>
          </w:p>
        </w:tc>
      </w:tr>
      <w:tr w:rsidR="006F1FFF" w:rsidRPr="001753BF" w:rsidTr="00BC7019">
        <w:tc>
          <w:tcPr>
            <w:tcW w:w="2268" w:type="dxa"/>
          </w:tcPr>
          <w:p w:rsidR="006F1FFF" w:rsidRPr="006F1FFF" w:rsidRDefault="006F1FFF" w:rsidP="008879F1">
            <w:pPr>
              <w:pStyle w:val="TableContent-Left"/>
              <w:rPr>
                <w:rFonts w:eastAsiaTheme="minorEastAsia"/>
                <w:b w:val="0"/>
              </w:rPr>
            </w:pPr>
            <w:r>
              <w:rPr>
                <w:b w:val="0"/>
              </w:rPr>
              <w:t>+0x</w:t>
            </w:r>
            <w:r>
              <w:rPr>
                <w:rFonts w:eastAsiaTheme="minorEastAsia" w:hint="eastAsia"/>
                <w:b w:val="0"/>
              </w:rPr>
              <w:t>10</w:t>
            </w:r>
          </w:p>
        </w:tc>
        <w:tc>
          <w:tcPr>
            <w:tcW w:w="851" w:type="dxa"/>
          </w:tcPr>
          <w:p w:rsidR="006F1FFF" w:rsidRDefault="006F1FFF" w:rsidP="003628C6">
            <w:pPr>
              <w:pStyle w:val="TableContent-Left"/>
              <w:rPr>
                <w:b w:val="0"/>
              </w:rPr>
            </w:pPr>
            <w:r>
              <w:rPr>
                <w:b w:val="0"/>
              </w:rPr>
              <w:t>R/W</w:t>
            </w:r>
          </w:p>
        </w:tc>
        <w:tc>
          <w:tcPr>
            <w:tcW w:w="5103" w:type="dxa"/>
          </w:tcPr>
          <w:p w:rsidR="006F1FFF" w:rsidRPr="006F1FFF" w:rsidRDefault="005901B7" w:rsidP="003628C6">
            <w:pPr>
              <w:pStyle w:val="TableContent-Left"/>
              <w:rPr>
                <w:rFonts w:eastAsiaTheme="minorEastAsia"/>
                <w:b w:val="0"/>
              </w:rPr>
            </w:pPr>
            <w:r>
              <w:rPr>
                <w:rFonts w:eastAsiaTheme="minorEastAsia" w:hint="eastAsia"/>
                <w:b w:val="0"/>
              </w:rPr>
              <w:t xml:space="preserve">priority </w:t>
            </w:r>
            <w:r w:rsidRPr="009E5475">
              <w:rPr>
                <w:b w:val="0"/>
              </w:rPr>
              <w:t>register</w:t>
            </w:r>
          </w:p>
        </w:tc>
      </w:tr>
      <w:tr w:rsidR="006F1FFF" w:rsidRPr="001753BF" w:rsidTr="00BC7019">
        <w:tc>
          <w:tcPr>
            <w:tcW w:w="2268" w:type="dxa"/>
            <w:shd w:val="clear" w:color="auto" w:fill="BFBFBF" w:themeFill="background1" w:themeFillShade="BF"/>
          </w:tcPr>
          <w:p w:rsidR="006F1FFF" w:rsidRPr="00BD6672" w:rsidRDefault="006F1FFF" w:rsidP="005A3451">
            <w:pPr>
              <w:pStyle w:val="TableContent-Left"/>
              <w:rPr>
                <w:rFonts w:eastAsiaTheme="minorEastAsia"/>
                <w:b w:val="0"/>
              </w:rPr>
            </w:pPr>
            <w:r>
              <w:rPr>
                <w:b w:val="0"/>
              </w:rPr>
              <w:t>+0x1</w:t>
            </w:r>
            <w:r w:rsidR="005901B7">
              <w:rPr>
                <w:rFonts w:eastAsiaTheme="minorEastAsia" w:hint="eastAsia"/>
                <w:b w:val="0"/>
              </w:rPr>
              <w:t>4</w:t>
            </w:r>
            <w:r>
              <w:rPr>
                <w:rFonts w:eastAsiaTheme="minorEastAsia" w:hint="eastAsia"/>
                <w:b w:val="0"/>
              </w:rPr>
              <w:t xml:space="preserve"> ~ 0x</w:t>
            </w:r>
            <w:r w:rsidR="005A3451">
              <w:rPr>
                <w:rFonts w:eastAsiaTheme="minorEastAsia" w:hint="eastAsia"/>
                <w:b w:val="0"/>
              </w:rPr>
              <w:t>0</w:t>
            </w:r>
            <w:r>
              <w:rPr>
                <w:rFonts w:eastAsiaTheme="minorEastAsia" w:hint="eastAsia"/>
                <w:b w:val="0"/>
              </w:rPr>
              <w:t>fc</w:t>
            </w:r>
          </w:p>
        </w:tc>
        <w:tc>
          <w:tcPr>
            <w:tcW w:w="851" w:type="dxa"/>
            <w:shd w:val="clear" w:color="auto" w:fill="BFBFBF" w:themeFill="background1" w:themeFillShade="BF"/>
          </w:tcPr>
          <w:p w:rsidR="006F1FFF" w:rsidRDefault="006F1FFF" w:rsidP="003628C6">
            <w:pPr>
              <w:pStyle w:val="TableContent-Left"/>
              <w:rPr>
                <w:b w:val="0"/>
              </w:rPr>
            </w:pPr>
            <w:r>
              <w:rPr>
                <w:b w:val="0"/>
              </w:rPr>
              <w:t>-</w:t>
            </w:r>
          </w:p>
        </w:tc>
        <w:tc>
          <w:tcPr>
            <w:tcW w:w="5103" w:type="dxa"/>
            <w:shd w:val="clear" w:color="auto" w:fill="BFBFBF" w:themeFill="background1" w:themeFillShade="BF"/>
          </w:tcPr>
          <w:p w:rsidR="006F1FFF" w:rsidRPr="00301B49" w:rsidRDefault="006F1FFF" w:rsidP="003628C6">
            <w:pPr>
              <w:pStyle w:val="TableContent-Left"/>
              <w:rPr>
                <w:b w:val="0"/>
              </w:rPr>
            </w:pPr>
            <w:r>
              <w:rPr>
                <w:b w:val="0"/>
              </w:rPr>
              <w:t>Reserved</w:t>
            </w:r>
          </w:p>
        </w:tc>
      </w:tr>
      <w:tr w:rsidR="006F1FFF" w:rsidRPr="001753BF" w:rsidTr="00BC7019">
        <w:tc>
          <w:tcPr>
            <w:tcW w:w="2268" w:type="dxa"/>
          </w:tcPr>
          <w:p w:rsidR="006F1FFF" w:rsidRPr="001C524E" w:rsidRDefault="006F1FFF" w:rsidP="008879F1">
            <w:pPr>
              <w:pStyle w:val="TableContent-Left"/>
              <w:rPr>
                <w:rFonts w:eastAsia="新細明體"/>
                <w:b w:val="0"/>
              </w:rPr>
            </w:pPr>
            <w:r>
              <w:rPr>
                <w:b w:val="0"/>
              </w:rPr>
              <w:t>+0x</w:t>
            </w:r>
            <w:r w:rsidR="008879F1">
              <w:rPr>
                <w:rFonts w:eastAsiaTheme="minorEastAsia" w:hint="eastAsia"/>
                <w:b w:val="0"/>
              </w:rPr>
              <w:t>1</w:t>
            </w:r>
            <w:r>
              <w:rPr>
                <w:rFonts w:eastAsiaTheme="minorEastAsia" w:hint="eastAsia"/>
                <w:b w:val="0"/>
              </w:rPr>
              <w:t>0</w:t>
            </w:r>
            <w:r w:rsidRPr="004E2331">
              <w:rPr>
                <w:rFonts w:eastAsia="新細明體" w:hint="eastAsia"/>
                <w:b w:val="0"/>
              </w:rPr>
              <w:t>0</w:t>
            </w:r>
            <w:r>
              <w:rPr>
                <w:rFonts w:eastAsiaTheme="minorEastAsia" w:hint="eastAsia"/>
              </w:rPr>
              <w:t>+</w:t>
            </w:r>
            <w:r w:rsidRPr="00F7748F">
              <w:rPr>
                <w:rFonts w:eastAsiaTheme="minorEastAsia" w:hint="eastAsia"/>
                <w:b w:val="0"/>
              </w:rPr>
              <w:t>(</w:t>
            </w:r>
            <w:r w:rsidR="005901B7">
              <w:rPr>
                <w:rFonts w:eastAsiaTheme="minorEastAsia" w:hint="eastAsia"/>
                <w:i/>
              </w:rPr>
              <w:t>y</w:t>
            </w:r>
            <w:r w:rsidRPr="00F7748F">
              <w:rPr>
                <w:rFonts w:eastAsiaTheme="minorEastAsia" w:hint="eastAsia"/>
                <w:b w:val="0"/>
              </w:rPr>
              <w:t>*</w:t>
            </w:r>
            <w:r>
              <w:rPr>
                <w:rFonts w:eastAsiaTheme="minorEastAsia" w:hint="eastAsia"/>
                <w:b w:val="0"/>
              </w:rPr>
              <w:t>0x</w:t>
            </w:r>
            <w:r w:rsidR="008879F1">
              <w:rPr>
                <w:rFonts w:eastAsiaTheme="minorEastAsia" w:hint="eastAsia"/>
                <w:b w:val="0"/>
              </w:rPr>
              <w:t>8</w:t>
            </w:r>
            <w:r w:rsidRPr="00F7748F">
              <w:rPr>
                <w:b w:val="0"/>
              </w:rPr>
              <w:t>)</w:t>
            </w:r>
          </w:p>
        </w:tc>
        <w:tc>
          <w:tcPr>
            <w:tcW w:w="851" w:type="dxa"/>
          </w:tcPr>
          <w:p w:rsidR="006F1FFF" w:rsidRPr="001753BF" w:rsidRDefault="006F1FFF" w:rsidP="003628C6">
            <w:pPr>
              <w:pStyle w:val="TableContent-Left"/>
              <w:rPr>
                <w:b w:val="0"/>
              </w:rPr>
            </w:pPr>
            <w:r>
              <w:rPr>
                <w:b w:val="0"/>
              </w:rPr>
              <w:t>R</w:t>
            </w:r>
          </w:p>
        </w:tc>
        <w:tc>
          <w:tcPr>
            <w:tcW w:w="5103" w:type="dxa"/>
          </w:tcPr>
          <w:p w:rsidR="006F1FFF" w:rsidRPr="00986157" w:rsidRDefault="006F1FFF" w:rsidP="00F7748F">
            <w:pPr>
              <w:pStyle w:val="TableContent-Left"/>
              <w:rPr>
                <w:rFonts w:eastAsiaTheme="minorEastAsia"/>
                <w:b w:val="0"/>
              </w:rPr>
            </w:pPr>
            <w:r>
              <w:rPr>
                <w:b w:val="0"/>
              </w:rPr>
              <w:t>AXI</w:t>
            </w:r>
            <w:r w:rsidRPr="009E5475">
              <w:rPr>
                <w:b w:val="0"/>
              </w:rPr>
              <w:t xml:space="preserve"> slave </w:t>
            </w:r>
            <w:r w:rsidR="005901B7">
              <w:rPr>
                <w:rFonts w:eastAsiaTheme="minorEastAsia" w:hint="eastAsia"/>
                <w:i/>
              </w:rPr>
              <w:t>y</w:t>
            </w:r>
            <w:r w:rsidRPr="009E5475">
              <w:rPr>
                <w:b w:val="0"/>
              </w:rPr>
              <w:t xml:space="preserve"> base/size register</w:t>
            </w:r>
            <w:r w:rsidR="00986157">
              <w:rPr>
                <w:rFonts w:eastAsiaTheme="minorEastAsia" w:hint="eastAsia"/>
                <w:b w:val="0"/>
              </w:rPr>
              <w:t xml:space="preserve"> (</w:t>
            </w:r>
            <w:r w:rsidR="005901B7">
              <w:rPr>
                <w:rFonts w:eastAsiaTheme="minorEastAsia" w:hint="eastAsia"/>
                <w:i/>
              </w:rPr>
              <w:t>y</w:t>
            </w:r>
            <w:r w:rsidR="00986157" w:rsidRPr="00986157">
              <w:rPr>
                <w:rFonts w:eastAsiaTheme="minorEastAsia" w:hint="eastAsia"/>
                <w:b w:val="0"/>
              </w:rPr>
              <w:t>=0~31)</w:t>
            </w:r>
          </w:p>
        </w:tc>
      </w:tr>
    </w:tbl>
    <w:p w:rsidR="00906C82" w:rsidRPr="005901B7" w:rsidRDefault="00906C82" w:rsidP="00906C82"/>
    <w:p w:rsidR="00906C82" w:rsidRDefault="00906C82" w:rsidP="00906C82">
      <w:pPr>
        <w:pStyle w:val="21"/>
        <w:spacing w:before="203"/>
      </w:pPr>
      <w:bookmarkStart w:id="42" w:name="_Toc377565408"/>
      <w:bookmarkStart w:id="43" w:name="_Toc438822203"/>
      <w:r>
        <w:t>Register Description</w:t>
      </w:r>
      <w:bookmarkEnd w:id="42"/>
      <w:bookmarkEnd w:id="43"/>
    </w:p>
    <w:p w:rsidR="00906C82" w:rsidRDefault="00906C82" w:rsidP="00906C82">
      <w:pPr>
        <w:pStyle w:val="31"/>
        <w:spacing w:before="203"/>
      </w:pPr>
      <w:bookmarkStart w:id="44" w:name="_Toc377565409"/>
      <w:bookmarkStart w:id="45" w:name="_Toc438822204"/>
      <w:r w:rsidRPr="002710BC">
        <w:rPr>
          <w:rFonts w:hint="eastAsia"/>
        </w:rPr>
        <w:t xml:space="preserve">ID and </w:t>
      </w:r>
      <w:r w:rsidR="00334100">
        <w:rPr>
          <w:rFonts w:eastAsiaTheme="minorEastAsia" w:hint="eastAsia"/>
        </w:rPr>
        <w:t>R</w:t>
      </w:r>
      <w:r w:rsidRPr="002710BC">
        <w:rPr>
          <w:rFonts w:hint="eastAsia"/>
        </w:rPr>
        <w:t xml:space="preserve">evision </w:t>
      </w:r>
      <w:r w:rsidR="00334100">
        <w:rPr>
          <w:rFonts w:eastAsiaTheme="minorEastAsia" w:hint="eastAsia"/>
        </w:rPr>
        <w:t>R</w:t>
      </w:r>
      <w:r w:rsidRPr="002710BC">
        <w:rPr>
          <w:rFonts w:hint="eastAsia"/>
        </w:rPr>
        <w:t>egister</w:t>
      </w:r>
      <w:r>
        <w:t xml:space="preserve"> (0x00)</w:t>
      </w:r>
      <w:bookmarkEnd w:id="44"/>
      <w:bookmarkEnd w:id="45"/>
    </w:p>
    <w:p w:rsidR="00906C82" w:rsidRPr="00C7219B" w:rsidRDefault="00906C82" w:rsidP="00906C82">
      <w:pPr>
        <w:pStyle w:val="ae"/>
        <w:keepNext/>
        <w:rPr>
          <w:rFonts w:eastAsia="新細明體"/>
        </w:rPr>
      </w:pPr>
      <w:bookmarkStart w:id="46" w:name="_Toc377567808"/>
      <w:bookmarkStart w:id="47" w:name="_Toc438822214"/>
      <w:r>
        <w:t xml:space="preserve">Table </w:t>
      </w:r>
      <w:fldSimple w:instr=" SEQ Table \* ARABIC ">
        <w:r>
          <w:rPr>
            <w:noProof/>
          </w:rPr>
          <w:t>5</w:t>
        </w:r>
      </w:fldSimple>
      <w:r w:rsidRPr="00C7219B">
        <w:rPr>
          <w:rFonts w:eastAsia="新細明體" w:hint="eastAsia"/>
        </w:rPr>
        <w:t xml:space="preserve">. </w:t>
      </w:r>
      <w:r w:rsidRPr="002710BC">
        <w:rPr>
          <w:rFonts w:hint="eastAsia"/>
        </w:rPr>
        <w:t>ID and revision register</w:t>
      </w:r>
      <w:bookmarkEnd w:id="46"/>
      <w:bookmarkEnd w:id="47"/>
    </w:p>
    <w:tbl>
      <w:tblPr>
        <w:tblW w:w="10143"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0" w:type="dxa"/>
        </w:tblCellMar>
        <w:tblLook w:val="0000" w:firstRow="0" w:lastRow="0" w:firstColumn="0" w:lastColumn="0" w:noHBand="0" w:noVBand="0"/>
      </w:tblPr>
      <w:tblGrid>
        <w:gridCol w:w="1263"/>
        <w:gridCol w:w="720"/>
        <w:gridCol w:w="840"/>
        <w:gridCol w:w="3777"/>
        <w:gridCol w:w="3543"/>
      </w:tblGrid>
      <w:tr w:rsidR="00906C82" w:rsidRPr="00231AA2" w:rsidTr="003628C6">
        <w:tc>
          <w:tcPr>
            <w:tcW w:w="1263" w:type="dxa"/>
            <w:shd w:val="clear" w:color="auto" w:fill="auto"/>
          </w:tcPr>
          <w:p w:rsidR="00906C82" w:rsidRPr="00231AA2" w:rsidRDefault="00906C82" w:rsidP="003628C6">
            <w:pPr>
              <w:pStyle w:val="TableContent-Left"/>
            </w:pPr>
            <w:r>
              <w:t>Name</w:t>
            </w:r>
          </w:p>
        </w:tc>
        <w:tc>
          <w:tcPr>
            <w:tcW w:w="720" w:type="dxa"/>
            <w:shd w:val="clear" w:color="auto" w:fill="auto"/>
          </w:tcPr>
          <w:p w:rsidR="00906C82" w:rsidRPr="00231AA2" w:rsidRDefault="00906C82" w:rsidP="003628C6">
            <w:pPr>
              <w:pStyle w:val="TableContent-Left"/>
            </w:pPr>
            <w:r>
              <w:t>Bit</w:t>
            </w:r>
          </w:p>
        </w:tc>
        <w:tc>
          <w:tcPr>
            <w:tcW w:w="840" w:type="dxa"/>
            <w:shd w:val="clear" w:color="auto" w:fill="auto"/>
          </w:tcPr>
          <w:p w:rsidR="00906C82" w:rsidRPr="00231AA2" w:rsidRDefault="00906C82" w:rsidP="003628C6">
            <w:pPr>
              <w:pStyle w:val="TableContent-Left"/>
            </w:pPr>
            <w:r w:rsidRPr="00231AA2">
              <w:t>Type</w:t>
            </w:r>
          </w:p>
        </w:tc>
        <w:tc>
          <w:tcPr>
            <w:tcW w:w="3777" w:type="dxa"/>
            <w:shd w:val="clear" w:color="auto" w:fill="auto"/>
          </w:tcPr>
          <w:p w:rsidR="00906C82" w:rsidRPr="00231AA2" w:rsidRDefault="00906C82" w:rsidP="003628C6">
            <w:pPr>
              <w:pStyle w:val="TableContent-Left"/>
            </w:pPr>
            <w:r w:rsidRPr="00231AA2">
              <w:t>Description</w:t>
            </w:r>
          </w:p>
        </w:tc>
        <w:tc>
          <w:tcPr>
            <w:tcW w:w="3543" w:type="dxa"/>
            <w:shd w:val="clear" w:color="auto" w:fill="auto"/>
          </w:tcPr>
          <w:p w:rsidR="00906C82" w:rsidRPr="00231AA2" w:rsidRDefault="00906C82" w:rsidP="003628C6">
            <w:pPr>
              <w:pStyle w:val="TableContent-Left"/>
            </w:pPr>
            <w:r>
              <w:t>Reset</w:t>
            </w:r>
          </w:p>
        </w:tc>
      </w:tr>
      <w:tr w:rsidR="00906C82" w:rsidRPr="00665B68" w:rsidTr="003628C6">
        <w:tc>
          <w:tcPr>
            <w:tcW w:w="1263" w:type="dxa"/>
          </w:tcPr>
          <w:p w:rsidR="00906C82" w:rsidRPr="00A33B85" w:rsidRDefault="00906C82" w:rsidP="003628C6">
            <w:pPr>
              <w:pStyle w:val="TableContent-Left"/>
              <w:rPr>
                <w:b w:val="0"/>
              </w:rPr>
            </w:pPr>
            <w:r>
              <w:rPr>
                <w:b w:val="0"/>
              </w:rPr>
              <w:t>ID</w:t>
            </w:r>
          </w:p>
        </w:tc>
        <w:tc>
          <w:tcPr>
            <w:tcW w:w="720" w:type="dxa"/>
          </w:tcPr>
          <w:p w:rsidR="00906C82" w:rsidRPr="00CE5D3F" w:rsidRDefault="00906C82" w:rsidP="00CE5D3F">
            <w:pPr>
              <w:pStyle w:val="TableContent-Left"/>
              <w:rPr>
                <w:rFonts w:eastAsiaTheme="minorEastAsia"/>
                <w:b w:val="0"/>
              </w:rPr>
            </w:pPr>
            <w:r>
              <w:rPr>
                <w:b w:val="0"/>
              </w:rPr>
              <w:t>31:</w:t>
            </w:r>
            <w:r w:rsidR="00CE5D3F">
              <w:rPr>
                <w:rFonts w:eastAsiaTheme="minorEastAsia" w:hint="eastAsia"/>
                <w:b w:val="0"/>
              </w:rPr>
              <w:t>8</w:t>
            </w:r>
          </w:p>
        </w:tc>
        <w:tc>
          <w:tcPr>
            <w:tcW w:w="840" w:type="dxa"/>
          </w:tcPr>
          <w:p w:rsidR="00906C82" w:rsidRPr="00665B68" w:rsidRDefault="00906C82" w:rsidP="003628C6">
            <w:pPr>
              <w:pStyle w:val="TableContent-Left"/>
              <w:rPr>
                <w:b w:val="0"/>
              </w:rPr>
            </w:pPr>
            <w:r>
              <w:rPr>
                <w:b w:val="0"/>
              </w:rPr>
              <w:t>R</w:t>
            </w:r>
          </w:p>
        </w:tc>
        <w:tc>
          <w:tcPr>
            <w:tcW w:w="3777" w:type="dxa"/>
          </w:tcPr>
          <w:p w:rsidR="00906C82" w:rsidRPr="00665B68" w:rsidRDefault="00906C82" w:rsidP="003628C6">
            <w:pPr>
              <w:pStyle w:val="TableContent-Left"/>
              <w:rPr>
                <w:b w:val="0"/>
              </w:rPr>
            </w:pPr>
            <w:r w:rsidRPr="000C3CBE">
              <w:rPr>
                <w:rFonts w:eastAsia="新細明體" w:hint="eastAsia"/>
                <w:b w:val="0"/>
                <w:color w:val="auto"/>
              </w:rPr>
              <w:t>ID number for</w:t>
            </w:r>
            <w:r>
              <w:rPr>
                <w:rFonts w:eastAsia="新細明體"/>
                <w:b w:val="0"/>
                <w:color w:val="auto"/>
              </w:rPr>
              <w:t xml:space="preserve"> </w:t>
            </w:r>
            <w:r w:rsidR="003628C6">
              <w:rPr>
                <w:rFonts w:eastAsia="新細明體"/>
                <w:b w:val="0"/>
                <w:color w:val="auto"/>
              </w:rPr>
              <w:t>ATCBMC</w:t>
            </w:r>
            <w:r w:rsidR="003628C6">
              <w:rPr>
                <w:rFonts w:eastAsia="新細明體" w:hint="eastAsia"/>
                <w:b w:val="0"/>
                <w:color w:val="auto"/>
              </w:rPr>
              <w:t>3</w:t>
            </w:r>
            <w:r>
              <w:rPr>
                <w:rFonts w:eastAsia="新細明體"/>
                <w:b w:val="0"/>
                <w:color w:val="auto"/>
              </w:rPr>
              <w:t>00</w:t>
            </w:r>
          </w:p>
        </w:tc>
        <w:tc>
          <w:tcPr>
            <w:tcW w:w="3543" w:type="dxa"/>
          </w:tcPr>
          <w:p w:rsidR="00906C82" w:rsidRPr="00CA10A4" w:rsidRDefault="00906C82" w:rsidP="003628C6">
            <w:pPr>
              <w:pStyle w:val="TableContent-Left"/>
              <w:rPr>
                <w:rFonts w:eastAsiaTheme="minorEastAsia"/>
                <w:b w:val="0"/>
              </w:rPr>
            </w:pPr>
            <w:r>
              <w:rPr>
                <w:rFonts w:eastAsiaTheme="minorEastAsia" w:hint="eastAsia"/>
                <w:b w:val="0"/>
              </w:rPr>
              <w:t>0x0000</w:t>
            </w:r>
            <w:r w:rsidR="00CE5D3F">
              <w:rPr>
                <w:rFonts w:eastAsiaTheme="minorEastAsia" w:hint="eastAsia"/>
                <w:b w:val="0"/>
              </w:rPr>
              <w:t>30</w:t>
            </w:r>
          </w:p>
        </w:tc>
      </w:tr>
      <w:tr w:rsidR="00906C82" w:rsidRPr="00665B68" w:rsidTr="003628C6">
        <w:tc>
          <w:tcPr>
            <w:tcW w:w="1263" w:type="dxa"/>
          </w:tcPr>
          <w:p w:rsidR="00906C82" w:rsidRPr="0041394D" w:rsidRDefault="00906C82" w:rsidP="003628C6">
            <w:pPr>
              <w:pStyle w:val="TableContent-Left"/>
              <w:rPr>
                <w:rFonts w:eastAsia="新細明體"/>
                <w:b w:val="0"/>
              </w:rPr>
            </w:pPr>
            <w:r>
              <w:rPr>
                <w:rFonts w:eastAsia="新細明體" w:hint="eastAsia"/>
                <w:b w:val="0"/>
              </w:rPr>
              <w:t>R</w:t>
            </w:r>
            <w:r>
              <w:rPr>
                <w:rFonts w:eastAsia="新細明體"/>
                <w:b w:val="0"/>
              </w:rPr>
              <w:t>evMajor</w:t>
            </w:r>
            <w:r w:rsidRPr="0041394D">
              <w:rPr>
                <w:rFonts w:eastAsia="新細明體" w:hint="eastAsia"/>
                <w:b w:val="0"/>
              </w:rPr>
              <w:t xml:space="preserve"> </w:t>
            </w:r>
          </w:p>
        </w:tc>
        <w:tc>
          <w:tcPr>
            <w:tcW w:w="720" w:type="dxa"/>
          </w:tcPr>
          <w:p w:rsidR="00906C82" w:rsidRPr="00665B68" w:rsidRDefault="00CE5D3F" w:rsidP="003628C6">
            <w:pPr>
              <w:pStyle w:val="TableContent-Left"/>
              <w:rPr>
                <w:b w:val="0"/>
              </w:rPr>
            </w:pPr>
            <w:r>
              <w:rPr>
                <w:rFonts w:eastAsiaTheme="minorEastAsia" w:hint="eastAsia"/>
                <w:b w:val="0"/>
              </w:rPr>
              <w:t>7</w:t>
            </w:r>
            <w:r w:rsidR="00906C82">
              <w:rPr>
                <w:b w:val="0"/>
              </w:rPr>
              <w:t>:4</w:t>
            </w:r>
          </w:p>
        </w:tc>
        <w:tc>
          <w:tcPr>
            <w:tcW w:w="840" w:type="dxa"/>
          </w:tcPr>
          <w:p w:rsidR="00906C82" w:rsidRPr="00665B68" w:rsidRDefault="00906C82" w:rsidP="003628C6">
            <w:pPr>
              <w:pStyle w:val="TableContent-Left"/>
              <w:rPr>
                <w:b w:val="0"/>
              </w:rPr>
            </w:pPr>
            <w:r>
              <w:rPr>
                <w:b w:val="0"/>
              </w:rPr>
              <w:t>R</w:t>
            </w:r>
          </w:p>
        </w:tc>
        <w:tc>
          <w:tcPr>
            <w:tcW w:w="3777" w:type="dxa"/>
          </w:tcPr>
          <w:p w:rsidR="00906C82" w:rsidRPr="00665B68" w:rsidRDefault="00906C82" w:rsidP="003628C6">
            <w:pPr>
              <w:pStyle w:val="TableContent-Left"/>
              <w:rPr>
                <w:b w:val="0"/>
              </w:rPr>
            </w:pPr>
            <w:r w:rsidRPr="000C3CBE">
              <w:rPr>
                <w:rFonts w:eastAsia="新細明體" w:hint="eastAsia"/>
                <w:b w:val="0"/>
                <w:color w:val="auto"/>
              </w:rPr>
              <w:t>Major revision number</w:t>
            </w:r>
          </w:p>
        </w:tc>
        <w:tc>
          <w:tcPr>
            <w:tcW w:w="3543" w:type="dxa"/>
          </w:tcPr>
          <w:p w:rsidR="00906C82" w:rsidRPr="00665B68" w:rsidRDefault="00906C82" w:rsidP="003628C6">
            <w:pPr>
              <w:pStyle w:val="TableContent-Left"/>
              <w:rPr>
                <w:b w:val="0"/>
              </w:rPr>
            </w:pPr>
            <w:r>
              <w:rPr>
                <w:rFonts w:eastAsia="新細明體" w:hint="eastAsia"/>
                <w:b w:val="0"/>
                <w:color w:val="auto"/>
              </w:rPr>
              <w:t>ATC</w:t>
            </w:r>
            <w:r w:rsidR="003628C6">
              <w:rPr>
                <w:rFonts w:eastAsia="新細明體" w:hint="eastAsia"/>
                <w:b w:val="0"/>
                <w:color w:val="auto"/>
              </w:rPr>
              <w:t>BMC300</w:t>
            </w:r>
            <w:r>
              <w:rPr>
                <w:rFonts w:eastAsia="新細明體" w:hint="eastAsia"/>
                <w:b w:val="0"/>
                <w:color w:val="auto"/>
              </w:rPr>
              <w:t>_</w:t>
            </w:r>
            <w:r w:rsidRPr="000C3CBE">
              <w:rPr>
                <w:rFonts w:eastAsia="新細明體" w:hint="eastAsia"/>
                <w:b w:val="0"/>
                <w:color w:val="auto"/>
              </w:rPr>
              <w:t>REV_MAJOR</w:t>
            </w:r>
          </w:p>
        </w:tc>
      </w:tr>
      <w:tr w:rsidR="00906C82" w:rsidRPr="00665B68" w:rsidTr="003628C6">
        <w:tc>
          <w:tcPr>
            <w:tcW w:w="1263" w:type="dxa"/>
          </w:tcPr>
          <w:p w:rsidR="00906C82" w:rsidRPr="0041394D" w:rsidRDefault="00906C82" w:rsidP="003628C6">
            <w:pPr>
              <w:pStyle w:val="TableContent-Left"/>
              <w:rPr>
                <w:rFonts w:eastAsia="新細明體"/>
                <w:b w:val="0"/>
              </w:rPr>
            </w:pPr>
            <w:r w:rsidRPr="0041394D">
              <w:rPr>
                <w:rFonts w:eastAsia="新細明體" w:hint="eastAsia"/>
                <w:b w:val="0"/>
              </w:rPr>
              <w:t>R</w:t>
            </w:r>
            <w:r>
              <w:rPr>
                <w:rFonts w:eastAsia="新細明體"/>
                <w:b w:val="0"/>
              </w:rPr>
              <w:t>evMinor</w:t>
            </w:r>
            <w:r w:rsidRPr="0041394D">
              <w:rPr>
                <w:rFonts w:eastAsia="新細明體" w:hint="eastAsia"/>
                <w:b w:val="0"/>
              </w:rPr>
              <w:t xml:space="preserve"> </w:t>
            </w:r>
          </w:p>
        </w:tc>
        <w:tc>
          <w:tcPr>
            <w:tcW w:w="720" w:type="dxa"/>
          </w:tcPr>
          <w:p w:rsidR="00906C82" w:rsidRPr="00665B68" w:rsidRDefault="00906C82" w:rsidP="003628C6">
            <w:pPr>
              <w:pStyle w:val="TableContent-Left"/>
              <w:rPr>
                <w:b w:val="0"/>
              </w:rPr>
            </w:pPr>
            <w:r>
              <w:rPr>
                <w:b w:val="0"/>
              </w:rPr>
              <w:t>3:0</w:t>
            </w:r>
          </w:p>
        </w:tc>
        <w:tc>
          <w:tcPr>
            <w:tcW w:w="840" w:type="dxa"/>
          </w:tcPr>
          <w:p w:rsidR="00906C82" w:rsidRPr="00665B68" w:rsidRDefault="00906C82" w:rsidP="003628C6">
            <w:pPr>
              <w:pStyle w:val="TableContent-Left"/>
              <w:rPr>
                <w:b w:val="0"/>
              </w:rPr>
            </w:pPr>
            <w:r>
              <w:rPr>
                <w:b w:val="0"/>
              </w:rPr>
              <w:t>R</w:t>
            </w:r>
          </w:p>
        </w:tc>
        <w:tc>
          <w:tcPr>
            <w:tcW w:w="3777" w:type="dxa"/>
          </w:tcPr>
          <w:p w:rsidR="00906C82" w:rsidRPr="00665B68" w:rsidRDefault="00906C82" w:rsidP="003628C6">
            <w:pPr>
              <w:pStyle w:val="TableContent-Left"/>
              <w:rPr>
                <w:b w:val="0"/>
              </w:rPr>
            </w:pPr>
            <w:r w:rsidRPr="000C3CBE">
              <w:rPr>
                <w:rFonts w:eastAsia="新細明體" w:hint="eastAsia"/>
                <w:b w:val="0"/>
                <w:color w:val="auto"/>
              </w:rPr>
              <w:t>Minor revision number</w:t>
            </w:r>
          </w:p>
        </w:tc>
        <w:tc>
          <w:tcPr>
            <w:tcW w:w="3543" w:type="dxa"/>
          </w:tcPr>
          <w:p w:rsidR="00906C82" w:rsidRPr="00665B68" w:rsidRDefault="00906C82" w:rsidP="003628C6">
            <w:pPr>
              <w:pStyle w:val="TableContent-Left"/>
              <w:rPr>
                <w:b w:val="0"/>
              </w:rPr>
            </w:pPr>
            <w:r>
              <w:rPr>
                <w:rFonts w:eastAsia="新細明體" w:hint="eastAsia"/>
                <w:b w:val="0"/>
                <w:color w:val="auto"/>
              </w:rPr>
              <w:t>ATC</w:t>
            </w:r>
            <w:r w:rsidR="003628C6">
              <w:rPr>
                <w:rFonts w:eastAsia="新細明體" w:hint="eastAsia"/>
                <w:b w:val="0"/>
                <w:color w:val="auto"/>
              </w:rPr>
              <w:t>BMC300</w:t>
            </w:r>
            <w:r>
              <w:rPr>
                <w:rFonts w:eastAsia="新細明體" w:hint="eastAsia"/>
                <w:b w:val="0"/>
                <w:color w:val="auto"/>
              </w:rPr>
              <w:t>_</w:t>
            </w:r>
            <w:r w:rsidRPr="000C3CBE">
              <w:rPr>
                <w:rFonts w:eastAsia="新細明體" w:hint="eastAsia"/>
                <w:b w:val="0"/>
                <w:color w:val="auto"/>
              </w:rPr>
              <w:t>REV_M</w:t>
            </w:r>
            <w:r>
              <w:rPr>
                <w:rFonts w:eastAsia="新細明體"/>
                <w:b w:val="0"/>
                <w:color w:val="auto"/>
              </w:rPr>
              <w:t>INOR</w:t>
            </w:r>
          </w:p>
        </w:tc>
      </w:tr>
    </w:tbl>
    <w:p w:rsidR="00906C82" w:rsidRDefault="00906C82" w:rsidP="00906C82">
      <w:pPr>
        <w:rPr>
          <w:rFonts w:eastAsiaTheme="minorEastAsia"/>
        </w:rPr>
      </w:pPr>
    </w:p>
    <w:p w:rsidR="00852D2C" w:rsidRDefault="00852D2C" w:rsidP="00852D2C">
      <w:pPr>
        <w:pStyle w:val="31"/>
        <w:spacing w:before="203"/>
      </w:pPr>
      <w:r>
        <w:rPr>
          <w:rFonts w:eastAsiaTheme="minorEastAsia" w:hint="eastAsia"/>
        </w:rPr>
        <w:t>Priority</w:t>
      </w:r>
      <w:r>
        <w:rPr>
          <w:rFonts w:hint="eastAsia"/>
        </w:rPr>
        <w:t xml:space="preserve"> </w:t>
      </w:r>
      <w:r>
        <w:t>(0x</w:t>
      </w:r>
      <w:r>
        <w:rPr>
          <w:rFonts w:eastAsiaTheme="minorEastAsia" w:hint="eastAsia"/>
        </w:rPr>
        <w:t>10)</w:t>
      </w:r>
    </w:p>
    <w:p w:rsidR="00852D2C" w:rsidRDefault="00852D2C" w:rsidP="00852D2C">
      <w:r>
        <w:t xml:space="preserve">ATCBMC300 supports two-level priority scheme to arbitrate master requests. Three modes are provided by setting </w:t>
      </w:r>
      <w:r w:rsidRPr="008C17E5">
        <w:rPr>
          <w:b/>
        </w:rPr>
        <w:t>PReload</w:t>
      </w:r>
      <w:r>
        <w:t xml:space="preserve"> field. The initial value of </w:t>
      </w:r>
      <w:r w:rsidRPr="008C17E5">
        <w:rPr>
          <w:b/>
        </w:rPr>
        <w:t>PReload</w:t>
      </w:r>
      <w:r>
        <w:t xml:space="preserve"> is 0xF</w:t>
      </w:r>
      <w:r>
        <w:rPr>
          <w:rFonts w:eastAsiaTheme="minorEastAsia" w:hint="eastAsia"/>
        </w:rPr>
        <w:t>FFF</w:t>
      </w:r>
      <w:r>
        <w:t xml:space="preserve"> which indicates using round-robin mode by default. Set </w:t>
      </w:r>
      <w:r w:rsidRPr="008C17E5">
        <w:rPr>
          <w:b/>
        </w:rPr>
        <w:t>PHigh0</w:t>
      </w:r>
      <w:r>
        <w:t xml:space="preserve"> to indicate that master 0 always has the highest </w:t>
      </w:r>
      <w:r>
        <w:lastRenderedPageBreak/>
        <w:t xml:space="preserve">priority. ATCBMC300 internal priority status register will be reloaded to </w:t>
      </w:r>
      <w:r w:rsidRPr="008C17E5">
        <w:rPr>
          <w:b/>
        </w:rPr>
        <w:t>PReload</w:t>
      </w:r>
      <w:r>
        <w:t xml:space="preserve"> value as soon as </w:t>
      </w:r>
      <w:r w:rsidRPr="008C17E5">
        <w:rPr>
          <w:b/>
        </w:rPr>
        <w:t>PReload</w:t>
      </w:r>
      <w:r>
        <w:t xml:space="preserve"> is updated. See section </w:t>
      </w:r>
      <w:r>
        <w:fldChar w:fldCharType="begin"/>
      </w:r>
      <w:r>
        <w:instrText xml:space="preserve"> REF _Ref311809607 \r \h </w:instrText>
      </w:r>
      <w:r>
        <w:fldChar w:fldCharType="separate"/>
      </w:r>
      <w:r>
        <w:t>4</w:t>
      </w:r>
      <w:r>
        <w:fldChar w:fldCharType="end"/>
      </w:r>
      <w:r>
        <w:t xml:space="preserve"> for two-level priority scheme details.</w:t>
      </w:r>
    </w:p>
    <w:p w:rsidR="00852D2C" w:rsidRPr="00F87A19" w:rsidRDefault="00852D2C" w:rsidP="00852D2C">
      <w:pPr>
        <w:rPr>
          <w:rFonts w:eastAsiaTheme="minorEastAsia"/>
        </w:rPr>
      </w:pPr>
    </w:p>
    <w:tbl>
      <w:tblPr>
        <w:tblW w:w="10143"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0" w:type="dxa"/>
        </w:tblCellMar>
        <w:tblLook w:val="0000" w:firstRow="0" w:lastRow="0" w:firstColumn="0" w:lastColumn="0" w:noHBand="0" w:noVBand="0"/>
      </w:tblPr>
      <w:tblGrid>
        <w:gridCol w:w="1263"/>
        <w:gridCol w:w="720"/>
        <w:gridCol w:w="840"/>
        <w:gridCol w:w="5399"/>
        <w:gridCol w:w="1921"/>
      </w:tblGrid>
      <w:tr w:rsidR="00852D2C" w:rsidRPr="00231AA2" w:rsidTr="004D391F">
        <w:tc>
          <w:tcPr>
            <w:tcW w:w="1263" w:type="dxa"/>
            <w:shd w:val="clear" w:color="auto" w:fill="auto"/>
          </w:tcPr>
          <w:p w:rsidR="00852D2C" w:rsidRPr="00231AA2" w:rsidRDefault="00852D2C" w:rsidP="00032385">
            <w:pPr>
              <w:pStyle w:val="TableContent-Left"/>
            </w:pPr>
            <w:r>
              <w:t>Name</w:t>
            </w:r>
          </w:p>
        </w:tc>
        <w:tc>
          <w:tcPr>
            <w:tcW w:w="720" w:type="dxa"/>
            <w:shd w:val="clear" w:color="auto" w:fill="auto"/>
          </w:tcPr>
          <w:p w:rsidR="00852D2C" w:rsidRPr="00231AA2" w:rsidRDefault="00852D2C" w:rsidP="00032385">
            <w:pPr>
              <w:pStyle w:val="TableContent-Left"/>
            </w:pPr>
            <w:r>
              <w:t>Bit</w:t>
            </w:r>
          </w:p>
        </w:tc>
        <w:tc>
          <w:tcPr>
            <w:tcW w:w="840" w:type="dxa"/>
            <w:shd w:val="clear" w:color="auto" w:fill="auto"/>
          </w:tcPr>
          <w:p w:rsidR="00852D2C" w:rsidRPr="00231AA2" w:rsidRDefault="00852D2C" w:rsidP="00032385">
            <w:pPr>
              <w:pStyle w:val="TableContent-Left"/>
            </w:pPr>
            <w:r w:rsidRPr="00231AA2">
              <w:t>Type</w:t>
            </w:r>
          </w:p>
        </w:tc>
        <w:tc>
          <w:tcPr>
            <w:tcW w:w="5399" w:type="dxa"/>
            <w:shd w:val="clear" w:color="auto" w:fill="auto"/>
          </w:tcPr>
          <w:p w:rsidR="00852D2C" w:rsidRPr="00231AA2" w:rsidRDefault="00852D2C" w:rsidP="00032385">
            <w:pPr>
              <w:pStyle w:val="TableContent-Left"/>
            </w:pPr>
            <w:r w:rsidRPr="00231AA2">
              <w:t>Description</w:t>
            </w:r>
          </w:p>
        </w:tc>
        <w:tc>
          <w:tcPr>
            <w:tcW w:w="1921" w:type="dxa"/>
            <w:shd w:val="clear" w:color="auto" w:fill="auto"/>
          </w:tcPr>
          <w:p w:rsidR="00852D2C" w:rsidRPr="00231AA2" w:rsidRDefault="00852D2C" w:rsidP="00032385">
            <w:pPr>
              <w:pStyle w:val="TableContent-Left"/>
            </w:pPr>
            <w:r>
              <w:t>Reset</w:t>
            </w:r>
          </w:p>
        </w:tc>
      </w:tr>
      <w:tr w:rsidR="00852D2C" w:rsidRPr="00665B68" w:rsidTr="004D391F">
        <w:tc>
          <w:tcPr>
            <w:tcW w:w="1263" w:type="dxa"/>
            <w:shd w:val="clear" w:color="auto" w:fill="auto"/>
          </w:tcPr>
          <w:p w:rsidR="00852D2C" w:rsidRPr="00A33B85" w:rsidRDefault="00852D2C" w:rsidP="00032385">
            <w:pPr>
              <w:pStyle w:val="TableContent-Left"/>
              <w:rPr>
                <w:b w:val="0"/>
              </w:rPr>
            </w:pPr>
            <w:r>
              <w:rPr>
                <w:rFonts w:eastAsia="新細明體" w:hint="eastAsia"/>
                <w:b w:val="0"/>
              </w:rPr>
              <w:t>PHigh0</w:t>
            </w:r>
          </w:p>
        </w:tc>
        <w:tc>
          <w:tcPr>
            <w:tcW w:w="720" w:type="dxa"/>
            <w:shd w:val="clear" w:color="auto" w:fill="auto"/>
          </w:tcPr>
          <w:p w:rsidR="00852D2C" w:rsidRPr="00CA10A4" w:rsidRDefault="00852D2C" w:rsidP="00032385">
            <w:pPr>
              <w:pStyle w:val="TableContent-Left"/>
              <w:rPr>
                <w:rFonts w:eastAsiaTheme="minorEastAsia"/>
                <w:b w:val="0"/>
              </w:rPr>
            </w:pPr>
            <w:r>
              <w:rPr>
                <w:rFonts w:eastAsiaTheme="minorEastAsia" w:hint="eastAsia"/>
                <w:b w:val="0"/>
              </w:rPr>
              <w:t>31</w:t>
            </w:r>
          </w:p>
        </w:tc>
        <w:tc>
          <w:tcPr>
            <w:tcW w:w="840" w:type="dxa"/>
            <w:shd w:val="clear" w:color="auto" w:fill="auto"/>
          </w:tcPr>
          <w:p w:rsidR="00852D2C" w:rsidRPr="00665B68" w:rsidRDefault="00852D2C" w:rsidP="00032385">
            <w:pPr>
              <w:pStyle w:val="TableContent-Left"/>
              <w:rPr>
                <w:b w:val="0"/>
              </w:rPr>
            </w:pPr>
            <w:r>
              <w:rPr>
                <w:b w:val="0"/>
              </w:rPr>
              <w:t>R/W</w:t>
            </w:r>
          </w:p>
        </w:tc>
        <w:tc>
          <w:tcPr>
            <w:tcW w:w="5399" w:type="dxa"/>
            <w:shd w:val="clear" w:color="auto" w:fill="auto"/>
          </w:tcPr>
          <w:p w:rsidR="00852D2C" w:rsidRDefault="00852D2C" w:rsidP="00032385">
            <w:pPr>
              <w:pStyle w:val="TableContent-Left"/>
              <w:rPr>
                <w:rFonts w:eastAsia="新細明體"/>
                <w:b w:val="0"/>
              </w:rPr>
            </w:pPr>
            <w:r>
              <w:rPr>
                <w:rFonts w:eastAsia="新細明體"/>
                <w:b w:val="0"/>
              </w:rPr>
              <w:t>M</w:t>
            </w:r>
            <w:r>
              <w:rPr>
                <w:rFonts w:eastAsia="新細明體" w:hint="eastAsia"/>
                <w:b w:val="0"/>
              </w:rPr>
              <w:t xml:space="preserve">aster 0 </w:t>
            </w:r>
            <w:r>
              <w:rPr>
                <w:rFonts w:eastAsia="新細明體"/>
                <w:b w:val="0"/>
              </w:rPr>
              <w:t>is</w:t>
            </w:r>
            <w:r>
              <w:rPr>
                <w:rFonts w:eastAsia="新細明體" w:hint="eastAsia"/>
                <w:b w:val="0"/>
              </w:rPr>
              <w:t xml:space="preserve"> the highest priority</w:t>
            </w:r>
            <w:r>
              <w:rPr>
                <w:rFonts w:eastAsia="新細明體"/>
                <w:b w:val="0"/>
              </w:rPr>
              <w:t xml:space="preserve"> master</w:t>
            </w:r>
          </w:p>
          <w:p w:rsidR="00852D2C" w:rsidRDefault="00852D2C" w:rsidP="00032385">
            <w:pPr>
              <w:pStyle w:val="TableContent-Left"/>
              <w:rPr>
                <w:rFonts w:eastAsia="新細明體"/>
                <w:b w:val="0"/>
              </w:rPr>
            </w:pPr>
            <w:r>
              <w:rPr>
                <w:rFonts w:eastAsia="新細明體"/>
                <w:b w:val="0"/>
              </w:rPr>
              <w:t>0: Disable</w:t>
            </w:r>
          </w:p>
          <w:p w:rsidR="00852D2C" w:rsidRPr="008E594B" w:rsidRDefault="00852D2C" w:rsidP="00032385">
            <w:pPr>
              <w:pStyle w:val="TableContent-Left"/>
              <w:rPr>
                <w:rFonts w:eastAsia="新細明體"/>
                <w:b w:val="0"/>
              </w:rPr>
            </w:pPr>
            <w:r>
              <w:rPr>
                <w:rFonts w:eastAsia="新細明體"/>
                <w:b w:val="0"/>
              </w:rPr>
              <w:t>1: Enable</w:t>
            </w:r>
          </w:p>
        </w:tc>
        <w:tc>
          <w:tcPr>
            <w:tcW w:w="1921" w:type="dxa"/>
            <w:shd w:val="clear" w:color="auto" w:fill="auto"/>
          </w:tcPr>
          <w:p w:rsidR="00852D2C" w:rsidRPr="00665B68" w:rsidRDefault="004D391F" w:rsidP="00032385">
            <w:pPr>
              <w:pStyle w:val="TableContent-Left"/>
              <w:rPr>
                <w:b w:val="0"/>
              </w:rPr>
            </w:pPr>
            <w:r w:rsidRPr="00B67702">
              <w:rPr>
                <w:b w:val="0"/>
              </w:rPr>
              <w:t>Depend on the configuration</w:t>
            </w:r>
          </w:p>
        </w:tc>
      </w:tr>
      <w:tr w:rsidR="00852D2C" w:rsidRPr="00665B68" w:rsidTr="004D391F">
        <w:tc>
          <w:tcPr>
            <w:tcW w:w="1263" w:type="dxa"/>
            <w:shd w:val="clear" w:color="auto" w:fill="auto"/>
          </w:tcPr>
          <w:p w:rsidR="00852D2C" w:rsidRDefault="00852D2C" w:rsidP="00032385">
            <w:pPr>
              <w:pStyle w:val="TableContent-Left"/>
              <w:rPr>
                <w:rFonts w:eastAsia="新細明體"/>
                <w:b w:val="0"/>
              </w:rPr>
            </w:pPr>
            <w:r>
              <w:rPr>
                <w:b w:val="0"/>
              </w:rPr>
              <w:t>-</w:t>
            </w:r>
          </w:p>
        </w:tc>
        <w:tc>
          <w:tcPr>
            <w:tcW w:w="720" w:type="dxa"/>
            <w:shd w:val="clear" w:color="auto" w:fill="auto"/>
          </w:tcPr>
          <w:p w:rsidR="00852D2C" w:rsidRPr="00CA10A4" w:rsidRDefault="00852D2C" w:rsidP="00032385">
            <w:pPr>
              <w:pStyle w:val="TableContent-Left"/>
              <w:rPr>
                <w:rFonts w:eastAsiaTheme="minorEastAsia"/>
                <w:b w:val="0"/>
              </w:rPr>
            </w:pPr>
            <w:r>
              <w:rPr>
                <w:b w:val="0"/>
              </w:rPr>
              <w:t>3</w:t>
            </w:r>
            <w:r>
              <w:rPr>
                <w:rFonts w:eastAsiaTheme="minorEastAsia" w:hint="eastAsia"/>
                <w:b w:val="0"/>
              </w:rPr>
              <w:t>0</w:t>
            </w:r>
            <w:r>
              <w:rPr>
                <w:b w:val="0"/>
              </w:rPr>
              <w:t>:</w:t>
            </w:r>
            <w:r>
              <w:rPr>
                <w:rFonts w:eastAsiaTheme="minorEastAsia" w:hint="eastAsia"/>
                <w:b w:val="0"/>
              </w:rPr>
              <w:t>16</w:t>
            </w:r>
          </w:p>
        </w:tc>
        <w:tc>
          <w:tcPr>
            <w:tcW w:w="840" w:type="dxa"/>
            <w:shd w:val="clear" w:color="auto" w:fill="auto"/>
          </w:tcPr>
          <w:p w:rsidR="00852D2C" w:rsidRDefault="00852D2C" w:rsidP="00032385">
            <w:pPr>
              <w:pStyle w:val="TableContent-Left"/>
              <w:rPr>
                <w:b w:val="0"/>
              </w:rPr>
            </w:pPr>
            <w:r>
              <w:rPr>
                <w:b w:val="0"/>
              </w:rPr>
              <w:t>-</w:t>
            </w:r>
          </w:p>
        </w:tc>
        <w:tc>
          <w:tcPr>
            <w:tcW w:w="5399" w:type="dxa"/>
            <w:shd w:val="clear" w:color="auto" w:fill="auto"/>
          </w:tcPr>
          <w:p w:rsidR="00852D2C" w:rsidRDefault="00852D2C" w:rsidP="00032385">
            <w:pPr>
              <w:pStyle w:val="TableContent-Left"/>
              <w:rPr>
                <w:rFonts w:eastAsia="新細明體"/>
                <w:b w:val="0"/>
              </w:rPr>
            </w:pPr>
            <w:r w:rsidRPr="00F50365">
              <w:rPr>
                <w:rFonts w:hint="eastAsia"/>
                <w:b w:val="0"/>
              </w:rPr>
              <w:t>Reserved</w:t>
            </w:r>
          </w:p>
        </w:tc>
        <w:tc>
          <w:tcPr>
            <w:tcW w:w="1921" w:type="dxa"/>
            <w:shd w:val="clear" w:color="auto" w:fill="auto"/>
          </w:tcPr>
          <w:p w:rsidR="00852D2C" w:rsidRDefault="00852D2C" w:rsidP="00032385">
            <w:pPr>
              <w:pStyle w:val="TableContent-Left"/>
              <w:rPr>
                <w:b w:val="0"/>
              </w:rPr>
            </w:pPr>
            <w:r>
              <w:rPr>
                <w:b w:val="0"/>
              </w:rPr>
              <w:t>-</w:t>
            </w:r>
          </w:p>
        </w:tc>
      </w:tr>
      <w:tr w:rsidR="00852D2C" w:rsidRPr="00665B68" w:rsidTr="004D391F">
        <w:tc>
          <w:tcPr>
            <w:tcW w:w="1263" w:type="dxa"/>
            <w:shd w:val="clear" w:color="auto" w:fill="auto"/>
          </w:tcPr>
          <w:p w:rsidR="00852D2C" w:rsidRPr="00A33B85" w:rsidRDefault="00C559B1" w:rsidP="00032385">
            <w:pPr>
              <w:pStyle w:val="TableContent-Left"/>
              <w:rPr>
                <w:b w:val="0"/>
              </w:rPr>
            </w:pPr>
            <w:r>
              <w:rPr>
                <w:b w:val="0"/>
              </w:rPr>
              <w:t>P</w:t>
            </w:r>
            <w:r>
              <w:rPr>
                <w:rFonts w:eastAsiaTheme="minorEastAsia" w:hint="eastAsia"/>
                <w:b w:val="0"/>
              </w:rPr>
              <w:t>R</w:t>
            </w:r>
            <w:r w:rsidR="00852D2C">
              <w:rPr>
                <w:b w:val="0"/>
              </w:rPr>
              <w:t>eload</w:t>
            </w:r>
          </w:p>
        </w:tc>
        <w:tc>
          <w:tcPr>
            <w:tcW w:w="720" w:type="dxa"/>
            <w:shd w:val="clear" w:color="auto" w:fill="auto"/>
          </w:tcPr>
          <w:p w:rsidR="00852D2C" w:rsidRPr="00665B68" w:rsidRDefault="00852D2C" w:rsidP="00032385">
            <w:pPr>
              <w:pStyle w:val="TableContent-Left"/>
              <w:rPr>
                <w:b w:val="0"/>
              </w:rPr>
            </w:pPr>
            <w:r>
              <w:rPr>
                <w:rFonts w:eastAsiaTheme="minorEastAsia" w:hint="eastAsia"/>
                <w:b w:val="0"/>
              </w:rPr>
              <w:t>15</w:t>
            </w:r>
            <w:r>
              <w:rPr>
                <w:b w:val="0"/>
              </w:rPr>
              <w:t>:0</w:t>
            </w:r>
          </w:p>
        </w:tc>
        <w:tc>
          <w:tcPr>
            <w:tcW w:w="840" w:type="dxa"/>
            <w:shd w:val="clear" w:color="auto" w:fill="auto"/>
          </w:tcPr>
          <w:p w:rsidR="00852D2C" w:rsidRPr="00665B68" w:rsidRDefault="00852D2C" w:rsidP="00032385">
            <w:pPr>
              <w:pStyle w:val="TableContent-Left"/>
              <w:rPr>
                <w:b w:val="0"/>
              </w:rPr>
            </w:pPr>
            <w:r>
              <w:rPr>
                <w:b w:val="0"/>
              </w:rPr>
              <w:t>R/W</w:t>
            </w:r>
          </w:p>
        </w:tc>
        <w:tc>
          <w:tcPr>
            <w:tcW w:w="5399" w:type="dxa"/>
            <w:shd w:val="clear" w:color="auto" w:fill="auto"/>
          </w:tcPr>
          <w:p w:rsidR="00852D2C" w:rsidRPr="00665B68" w:rsidRDefault="00C559B1" w:rsidP="00032385">
            <w:pPr>
              <w:pStyle w:val="TableContent-Left"/>
              <w:rPr>
                <w:b w:val="0"/>
              </w:rPr>
            </w:pPr>
            <w:r>
              <w:rPr>
                <w:rFonts w:eastAsiaTheme="minorEastAsia" w:hint="eastAsia"/>
                <w:b w:val="0"/>
              </w:rPr>
              <w:t>P</w:t>
            </w:r>
            <w:r w:rsidR="00852D2C">
              <w:rPr>
                <w:b w:val="0"/>
              </w:rPr>
              <w:t>Reload value while PStatus meets the reload condition, default value 0xF</w:t>
            </w:r>
            <w:r w:rsidR="00852D2C">
              <w:rPr>
                <w:rFonts w:eastAsiaTheme="minorEastAsia" w:hint="eastAsia"/>
                <w:b w:val="0"/>
              </w:rPr>
              <w:t>FFF</w:t>
            </w:r>
            <w:r w:rsidR="00852D2C">
              <w:rPr>
                <w:b w:val="0"/>
              </w:rPr>
              <w:t xml:space="preserve"> indicates arbitration in round-robin mode</w:t>
            </w:r>
          </w:p>
        </w:tc>
        <w:tc>
          <w:tcPr>
            <w:tcW w:w="1921" w:type="dxa"/>
            <w:shd w:val="clear" w:color="auto" w:fill="auto"/>
          </w:tcPr>
          <w:p w:rsidR="00852D2C" w:rsidRPr="00CA10A4" w:rsidRDefault="004D391F" w:rsidP="00032385">
            <w:pPr>
              <w:pStyle w:val="TableContent-Left"/>
              <w:rPr>
                <w:rFonts w:eastAsiaTheme="minorEastAsia"/>
                <w:b w:val="0"/>
              </w:rPr>
            </w:pPr>
            <w:r w:rsidRPr="00B67702">
              <w:rPr>
                <w:b w:val="0"/>
              </w:rPr>
              <w:t>Depend on the configuration</w:t>
            </w:r>
          </w:p>
        </w:tc>
      </w:tr>
    </w:tbl>
    <w:p w:rsidR="0027280C" w:rsidRDefault="0027280C" w:rsidP="00906C82">
      <w:pPr>
        <w:rPr>
          <w:rFonts w:eastAsiaTheme="minorEastAsia"/>
        </w:rPr>
      </w:pPr>
    </w:p>
    <w:p w:rsidR="0027280C" w:rsidRPr="0027280C" w:rsidRDefault="0027280C" w:rsidP="00906C82">
      <w:pPr>
        <w:rPr>
          <w:rFonts w:eastAsiaTheme="minorEastAsia"/>
        </w:rPr>
      </w:pPr>
    </w:p>
    <w:p w:rsidR="00906C82" w:rsidRDefault="00906C82" w:rsidP="00906C82">
      <w:pPr>
        <w:pStyle w:val="31"/>
        <w:spacing w:before="203"/>
      </w:pPr>
      <w:bookmarkStart w:id="48" w:name="_Toc15899062"/>
      <w:bookmarkStart w:id="49" w:name="_Toc102442412"/>
      <w:bookmarkStart w:id="50" w:name="_Ref145480233"/>
      <w:bookmarkStart w:id="51" w:name="_Ref145480255"/>
      <w:bookmarkStart w:id="52" w:name="_Toc306642238"/>
      <w:bookmarkStart w:id="53" w:name="_Ref306720912"/>
      <w:bookmarkStart w:id="54" w:name="_Ref306720961"/>
      <w:bookmarkStart w:id="55" w:name="_Toc306722223"/>
      <w:bookmarkStart w:id="56" w:name="_Ref313472091"/>
      <w:bookmarkStart w:id="57" w:name="_Toc377565413"/>
      <w:bookmarkStart w:id="58" w:name="_Toc438822207"/>
      <w:r>
        <w:rPr>
          <w:rFonts w:hint="eastAsia"/>
        </w:rPr>
        <w:t>Base/Size Register</w:t>
      </w:r>
      <w:bookmarkEnd w:id="48"/>
      <w:bookmarkEnd w:id="49"/>
      <w:bookmarkEnd w:id="50"/>
      <w:bookmarkEnd w:id="51"/>
      <w:r>
        <w:rPr>
          <w:rFonts w:hint="eastAsia"/>
        </w:rPr>
        <w:t xml:space="preserve"> of </w:t>
      </w:r>
      <w:r w:rsidR="003628C6">
        <w:rPr>
          <w:rFonts w:hint="eastAsia"/>
        </w:rPr>
        <w:t>AXI</w:t>
      </w:r>
      <w:r>
        <w:rPr>
          <w:rFonts w:hint="eastAsia"/>
        </w:rPr>
        <w:t xml:space="preserve"> Slave</w:t>
      </w:r>
      <w:r w:rsidRPr="00443EE1">
        <w:rPr>
          <w:rFonts w:hint="eastAsia"/>
        </w:rPr>
        <w:t xml:space="preserve"> </w:t>
      </w:r>
      <w:bookmarkEnd w:id="52"/>
      <w:bookmarkEnd w:id="53"/>
      <w:bookmarkEnd w:id="54"/>
      <w:bookmarkEnd w:id="55"/>
      <w:r w:rsidR="00AE6A69">
        <w:rPr>
          <w:rFonts w:eastAsiaTheme="minorEastAsia" w:hint="eastAsia"/>
          <w:i/>
        </w:rPr>
        <w:t>y</w:t>
      </w:r>
      <w:r w:rsidRPr="00443EE1">
        <w:t xml:space="preserve"> </w:t>
      </w:r>
      <w:r w:rsidR="00DF4ED8">
        <w:t>(0x</w:t>
      </w:r>
      <w:r w:rsidR="008879F1">
        <w:rPr>
          <w:rFonts w:eastAsiaTheme="minorEastAsia" w:hint="eastAsia"/>
        </w:rPr>
        <w:t>1</w:t>
      </w:r>
      <w:r w:rsidR="006F1FFF">
        <w:rPr>
          <w:rFonts w:eastAsiaTheme="minorEastAsia" w:hint="eastAsia"/>
        </w:rPr>
        <w:t>0</w:t>
      </w:r>
      <w:r>
        <w:t>0</w:t>
      </w:r>
      <w:r w:rsidR="00DF4ED8">
        <w:rPr>
          <w:rFonts w:eastAsiaTheme="minorEastAsia" w:hint="eastAsia"/>
        </w:rPr>
        <w:t>+(</w:t>
      </w:r>
      <w:r w:rsidR="00AE6A69">
        <w:rPr>
          <w:rFonts w:eastAsiaTheme="minorEastAsia" w:hint="eastAsia"/>
          <w:i/>
        </w:rPr>
        <w:t>y</w:t>
      </w:r>
      <w:r w:rsidR="00DF4ED8">
        <w:rPr>
          <w:rFonts w:eastAsiaTheme="minorEastAsia" w:hint="eastAsia"/>
        </w:rPr>
        <w:t>*</w:t>
      </w:r>
      <w:r w:rsidR="00F87A19">
        <w:rPr>
          <w:rFonts w:eastAsiaTheme="minorEastAsia" w:hint="eastAsia"/>
        </w:rPr>
        <w:t>0x</w:t>
      </w:r>
      <w:r w:rsidR="005A3451">
        <w:rPr>
          <w:rFonts w:eastAsiaTheme="minorEastAsia" w:hint="eastAsia"/>
        </w:rPr>
        <w:t>8</w:t>
      </w:r>
      <w:r w:rsidRPr="00992FDA">
        <w:t>)</w:t>
      </w:r>
      <w:bookmarkEnd w:id="56"/>
      <w:bookmarkEnd w:id="57"/>
      <w:r w:rsidR="00DF4ED8">
        <w:rPr>
          <w:rFonts w:eastAsiaTheme="minorEastAsia" w:hint="eastAsia"/>
        </w:rPr>
        <w:t>)</w:t>
      </w:r>
      <w:bookmarkEnd w:id="58"/>
    </w:p>
    <w:p w:rsidR="00906C82" w:rsidRDefault="00906C82" w:rsidP="00906C82">
      <w:r>
        <w:rPr>
          <w:rFonts w:hint="eastAsia"/>
        </w:rPr>
        <w:t xml:space="preserve">This register configures the base address/space size of </w:t>
      </w:r>
      <w:r w:rsidR="003628C6">
        <w:rPr>
          <w:rFonts w:hint="eastAsia"/>
        </w:rPr>
        <w:t>AXI</w:t>
      </w:r>
      <w:r>
        <w:rPr>
          <w:rFonts w:hint="eastAsia"/>
        </w:rPr>
        <w:t xml:space="preserve"> slave </w:t>
      </w:r>
      <w:r w:rsidR="00AE6A69">
        <w:rPr>
          <w:rFonts w:eastAsiaTheme="minorEastAsia" w:hint="eastAsia"/>
          <w:b/>
          <w:i/>
        </w:rPr>
        <w:t>y</w:t>
      </w:r>
      <w:r>
        <w:rPr>
          <w:rFonts w:hint="eastAsia"/>
        </w:rPr>
        <w:t xml:space="preserve">. The values of the Base/Size register of all the slaves that have the </w:t>
      </w:r>
      <w:r>
        <w:t>same</w:t>
      </w:r>
      <w:r>
        <w:rPr>
          <w:rFonts w:hint="eastAsia"/>
        </w:rPr>
        <w:t xml:space="preserve"> format and same definition as the fields. </w:t>
      </w:r>
      <w:r>
        <w:t xml:space="preserve">Either the “Base” or “Size” fields are READ ONLY of </w:t>
      </w:r>
      <w:r w:rsidR="003628C6">
        <w:t>AXI</w:t>
      </w:r>
      <w:r>
        <w:t xml:space="preserve"> slave </w:t>
      </w:r>
      <w:r w:rsidR="00AE6A69" w:rsidRPr="00AE6A69">
        <w:rPr>
          <w:rFonts w:eastAsiaTheme="minorEastAsia" w:hint="eastAsia"/>
          <w:b/>
          <w:i/>
        </w:rPr>
        <w:t>y</w:t>
      </w:r>
      <w:r>
        <w:t xml:space="preserve">. </w:t>
      </w:r>
      <w:r>
        <w:fldChar w:fldCharType="begin"/>
      </w:r>
      <w:r>
        <w:instrText xml:space="preserve"> REF _Ref377567905 \h </w:instrText>
      </w:r>
      <w:r>
        <w:fldChar w:fldCharType="separate"/>
      </w:r>
      <w:r>
        <w:t xml:space="preserve">Table </w:t>
      </w:r>
      <w:r>
        <w:rPr>
          <w:noProof/>
        </w:rPr>
        <w:t>9</w:t>
      </w:r>
      <w:r>
        <w:fldChar w:fldCharType="end"/>
      </w:r>
      <w:r w:rsidRPr="00C7219B">
        <w:rPr>
          <w:rFonts w:eastAsia="新細明體" w:hint="eastAsia"/>
        </w:rPr>
        <w:t xml:space="preserve"> </w:t>
      </w:r>
      <w:r>
        <w:rPr>
          <w:szCs w:val="20"/>
        </w:rPr>
        <w:t xml:space="preserve">shows the bit assignment. </w:t>
      </w:r>
    </w:p>
    <w:p w:rsidR="00906C82" w:rsidRPr="00325E77" w:rsidRDefault="00906C82" w:rsidP="00906C82">
      <w:pPr>
        <w:pStyle w:val="ae"/>
        <w:keepNext/>
        <w:rPr>
          <w:rFonts w:eastAsiaTheme="minorEastAsia"/>
        </w:rPr>
      </w:pPr>
      <w:bookmarkStart w:id="59" w:name="_Ref377567905"/>
      <w:bookmarkStart w:id="60" w:name="_Toc377567812"/>
      <w:bookmarkStart w:id="61" w:name="_Toc438822217"/>
      <w:r>
        <w:t xml:space="preserve">Table </w:t>
      </w:r>
      <w:fldSimple w:instr=" SEQ Table \* ARABIC ">
        <w:r>
          <w:rPr>
            <w:noProof/>
          </w:rPr>
          <w:t>9</w:t>
        </w:r>
      </w:fldSimple>
      <w:bookmarkEnd w:id="59"/>
      <w:r w:rsidRPr="00C7219B">
        <w:rPr>
          <w:rFonts w:eastAsia="新細明體" w:hint="eastAsia"/>
        </w:rPr>
        <w:t xml:space="preserve">. </w:t>
      </w:r>
      <w:r w:rsidRPr="002E0E7F">
        <w:t xml:space="preserve">Base/Size </w:t>
      </w:r>
      <w:r>
        <w:t>r</w:t>
      </w:r>
      <w:r w:rsidRPr="002E0E7F">
        <w:t xml:space="preserve">egisters of </w:t>
      </w:r>
      <w:r w:rsidR="003628C6">
        <w:t>AXI</w:t>
      </w:r>
      <w:r>
        <w:t xml:space="preserve"> s</w:t>
      </w:r>
      <w:r w:rsidRPr="002E0E7F">
        <w:t>lave</w:t>
      </w:r>
      <w:r>
        <w:t xml:space="preserve"> </w:t>
      </w:r>
      <w:bookmarkEnd w:id="60"/>
      <w:bookmarkEnd w:id="61"/>
      <w:r w:rsidR="00325E77">
        <w:rPr>
          <w:rFonts w:eastAsiaTheme="minorEastAsia" w:hint="eastAsia"/>
          <w:i/>
        </w:rPr>
        <w:t>y</w:t>
      </w:r>
    </w:p>
    <w:tbl>
      <w:tblPr>
        <w:tblW w:w="10143"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0" w:type="dxa"/>
        </w:tblCellMar>
        <w:tblLook w:val="0000" w:firstRow="0" w:lastRow="0" w:firstColumn="0" w:lastColumn="0" w:noHBand="0" w:noVBand="0"/>
      </w:tblPr>
      <w:tblGrid>
        <w:gridCol w:w="1263"/>
        <w:gridCol w:w="720"/>
        <w:gridCol w:w="840"/>
        <w:gridCol w:w="4320"/>
        <w:gridCol w:w="3000"/>
      </w:tblGrid>
      <w:tr w:rsidR="00906C82" w:rsidRPr="00231AA2" w:rsidTr="003628C6">
        <w:tc>
          <w:tcPr>
            <w:tcW w:w="1263" w:type="dxa"/>
            <w:shd w:val="clear" w:color="auto" w:fill="auto"/>
          </w:tcPr>
          <w:p w:rsidR="00906C82" w:rsidRPr="00231AA2" w:rsidRDefault="00906C82" w:rsidP="003628C6">
            <w:pPr>
              <w:pStyle w:val="TableContent-Left"/>
            </w:pPr>
            <w:r>
              <w:t>Name</w:t>
            </w:r>
          </w:p>
        </w:tc>
        <w:tc>
          <w:tcPr>
            <w:tcW w:w="720" w:type="dxa"/>
            <w:shd w:val="clear" w:color="auto" w:fill="auto"/>
          </w:tcPr>
          <w:p w:rsidR="00906C82" w:rsidRPr="00231AA2" w:rsidRDefault="00906C82" w:rsidP="003628C6">
            <w:pPr>
              <w:pStyle w:val="TableContent-Left"/>
            </w:pPr>
            <w:r>
              <w:t>Bit</w:t>
            </w:r>
          </w:p>
        </w:tc>
        <w:tc>
          <w:tcPr>
            <w:tcW w:w="840" w:type="dxa"/>
            <w:shd w:val="clear" w:color="auto" w:fill="auto"/>
          </w:tcPr>
          <w:p w:rsidR="00906C82" w:rsidRPr="00231AA2" w:rsidRDefault="00906C82" w:rsidP="003628C6">
            <w:pPr>
              <w:pStyle w:val="TableContent-Left"/>
            </w:pPr>
            <w:r w:rsidRPr="00231AA2">
              <w:t>Type</w:t>
            </w:r>
          </w:p>
        </w:tc>
        <w:tc>
          <w:tcPr>
            <w:tcW w:w="4320" w:type="dxa"/>
            <w:shd w:val="clear" w:color="auto" w:fill="auto"/>
          </w:tcPr>
          <w:p w:rsidR="00906C82" w:rsidRPr="00231AA2" w:rsidRDefault="00906C82" w:rsidP="003628C6">
            <w:pPr>
              <w:pStyle w:val="TableContent-Left"/>
            </w:pPr>
            <w:r w:rsidRPr="00231AA2">
              <w:t>Description</w:t>
            </w:r>
          </w:p>
        </w:tc>
        <w:tc>
          <w:tcPr>
            <w:tcW w:w="3000" w:type="dxa"/>
            <w:shd w:val="clear" w:color="auto" w:fill="auto"/>
          </w:tcPr>
          <w:p w:rsidR="00906C82" w:rsidRPr="00231AA2" w:rsidRDefault="00906C82" w:rsidP="003628C6">
            <w:pPr>
              <w:pStyle w:val="TableContent-Left"/>
            </w:pPr>
            <w:r>
              <w:t>Reset</w:t>
            </w:r>
          </w:p>
        </w:tc>
      </w:tr>
      <w:tr w:rsidR="00D22F26" w:rsidRPr="00665B68" w:rsidTr="006F1FFF">
        <w:tc>
          <w:tcPr>
            <w:tcW w:w="10143" w:type="dxa"/>
            <w:gridSpan w:val="5"/>
            <w:shd w:val="clear" w:color="auto" w:fill="auto"/>
          </w:tcPr>
          <w:p w:rsidR="00D22F26" w:rsidRPr="00D22F26" w:rsidRDefault="00D22F26" w:rsidP="008879F1">
            <w:pPr>
              <w:pStyle w:val="TableContent-Left"/>
              <w:rPr>
                <w:rFonts w:eastAsiaTheme="minorEastAsia"/>
                <w:b w:val="0"/>
              </w:rPr>
            </w:pPr>
            <w:r>
              <w:rPr>
                <w:rFonts w:hint="eastAsia"/>
              </w:rPr>
              <w:t>Base</w:t>
            </w:r>
            <w:r>
              <w:rPr>
                <w:rFonts w:eastAsiaTheme="minorEastAsia" w:hint="eastAsia"/>
              </w:rPr>
              <w:t xml:space="preserve"> High Part</w:t>
            </w:r>
            <w:r>
              <w:rPr>
                <w:rFonts w:hint="eastAsia"/>
              </w:rPr>
              <w:t xml:space="preserve"> Register</w:t>
            </w:r>
            <w:r>
              <w:t>(0x</w:t>
            </w:r>
            <w:r w:rsidR="008879F1">
              <w:rPr>
                <w:rFonts w:eastAsiaTheme="minorEastAsia" w:hint="eastAsia"/>
              </w:rPr>
              <w:t>1</w:t>
            </w:r>
            <w:r w:rsidR="0027280C">
              <w:rPr>
                <w:rFonts w:eastAsiaTheme="minorEastAsia" w:hint="eastAsia"/>
              </w:rPr>
              <w:t>0</w:t>
            </w:r>
            <w:r w:rsidR="002A6CE6">
              <w:rPr>
                <w:rFonts w:eastAsiaTheme="minorEastAsia" w:hint="eastAsia"/>
              </w:rPr>
              <w:t>4</w:t>
            </w:r>
            <w:r>
              <w:rPr>
                <w:rFonts w:eastAsiaTheme="minorEastAsia" w:hint="eastAsia"/>
              </w:rPr>
              <w:t>+(</w:t>
            </w:r>
            <w:r w:rsidR="00AE6A69">
              <w:rPr>
                <w:rFonts w:eastAsiaTheme="minorEastAsia" w:hint="eastAsia"/>
                <w:i/>
              </w:rPr>
              <w:t>y</w:t>
            </w:r>
            <w:r>
              <w:rPr>
                <w:rFonts w:eastAsiaTheme="minorEastAsia" w:hint="eastAsia"/>
              </w:rPr>
              <w:t>*0x</w:t>
            </w:r>
            <w:r w:rsidR="008879F1">
              <w:rPr>
                <w:rFonts w:eastAsiaTheme="minorEastAsia" w:hint="eastAsia"/>
              </w:rPr>
              <w:t>8</w:t>
            </w:r>
            <w:r w:rsidRPr="00992FDA">
              <w:t>)</w:t>
            </w:r>
            <w:r>
              <w:rPr>
                <w:rFonts w:eastAsiaTheme="minorEastAsia" w:hint="eastAsia"/>
              </w:rPr>
              <w:t>)</w:t>
            </w:r>
          </w:p>
        </w:tc>
      </w:tr>
      <w:tr w:rsidR="00D22F26" w:rsidRPr="00665B68" w:rsidTr="006F1FFF">
        <w:tc>
          <w:tcPr>
            <w:tcW w:w="1263" w:type="dxa"/>
            <w:shd w:val="clear" w:color="auto" w:fill="auto"/>
          </w:tcPr>
          <w:p w:rsidR="00D22F26" w:rsidRPr="00D22F26" w:rsidRDefault="00D22F26" w:rsidP="006F1FFF">
            <w:pPr>
              <w:pStyle w:val="TableContent-Left"/>
              <w:rPr>
                <w:rFonts w:eastAsiaTheme="minorEastAsia"/>
                <w:b w:val="0"/>
              </w:rPr>
            </w:pPr>
            <w:r>
              <w:rPr>
                <w:b w:val="0"/>
              </w:rPr>
              <w:t>Base</w:t>
            </w:r>
            <w:r>
              <w:rPr>
                <w:rFonts w:eastAsiaTheme="minorEastAsia" w:hint="eastAsia"/>
                <w:b w:val="0"/>
              </w:rPr>
              <w:t>_High</w:t>
            </w:r>
          </w:p>
        </w:tc>
        <w:tc>
          <w:tcPr>
            <w:tcW w:w="720" w:type="dxa"/>
            <w:shd w:val="clear" w:color="auto" w:fill="auto"/>
          </w:tcPr>
          <w:p w:rsidR="00D22F26" w:rsidRPr="00F87A19" w:rsidRDefault="00D22F26" w:rsidP="006F1FFF">
            <w:pPr>
              <w:pStyle w:val="TableContent-Left"/>
              <w:rPr>
                <w:rFonts w:eastAsiaTheme="minorEastAsia"/>
                <w:b w:val="0"/>
              </w:rPr>
            </w:pPr>
            <w:r>
              <w:rPr>
                <w:rFonts w:eastAsiaTheme="minorEastAsia" w:hint="eastAsia"/>
                <w:b w:val="0"/>
              </w:rPr>
              <w:t>31</w:t>
            </w:r>
            <w:r>
              <w:rPr>
                <w:b w:val="0"/>
              </w:rPr>
              <w:t>:</w:t>
            </w:r>
            <w:r>
              <w:rPr>
                <w:rFonts w:eastAsiaTheme="minorEastAsia" w:hint="eastAsia"/>
                <w:b w:val="0"/>
              </w:rPr>
              <w:t>0</w:t>
            </w:r>
          </w:p>
        </w:tc>
        <w:tc>
          <w:tcPr>
            <w:tcW w:w="840" w:type="dxa"/>
            <w:shd w:val="clear" w:color="auto" w:fill="auto"/>
          </w:tcPr>
          <w:p w:rsidR="00D22F26" w:rsidRPr="00665B68" w:rsidRDefault="00D22F26" w:rsidP="006F1FFF">
            <w:pPr>
              <w:pStyle w:val="TableContent-Left"/>
              <w:rPr>
                <w:b w:val="0"/>
              </w:rPr>
            </w:pPr>
            <w:r>
              <w:rPr>
                <w:b w:val="0"/>
              </w:rPr>
              <w:t>R</w:t>
            </w:r>
          </w:p>
        </w:tc>
        <w:tc>
          <w:tcPr>
            <w:tcW w:w="4320" w:type="dxa"/>
            <w:shd w:val="clear" w:color="auto" w:fill="auto"/>
          </w:tcPr>
          <w:p w:rsidR="00D22F26" w:rsidRPr="00665B68" w:rsidRDefault="00D22F26" w:rsidP="006F1FFF">
            <w:pPr>
              <w:pStyle w:val="TableContent-Left"/>
              <w:rPr>
                <w:b w:val="0"/>
              </w:rPr>
            </w:pPr>
            <w:r>
              <w:rPr>
                <w:rFonts w:hint="eastAsia"/>
                <w:b w:val="0"/>
              </w:rPr>
              <w:t>Base address</w:t>
            </w:r>
            <w:r w:rsidRPr="00F50365">
              <w:rPr>
                <w:rFonts w:hint="eastAsia"/>
                <w:b w:val="0"/>
              </w:rPr>
              <w:t xml:space="preserve"> [</w:t>
            </w:r>
            <w:r>
              <w:rPr>
                <w:rFonts w:eastAsiaTheme="minorEastAsia" w:hint="eastAsia"/>
                <w:b w:val="0"/>
              </w:rPr>
              <w:t>6</w:t>
            </w:r>
            <w:r>
              <w:rPr>
                <w:b w:val="0"/>
              </w:rPr>
              <w:t>3</w:t>
            </w:r>
            <w:r w:rsidRPr="00F50365">
              <w:rPr>
                <w:rFonts w:hint="eastAsia"/>
                <w:b w:val="0"/>
              </w:rPr>
              <w:t>:</w:t>
            </w:r>
            <w:r>
              <w:rPr>
                <w:rFonts w:eastAsiaTheme="minorEastAsia" w:hint="eastAsia"/>
                <w:b w:val="0"/>
              </w:rPr>
              <w:t>32</w:t>
            </w:r>
            <w:r w:rsidRPr="00F50365">
              <w:rPr>
                <w:rFonts w:hint="eastAsia"/>
                <w:b w:val="0"/>
              </w:rPr>
              <w:t>]</w:t>
            </w:r>
          </w:p>
        </w:tc>
        <w:tc>
          <w:tcPr>
            <w:tcW w:w="3000" w:type="dxa"/>
            <w:shd w:val="clear" w:color="auto" w:fill="auto"/>
          </w:tcPr>
          <w:p w:rsidR="00D22F26" w:rsidRPr="00665B68" w:rsidRDefault="00D22F26" w:rsidP="006F1FFF">
            <w:pPr>
              <w:pStyle w:val="TableContent-Left"/>
              <w:rPr>
                <w:b w:val="0"/>
              </w:rPr>
            </w:pPr>
            <w:r w:rsidRPr="00B67702">
              <w:rPr>
                <w:b w:val="0"/>
              </w:rPr>
              <w:t>Depend on the configuration</w:t>
            </w:r>
          </w:p>
        </w:tc>
      </w:tr>
      <w:tr w:rsidR="00D22F26" w:rsidRPr="00665B68" w:rsidTr="006F1FFF">
        <w:tc>
          <w:tcPr>
            <w:tcW w:w="10143" w:type="dxa"/>
            <w:gridSpan w:val="5"/>
            <w:shd w:val="clear" w:color="auto" w:fill="auto"/>
          </w:tcPr>
          <w:p w:rsidR="00D22F26" w:rsidRPr="00B67702" w:rsidRDefault="00D22F26" w:rsidP="00AE6A69">
            <w:pPr>
              <w:pStyle w:val="TableContent-Left"/>
              <w:rPr>
                <w:b w:val="0"/>
              </w:rPr>
            </w:pPr>
            <w:r>
              <w:rPr>
                <w:rFonts w:hint="eastAsia"/>
              </w:rPr>
              <w:t>Base</w:t>
            </w:r>
            <w:r>
              <w:rPr>
                <w:rFonts w:eastAsiaTheme="minorEastAsia" w:hint="eastAsia"/>
              </w:rPr>
              <w:t xml:space="preserve"> Low Part</w:t>
            </w:r>
            <w:r>
              <w:rPr>
                <w:rFonts w:hint="eastAsia"/>
              </w:rPr>
              <w:t>/Size Register</w:t>
            </w:r>
            <w:r>
              <w:t>(0x</w:t>
            </w:r>
            <w:r w:rsidR="008879F1">
              <w:rPr>
                <w:rFonts w:eastAsiaTheme="minorEastAsia" w:hint="eastAsia"/>
              </w:rPr>
              <w:t>1</w:t>
            </w:r>
            <w:r w:rsidR="0027280C">
              <w:rPr>
                <w:rFonts w:eastAsiaTheme="minorEastAsia" w:hint="eastAsia"/>
              </w:rPr>
              <w:t>0</w:t>
            </w:r>
            <w:r>
              <w:t>0</w:t>
            </w:r>
            <w:r>
              <w:rPr>
                <w:rFonts w:eastAsiaTheme="minorEastAsia" w:hint="eastAsia"/>
              </w:rPr>
              <w:t>+(</w:t>
            </w:r>
            <w:r w:rsidR="00AE6A69">
              <w:rPr>
                <w:rFonts w:eastAsiaTheme="minorEastAsia" w:hint="eastAsia"/>
                <w:i/>
              </w:rPr>
              <w:t>y</w:t>
            </w:r>
            <w:r>
              <w:rPr>
                <w:rFonts w:eastAsiaTheme="minorEastAsia" w:hint="eastAsia"/>
              </w:rPr>
              <w:t>*0x</w:t>
            </w:r>
            <w:r w:rsidR="008879F1">
              <w:rPr>
                <w:rFonts w:eastAsiaTheme="minorEastAsia" w:hint="eastAsia"/>
              </w:rPr>
              <w:t>8</w:t>
            </w:r>
            <w:r w:rsidRPr="00992FDA">
              <w:t>)</w:t>
            </w:r>
            <w:r>
              <w:rPr>
                <w:rFonts w:eastAsiaTheme="minorEastAsia" w:hint="eastAsia"/>
              </w:rPr>
              <w:t>)</w:t>
            </w:r>
          </w:p>
        </w:tc>
      </w:tr>
      <w:tr w:rsidR="00906C82" w:rsidRPr="00665B68" w:rsidTr="003628C6">
        <w:tc>
          <w:tcPr>
            <w:tcW w:w="1263" w:type="dxa"/>
            <w:shd w:val="clear" w:color="auto" w:fill="auto"/>
          </w:tcPr>
          <w:p w:rsidR="00906C82" w:rsidRPr="00F87A19" w:rsidRDefault="00906C82" w:rsidP="003628C6">
            <w:pPr>
              <w:pStyle w:val="TableContent-Left"/>
              <w:rPr>
                <w:rFonts w:eastAsiaTheme="minorEastAsia"/>
                <w:b w:val="0"/>
              </w:rPr>
            </w:pPr>
            <w:r>
              <w:rPr>
                <w:b w:val="0"/>
              </w:rPr>
              <w:t>Base</w:t>
            </w:r>
            <w:r w:rsidR="00F87A19">
              <w:rPr>
                <w:rFonts w:eastAsiaTheme="minorEastAsia" w:hint="eastAsia"/>
                <w:b w:val="0"/>
              </w:rPr>
              <w:t>_Low</w:t>
            </w:r>
          </w:p>
        </w:tc>
        <w:tc>
          <w:tcPr>
            <w:tcW w:w="720" w:type="dxa"/>
            <w:shd w:val="clear" w:color="auto" w:fill="auto"/>
          </w:tcPr>
          <w:p w:rsidR="00906C82" w:rsidRPr="00DF4ED8" w:rsidRDefault="00DF4ED8" w:rsidP="00DF4ED8">
            <w:pPr>
              <w:pStyle w:val="TableContent-Left"/>
              <w:rPr>
                <w:rFonts w:eastAsiaTheme="minorEastAsia"/>
                <w:b w:val="0"/>
              </w:rPr>
            </w:pPr>
            <w:r>
              <w:rPr>
                <w:rFonts w:eastAsiaTheme="minorEastAsia" w:hint="eastAsia"/>
                <w:b w:val="0"/>
              </w:rPr>
              <w:t>3</w:t>
            </w:r>
            <w:r w:rsidR="00F87A19">
              <w:rPr>
                <w:rFonts w:eastAsiaTheme="minorEastAsia" w:hint="eastAsia"/>
                <w:b w:val="0"/>
              </w:rPr>
              <w:t>1</w:t>
            </w:r>
            <w:r w:rsidR="00906C82">
              <w:rPr>
                <w:b w:val="0"/>
              </w:rPr>
              <w:t>:2</w:t>
            </w:r>
            <w:r>
              <w:rPr>
                <w:rFonts w:eastAsiaTheme="minorEastAsia" w:hint="eastAsia"/>
                <w:b w:val="0"/>
              </w:rPr>
              <w:t>0</w:t>
            </w:r>
          </w:p>
        </w:tc>
        <w:tc>
          <w:tcPr>
            <w:tcW w:w="840" w:type="dxa"/>
            <w:shd w:val="clear" w:color="auto" w:fill="auto"/>
          </w:tcPr>
          <w:p w:rsidR="00906C82" w:rsidRPr="00665B68" w:rsidRDefault="00906C82" w:rsidP="003628C6">
            <w:pPr>
              <w:pStyle w:val="TableContent-Left"/>
              <w:rPr>
                <w:b w:val="0"/>
              </w:rPr>
            </w:pPr>
            <w:r>
              <w:rPr>
                <w:b w:val="0"/>
              </w:rPr>
              <w:t>R</w:t>
            </w:r>
          </w:p>
        </w:tc>
        <w:tc>
          <w:tcPr>
            <w:tcW w:w="4320" w:type="dxa"/>
            <w:shd w:val="clear" w:color="auto" w:fill="auto"/>
          </w:tcPr>
          <w:p w:rsidR="00906C82" w:rsidRPr="00665B68" w:rsidRDefault="00906C82" w:rsidP="00F87A19">
            <w:pPr>
              <w:pStyle w:val="TableContent-Left"/>
              <w:rPr>
                <w:b w:val="0"/>
              </w:rPr>
            </w:pPr>
            <w:r>
              <w:rPr>
                <w:rFonts w:hint="eastAsia"/>
                <w:b w:val="0"/>
              </w:rPr>
              <w:t>Base address</w:t>
            </w:r>
            <w:r w:rsidRPr="00F50365">
              <w:rPr>
                <w:rFonts w:hint="eastAsia"/>
                <w:b w:val="0"/>
              </w:rPr>
              <w:t xml:space="preserve"> [</w:t>
            </w:r>
            <w:r w:rsidR="00F87A19">
              <w:rPr>
                <w:rFonts w:eastAsiaTheme="minorEastAsia" w:hint="eastAsia"/>
                <w:b w:val="0"/>
              </w:rPr>
              <w:t>31</w:t>
            </w:r>
            <w:r w:rsidRPr="00F50365">
              <w:rPr>
                <w:rFonts w:hint="eastAsia"/>
                <w:b w:val="0"/>
              </w:rPr>
              <w:t>:2</w:t>
            </w:r>
            <w:r w:rsidR="00DF4ED8">
              <w:rPr>
                <w:rFonts w:eastAsiaTheme="minorEastAsia" w:hint="eastAsia"/>
                <w:b w:val="0"/>
              </w:rPr>
              <w:t>0</w:t>
            </w:r>
            <w:r w:rsidRPr="00F50365">
              <w:rPr>
                <w:rFonts w:hint="eastAsia"/>
                <w:b w:val="0"/>
              </w:rPr>
              <w:t>]</w:t>
            </w:r>
          </w:p>
        </w:tc>
        <w:tc>
          <w:tcPr>
            <w:tcW w:w="3000" w:type="dxa"/>
            <w:shd w:val="clear" w:color="auto" w:fill="auto"/>
          </w:tcPr>
          <w:p w:rsidR="00906C82" w:rsidRPr="00665B68" w:rsidRDefault="00906C82" w:rsidP="003628C6">
            <w:pPr>
              <w:pStyle w:val="TableContent-Left"/>
              <w:rPr>
                <w:b w:val="0"/>
              </w:rPr>
            </w:pPr>
            <w:r w:rsidRPr="00B67702">
              <w:rPr>
                <w:b w:val="0"/>
              </w:rPr>
              <w:t>Depend on the configuration</w:t>
            </w:r>
          </w:p>
        </w:tc>
      </w:tr>
      <w:tr w:rsidR="00906C82" w:rsidRPr="00665B68" w:rsidTr="003628C6">
        <w:tc>
          <w:tcPr>
            <w:tcW w:w="1263" w:type="dxa"/>
            <w:shd w:val="clear" w:color="auto" w:fill="auto"/>
          </w:tcPr>
          <w:p w:rsidR="00906C82" w:rsidRPr="00876749" w:rsidRDefault="00876749" w:rsidP="003628C6">
            <w:pPr>
              <w:pStyle w:val="TableContent-Left"/>
              <w:rPr>
                <w:rFonts w:eastAsiaTheme="minorEastAsia"/>
                <w:b w:val="0"/>
              </w:rPr>
            </w:pPr>
            <w:r>
              <w:rPr>
                <w:rFonts w:eastAsiaTheme="minorEastAsia" w:hint="eastAsia"/>
                <w:b w:val="0"/>
              </w:rPr>
              <w:t>-</w:t>
            </w:r>
          </w:p>
        </w:tc>
        <w:tc>
          <w:tcPr>
            <w:tcW w:w="720" w:type="dxa"/>
            <w:shd w:val="clear" w:color="auto" w:fill="auto"/>
          </w:tcPr>
          <w:p w:rsidR="00906C82" w:rsidRPr="00DA3F36" w:rsidRDefault="00906C82" w:rsidP="00DA3F36">
            <w:pPr>
              <w:pStyle w:val="TableContent-Left"/>
              <w:rPr>
                <w:rFonts w:eastAsiaTheme="minorEastAsia"/>
                <w:b w:val="0"/>
              </w:rPr>
            </w:pPr>
            <w:r>
              <w:rPr>
                <w:b w:val="0"/>
              </w:rPr>
              <w:t>19:</w:t>
            </w:r>
            <w:r w:rsidR="00DA3F36">
              <w:rPr>
                <w:rFonts w:eastAsiaTheme="minorEastAsia" w:hint="eastAsia"/>
                <w:b w:val="0"/>
              </w:rPr>
              <w:t>8</w:t>
            </w:r>
          </w:p>
        </w:tc>
        <w:tc>
          <w:tcPr>
            <w:tcW w:w="840" w:type="dxa"/>
            <w:shd w:val="clear" w:color="auto" w:fill="auto"/>
          </w:tcPr>
          <w:p w:rsidR="00906C82" w:rsidRPr="00876749" w:rsidRDefault="00876749" w:rsidP="003628C6">
            <w:pPr>
              <w:pStyle w:val="TableContent-Left"/>
              <w:rPr>
                <w:rFonts w:eastAsiaTheme="minorEastAsia"/>
                <w:b w:val="0"/>
              </w:rPr>
            </w:pPr>
            <w:r>
              <w:rPr>
                <w:rFonts w:eastAsiaTheme="minorEastAsia" w:hint="eastAsia"/>
                <w:b w:val="0"/>
              </w:rPr>
              <w:t>-</w:t>
            </w:r>
          </w:p>
        </w:tc>
        <w:tc>
          <w:tcPr>
            <w:tcW w:w="4320" w:type="dxa"/>
            <w:shd w:val="clear" w:color="auto" w:fill="auto"/>
          </w:tcPr>
          <w:p w:rsidR="00906C82" w:rsidRPr="00446D72" w:rsidRDefault="00906C82" w:rsidP="00876749">
            <w:pPr>
              <w:pStyle w:val="TableContent-Left"/>
              <w:rPr>
                <w:b w:val="0"/>
                <w:lang w:val="nb-NO"/>
              </w:rPr>
            </w:pPr>
            <w:r>
              <w:rPr>
                <w:b w:val="0"/>
                <w:lang w:val="nb-NO"/>
              </w:rPr>
              <w:t xml:space="preserve">Reserved </w:t>
            </w:r>
          </w:p>
        </w:tc>
        <w:tc>
          <w:tcPr>
            <w:tcW w:w="3000" w:type="dxa"/>
            <w:shd w:val="clear" w:color="auto" w:fill="auto"/>
          </w:tcPr>
          <w:p w:rsidR="00906C82" w:rsidRPr="00876749" w:rsidRDefault="00876749" w:rsidP="003628C6">
            <w:pPr>
              <w:pStyle w:val="TableContent-Left"/>
              <w:rPr>
                <w:rFonts w:eastAsiaTheme="minorEastAsia"/>
                <w:b w:val="0"/>
              </w:rPr>
            </w:pPr>
            <w:r>
              <w:rPr>
                <w:rFonts w:eastAsiaTheme="minorEastAsia" w:hint="eastAsia"/>
                <w:b w:val="0"/>
                <w:lang w:val="nb-NO"/>
              </w:rPr>
              <w:t>-</w:t>
            </w:r>
          </w:p>
        </w:tc>
      </w:tr>
      <w:tr w:rsidR="00906C82" w:rsidRPr="00665B68" w:rsidTr="003628C6">
        <w:tc>
          <w:tcPr>
            <w:tcW w:w="1263" w:type="dxa"/>
            <w:shd w:val="clear" w:color="auto" w:fill="auto"/>
          </w:tcPr>
          <w:p w:rsidR="00906C82" w:rsidRDefault="00906C82" w:rsidP="003628C6">
            <w:pPr>
              <w:pStyle w:val="TableContent-Left"/>
              <w:rPr>
                <w:b w:val="0"/>
              </w:rPr>
            </w:pPr>
            <w:r>
              <w:rPr>
                <w:b w:val="0"/>
              </w:rPr>
              <w:t>Size</w:t>
            </w:r>
          </w:p>
        </w:tc>
        <w:tc>
          <w:tcPr>
            <w:tcW w:w="720" w:type="dxa"/>
            <w:shd w:val="clear" w:color="auto" w:fill="auto"/>
          </w:tcPr>
          <w:p w:rsidR="00906C82" w:rsidRPr="00665B68" w:rsidRDefault="00DA3F36" w:rsidP="003628C6">
            <w:pPr>
              <w:pStyle w:val="TableContent-Left"/>
              <w:rPr>
                <w:b w:val="0"/>
              </w:rPr>
            </w:pPr>
            <w:r>
              <w:rPr>
                <w:rFonts w:eastAsiaTheme="minorEastAsia" w:hint="eastAsia"/>
                <w:b w:val="0"/>
              </w:rPr>
              <w:t>7</w:t>
            </w:r>
            <w:r w:rsidR="00906C82">
              <w:rPr>
                <w:b w:val="0"/>
              </w:rPr>
              <w:t>:0</w:t>
            </w:r>
          </w:p>
        </w:tc>
        <w:tc>
          <w:tcPr>
            <w:tcW w:w="840" w:type="dxa"/>
            <w:shd w:val="clear" w:color="auto" w:fill="auto"/>
          </w:tcPr>
          <w:p w:rsidR="00906C82" w:rsidRPr="00665B68" w:rsidRDefault="00906C82" w:rsidP="003628C6">
            <w:pPr>
              <w:pStyle w:val="TableContent-Left"/>
              <w:rPr>
                <w:b w:val="0"/>
              </w:rPr>
            </w:pPr>
            <w:r>
              <w:rPr>
                <w:b w:val="0"/>
              </w:rPr>
              <w:t>R</w:t>
            </w:r>
          </w:p>
        </w:tc>
        <w:tc>
          <w:tcPr>
            <w:tcW w:w="4320" w:type="dxa"/>
            <w:shd w:val="clear" w:color="auto" w:fill="auto"/>
          </w:tcPr>
          <w:p w:rsidR="00906C82" w:rsidRDefault="00906C82" w:rsidP="003628C6">
            <w:pPr>
              <w:pStyle w:val="TableContent-Left"/>
              <w:rPr>
                <w:rFonts w:eastAsiaTheme="minorEastAsia"/>
                <w:b w:val="0"/>
              </w:rPr>
            </w:pPr>
            <w:r>
              <w:rPr>
                <w:b w:val="0"/>
              </w:rPr>
              <w:t>0x</w:t>
            </w:r>
            <w:r w:rsidR="008C38F9">
              <w:rPr>
                <w:rFonts w:eastAsiaTheme="minorEastAsia" w:hint="eastAsia"/>
                <w:b w:val="0"/>
              </w:rPr>
              <w:t>0</w:t>
            </w:r>
            <w:r>
              <w:rPr>
                <w:b w:val="0"/>
              </w:rPr>
              <w:t>0: No slave</w:t>
            </w:r>
          </w:p>
          <w:p w:rsidR="007F3B23" w:rsidRPr="007F3B23" w:rsidRDefault="007F3B23" w:rsidP="003628C6">
            <w:pPr>
              <w:pStyle w:val="TableContent-Left"/>
              <w:rPr>
                <w:rFonts w:eastAsiaTheme="minorEastAsia"/>
                <w:b w:val="0"/>
              </w:rPr>
            </w:pPr>
            <w:r>
              <w:rPr>
                <w:rFonts w:eastAsiaTheme="minorEastAsia" w:hint="eastAsia"/>
                <w:b w:val="0"/>
              </w:rPr>
              <w:t>0x01~0x32: See Table</w:t>
            </w:r>
            <w:r w:rsidR="00852D2C">
              <w:rPr>
                <w:rFonts w:eastAsiaTheme="minorEastAsia" w:hint="eastAsia"/>
                <w:b w:val="0"/>
              </w:rPr>
              <w:t>9</w:t>
            </w:r>
          </w:p>
          <w:p w:rsidR="008C38F9" w:rsidRPr="001B3C2C" w:rsidRDefault="008C38F9" w:rsidP="007F3B23">
            <w:pPr>
              <w:pStyle w:val="TableContent-Left"/>
              <w:rPr>
                <w:rFonts w:eastAsiaTheme="minorEastAsia"/>
                <w:b w:val="0"/>
                <w:lang w:val="nb-NO"/>
              </w:rPr>
            </w:pPr>
            <w:r>
              <w:rPr>
                <w:rFonts w:eastAsiaTheme="minorEastAsia" w:hint="eastAsia"/>
                <w:b w:val="0"/>
              </w:rPr>
              <w:t>0x</w:t>
            </w:r>
            <w:r w:rsidR="007F3B23">
              <w:rPr>
                <w:rFonts w:eastAsiaTheme="minorEastAsia" w:hint="eastAsia"/>
                <w:b w:val="0"/>
              </w:rPr>
              <w:t>33</w:t>
            </w:r>
            <w:r>
              <w:rPr>
                <w:rFonts w:eastAsiaTheme="minorEastAsia" w:hint="eastAsia"/>
                <w:b w:val="0"/>
              </w:rPr>
              <w:t>~0xFF: Reserved</w:t>
            </w:r>
          </w:p>
        </w:tc>
        <w:tc>
          <w:tcPr>
            <w:tcW w:w="3000" w:type="dxa"/>
            <w:shd w:val="clear" w:color="auto" w:fill="auto"/>
          </w:tcPr>
          <w:p w:rsidR="00906C82" w:rsidRPr="00665B68" w:rsidRDefault="00906C82" w:rsidP="003628C6">
            <w:pPr>
              <w:pStyle w:val="TableContent-Left"/>
              <w:rPr>
                <w:b w:val="0"/>
              </w:rPr>
            </w:pPr>
            <w:r w:rsidRPr="00B67702">
              <w:rPr>
                <w:b w:val="0"/>
              </w:rPr>
              <w:t>Depend on the configuration</w:t>
            </w:r>
          </w:p>
        </w:tc>
      </w:tr>
    </w:tbl>
    <w:p w:rsidR="008C38F9" w:rsidRDefault="008C38F9" w:rsidP="008C38F9">
      <w:pPr>
        <w:rPr>
          <w:rFonts w:eastAsiaTheme="minorEastAsia"/>
        </w:rPr>
      </w:pPr>
    </w:p>
    <w:p w:rsidR="00C559B1" w:rsidRDefault="00C559B1" w:rsidP="008C38F9">
      <w:pPr>
        <w:rPr>
          <w:rFonts w:eastAsiaTheme="minorEastAsia"/>
        </w:rPr>
      </w:pPr>
    </w:p>
    <w:p w:rsidR="00C559B1" w:rsidRDefault="00C559B1" w:rsidP="008C38F9">
      <w:pPr>
        <w:rPr>
          <w:rFonts w:eastAsiaTheme="minorEastAsia"/>
        </w:rPr>
      </w:pPr>
    </w:p>
    <w:p w:rsidR="00E5797B" w:rsidRPr="00E5797B" w:rsidRDefault="00E5797B" w:rsidP="00E5797B">
      <w:pPr>
        <w:pStyle w:val="ae"/>
        <w:keepNext/>
        <w:rPr>
          <w:rFonts w:eastAsia="新細明體"/>
        </w:rPr>
      </w:pPr>
      <w:bookmarkStart w:id="62" w:name="_Ref441657653"/>
      <w:bookmarkStart w:id="63" w:name="_Ref441657639"/>
      <w:r>
        <w:lastRenderedPageBreak/>
        <w:t xml:space="preserve">Table </w:t>
      </w:r>
      <w:fldSimple w:instr=" SEQ Table \* ARABIC ">
        <w:r>
          <w:rPr>
            <w:noProof/>
          </w:rPr>
          <w:t>9</w:t>
        </w:r>
      </w:fldSimple>
      <w:bookmarkEnd w:id="62"/>
      <w:r w:rsidRPr="00C7219B">
        <w:rPr>
          <w:rFonts w:eastAsia="新細明體" w:hint="eastAsia"/>
        </w:rPr>
        <w:t xml:space="preserve">. </w:t>
      </w:r>
      <w:r w:rsidRPr="002E0E7F">
        <w:t xml:space="preserve">Size </w:t>
      </w:r>
      <w:r>
        <w:t>r</w:t>
      </w:r>
      <w:r w:rsidRPr="002E0E7F">
        <w:t xml:space="preserve">egister </w:t>
      </w:r>
      <w:r>
        <w:rPr>
          <w:rFonts w:eastAsiaTheme="minorEastAsia" w:hint="eastAsia"/>
        </w:rPr>
        <w:t xml:space="preserve">value </w:t>
      </w:r>
      <w:r w:rsidR="002A6CE6">
        <w:rPr>
          <w:rFonts w:eastAsiaTheme="minorEastAsia" w:hint="eastAsia"/>
        </w:rPr>
        <w:t xml:space="preserve">mapped </w:t>
      </w:r>
      <w:r w:rsidR="0027280C">
        <w:rPr>
          <w:rFonts w:eastAsiaTheme="minorEastAsia" w:hint="eastAsia"/>
        </w:rPr>
        <w:t xml:space="preserve">the size of </w:t>
      </w:r>
      <w:r w:rsidR="002A6CE6">
        <w:rPr>
          <w:rFonts w:eastAsiaTheme="minorEastAsia" w:hint="eastAsia"/>
        </w:rPr>
        <w:t>AXI</w:t>
      </w:r>
      <w:r w:rsidR="002A6CE6">
        <w:t xml:space="preserve"> s</w:t>
      </w:r>
      <w:r w:rsidR="002A6CE6" w:rsidRPr="002E0E7F">
        <w:t>lave</w:t>
      </w:r>
      <w:bookmarkEnd w:id="63"/>
      <w:r w:rsidR="00AE6A69">
        <w:rPr>
          <w:rFonts w:eastAsiaTheme="minorEastAsia" w:hint="eastAsia"/>
          <w:i/>
        </w:rPr>
        <w:t>y</w:t>
      </w:r>
    </w:p>
    <w:tbl>
      <w:tblPr>
        <w:tblW w:w="7670" w:type="dxa"/>
        <w:jc w:val="center"/>
        <w:tblInd w:w="13" w:type="dxa"/>
        <w:tblCellMar>
          <w:left w:w="28" w:type="dxa"/>
          <w:right w:w="28" w:type="dxa"/>
        </w:tblCellMar>
        <w:tblLook w:val="04A0" w:firstRow="1" w:lastRow="0" w:firstColumn="1" w:lastColumn="0" w:noHBand="0" w:noVBand="1"/>
      </w:tblPr>
      <w:tblGrid>
        <w:gridCol w:w="1575"/>
        <w:gridCol w:w="1273"/>
        <w:gridCol w:w="1136"/>
        <w:gridCol w:w="1276"/>
        <w:gridCol w:w="1134"/>
        <w:gridCol w:w="1276"/>
      </w:tblGrid>
      <w:tr w:rsidR="00266378" w:rsidRPr="007F3B23" w:rsidTr="00266378">
        <w:trPr>
          <w:trHeight w:val="345"/>
          <w:jc w:val="center"/>
        </w:trPr>
        <w:tc>
          <w:tcPr>
            <w:tcW w:w="1575" w:type="dxa"/>
            <w:tcBorders>
              <w:top w:val="single" w:sz="8" w:space="0" w:color="auto"/>
              <w:left w:val="single" w:sz="8" w:space="0" w:color="auto"/>
              <w:bottom w:val="single" w:sz="8" w:space="0" w:color="auto"/>
              <w:right w:val="single" w:sz="8" w:space="0" w:color="auto"/>
              <w:tl2br w:val="single" w:sz="4" w:space="0" w:color="auto"/>
            </w:tcBorders>
            <w:shd w:val="clear" w:color="auto" w:fill="auto"/>
            <w:vAlign w:val="center"/>
            <w:hideMark/>
          </w:tcPr>
          <w:p w:rsidR="00266378" w:rsidRDefault="00266378" w:rsidP="00266378">
            <w:pPr>
              <w:widowControl/>
              <w:snapToGrid/>
              <w:spacing w:line="240" w:lineRule="auto"/>
              <w:rPr>
                <w:rFonts w:eastAsia="新細明體" w:cs="新細明體"/>
                <w:color w:val="000000"/>
                <w:kern w:val="0"/>
                <w:szCs w:val="24"/>
              </w:rPr>
            </w:pPr>
            <w:r w:rsidRPr="007F3B23">
              <w:rPr>
                <w:rFonts w:eastAsia="新細明體" w:cs="新細明體"/>
                <w:color w:val="000000"/>
                <w:kern w:val="0"/>
                <w:szCs w:val="24"/>
              </w:rPr>
              <w:t xml:space="preserve">　</w:t>
            </w:r>
            <w:r>
              <w:rPr>
                <w:rFonts w:eastAsia="新細明體" w:cs="新細明體" w:hint="eastAsia"/>
                <w:color w:val="000000"/>
                <w:kern w:val="0"/>
                <w:szCs w:val="24"/>
              </w:rPr>
              <w:t xml:space="preserve">  Size Unit</w:t>
            </w:r>
          </w:p>
          <w:p w:rsidR="00266378" w:rsidRPr="007F3B23" w:rsidRDefault="00266378" w:rsidP="00266378">
            <w:pPr>
              <w:widowControl/>
              <w:snapToGrid/>
              <w:spacing w:line="240" w:lineRule="auto"/>
              <w:rPr>
                <w:rFonts w:eastAsia="新細明體" w:cs="新細明體"/>
                <w:color w:val="000000"/>
                <w:kern w:val="0"/>
                <w:szCs w:val="24"/>
              </w:rPr>
            </w:pPr>
            <w:r>
              <w:rPr>
                <w:rFonts w:eastAsia="新細明體" w:cs="新細明體" w:hint="eastAsia"/>
                <w:color w:val="000000"/>
                <w:kern w:val="0"/>
                <w:szCs w:val="24"/>
              </w:rPr>
              <w:t>Size Num.</w:t>
            </w:r>
          </w:p>
        </w:tc>
        <w:tc>
          <w:tcPr>
            <w:tcW w:w="1273" w:type="dxa"/>
            <w:tcBorders>
              <w:top w:val="single" w:sz="8" w:space="0" w:color="auto"/>
              <w:left w:val="nil"/>
              <w:bottom w:val="single" w:sz="8" w:space="0" w:color="auto"/>
              <w:right w:val="single" w:sz="8" w:space="0" w:color="auto"/>
            </w:tcBorders>
            <w:shd w:val="clear" w:color="auto" w:fill="auto"/>
            <w:vAlign w:val="center"/>
            <w:hideMark/>
          </w:tcPr>
          <w:p w:rsidR="00266378" w:rsidRPr="007F3B23" w:rsidRDefault="00266378" w:rsidP="00266378">
            <w:pPr>
              <w:widowControl/>
              <w:snapToGrid/>
              <w:spacing w:line="240" w:lineRule="auto"/>
              <w:rPr>
                <w:rFonts w:eastAsia="新細明體" w:cs="新細明體"/>
                <w:color w:val="000000"/>
                <w:kern w:val="0"/>
                <w:szCs w:val="24"/>
              </w:rPr>
            </w:pPr>
            <w:r w:rsidRPr="007F3B23">
              <w:rPr>
                <w:rFonts w:eastAsia="新細明體" w:cs="新細明體"/>
                <w:color w:val="000000"/>
                <w:kern w:val="0"/>
                <w:szCs w:val="24"/>
              </w:rPr>
              <w:t>MB(2^20)</w:t>
            </w:r>
          </w:p>
        </w:tc>
        <w:tc>
          <w:tcPr>
            <w:tcW w:w="1136" w:type="dxa"/>
            <w:tcBorders>
              <w:top w:val="single" w:sz="8" w:space="0" w:color="auto"/>
              <w:left w:val="nil"/>
              <w:bottom w:val="single" w:sz="8" w:space="0" w:color="auto"/>
              <w:right w:val="single" w:sz="8" w:space="0" w:color="auto"/>
            </w:tcBorders>
            <w:shd w:val="clear" w:color="auto" w:fill="auto"/>
            <w:vAlign w:val="center"/>
            <w:hideMark/>
          </w:tcPr>
          <w:p w:rsidR="00266378" w:rsidRPr="007F3B23" w:rsidRDefault="00266378" w:rsidP="00266378">
            <w:pPr>
              <w:widowControl/>
              <w:snapToGrid/>
              <w:spacing w:line="240" w:lineRule="auto"/>
              <w:rPr>
                <w:rFonts w:eastAsia="新細明體" w:cs="新細明體"/>
                <w:color w:val="000000"/>
                <w:kern w:val="0"/>
                <w:szCs w:val="24"/>
              </w:rPr>
            </w:pPr>
            <w:r w:rsidRPr="007F3B23">
              <w:rPr>
                <w:rFonts w:eastAsia="新細明體" w:cs="新細明體"/>
                <w:color w:val="000000"/>
                <w:kern w:val="0"/>
                <w:szCs w:val="24"/>
              </w:rPr>
              <w:t>GB(2^30)</w:t>
            </w:r>
          </w:p>
        </w:tc>
        <w:tc>
          <w:tcPr>
            <w:tcW w:w="1276" w:type="dxa"/>
            <w:tcBorders>
              <w:top w:val="single" w:sz="8" w:space="0" w:color="auto"/>
              <w:left w:val="nil"/>
              <w:bottom w:val="single" w:sz="8" w:space="0" w:color="auto"/>
              <w:right w:val="single" w:sz="8" w:space="0" w:color="auto"/>
            </w:tcBorders>
            <w:shd w:val="clear" w:color="auto" w:fill="auto"/>
            <w:vAlign w:val="center"/>
            <w:hideMark/>
          </w:tcPr>
          <w:p w:rsidR="00266378" w:rsidRPr="007F3B23" w:rsidRDefault="00266378" w:rsidP="00266378">
            <w:pPr>
              <w:widowControl/>
              <w:snapToGrid/>
              <w:spacing w:line="240" w:lineRule="auto"/>
              <w:rPr>
                <w:rFonts w:eastAsia="新細明體" w:cs="新細明體"/>
                <w:color w:val="000000"/>
                <w:kern w:val="0"/>
                <w:szCs w:val="24"/>
              </w:rPr>
            </w:pPr>
            <w:r w:rsidRPr="007F3B23">
              <w:rPr>
                <w:rFonts w:eastAsia="新細明體" w:cs="新細明體"/>
                <w:color w:val="000000"/>
                <w:kern w:val="0"/>
                <w:szCs w:val="24"/>
              </w:rPr>
              <w:t>TB(2^40)</w:t>
            </w:r>
          </w:p>
        </w:tc>
        <w:tc>
          <w:tcPr>
            <w:tcW w:w="1134" w:type="dxa"/>
            <w:tcBorders>
              <w:top w:val="single" w:sz="8" w:space="0" w:color="auto"/>
              <w:left w:val="nil"/>
              <w:bottom w:val="single" w:sz="8" w:space="0" w:color="auto"/>
              <w:right w:val="single" w:sz="8" w:space="0" w:color="auto"/>
            </w:tcBorders>
            <w:shd w:val="clear" w:color="auto" w:fill="auto"/>
            <w:vAlign w:val="center"/>
            <w:hideMark/>
          </w:tcPr>
          <w:p w:rsidR="00266378" w:rsidRPr="007F3B23" w:rsidRDefault="00266378" w:rsidP="00266378">
            <w:pPr>
              <w:widowControl/>
              <w:snapToGrid/>
              <w:spacing w:line="240" w:lineRule="auto"/>
              <w:rPr>
                <w:rFonts w:eastAsia="新細明體" w:cs="新細明體"/>
                <w:color w:val="000000"/>
                <w:kern w:val="0"/>
                <w:szCs w:val="24"/>
              </w:rPr>
            </w:pPr>
            <w:r w:rsidRPr="007F3B23">
              <w:rPr>
                <w:rFonts w:eastAsia="新細明體" w:cs="新細明體"/>
                <w:color w:val="000000"/>
                <w:kern w:val="0"/>
                <w:szCs w:val="24"/>
              </w:rPr>
              <w:t>PB(2^50)</w:t>
            </w:r>
          </w:p>
        </w:tc>
        <w:tc>
          <w:tcPr>
            <w:tcW w:w="1276" w:type="dxa"/>
            <w:tcBorders>
              <w:top w:val="single" w:sz="8" w:space="0" w:color="auto"/>
              <w:left w:val="nil"/>
              <w:bottom w:val="single" w:sz="8" w:space="0" w:color="auto"/>
              <w:right w:val="single" w:sz="8" w:space="0" w:color="auto"/>
            </w:tcBorders>
            <w:shd w:val="clear" w:color="auto" w:fill="auto"/>
            <w:vAlign w:val="center"/>
            <w:hideMark/>
          </w:tcPr>
          <w:p w:rsidR="00266378" w:rsidRPr="007F3B23" w:rsidRDefault="00266378" w:rsidP="00266378">
            <w:pPr>
              <w:widowControl/>
              <w:snapToGrid/>
              <w:spacing w:line="240" w:lineRule="auto"/>
              <w:rPr>
                <w:rFonts w:eastAsia="新細明體" w:cs="新細明體"/>
                <w:color w:val="000000"/>
                <w:kern w:val="0"/>
                <w:szCs w:val="24"/>
              </w:rPr>
            </w:pPr>
            <w:r w:rsidRPr="007F3B23">
              <w:rPr>
                <w:rFonts w:eastAsia="新細明體" w:cs="新細明體"/>
                <w:color w:val="000000"/>
                <w:kern w:val="0"/>
                <w:szCs w:val="24"/>
              </w:rPr>
              <w:t>EB(2^60)</w:t>
            </w:r>
          </w:p>
        </w:tc>
      </w:tr>
      <w:tr w:rsidR="00266378" w:rsidRPr="007F3B23" w:rsidTr="00266378">
        <w:trPr>
          <w:trHeight w:val="345"/>
          <w:jc w:val="center"/>
        </w:trPr>
        <w:tc>
          <w:tcPr>
            <w:tcW w:w="1575" w:type="dxa"/>
            <w:tcBorders>
              <w:top w:val="nil"/>
              <w:left w:val="single" w:sz="8" w:space="0" w:color="auto"/>
              <w:bottom w:val="single" w:sz="8" w:space="0" w:color="auto"/>
              <w:right w:val="single" w:sz="8" w:space="0" w:color="auto"/>
            </w:tcBorders>
            <w:shd w:val="clear" w:color="auto" w:fill="auto"/>
            <w:vAlign w:val="center"/>
            <w:hideMark/>
          </w:tcPr>
          <w:p w:rsidR="00266378" w:rsidRPr="007F3B23" w:rsidRDefault="00266378" w:rsidP="00266378">
            <w:pPr>
              <w:widowControl/>
              <w:snapToGrid/>
              <w:spacing w:line="240" w:lineRule="auto"/>
              <w:jc w:val="right"/>
              <w:rPr>
                <w:rFonts w:eastAsia="新細明體" w:cs="新細明體"/>
                <w:color w:val="000000"/>
                <w:kern w:val="0"/>
                <w:szCs w:val="24"/>
              </w:rPr>
            </w:pPr>
            <w:r w:rsidRPr="007F3B23">
              <w:rPr>
                <w:rFonts w:eastAsia="新細明體" w:cs="新細明體"/>
                <w:color w:val="000000"/>
                <w:kern w:val="0"/>
                <w:szCs w:val="24"/>
              </w:rPr>
              <w:t>1</w:t>
            </w:r>
          </w:p>
        </w:tc>
        <w:tc>
          <w:tcPr>
            <w:tcW w:w="1273" w:type="dxa"/>
            <w:tcBorders>
              <w:top w:val="nil"/>
              <w:left w:val="nil"/>
              <w:bottom w:val="single" w:sz="8" w:space="0" w:color="auto"/>
              <w:right w:val="single" w:sz="8" w:space="0" w:color="auto"/>
            </w:tcBorders>
            <w:shd w:val="clear" w:color="auto" w:fill="auto"/>
            <w:vAlign w:val="center"/>
            <w:hideMark/>
          </w:tcPr>
          <w:p w:rsidR="00266378" w:rsidRPr="007F3B23" w:rsidRDefault="00266378" w:rsidP="00266378">
            <w:pPr>
              <w:widowControl/>
              <w:snapToGrid/>
              <w:spacing w:line="240" w:lineRule="auto"/>
              <w:jc w:val="center"/>
              <w:rPr>
                <w:rFonts w:eastAsia="新細明體" w:cs="新細明體"/>
                <w:color w:val="000000"/>
                <w:kern w:val="0"/>
                <w:szCs w:val="24"/>
              </w:rPr>
            </w:pPr>
            <w:r w:rsidRPr="007F3B23">
              <w:rPr>
                <w:rFonts w:eastAsia="新細明體" w:cs="新細明體"/>
                <w:color w:val="000000"/>
                <w:kern w:val="0"/>
                <w:szCs w:val="24"/>
              </w:rPr>
              <w:t>1</w:t>
            </w:r>
          </w:p>
        </w:tc>
        <w:tc>
          <w:tcPr>
            <w:tcW w:w="1136" w:type="dxa"/>
            <w:tcBorders>
              <w:top w:val="nil"/>
              <w:left w:val="nil"/>
              <w:bottom w:val="single" w:sz="8" w:space="0" w:color="auto"/>
              <w:right w:val="single" w:sz="8" w:space="0" w:color="auto"/>
            </w:tcBorders>
            <w:shd w:val="clear" w:color="auto" w:fill="auto"/>
            <w:vAlign w:val="center"/>
            <w:hideMark/>
          </w:tcPr>
          <w:p w:rsidR="00266378" w:rsidRPr="007F3B23" w:rsidRDefault="00266378" w:rsidP="00266378">
            <w:pPr>
              <w:widowControl/>
              <w:snapToGrid/>
              <w:spacing w:line="240" w:lineRule="auto"/>
              <w:jc w:val="center"/>
              <w:rPr>
                <w:rFonts w:eastAsia="新細明體" w:cs="新細明體"/>
                <w:color w:val="000000"/>
                <w:kern w:val="0"/>
                <w:szCs w:val="24"/>
              </w:rPr>
            </w:pPr>
            <w:r>
              <w:rPr>
                <w:rFonts w:eastAsia="新細明體" w:cs="新細明體" w:hint="eastAsia"/>
                <w:color w:val="000000"/>
                <w:kern w:val="0"/>
                <w:szCs w:val="24"/>
              </w:rPr>
              <w:t>11</w:t>
            </w:r>
          </w:p>
        </w:tc>
        <w:tc>
          <w:tcPr>
            <w:tcW w:w="1276" w:type="dxa"/>
            <w:tcBorders>
              <w:top w:val="nil"/>
              <w:left w:val="nil"/>
              <w:bottom w:val="single" w:sz="8" w:space="0" w:color="auto"/>
              <w:right w:val="single" w:sz="8" w:space="0" w:color="auto"/>
            </w:tcBorders>
            <w:shd w:val="clear" w:color="auto" w:fill="auto"/>
            <w:vAlign w:val="center"/>
            <w:hideMark/>
          </w:tcPr>
          <w:p w:rsidR="00266378" w:rsidRPr="007F3B23" w:rsidRDefault="00266378" w:rsidP="00266378">
            <w:pPr>
              <w:widowControl/>
              <w:snapToGrid/>
              <w:spacing w:line="240" w:lineRule="auto"/>
              <w:jc w:val="center"/>
              <w:rPr>
                <w:rFonts w:eastAsia="新細明體" w:cs="新細明體"/>
                <w:color w:val="000000"/>
                <w:kern w:val="0"/>
                <w:szCs w:val="24"/>
              </w:rPr>
            </w:pPr>
            <w:r>
              <w:rPr>
                <w:rFonts w:eastAsia="新細明體" w:cs="新細明體" w:hint="eastAsia"/>
                <w:color w:val="000000"/>
                <w:kern w:val="0"/>
                <w:szCs w:val="24"/>
              </w:rPr>
              <w:t>21</w:t>
            </w:r>
          </w:p>
        </w:tc>
        <w:tc>
          <w:tcPr>
            <w:tcW w:w="1134" w:type="dxa"/>
            <w:tcBorders>
              <w:top w:val="nil"/>
              <w:left w:val="nil"/>
              <w:bottom w:val="single" w:sz="8" w:space="0" w:color="auto"/>
              <w:right w:val="single" w:sz="8" w:space="0" w:color="auto"/>
            </w:tcBorders>
            <w:shd w:val="clear" w:color="auto" w:fill="auto"/>
            <w:vAlign w:val="center"/>
          </w:tcPr>
          <w:p w:rsidR="00266378" w:rsidRPr="007F3B23" w:rsidRDefault="00266378" w:rsidP="00266378">
            <w:pPr>
              <w:widowControl/>
              <w:snapToGrid/>
              <w:spacing w:line="240" w:lineRule="auto"/>
              <w:jc w:val="center"/>
              <w:rPr>
                <w:rFonts w:eastAsia="新細明體" w:cs="新細明體"/>
                <w:color w:val="000000"/>
                <w:kern w:val="0"/>
                <w:szCs w:val="24"/>
              </w:rPr>
            </w:pPr>
            <w:r>
              <w:rPr>
                <w:rFonts w:eastAsia="新細明體" w:cs="新細明體" w:hint="eastAsia"/>
                <w:color w:val="000000"/>
                <w:kern w:val="0"/>
                <w:szCs w:val="24"/>
              </w:rPr>
              <w:t>31</w:t>
            </w:r>
          </w:p>
        </w:tc>
        <w:tc>
          <w:tcPr>
            <w:tcW w:w="1276" w:type="dxa"/>
            <w:tcBorders>
              <w:top w:val="nil"/>
              <w:left w:val="nil"/>
              <w:bottom w:val="single" w:sz="8" w:space="0" w:color="auto"/>
              <w:right w:val="single" w:sz="8" w:space="0" w:color="auto"/>
            </w:tcBorders>
            <w:shd w:val="clear" w:color="auto" w:fill="auto"/>
            <w:vAlign w:val="center"/>
          </w:tcPr>
          <w:p w:rsidR="00266378" w:rsidRPr="007F3B23" w:rsidRDefault="00266378" w:rsidP="00266378">
            <w:pPr>
              <w:widowControl/>
              <w:snapToGrid/>
              <w:spacing w:line="240" w:lineRule="auto"/>
              <w:jc w:val="center"/>
              <w:rPr>
                <w:rFonts w:eastAsia="新細明體" w:cs="新細明體"/>
                <w:color w:val="000000"/>
                <w:kern w:val="0"/>
                <w:szCs w:val="24"/>
              </w:rPr>
            </w:pPr>
            <w:r>
              <w:rPr>
                <w:rFonts w:eastAsia="新細明體" w:cs="新細明體" w:hint="eastAsia"/>
                <w:color w:val="000000"/>
                <w:kern w:val="0"/>
                <w:szCs w:val="24"/>
              </w:rPr>
              <w:t>41</w:t>
            </w:r>
          </w:p>
        </w:tc>
      </w:tr>
      <w:tr w:rsidR="00266378" w:rsidRPr="007F3B23" w:rsidTr="00266378">
        <w:trPr>
          <w:trHeight w:val="345"/>
          <w:jc w:val="center"/>
        </w:trPr>
        <w:tc>
          <w:tcPr>
            <w:tcW w:w="1575" w:type="dxa"/>
            <w:tcBorders>
              <w:top w:val="nil"/>
              <w:left w:val="single" w:sz="8" w:space="0" w:color="auto"/>
              <w:bottom w:val="single" w:sz="8" w:space="0" w:color="auto"/>
              <w:right w:val="single" w:sz="8" w:space="0" w:color="auto"/>
            </w:tcBorders>
            <w:shd w:val="clear" w:color="auto" w:fill="auto"/>
            <w:vAlign w:val="center"/>
            <w:hideMark/>
          </w:tcPr>
          <w:p w:rsidR="00266378" w:rsidRPr="007F3B23" w:rsidRDefault="00266378" w:rsidP="00266378">
            <w:pPr>
              <w:widowControl/>
              <w:snapToGrid/>
              <w:spacing w:line="240" w:lineRule="auto"/>
              <w:jc w:val="right"/>
              <w:rPr>
                <w:rFonts w:eastAsia="新細明體" w:cs="新細明體"/>
                <w:color w:val="000000"/>
                <w:kern w:val="0"/>
                <w:szCs w:val="24"/>
              </w:rPr>
            </w:pPr>
            <w:r w:rsidRPr="007F3B23">
              <w:rPr>
                <w:rFonts w:eastAsia="新細明體" w:cs="新細明體"/>
                <w:color w:val="000000"/>
                <w:kern w:val="0"/>
                <w:szCs w:val="24"/>
              </w:rPr>
              <w:t>2</w:t>
            </w:r>
          </w:p>
        </w:tc>
        <w:tc>
          <w:tcPr>
            <w:tcW w:w="1273" w:type="dxa"/>
            <w:tcBorders>
              <w:top w:val="nil"/>
              <w:left w:val="nil"/>
              <w:bottom w:val="single" w:sz="8" w:space="0" w:color="auto"/>
              <w:right w:val="single" w:sz="8" w:space="0" w:color="auto"/>
            </w:tcBorders>
            <w:shd w:val="clear" w:color="auto" w:fill="auto"/>
            <w:vAlign w:val="center"/>
            <w:hideMark/>
          </w:tcPr>
          <w:p w:rsidR="00266378" w:rsidRPr="007F3B23" w:rsidRDefault="00266378" w:rsidP="00266378">
            <w:pPr>
              <w:widowControl/>
              <w:snapToGrid/>
              <w:spacing w:line="240" w:lineRule="auto"/>
              <w:jc w:val="center"/>
              <w:rPr>
                <w:rFonts w:eastAsia="新細明體" w:cs="新細明體"/>
                <w:color w:val="000000"/>
                <w:kern w:val="0"/>
                <w:szCs w:val="24"/>
              </w:rPr>
            </w:pPr>
            <w:r w:rsidRPr="007F3B23">
              <w:rPr>
                <w:rFonts w:eastAsia="新細明體" w:cs="新細明體"/>
                <w:color w:val="000000"/>
                <w:kern w:val="0"/>
                <w:szCs w:val="24"/>
              </w:rPr>
              <w:t>2</w:t>
            </w:r>
          </w:p>
        </w:tc>
        <w:tc>
          <w:tcPr>
            <w:tcW w:w="1136" w:type="dxa"/>
            <w:tcBorders>
              <w:top w:val="nil"/>
              <w:left w:val="nil"/>
              <w:bottom w:val="single" w:sz="8" w:space="0" w:color="auto"/>
              <w:right w:val="single" w:sz="8" w:space="0" w:color="auto"/>
            </w:tcBorders>
            <w:shd w:val="clear" w:color="auto" w:fill="auto"/>
            <w:vAlign w:val="center"/>
            <w:hideMark/>
          </w:tcPr>
          <w:p w:rsidR="00266378" w:rsidRPr="007F3B23" w:rsidRDefault="00266378" w:rsidP="00266378">
            <w:pPr>
              <w:widowControl/>
              <w:snapToGrid/>
              <w:spacing w:line="240" w:lineRule="auto"/>
              <w:jc w:val="center"/>
              <w:rPr>
                <w:rFonts w:eastAsia="新細明體" w:cs="新細明體"/>
                <w:color w:val="000000"/>
                <w:kern w:val="0"/>
                <w:szCs w:val="24"/>
              </w:rPr>
            </w:pPr>
            <w:r>
              <w:rPr>
                <w:rFonts w:eastAsia="新細明體" w:cs="新細明體" w:hint="eastAsia"/>
                <w:color w:val="000000"/>
                <w:kern w:val="0"/>
                <w:szCs w:val="24"/>
              </w:rPr>
              <w:t>12</w:t>
            </w:r>
          </w:p>
        </w:tc>
        <w:tc>
          <w:tcPr>
            <w:tcW w:w="1276" w:type="dxa"/>
            <w:tcBorders>
              <w:top w:val="nil"/>
              <w:left w:val="nil"/>
              <w:bottom w:val="single" w:sz="8" w:space="0" w:color="auto"/>
              <w:right w:val="single" w:sz="8" w:space="0" w:color="auto"/>
            </w:tcBorders>
            <w:shd w:val="clear" w:color="auto" w:fill="auto"/>
            <w:vAlign w:val="center"/>
            <w:hideMark/>
          </w:tcPr>
          <w:p w:rsidR="00266378" w:rsidRPr="007F3B23" w:rsidRDefault="00266378" w:rsidP="00266378">
            <w:pPr>
              <w:widowControl/>
              <w:snapToGrid/>
              <w:spacing w:line="240" w:lineRule="auto"/>
              <w:jc w:val="center"/>
              <w:rPr>
                <w:rFonts w:eastAsia="新細明體" w:cs="新細明體"/>
                <w:color w:val="000000"/>
                <w:kern w:val="0"/>
                <w:szCs w:val="24"/>
              </w:rPr>
            </w:pPr>
            <w:r>
              <w:rPr>
                <w:rFonts w:eastAsia="新細明體" w:cs="新細明體" w:hint="eastAsia"/>
                <w:color w:val="000000"/>
                <w:kern w:val="0"/>
                <w:szCs w:val="24"/>
              </w:rPr>
              <w:t>22</w:t>
            </w:r>
          </w:p>
        </w:tc>
        <w:tc>
          <w:tcPr>
            <w:tcW w:w="1134" w:type="dxa"/>
            <w:tcBorders>
              <w:top w:val="nil"/>
              <w:left w:val="nil"/>
              <w:bottom w:val="single" w:sz="8" w:space="0" w:color="auto"/>
              <w:right w:val="single" w:sz="8" w:space="0" w:color="auto"/>
            </w:tcBorders>
            <w:shd w:val="clear" w:color="auto" w:fill="auto"/>
            <w:vAlign w:val="center"/>
          </w:tcPr>
          <w:p w:rsidR="00266378" w:rsidRPr="007F3B23" w:rsidRDefault="00266378" w:rsidP="00266378">
            <w:pPr>
              <w:widowControl/>
              <w:snapToGrid/>
              <w:spacing w:line="240" w:lineRule="auto"/>
              <w:jc w:val="center"/>
              <w:rPr>
                <w:rFonts w:eastAsia="新細明體" w:cs="新細明體"/>
                <w:color w:val="000000"/>
                <w:kern w:val="0"/>
                <w:szCs w:val="24"/>
              </w:rPr>
            </w:pPr>
            <w:r>
              <w:rPr>
                <w:rFonts w:eastAsia="新細明體" w:cs="新細明體" w:hint="eastAsia"/>
                <w:color w:val="000000"/>
                <w:kern w:val="0"/>
                <w:szCs w:val="24"/>
              </w:rPr>
              <w:t>32</w:t>
            </w:r>
          </w:p>
        </w:tc>
        <w:tc>
          <w:tcPr>
            <w:tcW w:w="1276" w:type="dxa"/>
            <w:tcBorders>
              <w:top w:val="nil"/>
              <w:left w:val="nil"/>
              <w:bottom w:val="single" w:sz="8" w:space="0" w:color="auto"/>
              <w:right w:val="single" w:sz="8" w:space="0" w:color="auto"/>
            </w:tcBorders>
            <w:shd w:val="clear" w:color="auto" w:fill="auto"/>
            <w:vAlign w:val="center"/>
          </w:tcPr>
          <w:p w:rsidR="00266378" w:rsidRPr="007F3B23" w:rsidRDefault="00266378" w:rsidP="00266378">
            <w:pPr>
              <w:widowControl/>
              <w:snapToGrid/>
              <w:spacing w:line="240" w:lineRule="auto"/>
              <w:jc w:val="center"/>
              <w:rPr>
                <w:rFonts w:eastAsia="新細明體" w:cs="新細明體"/>
                <w:color w:val="000000"/>
                <w:kern w:val="0"/>
                <w:szCs w:val="24"/>
              </w:rPr>
            </w:pPr>
            <w:r>
              <w:rPr>
                <w:rFonts w:eastAsia="新細明體" w:cs="新細明體" w:hint="eastAsia"/>
                <w:color w:val="000000"/>
                <w:kern w:val="0"/>
                <w:szCs w:val="24"/>
              </w:rPr>
              <w:t>42</w:t>
            </w:r>
          </w:p>
        </w:tc>
      </w:tr>
      <w:tr w:rsidR="00266378" w:rsidRPr="007F3B23" w:rsidTr="00266378">
        <w:trPr>
          <w:trHeight w:val="345"/>
          <w:jc w:val="center"/>
        </w:trPr>
        <w:tc>
          <w:tcPr>
            <w:tcW w:w="1575" w:type="dxa"/>
            <w:tcBorders>
              <w:top w:val="nil"/>
              <w:left w:val="single" w:sz="8" w:space="0" w:color="auto"/>
              <w:bottom w:val="single" w:sz="8" w:space="0" w:color="auto"/>
              <w:right w:val="single" w:sz="8" w:space="0" w:color="auto"/>
            </w:tcBorders>
            <w:shd w:val="clear" w:color="auto" w:fill="auto"/>
            <w:vAlign w:val="center"/>
            <w:hideMark/>
          </w:tcPr>
          <w:p w:rsidR="00266378" w:rsidRPr="007F3B23" w:rsidRDefault="00266378" w:rsidP="00266378">
            <w:pPr>
              <w:widowControl/>
              <w:snapToGrid/>
              <w:spacing w:line="240" w:lineRule="auto"/>
              <w:jc w:val="right"/>
              <w:rPr>
                <w:rFonts w:eastAsia="新細明體" w:cs="新細明體"/>
                <w:color w:val="000000"/>
                <w:kern w:val="0"/>
                <w:szCs w:val="24"/>
              </w:rPr>
            </w:pPr>
            <w:r w:rsidRPr="007F3B23">
              <w:rPr>
                <w:rFonts w:eastAsia="新細明體" w:cs="新細明體"/>
                <w:color w:val="000000"/>
                <w:kern w:val="0"/>
                <w:szCs w:val="24"/>
              </w:rPr>
              <w:t>4</w:t>
            </w:r>
          </w:p>
        </w:tc>
        <w:tc>
          <w:tcPr>
            <w:tcW w:w="1273" w:type="dxa"/>
            <w:tcBorders>
              <w:top w:val="nil"/>
              <w:left w:val="nil"/>
              <w:bottom w:val="single" w:sz="8" w:space="0" w:color="auto"/>
              <w:right w:val="single" w:sz="8" w:space="0" w:color="auto"/>
            </w:tcBorders>
            <w:shd w:val="clear" w:color="auto" w:fill="auto"/>
            <w:vAlign w:val="center"/>
            <w:hideMark/>
          </w:tcPr>
          <w:p w:rsidR="00266378" w:rsidRPr="007F3B23" w:rsidRDefault="00266378" w:rsidP="00266378">
            <w:pPr>
              <w:widowControl/>
              <w:snapToGrid/>
              <w:spacing w:line="240" w:lineRule="auto"/>
              <w:jc w:val="center"/>
              <w:rPr>
                <w:rFonts w:eastAsia="新細明體" w:cs="新細明體"/>
                <w:color w:val="000000"/>
                <w:kern w:val="0"/>
                <w:szCs w:val="24"/>
              </w:rPr>
            </w:pPr>
            <w:r w:rsidRPr="007F3B23">
              <w:rPr>
                <w:rFonts w:eastAsia="新細明體" w:cs="新細明體"/>
                <w:color w:val="000000"/>
                <w:kern w:val="0"/>
                <w:szCs w:val="24"/>
              </w:rPr>
              <w:t>3</w:t>
            </w:r>
          </w:p>
        </w:tc>
        <w:tc>
          <w:tcPr>
            <w:tcW w:w="1136" w:type="dxa"/>
            <w:tcBorders>
              <w:top w:val="nil"/>
              <w:left w:val="nil"/>
              <w:bottom w:val="single" w:sz="8" w:space="0" w:color="auto"/>
              <w:right w:val="single" w:sz="8" w:space="0" w:color="auto"/>
            </w:tcBorders>
            <w:shd w:val="clear" w:color="auto" w:fill="auto"/>
            <w:vAlign w:val="center"/>
            <w:hideMark/>
          </w:tcPr>
          <w:p w:rsidR="00266378" w:rsidRPr="007F3B23" w:rsidRDefault="00266378" w:rsidP="00266378">
            <w:pPr>
              <w:widowControl/>
              <w:snapToGrid/>
              <w:spacing w:line="240" w:lineRule="auto"/>
              <w:jc w:val="center"/>
              <w:rPr>
                <w:rFonts w:eastAsia="新細明體" w:cs="新細明體"/>
                <w:color w:val="000000"/>
                <w:kern w:val="0"/>
                <w:szCs w:val="24"/>
              </w:rPr>
            </w:pPr>
            <w:r>
              <w:rPr>
                <w:rFonts w:eastAsia="新細明體" w:cs="新細明體" w:hint="eastAsia"/>
                <w:color w:val="000000"/>
                <w:kern w:val="0"/>
                <w:szCs w:val="24"/>
              </w:rPr>
              <w:t>13</w:t>
            </w:r>
          </w:p>
        </w:tc>
        <w:tc>
          <w:tcPr>
            <w:tcW w:w="1276" w:type="dxa"/>
            <w:tcBorders>
              <w:top w:val="nil"/>
              <w:left w:val="nil"/>
              <w:bottom w:val="single" w:sz="8" w:space="0" w:color="auto"/>
              <w:right w:val="single" w:sz="8" w:space="0" w:color="auto"/>
            </w:tcBorders>
            <w:shd w:val="clear" w:color="auto" w:fill="auto"/>
            <w:vAlign w:val="center"/>
            <w:hideMark/>
          </w:tcPr>
          <w:p w:rsidR="00266378" w:rsidRPr="007F3B23" w:rsidRDefault="00266378" w:rsidP="00266378">
            <w:pPr>
              <w:widowControl/>
              <w:snapToGrid/>
              <w:spacing w:line="240" w:lineRule="auto"/>
              <w:jc w:val="center"/>
              <w:rPr>
                <w:rFonts w:eastAsia="新細明體" w:cs="新細明體"/>
                <w:color w:val="000000"/>
                <w:kern w:val="0"/>
                <w:szCs w:val="24"/>
              </w:rPr>
            </w:pPr>
            <w:r>
              <w:rPr>
                <w:rFonts w:eastAsia="新細明體" w:cs="新細明體" w:hint="eastAsia"/>
                <w:color w:val="000000"/>
                <w:kern w:val="0"/>
                <w:szCs w:val="24"/>
              </w:rPr>
              <w:t>23</w:t>
            </w:r>
          </w:p>
        </w:tc>
        <w:tc>
          <w:tcPr>
            <w:tcW w:w="1134" w:type="dxa"/>
            <w:tcBorders>
              <w:top w:val="nil"/>
              <w:left w:val="nil"/>
              <w:bottom w:val="single" w:sz="8" w:space="0" w:color="auto"/>
              <w:right w:val="single" w:sz="8" w:space="0" w:color="auto"/>
            </w:tcBorders>
            <w:shd w:val="clear" w:color="auto" w:fill="auto"/>
            <w:vAlign w:val="center"/>
          </w:tcPr>
          <w:p w:rsidR="00266378" w:rsidRPr="007F3B23" w:rsidRDefault="00266378" w:rsidP="00266378">
            <w:pPr>
              <w:widowControl/>
              <w:snapToGrid/>
              <w:spacing w:line="240" w:lineRule="auto"/>
              <w:jc w:val="center"/>
              <w:rPr>
                <w:rFonts w:eastAsia="新細明體" w:cs="新細明體"/>
                <w:color w:val="000000"/>
                <w:kern w:val="0"/>
                <w:szCs w:val="24"/>
              </w:rPr>
            </w:pPr>
            <w:r>
              <w:rPr>
                <w:rFonts w:eastAsia="新細明體" w:cs="新細明體" w:hint="eastAsia"/>
                <w:color w:val="000000"/>
                <w:kern w:val="0"/>
                <w:szCs w:val="24"/>
              </w:rPr>
              <w:t>33</w:t>
            </w:r>
          </w:p>
        </w:tc>
        <w:tc>
          <w:tcPr>
            <w:tcW w:w="1276" w:type="dxa"/>
            <w:tcBorders>
              <w:top w:val="nil"/>
              <w:left w:val="nil"/>
              <w:bottom w:val="single" w:sz="8" w:space="0" w:color="auto"/>
              <w:right w:val="single" w:sz="8" w:space="0" w:color="auto"/>
            </w:tcBorders>
            <w:shd w:val="clear" w:color="auto" w:fill="auto"/>
            <w:vAlign w:val="center"/>
          </w:tcPr>
          <w:p w:rsidR="00266378" w:rsidRPr="007F3B23" w:rsidRDefault="00266378" w:rsidP="00266378">
            <w:pPr>
              <w:widowControl/>
              <w:snapToGrid/>
              <w:spacing w:line="240" w:lineRule="auto"/>
              <w:jc w:val="center"/>
              <w:rPr>
                <w:rFonts w:eastAsia="新細明體" w:cs="新細明體"/>
                <w:color w:val="000000"/>
                <w:kern w:val="0"/>
                <w:szCs w:val="24"/>
              </w:rPr>
            </w:pPr>
            <w:r>
              <w:rPr>
                <w:rFonts w:eastAsia="新細明體" w:cs="新細明體" w:hint="eastAsia"/>
                <w:color w:val="000000"/>
                <w:kern w:val="0"/>
                <w:szCs w:val="24"/>
              </w:rPr>
              <w:t>43</w:t>
            </w:r>
          </w:p>
        </w:tc>
      </w:tr>
      <w:tr w:rsidR="00266378" w:rsidRPr="007F3B23" w:rsidTr="00266378">
        <w:trPr>
          <w:trHeight w:val="345"/>
          <w:jc w:val="center"/>
        </w:trPr>
        <w:tc>
          <w:tcPr>
            <w:tcW w:w="1575" w:type="dxa"/>
            <w:tcBorders>
              <w:top w:val="nil"/>
              <w:left w:val="single" w:sz="8" w:space="0" w:color="auto"/>
              <w:bottom w:val="single" w:sz="8" w:space="0" w:color="auto"/>
              <w:right w:val="single" w:sz="8" w:space="0" w:color="auto"/>
            </w:tcBorders>
            <w:shd w:val="clear" w:color="auto" w:fill="auto"/>
            <w:vAlign w:val="center"/>
            <w:hideMark/>
          </w:tcPr>
          <w:p w:rsidR="00266378" w:rsidRPr="007F3B23" w:rsidRDefault="00266378" w:rsidP="00266378">
            <w:pPr>
              <w:widowControl/>
              <w:snapToGrid/>
              <w:spacing w:line="240" w:lineRule="auto"/>
              <w:jc w:val="right"/>
              <w:rPr>
                <w:rFonts w:eastAsia="新細明體" w:cs="新細明體"/>
                <w:color w:val="000000"/>
                <w:kern w:val="0"/>
                <w:szCs w:val="24"/>
              </w:rPr>
            </w:pPr>
            <w:r w:rsidRPr="007F3B23">
              <w:rPr>
                <w:rFonts w:eastAsia="新細明體" w:cs="新細明體"/>
                <w:color w:val="000000"/>
                <w:kern w:val="0"/>
                <w:szCs w:val="24"/>
              </w:rPr>
              <w:t>8</w:t>
            </w:r>
          </w:p>
        </w:tc>
        <w:tc>
          <w:tcPr>
            <w:tcW w:w="1273" w:type="dxa"/>
            <w:tcBorders>
              <w:top w:val="nil"/>
              <w:left w:val="nil"/>
              <w:bottom w:val="single" w:sz="8" w:space="0" w:color="auto"/>
              <w:right w:val="single" w:sz="8" w:space="0" w:color="auto"/>
            </w:tcBorders>
            <w:shd w:val="clear" w:color="auto" w:fill="auto"/>
            <w:vAlign w:val="center"/>
            <w:hideMark/>
          </w:tcPr>
          <w:p w:rsidR="00266378" w:rsidRPr="007F3B23" w:rsidRDefault="00266378" w:rsidP="00266378">
            <w:pPr>
              <w:widowControl/>
              <w:snapToGrid/>
              <w:spacing w:line="240" w:lineRule="auto"/>
              <w:jc w:val="center"/>
              <w:rPr>
                <w:rFonts w:eastAsia="新細明體" w:cs="新細明體"/>
                <w:color w:val="000000"/>
                <w:kern w:val="0"/>
                <w:szCs w:val="24"/>
              </w:rPr>
            </w:pPr>
            <w:r w:rsidRPr="007F3B23">
              <w:rPr>
                <w:rFonts w:eastAsia="新細明體" w:cs="新細明體"/>
                <w:color w:val="000000"/>
                <w:kern w:val="0"/>
                <w:szCs w:val="24"/>
              </w:rPr>
              <w:t>4</w:t>
            </w:r>
          </w:p>
        </w:tc>
        <w:tc>
          <w:tcPr>
            <w:tcW w:w="1136" w:type="dxa"/>
            <w:tcBorders>
              <w:top w:val="nil"/>
              <w:left w:val="nil"/>
              <w:bottom w:val="single" w:sz="8" w:space="0" w:color="auto"/>
              <w:right w:val="single" w:sz="8" w:space="0" w:color="auto"/>
            </w:tcBorders>
            <w:shd w:val="clear" w:color="auto" w:fill="auto"/>
            <w:vAlign w:val="center"/>
            <w:hideMark/>
          </w:tcPr>
          <w:p w:rsidR="00266378" w:rsidRPr="007F3B23" w:rsidRDefault="00266378" w:rsidP="00266378">
            <w:pPr>
              <w:widowControl/>
              <w:snapToGrid/>
              <w:spacing w:line="240" w:lineRule="auto"/>
              <w:jc w:val="center"/>
              <w:rPr>
                <w:rFonts w:eastAsia="新細明體" w:cs="新細明體"/>
                <w:color w:val="000000"/>
                <w:kern w:val="0"/>
                <w:szCs w:val="24"/>
              </w:rPr>
            </w:pPr>
            <w:r>
              <w:rPr>
                <w:rFonts w:eastAsia="新細明體" w:cs="新細明體" w:hint="eastAsia"/>
                <w:color w:val="000000"/>
                <w:kern w:val="0"/>
                <w:szCs w:val="24"/>
              </w:rPr>
              <w:t>14</w:t>
            </w:r>
          </w:p>
        </w:tc>
        <w:tc>
          <w:tcPr>
            <w:tcW w:w="1276" w:type="dxa"/>
            <w:tcBorders>
              <w:top w:val="nil"/>
              <w:left w:val="nil"/>
              <w:bottom w:val="single" w:sz="8" w:space="0" w:color="auto"/>
              <w:right w:val="single" w:sz="8" w:space="0" w:color="auto"/>
            </w:tcBorders>
            <w:shd w:val="clear" w:color="auto" w:fill="auto"/>
            <w:vAlign w:val="center"/>
            <w:hideMark/>
          </w:tcPr>
          <w:p w:rsidR="00266378" w:rsidRPr="007F3B23" w:rsidRDefault="00266378" w:rsidP="00266378">
            <w:pPr>
              <w:widowControl/>
              <w:snapToGrid/>
              <w:spacing w:line="240" w:lineRule="auto"/>
              <w:jc w:val="center"/>
              <w:rPr>
                <w:rFonts w:eastAsia="新細明體" w:cs="新細明體"/>
                <w:color w:val="000000"/>
                <w:kern w:val="0"/>
                <w:szCs w:val="24"/>
              </w:rPr>
            </w:pPr>
            <w:r>
              <w:rPr>
                <w:rFonts w:eastAsia="新細明體" w:cs="新細明體" w:hint="eastAsia"/>
                <w:color w:val="000000"/>
                <w:kern w:val="0"/>
                <w:szCs w:val="24"/>
              </w:rPr>
              <w:t>24</w:t>
            </w:r>
          </w:p>
        </w:tc>
        <w:tc>
          <w:tcPr>
            <w:tcW w:w="1134" w:type="dxa"/>
            <w:tcBorders>
              <w:top w:val="nil"/>
              <w:left w:val="nil"/>
              <w:bottom w:val="single" w:sz="8" w:space="0" w:color="auto"/>
              <w:right w:val="single" w:sz="8" w:space="0" w:color="auto"/>
            </w:tcBorders>
            <w:shd w:val="clear" w:color="auto" w:fill="auto"/>
            <w:vAlign w:val="center"/>
          </w:tcPr>
          <w:p w:rsidR="00266378" w:rsidRPr="007F3B23" w:rsidRDefault="00266378" w:rsidP="00266378">
            <w:pPr>
              <w:widowControl/>
              <w:snapToGrid/>
              <w:spacing w:line="240" w:lineRule="auto"/>
              <w:jc w:val="center"/>
              <w:rPr>
                <w:rFonts w:eastAsia="新細明體" w:cs="新細明體"/>
                <w:color w:val="000000"/>
                <w:kern w:val="0"/>
                <w:szCs w:val="24"/>
              </w:rPr>
            </w:pPr>
            <w:r>
              <w:rPr>
                <w:rFonts w:eastAsia="新細明體" w:cs="新細明體" w:hint="eastAsia"/>
                <w:color w:val="000000"/>
                <w:kern w:val="0"/>
                <w:szCs w:val="24"/>
              </w:rPr>
              <w:t>34</w:t>
            </w:r>
          </w:p>
        </w:tc>
        <w:tc>
          <w:tcPr>
            <w:tcW w:w="1276" w:type="dxa"/>
            <w:tcBorders>
              <w:top w:val="nil"/>
              <w:left w:val="nil"/>
              <w:bottom w:val="single" w:sz="8" w:space="0" w:color="auto"/>
              <w:right w:val="single" w:sz="8" w:space="0" w:color="auto"/>
            </w:tcBorders>
            <w:shd w:val="clear" w:color="auto" w:fill="auto"/>
            <w:vAlign w:val="center"/>
          </w:tcPr>
          <w:p w:rsidR="00266378" w:rsidRPr="007F3B23" w:rsidRDefault="00266378" w:rsidP="00266378">
            <w:pPr>
              <w:widowControl/>
              <w:snapToGrid/>
              <w:spacing w:line="240" w:lineRule="auto"/>
              <w:jc w:val="center"/>
              <w:rPr>
                <w:rFonts w:eastAsia="新細明體" w:cs="新細明體"/>
                <w:color w:val="000000"/>
                <w:kern w:val="0"/>
                <w:szCs w:val="24"/>
              </w:rPr>
            </w:pPr>
            <w:r>
              <w:rPr>
                <w:rFonts w:eastAsia="新細明體" w:cs="新細明體" w:hint="eastAsia"/>
                <w:color w:val="000000"/>
                <w:kern w:val="0"/>
                <w:szCs w:val="24"/>
              </w:rPr>
              <w:t>44</w:t>
            </w:r>
          </w:p>
        </w:tc>
      </w:tr>
      <w:tr w:rsidR="00266378" w:rsidRPr="007F3B23" w:rsidTr="00266378">
        <w:trPr>
          <w:trHeight w:val="345"/>
          <w:jc w:val="center"/>
        </w:trPr>
        <w:tc>
          <w:tcPr>
            <w:tcW w:w="1575" w:type="dxa"/>
            <w:tcBorders>
              <w:top w:val="nil"/>
              <w:left w:val="single" w:sz="8" w:space="0" w:color="auto"/>
              <w:bottom w:val="single" w:sz="8" w:space="0" w:color="auto"/>
              <w:right w:val="single" w:sz="8" w:space="0" w:color="auto"/>
            </w:tcBorders>
            <w:shd w:val="clear" w:color="auto" w:fill="auto"/>
            <w:vAlign w:val="center"/>
            <w:hideMark/>
          </w:tcPr>
          <w:p w:rsidR="00266378" w:rsidRPr="007F3B23" w:rsidRDefault="00266378" w:rsidP="00266378">
            <w:pPr>
              <w:widowControl/>
              <w:snapToGrid/>
              <w:spacing w:line="240" w:lineRule="auto"/>
              <w:jc w:val="right"/>
              <w:rPr>
                <w:rFonts w:eastAsia="新細明體" w:cs="新細明體"/>
                <w:color w:val="000000"/>
                <w:kern w:val="0"/>
                <w:szCs w:val="24"/>
              </w:rPr>
            </w:pPr>
            <w:r w:rsidRPr="007F3B23">
              <w:rPr>
                <w:rFonts w:eastAsia="新細明體" w:cs="新細明體"/>
                <w:color w:val="000000"/>
                <w:kern w:val="0"/>
                <w:szCs w:val="24"/>
              </w:rPr>
              <w:t>16</w:t>
            </w:r>
          </w:p>
        </w:tc>
        <w:tc>
          <w:tcPr>
            <w:tcW w:w="1273" w:type="dxa"/>
            <w:tcBorders>
              <w:top w:val="nil"/>
              <w:left w:val="nil"/>
              <w:bottom w:val="single" w:sz="8" w:space="0" w:color="auto"/>
              <w:right w:val="single" w:sz="8" w:space="0" w:color="auto"/>
            </w:tcBorders>
            <w:shd w:val="clear" w:color="auto" w:fill="auto"/>
            <w:vAlign w:val="center"/>
            <w:hideMark/>
          </w:tcPr>
          <w:p w:rsidR="00266378" w:rsidRPr="007F3B23" w:rsidRDefault="00266378" w:rsidP="00266378">
            <w:pPr>
              <w:widowControl/>
              <w:snapToGrid/>
              <w:spacing w:line="240" w:lineRule="auto"/>
              <w:jc w:val="center"/>
              <w:rPr>
                <w:rFonts w:eastAsia="新細明體" w:cs="新細明體"/>
                <w:color w:val="000000"/>
                <w:kern w:val="0"/>
                <w:szCs w:val="24"/>
              </w:rPr>
            </w:pPr>
            <w:r w:rsidRPr="007F3B23">
              <w:rPr>
                <w:rFonts w:eastAsia="新細明體" w:cs="新細明體"/>
                <w:color w:val="000000"/>
                <w:kern w:val="0"/>
                <w:szCs w:val="24"/>
              </w:rPr>
              <w:t>5</w:t>
            </w:r>
          </w:p>
        </w:tc>
        <w:tc>
          <w:tcPr>
            <w:tcW w:w="1136" w:type="dxa"/>
            <w:tcBorders>
              <w:top w:val="nil"/>
              <w:left w:val="nil"/>
              <w:bottom w:val="single" w:sz="8" w:space="0" w:color="auto"/>
              <w:right w:val="single" w:sz="8" w:space="0" w:color="auto"/>
            </w:tcBorders>
            <w:shd w:val="clear" w:color="auto" w:fill="auto"/>
            <w:vAlign w:val="center"/>
            <w:hideMark/>
          </w:tcPr>
          <w:p w:rsidR="00266378" w:rsidRPr="007F3B23" w:rsidRDefault="00266378" w:rsidP="00266378">
            <w:pPr>
              <w:widowControl/>
              <w:snapToGrid/>
              <w:spacing w:line="240" w:lineRule="auto"/>
              <w:jc w:val="center"/>
              <w:rPr>
                <w:rFonts w:eastAsia="新細明體" w:cs="新細明體"/>
                <w:color w:val="000000"/>
                <w:kern w:val="0"/>
                <w:szCs w:val="24"/>
              </w:rPr>
            </w:pPr>
            <w:r>
              <w:rPr>
                <w:rFonts w:eastAsia="新細明體" w:cs="新細明體" w:hint="eastAsia"/>
                <w:color w:val="000000"/>
                <w:kern w:val="0"/>
                <w:szCs w:val="24"/>
              </w:rPr>
              <w:t>15</w:t>
            </w:r>
          </w:p>
        </w:tc>
        <w:tc>
          <w:tcPr>
            <w:tcW w:w="1276" w:type="dxa"/>
            <w:tcBorders>
              <w:top w:val="nil"/>
              <w:left w:val="nil"/>
              <w:bottom w:val="single" w:sz="8" w:space="0" w:color="auto"/>
              <w:right w:val="single" w:sz="8" w:space="0" w:color="auto"/>
            </w:tcBorders>
            <w:shd w:val="clear" w:color="auto" w:fill="auto"/>
            <w:vAlign w:val="center"/>
            <w:hideMark/>
          </w:tcPr>
          <w:p w:rsidR="00266378" w:rsidRPr="007F3B23" w:rsidRDefault="00266378" w:rsidP="00266378">
            <w:pPr>
              <w:widowControl/>
              <w:snapToGrid/>
              <w:spacing w:line="240" w:lineRule="auto"/>
              <w:jc w:val="center"/>
              <w:rPr>
                <w:rFonts w:eastAsia="新細明體" w:cs="新細明體"/>
                <w:color w:val="000000"/>
                <w:kern w:val="0"/>
                <w:szCs w:val="24"/>
              </w:rPr>
            </w:pPr>
            <w:r>
              <w:rPr>
                <w:rFonts w:eastAsia="新細明體" w:cs="新細明體" w:hint="eastAsia"/>
                <w:color w:val="000000"/>
                <w:kern w:val="0"/>
                <w:szCs w:val="24"/>
              </w:rPr>
              <w:t>25</w:t>
            </w:r>
          </w:p>
        </w:tc>
        <w:tc>
          <w:tcPr>
            <w:tcW w:w="1134" w:type="dxa"/>
            <w:tcBorders>
              <w:top w:val="nil"/>
              <w:left w:val="nil"/>
              <w:bottom w:val="single" w:sz="8" w:space="0" w:color="auto"/>
              <w:right w:val="single" w:sz="8" w:space="0" w:color="auto"/>
            </w:tcBorders>
            <w:shd w:val="clear" w:color="auto" w:fill="auto"/>
            <w:vAlign w:val="center"/>
          </w:tcPr>
          <w:p w:rsidR="00266378" w:rsidRPr="007F3B23" w:rsidRDefault="00266378" w:rsidP="00266378">
            <w:pPr>
              <w:widowControl/>
              <w:snapToGrid/>
              <w:spacing w:line="240" w:lineRule="auto"/>
              <w:jc w:val="center"/>
              <w:rPr>
                <w:rFonts w:eastAsia="新細明體" w:cs="新細明體"/>
                <w:color w:val="000000"/>
                <w:kern w:val="0"/>
                <w:szCs w:val="24"/>
              </w:rPr>
            </w:pPr>
            <w:r>
              <w:rPr>
                <w:rFonts w:eastAsia="新細明體" w:cs="新細明體" w:hint="eastAsia"/>
                <w:color w:val="000000"/>
                <w:kern w:val="0"/>
                <w:szCs w:val="24"/>
              </w:rPr>
              <w:t>35</w:t>
            </w:r>
          </w:p>
        </w:tc>
        <w:tc>
          <w:tcPr>
            <w:tcW w:w="1276" w:type="dxa"/>
            <w:tcBorders>
              <w:top w:val="nil"/>
              <w:left w:val="nil"/>
              <w:bottom w:val="single" w:sz="8" w:space="0" w:color="auto"/>
              <w:right w:val="single" w:sz="8" w:space="0" w:color="auto"/>
            </w:tcBorders>
            <w:shd w:val="clear" w:color="000000" w:fill="D9D9D9"/>
            <w:vAlign w:val="center"/>
            <w:hideMark/>
          </w:tcPr>
          <w:p w:rsidR="00266378" w:rsidRPr="007F3B23" w:rsidRDefault="00266378" w:rsidP="00266378">
            <w:pPr>
              <w:widowControl/>
              <w:snapToGrid/>
              <w:spacing w:line="240" w:lineRule="auto"/>
              <w:jc w:val="center"/>
              <w:rPr>
                <w:rFonts w:eastAsia="新細明體" w:cs="新細明體"/>
                <w:color w:val="000000"/>
                <w:kern w:val="0"/>
                <w:szCs w:val="24"/>
              </w:rPr>
            </w:pPr>
          </w:p>
        </w:tc>
      </w:tr>
      <w:tr w:rsidR="00266378" w:rsidRPr="007F3B23" w:rsidTr="00266378">
        <w:trPr>
          <w:trHeight w:val="345"/>
          <w:jc w:val="center"/>
        </w:trPr>
        <w:tc>
          <w:tcPr>
            <w:tcW w:w="1575" w:type="dxa"/>
            <w:tcBorders>
              <w:top w:val="nil"/>
              <w:left w:val="single" w:sz="8" w:space="0" w:color="auto"/>
              <w:bottom w:val="single" w:sz="8" w:space="0" w:color="auto"/>
              <w:right w:val="single" w:sz="8" w:space="0" w:color="auto"/>
            </w:tcBorders>
            <w:shd w:val="clear" w:color="auto" w:fill="auto"/>
            <w:vAlign w:val="center"/>
            <w:hideMark/>
          </w:tcPr>
          <w:p w:rsidR="00266378" w:rsidRPr="007F3B23" w:rsidRDefault="00266378" w:rsidP="00266378">
            <w:pPr>
              <w:widowControl/>
              <w:snapToGrid/>
              <w:spacing w:line="240" w:lineRule="auto"/>
              <w:jc w:val="right"/>
              <w:rPr>
                <w:rFonts w:eastAsia="新細明體" w:cs="新細明體"/>
                <w:color w:val="000000"/>
                <w:kern w:val="0"/>
                <w:szCs w:val="24"/>
              </w:rPr>
            </w:pPr>
            <w:r w:rsidRPr="007F3B23">
              <w:rPr>
                <w:rFonts w:eastAsia="新細明體" w:cs="新細明體"/>
                <w:color w:val="000000"/>
                <w:kern w:val="0"/>
                <w:szCs w:val="24"/>
              </w:rPr>
              <w:t>32</w:t>
            </w:r>
          </w:p>
        </w:tc>
        <w:tc>
          <w:tcPr>
            <w:tcW w:w="1273" w:type="dxa"/>
            <w:tcBorders>
              <w:top w:val="nil"/>
              <w:left w:val="nil"/>
              <w:bottom w:val="single" w:sz="8" w:space="0" w:color="auto"/>
              <w:right w:val="single" w:sz="8" w:space="0" w:color="auto"/>
            </w:tcBorders>
            <w:shd w:val="clear" w:color="auto" w:fill="auto"/>
            <w:vAlign w:val="center"/>
            <w:hideMark/>
          </w:tcPr>
          <w:p w:rsidR="00266378" w:rsidRPr="007F3B23" w:rsidRDefault="00266378" w:rsidP="00266378">
            <w:pPr>
              <w:widowControl/>
              <w:snapToGrid/>
              <w:spacing w:line="240" w:lineRule="auto"/>
              <w:jc w:val="center"/>
              <w:rPr>
                <w:rFonts w:eastAsia="新細明體" w:cs="新細明體"/>
                <w:color w:val="000000"/>
                <w:kern w:val="0"/>
                <w:szCs w:val="24"/>
              </w:rPr>
            </w:pPr>
            <w:r w:rsidRPr="007F3B23">
              <w:rPr>
                <w:rFonts w:eastAsia="新細明體" w:cs="新細明體"/>
                <w:color w:val="000000"/>
                <w:kern w:val="0"/>
                <w:szCs w:val="24"/>
              </w:rPr>
              <w:t>6</w:t>
            </w:r>
          </w:p>
        </w:tc>
        <w:tc>
          <w:tcPr>
            <w:tcW w:w="1136" w:type="dxa"/>
            <w:tcBorders>
              <w:top w:val="nil"/>
              <w:left w:val="nil"/>
              <w:bottom w:val="single" w:sz="8" w:space="0" w:color="auto"/>
              <w:right w:val="single" w:sz="8" w:space="0" w:color="auto"/>
            </w:tcBorders>
            <w:shd w:val="clear" w:color="auto" w:fill="auto"/>
            <w:vAlign w:val="center"/>
            <w:hideMark/>
          </w:tcPr>
          <w:p w:rsidR="00266378" w:rsidRPr="007F3B23" w:rsidRDefault="00266378" w:rsidP="00266378">
            <w:pPr>
              <w:widowControl/>
              <w:snapToGrid/>
              <w:spacing w:line="240" w:lineRule="auto"/>
              <w:jc w:val="center"/>
              <w:rPr>
                <w:rFonts w:eastAsia="新細明體" w:cs="新細明體"/>
                <w:color w:val="000000"/>
                <w:kern w:val="0"/>
                <w:szCs w:val="24"/>
              </w:rPr>
            </w:pPr>
            <w:r>
              <w:rPr>
                <w:rFonts w:eastAsia="新細明體" w:cs="新細明體" w:hint="eastAsia"/>
                <w:color w:val="000000"/>
                <w:kern w:val="0"/>
                <w:szCs w:val="24"/>
              </w:rPr>
              <w:t>16</w:t>
            </w:r>
          </w:p>
        </w:tc>
        <w:tc>
          <w:tcPr>
            <w:tcW w:w="1276" w:type="dxa"/>
            <w:tcBorders>
              <w:top w:val="nil"/>
              <w:left w:val="nil"/>
              <w:bottom w:val="single" w:sz="8" w:space="0" w:color="auto"/>
              <w:right w:val="single" w:sz="8" w:space="0" w:color="auto"/>
            </w:tcBorders>
            <w:shd w:val="clear" w:color="auto" w:fill="auto"/>
            <w:vAlign w:val="center"/>
          </w:tcPr>
          <w:p w:rsidR="00266378" w:rsidRPr="007F3B23" w:rsidRDefault="00266378" w:rsidP="00266378">
            <w:pPr>
              <w:widowControl/>
              <w:snapToGrid/>
              <w:spacing w:line="240" w:lineRule="auto"/>
              <w:jc w:val="center"/>
              <w:rPr>
                <w:rFonts w:eastAsia="新細明體" w:cs="新細明體"/>
                <w:color w:val="000000"/>
                <w:kern w:val="0"/>
                <w:szCs w:val="24"/>
              </w:rPr>
            </w:pPr>
            <w:r>
              <w:rPr>
                <w:rFonts w:eastAsia="新細明體" w:cs="新細明體" w:hint="eastAsia"/>
                <w:color w:val="000000"/>
                <w:kern w:val="0"/>
                <w:szCs w:val="24"/>
              </w:rPr>
              <w:t>26</w:t>
            </w:r>
          </w:p>
        </w:tc>
        <w:tc>
          <w:tcPr>
            <w:tcW w:w="1134" w:type="dxa"/>
            <w:tcBorders>
              <w:top w:val="nil"/>
              <w:left w:val="nil"/>
              <w:bottom w:val="single" w:sz="8" w:space="0" w:color="auto"/>
              <w:right w:val="single" w:sz="8" w:space="0" w:color="auto"/>
            </w:tcBorders>
            <w:shd w:val="clear" w:color="auto" w:fill="auto"/>
            <w:vAlign w:val="center"/>
          </w:tcPr>
          <w:p w:rsidR="00266378" w:rsidRPr="007F3B23" w:rsidRDefault="00266378" w:rsidP="00266378">
            <w:pPr>
              <w:widowControl/>
              <w:snapToGrid/>
              <w:spacing w:line="240" w:lineRule="auto"/>
              <w:jc w:val="center"/>
              <w:rPr>
                <w:rFonts w:eastAsia="新細明體" w:cs="新細明體"/>
                <w:color w:val="000000"/>
                <w:kern w:val="0"/>
                <w:szCs w:val="24"/>
              </w:rPr>
            </w:pPr>
            <w:r>
              <w:rPr>
                <w:rFonts w:eastAsia="新細明體" w:cs="新細明體" w:hint="eastAsia"/>
                <w:color w:val="000000"/>
                <w:kern w:val="0"/>
                <w:szCs w:val="24"/>
              </w:rPr>
              <w:t>36</w:t>
            </w:r>
          </w:p>
        </w:tc>
        <w:tc>
          <w:tcPr>
            <w:tcW w:w="1276" w:type="dxa"/>
            <w:tcBorders>
              <w:top w:val="nil"/>
              <w:left w:val="nil"/>
              <w:bottom w:val="single" w:sz="8" w:space="0" w:color="auto"/>
              <w:right w:val="single" w:sz="8" w:space="0" w:color="auto"/>
            </w:tcBorders>
            <w:shd w:val="clear" w:color="000000" w:fill="D9D9D9"/>
            <w:vAlign w:val="center"/>
            <w:hideMark/>
          </w:tcPr>
          <w:p w:rsidR="00266378" w:rsidRPr="007F3B23" w:rsidRDefault="00266378" w:rsidP="00266378">
            <w:pPr>
              <w:widowControl/>
              <w:snapToGrid/>
              <w:spacing w:line="240" w:lineRule="auto"/>
              <w:jc w:val="center"/>
              <w:rPr>
                <w:rFonts w:eastAsia="新細明體" w:cs="新細明體"/>
                <w:color w:val="000000"/>
                <w:kern w:val="0"/>
                <w:szCs w:val="24"/>
              </w:rPr>
            </w:pPr>
          </w:p>
        </w:tc>
      </w:tr>
      <w:tr w:rsidR="00266378" w:rsidRPr="007F3B23" w:rsidTr="00266378">
        <w:trPr>
          <w:trHeight w:val="345"/>
          <w:jc w:val="center"/>
        </w:trPr>
        <w:tc>
          <w:tcPr>
            <w:tcW w:w="1575" w:type="dxa"/>
            <w:tcBorders>
              <w:top w:val="nil"/>
              <w:left w:val="single" w:sz="8" w:space="0" w:color="auto"/>
              <w:bottom w:val="single" w:sz="8" w:space="0" w:color="auto"/>
              <w:right w:val="single" w:sz="8" w:space="0" w:color="auto"/>
            </w:tcBorders>
            <w:shd w:val="clear" w:color="auto" w:fill="auto"/>
            <w:vAlign w:val="center"/>
            <w:hideMark/>
          </w:tcPr>
          <w:p w:rsidR="00266378" w:rsidRPr="007F3B23" w:rsidRDefault="00266378" w:rsidP="00266378">
            <w:pPr>
              <w:widowControl/>
              <w:snapToGrid/>
              <w:spacing w:line="240" w:lineRule="auto"/>
              <w:jc w:val="right"/>
              <w:rPr>
                <w:rFonts w:eastAsia="新細明體" w:cs="新細明體"/>
                <w:color w:val="000000"/>
                <w:kern w:val="0"/>
                <w:szCs w:val="24"/>
              </w:rPr>
            </w:pPr>
            <w:r w:rsidRPr="007F3B23">
              <w:rPr>
                <w:rFonts w:eastAsia="新細明體" w:cs="新細明體"/>
                <w:color w:val="000000"/>
                <w:kern w:val="0"/>
                <w:szCs w:val="24"/>
              </w:rPr>
              <w:t>64</w:t>
            </w:r>
          </w:p>
        </w:tc>
        <w:tc>
          <w:tcPr>
            <w:tcW w:w="1273" w:type="dxa"/>
            <w:tcBorders>
              <w:top w:val="nil"/>
              <w:left w:val="nil"/>
              <w:bottom w:val="single" w:sz="8" w:space="0" w:color="auto"/>
              <w:right w:val="single" w:sz="8" w:space="0" w:color="auto"/>
            </w:tcBorders>
            <w:shd w:val="clear" w:color="auto" w:fill="auto"/>
            <w:vAlign w:val="center"/>
            <w:hideMark/>
          </w:tcPr>
          <w:p w:rsidR="00266378" w:rsidRPr="007F3B23" w:rsidRDefault="00266378" w:rsidP="00266378">
            <w:pPr>
              <w:widowControl/>
              <w:snapToGrid/>
              <w:spacing w:line="240" w:lineRule="auto"/>
              <w:jc w:val="center"/>
              <w:rPr>
                <w:rFonts w:eastAsia="新細明體" w:cs="新細明體"/>
                <w:color w:val="000000"/>
                <w:kern w:val="0"/>
                <w:szCs w:val="24"/>
              </w:rPr>
            </w:pPr>
            <w:r w:rsidRPr="007F3B23">
              <w:rPr>
                <w:rFonts w:eastAsia="新細明體" w:cs="新細明體"/>
                <w:color w:val="000000"/>
                <w:kern w:val="0"/>
                <w:szCs w:val="24"/>
              </w:rPr>
              <w:t>7</w:t>
            </w:r>
          </w:p>
        </w:tc>
        <w:tc>
          <w:tcPr>
            <w:tcW w:w="1136" w:type="dxa"/>
            <w:tcBorders>
              <w:top w:val="nil"/>
              <w:left w:val="nil"/>
              <w:bottom w:val="single" w:sz="8" w:space="0" w:color="auto"/>
              <w:right w:val="single" w:sz="8" w:space="0" w:color="auto"/>
            </w:tcBorders>
            <w:shd w:val="clear" w:color="auto" w:fill="auto"/>
            <w:vAlign w:val="center"/>
            <w:hideMark/>
          </w:tcPr>
          <w:p w:rsidR="00266378" w:rsidRPr="007F3B23" w:rsidRDefault="00266378" w:rsidP="00266378">
            <w:pPr>
              <w:widowControl/>
              <w:snapToGrid/>
              <w:spacing w:line="240" w:lineRule="auto"/>
              <w:jc w:val="center"/>
              <w:rPr>
                <w:rFonts w:eastAsia="新細明體" w:cs="新細明體"/>
                <w:color w:val="000000"/>
                <w:kern w:val="0"/>
                <w:szCs w:val="24"/>
              </w:rPr>
            </w:pPr>
            <w:r>
              <w:rPr>
                <w:rFonts w:eastAsia="新細明體" w:cs="新細明體" w:hint="eastAsia"/>
                <w:color w:val="000000"/>
                <w:kern w:val="0"/>
                <w:szCs w:val="24"/>
              </w:rPr>
              <w:t>17</w:t>
            </w:r>
          </w:p>
        </w:tc>
        <w:tc>
          <w:tcPr>
            <w:tcW w:w="1276" w:type="dxa"/>
            <w:tcBorders>
              <w:top w:val="nil"/>
              <w:left w:val="nil"/>
              <w:bottom w:val="single" w:sz="8" w:space="0" w:color="auto"/>
              <w:right w:val="single" w:sz="8" w:space="0" w:color="auto"/>
            </w:tcBorders>
            <w:shd w:val="clear" w:color="auto" w:fill="auto"/>
            <w:vAlign w:val="center"/>
          </w:tcPr>
          <w:p w:rsidR="00266378" w:rsidRPr="007F3B23" w:rsidRDefault="00266378" w:rsidP="00266378">
            <w:pPr>
              <w:widowControl/>
              <w:snapToGrid/>
              <w:spacing w:line="240" w:lineRule="auto"/>
              <w:jc w:val="center"/>
              <w:rPr>
                <w:rFonts w:eastAsia="新細明體" w:cs="新細明體"/>
                <w:color w:val="000000"/>
                <w:kern w:val="0"/>
                <w:szCs w:val="24"/>
              </w:rPr>
            </w:pPr>
            <w:r>
              <w:rPr>
                <w:rFonts w:eastAsia="新細明體" w:cs="新細明體" w:hint="eastAsia"/>
                <w:color w:val="000000"/>
                <w:kern w:val="0"/>
                <w:szCs w:val="24"/>
              </w:rPr>
              <w:t>27</w:t>
            </w:r>
          </w:p>
        </w:tc>
        <w:tc>
          <w:tcPr>
            <w:tcW w:w="1134" w:type="dxa"/>
            <w:tcBorders>
              <w:top w:val="nil"/>
              <w:left w:val="nil"/>
              <w:bottom w:val="single" w:sz="8" w:space="0" w:color="auto"/>
              <w:right w:val="single" w:sz="8" w:space="0" w:color="auto"/>
            </w:tcBorders>
            <w:shd w:val="clear" w:color="auto" w:fill="auto"/>
            <w:vAlign w:val="center"/>
          </w:tcPr>
          <w:p w:rsidR="00266378" w:rsidRPr="007F3B23" w:rsidRDefault="00266378" w:rsidP="00266378">
            <w:pPr>
              <w:widowControl/>
              <w:snapToGrid/>
              <w:spacing w:line="240" w:lineRule="auto"/>
              <w:jc w:val="center"/>
              <w:rPr>
                <w:rFonts w:eastAsia="新細明體" w:cs="新細明體"/>
                <w:color w:val="000000"/>
                <w:kern w:val="0"/>
                <w:szCs w:val="24"/>
              </w:rPr>
            </w:pPr>
            <w:r>
              <w:rPr>
                <w:rFonts w:eastAsia="新細明體" w:cs="新細明體" w:hint="eastAsia"/>
                <w:color w:val="000000"/>
                <w:kern w:val="0"/>
                <w:szCs w:val="24"/>
              </w:rPr>
              <w:t>37</w:t>
            </w:r>
          </w:p>
        </w:tc>
        <w:tc>
          <w:tcPr>
            <w:tcW w:w="1276" w:type="dxa"/>
            <w:tcBorders>
              <w:top w:val="nil"/>
              <w:left w:val="nil"/>
              <w:bottom w:val="single" w:sz="8" w:space="0" w:color="auto"/>
              <w:right w:val="single" w:sz="8" w:space="0" w:color="auto"/>
            </w:tcBorders>
            <w:shd w:val="clear" w:color="000000" w:fill="D9D9D9"/>
            <w:vAlign w:val="center"/>
            <w:hideMark/>
          </w:tcPr>
          <w:p w:rsidR="00266378" w:rsidRPr="007F3B23" w:rsidRDefault="00266378" w:rsidP="00266378">
            <w:pPr>
              <w:widowControl/>
              <w:snapToGrid/>
              <w:spacing w:line="240" w:lineRule="auto"/>
              <w:jc w:val="center"/>
              <w:rPr>
                <w:rFonts w:eastAsia="新細明體" w:cs="新細明體"/>
                <w:color w:val="000000"/>
                <w:kern w:val="0"/>
                <w:szCs w:val="24"/>
              </w:rPr>
            </w:pPr>
          </w:p>
        </w:tc>
      </w:tr>
      <w:tr w:rsidR="00266378" w:rsidRPr="007F3B23" w:rsidTr="00266378">
        <w:trPr>
          <w:trHeight w:val="345"/>
          <w:jc w:val="center"/>
        </w:trPr>
        <w:tc>
          <w:tcPr>
            <w:tcW w:w="1575" w:type="dxa"/>
            <w:tcBorders>
              <w:top w:val="nil"/>
              <w:left w:val="single" w:sz="8" w:space="0" w:color="auto"/>
              <w:bottom w:val="single" w:sz="8" w:space="0" w:color="auto"/>
              <w:right w:val="single" w:sz="8" w:space="0" w:color="auto"/>
            </w:tcBorders>
            <w:shd w:val="clear" w:color="auto" w:fill="auto"/>
            <w:vAlign w:val="center"/>
            <w:hideMark/>
          </w:tcPr>
          <w:p w:rsidR="00266378" w:rsidRPr="007F3B23" w:rsidRDefault="00266378" w:rsidP="00266378">
            <w:pPr>
              <w:widowControl/>
              <w:snapToGrid/>
              <w:spacing w:line="240" w:lineRule="auto"/>
              <w:jc w:val="right"/>
              <w:rPr>
                <w:rFonts w:eastAsia="新細明體" w:cs="新細明體"/>
                <w:color w:val="000000"/>
                <w:kern w:val="0"/>
                <w:szCs w:val="24"/>
              </w:rPr>
            </w:pPr>
            <w:r w:rsidRPr="007F3B23">
              <w:rPr>
                <w:rFonts w:eastAsia="新細明體" w:cs="新細明體"/>
                <w:color w:val="000000"/>
                <w:kern w:val="0"/>
                <w:szCs w:val="24"/>
              </w:rPr>
              <w:t>128</w:t>
            </w:r>
          </w:p>
        </w:tc>
        <w:tc>
          <w:tcPr>
            <w:tcW w:w="1273" w:type="dxa"/>
            <w:tcBorders>
              <w:top w:val="nil"/>
              <w:left w:val="nil"/>
              <w:bottom w:val="single" w:sz="8" w:space="0" w:color="auto"/>
              <w:right w:val="single" w:sz="8" w:space="0" w:color="auto"/>
            </w:tcBorders>
            <w:shd w:val="clear" w:color="auto" w:fill="auto"/>
            <w:vAlign w:val="center"/>
            <w:hideMark/>
          </w:tcPr>
          <w:p w:rsidR="00266378" w:rsidRPr="007F3B23" w:rsidRDefault="00266378" w:rsidP="00266378">
            <w:pPr>
              <w:widowControl/>
              <w:snapToGrid/>
              <w:spacing w:line="240" w:lineRule="auto"/>
              <w:jc w:val="center"/>
              <w:rPr>
                <w:rFonts w:eastAsia="新細明體" w:cs="新細明體"/>
                <w:color w:val="000000"/>
                <w:kern w:val="0"/>
                <w:szCs w:val="24"/>
              </w:rPr>
            </w:pPr>
            <w:r w:rsidRPr="007F3B23">
              <w:rPr>
                <w:rFonts w:eastAsia="新細明體" w:cs="新細明體"/>
                <w:color w:val="000000"/>
                <w:kern w:val="0"/>
                <w:szCs w:val="24"/>
              </w:rPr>
              <w:t>8</w:t>
            </w:r>
          </w:p>
        </w:tc>
        <w:tc>
          <w:tcPr>
            <w:tcW w:w="1136" w:type="dxa"/>
            <w:tcBorders>
              <w:top w:val="nil"/>
              <w:left w:val="nil"/>
              <w:bottom w:val="single" w:sz="8" w:space="0" w:color="auto"/>
              <w:right w:val="single" w:sz="8" w:space="0" w:color="auto"/>
            </w:tcBorders>
            <w:shd w:val="clear" w:color="auto" w:fill="auto"/>
            <w:vAlign w:val="center"/>
            <w:hideMark/>
          </w:tcPr>
          <w:p w:rsidR="00266378" w:rsidRPr="007F3B23" w:rsidRDefault="00266378" w:rsidP="00266378">
            <w:pPr>
              <w:widowControl/>
              <w:snapToGrid/>
              <w:spacing w:line="240" w:lineRule="auto"/>
              <w:jc w:val="center"/>
              <w:rPr>
                <w:rFonts w:eastAsia="新細明體" w:cs="新細明體"/>
                <w:color w:val="000000"/>
                <w:kern w:val="0"/>
                <w:szCs w:val="24"/>
              </w:rPr>
            </w:pPr>
            <w:r>
              <w:rPr>
                <w:rFonts w:eastAsia="新細明體" w:cs="新細明體" w:hint="eastAsia"/>
                <w:color w:val="000000"/>
                <w:kern w:val="0"/>
                <w:szCs w:val="24"/>
              </w:rPr>
              <w:t>18</w:t>
            </w:r>
          </w:p>
        </w:tc>
        <w:tc>
          <w:tcPr>
            <w:tcW w:w="1276" w:type="dxa"/>
            <w:tcBorders>
              <w:top w:val="nil"/>
              <w:left w:val="nil"/>
              <w:bottom w:val="single" w:sz="8" w:space="0" w:color="auto"/>
              <w:right w:val="single" w:sz="8" w:space="0" w:color="auto"/>
            </w:tcBorders>
            <w:shd w:val="clear" w:color="auto" w:fill="auto"/>
            <w:vAlign w:val="center"/>
          </w:tcPr>
          <w:p w:rsidR="00266378" w:rsidRPr="007F3B23" w:rsidRDefault="00266378" w:rsidP="00266378">
            <w:pPr>
              <w:widowControl/>
              <w:snapToGrid/>
              <w:spacing w:line="240" w:lineRule="auto"/>
              <w:jc w:val="center"/>
              <w:rPr>
                <w:rFonts w:eastAsia="新細明體" w:cs="新細明體"/>
                <w:color w:val="000000"/>
                <w:kern w:val="0"/>
                <w:szCs w:val="24"/>
              </w:rPr>
            </w:pPr>
            <w:r>
              <w:rPr>
                <w:rFonts w:eastAsia="新細明體" w:cs="新細明體" w:hint="eastAsia"/>
                <w:color w:val="000000"/>
                <w:kern w:val="0"/>
                <w:szCs w:val="24"/>
              </w:rPr>
              <w:t>28</w:t>
            </w:r>
          </w:p>
        </w:tc>
        <w:tc>
          <w:tcPr>
            <w:tcW w:w="1134" w:type="dxa"/>
            <w:tcBorders>
              <w:top w:val="nil"/>
              <w:left w:val="nil"/>
              <w:bottom w:val="single" w:sz="8" w:space="0" w:color="auto"/>
              <w:right w:val="single" w:sz="8" w:space="0" w:color="auto"/>
            </w:tcBorders>
            <w:shd w:val="clear" w:color="auto" w:fill="auto"/>
            <w:vAlign w:val="center"/>
          </w:tcPr>
          <w:p w:rsidR="00266378" w:rsidRPr="007F3B23" w:rsidRDefault="00266378" w:rsidP="00266378">
            <w:pPr>
              <w:widowControl/>
              <w:snapToGrid/>
              <w:spacing w:line="240" w:lineRule="auto"/>
              <w:jc w:val="center"/>
              <w:rPr>
                <w:rFonts w:eastAsia="新細明體" w:cs="新細明體"/>
                <w:color w:val="000000"/>
                <w:kern w:val="0"/>
                <w:szCs w:val="24"/>
              </w:rPr>
            </w:pPr>
            <w:r>
              <w:rPr>
                <w:rFonts w:eastAsia="新細明體" w:cs="新細明體" w:hint="eastAsia"/>
                <w:color w:val="000000"/>
                <w:kern w:val="0"/>
                <w:szCs w:val="24"/>
              </w:rPr>
              <w:t>38</w:t>
            </w:r>
          </w:p>
        </w:tc>
        <w:tc>
          <w:tcPr>
            <w:tcW w:w="1276" w:type="dxa"/>
            <w:tcBorders>
              <w:top w:val="nil"/>
              <w:left w:val="nil"/>
              <w:bottom w:val="single" w:sz="8" w:space="0" w:color="auto"/>
              <w:right w:val="single" w:sz="8" w:space="0" w:color="auto"/>
            </w:tcBorders>
            <w:shd w:val="clear" w:color="000000" w:fill="D9D9D9"/>
            <w:vAlign w:val="center"/>
            <w:hideMark/>
          </w:tcPr>
          <w:p w:rsidR="00266378" w:rsidRPr="007F3B23" w:rsidRDefault="00266378" w:rsidP="00266378">
            <w:pPr>
              <w:widowControl/>
              <w:snapToGrid/>
              <w:spacing w:line="240" w:lineRule="auto"/>
              <w:jc w:val="center"/>
              <w:rPr>
                <w:rFonts w:eastAsia="新細明體" w:cs="新細明體"/>
                <w:color w:val="000000"/>
                <w:kern w:val="0"/>
                <w:szCs w:val="24"/>
              </w:rPr>
            </w:pPr>
          </w:p>
        </w:tc>
      </w:tr>
      <w:tr w:rsidR="00266378" w:rsidRPr="007F3B23" w:rsidTr="00266378">
        <w:trPr>
          <w:trHeight w:val="345"/>
          <w:jc w:val="center"/>
        </w:trPr>
        <w:tc>
          <w:tcPr>
            <w:tcW w:w="1575" w:type="dxa"/>
            <w:tcBorders>
              <w:top w:val="nil"/>
              <w:left w:val="single" w:sz="8" w:space="0" w:color="auto"/>
              <w:bottom w:val="single" w:sz="8" w:space="0" w:color="auto"/>
              <w:right w:val="single" w:sz="8" w:space="0" w:color="auto"/>
            </w:tcBorders>
            <w:shd w:val="clear" w:color="auto" w:fill="auto"/>
            <w:vAlign w:val="center"/>
            <w:hideMark/>
          </w:tcPr>
          <w:p w:rsidR="00266378" w:rsidRPr="007F3B23" w:rsidRDefault="00266378" w:rsidP="00266378">
            <w:pPr>
              <w:widowControl/>
              <w:snapToGrid/>
              <w:spacing w:line="240" w:lineRule="auto"/>
              <w:jc w:val="right"/>
              <w:rPr>
                <w:rFonts w:eastAsia="新細明體" w:cs="新細明體"/>
                <w:color w:val="000000"/>
                <w:kern w:val="0"/>
                <w:szCs w:val="24"/>
              </w:rPr>
            </w:pPr>
            <w:r w:rsidRPr="007F3B23">
              <w:rPr>
                <w:rFonts w:eastAsia="新細明體" w:cs="新細明體"/>
                <w:color w:val="000000"/>
                <w:kern w:val="0"/>
                <w:szCs w:val="24"/>
              </w:rPr>
              <w:t>256</w:t>
            </w:r>
          </w:p>
        </w:tc>
        <w:tc>
          <w:tcPr>
            <w:tcW w:w="1273" w:type="dxa"/>
            <w:tcBorders>
              <w:top w:val="nil"/>
              <w:left w:val="nil"/>
              <w:bottom w:val="single" w:sz="8" w:space="0" w:color="auto"/>
              <w:right w:val="single" w:sz="8" w:space="0" w:color="auto"/>
            </w:tcBorders>
            <w:shd w:val="clear" w:color="auto" w:fill="auto"/>
            <w:vAlign w:val="center"/>
            <w:hideMark/>
          </w:tcPr>
          <w:p w:rsidR="00266378" w:rsidRPr="007F3B23" w:rsidRDefault="00266378" w:rsidP="00266378">
            <w:pPr>
              <w:widowControl/>
              <w:snapToGrid/>
              <w:spacing w:line="240" w:lineRule="auto"/>
              <w:jc w:val="center"/>
              <w:rPr>
                <w:rFonts w:eastAsia="新細明體" w:cs="新細明體"/>
                <w:color w:val="000000"/>
                <w:kern w:val="0"/>
                <w:szCs w:val="24"/>
              </w:rPr>
            </w:pPr>
            <w:r w:rsidRPr="007F3B23">
              <w:rPr>
                <w:rFonts w:eastAsia="新細明體" w:cs="新細明體"/>
                <w:color w:val="000000"/>
                <w:kern w:val="0"/>
                <w:szCs w:val="24"/>
              </w:rPr>
              <w:t>9</w:t>
            </w:r>
          </w:p>
        </w:tc>
        <w:tc>
          <w:tcPr>
            <w:tcW w:w="1136" w:type="dxa"/>
            <w:tcBorders>
              <w:top w:val="nil"/>
              <w:left w:val="nil"/>
              <w:bottom w:val="single" w:sz="8" w:space="0" w:color="auto"/>
              <w:right w:val="single" w:sz="8" w:space="0" w:color="auto"/>
            </w:tcBorders>
            <w:shd w:val="clear" w:color="auto" w:fill="auto"/>
            <w:vAlign w:val="center"/>
            <w:hideMark/>
          </w:tcPr>
          <w:p w:rsidR="00266378" w:rsidRPr="007F3B23" w:rsidRDefault="00266378" w:rsidP="00266378">
            <w:pPr>
              <w:widowControl/>
              <w:snapToGrid/>
              <w:spacing w:line="240" w:lineRule="auto"/>
              <w:jc w:val="center"/>
              <w:rPr>
                <w:rFonts w:eastAsia="新細明體" w:cs="新細明體"/>
                <w:color w:val="000000"/>
                <w:kern w:val="0"/>
                <w:szCs w:val="24"/>
              </w:rPr>
            </w:pPr>
            <w:r>
              <w:rPr>
                <w:rFonts w:eastAsia="新細明體" w:cs="新細明體" w:hint="eastAsia"/>
                <w:color w:val="000000"/>
                <w:kern w:val="0"/>
                <w:szCs w:val="24"/>
              </w:rPr>
              <w:t>19</w:t>
            </w:r>
          </w:p>
        </w:tc>
        <w:tc>
          <w:tcPr>
            <w:tcW w:w="1276" w:type="dxa"/>
            <w:tcBorders>
              <w:top w:val="nil"/>
              <w:left w:val="nil"/>
              <w:bottom w:val="single" w:sz="8" w:space="0" w:color="auto"/>
              <w:right w:val="single" w:sz="8" w:space="0" w:color="auto"/>
            </w:tcBorders>
            <w:shd w:val="clear" w:color="auto" w:fill="auto"/>
            <w:vAlign w:val="center"/>
          </w:tcPr>
          <w:p w:rsidR="00266378" w:rsidRPr="007F3B23" w:rsidRDefault="00266378" w:rsidP="00266378">
            <w:pPr>
              <w:widowControl/>
              <w:snapToGrid/>
              <w:spacing w:line="240" w:lineRule="auto"/>
              <w:jc w:val="center"/>
              <w:rPr>
                <w:rFonts w:eastAsia="新細明體" w:cs="新細明體"/>
                <w:color w:val="000000"/>
                <w:kern w:val="0"/>
                <w:szCs w:val="24"/>
              </w:rPr>
            </w:pPr>
            <w:r>
              <w:rPr>
                <w:rFonts w:eastAsia="新細明體" w:cs="新細明體" w:hint="eastAsia"/>
                <w:color w:val="000000"/>
                <w:kern w:val="0"/>
                <w:szCs w:val="24"/>
              </w:rPr>
              <w:t>29</w:t>
            </w:r>
          </w:p>
        </w:tc>
        <w:tc>
          <w:tcPr>
            <w:tcW w:w="1134" w:type="dxa"/>
            <w:tcBorders>
              <w:top w:val="nil"/>
              <w:left w:val="nil"/>
              <w:bottom w:val="single" w:sz="8" w:space="0" w:color="auto"/>
              <w:right w:val="single" w:sz="8" w:space="0" w:color="auto"/>
            </w:tcBorders>
            <w:shd w:val="clear" w:color="auto" w:fill="auto"/>
            <w:vAlign w:val="center"/>
          </w:tcPr>
          <w:p w:rsidR="00266378" w:rsidRPr="007F3B23" w:rsidRDefault="00266378" w:rsidP="00266378">
            <w:pPr>
              <w:widowControl/>
              <w:snapToGrid/>
              <w:spacing w:line="240" w:lineRule="auto"/>
              <w:jc w:val="center"/>
              <w:rPr>
                <w:rFonts w:eastAsia="新細明體" w:cs="新細明體"/>
                <w:color w:val="000000"/>
                <w:kern w:val="0"/>
                <w:szCs w:val="24"/>
              </w:rPr>
            </w:pPr>
            <w:r>
              <w:rPr>
                <w:rFonts w:eastAsia="新細明體" w:cs="新細明體" w:hint="eastAsia"/>
                <w:color w:val="000000"/>
                <w:kern w:val="0"/>
                <w:szCs w:val="24"/>
              </w:rPr>
              <w:t>39</w:t>
            </w:r>
          </w:p>
        </w:tc>
        <w:tc>
          <w:tcPr>
            <w:tcW w:w="1276" w:type="dxa"/>
            <w:tcBorders>
              <w:top w:val="nil"/>
              <w:left w:val="nil"/>
              <w:bottom w:val="single" w:sz="8" w:space="0" w:color="auto"/>
              <w:right w:val="single" w:sz="8" w:space="0" w:color="auto"/>
            </w:tcBorders>
            <w:shd w:val="clear" w:color="000000" w:fill="D9D9D9"/>
            <w:vAlign w:val="center"/>
            <w:hideMark/>
          </w:tcPr>
          <w:p w:rsidR="00266378" w:rsidRPr="007F3B23" w:rsidRDefault="00266378" w:rsidP="00266378">
            <w:pPr>
              <w:widowControl/>
              <w:snapToGrid/>
              <w:spacing w:line="240" w:lineRule="auto"/>
              <w:jc w:val="center"/>
              <w:rPr>
                <w:rFonts w:eastAsia="新細明體" w:cs="新細明體"/>
                <w:color w:val="000000"/>
                <w:kern w:val="0"/>
                <w:szCs w:val="24"/>
              </w:rPr>
            </w:pPr>
          </w:p>
        </w:tc>
      </w:tr>
      <w:tr w:rsidR="00266378" w:rsidRPr="007F3B23" w:rsidTr="00266378">
        <w:trPr>
          <w:trHeight w:val="345"/>
          <w:jc w:val="center"/>
        </w:trPr>
        <w:tc>
          <w:tcPr>
            <w:tcW w:w="1575" w:type="dxa"/>
            <w:tcBorders>
              <w:top w:val="nil"/>
              <w:left w:val="single" w:sz="8" w:space="0" w:color="auto"/>
              <w:bottom w:val="single" w:sz="8" w:space="0" w:color="auto"/>
              <w:right w:val="single" w:sz="8" w:space="0" w:color="auto"/>
            </w:tcBorders>
            <w:shd w:val="clear" w:color="auto" w:fill="auto"/>
            <w:vAlign w:val="center"/>
            <w:hideMark/>
          </w:tcPr>
          <w:p w:rsidR="00266378" w:rsidRPr="007F3B23" w:rsidRDefault="00266378" w:rsidP="00266378">
            <w:pPr>
              <w:widowControl/>
              <w:snapToGrid/>
              <w:spacing w:line="240" w:lineRule="auto"/>
              <w:jc w:val="right"/>
              <w:rPr>
                <w:rFonts w:eastAsia="新細明體" w:cs="新細明體"/>
                <w:color w:val="000000"/>
                <w:kern w:val="0"/>
                <w:szCs w:val="24"/>
              </w:rPr>
            </w:pPr>
            <w:r w:rsidRPr="007F3B23">
              <w:rPr>
                <w:rFonts w:eastAsia="新細明體" w:cs="新細明體"/>
                <w:color w:val="000000"/>
                <w:kern w:val="0"/>
                <w:szCs w:val="24"/>
              </w:rPr>
              <w:t>512</w:t>
            </w:r>
          </w:p>
        </w:tc>
        <w:tc>
          <w:tcPr>
            <w:tcW w:w="1273" w:type="dxa"/>
            <w:tcBorders>
              <w:top w:val="nil"/>
              <w:left w:val="nil"/>
              <w:bottom w:val="single" w:sz="8" w:space="0" w:color="auto"/>
              <w:right w:val="single" w:sz="8" w:space="0" w:color="auto"/>
            </w:tcBorders>
            <w:shd w:val="clear" w:color="auto" w:fill="auto"/>
            <w:vAlign w:val="center"/>
            <w:hideMark/>
          </w:tcPr>
          <w:p w:rsidR="00266378" w:rsidRPr="007F3B23" w:rsidRDefault="00266378" w:rsidP="00266378">
            <w:pPr>
              <w:widowControl/>
              <w:snapToGrid/>
              <w:spacing w:line="240" w:lineRule="auto"/>
              <w:jc w:val="center"/>
              <w:rPr>
                <w:rFonts w:eastAsia="新細明體" w:cs="新細明體"/>
                <w:color w:val="000000"/>
                <w:kern w:val="0"/>
                <w:szCs w:val="24"/>
              </w:rPr>
            </w:pPr>
            <w:r>
              <w:rPr>
                <w:rFonts w:eastAsia="新細明體" w:cs="新細明體" w:hint="eastAsia"/>
                <w:color w:val="000000"/>
                <w:kern w:val="0"/>
                <w:szCs w:val="24"/>
              </w:rPr>
              <w:t>10</w:t>
            </w:r>
          </w:p>
        </w:tc>
        <w:tc>
          <w:tcPr>
            <w:tcW w:w="1136" w:type="dxa"/>
            <w:tcBorders>
              <w:top w:val="nil"/>
              <w:left w:val="nil"/>
              <w:bottom w:val="single" w:sz="8" w:space="0" w:color="auto"/>
              <w:right w:val="single" w:sz="8" w:space="0" w:color="auto"/>
            </w:tcBorders>
            <w:shd w:val="clear" w:color="auto" w:fill="auto"/>
            <w:vAlign w:val="center"/>
            <w:hideMark/>
          </w:tcPr>
          <w:p w:rsidR="00266378" w:rsidRPr="007F3B23" w:rsidRDefault="00266378" w:rsidP="00266378">
            <w:pPr>
              <w:widowControl/>
              <w:snapToGrid/>
              <w:spacing w:line="240" w:lineRule="auto"/>
              <w:jc w:val="center"/>
              <w:rPr>
                <w:rFonts w:eastAsia="新細明體" w:cs="新細明體"/>
                <w:color w:val="000000"/>
                <w:kern w:val="0"/>
                <w:szCs w:val="24"/>
              </w:rPr>
            </w:pPr>
            <w:r>
              <w:rPr>
                <w:rFonts w:eastAsia="新細明體" w:cs="新細明體" w:hint="eastAsia"/>
                <w:color w:val="000000"/>
                <w:kern w:val="0"/>
                <w:szCs w:val="24"/>
              </w:rPr>
              <w:t>20</w:t>
            </w:r>
          </w:p>
        </w:tc>
        <w:tc>
          <w:tcPr>
            <w:tcW w:w="1276" w:type="dxa"/>
            <w:tcBorders>
              <w:top w:val="nil"/>
              <w:left w:val="nil"/>
              <w:bottom w:val="single" w:sz="8" w:space="0" w:color="auto"/>
              <w:right w:val="single" w:sz="8" w:space="0" w:color="auto"/>
            </w:tcBorders>
            <w:shd w:val="clear" w:color="auto" w:fill="auto"/>
            <w:vAlign w:val="center"/>
            <w:hideMark/>
          </w:tcPr>
          <w:p w:rsidR="00266378" w:rsidRPr="007F3B23" w:rsidRDefault="00266378" w:rsidP="00266378">
            <w:pPr>
              <w:widowControl/>
              <w:snapToGrid/>
              <w:spacing w:line="240" w:lineRule="auto"/>
              <w:jc w:val="center"/>
              <w:rPr>
                <w:rFonts w:eastAsia="新細明體" w:cs="新細明體"/>
                <w:color w:val="000000"/>
                <w:kern w:val="0"/>
                <w:szCs w:val="24"/>
              </w:rPr>
            </w:pPr>
            <w:r>
              <w:rPr>
                <w:rFonts w:eastAsia="新細明體" w:cs="新細明體" w:hint="eastAsia"/>
                <w:color w:val="000000"/>
                <w:kern w:val="0"/>
                <w:szCs w:val="24"/>
              </w:rPr>
              <w:t>30</w:t>
            </w:r>
          </w:p>
        </w:tc>
        <w:tc>
          <w:tcPr>
            <w:tcW w:w="1134" w:type="dxa"/>
            <w:tcBorders>
              <w:top w:val="nil"/>
              <w:left w:val="nil"/>
              <w:bottom w:val="single" w:sz="8" w:space="0" w:color="auto"/>
              <w:right w:val="single" w:sz="8" w:space="0" w:color="auto"/>
            </w:tcBorders>
            <w:shd w:val="clear" w:color="auto" w:fill="auto"/>
            <w:vAlign w:val="center"/>
            <w:hideMark/>
          </w:tcPr>
          <w:p w:rsidR="00266378" w:rsidRPr="007F3B23" w:rsidRDefault="00266378" w:rsidP="00266378">
            <w:pPr>
              <w:widowControl/>
              <w:snapToGrid/>
              <w:spacing w:line="240" w:lineRule="auto"/>
              <w:jc w:val="center"/>
              <w:rPr>
                <w:rFonts w:eastAsia="新細明體" w:cs="新細明體"/>
                <w:color w:val="000000"/>
                <w:kern w:val="0"/>
                <w:szCs w:val="24"/>
              </w:rPr>
            </w:pPr>
            <w:r>
              <w:rPr>
                <w:rFonts w:eastAsia="新細明體" w:cs="新細明體" w:hint="eastAsia"/>
                <w:color w:val="000000"/>
                <w:kern w:val="0"/>
                <w:szCs w:val="24"/>
              </w:rPr>
              <w:t>40</w:t>
            </w:r>
          </w:p>
        </w:tc>
        <w:tc>
          <w:tcPr>
            <w:tcW w:w="1276" w:type="dxa"/>
            <w:tcBorders>
              <w:top w:val="nil"/>
              <w:left w:val="nil"/>
              <w:bottom w:val="single" w:sz="8" w:space="0" w:color="auto"/>
              <w:right w:val="single" w:sz="8" w:space="0" w:color="auto"/>
            </w:tcBorders>
            <w:shd w:val="clear" w:color="000000" w:fill="D9D9D9"/>
            <w:vAlign w:val="center"/>
            <w:hideMark/>
          </w:tcPr>
          <w:p w:rsidR="00266378" w:rsidRPr="007F3B23" w:rsidRDefault="00266378" w:rsidP="00266378">
            <w:pPr>
              <w:widowControl/>
              <w:snapToGrid/>
              <w:spacing w:line="240" w:lineRule="auto"/>
              <w:jc w:val="center"/>
              <w:rPr>
                <w:rFonts w:eastAsia="新細明體" w:cs="新細明體"/>
                <w:color w:val="000000"/>
                <w:kern w:val="0"/>
                <w:szCs w:val="24"/>
              </w:rPr>
            </w:pPr>
          </w:p>
        </w:tc>
      </w:tr>
    </w:tbl>
    <w:p w:rsidR="008C38F9" w:rsidRPr="008C38F9" w:rsidRDefault="008C38F9" w:rsidP="008C38F9">
      <w:pPr>
        <w:rPr>
          <w:rFonts w:eastAsiaTheme="minorEastAsia"/>
        </w:rPr>
      </w:pPr>
    </w:p>
    <w:p w:rsidR="003628C6" w:rsidRDefault="003628C6" w:rsidP="003628C6">
      <w:pPr>
        <w:pStyle w:val="1"/>
        <w:pageBreakBefore/>
        <w:tabs>
          <w:tab w:val="num" w:pos="480"/>
        </w:tabs>
        <w:spacing w:before="406" w:after="203"/>
        <w:ind w:left="0"/>
        <w:rPr>
          <w:rFonts w:eastAsia="新細明體"/>
        </w:rPr>
      </w:pPr>
      <w:bookmarkStart w:id="64" w:name="_Toc438822208"/>
      <w:r w:rsidRPr="00E15DD0">
        <w:rPr>
          <w:rFonts w:eastAsia="新細明體"/>
        </w:rPr>
        <w:lastRenderedPageBreak/>
        <w:t>Micro-Architecture</w:t>
      </w:r>
      <w:bookmarkEnd w:id="64"/>
    </w:p>
    <w:p w:rsidR="003628C6" w:rsidRDefault="003628C6" w:rsidP="003628C6">
      <w:pPr>
        <w:pStyle w:val="21"/>
        <w:spacing w:before="203"/>
        <w:rPr>
          <w:rFonts w:eastAsiaTheme="minorEastAsia"/>
        </w:rPr>
      </w:pPr>
      <w:bookmarkStart w:id="65" w:name="_Toc438822209"/>
      <w:r>
        <w:rPr>
          <w:rFonts w:eastAsiaTheme="minorEastAsia" w:hint="eastAsia"/>
        </w:rPr>
        <w:t>Address Channel Data Path</w:t>
      </w:r>
      <w:bookmarkEnd w:id="65"/>
    </w:p>
    <w:p w:rsidR="003628C6" w:rsidRDefault="003628C6" w:rsidP="003628C6">
      <w:pPr>
        <w:rPr>
          <w:rFonts w:eastAsiaTheme="minorEastAsia"/>
        </w:rPr>
      </w:pPr>
      <w:r>
        <w:rPr>
          <w:rFonts w:eastAsiaTheme="minorEastAsia" w:hint="eastAsia"/>
          <w:noProof/>
        </w:rPr>
        <mc:AlternateContent>
          <mc:Choice Requires="wpc">
            <w:drawing>
              <wp:inline distT="0" distB="0" distL="0" distR="0" wp14:anchorId="5DA65F45" wp14:editId="52A1BACC">
                <wp:extent cx="5486400" cy="6814268"/>
                <wp:effectExtent l="0" t="0" r="0" b="0"/>
                <wp:docPr id="1" name="畫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9" name="矩形 9"/>
                        <wps:cNvSpPr/>
                        <wps:spPr>
                          <a:xfrm>
                            <a:off x="1057524" y="858877"/>
                            <a:ext cx="1550505" cy="2623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7185" w:rsidRPr="007C14D1" w:rsidRDefault="00917185" w:rsidP="003628C6">
                              <w:pPr>
                                <w:jc w:val="center"/>
                                <w:rPr>
                                  <w:rFonts w:eastAsiaTheme="minorEastAsia"/>
                                </w:rPr>
                              </w:pPr>
                              <w:r>
                                <w:rPr>
                                  <w:rFonts w:eastAsiaTheme="minorEastAsia" w:hint="eastAsia"/>
                                </w:rPr>
                                <w:t>Pending Buffer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梯形 10"/>
                        <wps:cNvSpPr/>
                        <wps:spPr>
                          <a:xfrm rot="10800000">
                            <a:off x="405517" y="1423421"/>
                            <a:ext cx="1900362" cy="341906"/>
                          </a:xfrm>
                          <a:prstGeom prst="trapezoid">
                            <a:avLst>
                              <a:gd name="adj" fmla="val 48438"/>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矩形 60"/>
                        <wps:cNvSpPr/>
                        <wps:spPr>
                          <a:xfrm>
                            <a:off x="278765" y="3166601"/>
                            <a:ext cx="1550035" cy="2622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7185" w:rsidRPr="004B20AD" w:rsidRDefault="00917185" w:rsidP="003628C6">
                              <w:pPr>
                                <w:rPr>
                                  <w:rFonts w:eastAsiaTheme="minorEastAsia"/>
                                </w:rPr>
                              </w:pPr>
                              <w:r>
                                <w:rPr>
                                  <w:rFonts w:eastAsiaTheme="minorEastAsia" w:hint="eastAsia"/>
                                </w:rPr>
                                <w:t>AR/AW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矩形 61"/>
                        <wps:cNvSpPr/>
                        <wps:spPr>
                          <a:xfrm>
                            <a:off x="1884766" y="3162709"/>
                            <a:ext cx="1112876" cy="2659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7185" w:rsidRPr="004B20AD" w:rsidRDefault="00917185" w:rsidP="003628C6">
                              <w:pPr>
                                <w:rPr>
                                  <w:rFonts w:eastAsiaTheme="minorEastAsia"/>
                                </w:rPr>
                              </w:pPr>
                              <w:r>
                                <w:rPr>
                                  <w:rFonts w:eastAsiaTheme="minorEastAsia" w:hint="eastAsia"/>
                                </w:rPr>
                                <w:t>slv</w:t>
                              </w:r>
                              <w:r>
                                <w:rPr>
                                  <w:rFonts w:eastAsiaTheme="minorEastAsia" w:hint="eastAsia"/>
                                  <w:b/>
                                  <w:i/>
                                </w:rPr>
                                <w:t>m</w:t>
                              </w:r>
                              <w:r>
                                <w:rPr>
                                  <w:rFonts w:eastAsiaTheme="minorEastAsia" w:hint="eastAsia"/>
                                </w:rPr>
                                <w:t>_avalid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直線單箭頭接點 11"/>
                        <wps:cNvCnPr/>
                        <wps:spPr>
                          <a:xfrm>
                            <a:off x="667910" y="270469"/>
                            <a:ext cx="0" cy="115278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 name="雲朵形 12"/>
                        <wps:cNvSpPr/>
                        <wps:spPr>
                          <a:xfrm>
                            <a:off x="1526790" y="2067843"/>
                            <a:ext cx="1628157" cy="874064"/>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7185" w:rsidRPr="0020654E" w:rsidRDefault="00917185" w:rsidP="003628C6">
                              <w:pPr>
                                <w:jc w:val="center"/>
                                <w:rPr>
                                  <w:rFonts w:eastAsiaTheme="minorEastAsia"/>
                                </w:rPr>
                              </w:pPr>
                              <w:r>
                                <w:rPr>
                                  <w:rFonts w:eastAsiaTheme="minorEastAsia"/>
                                </w:rPr>
                                <w:t>Comparator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直線單箭頭接點 64"/>
                        <wps:cNvCnPr/>
                        <wps:spPr>
                          <a:xfrm>
                            <a:off x="1280160" y="1764947"/>
                            <a:ext cx="0" cy="139748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5" name="直線單箭頭接點 65"/>
                        <wps:cNvCnPr/>
                        <wps:spPr>
                          <a:xfrm>
                            <a:off x="1828797" y="580581"/>
                            <a:ext cx="0" cy="27751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6" name="直線單箭頭接點 66"/>
                        <wps:cNvCnPr/>
                        <wps:spPr>
                          <a:xfrm>
                            <a:off x="1809382" y="1125704"/>
                            <a:ext cx="0" cy="29766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 name="直線接點 13"/>
                        <wps:cNvCnPr/>
                        <wps:spPr>
                          <a:xfrm>
                            <a:off x="667910" y="580477"/>
                            <a:ext cx="1160887" cy="5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直線接點 14"/>
                        <wps:cNvCnPr/>
                        <wps:spPr>
                          <a:xfrm>
                            <a:off x="1280160" y="1900609"/>
                            <a:ext cx="98596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 name="直線單箭頭接點 16"/>
                        <wps:cNvCnPr/>
                        <wps:spPr>
                          <a:xfrm>
                            <a:off x="2266122" y="1900361"/>
                            <a:ext cx="0" cy="19146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 name="直線單箭頭接點 17"/>
                        <wps:cNvCnPr/>
                        <wps:spPr>
                          <a:xfrm>
                            <a:off x="2146633" y="2890833"/>
                            <a:ext cx="0" cy="27973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 name="矩形 18"/>
                        <wps:cNvSpPr/>
                        <wps:spPr>
                          <a:xfrm>
                            <a:off x="198781" y="413335"/>
                            <a:ext cx="3156669" cy="309318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直線單箭頭接點 20"/>
                        <wps:cNvCnPr/>
                        <wps:spPr>
                          <a:xfrm flipH="1">
                            <a:off x="2902226" y="2067818"/>
                            <a:ext cx="652008"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4" name="直線單箭頭接點 74"/>
                        <wps:cNvCnPr/>
                        <wps:spPr>
                          <a:xfrm flipH="1">
                            <a:off x="3154947" y="2572924"/>
                            <a:ext cx="399286"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2" name="文字方塊 22"/>
                        <wps:cNvSpPr txBox="1"/>
                        <wps:spPr>
                          <a:xfrm>
                            <a:off x="3510954" y="1900538"/>
                            <a:ext cx="1662155" cy="82675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17185" w:rsidRDefault="00917185" w:rsidP="003628C6">
                              <w:pPr>
                                <w:rPr>
                                  <w:rFonts w:eastAsiaTheme="minorEastAsia"/>
                                </w:rPr>
                              </w:pPr>
                              <w:r>
                                <w:rPr>
                                  <w:rFonts w:eastAsiaTheme="minorEastAsia" w:hint="eastAsia"/>
                                </w:rPr>
                                <w:t>Slave 0</w:t>
                              </w:r>
                              <w:r w:rsidRPr="004E271E">
                                <w:rPr>
                                  <w:rFonts w:eastAsiaTheme="minorEastAsia" w:hint="eastAsia"/>
                                  <w:i/>
                                </w:rPr>
                                <w:t xml:space="preserve"> </w:t>
                              </w:r>
                              <w:r>
                                <w:rPr>
                                  <w:rFonts w:eastAsiaTheme="minorEastAsia" w:hint="eastAsia"/>
                                </w:rPr>
                                <w:t>base address</w:t>
                              </w:r>
                            </w:p>
                            <w:p w:rsidR="00917185" w:rsidRDefault="00917185" w:rsidP="003628C6">
                              <w:pPr>
                                <w:rPr>
                                  <w:rFonts w:eastAsiaTheme="minorEastAsia"/>
                                </w:rPr>
                              </w:pPr>
                              <w:r>
                                <w:rPr>
                                  <w:rFonts w:eastAsiaTheme="minorEastAsia" w:hint="eastAsia"/>
                                </w:rPr>
                                <w:t xml:space="preserve">      :</w:t>
                              </w:r>
                            </w:p>
                            <w:p w:rsidR="00917185" w:rsidRPr="004E271E" w:rsidRDefault="00917185" w:rsidP="00EC1F73">
                              <w:pPr>
                                <w:rPr>
                                  <w:rFonts w:eastAsiaTheme="minorEastAsia"/>
                                </w:rPr>
                              </w:pPr>
                              <w:r>
                                <w:rPr>
                                  <w:rFonts w:eastAsiaTheme="minorEastAsia" w:hint="eastAsia"/>
                                </w:rPr>
                                <w:t xml:space="preserve">Slave </w:t>
                              </w:r>
                              <w:r w:rsidRPr="00325E77">
                                <w:rPr>
                                  <w:rFonts w:eastAsiaTheme="minorEastAsia" w:hint="eastAsia"/>
                                  <w:b/>
                                  <w:i/>
                                </w:rPr>
                                <w:t>y</w:t>
                              </w:r>
                              <w:r w:rsidRPr="004E271E">
                                <w:rPr>
                                  <w:rFonts w:eastAsiaTheme="minorEastAsia" w:hint="eastAsia"/>
                                  <w:i/>
                                </w:rPr>
                                <w:t xml:space="preserve"> </w:t>
                              </w:r>
                              <w:r>
                                <w:rPr>
                                  <w:rFonts w:eastAsiaTheme="minorEastAsia" w:hint="eastAsia"/>
                                </w:rPr>
                                <w:t>base address</w:t>
                              </w:r>
                            </w:p>
                            <w:p w:rsidR="00917185" w:rsidRPr="004E271E" w:rsidRDefault="00917185" w:rsidP="003628C6">
                              <w:pPr>
                                <w:rPr>
                                  <w:rFonts w:eastAsiaTheme="minor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文字方塊 23"/>
                        <wps:cNvSpPr txBox="1"/>
                        <wps:spPr>
                          <a:xfrm>
                            <a:off x="294197" y="32"/>
                            <a:ext cx="1757237" cy="25426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17185" w:rsidRPr="004E271E" w:rsidRDefault="00917185" w:rsidP="003628C6">
                              <w:pPr>
                                <w:rPr>
                                  <w:rFonts w:eastAsiaTheme="minorEastAsia"/>
                                </w:rPr>
                              </w:pPr>
                              <w:r>
                                <w:rPr>
                                  <w:rFonts w:eastAsiaTheme="minorEastAsia" w:hint="eastAsia"/>
                                </w:rPr>
                                <w:t>us_araddr/us_awaddr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 name="矩形 86"/>
                        <wps:cNvSpPr/>
                        <wps:spPr>
                          <a:xfrm>
                            <a:off x="2366696" y="6440748"/>
                            <a:ext cx="1550035" cy="2616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7185" w:rsidRDefault="00917185" w:rsidP="003628C6">
                              <w:pPr>
                                <w:pStyle w:val="Web"/>
                              </w:pPr>
                              <w:r>
                                <w:rPr>
                                  <w:rFonts w:ascii="Georgia" w:hAnsi="Georgia" w:cs="Calibri"/>
                                </w:rPr>
                                <w:t>AR/AW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7" name="梯形 87"/>
                        <wps:cNvSpPr/>
                        <wps:spPr>
                          <a:xfrm rot="10800000">
                            <a:off x="2166855" y="5701333"/>
                            <a:ext cx="1899920" cy="341630"/>
                          </a:xfrm>
                          <a:prstGeom prst="trapezoid">
                            <a:avLst>
                              <a:gd name="adj" fmla="val 48438"/>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7185" w:rsidRDefault="00917185" w:rsidP="003628C6"/>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0" name="矩形 100"/>
                        <wps:cNvSpPr/>
                        <wps:spPr>
                          <a:xfrm>
                            <a:off x="540690" y="6440583"/>
                            <a:ext cx="1487200" cy="2654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7185" w:rsidRPr="00A86755" w:rsidRDefault="00917185" w:rsidP="003628C6">
                              <w:pPr>
                                <w:pStyle w:val="Web"/>
                                <w:rPr>
                                  <w:rFonts w:eastAsiaTheme="minorEastAsia"/>
                                </w:rPr>
                              </w:pPr>
                              <w:r>
                                <w:rPr>
                                  <w:rFonts w:ascii="Georgia" w:eastAsiaTheme="minorEastAsia" w:hAnsi="Georgia" w:cs="Calibri" w:hint="eastAsia"/>
                                </w:rPr>
                                <w:t>AR</w:t>
                              </w:r>
                              <w:r>
                                <w:rPr>
                                  <w:rFonts w:ascii="Georgia" w:hAnsi="Georgia" w:cs="Calibri"/>
                                </w:rPr>
                                <w:t>ID</w:t>
                              </w:r>
                              <w:r>
                                <w:rPr>
                                  <w:rFonts w:ascii="Georgia" w:eastAsiaTheme="minorEastAsia" w:hAnsi="Georgia" w:cs="Calibri" w:hint="eastAsia"/>
                                </w:rPr>
                                <w:t>/AWID_mid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直線單箭頭接點 34"/>
                        <wps:cNvCnPr/>
                        <wps:spPr>
                          <a:xfrm flipV="1">
                            <a:off x="1526790" y="5897441"/>
                            <a:ext cx="722804" cy="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1" name="雲朵形 101"/>
                        <wps:cNvSpPr/>
                        <wps:spPr>
                          <a:xfrm>
                            <a:off x="1041927" y="5085273"/>
                            <a:ext cx="1104707" cy="616058"/>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7185" w:rsidRPr="0020654E" w:rsidRDefault="00917185" w:rsidP="003628C6">
                              <w:pPr>
                                <w:rPr>
                                  <w:rFonts w:eastAsiaTheme="minorEastAsia"/>
                                </w:rPr>
                              </w:pPr>
                              <w:r>
                                <w:rPr>
                                  <w:rFonts w:eastAsiaTheme="minorEastAsia" w:hint="eastAsia"/>
                                </w:rPr>
                                <w:t>Arbiter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2" name="直線單箭頭接點 102"/>
                        <wps:cNvCnPr/>
                        <wps:spPr>
                          <a:xfrm>
                            <a:off x="1526790" y="5641430"/>
                            <a:ext cx="0" cy="7992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5" name="直線單箭頭接點 35"/>
                        <wps:cNvCnPr/>
                        <wps:spPr>
                          <a:xfrm>
                            <a:off x="2557111" y="4516341"/>
                            <a:ext cx="0" cy="118434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4" name="直線單箭頭接點 104"/>
                        <wps:cNvCnPr/>
                        <wps:spPr>
                          <a:xfrm>
                            <a:off x="3745370" y="4476411"/>
                            <a:ext cx="0" cy="122485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9" name="直線接點 39"/>
                        <wps:cNvCnPr/>
                        <wps:spPr>
                          <a:xfrm>
                            <a:off x="2640139" y="5339322"/>
                            <a:ext cx="1065473"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105" name="直線單箭頭接點 105"/>
                        <wps:cNvCnPr/>
                        <wps:spPr>
                          <a:xfrm>
                            <a:off x="3066189" y="5777801"/>
                            <a:ext cx="0" cy="6629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2" name="直線單箭頭接點 132"/>
                        <wps:cNvCnPr/>
                        <wps:spPr>
                          <a:xfrm>
                            <a:off x="1215488" y="4476466"/>
                            <a:ext cx="0" cy="663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3" name="直線單箭頭接點 133"/>
                        <wps:cNvCnPr/>
                        <wps:spPr>
                          <a:xfrm>
                            <a:off x="1950073" y="4476411"/>
                            <a:ext cx="0" cy="60873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4" name="直線接點 134"/>
                        <wps:cNvCnPr/>
                        <wps:spPr>
                          <a:xfrm>
                            <a:off x="1345939" y="4763402"/>
                            <a:ext cx="538827"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40" name="文字方塊 40"/>
                        <wps:cNvSpPr txBox="1"/>
                        <wps:spPr>
                          <a:xfrm>
                            <a:off x="834887" y="4153812"/>
                            <a:ext cx="1860606" cy="32177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7185" w:rsidRPr="00512025" w:rsidRDefault="00917185" w:rsidP="003628C6">
                              <w:pPr>
                                <w:rPr>
                                  <w:rFonts w:eastAsiaTheme="minorEastAsia"/>
                                </w:rPr>
                              </w:pPr>
                              <w:r>
                                <w:rPr>
                                  <w:rFonts w:eastAsiaTheme="minorEastAsia" w:hint="eastAsia"/>
                                </w:rPr>
                                <w:t>m0_avalid</w:t>
                              </w:r>
                              <w:r>
                                <w:rPr>
                                  <w:rFonts w:eastAsiaTheme="minorEastAsia"/>
                                </w:rPr>
                                <w:t>…</w:t>
                              </w:r>
                              <w:r>
                                <w:rPr>
                                  <w:rFonts w:eastAsiaTheme="minorEastAsia" w:hint="eastAsia"/>
                                </w:rPr>
                                <w:t>.m</w:t>
                              </w:r>
                              <w:r>
                                <w:rPr>
                                  <w:rFonts w:eastAsiaTheme="minorEastAsia" w:hint="eastAsia"/>
                                  <w:b/>
                                  <w:i/>
                                </w:rPr>
                                <w:t>x</w:t>
                              </w:r>
                              <w:r>
                                <w:rPr>
                                  <w:rFonts w:eastAsiaTheme="minorEastAsia" w:hint="eastAsia"/>
                                </w:rPr>
                                <w:t>_avalid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5" name="文字方塊 40"/>
                        <wps:cNvSpPr txBox="1"/>
                        <wps:spPr>
                          <a:xfrm>
                            <a:off x="2507851" y="4155156"/>
                            <a:ext cx="1921022" cy="321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7185" w:rsidRPr="00512025" w:rsidRDefault="00917185" w:rsidP="003628C6">
                              <w:pPr>
                                <w:pStyle w:val="Web"/>
                                <w:rPr>
                                  <w:rFonts w:eastAsiaTheme="minorEastAsia"/>
                                </w:rPr>
                              </w:pPr>
                              <w:r>
                                <w:rPr>
                                  <w:rFonts w:ascii="Georgia" w:eastAsiaTheme="minorEastAsia" w:hAnsi="Georgia" w:cs="Calibri" w:hint="eastAsia"/>
                                </w:rPr>
                                <w:t>m</w:t>
                              </w:r>
                              <w:r>
                                <w:rPr>
                                  <w:rFonts w:ascii="Georgia" w:hAnsi="Georgia" w:cs="Calibri"/>
                                </w:rPr>
                                <w:t>0_a</w:t>
                              </w:r>
                              <w:r>
                                <w:rPr>
                                  <w:rFonts w:ascii="Georgia" w:eastAsiaTheme="minorEastAsia" w:hAnsi="Georgia" w:cs="Calibri" w:hint="eastAsia"/>
                                </w:rPr>
                                <w:t>ddr</w:t>
                              </w:r>
                              <w:r>
                                <w:rPr>
                                  <w:rFonts w:ascii="Georgia" w:hAnsi="Georgia" w:cs="Calibri"/>
                                </w:rPr>
                                <w:t>…</w:t>
                              </w:r>
                              <w:r>
                                <w:rPr>
                                  <w:rFonts w:ascii="Georgia" w:eastAsiaTheme="minorEastAsia" w:hAnsi="Georgia" w:cs="Calibri"/>
                                </w:rPr>
                                <w:t>…</w:t>
                              </w:r>
                              <w:r>
                                <w:rPr>
                                  <w:rFonts w:ascii="Georgia" w:hAnsi="Georgia" w:cs="Calibri"/>
                                </w:rPr>
                                <w:t>.</w:t>
                              </w:r>
                              <w:r>
                                <w:rPr>
                                  <w:rFonts w:ascii="Georgia" w:eastAsiaTheme="minorEastAsia" w:hAnsi="Georgia" w:cs="Calibri" w:hint="eastAsia"/>
                                </w:rPr>
                                <w:t>m</w:t>
                              </w:r>
                              <w:r>
                                <w:rPr>
                                  <w:rFonts w:ascii="Georgia" w:eastAsiaTheme="minorEastAsia" w:hAnsi="Georgia" w:cs="Calibri" w:hint="eastAsia"/>
                                  <w:b/>
                                  <w:i/>
                                </w:rPr>
                                <w:t>x</w:t>
                              </w:r>
                              <w:r>
                                <w:rPr>
                                  <w:rFonts w:ascii="Georgia" w:hAnsi="Georgia" w:cs="Calibri"/>
                                </w:rPr>
                                <w:t>_</w:t>
                              </w:r>
                              <w:r>
                                <w:rPr>
                                  <w:rFonts w:ascii="Georgia" w:eastAsiaTheme="minorEastAsia" w:hAnsi="Georgia" w:cs="Calibri" w:hint="eastAsia"/>
                                </w:rPr>
                                <w:t>addr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 name="直線接點 41"/>
                        <wps:cNvCnPr/>
                        <wps:spPr>
                          <a:xfrm flipH="1">
                            <a:off x="667910" y="5897449"/>
                            <a:ext cx="85888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 name="直線單箭頭接點 42"/>
                        <wps:cNvCnPr/>
                        <wps:spPr>
                          <a:xfrm flipV="1">
                            <a:off x="667910" y="4476411"/>
                            <a:ext cx="0" cy="142088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3" name="文字方塊 43"/>
                        <wps:cNvSpPr txBox="1"/>
                        <wps:spPr>
                          <a:xfrm>
                            <a:off x="47709" y="4213580"/>
                            <a:ext cx="994218" cy="2620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7185" w:rsidRPr="00507217" w:rsidRDefault="00917185" w:rsidP="003628C6">
                              <w:pPr>
                                <w:rPr>
                                  <w:rFonts w:eastAsiaTheme="minorEastAsia"/>
                                </w:rPr>
                              </w:pPr>
                              <w:r>
                                <w:rPr>
                                  <w:rFonts w:eastAsiaTheme="minorEastAsia" w:hint="eastAsia"/>
                                </w:rPr>
                                <w:t>Master_ID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7" name="直線單箭頭接點 137"/>
                        <wps:cNvCnPr/>
                        <wps:spPr>
                          <a:xfrm>
                            <a:off x="2831668" y="2830530"/>
                            <a:ext cx="0" cy="33186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5" name="直線接點 45"/>
                        <wps:cNvCnPr/>
                        <wps:spPr>
                          <a:xfrm>
                            <a:off x="2266122" y="3037398"/>
                            <a:ext cx="492981"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46" name="文字方塊 46"/>
                        <wps:cNvSpPr txBox="1"/>
                        <wps:spPr>
                          <a:xfrm>
                            <a:off x="1884766" y="469114"/>
                            <a:ext cx="1399123" cy="3021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7185" w:rsidRPr="00D359F4" w:rsidRDefault="00917185" w:rsidP="003628C6">
                              <w:pPr>
                                <w:rPr>
                                  <w:rFonts w:eastAsiaTheme="minorEastAsia"/>
                                </w:rPr>
                              </w:pPr>
                              <w:r>
                                <w:rPr>
                                  <w:rFonts w:eastAsiaTheme="minorEastAsia" w:hint="eastAsia"/>
                                </w:rPr>
                                <w:t>us_addr_ctrl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8" name="文字方塊 46"/>
                        <wps:cNvSpPr txBox="1"/>
                        <wps:spPr>
                          <a:xfrm>
                            <a:off x="3916731" y="4768419"/>
                            <a:ext cx="1033361" cy="31685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7185" w:rsidRPr="0010697D" w:rsidRDefault="00917185" w:rsidP="003628C6">
                              <w:pPr>
                                <w:pStyle w:val="Web"/>
                                <w:rPr>
                                  <w:rFonts w:eastAsiaTheme="minorEastAsia"/>
                                </w:rPr>
                              </w:pPr>
                              <w:r>
                                <w:rPr>
                                  <w:rFonts w:eastAsiaTheme="minorEastAsia" w:hint="eastAsia"/>
                                </w:rPr>
                                <w:t>ds_addr_ctrl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 name="直線單箭頭接點 48"/>
                        <wps:cNvCnPr>
                          <a:endCxn id="139" idx="1"/>
                        </wps:cNvCnPr>
                        <wps:spPr>
                          <a:xfrm>
                            <a:off x="2862466" y="2814581"/>
                            <a:ext cx="665030" cy="3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9" name="文字方塊 22"/>
                        <wps:cNvSpPr txBox="1"/>
                        <wps:spPr>
                          <a:xfrm>
                            <a:off x="3527496" y="2671422"/>
                            <a:ext cx="901377" cy="2863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17185" w:rsidRPr="00D300F7" w:rsidRDefault="00917185" w:rsidP="003628C6">
                              <w:pPr>
                                <w:pStyle w:val="Web"/>
                                <w:rPr>
                                  <w:rFonts w:eastAsiaTheme="minorEastAsia"/>
                                </w:rPr>
                              </w:pPr>
                              <w:r>
                                <w:rPr>
                                  <w:rFonts w:ascii="Georgia" w:hAnsi="Georgia" w:cs="Calibri"/>
                                </w:rPr>
                                <w:t>Slave</w:t>
                              </w:r>
                              <w:r>
                                <w:rPr>
                                  <w:rFonts w:ascii="Georgia" w:eastAsiaTheme="minorEastAsia" w:hAnsi="Georgia" w:cs="Calibri" w:hint="eastAsia"/>
                                </w:rPr>
                                <w:t>_ID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 name="等腰三角形 54"/>
                        <wps:cNvSpPr/>
                        <wps:spPr>
                          <a:xfrm>
                            <a:off x="1884766" y="6519784"/>
                            <a:ext cx="115610" cy="135681"/>
                          </a:xfrm>
                          <a:prstGeom prst="triangle">
                            <a:avLst/>
                          </a:prstGeom>
                          <a:solidFill>
                            <a:schemeClr val="bg1"/>
                          </a:solidFill>
                          <a:scene3d>
                            <a:camera prst="orthographicFront">
                              <a:rot lat="0" lon="0" rev="540000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 name="等腰三角形 152"/>
                        <wps:cNvSpPr/>
                        <wps:spPr>
                          <a:xfrm>
                            <a:off x="2473348" y="922335"/>
                            <a:ext cx="115570" cy="135255"/>
                          </a:xfrm>
                          <a:prstGeom prst="triangle">
                            <a:avLst/>
                          </a:prstGeom>
                          <a:solidFill>
                            <a:schemeClr val="bg1"/>
                          </a:solidFill>
                          <a:scene3d>
                            <a:camera prst="orthographicFront">
                              <a:rot lat="0" lon="0" rev="540000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txbx>
                          <w:txbxContent>
                            <w:p w:rsidR="00917185" w:rsidRDefault="00917185" w:rsidP="003628C6"/>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3" name="等腰三角形 153"/>
                        <wps:cNvSpPr/>
                        <wps:spPr>
                          <a:xfrm>
                            <a:off x="1689371" y="3226050"/>
                            <a:ext cx="115570" cy="134620"/>
                          </a:xfrm>
                          <a:prstGeom prst="triangle">
                            <a:avLst/>
                          </a:prstGeom>
                          <a:solidFill>
                            <a:schemeClr val="bg1"/>
                          </a:solidFill>
                          <a:scene3d>
                            <a:camera prst="orthographicFront">
                              <a:rot lat="0" lon="0" rev="540000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txbx>
                          <w:txbxContent>
                            <w:p w:rsidR="00917185" w:rsidRDefault="00917185" w:rsidP="003628C6">
                              <w:pPr>
                                <w:pStyle w:val="Web"/>
                              </w:pPr>
                              <w:r>
                                <w:rPr>
                                  <w:rFonts w:ascii="Georgia" w:hAnsi="Georgia" w:cs="Calibri"/>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4" name="等腰三角形 154"/>
                        <wps:cNvSpPr/>
                        <wps:spPr>
                          <a:xfrm>
                            <a:off x="2858525" y="3226013"/>
                            <a:ext cx="115570" cy="134620"/>
                          </a:xfrm>
                          <a:prstGeom prst="triangle">
                            <a:avLst/>
                          </a:prstGeom>
                          <a:solidFill>
                            <a:schemeClr val="bg1"/>
                          </a:solidFill>
                          <a:scene3d>
                            <a:camera prst="orthographicFront">
                              <a:rot lat="0" lon="0" rev="540000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txbx>
                          <w:txbxContent>
                            <w:p w:rsidR="00917185" w:rsidRDefault="00917185" w:rsidP="003628C6">
                              <w:pPr>
                                <w:pStyle w:val="Web"/>
                              </w:pPr>
                              <w:r>
                                <w:rPr>
                                  <w:rFonts w:ascii="Georgia" w:hAnsi="Georgia" w:cs="Calibri"/>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5" name="等腰三角形 155"/>
                        <wps:cNvSpPr/>
                        <wps:spPr>
                          <a:xfrm>
                            <a:off x="3793210" y="6519707"/>
                            <a:ext cx="115570" cy="134620"/>
                          </a:xfrm>
                          <a:prstGeom prst="triangle">
                            <a:avLst/>
                          </a:prstGeom>
                          <a:solidFill>
                            <a:schemeClr val="bg1"/>
                          </a:solidFill>
                          <a:scene3d>
                            <a:camera prst="orthographicFront">
                              <a:rot lat="0" lon="0" rev="540000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txbx>
                          <w:txbxContent>
                            <w:p w:rsidR="00917185" w:rsidRDefault="00917185" w:rsidP="003628C6">
                              <w:pPr>
                                <w:pStyle w:val="Web"/>
                              </w:pPr>
                              <w:r>
                                <w:rPr>
                                  <w:rFonts w:ascii="Georgia" w:hAnsi="Georgia" w:cs="Calibri"/>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8" name="矩形 198"/>
                        <wps:cNvSpPr/>
                        <wps:spPr>
                          <a:xfrm>
                            <a:off x="277484" y="4697471"/>
                            <a:ext cx="4755693" cy="2008539"/>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畫布 1" o:spid="_x0000_s1161" editas="canvas" style="width:6in;height:536.55pt;mso-position-horizontal-relative:char;mso-position-vertical-relative:line" coordsize="54864,68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">
                <v:shape id="_x0000_s1162" type="#_x0000_t75" style="position:absolute;width:54864;height:68141;visibility:visible;mso-wrap-style:square">
                  <v:fill o:detectmouseclick="t"/>
                  <v:path o:connecttype="none"/>
                </v:shape>
                <v:rect id="矩形 9" o:spid="_x0000_s1163" style="position:absolute;left:10575;top:8588;width:15505;height:26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430sEA&#10;AADaAAAADwAAAGRycy9kb3ducmV2LnhtbESP0YrCMBRE3wX/IVzBN01dZLdWo8iCKPuyrPoBl+ba&#10;VpubkkRb/XqzIPg4zMwZZrHqTC1u5HxlWcFknIAgzq2uuFBwPGxGKQgfkDXWlknBnTyslv3eAjNt&#10;W/6j2z4UIkLYZ6igDKHJpPR5SQb92DbE0TtZZzBE6QqpHbYRbmr5kSSf0mDFcaHEhr5Lyi/7q1Fg&#10;J7/h59BOr0yt26bVOa8fX6lSw0G3noMI1IV3+NXeaQUz+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uN9LBAAAA2gAAAA8AAAAAAAAAAAAAAAAAmAIAAGRycy9kb3du&#10;cmV2LnhtbFBLBQYAAAAABAAEAPUAAACGAwAAAAA=&#10;" fillcolor="#4f81bd [3204]" strokecolor="#243f60 [1604]" strokeweight="2pt">
                  <v:textbox>
                    <w:txbxContent>
                      <w:p w:rsidR="00917185" w:rsidRPr="007C14D1" w:rsidRDefault="00917185" w:rsidP="003628C6">
                        <w:pPr>
                          <w:jc w:val="center"/>
                          <w:rPr>
                            <w:rFonts w:eastAsiaTheme="minorEastAsia"/>
                          </w:rPr>
                        </w:pPr>
                        <w:r>
                          <w:rPr>
                            <w:rFonts w:eastAsiaTheme="minorEastAsia" w:hint="eastAsia"/>
                          </w:rPr>
                          <w:t>Pending Buffer</w:t>
                        </w:r>
                      </w:p>
                    </w:txbxContent>
                  </v:textbox>
                </v:rect>
                <v:shape id="梯形 10" o:spid="_x0000_s1164" style="position:absolute;left:4055;top:14234;width:19003;height:3419;rotation:180;visibility:visible;mso-wrap-style:square;v-text-anchor:middle" coordsize="1900362,3419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b32sYA&#10;AADbAAAADwAAAGRycy9kb3ducmV2LnhtbESPQWvCQBCF70L/wzIFb2ZjD6Kpm9AKBUF60LYUb2N2&#10;TNJmZ0N21dRf7xwK3mZ4b977ZlkMrlVn6kPj2cA0SUERl942XBn4/HibzEGFiGyx9UwG/ihAkT+M&#10;lphZf+EtnXexUhLCIUMDdYxdpnUoa3IYEt8Ri3b0vcMoa19p2+NFwl2rn9J0ph02LA01drSqqfzd&#10;nZyBb1pvVj8DtdPXDZ0OX9f9fvHeGTN+HF6eQUUa4t38f722gi/08osMo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rb32sYAAADbAAAADwAAAAAAAAAAAAAAAACYAgAAZHJz&#10;L2Rvd25yZXYueG1sUEsFBgAAAAAEAAQA9QAAAIsDAAAAAA==&#10;" path="m,341906l165612,,1734750,r165612,341906l,341906xe" fillcolor="#4f81bd [3204]" strokecolor="#243f60 [1604]" strokeweight="2pt">
                  <v:path arrowok="t" o:connecttype="custom" o:connectlocs="0,341906;165612,0;1734750,0;1900362,341906;0,341906" o:connectangles="0,0,0,0,0"/>
                </v:shape>
                <v:rect id="矩形 60" o:spid="_x0000_s1165" style="position:absolute;left:2787;top:31666;width:15501;height:26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vyzsAA&#10;AADbAAAADwAAAGRycy9kb3ducmV2LnhtbERP3WrCMBS+H/gO4QjerakirnRGEUGU3YzZPcChObbV&#10;5qQk6Y97+uVisMuP73+7n0wrBnK+saxgmaQgiEurG64UfBen1wyED8gaW8uk4Eke9rvZyxZzbUf+&#10;ouEaKhFD2OeooA6hy6X0ZU0GfWI74sjdrDMYInSV1A7HGG5auUrTjTTYcGyosaNjTeXj2hsFdvkZ&#10;Popx3TON7pw197L9ecuUWsynwzuIQFP4F/+5L1rBJq6PX+IPkL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CvyzsAAAADbAAAADwAAAAAAAAAAAAAAAACYAgAAZHJzL2Rvd25y&#10;ZXYueG1sUEsFBgAAAAAEAAQA9QAAAIUDAAAAAA==&#10;" fillcolor="#4f81bd [3204]" strokecolor="#243f60 [1604]" strokeweight="2pt">
                  <v:textbox>
                    <w:txbxContent>
                      <w:p w:rsidR="00917185" w:rsidRPr="004B20AD" w:rsidRDefault="00917185" w:rsidP="003628C6">
                        <w:pPr>
                          <w:rPr>
                            <w:rFonts w:eastAsiaTheme="minorEastAsia"/>
                          </w:rPr>
                        </w:pPr>
                        <w:r>
                          <w:rPr>
                            <w:rFonts w:eastAsiaTheme="minorEastAsia" w:hint="eastAsia"/>
                          </w:rPr>
                          <w:t>AR/AW</w:t>
                        </w:r>
                      </w:p>
                    </w:txbxContent>
                  </v:textbox>
                </v:rect>
                <v:rect id="矩形 61" o:spid="_x0000_s1166" style="position:absolute;left:18847;top:31627;width:11129;height:26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dXVcIA&#10;AADbAAAADwAAAGRycy9kb3ducmV2LnhtbESP3YrCMBSE74V9h3AW9k7TyqKla5RlQRRvxJ8HODRn&#10;22pzUpJoq09vBMHLYWa+YWaL3jTiSs7XlhWkowQEcWF1zaWC42E5zED4gKyxsUwKbuRhMf8YzDDX&#10;tuMdXfehFBHCPkcFVQhtLqUvKjLoR7Yljt6/dQZDlK6U2mEX4aaR4ySZSIM1x4UKW/qrqDjvL0aB&#10;Tbdhc+i+L0ydW2X1qWju00ypr8/+9wdEoD68w6/2WiuYpPD8En+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Z1dVwgAAANsAAAAPAAAAAAAAAAAAAAAAAJgCAABkcnMvZG93&#10;bnJldi54bWxQSwUGAAAAAAQABAD1AAAAhwMAAAAA&#10;" fillcolor="#4f81bd [3204]" strokecolor="#243f60 [1604]" strokeweight="2pt">
                  <v:textbox>
                    <w:txbxContent>
                      <w:p w:rsidR="00917185" w:rsidRPr="004B20AD" w:rsidRDefault="00917185" w:rsidP="003628C6">
                        <w:pPr>
                          <w:rPr>
                            <w:rFonts w:eastAsiaTheme="minorEastAsia"/>
                          </w:rPr>
                        </w:pPr>
                        <w:proofErr w:type="spellStart"/>
                        <w:r>
                          <w:rPr>
                            <w:rFonts w:eastAsiaTheme="minorEastAsia" w:hint="eastAsia"/>
                          </w:rPr>
                          <w:t>slv</w:t>
                        </w:r>
                        <w:r>
                          <w:rPr>
                            <w:rFonts w:eastAsiaTheme="minorEastAsia" w:hint="eastAsia"/>
                            <w:b/>
                            <w:i/>
                          </w:rPr>
                          <w:t>m</w:t>
                        </w:r>
                        <w:r>
                          <w:rPr>
                            <w:rFonts w:eastAsiaTheme="minorEastAsia" w:hint="eastAsia"/>
                          </w:rPr>
                          <w:t>_avalid</w:t>
                        </w:r>
                        <w:proofErr w:type="spellEnd"/>
                      </w:p>
                    </w:txbxContent>
                  </v:textbox>
                </v:rect>
                <v:shape id="直線單箭頭接點 11" o:spid="_x0000_s1167" type="#_x0000_t32" style="position:absolute;left:6679;top:2704;width:0;height:115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TnTcAAAADbAAAADwAAAGRycy9kb3ducmV2LnhtbERPS4vCMBC+C/sfwizszaauVEo1ighl&#10;vfoC9zbbjG2xmZQm1e6/N4LgbT6+5yxWg2nEjTpXW1YwiWIQxIXVNZcKjod8nIJwHlljY5kU/JOD&#10;1fJjtMBM2zvv6Lb3pQgh7DJUUHnfZlK6oiKDLrItceAutjPoA+xKqTu8h3DTyO84nkmDNYeGClva&#10;VFRc971RML38DT+pX8s0P9tN3ydJcsp/lfr6HNZzEJ4G/xa/3Fsd5k/g+Us4QC4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0U503AAAAA2wAAAA8AAAAAAAAAAAAAAAAA&#10;oQIAAGRycy9kb3ducmV2LnhtbFBLBQYAAAAABAAEAPkAAACOAwAAAAA=&#10;" strokecolor="#4579b8 [3044]">
                  <v:stroke endarrow="open"/>
                </v:shape>
                <v:shape id="雲朵形 12" o:spid="_x0000_s1168" style="position:absolute;left:15267;top:20678;width:16282;height:8741;visibility:visible;mso-wrap-style:square;v-text-anchor:midd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lsdMQA&#10;AADbAAAADwAAAGRycy9kb3ducmV2LnhtbERPTWvCQBC9C/0PyxR6EbNRqEh0E4rSIq0gWkG9jdlp&#10;EszOptmtxn/fLQi9zeN9zizrTC0u1LrKsoJhFIMgzq2uuFCw+3wdTEA4j6yxtkwKbuQgSx96M0y0&#10;vfKGLltfiBDCLkEFpfdNIqXLSzLoItsQB+7LtgZ9gG0hdYvXEG5qOYrjsTRYcWgosaF5Sfl5+2MU&#10;8GH1dloP+5PF+2mp9x+roz1/Pyv19Ni9TEF46vy/+O5e6jB/BH+/h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pbHTEAAAA2wAAAA8AAAAAAAAAAAAAAAAAmAIAAGRycy9k&#10;b3ducmV2LnhtbFBLBQYAAAAABAAEAPUAAACJAw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f81bd [3204]" strokecolor="#243f60 [1604]" strokeweight="2pt">
                  <v:stroke joinstyle="miter"/>
                  <v:formulas/>
                  <v:path arrowok="t" o:connecttype="custom" o:connectlocs="176874,529638;81408,513513;261108,706110;219349,713819;621036,790907;595860,755701;1086456,703116;1076393,741740;1286282,464427;1408808,608810;1575317,310657;1520744,364800;1444386,109784;1447251,135359;1095915,79961;1123881,47345;834468,95500;847998,67376;527643,105050;576639,132324;155542,319458;146986,290748" o:connectangles="0,0,0,0,0,0,0,0,0,0,0,0,0,0,0,0,0,0,0,0,0,0" textboxrect="0,0,43200,43200"/>
                  <v:textbox>
                    <w:txbxContent>
                      <w:p w:rsidR="00917185" w:rsidRPr="0020654E" w:rsidRDefault="00917185" w:rsidP="003628C6">
                        <w:pPr>
                          <w:jc w:val="center"/>
                          <w:rPr>
                            <w:rFonts w:eastAsiaTheme="minorEastAsia"/>
                          </w:rPr>
                        </w:pPr>
                        <w:r>
                          <w:rPr>
                            <w:rFonts w:eastAsiaTheme="minorEastAsia"/>
                          </w:rPr>
                          <w:t>Comparator</w:t>
                        </w:r>
                      </w:p>
                    </w:txbxContent>
                  </v:textbox>
                </v:shape>
                <v:shape id="直線單箭頭接點 64" o:spid="_x0000_s1169" type="#_x0000_t32" style="position:absolute;left:12801;top:17649;width:0;height:139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U3qMQAAADbAAAADwAAAGRycy9kb3ducmV2LnhtbESPzWrDMBCE74W8g9hAbo2ctA7GjWxC&#10;wDTXpgmkt621sU2tlbHkn759VSj0OMzMN8w+n00rRupdY1nBZh2BIC6tbrhScHkvHhMQziNrbC2T&#10;gm9ykGeLhz2m2k78RuPZVyJA2KWooPa+S6V0ZU0G3dp2xMG7296gD7KvpO5xCnDTym0U7aTBhsNC&#10;jR0dayq/zoNR8HT/nF8Tf5BJcbPHYYjj+Fp8KLVazocXEJ5m/x/+a5+0gt0z/H4JP0Bm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ZTeoxAAAANsAAAAPAAAAAAAAAAAA&#10;AAAAAKECAABkcnMvZG93bnJldi54bWxQSwUGAAAAAAQABAD5AAAAkgMAAAAA&#10;" strokecolor="#4579b8 [3044]">
                  <v:stroke endarrow="open"/>
                </v:shape>
                <v:shape id="直線單箭頭接點 65" o:spid="_x0000_s1170" type="#_x0000_t32" style="position:absolute;left:18287;top:5805;width:0;height:27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mSM8EAAADbAAAADwAAAGRycy9kb3ducmV2LnhtbESPQYvCMBSE74L/ITzBm6YqlVKNIkLR&#10;q7oL6+3ZPNti81KaVOu/3ywIexxm5htmve1NLZ7Uusqygtk0AkGcW11xoeDrkk0SEM4ja6wtk4I3&#10;OdhuhoM1ptq++ETPsy9EgLBLUUHpfZNK6fKSDLqpbYiDd7etQR9kW0jd4ivATS3nUbSUBisOCyU2&#10;tC8pf5w7o2Bxv/WHxO9kkv3YfdfFcfydXZUaj/rdCoSn3v+HP+2jVrCM4e9L+AFy8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KKZIzwQAAANsAAAAPAAAAAAAAAAAAAAAA&#10;AKECAABkcnMvZG93bnJldi54bWxQSwUGAAAAAAQABAD5AAAAjwMAAAAA&#10;" strokecolor="#4579b8 [3044]">
                  <v:stroke endarrow="open"/>
                </v:shape>
                <v:shape id="直線單箭頭接點 66" o:spid="_x0000_s1171" type="#_x0000_t32" style="position:absolute;left:18093;top:11257;width:0;height:29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MRMMAAADbAAAADwAAAGRycy9kb3ducmV2LnhtbESPQWuDQBSE74X8h+UVcmvWJihisxEJ&#10;SHuNbaG5vbgvKnXfirtG8++7hUKPw8x8w+zzxfTiRqPrLCt43kQgiGurO24UfLyXTykI55E19pZJ&#10;wZ0c5IfVwx4zbWc+0a3yjQgQdhkqaL0fMild3ZJBt7EDcfCudjTogxwbqUecA9z0chtFiTTYcVho&#10;caBjS/V3NRkFu+tleU19IdPyyx6nKY7jz/Ks1PpxKV5AeFr8f/iv/aYVJAn8fgk/QB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r7DETDAAAA2wAAAA8AAAAAAAAAAAAA&#10;AAAAoQIAAGRycy9kb3ducmV2LnhtbFBLBQYAAAAABAAEAPkAAACRAwAAAAA=&#10;" strokecolor="#4579b8 [3044]">
                  <v:stroke endarrow="open"/>
                </v:shape>
                <v:line id="直線接點 13" o:spid="_x0000_s1172" style="position:absolute;visibility:visible;mso-wrap-style:square" from="6679,5804" to="18287,58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5j78EAAADbAAAADwAAAGRycy9kb3ducmV2LnhtbERPzWoCMRC+C32HMAVvmq2i2K1RpFAQ&#10;9VLtA0w3093FzWSbTHX16Y1Q8DYf3+/Ml51r1IlCrD0beBlmoIgLb2suDXwdPgYzUFGQLTaeycCF&#10;IiwXT7055taf+ZNOeylVCuGYo4FKpM21jkVFDuPQt8SJ+/HBoSQYSm0DnlO4a/Qoy6baYc2pocKW&#10;3isqjvs/Z+B3u1vHy3czkunkujmG1exVxtGY/nO3egMl1MlD/O9e2zR/DPdf0gF6c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LmPvwQAAANsAAAAPAAAAAAAAAAAAAAAA&#10;AKECAABkcnMvZG93bnJldi54bWxQSwUGAAAAAAQABAD5AAAAjwMAAAAA&#10;" strokecolor="#4579b8 [3044]"/>
                <v:line id="直線接點 14" o:spid="_x0000_s1173" style="position:absolute;visibility:visible;mso-wrap-style:square" from="12801,19006" to="22661,190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8f7m8IAAADbAAAADwAAAGRycy9kb3ducmV2LnhtbERPzWoCMRC+C32HMEJvmtW2oqtRRChI&#10;66W2DzBuxt3FzWSbjLr26Ruh0Nt8fL+zWHWuURcKsfZsYDTMQBEX3tZcGvj6fB1MQUVBtth4JgM3&#10;irBaPvQWmFt/5Q+67KVUKYRjjgYqkTbXOhYVOYxD3xIn7uiDQ0kwlNoGvKZw1+hxlk20w5pTQ4Ut&#10;bSoqTvuzM/D9vtvG26EZy+Tl5+0U1tOZPEVjHvvdeg5KqJN/8Z97a9P8Z7j/kg7Qy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8f7m8IAAADbAAAADwAAAAAAAAAAAAAA&#10;AAChAgAAZHJzL2Rvd25yZXYueG1sUEsFBgAAAAAEAAQA+QAAAJADAAAAAA==&#10;" strokecolor="#4579b8 [3044]"/>
                <v:shape id="直線單箭頭接點 16" o:spid="_x0000_s1174" type="#_x0000_t32" style="position:absolute;left:22661;top:19003;width:0;height:19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1/OcEAAADbAAAADwAAAGRycy9kb3ducmV2LnhtbERPyWrDMBC9F/oPYgq91XJbHIwTJYSA&#10;aa9JGkhvU2timVgjY8lL/r4qBHqbx1tntZltK0bqfeNYwWuSgiCunG64VvB1LF9yED4ga2wdk4Ib&#10;edisHx9WWGg38Z7GQ6hFDGFfoAITQldI6StDFn3iOuLIXVxvMUTY11L3OMVw28q3NF1Iiw3HBoMd&#10;7QxV18NgFbxffuaPPGxlXp7dbhiyLDuV30o9P83bJYhAc/gX392fOs5fwN8v8Q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X85wQAAANsAAAAPAAAAAAAAAAAAAAAA&#10;AKECAABkcnMvZG93bnJldi54bWxQSwUGAAAAAAQABAD5AAAAjwMAAAAA&#10;" strokecolor="#4579b8 [3044]">
                  <v:stroke endarrow="open"/>
                </v:shape>
                <v:shape id="直線單箭頭接點 17" o:spid="_x0000_s1175" type="#_x0000_t32" style="position:absolute;left:21466;top:28908;width:0;height:27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HaosEAAADbAAAADwAAAGRycy9kb3ducmV2LnhtbERPS2vCQBC+C/0PyxR6000rsSG6igSC&#10;vTYqtLdpdkyC2dmQ3Tz677uFQm/z8T1nd5hNK0bqXWNZwfMqAkFcWt1wpeByzpcJCOeRNbaWScE3&#10;OTjsHxY7TLWd+J3GwlcihLBLUUHtfZdK6cqaDLqV7YgDd7O9QR9gX0nd4xTCTStfomgjDTYcGmrs&#10;KKupvBeDUbC+fc2nxB9lkn/YbBjiOL7mn0o9Pc7HLQhPs/8X/7nfdJj/Cr+/hAPk/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sdqiwQAAANsAAAAPAAAAAAAAAAAAAAAA&#10;AKECAABkcnMvZG93bnJldi54bWxQSwUGAAAAAAQABAD5AAAAjwMAAAAA&#10;" strokecolor="#4579b8 [3044]">
                  <v:stroke endarrow="open"/>
                </v:shape>
                <v:rect id="矩形 18" o:spid="_x0000_s1176" style="position:absolute;left:1987;top:4133;width:31567;height:30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fhz8QA&#10;AADbAAAADwAAAGRycy9kb3ducmV2LnhtbESPT2vCQBDF70K/wzKF3symCiKpawhCqfZUtX+uQ3aa&#10;hGZnQ3aNybfvHARvM7w37/1mk4+uVQP1ofFs4DlJQRGX3jZcGfg8v87XoEJEtth6JgMTBci3D7MN&#10;ZtZf+UjDKVZKQjhkaKCOscu0DmVNDkPiO2LRfn3vMMraV9r2eJVw1+pFmq60w4alocaOdjWVf6eL&#10;M/A1HFi/hxAX38vi4+1nN/nmOBnz9DgWL6AijfFuvl3vreALrPwiA+jt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n4c/EAAAA2wAAAA8AAAAAAAAAAAAAAAAAmAIAAGRycy9k&#10;b3ducmV2LnhtbFBLBQYAAAAABAAEAPUAAACJAwAAAAA=&#10;" filled="f" strokecolor="black [3200]" strokeweight="2pt"/>
                <v:shape id="直線單箭頭接點 20" o:spid="_x0000_s1177" type="#_x0000_t32" style="position:absolute;left:29022;top:20678;width:652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q/ZcIAAADbAAAADwAAAGRycy9kb3ducmV2LnhtbERPTWvCQBC9F/oflil4q5uKlhJdRVoK&#10;FaElVhBvY3ZMQrOzYXc16b/vHAoeH+97sRpcq64UYuPZwNM4A0VcettwZWD//f74AiomZIutZzLw&#10;SxFWy/u7BebW91zQdZcqJSEcczRQp9TlWseyJodx7Dti4c4+OEwCQ6VtwF7CXasnWfasHTYsDTV2&#10;9FpT+bO7OCl5mxaz7WF7mlKx/upPm+NnCkdjRg/Deg4q0ZBu4n/3hzUwkfXyRX6AX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Qq/ZcIAAADbAAAADwAAAAAAAAAAAAAA&#10;AAChAgAAZHJzL2Rvd25yZXYueG1sUEsFBgAAAAAEAAQA+QAAAJADAAAAAA==&#10;" strokecolor="#4579b8 [3044]">
                  <v:stroke endarrow="open"/>
                </v:shape>
                <v:shape id="直線單箭頭接點 74" o:spid="_x0000_s1178" type="#_x0000_t32" style="position:absolute;left:31549;top:25729;width:399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KWe8QAAADbAAAADwAAAGRycy9kb3ducmV2LnhtbESPX2vCMBTF3wf7DuEO9jbTjU5HNYo4&#10;Bg7BUR2Ib9fmri02NyWJtn57Iwh7PJw/P85k1ptGnMn52rKC10ECgriwuuZSwe/26+UDhA/IGhvL&#10;pOBCHmbTx4cJZtp2nNN5E0oRR9hnqKAKoc2k9EVFBv3AtsTR+7POYIjSlVI77OK4aeRbkgylwZoj&#10;ocKWFhUVx83JRMhnmr+vdqtDSvn8pzt879fB7ZV6furnYxCB+vAfvreXWsEohduX+APk9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gpZ7xAAAANsAAAAPAAAAAAAAAAAA&#10;AAAAAKECAABkcnMvZG93bnJldi54bWxQSwUGAAAAAAQABAD5AAAAkgMAAAAA&#10;" strokecolor="#4579b8 [3044]">
                  <v:stroke endarrow="open"/>
                </v:shape>
                <v:shape id="文字方塊 22" o:spid="_x0000_s1179" type="#_x0000_t202" style="position:absolute;left:35109;top:19005;width:16622;height:8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G2icUA&#10;AADbAAAADwAAAGRycy9kb3ducmV2LnhtbESPQWvCQBSE70L/w/IKXqRujNhK6ioiWqW3mtrS2yP7&#10;moRm34bsNon/3hUEj8PMfMMsVr2pREuNKy0rmIwjEMSZ1SXnCj7T3dMchPPIGivLpOBMDlbLh8EC&#10;E207/qD26HMRIOwSVFB4XydSuqwgg25sa+Lg/drGoA+yyaVusAtwU8k4ip6lwZLDQoE1bQrK/o7/&#10;RsHPKP9+d/3bqZvOpvV236YvXzpVavjYr19BeOr9PXxrH7SCOIbrl/AD5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EbaJxQAAANsAAAAPAAAAAAAAAAAAAAAAAJgCAABkcnMv&#10;ZG93bnJldi54bWxQSwUGAAAAAAQABAD1AAAAigMAAAAA&#10;" fillcolor="white [3201]" stroked="f" strokeweight=".5pt">
                  <v:textbox>
                    <w:txbxContent>
                      <w:p w:rsidR="00917185" w:rsidRDefault="00917185" w:rsidP="003628C6">
                        <w:pPr>
                          <w:rPr>
                            <w:rFonts w:eastAsiaTheme="minorEastAsia"/>
                          </w:rPr>
                        </w:pPr>
                        <w:r>
                          <w:rPr>
                            <w:rFonts w:eastAsiaTheme="minorEastAsia" w:hint="eastAsia"/>
                          </w:rPr>
                          <w:t>Slave 0</w:t>
                        </w:r>
                        <w:r w:rsidRPr="004E271E">
                          <w:rPr>
                            <w:rFonts w:eastAsiaTheme="minorEastAsia" w:hint="eastAsia"/>
                            <w:i/>
                          </w:rPr>
                          <w:t xml:space="preserve"> </w:t>
                        </w:r>
                        <w:r>
                          <w:rPr>
                            <w:rFonts w:eastAsiaTheme="minorEastAsia" w:hint="eastAsia"/>
                          </w:rPr>
                          <w:t>base address</w:t>
                        </w:r>
                      </w:p>
                      <w:p w:rsidR="00917185" w:rsidRDefault="00917185" w:rsidP="003628C6">
                        <w:pPr>
                          <w:rPr>
                            <w:rFonts w:eastAsiaTheme="minorEastAsia"/>
                          </w:rPr>
                        </w:pPr>
                        <w:r>
                          <w:rPr>
                            <w:rFonts w:eastAsiaTheme="minorEastAsia" w:hint="eastAsia"/>
                          </w:rPr>
                          <w:t xml:space="preserve">      :</w:t>
                        </w:r>
                      </w:p>
                      <w:p w:rsidR="00917185" w:rsidRPr="004E271E" w:rsidRDefault="00917185" w:rsidP="00EC1F73">
                        <w:pPr>
                          <w:rPr>
                            <w:rFonts w:eastAsiaTheme="minorEastAsia"/>
                          </w:rPr>
                        </w:pPr>
                        <w:r>
                          <w:rPr>
                            <w:rFonts w:eastAsiaTheme="minorEastAsia" w:hint="eastAsia"/>
                          </w:rPr>
                          <w:t xml:space="preserve">Slave </w:t>
                        </w:r>
                        <w:r w:rsidRPr="00325E77">
                          <w:rPr>
                            <w:rFonts w:eastAsiaTheme="minorEastAsia" w:hint="eastAsia"/>
                            <w:b/>
                            <w:i/>
                          </w:rPr>
                          <w:t>y</w:t>
                        </w:r>
                        <w:r w:rsidRPr="004E271E">
                          <w:rPr>
                            <w:rFonts w:eastAsiaTheme="minorEastAsia" w:hint="eastAsia"/>
                            <w:i/>
                          </w:rPr>
                          <w:t xml:space="preserve"> </w:t>
                        </w:r>
                        <w:r>
                          <w:rPr>
                            <w:rFonts w:eastAsiaTheme="minorEastAsia" w:hint="eastAsia"/>
                          </w:rPr>
                          <w:t>base address</w:t>
                        </w:r>
                      </w:p>
                      <w:p w:rsidR="00917185" w:rsidRPr="004E271E" w:rsidRDefault="00917185" w:rsidP="003628C6">
                        <w:pPr>
                          <w:rPr>
                            <w:rFonts w:eastAsiaTheme="minorEastAsia"/>
                          </w:rPr>
                        </w:pPr>
                      </w:p>
                    </w:txbxContent>
                  </v:textbox>
                </v:shape>
                <v:shape id="文字方塊 23" o:spid="_x0000_s1180" type="#_x0000_t202" style="position:absolute;left:2941;width:17573;height:2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0TEsUA&#10;AADbAAAADwAAAGRycy9kb3ducmV2LnhtbESPT2vCQBTE74LfYXlCL6KbGtpKdJVS+ke8abTF2yP7&#10;TILZtyG7TdJv7xYEj8PM/IZZrntTiZYaV1pW8DiNQBBnVpecKzikH5M5COeRNVaWScEfOVivhoMl&#10;Jtp2vKN273MRIOwSVFB4XydSuqwgg25qa+LgnW1j0AfZ5FI32AW4qeQsip6lwZLDQoE1vRWUXfa/&#10;RsFpnP9sXf957OKnuH7/atOXb50q9TDqXxcgPPX+Hr61N1rBLIb/L+EH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RMSxQAAANsAAAAPAAAAAAAAAAAAAAAAAJgCAABkcnMv&#10;ZG93bnJldi54bWxQSwUGAAAAAAQABAD1AAAAigMAAAAA&#10;" fillcolor="white [3201]" stroked="f" strokeweight=".5pt">
                  <v:textbox>
                    <w:txbxContent>
                      <w:p w:rsidR="00917185" w:rsidRPr="004E271E" w:rsidRDefault="00917185" w:rsidP="003628C6">
                        <w:pPr>
                          <w:rPr>
                            <w:rFonts w:eastAsiaTheme="minorEastAsia"/>
                          </w:rPr>
                        </w:pPr>
                        <w:proofErr w:type="spellStart"/>
                        <w:proofErr w:type="gramStart"/>
                        <w:r>
                          <w:rPr>
                            <w:rFonts w:eastAsiaTheme="minorEastAsia" w:hint="eastAsia"/>
                          </w:rPr>
                          <w:t>us_araddr</w:t>
                        </w:r>
                        <w:proofErr w:type="spellEnd"/>
                        <w:r>
                          <w:rPr>
                            <w:rFonts w:eastAsiaTheme="minorEastAsia" w:hint="eastAsia"/>
                          </w:rPr>
                          <w:t>/</w:t>
                        </w:r>
                        <w:proofErr w:type="spellStart"/>
                        <w:r>
                          <w:rPr>
                            <w:rFonts w:eastAsiaTheme="minorEastAsia" w:hint="eastAsia"/>
                          </w:rPr>
                          <w:t>us_awaddr</w:t>
                        </w:r>
                        <w:proofErr w:type="spellEnd"/>
                        <w:proofErr w:type="gramEnd"/>
                      </w:p>
                    </w:txbxContent>
                  </v:textbox>
                </v:shape>
                <v:rect id="矩形 86" o:spid="_x0000_s1181" style="position:absolute;left:23666;top:64407;width:15501;height:26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Ip28IA&#10;AADbAAAADwAAAGRycy9kb3ducmV2LnhtbESP0YrCMBRE34X9h3AF3zRVREs1iiyI4ous9QMuzbXt&#10;bnNTkmi7+/VGWPBxmJkzzHrbm0Y8yPnasoLpJAFBXFhdc6ngmu/HKQgfkDU2lknBL3nYbj4Ga8y0&#10;7fiLHpdQighhn6GCKoQ2k9IXFRn0E9sSR+9mncEQpSuldthFuGnkLEkW0mDNcaHClj4rKn4ud6PA&#10;Ts/hlHfzO1PnDmn9XTR/y1Sp0bDfrUAE6sM7/N8+agXpAl5f4g+Qm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ginbwgAAANsAAAAPAAAAAAAAAAAAAAAAAJgCAABkcnMvZG93&#10;bnJldi54bWxQSwUGAAAAAAQABAD1AAAAhwMAAAAA&#10;" fillcolor="#4f81bd [3204]" strokecolor="#243f60 [1604]" strokeweight="2pt">
                  <v:textbox>
                    <w:txbxContent>
                      <w:p w:rsidR="00917185" w:rsidRDefault="00917185" w:rsidP="003628C6">
                        <w:pPr>
                          <w:pStyle w:val="Web"/>
                        </w:pPr>
                        <w:r>
                          <w:rPr>
                            <w:rFonts w:ascii="Georgia" w:hAnsi="Georgia" w:cs="Calibri"/>
                          </w:rPr>
                          <w:t>AR/AW</w:t>
                        </w:r>
                      </w:p>
                    </w:txbxContent>
                  </v:textbox>
                </v:rect>
                <v:shape id="梯形 87" o:spid="_x0000_s1182" style="position:absolute;left:21668;top:57013;width:18999;height:3416;rotation:180;visibility:visible;mso-wrap-style:square;v-text-anchor:middle" coordsize="1899920,3416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ZmQsMA&#10;AADbAAAADwAAAGRycy9kb3ducmV2LnhtbESPQWvCQBSE74X+h+UJ3upGBRtSN9IKBbGnRkGPj+xL&#10;Nph9G3a3Gv+9Wyj0OMzMN8x6M9peXMmHzrGC+SwDQVw73XGr4Hj4fMlBhIissXdMCu4UYFM+P62x&#10;0O7G33StYisShEOBCkyMQyFlqA1ZDDM3ECevcd5iTNK3Unu8Jbjt5SLLVtJix2nB4EBbQ/Wl+rEK&#10;aDVUvG++tudl1y9O+cFcvP9QajoZ399ARBrjf/ivvdMK8lf4/ZJ+gCw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cZmQsMAAADbAAAADwAAAAAAAAAAAAAAAACYAgAAZHJzL2Rv&#10;d25yZXYueG1sUEsFBgAAAAAEAAQA9QAAAIgDAAAAAA==&#10;" adj="-11796480,,5400" path="m,341630l165479,,1734441,r165479,341630l,341630xe" fillcolor="#4f81bd [3204]" strokecolor="#243f60 [1604]" strokeweight="2pt">
                  <v:stroke joinstyle="miter"/>
                  <v:formulas/>
                  <v:path arrowok="t" o:connecttype="custom" o:connectlocs="0,341630;165479,0;1734441,0;1899920,341630;0,341630" o:connectangles="0,0,0,0,0" textboxrect="0,0,1899920,341630"/>
                  <v:textbox>
                    <w:txbxContent>
                      <w:p w:rsidR="00917185" w:rsidRDefault="00917185" w:rsidP="003628C6"/>
                    </w:txbxContent>
                  </v:textbox>
                </v:shape>
                <v:rect id="矩形 100" o:spid="_x0000_s1183" style="position:absolute;left:5406;top:64405;width:14872;height:26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BHsQA&#10;AADcAAAADwAAAGRycy9kb3ducmV2LnhtbESP3WrCQBCF7wu+wzKCd3VjEQ3RVUQoLb0Rfx5gyI5J&#10;NDsbdleT9uk7F4XezXDOnPPNeju4Vj0pxMazgdk0A0VcettwZeByfn/NQcWEbLH1TAa+KcJ2M3pZ&#10;Y2F9z0d6nlKlJIRjgQbqlLpC61jW5DBOfUcs2tUHh0nWUGkbsJdw1+q3LFtohw1LQ40d7Wsq76eH&#10;M+Bnh/R17ucPpj585M2tbH+WuTGT8bBbgUo0pH/z3/WnFfxM8OUZm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cfgR7EAAAA3AAAAA8AAAAAAAAAAAAAAAAAmAIAAGRycy9k&#10;b3ducmV2LnhtbFBLBQYAAAAABAAEAPUAAACJAwAAAAA=&#10;" fillcolor="#4f81bd [3204]" strokecolor="#243f60 [1604]" strokeweight="2pt">
                  <v:textbox>
                    <w:txbxContent>
                      <w:p w:rsidR="00917185" w:rsidRPr="00A86755" w:rsidRDefault="00917185" w:rsidP="003628C6">
                        <w:pPr>
                          <w:pStyle w:val="Web"/>
                          <w:rPr>
                            <w:rFonts w:eastAsiaTheme="minorEastAsia"/>
                          </w:rPr>
                        </w:pPr>
                        <w:r>
                          <w:rPr>
                            <w:rFonts w:ascii="Georgia" w:eastAsiaTheme="minorEastAsia" w:hAnsi="Georgia" w:cs="Calibri" w:hint="eastAsia"/>
                          </w:rPr>
                          <w:t>AR</w:t>
                        </w:r>
                        <w:r>
                          <w:rPr>
                            <w:rFonts w:ascii="Georgia" w:hAnsi="Georgia" w:cs="Calibri"/>
                          </w:rPr>
                          <w:t>ID</w:t>
                        </w:r>
                        <w:r>
                          <w:rPr>
                            <w:rFonts w:ascii="Georgia" w:eastAsiaTheme="minorEastAsia" w:hAnsi="Georgia" w:cs="Calibri" w:hint="eastAsia"/>
                          </w:rPr>
                          <w:t>/</w:t>
                        </w:r>
                        <w:proofErr w:type="spellStart"/>
                        <w:r>
                          <w:rPr>
                            <w:rFonts w:ascii="Georgia" w:eastAsiaTheme="minorEastAsia" w:hAnsi="Georgia" w:cs="Calibri" w:hint="eastAsia"/>
                          </w:rPr>
                          <w:t>AWID_mid</w:t>
                        </w:r>
                        <w:proofErr w:type="spellEnd"/>
                      </w:p>
                    </w:txbxContent>
                  </v:textbox>
                </v:rect>
                <v:shape id="直線單箭頭接點 34" o:spid="_x0000_s1184" type="#_x0000_t32" style="position:absolute;left:15267;top:58974;width:7228;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vu8QAAADbAAAADwAAAGRycy9kb3ducmV2LnhtbESPX2vCMBTF34V9h3AHvmm6rZNRjSKO&#10;wYbgqA7Et2tz1xabm5JEW7+9EQZ7PJw/P85s0ZtGXMj52rKCp3ECgriwuuZSwc/uY/QGwgdkjY1l&#10;UnAlD4v5w2CGmbYd53TZhlLEEfYZKqhCaDMpfVGRQT+2LXH0fq0zGKJ0pdQOuzhuGvmcJBNpsOZI&#10;qLClVUXFaXs2EfKe5q/r/fqYUr787o5fh01wB6WGj/1yCiJQH/7Df+1PreAlhfuX+APk/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6C+7xAAAANsAAAAPAAAAAAAAAAAA&#10;AAAAAKECAABkcnMvZG93bnJldi54bWxQSwUGAAAAAAQABAD5AAAAkgMAAAAA&#10;" strokecolor="#4579b8 [3044]">
                  <v:stroke endarrow="open"/>
                </v:shape>
                <v:shape id="雲朵形 101" o:spid="_x0000_s1185" style="position:absolute;left:10419;top:50852;width:11047;height:6161;visibility:visible;mso-wrap-style:square;v-text-anchor:midd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8LxMQA&#10;AADcAAAADwAAAGRycy9kb3ducmV2LnhtbERP22rCQBB9F/oPywh9Ed2kYJHoKlKxiBXEC6hvY3ZM&#10;gtnZNLvV9O+7BcG3OZzrjCaNKcWNaldYVhD3IhDEqdUFZwr2u3l3AMJ5ZI2lZVLwSw4m45fWCBNt&#10;77yh29ZnIoSwS1BB7n2VSOnSnAy6nq2IA3extUEfYJ1JXeM9hJtSvkXRuzRYcGjIsaKPnNLr9sco&#10;4OPq87yOO4PZ8rzQh6/VyV6/+0q9tpvpEISnxj/FD/dCh/lRDP/PhAvk+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C8TEAAAA3AAAAA8AAAAAAAAAAAAAAAAAmAIAAGRycy9k&#10;b3ducmV2LnhtbFBLBQYAAAAABAAEAPUAAACJAw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f81bd [3204]" strokecolor="#243f60 [1604]" strokeweight="2pt">
                  <v:stroke joinstyle="miter"/>
                  <v:formulas/>
                  <v:path arrowok="t" o:connecttype="custom" o:connectlocs="120009,373300;55235,361934;177162,497681;148829,503114;421374,557447;404292,532633;737162,495570;730334,522794;872744,327338;955878,429102;1068855,218957;1031827,257119;980018,77378;981962,95403;743580,56358;762555,33370;566188,67310;575368,47488;358007,74041;391250,93264;105535,225161;99730,204925" o:connectangles="0,0,0,0,0,0,0,0,0,0,0,0,0,0,0,0,0,0,0,0,0,0" textboxrect="0,0,43200,43200"/>
                  <v:textbox>
                    <w:txbxContent>
                      <w:p w:rsidR="00917185" w:rsidRPr="0020654E" w:rsidRDefault="00917185" w:rsidP="003628C6">
                        <w:pPr>
                          <w:rPr>
                            <w:rFonts w:eastAsiaTheme="minorEastAsia"/>
                          </w:rPr>
                        </w:pPr>
                        <w:r>
                          <w:rPr>
                            <w:rFonts w:eastAsiaTheme="minorEastAsia" w:hint="eastAsia"/>
                          </w:rPr>
                          <w:t>Arbiter</w:t>
                        </w:r>
                      </w:p>
                    </w:txbxContent>
                  </v:textbox>
                </v:shape>
                <v:shape id="直線單箭頭接點 102" o:spid="_x0000_s1186" type="#_x0000_t32" style="position:absolute;left:15267;top:56414;width:0;height:79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QE9sEAAADcAAAADwAAAGRycy9kb3ducmV2LnhtbERPS4vCMBC+C/sfwizszaarVEo1ighl&#10;vfoC9zbbjG2xmZQm1e6/N4LgbT6+5yxWg2nEjTpXW1bwHcUgiAuray4VHA/5OAXhPLLGxjIp+CcH&#10;q+XHaIGZtnfe0W3vSxFC2GWooPK+zaR0RUUGXWRb4sBdbGfQB9iVUnd4D+GmkZM4nkmDNYeGClva&#10;VFRc971RML38DT+pX8s0P9tN3ydJcsp/lfr6HNZzEJ4G/xa/3Fsd5scTeD4TLpDL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ZAT2wQAAANwAAAAPAAAAAAAAAAAAAAAA&#10;AKECAABkcnMvZG93bnJldi54bWxQSwUGAAAAAAQABAD5AAAAjwMAAAAA&#10;" strokecolor="#4579b8 [3044]">
                  <v:stroke endarrow="open"/>
                </v:shape>
                <v:shape id="直線單箭頭接點 35" o:spid="_x0000_s1187" type="#_x0000_t32" style="position:absolute;left:25571;top:45163;width:0;height:118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q9LsIAAADbAAAADwAAAGRycy9kb3ducmV2LnhtbESPT4vCMBTE78J+h/AW9mZTVyqlaxQR&#10;ynr1H+jtbfNsi81LaVLtfnsjCB6Hmd8MM18OphE36lxtWcEkikEQF1bXXCo47PNxCsJ5ZI2NZVLw&#10;Tw6Wi4/RHDNt77yl286XIpSwy1BB5X2bSemKigy6yLbEwbvYzqAPsiul7vAeyk0jv+N4Jg3WHBYq&#10;bGldUXHd9UbB9PI3/KZ+JdP8ZNd9nyTJMT8r9fU5rH5AeBr8O/yiNzpwCTy/hB8gF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Zq9LsIAAADbAAAADwAAAAAAAAAAAAAA&#10;AAChAgAAZHJzL2Rvd25yZXYueG1sUEsFBgAAAAAEAAQA+QAAAJADAAAAAA==&#10;" strokecolor="#4579b8 [3044]">
                  <v:stroke endarrow="open"/>
                </v:shape>
                <v:shape id="直線單箭頭接點 104" o:spid="_x0000_s1188" type="#_x0000_t32" style="position:absolute;left:37453;top:44764;width:0;height:122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E5GcEAAADcAAAADwAAAGRycy9kb3ducmV2LnhtbERPTYvCMBC9L/gfwgje1lTXSqlGEaGs&#10;V91d0NvYjG2xmZQm1frvjSDsbR7vc5br3tTiRq2rLCuYjCMQxLnVFRcKfn+yzwSE88gaa8uk4EEO&#10;1qvBxxJTbe+8p9vBFyKEsEtRQel9k0rp8pIMurFtiAN3sa1BH2BbSN3iPYSbWk6jaC4NVhwaSmxo&#10;W1J+PXRGwdfl3H8nfiOT7Gi3XRfH8V92Umo07DcLEJ56/y9+u3c6zI9m8HomXCBX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wTkZwQAAANwAAAAPAAAAAAAAAAAAAAAA&#10;AKECAABkcnMvZG93bnJldi54bWxQSwUGAAAAAAQABAD5AAAAjwMAAAAA&#10;" strokecolor="#4579b8 [3044]">
                  <v:stroke endarrow="open"/>
                </v:shape>
                <v:line id="直線接點 39" o:spid="_x0000_s1189" style="position:absolute;visibility:visible;mso-wrap-style:square" from="26401,53393" to="37056,533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cn68IAAADbAAAADwAAAGRycy9kb3ducmV2LnhtbESP0YrCMBRE34X9h3AX9k3TVRGtRlmE&#10;StUnu/sBl+baFpub0qS2+/dGEHwcZuYMs9kNphZ3al1lWcH3JAJBnFtdcaHg7zcZL0E4j6yxtkwK&#10;/snBbvsx2mCsbc8Xume+EAHCLkYFpfdNLKXLSzLoJrYhDt7VtgZ9kG0hdYt9gJtaTqNoIQ1WHBZK&#10;bGhfUn7LOqMgOZ3nvUvTlVs0R39L5t3h1HVKfX0OP2sQngb/Dr/aqVYwW8HzS/gBcv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Ccn68IAAADbAAAADwAAAAAAAAAAAAAA&#10;AAChAgAAZHJzL2Rvd25yZXYueG1sUEsFBgAAAAAEAAQA+QAAAJADAAAAAA==&#10;" strokecolor="#4579b8 [3044]">
                  <v:stroke dashstyle="dash"/>
                </v:line>
                <v:shape id="直線單箭頭接點 105" o:spid="_x0000_s1190" type="#_x0000_t32" style="position:absolute;left:30661;top:57778;width:0;height:66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42cgsEAAADcAAAADwAAAGRycy9kb3ducmV2LnhtbERPS2vCQBC+F/wPywje6kZLSohZRYRg&#10;r7UV2tuYnTwwOxuym4f/vlso9DYf33Oyw2xaMVLvGssKNusIBHFhdcOVgs+P/DkB4TyyxtYyKXiQ&#10;g8N+8ZRhqu3E7zRefCVCCLsUFdTed6mUrqjJoFvbjjhwpe0N+gD7SuoepxBuWrmNoldpsOHQUGNH&#10;p5qK+2UwCl7K23xO/FEm+Zc9DUMcx9f8W6nVcj7uQHia/b/4z/2mw/woht9nwgVy/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HjZyCwQAAANwAAAAPAAAAAAAAAAAAAAAA&#10;AKECAABkcnMvZG93bnJldi54bWxQSwUGAAAAAAQABAD5AAAAjwMAAAAA&#10;" strokecolor="#4579b8 [3044]">
                  <v:stroke endarrow="open"/>
                </v:shape>
                <v:shape id="直線單箭頭接點 132" o:spid="_x0000_s1191" type="#_x0000_t32" style="position:absolute;left:12154;top:44764;width:0;height:66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jOS8AAAADcAAAADwAAAGRycy9kb3ducmV2LnhtbERPS4vCMBC+L/gfwgje1nSVSukaRYSi&#10;V1+gt9lmbMs2k9KkWv+9EQRv8/E9Z77sTS1u1LrKsoKfcQSCOLe64kLB8ZB9JyCcR9ZYWyYFD3Kw&#10;XAy+5phqe+cd3fa+ECGEXYoKSu+bVEqXl2TQjW1DHLirbQ36ANtC6hbvIdzUchJFM2mw4tBQYkPr&#10;kvL/fWcUTK9//SbxK5lkZ7vuujiOT9lFqdGwX/2C8NT7j/jt3uowfzqB1zPhArl4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YIzkvAAAAA3AAAAA8AAAAAAAAAAAAAAAAA&#10;oQIAAGRycy9kb3ducmV2LnhtbFBLBQYAAAAABAAEAPkAAACOAwAAAAA=&#10;" strokecolor="#4579b8 [3044]">
                  <v:stroke endarrow="open"/>
                </v:shape>
                <v:shape id="直線單箭頭接點 133" o:spid="_x0000_s1192" type="#_x0000_t32" style="position:absolute;left:19500;top:44764;width:0;height:60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Rr0MEAAADcAAAADwAAAGRycy9kb3ducmV2LnhtbERPTYvCMBC9L/gfwgje1lRLl1KNIkLZ&#10;vaor6G1sxrbYTEqTav33ZmHB2zze5yzXg2nEnTpXW1Ywm0YgiAuray4V/B7yzxSE88gaG8uk4EkO&#10;1qvRxxIzbR+8o/velyKEsMtQQeV9m0npiooMuqltiQN3tZ1BH2BXSt3hI4SbRs6j6EsarDk0VNjS&#10;tqLitu+Ngvh6Gb5Tv5FpfrLbvk+S5JiflZqMh80ChKfBv8X/7h8d5scx/D0TLpC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RGvQwQAAANwAAAAPAAAAAAAAAAAAAAAA&#10;AKECAABkcnMvZG93bnJldi54bWxQSwUGAAAAAAQABAD5AAAAjwMAAAAA&#10;" strokecolor="#4579b8 [3044]">
                  <v:stroke endarrow="open"/>
                </v:shape>
                <v:line id="直線接點 134" o:spid="_x0000_s1193" style="position:absolute;visibility:visible;mso-wrap-style:square" from="13459,47634" to="18847,476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OSDwcEAAADcAAAADwAAAGRycy9kb3ducmV2LnhtbERPzYrCMBC+C/sOYYS9aaoW2a1GWYRK&#10;1ZPuPsDQjG2xmZQmtd23N4LgbT6+31lvB1OLO7WusqxgNo1AEOdWV1wo+PtNJ18gnEfWWFsmBf/k&#10;YLv5GK0x0bbnM90vvhAhhF2CCkrvm0RKl5dk0E1tQxy4q20N+gDbQuoW+xBuajmPoqU0WHFoKLGh&#10;XUn57dIZBenxFPcuy77dsjn4Wxp3+2PXKfU5Hn5WIDwN/i1+uTMd5i9ieD4TLpCb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Q5IPBwQAAANwAAAAPAAAAAAAAAAAAAAAA&#10;AKECAABkcnMvZG93bnJldi54bWxQSwUGAAAAAAQABAD5AAAAjwMAAAAA&#10;" strokecolor="#4579b8 [3044]">
                  <v:stroke dashstyle="dash"/>
                </v:line>
                <v:shape id="文字方塊 40" o:spid="_x0000_s1194" type="#_x0000_t202" style="position:absolute;left:8348;top:41538;width:18606;height:32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Q1ksMA&#10;AADbAAAADwAAAGRycy9kb3ducmV2LnhtbERPy2rCQBTdF/yH4Ra6q5NKFY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6Q1ksMAAADbAAAADwAAAAAAAAAAAAAAAACYAgAAZHJzL2Rv&#10;d25yZXYueG1sUEsFBgAAAAAEAAQA9QAAAIgDAAAAAA==&#10;" filled="f" stroked="f" strokeweight=".5pt">
                  <v:textbox>
                    <w:txbxContent>
                      <w:p w:rsidR="00917185" w:rsidRPr="00512025" w:rsidRDefault="00917185" w:rsidP="003628C6">
                        <w:pPr>
                          <w:rPr>
                            <w:rFonts w:eastAsiaTheme="minorEastAsia"/>
                          </w:rPr>
                        </w:pPr>
                        <w:r>
                          <w:rPr>
                            <w:rFonts w:eastAsiaTheme="minorEastAsia" w:hint="eastAsia"/>
                          </w:rPr>
                          <w:t>m0_avalid</w:t>
                        </w:r>
                        <w:r>
                          <w:rPr>
                            <w:rFonts w:eastAsiaTheme="minorEastAsia"/>
                          </w:rPr>
                          <w:t>…</w:t>
                        </w:r>
                        <w:r>
                          <w:rPr>
                            <w:rFonts w:eastAsiaTheme="minorEastAsia" w:hint="eastAsia"/>
                          </w:rPr>
                          <w:t>.</w:t>
                        </w:r>
                        <w:proofErr w:type="spellStart"/>
                        <w:r>
                          <w:rPr>
                            <w:rFonts w:eastAsiaTheme="minorEastAsia" w:hint="eastAsia"/>
                          </w:rPr>
                          <w:t>m</w:t>
                        </w:r>
                        <w:r>
                          <w:rPr>
                            <w:rFonts w:eastAsiaTheme="minorEastAsia" w:hint="eastAsia"/>
                            <w:b/>
                            <w:i/>
                          </w:rPr>
                          <w:t>x</w:t>
                        </w:r>
                        <w:r>
                          <w:rPr>
                            <w:rFonts w:eastAsiaTheme="minorEastAsia" w:hint="eastAsia"/>
                          </w:rPr>
                          <w:t>_avalid</w:t>
                        </w:r>
                        <w:proofErr w:type="spellEnd"/>
                      </w:p>
                    </w:txbxContent>
                  </v:textbox>
                </v:shape>
                <v:shape id="文字方塊 40" o:spid="_x0000_s1195" type="#_x0000_t202" style="position:absolute;left:25078;top:41551;width:19210;height:3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9jJsMA&#10;AADcAAAADwAAAGRycy9kb3ducmV2LnhtbERPS4vCMBC+C/6HMII3TVVcStcoUhBF1oOPi7exGduy&#10;zaQ2Ubv76zfCgrf5+J4zW7SmEg9qXGlZwWgYgSDOrC45V3A6rgYxCOeRNVaWScEPOVjMu50ZJto+&#10;eU+Pg89FCGGXoILC+zqR0mUFGXRDWxMH7mobgz7AJpe6wWcIN5UcR9GHNFhyaCiwprSg7PtwNwq2&#10;6WqH+8vYxL9Vuv66Luvb6TxVqt9rl58gPLX+Lf53b3SYP5nC65lwgZ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49jJsMAAADcAAAADwAAAAAAAAAAAAAAAACYAgAAZHJzL2Rv&#10;d25yZXYueG1sUEsFBgAAAAAEAAQA9QAAAIgDAAAAAA==&#10;" filled="f" stroked="f" strokeweight=".5pt">
                  <v:textbox>
                    <w:txbxContent>
                      <w:p w:rsidR="00917185" w:rsidRPr="00512025" w:rsidRDefault="00917185" w:rsidP="003628C6">
                        <w:pPr>
                          <w:pStyle w:val="Web"/>
                          <w:rPr>
                            <w:rFonts w:eastAsiaTheme="minorEastAsia"/>
                          </w:rPr>
                        </w:pPr>
                        <w:r>
                          <w:rPr>
                            <w:rFonts w:ascii="Georgia" w:eastAsiaTheme="minorEastAsia" w:hAnsi="Georgia" w:cs="Calibri" w:hint="eastAsia"/>
                          </w:rPr>
                          <w:t>m</w:t>
                        </w:r>
                        <w:r>
                          <w:rPr>
                            <w:rFonts w:ascii="Georgia" w:hAnsi="Georgia" w:cs="Calibri"/>
                          </w:rPr>
                          <w:t>0_a</w:t>
                        </w:r>
                        <w:r>
                          <w:rPr>
                            <w:rFonts w:ascii="Georgia" w:eastAsiaTheme="minorEastAsia" w:hAnsi="Georgia" w:cs="Calibri" w:hint="eastAsia"/>
                          </w:rPr>
                          <w:t>ddr</w:t>
                        </w:r>
                        <w:r>
                          <w:rPr>
                            <w:rFonts w:ascii="Georgia" w:hAnsi="Georgia" w:cs="Calibri"/>
                          </w:rPr>
                          <w:t>…</w:t>
                        </w:r>
                        <w:r>
                          <w:rPr>
                            <w:rFonts w:ascii="Georgia" w:eastAsiaTheme="minorEastAsia" w:hAnsi="Georgia" w:cs="Calibri"/>
                          </w:rPr>
                          <w:t>…</w:t>
                        </w:r>
                        <w:r>
                          <w:rPr>
                            <w:rFonts w:ascii="Georgia" w:hAnsi="Georgia" w:cs="Calibri"/>
                          </w:rPr>
                          <w:t>.</w:t>
                        </w:r>
                        <w:proofErr w:type="spellStart"/>
                        <w:r>
                          <w:rPr>
                            <w:rFonts w:ascii="Georgia" w:eastAsiaTheme="minorEastAsia" w:hAnsi="Georgia" w:cs="Calibri" w:hint="eastAsia"/>
                          </w:rPr>
                          <w:t>m</w:t>
                        </w:r>
                        <w:r>
                          <w:rPr>
                            <w:rFonts w:ascii="Georgia" w:eastAsiaTheme="minorEastAsia" w:hAnsi="Georgia" w:cs="Calibri" w:hint="eastAsia"/>
                            <w:b/>
                            <w:i/>
                          </w:rPr>
                          <w:t>x</w:t>
                        </w:r>
                        <w:r>
                          <w:rPr>
                            <w:rFonts w:ascii="Georgia" w:hAnsi="Georgia" w:cs="Calibri"/>
                          </w:rPr>
                          <w:t>_</w:t>
                        </w:r>
                        <w:r>
                          <w:rPr>
                            <w:rFonts w:ascii="Georgia" w:eastAsiaTheme="minorEastAsia" w:hAnsi="Georgia" w:cs="Calibri" w:hint="eastAsia"/>
                          </w:rPr>
                          <w:t>addr</w:t>
                        </w:r>
                        <w:proofErr w:type="spellEnd"/>
                      </w:p>
                    </w:txbxContent>
                  </v:textbox>
                </v:shape>
                <v:line id="直線接點 41" o:spid="_x0000_s1196" style="position:absolute;flip:x;visibility:visible;mso-wrap-style:square" from="6679,58974" to="15267,589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ZFeMUAAADbAAAADwAAAGRycy9kb3ducmV2LnhtbESPQWvCQBSE7wX/w/IEb2aTKrZEV5GC&#10;NFiwrfXg8ZF9JsHs2zS7NWl/vSsIPQ4z8w2zWPWmFhdqXWVZQRLFIIhzqysuFBy+NuNnEM4ja6wt&#10;k4JfcrBaDh4WmGrb8Sdd9r4QAcIuRQWl900qpctLMugi2xAH72Rbgz7ItpC6xS7ATS0f43gmDVYc&#10;Fkps6KWk/Lz/MQqyjLfbP968H5OP71c/qd520+5JqdGwX89BeOr9f/jezrSCaQK3L+EHyO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UZFeMUAAADbAAAADwAAAAAAAAAA&#10;AAAAAAChAgAAZHJzL2Rvd25yZXYueG1sUEsFBgAAAAAEAAQA+QAAAJMDAAAAAA==&#10;" strokecolor="#4579b8 [3044]"/>
                <v:shape id="直線單箭頭接點 42" o:spid="_x0000_s1197" type="#_x0000_t32" style="position:absolute;left:6679;top:44764;width:0;height:1420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0thKcQAAADbAAAADwAAAGRycy9kb3ducmV2LnhtbESPX2vCMBTF3wd+h3AF32aqdGNUo4hj&#10;4BAcVUF8uzbXttjclCSz3bc3g8EeD+fPjzNf9qYRd3K+tqxgMk5AEBdW11wqOB4+nt9A+ICssbFM&#10;Cn7Iw3IxeJpjpm3HOd33oRRxhH2GCqoQ2kxKX1Rk0I9tSxy9q3UGQ5SulNphF8dNI6dJ8ioN1hwJ&#10;Fba0rqi47b9NhLyn+cv2tL2klK++usvneRfcWanRsF/NQATqw3/4r73RCtIp/H6JP0A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S2EpxAAAANsAAAAPAAAAAAAAAAAA&#10;AAAAAKECAABkcnMvZG93bnJldi54bWxQSwUGAAAAAAQABAD5AAAAkgMAAAAA&#10;" strokecolor="#4579b8 [3044]">
                  <v:stroke endarrow="open"/>
                </v:shape>
                <v:shape id="文字方塊 43" o:spid="_x0000_s1198" type="#_x0000_t202" style="position:absolute;left:477;top:42135;width:9942;height:2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ar5cUA&#10;AADbAAAADwAAAGRycy9kb3ducmV2LnhtbESPT4vCMBTE7wt+h/AEb2uq64pUo0hBVsQ9+Ofi7dk8&#10;22LzUpuo1U+/WRA8DjPzG2Yya0wpblS7wrKCXjcCQZxaXXCmYL9bfI5AOI+ssbRMCh7kYDZtfUww&#10;1vbOG7ptfSYChF2MCnLvq1hKl+Zk0HVtRRy8k60N+iDrTOoa7wFuStmPoqE0WHBYyLGiJKf0vL0a&#10;Batk8YubY9+MnmXysz7Nq8v+8K1Up93MxyA8Nf4dfrWXWsHgC/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dqvlxQAAANsAAAAPAAAAAAAAAAAAAAAAAJgCAABkcnMv&#10;ZG93bnJldi54bWxQSwUGAAAAAAQABAD1AAAAigMAAAAA&#10;" filled="f" stroked="f" strokeweight=".5pt">
                  <v:textbox>
                    <w:txbxContent>
                      <w:p w:rsidR="00917185" w:rsidRPr="00507217" w:rsidRDefault="00917185" w:rsidP="003628C6">
                        <w:pPr>
                          <w:rPr>
                            <w:rFonts w:eastAsiaTheme="minorEastAsia"/>
                          </w:rPr>
                        </w:pPr>
                        <w:proofErr w:type="spellStart"/>
                        <w:r>
                          <w:rPr>
                            <w:rFonts w:eastAsiaTheme="minorEastAsia" w:hint="eastAsia"/>
                          </w:rPr>
                          <w:t>Master_ID</w:t>
                        </w:r>
                        <w:proofErr w:type="spellEnd"/>
                      </w:p>
                    </w:txbxContent>
                  </v:textbox>
                </v:shape>
                <v:shape id="直線單箭頭接點 137" o:spid="_x0000_s1199" type="#_x0000_t32" style="position:absolute;left:28316;top:28305;width:0;height:33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9t08EAAADcAAAADwAAAGRycy9kb3ducmV2LnhtbERPTYvCMBC9L/gfwgje1lSla6lGEaHo&#10;dV0FvY3N2BabSWlSrf/eLCzsbR7vc5br3tTiQa2rLCuYjCMQxLnVFRcKjj/ZZwLCeWSNtWVS8CIH&#10;69XgY4mptk/+psfBFyKEsEtRQel9k0rp8pIMurFtiAN3s61BH2BbSN3iM4SbWk6j6EsarDg0lNjQ&#10;tqT8fuiMgtnt2u8Sv5FJdrbbrovj+JRdlBoN+80ChKfe/4v/3Hsd5s/m8PtMuECu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f23TwQAAANwAAAAPAAAAAAAAAAAAAAAA&#10;AKECAABkcnMvZG93bnJldi54bWxQSwUGAAAAAAQABAD5AAAAjwMAAAAA&#10;" strokecolor="#4579b8 [3044]">
                  <v:stroke endarrow="open"/>
                </v:shape>
                <v:line id="直線接點 45" o:spid="_x0000_s1200" style="position:absolute;visibility:visible;mso-wrap-style:square" from="22661,30373" to="27591,303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xek8MAAADbAAAADwAAAGRycy9kb3ducmV2LnhtbESPzWrDMBCE74W8g9hCb43c4obEtRJC&#10;wcV1T/l5gMXa2sbWyljyT94+KhR6HGbmGyY9LKYTEw2usazgZR2BIC6tbrhScL1kz1sQziNr7CyT&#10;ghs5OOxXDykm2s58ounsKxEg7BJUUHvfJ1K6siaDbm174uD92MGgD3KopB5wDnDTydco2kiDDYeF&#10;Gnv6qKlsz6NRkBXf8ezyfOc2/Zdvs3j8LMZRqafH5fgOwtPi/8N/7VwriN/g90v4AXJ/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lsXpPDAAAA2wAAAA8AAAAAAAAAAAAA&#10;AAAAoQIAAGRycy9kb3ducmV2LnhtbFBLBQYAAAAABAAEAPkAAACRAwAAAAA=&#10;" strokecolor="#4579b8 [3044]">
                  <v:stroke dashstyle="dash"/>
                </v:line>
                <v:shape id="文字方塊 46" o:spid="_x0000_s1201" type="#_x0000_t202" style="position:absolute;left:18847;top:4691;width:13991;height:30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EIfcUA&#10;AADbAAAADwAAAGRycy9kb3ducmV2LnhtbESPQWvCQBSE7wX/w/IEb3VjU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AQh9xQAAANsAAAAPAAAAAAAAAAAAAAAAAJgCAABkcnMv&#10;ZG93bnJldi54bWxQSwUGAAAAAAQABAD1AAAAigMAAAAA&#10;" filled="f" stroked="f" strokeweight=".5pt">
                  <v:textbox>
                    <w:txbxContent>
                      <w:p w:rsidR="00917185" w:rsidRPr="00D359F4" w:rsidRDefault="00917185" w:rsidP="003628C6">
                        <w:pPr>
                          <w:rPr>
                            <w:rFonts w:eastAsiaTheme="minorEastAsia"/>
                          </w:rPr>
                        </w:pPr>
                        <w:proofErr w:type="spellStart"/>
                        <w:r>
                          <w:rPr>
                            <w:rFonts w:eastAsiaTheme="minorEastAsia" w:hint="eastAsia"/>
                          </w:rPr>
                          <w:t>us_addr_ctrl</w:t>
                        </w:r>
                        <w:proofErr w:type="spellEnd"/>
                      </w:p>
                    </w:txbxContent>
                  </v:textbox>
                </v:shape>
                <v:shape id="文字方塊 46" o:spid="_x0000_s1202" type="#_x0000_t202" style="position:absolute;left:39167;top:47684;width:10333;height:31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7MuMYA&#10;AADcAAAADwAAAGRycy9kb3ducmV2LnhtbESPQWvCQBCF7wX/wzKCt7pRsUh0FQlIRdqD1ou3MTsm&#10;wexszG419dd3DoXeZnhv3vtmsepcre7UhsqzgdEwAUWce1txYeD4tXmdgQoR2WLtmQz8UIDVsvey&#10;wNT6B+/pfoiFkhAOKRooY2xSrUNeksMw9A2xaBffOoyytoW2LT4k3NV6nCRv2mHF0lBiQ1lJ+fXw&#10;7Qzsss0n7s9jN3vW2fvHZd3cjqepMYN+t56DitTFf/Pf9dYK/kRo5RmZ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Y7MuMYAAADcAAAADwAAAAAAAAAAAAAAAACYAgAAZHJz&#10;L2Rvd25yZXYueG1sUEsFBgAAAAAEAAQA9QAAAIsDAAAAAA==&#10;" filled="f" stroked="f" strokeweight=".5pt">
                  <v:textbox>
                    <w:txbxContent>
                      <w:p w:rsidR="00917185" w:rsidRPr="0010697D" w:rsidRDefault="00917185" w:rsidP="003628C6">
                        <w:pPr>
                          <w:pStyle w:val="Web"/>
                          <w:rPr>
                            <w:rFonts w:eastAsiaTheme="minorEastAsia"/>
                          </w:rPr>
                        </w:pPr>
                        <w:proofErr w:type="spellStart"/>
                        <w:r>
                          <w:rPr>
                            <w:rFonts w:eastAsiaTheme="minorEastAsia" w:hint="eastAsia"/>
                          </w:rPr>
                          <w:t>ds_addr_ctrl</w:t>
                        </w:r>
                        <w:proofErr w:type="spellEnd"/>
                      </w:p>
                    </w:txbxContent>
                  </v:textbox>
                </v:shape>
                <v:shape id="直線單箭頭接點 48" o:spid="_x0000_s1203" type="#_x0000_t32" style="position:absolute;left:28624;top:28145;width:665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1hzcEAAADbAAAADwAAAGRycy9kb3ducmV2LnhtbERPy0rDQBTdC/7DcIXuzETbSEg7LSEQ&#10;dNtaQXe3mdskmLkTMpOHf99ZFFweznt3WEwnJhpca1nBSxSDIK6sbrlWcP4sn1MQziNr7CyTgj9y&#10;cNg/Puww03bmI00nX4sQwi5DBY33fSalqxoy6CLbEwfuageDPsChlnrAOYSbTr7G8Zs02HJoaLCn&#10;oqHq9zQaBevrZXlPfS7T8tsW45gkyVf5o9Tqacm3IDwt/l98d39oBZswNnwJP0Du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nWHNwQAAANsAAAAPAAAAAAAAAAAAAAAA&#10;AKECAABkcnMvZG93bnJldi54bWxQSwUGAAAAAAQABAD5AAAAjwMAAAAA&#10;" strokecolor="#4579b8 [3044]">
                  <v:stroke endarrow="open"/>
                </v:shape>
                <v:shape id="文字方塊 22" o:spid="_x0000_s1204" type="#_x0000_t202" style="position:absolute;left:35274;top:26714;width:9014;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Zc3sQA&#10;AADcAAAADwAAAGRycy9kb3ducmV2LnhtbERPTWvCQBC9F/wPyxS8FN20oWpTVynFqnjTqKW3ITtN&#10;gtnZkN0m8d+7hUJv83ifM1/2phItNa60rOBxHIEgzqwuOVdwTD9GMxDOI2usLJOCKzlYLgZ3c0y0&#10;7XhP7cHnIoSwS1BB4X2dSOmyggy6sa2JA/dtG4M+wCaXusEuhJtKPkXRRBosOTQUWNN7Qdnl8GMU&#10;fD3knzvXr09d/BzXq02bTs86VWp437+9gvDU+3/xn3urw/z4BX6fCRf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mXN7EAAAA3AAAAA8AAAAAAAAAAAAAAAAAmAIAAGRycy9k&#10;b3ducmV2LnhtbFBLBQYAAAAABAAEAPUAAACJAwAAAAA=&#10;" fillcolor="white [3201]" stroked="f" strokeweight=".5pt">
                  <v:textbox>
                    <w:txbxContent>
                      <w:p w:rsidR="00917185" w:rsidRPr="00D300F7" w:rsidRDefault="00917185" w:rsidP="003628C6">
                        <w:pPr>
                          <w:pStyle w:val="Web"/>
                          <w:rPr>
                            <w:rFonts w:eastAsiaTheme="minorEastAsia"/>
                          </w:rPr>
                        </w:pPr>
                        <w:proofErr w:type="spellStart"/>
                        <w:r>
                          <w:rPr>
                            <w:rFonts w:ascii="Georgia" w:hAnsi="Georgia" w:cs="Calibri"/>
                          </w:rPr>
                          <w:t>Slave</w:t>
                        </w:r>
                        <w:r>
                          <w:rPr>
                            <w:rFonts w:ascii="Georgia" w:eastAsiaTheme="minorEastAsia" w:hAnsi="Georgia" w:cs="Calibri" w:hint="eastAsia"/>
                          </w:rPr>
                          <w:t>_ID</w:t>
                        </w:r>
                        <w:proofErr w:type="spellEnd"/>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54" o:spid="_x0000_s1205" type="#_x0000_t5" style="position:absolute;left:18847;top:65197;width:1156;height:13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AcgccA&#10;AADbAAAADwAAAGRycy9kb3ducmV2LnhtbESPS2sCQRCE74H8h6EDXoLORnyxcZQgCIHEQ3yBt3an&#10;3V2y07PstLrm12cCAY9FVX1FTeetq9SFmlB6NvDSS0ARZ96WnBvYbpbdCaggyBYrz2TgRgHms8eH&#10;KabWX/mLLmvJVYRwSNFAIVKnWoesIIeh52vi6J1841CibHJtG7xGuKt0P0lG2mHJcaHAmhYFZd/r&#10;szPwPD7uV7sP+XGn2+docEiqoayWxnSe2rdXUEKt3MP/7XdrYDiAvy/xB+j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VgHIHHAAAA2wAAAA8AAAAAAAAAAAAAAAAAmAIAAGRy&#10;cy9kb3ducmV2LnhtbFBLBQYAAAAABAAEAPUAAACMAwAAAAA=&#10;" fillcolor="white [3212]" strokecolor="#243f60 [1604]" strokeweight="2pt"/>
                <v:shape id="等腰三角形 152" o:spid="_x0000_s1206" type="#_x0000_t5" style="position:absolute;left:24733;top:9223;width:1156;height:13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m6scUA&#10;AADcAAAADwAAAGRycy9kb3ducmV2LnhtbERPTWvCQBC9F/oflil4KbqpqC2pqxRBEKwHtRa8jdkx&#10;Cc3Ohuyosb++WxC8zeN9znjaukqdqQmlZwMvvQQUceZtybmBr+28+wYqCLLFyjMZuFKA6eTxYYyp&#10;9Rde03kjuYohHFI0UIjUqdYhK8hh6PmaOHJH3ziUCJtc2wYvMdxVup8kI+2w5NhQYE2zgrKfzckZ&#10;eH49fK92S/l1x+vnaLBPqqGs5sZ0ntqPd1BCrdzFN/fCxvnDPvw/Ey/Qk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6bqxxQAAANwAAAAPAAAAAAAAAAAAAAAAAJgCAABkcnMv&#10;ZG93bnJldi54bWxQSwUGAAAAAAQABAD1AAAAigMAAAAA&#10;" fillcolor="white [3212]" strokecolor="#243f60 [1604]" strokeweight="2pt">
                  <v:textbox>
                    <w:txbxContent>
                      <w:p w:rsidR="00917185" w:rsidRDefault="00917185" w:rsidP="003628C6"/>
                    </w:txbxContent>
                  </v:textbox>
                </v:shape>
                <v:shape id="等腰三角形 153" o:spid="_x0000_s1207" type="#_x0000_t5" style="position:absolute;left:16893;top:32260;width:1156;height:1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UfKsUA&#10;AADcAAAADwAAAGRycy9kb3ducmV2LnhtbERPS2vCQBC+F/wPywheim5q64PUVUpBKLQefIK3aXZM&#10;QrOzITvV2F/fLRS8zcf3nNmidZU6UxNKzwYeBgko4szbknMDu+2yPwUVBNli5ZkMXCnAYt65m2Fq&#10;/YXXdN5IrmIIhxQNFCJ1qnXICnIYBr4mjtzJNw4lwibXtsFLDHeVHibJWDssOTYUWNNrQdnX5tsZ&#10;uJ98Hlb7d/lxp+vH+OmYVCNZLY3pdduXZ1BCrdzE/+43G+ePHuHvmXiBnv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pR8qxQAAANwAAAAPAAAAAAAAAAAAAAAAAJgCAABkcnMv&#10;ZG93bnJldi54bWxQSwUGAAAAAAQABAD1AAAAigMAAAAA&#10;" fillcolor="white [3212]" strokecolor="#243f60 [1604]" strokeweight="2pt">
                  <v:textbox>
                    <w:txbxContent>
                      <w:p w:rsidR="00917185" w:rsidRDefault="00917185" w:rsidP="003628C6">
                        <w:pPr>
                          <w:pStyle w:val="Web"/>
                        </w:pPr>
                        <w:r>
                          <w:rPr>
                            <w:rFonts w:ascii="Georgia" w:hAnsi="Georgia" w:cs="Calibri"/>
                          </w:rPr>
                          <w:t> </w:t>
                        </w:r>
                      </w:p>
                    </w:txbxContent>
                  </v:textbox>
                </v:shape>
                <v:shape id="等腰三角形 154" o:spid="_x0000_s1208" type="#_x0000_t5" style="position:absolute;left:28585;top:32260;width:1155;height:1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yHXsUA&#10;AADcAAAADwAAAGRycy9kb3ducmV2LnhtbERPS2vCQBC+F/oflil4Kbqp+CJ1lSIIhdZDfYG3MTsm&#10;odnZkB019td3CwVv8/E9ZzpvXaUu1ITSs4GXXgKKOPO25NzAdrPsTkAFQbZYeSYDNwownz0+TDG1&#10;/spfdFlLrmIIhxQNFCJ1qnXICnIYer4mjtzJNw4lwibXtsFrDHeV7ifJSDssOTYUWNOioOx7fXYG&#10;nsfH/Wr3IT/udPscDQ5JNZTV0pjOU/v2Ckqolbv43/1u4/zhAP6eiRfo2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TIdexQAAANwAAAAPAAAAAAAAAAAAAAAAAJgCAABkcnMv&#10;ZG93bnJldi54bWxQSwUGAAAAAAQABAD1AAAAigMAAAAA&#10;" fillcolor="white [3212]" strokecolor="#243f60 [1604]" strokeweight="2pt">
                  <v:textbox>
                    <w:txbxContent>
                      <w:p w:rsidR="00917185" w:rsidRDefault="00917185" w:rsidP="003628C6">
                        <w:pPr>
                          <w:pStyle w:val="Web"/>
                        </w:pPr>
                        <w:r>
                          <w:rPr>
                            <w:rFonts w:ascii="Georgia" w:hAnsi="Georgia" w:cs="Calibri"/>
                          </w:rPr>
                          <w:t> </w:t>
                        </w:r>
                      </w:p>
                    </w:txbxContent>
                  </v:textbox>
                </v:shape>
                <v:shape id="等腰三角形 155" o:spid="_x0000_s1209" type="#_x0000_t5" style="position:absolute;left:37932;top:65197;width:1155;height:1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AixcUA&#10;AADcAAAADwAAAGRycy9kb3ducmV2LnhtbERPS2vCQBC+F/oflil4KXWjNLZEVymCUKgetA/obcyO&#10;SWh2NmSnGv31riB4m4/vOZNZ52q1pzZUng0M+gko4tzbigsDX5+Lp1dQQZAt1p7JwJECzKb3dxPM&#10;rD/wmvYbKVQM4ZChgVKkybQOeUkOQ983xJHb+dahRNgW2rZ4iOGu1sMkGWmHFceGEhual5T/bf6d&#10;gceX7c/q+0NObndcjp5/kzqV1cKY3kP3NgYl1MlNfHW/2zg/TeHyTLxAT8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ACLFxQAAANwAAAAPAAAAAAAAAAAAAAAAAJgCAABkcnMv&#10;ZG93bnJldi54bWxQSwUGAAAAAAQABAD1AAAAigMAAAAA&#10;" fillcolor="white [3212]" strokecolor="#243f60 [1604]" strokeweight="2pt">
                  <v:textbox>
                    <w:txbxContent>
                      <w:p w:rsidR="00917185" w:rsidRDefault="00917185" w:rsidP="003628C6">
                        <w:pPr>
                          <w:pStyle w:val="Web"/>
                        </w:pPr>
                        <w:r>
                          <w:rPr>
                            <w:rFonts w:ascii="Georgia" w:hAnsi="Georgia" w:cs="Calibri"/>
                          </w:rPr>
                          <w:t> </w:t>
                        </w:r>
                      </w:p>
                    </w:txbxContent>
                  </v:textbox>
                </v:shape>
                <v:rect id="矩形 198" o:spid="_x0000_s1210" style="position:absolute;left:2774;top:46974;width:47557;height:200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wEI8QA&#10;AADcAAAADwAAAGRycy9kb3ducmV2LnhtbESPQWvCQBCF70L/wzKF3nRTC8VG1xCEUvVUbavXITsm&#10;odnZkF1j8u87h4K3Gd6b975ZZYNrVE9dqD0beJ4loIgLb2suDXx/vU8XoEJEtth4JgMjBcjWD5MV&#10;ptbf+ED9MZZKQjikaKCKsU21DkVFDsPMt8SiXXznMMraldp2eJNw1+h5krxqhzVLQ4UtbSoqfo9X&#10;Z+Cn37HehxDnp5f88+O8GX19GI15ehzyJahIQ7yb/6+3VvDfhFaekQn0+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MBCPEAAAA3AAAAA8AAAAAAAAAAAAAAAAAmAIAAGRycy9k&#10;b3ducmV2LnhtbFBLBQYAAAAABAAEAPUAAACJAwAAAAA=&#10;" filled="f" strokecolor="black [3200]" strokeweight="2pt"/>
                <w10:anchorlock/>
              </v:group>
            </w:pict>
          </mc:Fallback>
        </mc:AlternateContent>
      </w:r>
    </w:p>
    <w:p w:rsidR="00687CC6" w:rsidRDefault="00687CC6" w:rsidP="00687CC6">
      <w:pPr>
        <w:pStyle w:val="31"/>
        <w:spacing w:before="203"/>
        <w:rPr>
          <w:rFonts w:eastAsiaTheme="minorEastAsia"/>
        </w:rPr>
      </w:pPr>
      <w:bookmarkStart w:id="66" w:name="_Toc438822210"/>
      <w:r>
        <w:rPr>
          <w:rFonts w:eastAsiaTheme="minorEastAsia" w:hint="eastAsia"/>
        </w:rPr>
        <w:lastRenderedPageBreak/>
        <w:t>Upstream Address Channel</w:t>
      </w:r>
    </w:p>
    <w:p w:rsidR="00F57ECB" w:rsidRPr="00F57ECB" w:rsidRDefault="00F57ECB" w:rsidP="00F57ECB">
      <w:pPr>
        <w:rPr>
          <w:rFonts w:eastAsiaTheme="minorEastAsia"/>
        </w:rPr>
      </w:pPr>
      <w:r>
        <w:rPr>
          <w:rFonts w:eastAsiaTheme="minorEastAsia" w:hint="eastAsia"/>
        </w:rPr>
        <w:t>The upstream address channel controller does 4 stuffs.</w:t>
      </w:r>
    </w:p>
    <w:p w:rsidR="00687CC6" w:rsidRDefault="00687CC6" w:rsidP="00687CC6">
      <w:pPr>
        <w:pStyle w:val="affff4"/>
        <w:numPr>
          <w:ilvl w:val="0"/>
          <w:numId w:val="27"/>
        </w:numPr>
        <w:ind w:leftChars="0"/>
        <w:rPr>
          <w:rFonts w:eastAsiaTheme="minorEastAsia"/>
        </w:rPr>
      </w:pPr>
      <w:r>
        <w:rPr>
          <w:rFonts w:eastAsiaTheme="minorEastAsia" w:hint="eastAsia"/>
        </w:rPr>
        <w:t>R</w:t>
      </w:r>
      <w:r w:rsidRPr="00D31BAA">
        <w:rPr>
          <w:rFonts w:eastAsiaTheme="minorEastAsia" w:hint="eastAsia"/>
        </w:rPr>
        <w:t>eceiv</w:t>
      </w:r>
      <w:r>
        <w:rPr>
          <w:rFonts w:eastAsiaTheme="minorEastAsia" w:hint="eastAsia"/>
        </w:rPr>
        <w:t>ing</w:t>
      </w:r>
      <w:r w:rsidRPr="00D31BAA">
        <w:rPr>
          <w:rFonts w:eastAsiaTheme="minorEastAsia" w:hint="eastAsia"/>
        </w:rPr>
        <w:t xml:space="preserve"> the </w:t>
      </w:r>
      <w:r>
        <w:rPr>
          <w:rFonts w:eastAsiaTheme="minorEastAsia" w:hint="eastAsia"/>
        </w:rPr>
        <w:t xml:space="preserve">read/write </w:t>
      </w:r>
      <w:r w:rsidRPr="00D31BAA">
        <w:rPr>
          <w:rFonts w:eastAsiaTheme="minorEastAsia" w:hint="eastAsia"/>
        </w:rPr>
        <w:t xml:space="preserve">address from </w:t>
      </w:r>
      <w:r>
        <w:rPr>
          <w:rFonts w:eastAsiaTheme="minorEastAsia" w:hint="eastAsia"/>
        </w:rPr>
        <w:t>AXI master</w:t>
      </w:r>
      <w:r w:rsidRPr="00D31BAA">
        <w:rPr>
          <w:rFonts w:eastAsiaTheme="minorEastAsia" w:hint="eastAsia"/>
        </w:rPr>
        <w:t xml:space="preserve">. </w:t>
      </w:r>
    </w:p>
    <w:p w:rsidR="00687CC6" w:rsidRDefault="00687CC6" w:rsidP="00687CC6">
      <w:pPr>
        <w:pStyle w:val="affff4"/>
        <w:numPr>
          <w:ilvl w:val="0"/>
          <w:numId w:val="27"/>
        </w:numPr>
        <w:ind w:leftChars="0"/>
        <w:rPr>
          <w:rFonts w:eastAsiaTheme="minorEastAsia"/>
        </w:rPr>
      </w:pPr>
      <w:r>
        <w:rPr>
          <w:rFonts w:eastAsiaTheme="minorEastAsia" w:hint="eastAsia"/>
        </w:rPr>
        <w:t xml:space="preserve">Comparing address with </w:t>
      </w:r>
      <w:r w:rsidR="00BF01F3">
        <w:rPr>
          <w:rFonts w:eastAsiaTheme="minorEastAsia" w:hint="eastAsia"/>
        </w:rPr>
        <w:t xml:space="preserve">all connected slave base address and size define macro </w:t>
      </w:r>
    </w:p>
    <w:p w:rsidR="00687CC6" w:rsidRDefault="00687CC6" w:rsidP="00687CC6">
      <w:pPr>
        <w:pStyle w:val="affff4"/>
        <w:numPr>
          <w:ilvl w:val="0"/>
          <w:numId w:val="27"/>
        </w:numPr>
        <w:ind w:leftChars="0"/>
        <w:rPr>
          <w:rFonts w:eastAsiaTheme="minorEastAsia"/>
        </w:rPr>
      </w:pPr>
      <w:r>
        <w:rPr>
          <w:rFonts w:eastAsiaTheme="minorEastAsia" w:hint="eastAsia"/>
        </w:rPr>
        <w:t xml:space="preserve">Sending the </w:t>
      </w:r>
      <w:r w:rsidR="00BF01F3">
        <w:rPr>
          <w:rFonts w:eastAsiaTheme="minorEastAsia" w:hint="eastAsia"/>
        </w:rPr>
        <w:t>mapped</w:t>
      </w:r>
      <w:r>
        <w:rPr>
          <w:rFonts w:eastAsiaTheme="minorEastAsia" w:hint="eastAsia"/>
        </w:rPr>
        <w:t xml:space="preserve"> address </w:t>
      </w:r>
      <w:r w:rsidR="00BF01F3">
        <w:rPr>
          <w:rFonts w:eastAsiaTheme="minorEastAsia" w:hint="eastAsia"/>
        </w:rPr>
        <w:t xml:space="preserve">request </w:t>
      </w:r>
      <w:r>
        <w:rPr>
          <w:rFonts w:eastAsiaTheme="minorEastAsia" w:hint="eastAsia"/>
        </w:rPr>
        <w:t xml:space="preserve">to </w:t>
      </w:r>
      <w:r w:rsidR="00BF01F3">
        <w:rPr>
          <w:rFonts w:eastAsiaTheme="minorEastAsia" w:hint="eastAsia"/>
        </w:rPr>
        <w:t>downstream port</w:t>
      </w:r>
      <w:r>
        <w:rPr>
          <w:rFonts w:eastAsiaTheme="minorEastAsia" w:hint="eastAsia"/>
        </w:rPr>
        <w:t>.</w:t>
      </w:r>
    </w:p>
    <w:p w:rsidR="00F57ECB" w:rsidRDefault="00F57ECB" w:rsidP="00687CC6">
      <w:pPr>
        <w:pStyle w:val="affff4"/>
        <w:numPr>
          <w:ilvl w:val="0"/>
          <w:numId w:val="27"/>
        </w:numPr>
        <w:ind w:leftChars="0"/>
        <w:rPr>
          <w:rFonts w:eastAsiaTheme="minorEastAsia"/>
        </w:rPr>
      </w:pPr>
      <w:r>
        <w:rPr>
          <w:rFonts w:eastAsiaTheme="minorEastAsia" w:hint="eastAsia"/>
        </w:rPr>
        <w:t>If no slave can be mapped, the DECERR response will be responded directly</w:t>
      </w:r>
    </w:p>
    <w:p w:rsidR="00687CC6" w:rsidRDefault="00F57ECB" w:rsidP="00687CC6">
      <w:pPr>
        <w:rPr>
          <w:rFonts w:eastAsiaTheme="minorEastAsia"/>
        </w:rPr>
      </w:pPr>
      <w:r>
        <w:rPr>
          <w:rFonts w:eastAsiaTheme="minorEastAsia" w:hint="eastAsia"/>
        </w:rPr>
        <w:t>The address comparing logic is:</w:t>
      </w:r>
    </w:p>
    <w:p w:rsidR="00F57ECB" w:rsidRPr="00F57ECB" w:rsidRDefault="00F57ECB" w:rsidP="00F57ECB">
      <w:pPr>
        <w:pStyle w:val="TableContent-Left"/>
        <w:rPr>
          <w:rFonts w:ascii="Lucida Console" w:hAnsi="Lucida Console" w:cs="Courier New"/>
          <w:b w:val="0"/>
          <w:color w:val="333399"/>
          <w:sz w:val="22"/>
          <w:szCs w:val="22"/>
        </w:rPr>
      </w:pPr>
      <w:r w:rsidRPr="00F57ECB">
        <w:rPr>
          <w:rFonts w:ascii="Lucida Console" w:hAnsi="Lucida Console" w:cs="Courier New"/>
          <w:b w:val="0"/>
          <w:color w:val="333399"/>
          <w:sz w:val="22"/>
          <w:szCs w:val="22"/>
        </w:rPr>
        <w:t>localparam        SLV0_SIZE = `ATCBMC300_SLV0_SIZE;</w:t>
      </w:r>
    </w:p>
    <w:p w:rsidR="00F57ECB" w:rsidRPr="00F57ECB" w:rsidRDefault="00F57ECB" w:rsidP="00F57ECB">
      <w:pPr>
        <w:pStyle w:val="TableContent-Left"/>
        <w:rPr>
          <w:rFonts w:ascii="Lucida Console" w:hAnsi="Lucida Console" w:cs="Courier New"/>
          <w:b w:val="0"/>
          <w:color w:val="333399"/>
          <w:sz w:val="22"/>
          <w:szCs w:val="22"/>
        </w:rPr>
      </w:pPr>
      <w:r w:rsidRPr="00F57ECB">
        <w:rPr>
          <w:rFonts w:ascii="Lucida Console" w:hAnsi="Lucida Console" w:cs="Courier New"/>
          <w:b w:val="0"/>
          <w:color w:val="333399"/>
          <w:sz w:val="22"/>
          <w:szCs w:val="22"/>
        </w:rPr>
        <w:t>assign slv0_addr_mask = {{(65-(`ATCBMC300_SLV0_SIZE+19)){1'b1}},{(`ATCBMC300_SLV0_SIZE+19){1'b0}}} &amp;                              {{(65-`ATCBMC300_ADDR_WIDTH){1'b0}},{`ATCBMC300_ADDR_WIDTH{1'b1}}};</w:t>
      </w:r>
    </w:p>
    <w:p w:rsidR="00F57ECB" w:rsidRPr="00F57ECB" w:rsidRDefault="00F57ECB" w:rsidP="00F57ECB">
      <w:pPr>
        <w:pStyle w:val="TableContent-Left"/>
        <w:rPr>
          <w:rFonts w:ascii="Lucida Console" w:hAnsi="Lucida Console" w:cs="Courier New"/>
          <w:b w:val="0"/>
          <w:color w:val="333399"/>
          <w:sz w:val="22"/>
          <w:szCs w:val="22"/>
        </w:rPr>
      </w:pPr>
      <w:r w:rsidRPr="00F57ECB">
        <w:rPr>
          <w:rFonts w:ascii="Lucida Console" w:hAnsi="Lucida Console" w:cs="Courier New"/>
          <w:b w:val="0"/>
          <w:color w:val="333399"/>
          <w:sz w:val="22"/>
          <w:szCs w:val="22"/>
        </w:rPr>
        <w:t>assign slv0_masked_base_addr = {{(65-`ATCBMC300_ADDR_WIDTH){1'b0}},`ATCBMC300_SLV0_BASE_ADDR} &amp; slv0_addr_mask;</w:t>
      </w:r>
    </w:p>
    <w:p w:rsidR="00F57ECB" w:rsidRPr="00F57ECB" w:rsidRDefault="00F57ECB" w:rsidP="00F57ECB">
      <w:pPr>
        <w:pStyle w:val="TableContent-Left"/>
        <w:rPr>
          <w:rFonts w:ascii="Lucida Console" w:hAnsi="Lucida Console" w:cs="Courier New"/>
          <w:b w:val="0"/>
          <w:color w:val="333399"/>
          <w:sz w:val="22"/>
          <w:szCs w:val="22"/>
        </w:rPr>
      </w:pPr>
    </w:p>
    <w:p w:rsidR="00F57ECB" w:rsidRPr="00F57ECB" w:rsidRDefault="00F57ECB" w:rsidP="00F57ECB">
      <w:pPr>
        <w:pStyle w:val="TableContent-Left"/>
        <w:rPr>
          <w:rFonts w:ascii="Lucida Console" w:hAnsi="Lucida Console" w:cs="Courier New"/>
          <w:b w:val="0"/>
          <w:color w:val="333399"/>
          <w:sz w:val="22"/>
          <w:szCs w:val="22"/>
        </w:rPr>
      </w:pPr>
      <w:r w:rsidRPr="00F57ECB">
        <w:rPr>
          <w:rFonts w:ascii="Lucida Console" w:hAnsi="Lucida Console" w:cs="Courier New"/>
          <w:b w:val="0"/>
          <w:color w:val="333399"/>
          <w:sz w:val="22"/>
          <w:szCs w:val="22"/>
        </w:rPr>
        <w:t>assign slave_hit[0] = master_arvalid &amp; slv0_connect &amp; (slv0_masked_base_addr==({{65-`ATCBMC300_ADDR_WIDTH{1'b0}},master_araddr} &amp; slv0_addr_mask));</w:t>
      </w:r>
    </w:p>
    <w:p w:rsidR="00D31BAA" w:rsidRDefault="00D31BAA" w:rsidP="00D31BAA">
      <w:pPr>
        <w:pStyle w:val="31"/>
        <w:spacing w:before="203"/>
        <w:rPr>
          <w:rFonts w:eastAsiaTheme="minorEastAsia"/>
        </w:rPr>
      </w:pPr>
      <w:r>
        <w:rPr>
          <w:rFonts w:eastAsiaTheme="minorEastAsia" w:hint="eastAsia"/>
        </w:rPr>
        <w:t>Downstream Address Channel</w:t>
      </w:r>
    </w:p>
    <w:p w:rsidR="00D31BAA" w:rsidRDefault="00D31BAA" w:rsidP="00D31BAA">
      <w:pPr>
        <w:rPr>
          <w:rFonts w:eastAsiaTheme="minorEastAsia"/>
        </w:rPr>
      </w:pPr>
      <w:r>
        <w:rPr>
          <w:rFonts w:eastAsiaTheme="minorEastAsia" w:hint="eastAsia"/>
        </w:rPr>
        <w:t>Each address channel of downstream port does 3 stuffs.</w:t>
      </w:r>
    </w:p>
    <w:p w:rsidR="00D31BAA" w:rsidRDefault="00D31BAA" w:rsidP="00F57ECB">
      <w:pPr>
        <w:pStyle w:val="affff4"/>
        <w:numPr>
          <w:ilvl w:val="0"/>
          <w:numId w:val="29"/>
        </w:numPr>
        <w:ind w:leftChars="0"/>
        <w:rPr>
          <w:rFonts w:eastAsiaTheme="minorEastAsia"/>
        </w:rPr>
      </w:pPr>
      <w:r>
        <w:rPr>
          <w:rFonts w:eastAsiaTheme="minorEastAsia" w:hint="eastAsia"/>
        </w:rPr>
        <w:t>R</w:t>
      </w:r>
      <w:r w:rsidRPr="00D31BAA">
        <w:rPr>
          <w:rFonts w:eastAsiaTheme="minorEastAsia" w:hint="eastAsia"/>
        </w:rPr>
        <w:t>eceiv</w:t>
      </w:r>
      <w:r>
        <w:rPr>
          <w:rFonts w:eastAsiaTheme="minorEastAsia" w:hint="eastAsia"/>
        </w:rPr>
        <w:t>ing</w:t>
      </w:r>
      <w:r w:rsidRPr="00D31BAA">
        <w:rPr>
          <w:rFonts w:eastAsiaTheme="minorEastAsia" w:hint="eastAsia"/>
        </w:rPr>
        <w:t xml:space="preserve"> the address requests from upstream port. </w:t>
      </w:r>
    </w:p>
    <w:p w:rsidR="00D31BAA" w:rsidRDefault="008D277D" w:rsidP="00F57ECB">
      <w:pPr>
        <w:pStyle w:val="affff4"/>
        <w:numPr>
          <w:ilvl w:val="0"/>
          <w:numId w:val="29"/>
        </w:numPr>
        <w:ind w:leftChars="0"/>
        <w:rPr>
          <w:rFonts w:eastAsiaTheme="minorEastAsia"/>
        </w:rPr>
      </w:pPr>
      <w:r>
        <w:rPr>
          <w:rFonts w:eastAsiaTheme="minorEastAsia" w:hint="eastAsia"/>
        </w:rPr>
        <w:t>Arbitrating</w:t>
      </w:r>
      <w:r w:rsidR="00D31BAA">
        <w:rPr>
          <w:rFonts w:eastAsiaTheme="minorEastAsia" w:hint="eastAsia"/>
        </w:rPr>
        <w:t xml:space="preserve"> one address requests</w:t>
      </w:r>
    </w:p>
    <w:p w:rsidR="00D31BAA" w:rsidRDefault="00D31BAA" w:rsidP="00F57ECB">
      <w:pPr>
        <w:pStyle w:val="affff4"/>
        <w:numPr>
          <w:ilvl w:val="0"/>
          <w:numId w:val="29"/>
        </w:numPr>
        <w:ind w:leftChars="0"/>
        <w:rPr>
          <w:rFonts w:eastAsiaTheme="minorEastAsia"/>
        </w:rPr>
      </w:pPr>
      <w:r>
        <w:rPr>
          <w:rFonts w:eastAsiaTheme="minorEastAsia" w:hint="eastAsia"/>
        </w:rPr>
        <w:t xml:space="preserve">Sending the selected address to </w:t>
      </w:r>
      <w:r w:rsidR="00687CC6">
        <w:rPr>
          <w:rFonts w:eastAsiaTheme="minorEastAsia" w:hint="eastAsia"/>
        </w:rPr>
        <w:t xml:space="preserve">AXI </w:t>
      </w:r>
      <w:r>
        <w:rPr>
          <w:rFonts w:eastAsiaTheme="minorEastAsia" w:hint="eastAsia"/>
        </w:rPr>
        <w:t>slave.</w:t>
      </w:r>
    </w:p>
    <w:p w:rsidR="00687CC6" w:rsidRDefault="00687CC6" w:rsidP="00304D3E">
      <w:pPr>
        <w:pStyle w:val="affff4"/>
        <w:ind w:leftChars="0" w:left="0"/>
        <w:rPr>
          <w:rFonts w:eastAsiaTheme="minorEastAsia"/>
        </w:rPr>
      </w:pPr>
    </w:p>
    <w:p w:rsidR="00D31BAA" w:rsidRDefault="00304D3E" w:rsidP="00304D3E">
      <w:pPr>
        <w:pStyle w:val="affff4"/>
        <w:ind w:leftChars="0" w:left="0"/>
        <w:rPr>
          <w:rFonts w:eastAsiaTheme="minorEastAsia"/>
        </w:rPr>
      </w:pPr>
      <w:r>
        <w:rPr>
          <w:rFonts w:eastAsiaTheme="minorEastAsia" w:hint="eastAsia"/>
        </w:rPr>
        <w:t xml:space="preserve">The </w:t>
      </w:r>
      <w:r w:rsidR="0069420D">
        <w:rPr>
          <w:rFonts w:eastAsiaTheme="minorEastAsia" w:hint="eastAsia"/>
        </w:rPr>
        <w:t xml:space="preserve">address request </w:t>
      </w:r>
      <w:r w:rsidR="00687CC6">
        <w:rPr>
          <w:rFonts w:eastAsiaTheme="minorEastAsia" w:hint="eastAsia"/>
        </w:rPr>
        <w:t xml:space="preserve">selection has 2 phase </w:t>
      </w:r>
      <w:r w:rsidR="0069420D">
        <w:rPr>
          <w:rFonts w:eastAsiaTheme="minorEastAsia" w:hint="eastAsia"/>
        </w:rPr>
        <w:t>arbitration</w:t>
      </w:r>
    </w:p>
    <w:p w:rsidR="00D31BAA" w:rsidRPr="00687CC6" w:rsidRDefault="00D31BAA" w:rsidP="00687CC6">
      <w:pPr>
        <w:pStyle w:val="affff4"/>
        <w:numPr>
          <w:ilvl w:val="0"/>
          <w:numId w:val="28"/>
        </w:numPr>
        <w:ind w:leftChars="0"/>
        <w:rPr>
          <w:b/>
        </w:rPr>
      </w:pPr>
      <w:r w:rsidRPr="00687CC6">
        <w:rPr>
          <w:rFonts w:hint="eastAsia"/>
          <w:b/>
        </w:rPr>
        <w:t xml:space="preserve">Priority </w:t>
      </w:r>
      <w:r w:rsidR="0069420D" w:rsidRPr="00687CC6">
        <w:rPr>
          <w:rFonts w:hint="eastAsia"/>
          <w:b/>
        </w:rPr>
        <w:t xml:space="preserve">level </w:t>
      </w:r>
      <w:r w:rsidRPr="00687CC6">
        <w:rPr>
          <w:rFonts w:hint="eastAsia"/>
          <w:b/>
        </w:rPr>
        <w:t>request selection</w:t>
      </w:r>
    </w:p>
    <w:p w:rsidR="00486BC1" w:rsidRDefault="00D31BAA" w:rsidP="00D31BAA">
      <w:pPr>
        <w:rPr>
          <w:rFonts w:eastAsiaTheme="minorEastAsia"/>
        </w:rPr>
      </w:pPr>
      <w:r>
        <w:rPr>
          <w:rFonts w:eastAsiaTheme="minorEastAsia" w:hint="eastAsia"/>
        </w:rPr>
        <w:t xml:space="preserve">ATCBMC300 has </w:t>
      </w:r>
      <w:r>
        <w:rPr>
          <w:rFonts w:eastAsia="新細明體" w:hint="eastAsia"/>
          <w:b/>
        </w:rPr>
        <w:t xml:space="preserve">PHigh0 </w:t>
      </w:r>
      <w:r w:rsidRPr="002100DD">
        <w:rPr>
          <w:rFonts w:eastAsia="新細明體" w:hint="eastAsia"/>
        </w:rPr>
        <w:t>and</w:t>
      </w:r>
      <w:r>
        <w:rPr>
          <w:rFonts w:eastAsia="新細明體" w:hint="eastAsia"/>
          <w:b/>
        </w:rPr>
        <w:t xml:space="preserve"> </w:t>
      </w:r>
      <w:r>
        <w:rPr>
          <w:b/>
        </w:rPr>
        <w:t>P</w:t>
      </w:r>
      <w:r>
        <w:rPr>
          <w:rFonts w:eastAsiaTheme="minorEastAsia" w:hint="eastAsia"/>
          <w:b/>
        </w:rPr>
        <w:t>R</w:t>
      </w:r>
      <w:r>
        <w:rPr>
          <w:b/>
        </w:rPr>
        <w:t>eload</w:t>
      </w:r>
      <w:r>
        <w:rPr>
          <w:rFonts w:eastAsiaTheme="minorEastAsia" w:hint="eastAsia"/>
          <w:b/>
        </w:rPr>
        <w:t xml:space="preserve"> </w:t>
      </w:r>
      <w:r w:rsidRPr="002100DD">
        <w:rPr>
          <w:rFonts w:eastAsiaTheme="minorEastAsia" w:hint="eastAsia"/>
        </w:rPr>
        <w:t>register to rule the address request priority</w:t>
      </w:r>
      <w:r w:rsidR="00304D3E">
        <w:rPr>
          <w:rFonts w:eastAsiaTheme="minorEastAsia" w:hint="eastAsia"/>
        </w:rPr>
        <w:t xml:space="preserve"> level</w:t>
      </w:r>
      <w:r w:rsidRPr="002100DD">
        <w:rPr>
          <w:rFonts w:eastAsiaTheme="minorEastAsia" w:hint="eastAsia"/>
        </w:rPr>
        <w:t>.</w:t>
      </w:r>
      <w:r>
        <w:rPr>
          <w:rFonts w:eastAsiaTheme="minorEastAsia" w:hint="eastAsia"/>
        </w:rPr>
        <w:t xml:space="preserve"> The priority</w:t>
      </w:r>
      <w:r w:rsidR="00BF01F3">
        <w:rPr>
          <w:rFonts w:eastAsiaTheme="minorEastAsia" w:hint="eastAsia"/>
        </w:rPr>
        <w:t xml:space="preserve"> level</w:t>
      </w:r>
      <w:r>
        <w:rPr>
          <w:rFonts w:eastAsiaTheme="minorEastAsia" w:hint="eastAsia"/>
        </w:rPr>
        <w:t xml:space="preserve"> rule is:</w:t>
      </w:r>
    </w:p>
    <w:p w:rsidR="00D31BAA" w:rsidRPr="002100DD" w:rsidRDefault="00486BC1" w:rsidP="00D31BAA">
      <w:pPr>
        <w:pStyle w:val="affff4"/>
        <w:numPr>
          <w:ilvl w:val="0"/>
          <w:numId w:val="26"/>
        </w:numPr>
        <w:ind w:leftChars="0"/>
        <w:rPr>
          <w:rFonts w:eastAsiaTheme="minorEastAsia"/>
        </w:rPr>
      </w:pPr>
      <w:r>
        <w:rPr>
          <w:rFonts w:eastAsiaTheme="minorEastAsia" w:hint="eastAsia"/>
        </w:rPr>
        <w:t xml:space="preserve">The address requests </w:t>
      </w:r>
      <w:r w:rsidR="006650C1">
        <w:rPr>
          <w:rFonts w:eastAsiaTheme="minorEastAsia" w:hint="eastAsia"/>
        </w:rPr>
        <w:t>with the value</w:t>
      </w:r>
      <w:r w:rsidR="00491960">
        <w:rPr>
          <w:rFonts w:eastAsiaTheme="minorEastAsia" w:hint="eastAsia"/>
        </w:rPr>
        <w:t xml:space="preserve"> 0</w:t>
      </w:r>
      <w:r w:rsidR="00491960">
        <w:rPr>
          <w:rFonts w:eastAsiaTheme="minorEastAsia" w:hint="eastAsia"/>
          <w:b/>
        </w:rPr>
        <w:t xml:space="preserve"> </w:t>
      </w:r>
      <w:r w:rsidRPr="00A436CA">
        <w:rPr>
          <w:b/>
        </w:rPr>
        <w:t>P</w:t>
      </w:r>
      <w:r>
        <w:rPr>
          <w:rFonts w:eastAsiaTheme="minorEastAsia" w:hint="eastAsia"/>
          <w:b/>
        </w:rPr>
        <w:t>R</w:t>
      </w:r>
      <w:r w:rsidRPr="00A436CA">
        <w:rPr>
          <w:b/>
        </w:rPr>
        <w:t>eload</w:t>
      </w:r>
      <w:r w:rsidR="006650C1">
        <w:rPr>
          <w:rFonts w:eastAsiaTheme="minorEastAsia" w:hint="eastAsia"/>
        </w:rPr>
        <w:t xml:space="preserve"> </w:t>
      </w:r>
      <w:r>
        <w:rPr>
          <w:rFonts w:eastAsiaTheme="minorEastAsia" w:hint="eastAsia"/>
        </w:rPr>
        <w:t>are the lowest priority</w:t>
      </w:r>
      <w:r w:rsidR="006650C1">
        <w:rPr>
          <w:rFonts w:eastAsiaTheme="minorEastAsia" w:hint="eastAsia"/>
        </w:rPr>
        <w:t xml:space="preserve"> level</w:t>
      </w:r>
      <w:r>
        <w:rPr>
          <w:rFonts w:eastAsiaTheme="minorEastAsia" w:hint="eastAsia"/>
        </w:rPr>
        <w:t>.</w:t>
      </w:r>
    </w:p>
    <w:p w:rsidR="00D31BAA" w:rsidRDefault="00D31BAA" w:rsidP="00D31BAA">
      <w:pPr>
        <w:pStyle w:val="affff4"/>
        <w:numPr>
          <w:ilvl w:val="0"/>
          <w:numId w:val="26"/>
        </w:numPr>
        <w:ind w:leftChars="0"/>
        <w:rPr>
          <w:rFonts w:eastAsiaTheme="minorEastAsia"/>
        </w:rPr>
      </w:pPr>
      <w:r w:rsidRPr="00A436CA">
        <w:rPr>
          <w:rFonts w:eastAsiaTheme="minorEastAsia" w:hint="eastAsia"/>
        </w:rPr>
        <w:t xml:space="preserve">The address requests </w:t>
      </w:r>
      <w:r w:rsidR="006650C1">
        <w:rPr>
          <w:rFonts w:eastAsiaTheme="minorEastAsia" w:hint="eastAsia"/>
        </w:rPr>
        <w:t xml:space="preserve">with </w:t>
      </w:r>
      <w:r w:rsidR="00491960">
        <w:rPr>
          <w:rFonts w:eastAsiaTheme="minorEastAsia" w:hint="eastAsia"/>
        </w:rPr>
        <w:t>the</w:t>
      </w:r>
      <w:r w:rsidR="00491960" w:rsidRPr="00A436CA">
        <w:rPr>
          <w:rFonts w:eastAsiaTheme="minorEastAsia" w:hint="eastAsia"/>
        </w:rPr>
        <w:t xml:space="preserve"> value</w:t>
      </w:r>
      <w:r w:rsidR="00491960">
        <w:rPr>
          <w:rFonts w:eastAsiaTheme="minorEastAsia" w:hint="eastAsia"/>
        </w:rPr>
        <w:t xml:space="preserve"> 1</w:t>
      </w:r>
      <w:r w:rsidR="00491960" w:rsidRPr="00A436CA">
        <w:rPr>
          <w:b/>
        </w:rPr>
        <w:t xml:space="preserve"> </w:t>
      </w:r>
      <w:r w:rsidRPr="00A436CA">
        <w:rPr>
          <w:b/>
        </w:rPr>
        <w:t>P</w:t>
      </w:r>
      <w:r>
        <w:rPr>
          <w:rFonts w:eastAsiaTheme="minorEastAsia" w:hint="eastAsia"/>
          <w:b/>
        </w:rPr>
        <w:t>R</w:t>
      </w:r>
      <w:r w:rsidRPr="00A436CA">
        <w:rPr>
          <w:b/>
        </w:rPr>
        <w:t>eload</w:t>
      </w:r>
      <w:r>
        <w:rPr>
          <w:rFonts w:eastAsiaTheme="minorEastAsia" w:hint="eastAsia"/>
        </w:rPr>
        <w:t xml:space="preserve"> are the third high priority</w:t>
      </w:r>
      <w:r w:rsidR="00304D3E">
        <w:rPr>
          <w:rFonts w:eastAsiaTheme="minorEastAsia" w:hint="eastAsia"/>
        </w:rPr>
        <w:t xml:space="preserve"> level</w:t>
      </w:r>
      <w:r>
        <w:rPr>
          <w:rFonts w:eastAsiaTheme="minorEastAsia" w:hint="eastAsia"/>
        </w:rPr>
        <w:t xml:space="preserve">. At this moment, the not granted </w:t>
      </w:r>
      <w:r w:rsidRPr="00A436CA">
        <w:rPr>
          <w:rFonts w:eastAsiaTheme="minorEastAsia" w:hint="eastAsia"/>
        </w:rPr>
        <w:t xml:space="preserve">address requests </w:t>
      </w:r>
      <w:r w:rsidR="00491960">
        <w:rPr>
          <w:rFonts w:eastAsiaTheme="minorEastAsia" w:hint="eastAsia"/>
        </w:rPr>
        <w:t>with the</w:t>
      </w:r>
      <w:r w:rsidR="00491960" w:rsidRPr="00A436CA">
        <w:rPr>
          <w:rFonts w:eastAsiaTheme="minorEastAsia" w:hint="eastAsia"/>
        </w:rPr>
        <w:t xml:space="preserve"> value</w:t>
      </w:r>
      <w:r w:rsidR="00491960">
        <w:rPr>
          <w:rFonts w:eastAsiaTheme="minorEastAsia" w:hint="eastAsia"/>
        </w:rPr>
        <w:t xml:space="preserve"> 1</w:t>
      </w:r>
      <w:r w:rsidR="00491960" w:rsidRPr="00A436CA">
        <w:rPr>
          <w:b/>
        </w:rPr>
        <w:t xml:space="preserve"> P</w:t>
      </w:r>
      <w:r w:rsidR="00491960">
        <w:rPr>
          <w:rFonts w:eastAsiaTheme="minorEastAsia" w:hint="eastAsia"/>
          <w:b/>
        </w:rPr>
        <w:t>R</w:t>
      </w:r>
      <w:r w:rsidR="00491960" w:rsidRPr="00A436CA">
        <w:rPr>
          <w:b/>
        </w:rPr>
        <w:t>eload</w:t>
      </w:r>
      <w:r w:rsidR="00491960">
        <w:rPr>
          <w:rFonts w:eastAsiaTheme="minorEastAsia" w:hint="eastAsia"/>
        </w:rPr>
        <w:t xml:space="preserve"> </w:t>
      </w:r>
      <w:r>
        <w:rPr>
          <w:rFonts w:eastAsiaTheme="minorEastAsia" w:hint="eastAsia"/>
        </w:rPr>
        <w:t>will be log</w:t>
      </w:r>
      <w:r w:rsidR="006650C1">
        <w:rPr>
          <w:rFonts w:eastAsiaTheme="minorEastAsia" w:hint="eastAsia"/>
        </w:rPr>
        <w:t>ged</w:t>
      </w:r>
      <w:r>
        <w:rPr>
          <w:rFonts w:eastAsiaTheme="minorEastAsia" w:hint="eastAsia"/>
        </w:rPr>
        <w:t xml:space="preserve"> as the </w:t>
      </w:r>
      <w:r>
        <w:rPr>
          <w:rFonts w:eastAsia="新細明體" w:hint="eastAsia"/>
        </w:rPr>
        <w:t xml:space="preserve">pending reloaded </w:t>
      </w:r>
      <w:r>
        <w:rPr>
          <w:rFonts w:eastAsiaTheme="minorEastAsia" w:hint="eastAsia"/>
        </w:rPr>
        <w:t>address requests.</w:t>
      </w:r>
    </w:p>
    <w:p w:rsidR="00486BC1" w:rsidRPr="00486BC1" w:rsidRDefault="00486BC1" w:rsidP="00D31BAA">
      <w:pPr>
        <w:pStyle w:val="affff4"/>
        <w:numPr>
          <w:ilvl w:val="0"/>
          <w:numId w:val="26"/>
        </w:numPr>
        <w:ind w:leftChars="0"/>
        <w:rPr>
          <w:rFonts w:eastAsiaTheme="minorEastAsia"/>
        </w:rPr>
      </w:pPr>
      <w:r w:rsidRPr="00486BC1">
        <w:rPr>
          <w:rFonts w:eastAsia="新細明體" w:hint="eastAsia"/>
        </w:rPr>
        <w:t xml:space="preserve">The pending reloaded </w:t>
      </w:r>
      <w:r w:rsidRPr="00486BC1">
        <w:rPr>
          <w:rFonts w:eastAsiaTheme="minorEastAsia" w:hint="eastAsia"/>
        </w:rPr>
        <w:t>address requests are second high priority level</w:t>
      </w:r>
    </w:p>
    <w:p w:rsidR="00D31BAA" w:rsidRPr="00A436CA" w:rsidRDefault="00486BC1" w:rsidP="00D31BAA">
      <w:pPr>
        <w:pStyle w:val="affff4"/>
        <w:numPr>
          <w:ilvl w:val="0"/>
          <w:numId w:val="26"/>
        </w:numPr>
        <w:ind w:leftChars="0"/>
        <w:rPr>
          <w:rFonts w:eastAsiaTheme="minorEastAsia"/>
        </w:rPr>
      </w:pPr>
      <w:r>
        <w:rPr>
          <w:rFonts w:eastAsiaTheme="minorEastAsia" w:hint="eastAsia"/>
        </w:rPr>
        <w:t xml:space="preserve">The MST0 address request </w:t>
      </w:r>
      <w:r w:rsidR="00491960">
        <w:rPr>
          <w:rFonts w:eastAsiaTheme="minorEastAsia" w:hint="eastAsia"/>
        </w:rPr>
        <w:t xml:space="preserve">with value 1 </w:t>
      </w:r>
      <w:r w:rsidR="00491960">
        <w:rPr>
          <w:rFonts w:eastAsia="新細明體" w:hint="eastAsia"/>
          <w:b/>
        </w:rPr>
        <w:t xml:space="preserve">PHigh0 </w:t>
      </w:r>
      <w:r>
        <w:rPr>
          <w:rFonts w:eastAsiaTheme="minorEastAsia" w:hint="eastAsia"/>
        </w:rPr>
        <w:t>is the highest priority level</w:t>
      </w:r>
      <w:r>
        <w:rPr>
          <w:rFonts w:eastAsia="新細明體" w:hint="eastAsia"/>
        </w:rPr>
        <w:t>.</w:t>
      </w:r>
    </w:p>
    <w:p w:rsidR="00D31BAA" w:rsidRPr="002100DD" w:rsidRDefault="00D31BAA" w:rsidP="00D31BAA">
      <w:pPr>
        <w:rPr>
          <w:rFonts w:eastAsiaTheme="minorEastAsia"/>
        </w:rPr>
      </w:pPr>
    </w:p>
    <w:p w:rsidR="00D31BAA" w:rsidRPr="00F40AE6" w:rsidRDefault="00D31BAA" w:rsidP="00D31BAA">
      <w:pPr>
        <w:pStyle w:val="TableContent-Left"/>
        <w:rPr>
          <w:rFonts w:ascii="Lucida Console" w:hAnsi="Lucida Console" w:cs="Courier New"/>
          <w:b w:val="0"/>
          <w:color w:val="333399"/>
          <w:sz w:val="22"/>
          <w:szCs w:val="22"/>
        </w:rPr>
      </w:pPr>
      <w:r w:rsidRPr="00F40AE6">
        <w:rPr>
          <w:rFonts w:ascii="Lucida Console" w:hAnsi="Lucida Console" w:cs="Courier New"/>
          <w:b w:val="0"/>
          <w:color w:val="333399"/>
          <w:sz w:val="22"/>
          <w:szCs w:val="22"/>
        </w:rPr>
        <w:t>always@(posedge aclk or negedge aresetn)</w:t>
      </w:r>
    </w:p>
    <w:p w:rsidR="00D31BAA" w:rsidRPr="00F40AE6" w:rsidRDefault="00D31BAA" w:rsidP="00D31BAA">
      <w:pPr>
        <w:pStyle w:val="TableContent-Left"/>
        <w:rPr>
          <w:rFonts w:ascii="Lucida Console" w:hAnsi="Lucida Console" w:cs="Courier New"/>
          <w:b w:val="0"/>
          <w:color w:val="333399"/>
          <w:sz w:val="22"/>
          <w:szCs w:val="22"/>
        </w:rPr>
      </w:pPr>
      <w:r w:rsidRPr="00F40AE6">
        <w:rPr>
          <w:rFonts w:ascii="Lucida Console" w:hAnsi="Lucida Console" w:cs="Courier New"/>
          <w:b w:val="0"/>
          <w:color w:val="333399"/>
          <w:sz w:val="22"/>
          <w:szCs w:val="22"/>
        </w:rPr>
        <w:t xml:space="preserve">        if(~aresetn)</w:t>
      </w:r>
    </w:p>
    <w:p w:rsidR="00D31BAA" w:rsidRPr="00F40AE6" w:rsidRDefault="00D31BAA" w:rsidP="00D31BAA">
      <w:pPr>
        <w:pStyle w:val="TableContent-Left"/>
        <w:rPr>
          <w:rFonts w:ascii="Lucida Console" w:hAnsi="Lucida Console" w:cs="Courier New"/>
          <w:b w:val="0"/>
          <w:color w:val="333399"/>
          <w:sz w:val="22"/>
          <w:szCs w:val="22"/>
        </w:rPr>
      </w:pPr>
      <w:r w:rsidRPr="00F40AE6">
        <w:rPr>
          <w:rFonts w:ascii="Lucida Console" w:hAnsi="Lucida Console" w:cs="Courier New"/>
          <w:b w:val="0"/>
          <w:color w:val="333399"/>
          <w:sz w:val="22"/>
          <w:szCs w:val="22"/>
        </w:rPr>
        <w:t xml:space="preserve">                mst0_priority_avalid &lt;= 1'b0;</w:t>
      </w:r>
    </w:p>
    <w:p w:rsidR="00D31BAA" w:rsidRPr="00F40AE6" w:rsidRDefault="00D31BAA" w:rsidP="00D31BAA">
      <w:pPr>
        <w:pStyle w:val="TableContent-Left"/>
        <w:rPr>
          <w:rFonts w:ascii="Lucida Console" w:hAnsi="Lucida Console" w:cs="Courier New"/>
          <w:b w:val="0"/>
          <w:color w:val="333399"/>
          <w:sz w:val="22"/>
          <w:szCs w:val="22"/>
        </w:rPr>
      </w:pPr>
      <w:r w:rsidRPr="00F40AE6">
        <w:rPr>
          <w:rFonts w:ascii="Lucida Console" w:hAnsi="Lucida Console" w:cs="Courier New"/>
          <w:b w:val="0"/>
          <w:color w:val="333399"/>
          <w:sz w:val="22"/>
          <w:szCs w:val="22"/>
        </w:rPr>
        <w:t xml:space="preserve">        else</w:t>
      </w:r>
    </w:p>
    <w:p w:rsidR="00D31BAA" w:rsidRDefault="00D31BAA" w:rsidP="00D31BAA">
      <w:pPr>
        <w:pStyle w:val="TableContent-Left"/>
        <w:rPr>
          <w:rFonts w:ascii="Lucida Console" w:eastAsiaTheme="minorEastAsia" w:hAnsi="Lucida Console" w:cs="Courier New"/>
          <w:b w:val="0"/>
          <w:color w:val="333399"/>
          <w:sz w:val="22"/>
          <w:szCs w:val="22"/>
        </w:rPr>
      </w:pPr>
      <w:r w:rsidRPr="00F40AE6">
        <w:rPr>
          <w:rFonts w:ascii="Lucida Console" w:hAnsi="Lucida Console" w:cs="Courier New"/>
          <w:b w:val="0"/>
          <w:color w:val="333399"/>
          <w:sz w:val="22"/>
          <w:szCs w:val="22"/>
        </w:rPr>
        <w:t xml:space="preserve">                mst0_priority_avalid &lt;= mst0_connect &amp; </w:t>
      </w:r>
    </w:p>
    <w:p w:rsidR="00D31BAA" w:rsidRPr="00F40AE6" w:rsidRDefault="00D31BAA" w:rsidP="00D31BAA">
      <w:pPr>
        <w:pStyle w:val="TableContent-Left"/>
        <w:rPr>
          <w:rFonts w:ascii="Lucida Console" w:hAnsi="Lucida Console" w:cs="Courier New"/>
          <w:b w:val="0"/>
          <w:color w:val="333399"/>
          <w:sz w:val="22"/>
          <w:szCs w:val="22"/>
        </w:rPr>
      </w:pPr>
      <w:r>
        <w:rPr>
          <w:rFonts w:ascii="Lucida Console" w:eastAsiaTheme="minorEastAsia" w:hAnsi="Lucida Console" w:cs="Courier New" w:hint="eastAsia"/>
          <w:b w:val="0"/>
          <w:color w:val="333399"/>
          <w:sz w:val="22"/>
          <w:szCs w:val="22"/>
        </w:rPr>
        <w:tab/>
      </w:r>
      <w:r>
        <w:rPr>
          <w:rFonts w:ascii="Lucida Console" w:eastAsiaTheme="minorEastAsia" w:hAnsi="Lucida Console" w:cs="Courier New" w:hint="eastAsia"/>
          <w:b w:val="0"/>
          <w:color w:val="333399"/>
          <w:sz w:val="22"/>
          <w:szCs w:val="22"/>
        </w:rPr>
        <w:tab/>
      </w:r>
      <w:r>
        <w:rPr>
          <w:rFonts w:ascii="Lucida Console" w:eastAsiaTheme="minorEastAsia" w:hAnsi="Lucida Console" w:cs="Courier New" w:hint="eastAsia"/>
          <w:b w:val="0"/>
          <w:color w:val="333399"/>
          <w:sz w:val="22"/>
          <w:szCs w:val="22"/>
        </w:rPr>
        <w:tab/>
      </w:r>
      <w:r>
        <w:rPr>
          <w:rFonts w:ascii="Lucida Console" w:eastAsiaTheme="minorEastAsia" w:hAnsi="Lucida Console" w:cs="Courier New" w:hint="eastAsia"/>
          <w:b w:val="0"/>
          <w:color w:val="333399"/>
          <w:sz w:val="22"/>
          <w:szCs w:val="22"/>
        </w:rPr>
        <w:tab/>
      </w:r>
      <w:r>
        <w:rPr>
          <w:rFonts w:ascii="Lucida Console" w:eastAsiaTheme="minorEastAsia" w:hAnsi="Lucida Console" w:cs="Courier New" w:hint="eastAsia"/>
          <w:b w:val="0"/>
          <w:color w:val="333399"/>
          <w:sz w:val="22"/>
          <w:szCs w:val="22"/>
        </w:rPr>
        <w:tab/>
      </w:r>
      <w:r>
        <w:rPr>
          <w:rFonts w:ascii="Lucida Console" w:eastAsiaTheme="minorEastAsia" w:hAnsi="Lucida Console" w:cs="Courier New" w:hint="eastAsia"/>
          <w:b w:val="0"/>
          <w:color w:val="333399"/>
          <w:sz w:val="22"/>
          <w:szCs w:val="22"/>
        </w:rPr>
        <w:tab/>
      </w:r>
      <w:r>
        <w:rPr>
          <w:rFonts w:ascii="Lucida Console" w:eastAsiaTheme="minorEastAsia" w:hAnsi="Lucida Console" w:cs="Courier New" w:hint="eastAsia"/>
          <w:b w:val="0"/>
          <w:color w:val="333399"/>
          <w:sz w:val="22"/>
          <w:szCs w:val="22"/>
        </w:rPr>
        <w:tab/>
      </w:r>
      <w:r>
        <w:rPr>
          <w:rFonts w:ascii="Lucida Console" w:eastAsiaTheme="minorEastAsia" w:hAnsi="Lucida Console" w:cs="Courier New" w:hint="eastAsia"/>
          <w:b w:val="0"/>
          <w:color w:val="333399"/>
          <w:sz w:val="22"/>
          <w:szCs w:val="22"/>
        </w:rPr>
        <w:tab/>
      </w:r>
      <w:r>
        <w:rPr>
          <w:rFonts w:ascii="Lucida Console" w:eastAsiaTheme="minorEastAsia" w:hAnsi="Lucida Console" w:cs="Courier New" w:hint="eastAsia"/>
          <w:b w:val="0"/>
          <w:color w:val="333399"/>
          <w:sz w:val="22"/>
          <w:szCs w:val="22"/>
        </w:rPr>
        <w:tab/>
      </w:r>
      <w:r>
        <w:rPr>
          <w:rFonts w:ascii="Lucida Console" w:eastAsiaTheme="minorEastAsia" w:hAnsi="Lucida Console" w:cs="Courier New" w:hint="eastAsia"/>
          <w:b w:val="0"/>
          <w:color w:val="333399"/>
          <w:sz w:val="22"/>
          <w:szCs w:val="22"/>
        </w:rPr>
        <w:tab/>
      </w:r>
      <w:r w:rsidRPr="00F40AE6">
        <w:rPr>
          <w:rFonts w:ascii="Lucida Console" w:hAnsi="Lucida Console" w:cs="Courier New"/>
          <w:b w:val="0"/>
          <w:color w:val="333399"/>
          <w:sz w:val="22"/>
          <w:szCs w:val="22"/>
        </w:rPr>
        <w:t>~((arb_mid==4'd0) &amp; slv_aready) &amp;</w:t>
      </w:r>
    </w:p>
    <w:p w:rsidR="00D31BAA" w:rsidRDefault="00D31BAA" w:rsidP="00D31BAA">
      <w:pPr>
        <w:pStyle w:val="TableContent-Left"/>
        <w:rPr>
          <w:rFonts w:ascii="Lucida Console" w:eastAsiaTheme="minorEastAsia" w:hAnsi="Lucida Console" w:cs="Courier New"/>
          <w:b w:val="0"/>
          <w:color w:val="333399"/>
          <w:sz w:val="22"/>
          <w:szCs w:val="22"/>
        </w:rPr>
      </w:pPr>
      <w:r w:rsidRPr="00F40AE6">
        <w:rPr>
          <w:rFonts w:ascii="Lucida Console" w:hAnsi="Lucida Console" w:cs="Courier New"/>
          <w:b w:val="0"/>
          <w:color w:val="333399"/>
          <w:sz w:val="22"/>
          <w:szCs w:val="22"/>
        </w:rPr>
        <w:t xml:space="preserve">           </w:t>
      </w:r>
      <w:r>
        <w:rPr>
          <w:rFonts w:ascii="Lucida Console" w:hAnsi="Lucida Console" w:cs="Courier New"/>
          <w:b w:val="0"/>
          <w:color w:val="333399"/>
          <w:sz w:val="22"/>
          <w:szCs w:val="22"/>
        </w:rPr>
        <w:t xml:space="preserve">   </w:t>
      </w:r>
      <w:r w:rsidRPr="00F40AE6">
        <w:rPr>
          <w:rFonts w:ascii="Lucida Console" w:hAnsi="Lucida Console" w:cs="Courier New"/>
          <w:b w:val="0"/>
          <w:color w:val="333399"/>
          <w:sz w:val="22"/>
          <w:szCs w:val="22"/>
        </w:rPr>
        <w:t xml:space="preserve">((~pending_priority_avalid &amp; mst0_avalid &amp; reg_priority_reload[0]) </w:t>
      </w:r>
    </w:p>
    <w:p w:rsidR="00D31BAA" w:rsidRPr="00F40AE6" w:rsidRDefault="00D31BAA" w:rsidP="00D31BAA">
      <w:pPr>
        <w:pStyle w:val="TableContent-Left"/>
        <w:rPr>
          <w:rFonts w:ascii="Lucida Console" w:hAnsi="Lucida Console" w:cs="Courier New"/>
          <w:b w:val="0"/>
          <w:color w:val="333399"/>
          <w:sz w:val="22"/>
          <w:szCs w:val="22"/>
        </w:rPr>
      </w:pPr>
      <w:r>
        <w:rPr>
          <w:rFonts w:ascii="Lucida Console" w:eastAsiaTheme="minorEastAsia" w:hAnsi="Lucida Console" w:cs="Courier New" w:hint="eastAsia"/>
          <w:b w:val="0"/>
          <w:color w:val="333399"/>
          <w:sz w:val="22"/>
          <w:szCs w:val="22"/>
        </w:rPr>
        <w:t xml:space="preserve">                </w:t>
      </w:r>
      <w:r w:rsidRPr="00F40AE6">
        <w:rPr>
          <w:rFonts w:ascii="Lucida Console" w:hAnsi="Lucida Console" w:cs="Courier New"/>
          <w:b w:val="0"/>
          <w:color w:val="333399"/>
          <w:sz w:val="22"/>
          <w:szCs w:val="22"/>
        </w:rPr>
        <w:t>| mst0_priority_avalid);</w:t>
      </w:r>
    </w:p>
    <w:p w:rsidR="00D31BAA" w:rsidRPr="00F40AE6" w:rsidRDefault="00D31BAA" w:rsidP="00D31BAA">
      <w:pPr>
        <w:pStyle w:val="TableContent-Left"/>
        <w:rPr>
          <w:rFonts w:ascii="Lucida Console" w:hAnsi="Lucida Console" w:cs="Courier New"/>
          <w:b w:val="0"/>
          <w:color w:val="333399"/>
          <w:sz w:val="22"/>
          <w:szCs w:val="22"/>
        </w:rPr>
      </w:pPr>
    </w:p>
    <w:p w:rsidR="00D31BAA" w:rsidRDefault="00D31BAA" w:rsidP="00D31BAA">
      <w:pPr>
        <w:pStyle w:val="TableContent-Left"/>
        <w:rPr>
          <w:rFonts w:ascii="Lucida Console" w:eastAsiaTheme="minorEastAsia" w:hAnsi="Lucida Console" w:cs="Courier New"/>
          <w:b w:val="0"/>
          <w:color w:val="333399"/>
          <w:sz w:val="22"/>
          <w:szCs w:val="22"/>
        </w:rPr>
      </w:pPr>
      <w:r w:rsidRPr="00F40AE6">
        <w:rPr>
          <w:rFonts w:ascii="Lucida Console" w:hAnsi="Lucida Console" w:cs="Courier New"/>
          <w:b w:val="0"/>
          <w:color w:val="333399"/>
          <w:sz w:val="22"/>
          <w:szCs w:val="22"/>
        </w:rPr>
        <w:t>priority_avalid[0] = mst0_priority_avalid;</w:t>
      </w:r>
    </w:p>
    <w:p w:rsidR="00D31BAA" w:rsidRPr="00F40AE6" w:rsidRDefault="00D31BAA" w:rsidP="00D31BAA">
      <w:pPr>
        <w:pStyle w:val="TableContent-Left"/>
        <w:rPr>
          <w:rFonts w:ascii="Lucida Console" w:eastAsiaTheme="minorEastAsia" w:hAnsi="Lucida Console" w:cs="Courier New"/>
          <w:b w:val="0"/>
          <w:color w:val="333399"/>
          <w:sz w:val="22"/>
          <w:szCs w:val="22"/>
        </w:rPr>
      </w:pPr>
    </w:p>
    <w:p w:rsidR="00D31BAA" w:rsidRPr="00F40AE6" w:rsidRDefault="00D31BAA" w:rsidP="00D31BAA">
      <w:pPr>
        <w:pStyle w:val="TableContent-Left"/>
        <w:rPr>
          <w:rFonts w:ascii="Lucida Console" w:hAnsi="Lucida Console" w:cs="Courier New"/>
          <w:b w:val="0"/>
          <w:color w:val="333399"/>
          <w:sz w:val="22"/>
          <w:szCs w:val="22"/>
        </w:rPr>
      </w:pPr>
      <w:r w:rsidRPr="00F40AE6">
        <w:rPr>
          <w:rFonts w:ascii="Lucida Console" w:hAnsi="Lucida Console" w:cs="Courier New"/>
          <w:b w:val="0"/>
          <w:color w:val="333399"/>
          <w:sz w:val="22"/>
          <w:szCs w:val="22"/>
        </w:rPr>
        <w:t>assign pending_priority_avalid = priority_avalid</w:t>
      </w:r>
      <w:r>
        <w:rPr>
          <w:rFonts w:ascii="Lucida Console" w:eastAsiaTheme="minorEastAsia" w:hAnsi="Lucida Console" w:cs="Courier New" w:hint="eastAsia"/>
          <w:b w:val="0"/>
          <w:color w:val="333399"/>
          <w:sz w:val="22"/>
          <w:szCs w:val="22"/>
        </w:rPr>
        <w:t>[15:0]</w:t>
      </w:r>
      <w:r w:rsidRPr="00F40AE6">
        <w:rPr>
          <w:rFonts w:ascii="Lucida Console" w:hAnsi="Lucida Console" w:cs="Courier New"/>
          <w:b w:val="0"/>
          <w:color w:val="333399"/>
          <w:sz w:val="22"/>
          <w:szCs w:val="22"/>
        </w:rPr>
        <w:t>!=16'h0;</w:t>
      </w:r>
    </w:p>
    <w:p w:rsidR="00D31BAA" w:rsidRPr="00F40AE6" w:rsidRDefault="00D31BAA" w:rsidP="00D31BAA">
      <w:pPr>
        <w:pStyle w:val="TableContent-Left"/>
        <w:rPr>
          <w:rFonts w:ascii="Lucida Console" w:hAnsi="Lucida Console" w:cs="Courier New"/>
          <w:b w:val="0"/>
          <w:color w:val="333399"/>
          <w:sz w:val="22"/>
          <w:szCs w:val="22"/>
        </w:rPr>
      </w:pPr>
    </w:p>
    <w:p w:rsidR="00D31BAA" w:rsidRPr="00F40AE6" w:rsidRDefault="00D31BAA" w:rsidP="00D31BAA">
      <w:pPr>
        <w:pStyle w:val="TableContent-Left"/>
        <w:rPr>
          <w:rFonts w:ascii="Lucida Console" w:hAnsi="Lucida Console" w:cs="Courier New"/>
          <w:b w:val="0"/>
          <w:color w:val="333399"/>
          <w:sz w:val="22"/>
          <w:szCs w:val="22"/>
        </w:rPr>
      </w:pPr>
      <w:r w:rsidRPr="00F40AE6">
        <w:rPr>
          <w:rFonts w:ascii="Lucida Console" w:hAnsi="Lucida Console" w:cs="Courier New"/>
          <w:b w:val="0"/>
          <w:color w:val="333399"/>
          <w:sz w:val="22"/>
          <w:szCs w:val="22"/>
        </w:rPr>
        <w:t>assign arb_avalid =    (reg_mst0_high_priority &amp; mst_avalid[0]) ? 16'b1 :</w:t>
      </w:r>
    </w:p>
    <w:p w:rsidR="00D31BAA" w:rsidRPr="00F40AE6" w:rsidRDefault="00D31BAA" w:rsidP="00D31BAA">
      <w:pPr>
        <w:pStyle w:val="TableContent-Left"/>
        <w:rPr>
          <w:rFonts w:ascii="Lucida Console" w:hAnsi="Lucida Console" w:cs="Courier New"/>
          <w:b w:val="0"/>
          <w:color w:val="333399"/>
          <w:sz w:val="22"/>
          <w:szCs w:val="22"/>
        </w:rPr>
      </w:pPr>
      <w:r w:rsidRPr="00F40AE6">
        <w:rPr>
          <w:rFonts w:ascii="Lucida Console" w:hAnsi="Lucida Console" w:cs="Courier New"/>
          <w:b w:val="0"/>
          <w:color w:val="333399"/>
          <w:sz w:val="22"/>
          <w:szCs w:val="22"/>
        </w:rPr>
        <w:t xml:space="preserve">                                        pending_priority_avalid ? priority_avalid :</w:t>
      </w:r>
    </w:p>
    <w:p w:rsidR="00D31BAA" w:rsidRPr="00F40AE6" w:rsidRDefault="00D31BAA" w:rsidP="00D31BAA">
      <w:pPr>
        <w:pStyle w:val="TableContent-Left"/>
        <w:rPr>
          <w:rFonts w:ascii="Lucida Console" w:hAnsi="Lucida Console" w:cs="Courier New"/>
          <w:b w:val="0"/>
          <w:color w:val="333399"/>
          <w:sz w:val="22"/>
          <w:szCs w:val="22"/>
        </w:rPr>
      </w:pPr>
      <w:r w:rsidRPr="00F40AE6">
        <w:rPr>
          <w:rFonts w:ascii="Lucida Console" w:hAnsi="Lucida Console" w:cs="Courier New"/>
          <w:b w:val="0"/>
          <w:color w:val="333399"/>
          <w:sz w:val="22"/>
          <w:szCs w:val="22"/>
        </w:rPr>
        <w:t xml:space="preserve">                    ((mst_avalid &amp; reg_priority_reload)!=16'h0) ? (mst_avalid &amp; reg_priority_reload) : mst_avalid;</w:t>
      </w:r>
    </w:p>
    <w:p w:rsidR="00D31BAA" w:rsidRPr="00687CC6" w:rsidRDefault="00D31BAA" w:rsidP="00687CC6">
      <w:pPr>
        <w:pStyle w:val="affff4"/>
        <w:numPr>
          <w:ilvl w:val="0"/>
          <w:numId w:val="28"/>
        </w:numPr>
        <w:ind w:leftChars="0"/>
        <w:rPr>
          <w:b/>
        </w:rPr>
      </w:pPr>
      <w:r w:rsidRPr="00687CC6">
        <w:rPr>
          <w:rFonts w:hint="eastAsia"/>
          <w:b/>
        </w:rPr>
        <w:t>Priority encoder</w:t>
      </w:r>
    </w:p>
    <w:p w:rsidR="00D31BAA" w:rsidRPr="00CC1A3E" w:rsidRDefault="00D31BAA" w:rsidP="00D31BAA">
      <w:pPr>
        <w:rPr>
          <w:rFonts w:eastAsiaTheme="minorEastAsia"/>
        </w:rPr>
      </w:pPr>
      <w:r>
        <w:rPr>
          <w:rFonts w:eastAsiaTheme="minorEastAsia" w:hint="eastAsia"/>
        </w:rPr>
        <w:t xml:space="preserve">After priority </w:t>
      </w:r>
      <w:r w:rsidR="00687CC6">
        <w:rPr>
          <w:rFonts w:eastAsiaTheme="minorEastAsia" w:hint="eastAsia"/>
        </w:rPr>
        <w:t xml:space="preserve">level </w:t>
      </w:r>
      <w:r>
        <w:rPr>
          <w:rFonts w:eastAsiaTheme="minorEastAsia" w:hint="eastAsia"/>
        </w:rPr>
        <w:t xml:space="preserve">selection, all selected address requests will be encoded by fix priority. The encoding priority is </w:t>
      </w:r>
      <w:r>
        <w:rPr>
          <w:rFonts w:eastAsiaTheme="minorEastAsia"/>
        </w:rPr>
        <w:t>“</w:t>
      </w:r>
      <w:r>
        <w:rPr>
          <w:rFonts w:eastAsiaTheme="minorEastAsia" w:hint="eastAsia"/>
        </w:rPr>
        <w:t>MST0 (highest)&gt;MST1&gt;</w:t>
      </w:r>
      <w:r>
        <w:rPr>
          <w:rFonts w:eastAsiaTheme="minorEastAsia"/>
        </w:rPr>
        <w:t>…</w:t>
      </w:r>
      <w:r>
        <w:rPr>
          <w:rFonts w:eastAsiaTheme="minorEastAsia" w:hint="eastAsia"/>
        </w:rPr>
        <w:t>.&gt;MST15 (lowest)</w:t>
      </w:r>
      <w:r>
        <w:rPr>
          <w:rFonts w:eastAsiaTheme="minorEastAsia"/>
        </w:rPr>
        <w:t>”</w:t>
      </w:r>
      <w:r>
        <w:rPr>
          <w:rFonts w:eastAsiaTheme="minorEastAsia" w:hint="eastAsia"/>
        </w:rPr>
        <w:t xml:space="preserve">. </w:t>
      </w:r>
    </w:p>
    <w:p w:rsidR="00D31BAA" w:rsidRPr="00F40AE6" w:rsidRDefault="00D31BAA" w:rsidP="00D31BAA">
      <w:pPr>
        <w:pStyle w:val="TableContent-Left"/>
        <w:rPr>
          <w:rFonts w:ascii="Lucida Console" w:hAnsi="Lucida Console" w:cs="Courier New"/>
          <w:b w:val="0"/>
          <w:color w:val="333399"/>
          <w:sz w:val="22"/>
          <w:szCs w:val="22"/>
        </w:rPr>
      </w:pPr>
      <w:r w:rsidRPr="00F40AE6">
        <w:rPr>
          <w:rFonts w:ascii="Lucida Console" w:hAnsi="Lucida Console" w:cs="Courier New"/>
          <w:b w:val="0"/>
          <w:color w:val="333399"/>
          <w:sz w:val="22"/>
          <w:szCs w:val="22"/>
        </w:rPr>
        <w:t>assign arb_mid[3] = (~|arb_avalid[7:0]);</w:t>
      </w:r>
    </w:p>
    <w:p w:rsidR="00D31BAA" w:rsidRPr="00F40AE6" w:rsidRDefault="00D31BAA" w:rsidP="00D31BAA">
      <w:pPr>
        <w:pStyle w:val="TableContent-Left"/>
        <w:rPr>
          <w:rFonts w:ascii="Lucida Console" w:hAnsi="Lucida Console" w:cs="Courier New"/>
          <w:b w:val="0"/>
          <w:color w:val="333399"/>
          <w:sz w:val="22"/>
          <w:szCs w:val="22"/>
        </w:rPr>
      </w:pPr>
      <w:r w:rsidRPr="00F40AE6">
        <w:rPr>
          <w:rFonts w:ascii="Lucida Console" w:hAnsi="Lucida Console" w:cs="Courier New"/>
          <w:b w:val="0"/>
          <w:color w:val="333399"/>
          <w:sz w:val="22"/>
          <w:szCs w:val="22"/>
        </w:rPr>
        <w:t>assign arb_mid[2] = arb_mid[3] ? (~|arb_avalid[11:08]) : (~|arb_avalid[03:00]);</w:t>
      </w:r>
    </w:p>
    <w:p w:rsidR="00D31BAA" w:rsidRPr="00F40AE6" w:rsidRDefault="00D31BAA" w:rsidP="00D31BAA">
      <w:pPr>
        <w:pStyle w:val="TableContent-Left"/>
        <w:rPr>
          <w:rFonts w:ascii="Lucida Console" w:hAnsi="Lucida Console" w:cs="Courier New"/>
          <w:b w:val="0"/>
          <w:color w:val="333399"/>
          <w:sz w:val="22"/>
          <w:szCs w:val="22"/>
        </w:rPr>
      </w:pPr>
      <w:r w:rsidRPr="00F40AE6">
        <w:rPr>
          <w:rFonts w:ascii="Lucida Console" w:hAnsi="Lucida Console" w:cs="Courier New"/>
          <w:b w:val="0"/>
          <w:color w:val="333399"/>
          <w:sz w:val="22"/>
          <w:szCs w:val="22"/>
        </w:rPr>
        <w:t xml:space="preserve">assign arb_mid[1] = </w:t>
      </w:r>
    </w:p>
    <w:p w:rsidR="00D31BAA" w:rsidRPr="00F40AE6" w:rsidRDefault="00D31BAA" w:rsidP="00D31BAA">
      <w:pPr>
        <w:pStyle w:val="TableContent-Left"/>
        <w:rPr>
          <w:rFonts w:ascii="Lucida Console" w:hAnsi="Lucida Console" w:cs="Courier New"/>
          <w:b w:val="0"/>
          <w:color w:val="333399"/>
          <w:sz w:val="22"/>
          <w:szCs w:val="22"/>
        </w:rPr>
      </w:pPr>
      <w:r w:rsidRPr="00F40AE6">
        <w:rPr>
          <w:rFonts w:ascii="Lucida Console" w:hAnsi="Lucida Console" w:cs="Courier New"/>
          <w:b w:val="0"/>
          <w:color w:val="333399"/>
          <w:sz w:val="22"/>
          <w:szCs w:val="22"/>
        </w:rPr>
        <w:t xml:space="preserve">                        (arb_mid[3:2]==2'h3 &amp; (~|arb_avalid[13:12]))|</w:t>
      </w:r>
    </w:p>
    <w:p w:rsidR="00D31BAA" w:rsidRPr="00F40AE6" w:rsidRDefault="00D31BAA" w:rsidP="00D31BAA">
      <w:pPr>
        <w:pStyle w:val="TableContent-Left"/>
        <w:rPr>
          <w:rFonts w:ascii="Lucida Console" w:hAnsi="Lucida Console" w:cs="Courier New"/>
          <w:b w:val="0"/>
          <w:color w:val="333399"/>
          <w:sz w:val="22"/>
          <w:szCs w:val="22"/>
        </w:rPr>
      </w:pPr>
      <w:r w:rsidRPr="00F40AE6">
        <w:rPr>
          <w:rFonts w:ascii="Lucida Console" w:hAnsi="Lucida Console" w:cs="Courier New"/>
          <w:b w:val="0"/>
          <w:color w:val="333399"/>
          <w:sz w:val="22"/>
          <w:szCs w:val="22"/>
        </w:rPr>
        <w:t xml:space="preserve">                        (arb_mid[3:2]==2'h2 &amp; (~|arb_avalid[09:08]))|</w:t>
      </w:r>
    </w:p>
    <w:p w:rsidR="00D31BAA" w:rsidRPr="00F40AE6" w:rsidRDefault="00D31BAA" w:rsidP="00D31BAA">
      <w:pPr>
        <w:pStyle w:val="TableContent-Left"/>
        <w:rPr>
          <w:rFonts w:ascii="Lucida Console" w:hAnsi="Lucida Console" w:cs="Courier New"/>
          <w:b w:val="0"/>
          <w:color w:val="333399"/>
          <w:sz w:val="22"/>
          <w:szCs w:val="22"/>
        </w:rPr>
      </w:pPr>
      <w:r w:rsidRPr="00F40AE6">
        <w:rPr>
          <w:rFonts w:ascii="Lucida Console" w:hAnsi="Lucida Console" w:cs="Courier New"/>
          <w:b w:val="0"/>
          <w:color w:val="333399"/>
          <w:sz w:val="22"/>
          <w:szCs w:val="22"/>
        </w:rPr>
        <w:t xml:space="preserve">                        (arb_mid[3:2]==2'h1 &amp; (~|arb_avalid[05:04]))|</w:t>
      </w:r>
    </w:p>
    <w:p w:rsidR="00D31BAA" w:rsidRPr="00F40AE6" w:rsidRDefault="00D31BAA" w:rsidP="00D31BAA">
      <w:pPr>
        <w:pStyle w:val="TableContent-Left"/>
        <w:rPr>
          <w:rFonts w:ascii="Lucida Console" w:hAnsi="Lucida Console" w:cs="Courier New"/>
          <w:b w:val="0"/>
          <w:color w:val="333399"/>
          <w:sz w:val="22"/>
          <w:szCs w:val="22"/>
        </w:rPr>
      </w:pPr>
      <w:r w:rsidRPr="00F40AE6">
        <w:rPr>
          <w:rFonts w:ascii="Lucida Console" w:hAnsi="Lucida Console" w:cs="Courier New"/>
          <w:b w:val="0"/>
          <w:color w:val="333399"/>
          <w:sz w:val="22"/>
          <w:szCs w:val="22"/>
        </w:rPr>
        <w:t xml:space="preserve">                        (arb_mid[3:2]==2'h0 &amp; (~|arb_avalid[01:00]));</w:t>
      </w:r>
    </w:p>
    <w:p w:rsidR="00D31BAA" w:rsidRPr="00F40AE6" w:rsidRDefault="00D31BAA" w:rsidP="00D31BAA">
      <w:pPr>
        <w:pStyle w:val="TableContent-Left"/>
        <w:rPr>
          <w:rFonts w:ascii="Lucida Console" w:hAnsi="Lucida Console" w:cs="Courier New"/>
          <w:b w:val="0"/>
          <w:color w:val="333399"/>
          <w:sz w:val="22"/>
          <w:szCs w:val="22"/>
        </w:rPr>
      </w:pPr>
      <w:r w:rsidRPr="00F40AE6">
        <w:rPr>
          <w:rFonts w:ascii="Lucida Console" w:hAnsi="Lucida Console" w:cs="Courier New"/>
          <w:b w:val="0"/>
          <w:color w:val="333399"/>
          <w:sz w:val="22"/>
          <w:szCs w:val="22"/>
        </w:rPr>
        <w:t xml:space="preserve">assign arb_mid[0] = </w:t>
      </w:r>
    </w:p>
    <w:p w:rsidR="00D31BAA" w:rsidRPr="00F40AE6" w:rsidRDefault="00D31BAA" w:rsidP="00D31BAA">
      <w:pPr>
        <w:pStyle w:val="TableContent-Left"/>
        <w:rPr>
          <w:rFonts w:ascii="Lucida Console" w:hAnsi="Lucida Console" w:cs="Courier New"/>
          <w:b w:val="0"/>
          <w:color w:val="333399"/>
          <w:sz w:val="22"/>
          <w:szCs w:val="22"/>
        </w:rPr>
      </w:pPr>
      <w:r w:rsidRPr="00F40AE6">
        <w:rPr>
          <w:rFonts w:ascii="Lucida Console" w:hAnsi="Lucida Console" w:cs="Courier New"/>
          <w:b w:val="0"/>
          <w:color w:val="333399"/>
          <w:sz w:val="22"/>
          <w:szCs w:val="22"/>
        </w:rPr>
        <w:t xml:space="preserve">                        (arb_mid[3:1]==3'h7 &amp; ~arb_avalid[14]) |</w:t>
      </w:r>
    </w:p>
    <w:p w:rsidR="00D31BAA" w:rsidRPr="00F40AE6" w:rsidRDefault="00D31BAA" w:rsidP="00D31BAA">
      <w:pPr>
        <w:pStyle w:val="TableContent-Left"/>
        <w:rPr>
          <w:rFonts w:ascii="Lucida Console" w:hAnsi="Lucida Console" w:cs="Courier New"/>
          <w:b w:val="0"/>
          <w:color w:val="333399"/>
          <w:sz w:val="22"/>
          <w:szCs w:val="22"/>
        </w:rPr>
      </w:pPr>
      <w:r w:rsidRPr="00F40AE6">
        <w:rPr>
          <w:rFonts w:ascii="Lucida Console" w:hAnsi="Lucida Console" w:cs="Courier New"/>
          <w:b w:val="0"/>
          <w:color w:val="333399"/>
          <w:sz w:val="22"/>
          <w:szCs w:val="22"/>
        </w:rPr>
        <w:t xml:space="preserve">                        (arb_mid[3:1]==3'h6 &amp; ~arb_avalid[12]) |</w:t>
      </w:r>
    </w:p>
    <w:p w:rsidR="00D31BAA" w:rsidRPr="00F40AE6" w:rsidRDefault="00D31BAA" w:rsidP="00D31BAA">
      <w:pPr>
        <w:pStyle w:val="TableContent-Left"/>
        <w:rPr>
          <w:rFonts w:ascii="Lucida Console" w:hAnsi="Lucida Console" w:cs="Courier New"/>
          <w:b w:val="0"/>
          <w:color w:val="333399"/>
          <w:sz w:val="22"/>
          <w:szCs w:val="22"/>
        </w:rPr>
      </w:pPr>
      <w:r w:rsidRPr="00F40AE6">
        <w:rPr>
          <w:rFonts w:ascii="Lucida Console" w:hAnsi="Lucida Console" w:cs="Courier New"/>
          <w:b w:val="0"/>
          <w:color w:val="333399"/>
          <w:sz w:val="22"/>
          <w:szCs w:val="22"/>
        </w:rPr>
        <w:t xml:space="preserve">                        (arb_mid[3:1]==3'h5 &amp; ~arb_avalid[10]) |</w:t>
      </w:r>
    </w:p>
    <w:p w:rsidR="00D31BAA" w:rsidRPr="00F40AE6" w:rsidRDefault="00D31BAA" w:rsidP="00D31BAA">
      <w:pPr>
        <w:pStyle w:val="TableContent-Left"/>
        <w:rPr>
          <w:rFonts w:ascii="Lucida Console" w:hAnsi="Lucida Console" w:cs="Courier New"/>
          <w:b w:val="0"/>
          <w:color w:val="333399"/>
          <w:sz w:val="22"/>
          <w:szCs w:val="22"/>
        </w:rPr>
      </w:pPr>
      <w:r w:rsidRPr="00F40AE6">
        <w:rPr>
          <w:rFonts w:ascii="Lucida Console" w:hAnsi="Lucida Console" w:cs="Courier New"/>
          <w:b w:val="0"/>
          <w:color w:val="333399"/>
          <w:sz w:val="22"/>
          <w:szCs w:val="22"/>
        </w:rPr>
        <w:t xml:space="preserve">                        (arb_mid[3:1]==3'h4 &amp; ~arb_avalid[08]) |</w:t>
      </w:r>
    </w:p>
    <w:p w:rsidR="00D31BAA" w:rsidRPr="00F40AE6" w:rsidRDefault="00D31BAA" w:rsidP="00D31BAA">
      <w:pPr>
        <w:pStyle w:val="TableContent-Left"/>
        <w:rPr>
          <w:rFonts w:ascii="Lucida Console" w:hAnsi="Lucida Console" w:cs="Courier New"/>
          <w:b w:val="0"/>
          <w:color w:val="333399"/>
          <w:sz w:val="22"/>
          <w:szCs w:val="22"/>
        </w:rPr>
      </w:pPr>
      <w:r w:rsidRPr="00F40AE6">
        <w:rPr>
          <w:rFonts w:ascii="Lucida Console" w:hAnsi="Lucida Console" w:cs="Courier New"/>
          <w:b w:val="0"/>
          <w:color w:val="333399"/>
          <w:sz w:val="22"/>
          <w:szCs w:val="22"/>
        </w:rPr>
        <w:t xml:space="preserve">                        (arb_mid[3:1]==3'h3 &amp; ~arb_avalid[06]) |</w:t>
      </w:r>
    </w:p>
    <w:p w:rsidR="00D31BAA" w:rsidRPr="00F40AE6" w:rsidRDefault="00D31BAA" w:rsidP="00D31BAA">
      <w:pPr>
        <w:pStyle w:val="TableContent-Left"/>
        <w:rPr>
          <w:rFonts w:ascii="Lucida Console" w:hAnsi="Lucida Console" w:cs="Courier New"/>
          <w:b w:val="0"/>
          <w:color w:val="333399"/>
          <w:sz w:val="22"/>
          <w:szCs w:val="22"/>
        </w:rPr>
      </w:pPr>
      <w:r w:rsidRPr="00F40AE6">
        <w:rPr>
          <w:rFonts w:ascii="Lucida Console" w:hAnsi="Lucida Console" w:cs="Courier New"/>
          <w:b w:val="0"/>
          <w:color w:val="333399"/>
          <w:sz w:val="22"/>
          <w:szCs w:val="22"/>
        </w:rPr>
        <w:t xml:space="preserve">                        (arb_mid[3:1]==3'h2 &amp; ~arb_avalid[04]) |</w:t>
      </w:r>
    </w:p>
    <w:p w:rsidR="00D31BAA" w:rsidRPr="00F40AE6" w:rsidRDefault="00D31BAA" w:rsidP="00D31BAA">
      <w:pPr>
        <w:pStyle w:val="TableContent-Left"/>
        <w:rPr>
          <w:rFonts w:ascii="Lucida Console" w:hAnsi="Lucida Console" w:cs="Courier New"/>
          <w:b w:val="0"/>
          <w:color w:val="333399"/>
          <w:sz w:val="22"/>
          <w:szCs w:val="22"/>
        </w:rPr>
      </w:pPr>
      <w:r w:rsidRPr="00F40AE6">
        <w:rPr>
          <w:rFonts w:ascii="Lucida Console" w:hAnsi="Lucida Console" w:cs="Courier New"/>
          <w:b w:val="0"/>
          <w:color w:val="333399"/>
          <w:sz w:val="22"/>
          <w:szCs w:val="22"/>
        </w:rPr>
        <w:t xml:space="preserve">                        (arb_mid[3:1]==3'h1 &amp; ~arb_avalid[02]) |</w:t>
      </w:r>
    </w:p>
    <w:p w:rsidR="00D31BAA" w:rsidRPr="00F40AE6" w:rsidRDefault="00D31BAA" w:rsidP="00D31BAA">
      <w:pPr>
        <w:pStyle w:val="TableContent-Left"/>
        <w:rPr>
          <w:rFonts w:ascii="Lucida Console" w:hAnsi="Lucida Console" w:cs="Courier New"/>
          <w:b w:val="0"/>
          <w:color w:val="333399"/>
          <w:sz w:val="22"/>
          <w:szCs w:val="22"/>
        </w:rPr>
      </w:pPr>
      <w:r w:rsidRPr="00F40AE6">
        <w:rPr>
          <w:rFonts w:ascii="Lucida Console" w:hAnsi="Lucida Console" w:cs="Courier New"/>
          <w:b w:val="0"/>
          <w:color w:val="333399"/>
          <w:sz w:val="22"/>
          <w:szCs w:val="22"/>
        </w:rPr>
        <w:t xml:space="preserve">                        (arb_mid[3:1]==3'h0 &amp; ~arb_avalid[00]) ;</w:t>
      </w:r>
    </w:p>
    <w:p w:rsidR="003628C6" w:rsidRDefault="003628C6" w:rsidP="003628C6">
      <w:pPr>
        <w:pStyle w:val="21"/>
        <w:spacing w:before="203"/>
        <w:rPr>
          <w:rFonts w:eastAsiaTheme="minorEastAsia"/>
        </w:rPr>
      </w:pPr>
      <w:r>
        <w:rPr>
          <w:rFonts w:eastAsiaTheme="minorEastAsia" w:hint="eastAsia"/>
        </w:rPr>
        <w:lastRenderedPageBreak/>
        <w:t>Write Data Channel Data Path</w:t>
      </w:r>
      <w:bookmarkEnd w:id="66"/>
    </w:p>
    <w:p w:rsidR="003628C6" w:rsidRDefault="003628C6" w:rsidP="003628C6">
      <w:pPr>
        <w:rPr>
          <w:rFonts w:eastAsiaTheme="minorEastAsia"/>
        </w:rPr>
      </w:pPr>
      <w:r>
        <w:rPr>
          <w:rFonts w:eastAsiaTheme="minorEastAsia" w:hint="eastAsia"/>
          <w:noProof/>
        </w:rPr>
        <mc:AlternateContent>
          <mc:Choice Requires="wpc">
            <w:drawing>
              <wp:inline distT="0" distB="0" distL="0" distR="0" wp14:anchorId="256F0247" wp14:editId="2EB717A4">
                <wp:extent cx="6186115" cy="7116418"/>
                <wp:effectExtent l="0" t="0" r="5715" b="0"/>
                <wp:docPr id="47" name="畫布 4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1" name="梯形 141"/>
                        <wps:cNvSpPr/>
                        <wps:spPr>
                          <a:xfrm rot="10800000">
                            <a:off x="3690943" y="1762966"/>
                            <a:ext cx="1899920" cy="341630"/>
                          </a:xfrm>
                          <a:prstGeom prst="trapezoid">
                            <a:avLst>
                              <a:gd name="adj" fmla="val 48438"/>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7185" w:rsidRDefault="00917185" w:rsidP="003628C6"/>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2" name="直線單箭頭接點 142"/>
                        <wps:cNvCnPr/>
                        <wps:spPr>
                          <a:xfrm>
                            <a:off x="5235382" y="605870"/>
                            <a:ext cx="0" cy="1152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3" name="直線單箭頭接點 143"/>
                        <wps:cNvCnPr/>
                        <wps:spPr>
                          <a:xfrm>
                            <a:off x="4074586" y="868441"/>
                            <a:ext cx="0" cy="2774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4" name="直線單箭頭接點 144"/>
                        <wps:cNvCnPr/>
                        <wps:spPr>
                          <a:xfrm>
                            <a:off x="4078959" y="1407979"/>
                            <a:ext cx="0" cy="35030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5" name="直線接點 145"/>
                        <wps:cNvCnPr/>
                        <wps:spPr>
                          <a:xfrm>
                            <a:off x="4074594" y="878085"/>
                            <a:ext cx="116078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7" name="文字方塊 46"/>
                        <wps:cNvSpPr txBox="1"/>
                        <wps:spPr>
                          <a:xfrm>
                            <a:off x="1139093" y="781665"/>
                            <a:ext cx="1519296" cy="28926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7185" w:rsidRPr="0010697D" w:rsidRDefault="00917185" w:rsidP="003628C6">
                              <w:pPr>
                                <w:pStyle w:val="Web"/>
                                <w:rPr>
                                  <w:rFonts w:eastAsiaTheme="minorEastAsia"/>
                                </w:rPr>
                              </w:pPr>
                              <w:r>
                                <w:rPr>
                                  <w:rFonts w:eastAsiaTheme="minorEastAsia" w:hint="eastAsia"/>
                                </w:rPr>
                                <w:t>us_wdata_ctrl</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264" name="群組 264"/>
                        <wpg:cNvGrpSpPr/>
                        <wpg:grpSpPr>
                          <a:xfrm>
                            <a:off x="2725778" y="1141395"/>
                            <a:ext cx="1759834" cy="262255"/>
                            <a:chOff x="1142392" y="1141395"/>
                            <a:chExt cx="1759834" cy="262255"/>
                          </a:xfrm>
                        </wpg:grpSpPr>
                        <wps:wsp>
                          <wps:cNvPr id="140" name="矩形 140"/>
                          <wps:cNvSpPr/>
                          <wps:spPr>
                            <a:xfrm>
                              <a:off x="1142392" y="1141395"/>
                              <a:ext cx="1759834" cy="2622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7185" w:rsidRDefault="00917185" w:rsidP="003628C6">
                                <w:pPr>
                                  <w:pStyle w:val="Web"/>
                                  <w:jc w:val="center"/>
                                </w:pPr>
                                <w:r>
                                  <w:rPr>
                                    <w:rFonts w:ascii="Georgia" w:hAnsi="Georgia" w:cs="Calibri"/>
                                  </w:rPr>
                                  <w:t>Pending Buffer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6" name="等腰三角形 156"/>
                          <wps:cNvSpPr/>
                          <wps:spPr>
                            <a:xfrm>
                              <a:off x="2770801" y="1205717"/>
                              <a:ext cx="115570" cy="134620"/>
                            </a:xfrm>
                            <a:prstGeom prst="triangle">
                              <a:avLst/>
                            </a:prstGeom>
                            <a:solidFill>
                              <a:schemeClr val="bg1"/>
                            </a:solidFill>
                            <a:scene3d>
                              <a:camera prst="orthographicFront">
                                <a:rot lat="0" lon="0" rev="540000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txbx>
                            <w:txbxContent>
                              <w:p w:rsidR="00917185" w:rsidRDefault="00917185" w:rsidP="003628C6">
                                <w:pPr>
                                  <w:pStyle w:val="Web"/>
                                </w:pPr>
                                <w:r>
                                  <w:rPr>
                                    <w:rFonts w:ascii="Georgia" w:hAnsi="Georgia" w:cs="Calibri"/>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56" name="直線單箭頭接點 56"/>
                        <wps:cNvCnPr/>
                        <wps:spPr>
                          <a:xfrm flipH="1" flipV="1">
                            <a:off x="2909180" y="1408067"/>
                            <a:ext cx="248" cy="100582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9" name="直線單箭頭接點 59"/>
                        <wps:cNvCnPr/>
                        <wps:spPr>
                          <a:xfrm flipV="1">
                            <a:off x="2496632" y="2662940"/>
                            <a:ext cx="0" cy="48601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2" name="直線單箭頭接點 62"/>
                        <wps:cNvCnPr>
                          <a:stCxn id="141" idx="0"/>
                        </wps:cNvCnPr>
                        <wps:spPr>
                          <a:xfrm>
                            <a:off x="4640903" y="2104596"/>
                            <a:ext cx="1048" cy="109985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7" name="直線單箭頭接點 157"/>
                        <wps:cNvCnPr/>
                        <wps:spPr>
                          <a:xfrm flipV="1">
                            <a:off x="3349736" y="2661666"/>
                            <a:ext cx="0" cy="4857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8" name="文字方塊 22"/>
                        <wps:cNvSpPr txBox="1"/>
                        <wps:spPr>
                          <a:xfrm>
                            <a:off x="2229982" y="3195666"/>
                            <a:ext cx="3188102" cy="264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7185" w:rsidRPr="004B3C14" w:rsidRDefault="00917185" w:rsidP="003628C6">
                              <w:pPr>
                                <w:pStyle w:val="Web"/>
                                <w:rPr>
                                  <w:rFonts w:eastAsiaTheme="minorEastAsia"/>
                                </w:rPr>
                              </w:pPr>
                              <w:r>
                                <w:rPr>
                                  <w:rFonts w:eastAsiaTheme="minorEastAsia" w:hint="eastAsia"/>
                                </w:rPr>
                                <w:t>slv0_wready</w:t>
                              </w:r>
                              <w:r>
                                <w:rPr>
                                  <w:rFonts w:eastAsiaTheme="minorEastAsia"/>
                                </w:rPr>
                                <w:t>…</w:t>
                              </w:r>
                              <w:r>
                                <w:rPr>
                                  <w:rFonts w:eastAsiaTheme="minorEastAsia" w:hint="eastAsia"/>
                                </w:rPr>
                                <w:t>.slv</w:t>
                              </w:r>
                              <w:r>
                                <w:rPr>
                                  <w:rFonts w:eastAsiaTheme="minorEastAsia" w:hint="eastAsia"/>
                                  <w:b/>
                                  <w:i/>
                                </w:rPr>
                                <w:t>y</w:t>
                              </w:r>
                              <w:r>
                                <w:rPr>
                                  <w:rFonts w:eastAsiaTheme="minorEastAsia" w:hint="eastAsia"/>
                                </w:rPr>
                                <w:t>_ready      mst_wdata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0" name="直線接點 160"/>
                        <wps:cNvCnPr/>
                        <wps:spPr>
                          <a:xfrm>
                            <a:off x="2558203" y="3025982"/>
                            <a:ext cx="731236"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161" name="矩形 161"/>
                        <wps:cNvSpPr/>
                        <wps:spPr>
                          <a:xfrm>
                            <a:off x="3260680" y="6267502"/>
                            <a:ext cx="1143930" cy="2609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7185" w:rsidRPr="004F6111" w:rsidRDefault="00917185" w:rsidP="003628C6">
                              <w:pPr>
                                <w:pStyle w:val="Web"/>
                                <w:jc w:val="center"/>
                                <w:rPr>
                                  <w:rFonts w:eastAsiaTheme="minorEastAsia"/>
                                </w:rPr>
                              </w:pPr>
                              <w:r>
                                <w:rPr>
                                  <w:rFonts w:eastAsiaTheme="minorEastAsia" w:hint="eastAsia"/>
                                </w:rPr>
                                <w:t>ds_wdata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2" name="梯形 162"/>
                        <wps:cNvSpPr/>
                        <wps:spPr>
                          <a:xfrm rot="10800000">
                            <a:off x="3027664" y="5527711"/>
                            <a:ext cx="1488559" cy="340995"/>
                          </a:xfrm>
                          <a:prstGeom prst="trapezoid">
                            <a:avLst>
                              <a:gd name="adj" fmla="val 48438"/>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7185" w:rsidRDefault="00917185" w:rsidP="003628C6">
                              <w:pPr>
                                <w:pStyle w:val="Web"/>
                              </w:pPr>
                              <w:r>
                                <w:rPr>
                                  <w:rFonts w:ascii="Georgia" w:hAnsi="Georgia" w:cs="Calibri"/>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3" name="矩形 163"/>
                        <wps:cNvSpPr/>
                        <wps:spPr>
                          <a:xfrm>
                            <a:off x="1138942" y="5560062"/>
                            <a:ext cx="585623" cy="3276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7185" w:rsidRPr="004F6111" w:rsidRDefault="00917185" w:rsidP="003628C6">
                              <w:pPr>
                                <w:pStyle w:val="Web"/>
                                <w:rPr>
                                  <w:rFonts w:eastAsiaTheme="minorEastAsia"/>
                                </w:rPr>
                              </w:pPr>
                              <w:r>
                                <w:rPr>
                                  <w:rFonts w:eastAsiaTheme="minorEastAsia" w:hint="eastAsia"/>
                                </w:rPr>
                                <w:t>FIFO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4" name="直線單箭頭接點 164"/>
                        <wps:cNvCnPr/>
                        <wps:spPr>
                          <a:xfrm flipV="1">
                            <a:off x="2420881" y="5724982"/>
                            <a:ext cx="72263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7" name="直線單箭頭接點 167"/>
                        <wps:cNvCnPr/>
                        <wps:spPr>
                          <a:xfrm>
                            <a:off x="3261004" y="4343437"/>
                            <a:ext cx="0" cy="1184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8" name="直線單箭頭接點 168"/>
                        <wps:cNvCnPr/>
                        <wps:spPr>
                          <a:xfrm>
                            <a:off x="4257082" y="4302963"/>
                            <a:ext cx="0" cy="12242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9" name="直線接點 169"/>
                        <wps:cNvCnPr/>
                        <wps:spPr>
                          <a:xfrm>
                            <a:off x="3413867" y="5161988"/>
                            <a:ext cx="751530" cy="4501"/>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170" name="直線單箭頭接點 170"/>
                        <wps:cNvCnPr/>
                        <wps:spPr>
                          <a:xfrm>
                            <a:off x="3745436" y="5604967"/>
                            <a:ext cx="0" cy="6623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1" name="直線單箭頭接點 171"/>
                        <wps:cNvCnPr/>
                        <wps:spPr>
                          <a:xfrm flipH="1">
                            <a:off x="2174794" y="4450265"/>
                            <a:ext cx="181" cy="109626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2" name="直線單箭頭接點 172"/>
                        <wps:cNvCnPr/>
                        <wps:spPr>
                          <a:xfrm flipH="1">
                            <a:off x="2908716" y="4348992"/>
                            <a:ext cx="22" cy="118268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3" name="直線接點 173"/>
                        <wps:cNvCnPr/>
                        <wps:spPr>
                          <a:xfrm>
                            <a:off x="2289403" y="5171318"/>
                            <a:ext cx="538480"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174" name="文字方塊 40"/>
                        <wps:cNvSpPr txBox="1"/>
                        <wps:spPr>
                          <a:xfrm>
                            <a:off x="1678106" y="3797424"/>
                            <a:ext cx="1970998" cy="321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7185" w:rsidRPr="004F6111" w:rsidRDefault="00917185" w:rsidP="003628C6">
                              <w:pPr>
                                <w:pStyle w:val="Web"/>
                                <w:rPr>
                                  <w:rFonts w:eastAsiaTheme="minorEastAsia"/>
                                </w:rPr>
                              </w:pPr>
                              <w:r>
                                <w:rPr>
                                  <w:rFonts w:ascii="Georgia" w:hAnsi="Georgia" w:cs="Calibri"/>
                                </w:rPr>
                                <w:t>m0_</w:t>
                              </w:r>
                              <w:r>
                                <w:rPr>
                                  <w:rFonts w:ascii="Georgia" w:eastAsiaTheme="minorEastAsia" w:hAnsi="Georgia" w:cs="Calibri" w:hint="eastAsia"/>
                                </w:rPr>
                                <w:t>wvalid</w:t>
                              </w:r>
                              <w:r>
                                <w:rPr>
                                  <w:rFonts w:ascii="Georgia" w:hAnsi="Georgia" w:cs="Calibri"/>
                                </w:rPr>
                                <w:t>….m</w:t>
                              </w:r>
                              <w:r>
                                <w:rPr>
                                  <w:rFonts w:ascii="Georgia" w:eastAsiaTheme="minorEastAsia" w:hAnsi="Georgia" w:cs="Calibri" w:hint="eastAsia"/>
                                  <w:b/>
                                  <w:i/>
                                  <w:iCs/>
                                </w:rPr>
                                <w:t>x</w:t>
                              </w:r>
                              <w:r>
                                <w:rPr>
                                  <w:rFonts w:ascii="Georgia" w:hAnsi="Georgia" w:cs="Calibri"/>
                                </w:rPr>
                                <w:t>_</w:t>
                              </w:r>
                              <w:r>
                                <w:rPr>
                                  <w:rFonts w:ascii="Georgia" w:eastAsiaTheme="minorEastAsia" w:hAnsi="Georgia" w:cs="Calibri" w:hint="eastAsia"/>
                                </w:rPr>
                                <w:t>wvalid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5" name="文字方塊 40"/>
                        <wps:cNvSpPr txBox="1"/>
                        <wps:spPr>
                          <a:xfrm>
                            <a:off x="2770541" y="4028338"/>
                            <a:ext cx="2157119" cy="320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7185" w:rsidRPr="004F6111" w:rsidRDefault="00917185" w:rsidP="003628C6">
                              <w:pPr>
                                <w:pStyle w:val="Web"/>
                                <w:rPr>
                                  <w:rFonts w:eastAsiaTheme="minorEastAsia"/>
                                </w:rPr>
                              </w:pPr>
                              <w:r>
                                <w:rPr>
                                  <w:rFonts w:ascii="Georgia" w:hAnsi="Georgia" w:cs="Calibri"/>
                                </w:rPr>
                                <w:t>m0_</w:t>
                              </w:r>
                              <w:r>
                                <w:rPr>
                                  <w:rFonts w:ascii="Georgia" w:eastAsiaTheme="minorEastAsia" w:hAnsi="Georgia" w:cs="Calibri" w:hint="eastAsia"/>
                                </w:rPr>
                                <w:t>wdata</w:t>
                              </w:r>
                              <w:r>
                                <w:rPr>
                                  <w:rFonts w:ascii="Georgia" w:hAnsi="Georgia" w:cs="Calibri"/>
                                </w:rPr>
                                <w:t>…m</w:t>
                              </w:r>
                              <w:r>
                                <w:rPr>
                                  <w:rFonts w:ascii="Georgia" w:eastAsiaTheme="minorEastAsia" w:hAnsi="Georgia" w:cs="Calibri" w:hint="eastAsia"/>
                                  <w:b/>
                                  <w:i/>
                                  <w:iCs/>
                                </w:rPr>
                                <w:t>x</w:t>
                              </w:r>
                              <w:r>
                                <w:rPr>
                                  <w:rFonts w:ascii="Georgia" w:hAnsi="Georgia" w:cs="Calibri"/>
                                </w:rPr>
                                <w:t>_</w:t>
                              </w:r>
                              <w:r>
                                <w:rPr>
                                  <w:rFonts w:ascii="Georgia" w:eastAsiaTheme="minorEastAsia" w:hAnsi="Georgia" w:cs="Calibri" w:hint="eastAsia"/>
                                </w:rPr>
                                <w:t>wdata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8" name="文字方塊 43"/>
                        <wps:cNvSpPr txBox="1"/>
                        <wps:spPr>
                          <a:xfrm>
                            <a:off x="12074" y="5463353"/>
                            <a:ext cx="993775" cy="261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7185" w:rsidRDefault="00917185" w:rsidP="003628C6">
                              <w:pPr>
                                <w:pStyle w:val="Web"/>
                              </w:pPr>
                              <w:r>
                                <w:rPr>
                                  <w:rFonts w:ascii="Georgia" w:hAnsi="Georgia" w:cs="Calibri"/>
                                </w:rPr>
                                <w:t>Master_ID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0" name="文字方塊 46"/>
                        <wps:cNvSpPr txBox="1"/>
                        <wps:spPr>
                          <a:xfrm>
                            <a:off x="886462" y="5893193"/>
                            <a:ext cx="1544531" cy="316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7185" w:rsidRPr="0010697D" w:rsidRDefault="00917185" w:rsidP="003628C6">
                              <w:pPr>
                                <w:pStyle w:val="Web"/>
                                <w:rPr>
                                  <w:rFonts w:eastAsiaTheme="minorEastAsia"/>
                                </w:rPr>
                              </w:pPr>
                              <w:r>
                                <w:rPr>
                                  <w:rFonts w:eastAsiaTheme="minorEastAsia" w:hint="eastAsia"/>
                                </w:rPr>
                                <w:t>ds_wdata_bresp_ctrl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2" name="等腰三角形 182"/>
                        <wps:cNvSpPr/>
                        <wps:spPr>
                          <a:xfrm>
                            <a:off x="4276859" y="6347282"/>
                            <a:ext cx="115570" cy="133985"/>
                          </a:xfrm>
                          <a:prstGeom prst="triangle">
                            <a:avLst/>
                          </a:prstGeom>
                          <a:solidFill>
                            <a:schemeClr val="bg1"/>
                          </a:solidFill>
                          <a:scene3d>
                            <a:camera prst="orthographicFront">
                              <a:rot lat="0" lon="0" rev="540000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txbx>
                          <w:txbxContent>
                            <w:p w:rsidR="00917185" w:rsidRDefault="00917185" w:rsidP="003628C6">
                              <w:pPr>
                                <w:pStyle w:val="Web"/>
                              </w:pPr>
                              <w:r>
                                <w:rPr>
                                  <w:rFonts w:ascii="Georgia" w:hAnsi="Georgia" w:cs="Calibri"/>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3" name="梯形 183"/>
                        <wps:cNvSpPr/>
                        <wps:spPr>
                          <a:xfrm rot="10800000">
                            <a:off x="2034086" y="5552916"/>
                            <a:ext cx="964026" cy="340360"/>
                          </a:xfrm>
                          <a:prstGeom prst="trapezoid">
                            <a:avLst>
                              <a:gd name="adj" fmla="val 48438"/>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7185" w:rsidRDefault="00917185" w:rsidP="003628C6">
                              <w:pPr>
                                <w:pStyle w:val="Web"/>
                              </w:pPr>
                              <w:r>
                                <w:rPr>
                                  <w:rFonts w:ascii="Georgia" w:hAnsi="Georgia" w:cs="Calibri"/>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4" name="矩形 184"/>
                        <wps:cNvSpPr/>
                        <wps:spPr>
                          <a:xfrm>
                            <a:off x="2175179" y="6272180"/>
                            <a:ext cx="916940" cy="2647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7185" w:rsidRPr="004F6111" w:rsidRDefault="00917185" w:rsidP="003628C6">
                              <w:pPr>
                                <w:pStyle w:val="Web"/>
                                <w:rPr>
                                  <w:rFonts w:eastAsiaTheme="minorEastAsia"/>
                                </w:rPr>
                              </w:pPr>
                              <w:r>
                                <w:rPr>
                                  <w:rFonts w:eastAsiaTheme="minorEastAsia" w:hint="eastAsia"/>
                                </w:rPr>
                                <w:t>ds_wvalid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5" name="直線單箭頭接點 185"/>
                        <wps:cNvCnPr/>
                        <wps:spPr>
                          <a:xfrm>
                            <a:off x="2591700" y="5892901"/>
                            <a:ext cx="0" cy="37927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6" name="等腰三角形 186"/>
                        <wps:cNvSpPr/>
                        <wps:spPr>
                          <a:xfrm>
                            <a:off x="2949807" y="6351550"/>
                            <a:ext cx="115570" cy="135255"/>
                          </a:xfrm>
                          <a:prstGeom prst="triangle">
                            <a:avLst/>
                          </a:prstGeom>
                          <a:solidFill>
                            <a:schemeClr val="bg1"/>
                          </a:solidFill>
                          <a:scene3d>
                            <a:camera prst="orthographicFront">
                              <a:rot lat="0" lon="0" rev="540000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txbx>
                          <w:txbxContent>
                            <w:p w:rsidR="00917185" w:rsidRDefault="00917185" w:rsidP="003628C6"/>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2" name="直線單箭頭接點 192"/>
                        <wps:cNvCnPr/>
                        <wps:spPr>
                          <a:xfrm flipV="1">
                            <a:off x="771159" y="5692450"/>
                            <a:ext cx="367867" cy="36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3" name="直線單箭頭接點 193"/>
                        <wps:cNvCnPr>
                          <a:stCxn id="163" idx="3"/>
                          <a:endCxn id="183" idx="3"/>
                        </wps:cNvCnPr>
                        <wps:spPr>
                          <a:xfrm flipV="1">
                            <a:off x="1724565" y="5723096"/>
                            <a:ext cx="391953" cy="7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4" name="直線單箭頭接點 194"/>
                        <wps:cNvCnPr/>
                        <wps:spPr>
                          <a:xfrm flipV="1">
                            <a:off x="1915573" y="4470132"/>
                            <a:ext cx="0" cy="125448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5" name="文字方塊 43"/>
                        <wps:cNvSpPr txBox="1"/>
                        <wps:spPr>
                          <a:xfrm>
                            <a:off x="1386690" y="4191757"/>
                            <a:ext cx="647367" cy="260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7185" w:rsidRDefault="00917185" w:rsidP="003628C6">
                              <w:pPr>
                                <w:pStyle w:val="Web"/>
                              </w:pPr>
                              <w:r>
                                <w:rPr>
                                  <w:rFonts w:ascii="Georgia" w:eastAsiaTheme="minorEastAsia" w:hAnsi="Georgia" w:cs="Calibri" w:hint="eastAsia"/>
                                </w:rPr>
                                <w:t>wmid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9" name="文字方塊 40"/>
                        <wps:cNvSpPr txBox="1"/>
                        <wps:spPr>
                          <a:xfrm>
                            <a:off x="4726845" y="179250"/>
                            <a:ext cx="822316" cy="320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7185" w:rsidRPr="004203C4" w:rsidRDefault="00917185" w:rsidP="003628C6">
                              <w:pPr>
                                <w:pStyle w:val="Web"/>
                                <w:rPr>
                                  <w:rFonts w:eastAsiaTheme="minorEastAsia"/>
                                </w:rPr>
                              </w:pPr>
                              <w:r>
                                <w:rPr>
                                  <w:rFonts w:eastAsiaTheme="minorEastAsia" w:hint="eastAsia"/>
                                </w:rPr>
                                <w:t>us_wdata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0" name="矩形 260"/>
                        <wps:cNvSpPr/>
                        <wps:spPr>
                          <a:xfrm>
                            <a:off x="1138835" y="772016"/>
                            <a:ext cx="4728774" cy="213016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矩形 263"/>
                        <wps:cNvSpPr/>
                        <wps:spPr>
                          <a:xfrm>
                            <a:off x="886223" y="4597351"/>
                            <a:ext cx="5228330" cy="1930827"/>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5" name="矩形 415"/>
                        <wps:cNvSpPr/>
                        <wps:spPr>
                          <a:xfrm>
                            <a:off x="4392855" y="5893274"/>
                            <a:ext cx="1209739" cy="3400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7185" w:rsidRPr="00B33F32" w:rsidRDefault="00917185" w:rsidP="00B33F32">
                              <w:pPr>
                                <w:pStyle w:val="Web"/>
                                <w:jc w:val="center"/>
                                <w:rPr>
                                  <w:rFonts w:eastAsiaTheme="minorEastAsia"/>
                                </w:rPr>
                              </w:pPr>
                              <w:r>
                                <w:rPr>
                                  <w:rFonts w:eastAsiaTheme="minorEastAsia" w:hint="eastAsia"/>
                                </w:rPr>
                                <w:t>pending_buffer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6" name="等腰三角形 416"/>
                        <wps:cNvSpPr/>
                        <wps:spPr>
                          <a:xfrm>
                            <a:off x="5475904" y="6048742"/>
                            <a:ext cx="114935" cy="133350"/>
                          </a:xfrm>
                          <a:prstGeom prst="triangle">
                            <a:avLst/>
                          </a:prstGeom>
                          <a:solidFill>
                            <a:schemeClr val="bg1"/>
                          </a:solidFill>
                          <a:scene3d>
                            <a:camera prst="orthographicFront">
                              <a:rot lat="0" lon="0" rev="540000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txbx>
                          <w:txbxContent>
                            <w:p w:rsidR="00917185" w:rsidRDefault="00917185" w:rsidP="00B33F32">
                              <w:pPr>
                                <w:pStyle w:val="Web"/>
                              </w:pPr>
                              <w:r>
                                <w:rPr>
                                  <w:rFonts w:ascii="Georgia" w:hAnsi="Georgia" w:cs="Calibri"/>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9" name="梯形 419"/>
                        <wps:cNvSpPr/>
                        <wps:spPr>
                          <a:xfrm>
                            <a:off x="5101779" y="5440224"/>
                            <a:ext cx="945594" cy="191157"/>
                          </a:xfrm>
                          <a:prstGeom prst="trapezoid">
                            <a:avLst>
                              <a:gd name="adj" fmla="val 48438"/>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7185" w:rsidRDefault="00917185" w:rsidP="00B33F32">
                              <w:pPr>
                                <w:pStyle w:val="Web"/>
                              </w:pPr>
                              <w:r>
                                <w:rPr>
                                  <w:rFonts w:ascii="Georgia" w:hAnsi="Georgia" w:cs="Calibri"/>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0" name="直線單箭頭接點 420"/>
                        <wps:cNvCnPr/>
                        <wps:spPr>
                          <a:xfrm>
                            <a:off x="4599818" y="4125898"/>
                            <a:ext cx="0" cy="102767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21" name="直線單箭頭接點 421"/>
                        <wps:cNvCnPr/>
                        <wps:spPr>
                          <a:xfrm>
                            <a:off x="4815515" y="5407233"/>
                            <a:ext cx="1" cy="48593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33" name="文字方塊 22"/>
                        <wps:cNvSpPr txBox="1"/>
                        <wps:spPr>
                          <a:xfrm>
                            <a:off x="3792773" y="3796937"/>
                            <a:ext cx="2392182" cy="263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7185" w:rsidRPr="00CC47F8" w:rsidRDefault="00917185" w:rsidP="00B33F32">
                              <w:pPr>
                                <w:pStyle w:val="Web"/>
                                <w:rPr>
                                  <w:rFonts w:eastAsiaTheme="minorEastAsia"/>
                                </w:rPr>
                              </w:pPr>
                              <w:r>
                                <w:t>m0_</w:t>
                              </w:r>
                              <w:r>
                                <w:rPr>
                                  <w:rFonts w:eastAsiaTheme="minorEastAsia" w:hint="eastAsia"/>
                                </w:rPr>
                                <w:t>b</w:t>
                              </w:r>
                              <w:r>
                                <w:t>ready….m</w:t>
                              </w:r>
                              <w:r>
                                <w:rPr>
                                  <w:b/>
                                  <w:bCs/>
                                  <w:i/>
                                  <w:iCs/>
                                </w:rPr>
                                <w:t>x</w:t>
                              </w:r>
                              <w:r>
                                <w:t>_</w:t>
                              </w:r>
                              <w:r>
                                <w:rPr>
                                  <w:rFonts w:eastAsiaTheme="minorEastAsia" w:hint="eastAsia"/>
                                </w:rPr>
                                <w:t>b</w:t>
                              </w:r>
                              <w:r>
                                <w:t>ready</w:t>
                              </w:r>
                              <w:r>
                                <w:rPr>
                                  <w:rFonts w:eastAsiaTheme="minorEastAsia" w:hint="eastAsia"/>
                                </w:rPr>
                                <w:t xml:space="preserve"> sl</w:t>
                              </w:r>
                              <w:r>
                                <w:t>v_br</w:t>
                              </w:r>
                              <w:r>
                                <w:rPr>
                                  <w:rFonts w:eastAsiaTheme="minorEastAsia" w:hint="eastAsia"/>
                                </w:rPr>
                                <w:t>esp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4" name="直線單箭頭接點 434"/>
                        <wps:cNvCnPr/>
                        <wps:spPr>
                          <a:xfrm>
                            <a:off x="5001941" y="4126698"/>
                            <a:ext cx="0" cy="10274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35" name="直線接點 435"/>
                        <wps:cNvCnPr/>
                        <wps:spPr>
                          <a:xfrm>
                            <a:off x="4663251" y="4746199"/>
                            <a:ext cx="294937"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436" name="直線單箭頭接點 436"/>
                        <wps:cNvCnPr/>
                        <wps:spPr>
                          <a:xfrm flipV="1">
                            <a:off x="5810203" y="5645476"/>
                            <a:ext cx="0" cy="109723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2" name="直線接點 92"/>
                        <wps:cNvCnPr/>
                        <wps:spPr>
                          <a:xfrm>
                            <a:off x="5001472" y="6424654"/>
                            <a:ext cx="80873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6" name="直線單箭頭接點 136"/>
                        <wps:cNvCnPr>
                          <a:endCxn id="415" idx="2"/>
                        </wps:cNvCnPr>
                        <wps:spPr>
                          <a:xfrm flipH="1" flipV="1">
                            <a:off x="4997725" y="6233369"/>
                            <a:ext cx="3747" cy="1908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6" name="直線單箭頭接點 146"/>
                        <wps:cNvCnPr/>
                        <wps:spPr>
                          <a:xfrm flipV="1">
                            <a:off x="5359179" y="5631017"/>
                            <a:ext cx="0" cy="25627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8" name="直線單箭頭接點 148"/>
                        <wps:cNvCnPr/>
                        <wps:spPr>
                          <a:xfrm flipV="1">
                            <a:off x="5809113" y="3983347"/>
                            <a:ext cx="1" cy="145617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 name="梯形 24"/>
                        <wps:cNvSpPr/>
                        <wps:spPr>
                          <a:xfrm>
                            <a:off x="2198841" y="2412631"/>
                            <a:ext cx="1425721" cy="249035"/>
                          </a:xfrm>
                          <a:prstGeom prst="trapezoi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1" name="文字方塊 40"/>
                        <wps:cNvSpPr txBox="1"/>
                        <wps:spPr>
                          <a:xfrm>
                            <a:off x="64819" y="2376523"/>
                            <a:ext cx="821690" cy="320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7185" w:rsidRPr="00BF01F3" w:rsidRDefault="00917185" w:rsidP="00BF01F3">
                              <w:pPr>
                                <w:pStyle w:val="Web"/>
                                <w:rPr>
                                  <w:rFonts w:eastAsiaTheme="minorEastAsia"/>
                                </w:rPr>
                              </w:pPr>
                              <w:r>
                                <w:rPr>
                                  <w:rFonts w:eastAsiaTheme="minorEastAsia" w:hint="eastAsia"/>
                                </w:rPr>
                                <w:t>Slave_ID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 name="直線單箭頭接點 26"/>
                        <wps:cNvCnPr>
                          <a:stCxn id="371" idx="3"/>
                        </wps:cNvCnPr>
                        <wps:spPr>
                          <a:xfrm>
                            <a:off x="886509" y="2536543"/>
                            <a:ext cx="433408" cy="44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2" name="矩形 372"/>
                        <wps:cNvSpPr/>
                        <wps:spPr>
                          <a:xfrm>
                            <a:off x="1329995" y="2373705"/>
                            <a:ext cx="585470" cy="327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7185" w:rsidRDefault="00917185" w:rsidP="00BF01F3">
                              <w:pPr>
                                <w:pStyle w:val="Web"/>
                              </w:pPr>
                              <w:r>
                                <w:t>FIFO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直線單箭頭接點 72"/>
                        <wps:cNvCnPr>
                          <a:stCxn id="372" idx="3"/>
                          <a:endCxn id="24" idx="1"/>
                        </wps:cNvCnPr>
                        <wps:spPr>
                          <a:xfrm flipV="1">
                            <a:off x="1915465" y="2537149"/>
                            <a:ext cx="314505" cy="6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86" name="文字方塊 40"/>
                        <wps:cNvSpPr txBox="1"/>
                        <wps:spPr>
                          <a:xfrm>
                            <a:off x="5225194" y="6784065"/>
                            <a:ext cx="821690" cy="320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7185" w:rsidRPr="00BF01F3" w:rsidRDefault="00917185" w:rsidP="00BF01F3">
                              <w:pPr>
                                <w:pStyle w:val="Web"/>
                                <w:rPr>
                                  <w:rFonts w:eastAsiaTheme="minorEastAsia"/>
                                </w:rPr>
                              </w:pPr>
                              <w:r>
                                <w:rPr>
                                  <w:rFonts w:eastAsiaTheme="minorEastAsia" w:hint="eastAsia"/>
                                </w:rPr>
                                <w:t>d</w:t>
                              </w:r>
                              <w:r>
                                <w:t>s_</w:t>
                              </w:r>
                              <w:r>
                                <w:rPr>
                                  <w:rFonts w:eastAsiaTheme="minorEastAsia" w:hint="eastAsia"/>
                                </w:rPr>
                                <w:t>bresp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9" name="梯形 389"/>
                        <wps:cNvSpPr/>
                        <wps:spPr>
                          <a:xfrm rot="10800000">
                            <a:off x="4419549" y="5161086"/>
                            <a:ext cx="796096" cy="244386"/>
                          </a:xfrm>
                          <a:prstGeom prst="trapezoid">
                            <a:avLst>
                              <a:gd name="adj" fmla="val 61005"/>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7185" w:rsidRDefault="00917185" w:rsidP="00964C8F"/>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9" name="直線單箭頭接點 89"/>
                        <wps:cNvCnPr>
                          <a:endCxn id="389" idx="1"/>
                        </wps:cNvCnPr>
                        <wps:spPr>
                          <a:xfrm flipH="1">
                            <a:off x="5141101" y="5282827"/>
                            <a:ext cx="668557" cy="45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92" name="文字方塊 82"/>
                        <wps:cNvSpPr txBox="1"/>
                        <wps:spPr>
                          <a:xfrm>
                            <a:off x="5215638" y="4983340"/>
                            <a:ext cx="576834" cy="3009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7185" w:rsidRDefault="00917185" w:rsidP="00964C8F">
                              <w:pPr>
                                <w:pStyle w:val="Web"/>
                              </w:pPr>
                              <w:r>
                                <w:rPr>
                                  <w:rFonts w:ascii="Georgia" w:eastAsiaTheme="minorEastAsia" w:hAnsi="Georgia" w:cs="Calibri" w:hint="eastAsia"/>
                                </w:rPr>
                                <w:t>b</w:t>
                              </w:r>
                              <w:r>
                                <w:rPr>
                                  <w:rFonts w:ascii="Georgia" w:hAnsi="Georgia" w:cs="Calibri"/>
                                </w:rPr>
                                <w:t>mid</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畫布 47" o:spid="_x0000_s1211" editas="canvas" style="width:487.1pt;height:560.35pt;mso-position-horizontal-relative:char;mso-position-vertical-relative:line" coordsize="61855,71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">
                <v:shape id="_x0000_s1212" type="#_x0000_t75" style="position:absolute;width:61855;height:71158;visibility:visible;mso-wrap-style:square">
                  <v:fill o:detectmouseclick="t"/>
                  <v:path o:connecttype="none"/>
                </v:shape>
                <v:shape id="梯形 141" o:spid="_x0000_s1213" style="position:absolute;left:36909;top:17629;width:18999;height:3416;rotation:180;visibility:visible;mso-wrap-style:square;v-text-anchor:middle" coordsize="1899920,3416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hABcAA&#10;AADcAAAADwAAAGRycy9kb3ducmV2LnhtbERPTYvCMBC9C/6HMAveNFUXka5RVkEQ97RVcI9DMzbF&#10;ZlKSqPXfG0HY2zze5yxWnW3EjXyoHSsYjzIQxKXTNVcKjoftcA4iRGSNjWNS8KAAq2W/t8Bcuzv/&#10;0q2IlUghHHJUYGJscylDachiGLmWOHFn5y3GBH0ltcd7CreNnGTZTFqsOTUYbGljqLwUV6uAZm3B&#10;+/PP5m9aN5PT/GAu3q+VGnx0318gInXxX/x273Sa/zmG1zPpArl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NhABcAAAADcAAAADwAAAAAAAAAAAAAAAACYAgAAZHJzL2Rvd25y&#10;ZXYueG1sUEsFBgAAAAAEAAQA9QAAAIUDAAAAAA==&#10;" adj="-11796480,,5400" path="m,341630l165479,,1734441,r165479,341630l,341630xe" fillcolor="#4f81bd [3204]" strokecolor="#243f60 [1604]" strokeweight="2pt">
                  <v:stroke joinstyle="miter"/>
                  <v:formulas/>
                  <v:path arrowok="t" o:connecttype="custom" o:connectlocs="0,341630;165479,0;1734441,0;1899920,341630;0,341630" o:connectangles="0,0,0,0,0" textboxrect="0,0,1899920,341630"/>
                  <v:textbox>
                    <w:txbxContent>
                      <w:p w:rsidR="00917185" w:rsidRDefault="00917185" w:rsidP="003628C6"/>
                    </w:txbxContent>
                  </v:textbox>
                </v:shape>
                <v:shape id="直線單箭頭接點 142" o:spid="_x0000_s1214" type="#_x0000_t32" style="position:absolute;left:52353;top:6058;width:0;height:115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69NsEAAADcAAAADwAAAGRycy9kb3ducmV2LnhtbERPS4vCMBC+C/sfwix401TXLqUaRYSy&#10;Xn0s7N7GZmyLzaQ0qdZ/bwTB23x8z1mselOLK7WusqxgMo5AEOdWV1woOB6yUQLCeWSNtWVScCcH&#10;q+XHYIGptjfe0XXvCxFC2KWooPS+SaV0eUkG3dg2xIE729agD7AtpG7xFsJNLadR9C0NVhwaSmxo&#10;U1J+2XdGwdf51P8kfi2T7M9uui6O49/sX6nhZ7+eg/DU+7f45d7qMH82hecz4QK5f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eDr02wQAAANwAAAAPAAAAAAAAAAAAAAAA&#10;AKECAABkcnMvZG93bnJldi54bWxQSwUGAAAAAAQABAD5AAAAjwMAAAAA&#10;" strokecolor="#4579b8 [3044]">
                  <v:stroke endarrow="open"/>
                </v:shape>
                <v:shape id="直線單箭頭接點 143" o:spid="_x0000_s1215" type="#_x0000_t32" style="position:absolute;left:40745;top:8684;width:0;height:27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IYrcEAAADcAAAADwAAAGRycy9kb3ducmV2LnhtbERPTYvCMBC9L/gfwgje1lTdSqlGEaHo&#10;dV0FvY3N2BabSWlSrf/eLCzsbR7vc5br3tTiQa2rLCuYjCMQxLnVFRcKjj/ZZwLCeWSNtWVS8CIH&#10;69XgY4mptk/+psfBFyKEsEtRQel9k0rp8pIMurFtiAN3s61BH2BbSN3iM4SbWk6jaC4NVhwaSmxo&#10;W1J+P3RGwex27XeJ38gkO9tt18VxfMouSo2G/WYBwlPv/8V/7r0O879m8PtMuECu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QhitwQAAANwAAAAPAAAAAAAAAAAAAAAA&#10;AKECAABkcnMvZG93bnJldi54bWxQSwUGAAAAAAQABAD5AAAAjwMAAAAA&#10;" strokecolor="#4579b8 [3044]">
                  <v:stroke endarrow="open"/>
                </v:shape>
                <v:shape id="直線單箭頭接點 144" o:spid="_x0000_s1216" type="#_x0000_t32" style="position:absolute;left:40789;top:14079;width:0;height:350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uA2cEAAADcAAAADwAAAGRycy9kb3ducmV2LnhtbERPS4vCMBC+C/sfwix409TVLqUaRYSy&#10;Xn0s7N7GZmyLzaQ0qdZ/bwTB23x8z1mselOLK7WusqxgMo5AEOdWV1woOB6yUQLCeWSNtWVScCcH&#10;q+XHYIGptjfe0XXvCxFC2KWooPS+SaV0eUkG3dg2xIE729agD7AtpG7xFsJNLb+i6FsarDg0lNjQ&#10;pqT8su+Mgun51P8kfi2T7M9uui6O49/sX6nhZ7+eg/DU+7f45d7qMH82g+cz4QK5f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4DZwQAAANwAAAAPAAAAAAAAAAAAAAAA&#10;AKECAABkcnMvZG93bnJldi54bWxQSwUGAAAAAAQABAD5AAAAjwMAAAAA&#10;" strokecolor="#4579b8 [3044]">
                  <v:stroke endarrow="open"/>
                </v:shape>
                <v:line id="直線接點 145" o:spid="_x0000_s1217" style="position:absolute;visibility:visible;mso-wrap-style:square" from="40745,8780" to="52353,8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u2KsMAAADcAAAADwAAAGRycy9kb3ducmV2LnhtbERP22oCMRB9F/oPYQq+abbe0K1RpCCI&#10;7UttP2C6GXcXN5NtMurar28KBd/mcK6zXHeuURcKsfZs4GmYgSIuvK25NPD5sR3MQUVBtth4JgM3&#10;irBePfSWmFt/5Xe6HKRUKYRjjgYqkTbXOhYVOYxD3xIn7uiDQ0kwlNoGvKZw1+hRls20w5pTQ4Ut&#10;vVRUnA5nZ+D79W0Xb1/NSGbTn/0pbOYLGUdj+o/d5hmUUCd38b97Z9P8yRT+nkkX6N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3rtirDAAAA3AAAAA8AAAAAAAAAAAAA&#10;AAAAoQIAAGRycy9kb3ducmV2LnhtbFBLBQYAAAAABAAEAPkAAACRAwAAAAA=&#10;" strokecolor="#4579b8 [3044]"/>
                <v:shape id="文字方塊 46" o:spid="_x0000_s1218" type="#_x0000_t202" style="position:absolute;left:11390;top:7816;width:15193;height:28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crt8MA&#10;AADcAAAADwAAAGRycy9kb3ducmV2LnhtbERPS4vCMBC+L/gfwgje1lRZV6lGkYKsiHvwcfE2NmNb&#10;bCa1iVr99ZsFwdt8fM+ZzBpTihvVrrCsoNeNQBCnVhecKdjvFp8jEM4jaywtk4IHOZhNWx8TjLW9&#10;84ZuW5+JEMIuRgW591UspUtzMui6tiIO3MnWBn2AdSZ1jfcQbkrZj6JvabDg0JBjRUlO6Xl7NQpW&#10;yeIXN8e+GT3L5Gd9mleX/WGgVKfdzMcgPDX+LX65lzrM/xrC/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Bcrt8MAAADcAAAADwAAAAAAAAAAAAAAAACYAgAAZHJzL2Rv&#10;d25yZXYueG1sUEsFBgAAAAAEAAQA9QAAAIgDAAAAAA==&#10;" filled="f" stroked="f" strokeweight=".5pt">
                  <v:textbox>
                    <w:txbxContent>
                      <w:p w:rsidR="00917185" w:rsidRPr="0010697D" w:rsidRDefault="00917185" w:rsidP="003628C6">
                        <w:pPr>
                          <w:pStyle w:val="Web"/>
                          <w:rPr>
                            <w:rFonts w:eastAsiaTheme="minorEastAsia"/>
                          </w:rPr>
                        </w:pPr>
                        <w:proofErr w:type="spellStart"/>
                        <w:r>
                          <w:rPr>
                            <w:rFonts w:eastAsiaTheme="minorEastAsia" w:hint="eastAsia"/>
                          </w:rPr>
                          <w:t>us_wdata_ctrl</w:t>
                        </w:r>
                        <w:proofErr w:type="spellEnd"/>
                      </w:p>
                    </w:txbxContent>
                  </v:textbox>
                </v:shape>
                <v:group id="群組 264" o:spid="_x0000_s1219" style="position:absolute;left:27257;top:11413;width:17599;height:2623" coordorigin="11423,11413" coordsize="17598,2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UYg8UAAADcAAAADwAAAGRycy9kb3ducmV2LnhtbESPQYvCMBSE78L+h/CE&#10;vWlaV2WpRhFZlz2IoC6It0fzbIvNS2liW/+9EQSPw8x8w8yXnSlFQ7UrLCuIhxEI4tTqgjMF/8fN&#10;4BuE88gaS8uk4E4OlouP3hwTbVveU3PwmQgQdgkqyL2vEildmpNBN7QVcfAutjbog6wzqWtsA9yU&#10;chRFU2mw4LCQY0XrnNLr4WYU/LbYrr7in2Z7vazv5+Nkd9rGpNRnv1vNQHjq/Dv8av9pBaPp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IFGIPFAAAA3AAA&#10;AA8AAAAAAAAAAAAAAAAAqgIAAGRycy9kb3ducmV2LnhtbFBLBQYAAAAABAAEAPoAAACcAwAAAAA=&#10;">
                  <v:rect id="矩形 140" o:spid="_x0000_s1220" style="position:absolute;left:11423;top:11413;width:17599;height:26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U43sQA&#10;AADcAAAADwAAAGRycy9kb3ducmV2LnhtbESPQWvCQBCF7wX/wzJCb3VjEQ2pq4ggLb2I2h8wZKdJ&#10;anY27K4m+us7B8HbDO/Ne98s14Nr1ZVCbDwbmE4yUMSltw1XBn5Ou7ccVEzIFlvPZOBGEdar0csS&#10;C+t7PtD1mColIRwLNFCn1BVax7Imh3HiO2LRfn1wmGQNlbYBewl3rX7Psrl22LA01NjRtqbyfLw4&#10;A366T9+nfnZh6sNn3vyV7X2RG/M6HjYfoBIN6Wl+XH9ZwZ8JvjwjE+jV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1ON7EAAAA3AAAAA8AAAAAAAAAAAAAAAAAmAIAAGRycy9k&#10;b3ducmV2LnhtbFBLBQYAAAAABAAEAPUAAACJAwAAAAA=&#10;" fillcolor="#4f81bd [3204]" strokecolor="#243f60 [1604]" strokeweight="2pt">
                    <v:textbox>
                      <w:txbxContent>
                        <w:p w:rsidR="00917185" w:rsidRDefault="00917185" w:rsidP="003628C6">
                          <w:pPr>
                            <w:pStyle w:val="Web"/>
                            <w:jc w:val="center"/>
                          </w:pPr>
                          <w:r>
                            <w:rPr>
                              <w:rFonts w:ascii="Georgia" w:hAnsi="Georgia" w:cs="Calibri"/>
                            </w:rPr>
                            <w:t>Pending Buffer</w:t>
                          </w:r>
                        </w:p>
                      </w:txbxContent>
                    </v:textbox>
                  </v:rect>
                  <v:shape id="等腰三角形 156" o:spid="_x0000_s1221" type="#_x0000_t5" style="position:absolute;left:27708;top:12057;width:1155;height:1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K8ssUA&#10;AADcAAAADwAAAGRycy9kb3ducmV2LnhtbERPS2vCQBC+F/oflil4KXWj1LREVymCUKgetA/obcyO&#10;SWh2NmSnGv31riB4m4/vOZNZ52q1pzZUng0M+gko4tzbigsDX5+Lp1dQQZAt1p7JwJECzKb3dxPM&#10;rD/wmvYbKVQM4ZChgVKkybQOeUkOQ983xJHb+dahRNgW2rZ4iOGu1sMkSbXDimNDiQ3NS8r/Nv/O&#10;wOPL9mf1/SEntzsu0+ffpB7JamFM76F7G4MS6uQmvrrfbZw/SuHyTLxAT8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0ryyxQAAANwAAAAPAAAAAAAAAAAAAAAAAJgCAABkcnMv&#10;ZG93bnJldi54bWxQSwUGAAAAAAQABAD1AAAAigMAAAAA&#10;" fillcolor="white [3212]" strokecolor="#243f60 [1604]" strokeweight="2pt">
                    <v:textbox>
                      <w:txbxContent>
                        <w:p w:rsidR="00917185" w:rsidRDefault="00917185" w:rsidP="003628C6">
                          <w:pPr>
                            <w:pStyle w:val="Web"/>
                          </w:pPr>
                          <w:r>
                            <w:rPr>
                              <w:rFonts w:ascii="Georgia" w:hAnsi="Georgia" w:cs="Calibri"/>
                            </w:rPr>
                            <w:t> </w:t>
                          </w:r>
                        </w:p>
                      </w:txbxContent>
                    </v:textbox>
                  </v:shape>
                </v:group>
                <v:shape id="直線單箭頭接點 56" o:spid="_x0000_s1222" type="#_x0000_t32" style="position:absolute;left:29091;top:14080;width:3;height:1005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RytMMAAADbAAAADwAAAGRycy9kb3ducmV2LnhtbESPzWoCQRCE74LvMHTAm86aoIaNo4gQ&#10;iIcgan6uzUy7u2SnZ9lpdX37jCB4LKrqK2q+7HytztTGKrCB8SgDRWyDq7gw8HV4H76CioLssA5M&#10;Bq4UYbno9+aYu3DhHZ33UqgE4ZijgVKkybWOtiSPcRQa4uQdQ+tRkmwL7Vq8JLiv9XOWTbXHitNC&#10;iQ2tS7J/+5M3cArHz9W3m738jH9lYyvZbMlOjBk8das3UEKdPML39oczMJnC7Uv6AXrx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jkcrTDAAAA2wAAAA8AAAAAAAAAAAAA&#10;AAAAoQIAAGRycy9kb3ducmV2LnhtbFBLBQYAAAAABAAEAPkAAACRAwAAAAA=&#10;" strokecolor="#4579b8 [3044]">
                  <v:stroke endarrow="open"/>
                </v:shape>
                <v:shape id="直線單箭頭接點 59" o:spid="_x0000_s1223" type="#_x0000_t32" style="position:absolute;left:24966;top:26629;width:0;height:48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ZlhcQAAADbAAAADwAAAGRycy9kb3ducmV2LnhtbESPX2vCMBTF3wW/Q7iDvWk60eE6o4hj&#10;oAhKnSC+XZu7ttjclCSz3bdfhIGPh/Pnx5ktOlOLGzlfWVbwMkxAEOdWV1woOH59DqYgfEDWWFsm&#10;Bb/kYTHv92aYattyRrdDKEQcYZ+igjKEJpXS5yUZ9EPbEEfv2zqDIUpXSO2wjeOmlqMkeZUGK46E&#10;EhtalZRfDz8mQj7G2WR72l7GlC337WVz3gV3Vur5qVu+gwjUhUf4v73WCiZvcP8Sf4C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NmWFxAAAANsAAAAPAAAAAAAAAAAA&#10;AAAAAKECAABkcnMvZG93bnJldi54bWxQSwUGAAAAAAQABAD5AAAAkgMAAAAA&#10;" strokecolor="#4579b8 [3044]">
                  <v:stroke endarrow="open"/>
                </v:shape>
                <v:shape id="直線單箭頭接點 62" o:spid="_x0000_s1224" type="#_x0000_t32" style="position:absolute;left:46409;top:21045;width:10;height:109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AKR8MAAADbAAAADwAAAGRycy9kb3ducmV2LnhtbESPwWrDMBBE74X+g9hCbrXcBAfjWgkh&#10;YNprkwba29ZaW6bWylhy4v59FAj0OMzMG6bczrYXZxp951jBS5KCIK6d7rhV8HmsnnMQPiBr7B2T&#10;gj/ysN08PpRYaHfhDzofQisihH2BCkwIQyGlrw1Z9IkbiKPXuNFiiHJspR7xEuG2l8s0XUuLHccF&#10;gwPtDdW/h8kqWDU/81sedjKvvtx+mrIsO1XfSi2e5t0riEBz+A/f2+9awXoJty/xB8jN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XACkfDAAAA2wAAAA8AAAAAAAAAAAAA&#10;AAAAoQIAAGRycy9kb3ducmV2LnhtbFBLBQYAAAAABAAEAPkAAACRAwAAAAA=&#10;" strokecolor="#4579b8 [3044]">
                  <v:stroke endarrow="open"/>
                </v:shape>
                <v:shape id="直線單箭頭接點 157" o:spid="_x0000_s1225" type="#_x0000_t32" style="position:absolute;left:33497;top:26616;width:0;height:48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TlsYAAADcAAAADwAAAGRycy9kb3ducmV2LnhtbESPQWvCQBCF74L/YZlCb7qpaC2pq4il&#10;oAhKrCDexuw0CWZnw+7WpP++KxS8zfDevO/NbNGZWtzI+cqygpdhAoI4t7riQsHx63PwBsIHZI21&#10;ZVLwSx4W835vhqm2LWd0O4RCxBD2KSooQ2hSKX1ekkE/tA1x1L6tMxji6gqpHbYx3NRylCSv0mDF&#10;kVBiQ6uS8uvhx0TIxzibbE/by5iy5b69bM674M5KPT91y3cQgbrwMP9fr3WsP5nC/Zk4gZ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gpU5bGAAAA3AAAAA8AAAAAAAAA&#10;AAAAAAAAoQIAAGRycy9kb3ducmV2LnhtbFBLBQYAAAAABAAEAPkAAACUAwAAAAA=&#10;" strokecolor="#4579b8 [3044]">
                  <v:stroke endarrow="open"/>
                </v:shape>
                <v:shape id="文字方塊 22" o:spid="_x0000_s1226" type="#_x0000_t202" style="position:absolute;left:22299;top:31956;width:31881;height:26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EpGMcA&#10;AADcAAAADwAAAGRycy9kb3ducmV2LnhtbESPT2vCQBDF7wW/wzJCb3WjYJHUjUhALKU9qLl4m2Yn&#10;fzA7G7NbTfvpO4dCbzO8N+/9Zr0ZXaduNITWs4H5LAFFXHrbcm2gOO2eVqBCRLbYeSYD3xRgk00e&#10;1phaf+cD3Y6xVhLCIUUDTYx9qnUoG3IYZr4nFq3yg8Mo61BrO+Bdwl2nF0nyrB22LA0N9pQ3VF6O&#10;X87AW777wMPnwq1+unz/Xm37a3FeGvM4HbcvoCKN8d/8d/1qBX8ptPKMTKC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RRKRjHAAAA3AAAAA8AAAAAAAAAAAAAAAAAmAIAAGRy&#10;cy9kb3ducmV2LnhtbFBLBQYAAAAABAAEAPUAAACMAwAAAAA=&#10;" filled="f" stroked="f" strokeweight=".5pt">
                  <v:textbox>
                    <w:txbxContent>
                      <w:p w:rsidR="00917185" w:rsidRPr="004B3C14" w:rsidRDefault="00917185" w:rsidP="003628C6">
                        <w:pPr>
                          <w:pStyle w:val="Web"/>
                          <w:rPr>
                            <w:rFonts w:eastAsiaTheme="minorEastAsia"/>
                          </w:rPr>
                        </w:pPr>
                        <w:r>
                          <w:rPr>
                            <w:rFonts w:eastAsiaTheme="minorEastAsia" w:hint="eastAsia"/>
                          </w:rPr>
                          <w:t>slv0_wready</w:t>
                        </w:r>
                        <w:r>
                          <w:rPr>
                            <w:rFonts w:eastAsiaTheme="minorEastAsia"/>
                          </w:rPr>
                          <w:t>…</w:t>
                        </w:r>
                        <w:r>
                          <w:rPr>
                            <w:rFonts w:eastAsiaTheme="minorEastAsia" w:hint="eastAsia"/>
                          </w:rPr>
                          <w:t>.</w:t>
                        </w:r>
                        <w:proofErr w:type="spellStart"/>
                        <w:r>
                          <w:rPr>
                            <w:rFonts w:eastAsiaTheme="minorEastAsia" w:hint="eastAsia"/>
                          </w:rPr>
                          <w:t>slv</w:t>
                        </w:r>
                        <w:r>
                          <w:rPr>
                            <w:rFonts w:eastAsiaTheme="minorEastAsia" w:hint="eastAsia"/>
                            <w:b/>
                            <w:i/>
                          </w:rPr>
                          <w:t>y</w:t>
                        </w:r>
                        <w:r>
                          <w:rPr>
                            <w:rFonts w:eastAsiaTheme="minorEastAsia" w:hint="eastAsia"/>
                          </w:rPr>
                          <w:t>_ready</w:t>
                        </w:r>
                        <w:proofErr w:type="spellEnd"/>
                        <w:r>
                          <w:rPr>
                            <w:rFonts w:eastAsiaTheme="minorEastAsia" w:hint="eastAsia"/>
                          </w:rPr>
                          <w:t xml:space="preserve">      </w:t>
                        </w:r>
                        <w:proofErr w:type="spellStart"/>
                        <w:r>
                          <w:rPr>
                            <w:rFonts w:eastAsiaTheme="minorEastAsia" w:hint="eastAsia"/>
                          </w:rPr>
                          <w:t>mst_wdata</w:t>
                        </w:r>
                        <w:proofErr w:type="spellEnd"/>
                      </w:p>
                    </w:txbxContent>
                  </v:textbox>
                </v:shape>
                <v:line id="直線接點 160" o:spid="_x0000_s1227" style="position:absolute;visibility:visible;mso-wrap-style:square" from="25582,30259" to="32894,302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yq38QAAADcAAAADwAAAGRycy9kb3ducmV2LnhtbESPQWvCQBCF74X+h2UK3nRjkWBTV5FC&#10;JNWT2h8wZKdJMDsbshsT/71zKPQ2w3vz3jeb3eRadac+NJ4NLBcJKOLS24YrAz/XfL4GFSKyxdYz&#10;GXhQgN329WWDmfUjn+l+iZWSEA4ZGqhj7DKtQ1mTw7DwHbFov753GGXtK217HCXctfo9SVLtsGFp&#10;qLGjr5rK22VwBvLjaTWGovgIafcdb/lqOByHwZjZ27T/BBVpiv/mv+vCCn4q+PKMTKC3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8bKrfxAAAANwAAAAPAAAAAAAAAAAA&#10;AAAAAKECAABkcnMvZG93bnJldi54bWxQSwUGAAAAAAQABAD5AAAAkgMAAAAA&#10;" strokecolor="#4579b8 [3044]">
                  <v:stroke dashstyle="dash"/>
                </v:line>
                <v:rect id="矩形 161" o:spid="_x0000_s1228" style="position:absolute;left:32606;top:62675;width:11440;height:2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zBJcAA&#10;AADcAAAADwAAAGRycy9kb3ducmV2LnhtbERP24rCMBB9F/Yfwizsm6aVRUvXKMuCKL6Ilw8Ymtm2&#10;2kxKEm31640g+DaHc53ZojeNuJLztWUF6SgBQVxYXXOp4HhYDjMQPiBrbCyTght5WMw/BjPMte14&#10;R9d9KEUMYZ+jgiqENpfSFxUZ9CPbEkfu3zqDIUJXSu2wi+GmkeMkmUiDNceGClv6q6g47y9GgU23&#10;YXPovi9MnVtl9alo7tNMqa/P/vcHRKA+vMUv91rH+ZMUns/EC+T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YzBJcAAAADcAAAADwAAAAAAAAAAAAAAAACYAgAAZHJzL2Rvd25y&#10;ZXYueG1sUEsFBgAAAAAEAAQA9QAAAIUDAAAAAA==&#10;" fillcolor="#4f81bd [3204]" strokecolor="#243f60 [1604]" strokeweight="2pt">
                  <v:textbox>
                    <w:txbxContent>
                      <w:p w:rsidR="00917185" w:rsidRPr="004F6111" w:rsidRDefault="00917185" w:rsidP="003628C6">
                        <w:pPr>
                          <w:pStyle w:val="Web"/>
                          <w:jc w:val="center"/>
                          <w:rPr>
                            <w:rFonts w:eastAsiaTheme="minorEastAsia"/>
                          </w:rPr>
                        </w:pPr>
                        <w:proofErr w:type="spellStart"/>
                        <w:r>
                          <w:rPr>
                            <w:rFonts w:eastAsiaTheme="minorEastAsia" w:hint="eastAsia"/>
                          </w:rPr>
                          <w:t>ds_wdata</w:t>
                        </w:r>
                        <w:proofErr w:type="spellEnd"/>
                      </w:p>
                    </w:txbxContent>
                  </v:textbox>
                </v:rect>
                <v:shape id="梯形 162" o:spid="_x0000_s1229" style="position:absolute;left:30276;top:55277;width:14886;height:3410;rotation:180;visibility:visible;mso-wrap-style:square;v-text-anchor:middle" coordsize="1488559,34099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2hF74A&#10;AADcAAAADwAAAGRycy9kb3ducmV2LnhtbERPSwrCMBDdC94hjOBGNNWFSG0UFUSX/hDcDc3YFptJ&#10;aWKttzeC4G4e7zvJsjWlaKh2hWUF41EEgji1uuBMweW8Hc5AOI+ssbRMCt7kYLnodhKMtX3xkZqT&#10;z0QIYRejgtz7KpbSpTkZdCNbEQfubmuDPsA6k7rGVwg3pZxE0VQaLDg05FjRJqf0cXoaBY00g+NW&#10;rsd8cPv37npLfXafKdXvtas5CE+t/4t/7r0O86cT+D4TLpC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ttoRe+AAAA3AAAAA8AAAAAAAAAAAAAAAAAmAIAAGRycy9kb3ducmV2&#10;LnhtbFBLBQYAAAAABAAEAPUAAACDAwAAAAA=&#10;" adj="-11796480,,5400" path="m,340995l165171,,1323388,r165171,340995l,340995xe" fillcolor="#4f81bd [3204]" strokecolor="#243f60 [1604]" strokeweight="2pt">
                  <v:stroke joinstyle="miter"/>
                  <v:formulas/>
                  <v:path arrowok="t" o:connecttype="custom" o:connectlocs="0,340995;165171,0;1323388,0;1488559,340995;0,340995" o:connectangles="0,0,0,0,0" textboxrect="0,0,1488559,340995"/>
                  <v:textbox>
                    <w:txbxContent>
                      <w:p w:rsidR="00917185" w:rsidRDefault="00917185" w:rsidP="003628C6">
                        <w:pPr>
                          <w:pStyle w:val="Web"/>
                        </w:pPr>
                        <w:r>
                          <w:rPr>
                            <w:rFonts w:ascii="Georgia" w:hAnsi="Georgia" w:cs="Calibri"/>
                          </w:rPr>
                          <w:t> </w:t>
                        </w:r>
                      </w:p>
                    </w:txbxContent>
                  </v:textbox>
                </v:shape>
                <v:rect id="矩形 163" o:spid="_x0000_s1230" style="position:absolute;left:11389;top:55600;width:5856;height:32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L6ycEA&#10;AADcAAAADwAAAGRycy9kb3ducmV2LnhtbERP24rCMBB9X/Afwgi+rakXtFSjiCAu+yKrfsDQjG21&#10;mZQk2rpfvxGEfZvDuc5y3ZlaPMj5yrKC0TABQZxbXXGh4HzafaYgfEDWWFsmBU/ysF71PpaYadvy&#10;Dz2OoRAxhH2GCsoQmkxKn5dk0A9tQxy5i3UGQ4SukNphG8NNLcdJMpMGK44NJTa0LSm/He9GgR0d&#10;wvepnd6ZWrdPq2te/85TpQb9brMAEagL/+K3+0vH+bMJvJ6JF8jV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oS+snBAAAA3AAAAA8AAAAAAAAAAAAAAAAAmAIAAGRycy9kb3du&#10;cmV2LnhtbFBLBQYAAAAABAAEAPUAAACGAwAAAAA=&#10;" fillcolor="#4f81bd [3204]" strokecolor="#243f60 [1604]" strokeweight="2pt">
                  <v:textbox>
                    <w:txbxContent>
                      <w:p w:rsidR="00917185" w:rsidRPr="004F6111" w:rsidRDefault="00917185" w:rsidP="003628C6">
                        <w:pPr>
                          <w:pStyle w:val="Web"/>
                          <w:rPr>
                            <w:rFonts w:eastAsiaTheme="minorEastAsia"/>
                          </w:rPr>
                        </w:pPr>
                        <w:r>
                          <w:rPr>
                            <w:rFonts w:eastAsiaTheme="minorEastAsia" w:hint="eastAsia"/>
                          </w:rPr>
                          <w:t>FIFO</w:t>
                        </w:r>
                      </w:p>
                    </w:txbxContent>
                  </v:textbox>
                </v:rect>
                <v:shape id="直線單箭頭接點 164" o:spid="_x0000_s1231" type="#_x0000_t32" style="position:absolute;left:24208;top:57249;width:7227;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cHXMYAAADcAAAADwAAAGRycy9kb3ducmV2LnhtbESPQWvCQBCF7wX/wzKCt7qxpFKiq4il&#10;0CJYooJ4G7NjEszOht3VpP++KxR6m+G9ed+b+bI3jbiT87VlBZNxAoK4sLrmUsFh//H8BsIHZI2N&#10;ZVLwQx6Wi8HTHDNtO87pvguliCHsM1RQhdBmUvqiIoN+bFviqF2sMxji6kqpHXYx3DTyJUmm0mDN&#10;kVBhS+uKiuvuZiLkPc1fN8fNOaV89d2dv07b4E5KjYb9agYiUB/+zX/XnzrWn6bweCZO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aXB1zGAAAA3AAAAA8AAAAAAAAA&#10;AAAAAAAAoQIAAGRycy9kb3ducmV2LnhtbFBLBQYAAAAABAAEAPkAAACUAwAAAAA=&#10;" strokecolor="#4579b8 [3044]">
                  <v:stroke endarrow="open"/>
                </v:shape>
                <v:shape id="直線單箭頭接點 167" o:spid="_x0000_s1232" type="#_x0000_t32" style="position:absolute;left:32610;top:43434;width:0;height:118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xCzsEAAADcAAAADwAAAGRycy9kb3ducmV2LnhtbERPS4vCMBC+L/gfwgh7W1NdqqUaRYSi&#10;1/UBehubsS02k9KkWv/9ZmHB23x8z1mselOLB7WusqxgPIpAEOdWV1woOB6yrwSE88gaa8uk4EUO&#10;VsvBxwJTbZ/8Q4+9L0QIYZeigtL7JpXS5SUZdCPbEAfuZluDPsC2kLrFZwg3tZxE0VQarDg0lNjQ&#10;pqT8vu+Mgu/btd8mfi2T7Gw3XRfH8Sm7KPU57NdzEJ56/xb/u3c6zJ/O4O+ZcIFc/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zELOwQAAANwAAAAPAAAAAAAAAAAAAAAA&#10;AKECAABkcnMvZG93bnJldi54bWxQSwUGAAAAAAQABAD5AAAAjwMAAAAA&#10;" strokecolor="#4579b8 [3044]">
                  <v:stroke endarrow="open"/>
                </v:shape>
                <v:shape id="直線單箭頭接點 168" o:spid="_x0000_s1233" type="#_x0000_t32" style="position:absolute;left:42570;top:43029;width:0;height:122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PWvMQAAADcAAAADwAAAGRycy9kb3ducmV2LnhtbESPT2vCQBDF74V+h2UKvdWNlUhIXUWE&#10;UK/1D+htmh2TYHY2ZDeafvvOQfA2w3vz3m8Wq9G16kZ9aDwbmE4SUMSltw1XBg774iMDFSKyxdYz&#10;GfijAKvl68sCc+vv/EO3XayUhHDI0UAdY5drHcqaHIaJ74hFu/jeYZS1r7Tt8S7hrtWfSTLXDhuW&#10;hho72tRUXneDMzC7/I7fWVzrrDj5zTCkaXoszsa8v43rL1CRxvg0P663VvDnQivPyAR6+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U9a8xAAAANwAAAAPAAAAAAAAAAAA&#10;AAAAAKECAABkcnMvZG93bnJldi54bWxQSwUGAAAAAAQABAD5AAAAkgMAAAAA&#10;" strokecolor="#4579b8 [3044]">
                  <v:stroke endarrow="open"/>
                </v:shape>
                <v:line id="直線接點 169" o:spid="_x0000_s1234" style="position:absolute;visibility:visible;mso-wrap-style:square" from="34138,51619" to="41653,51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YDQsAAAADcAAAADwAAAGRycy9kb3ducmV2LnhtbERPzYrCMBC+C/sOYYS9aapI0a5RZKHS&#10;1ZN1H2BoxrbYTEqT2u7bbwTB23x8v7Pdj6YRD+pcbVnBYh6BIC6srrlU8HtNZ2sQziNrbCyTgj9y&#10;sN99TLaYaDvwhR65L0UIYZeggsr7NpHSFRUZdHPbEgfuZjuDPsCulLrDIYSbRi6jKJYGaw4NFbb0&#10;XVFxz3ujID2dV4PLso2L2x9/T1f98dT3Sn1Ox8MXCE+jf4tf7kyH+fEGns+EC+Tu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1WA0LAAAAA3AAAAA8AAAAAAAAAAAAAAAAA&#10;oQIAAGRycy9kb3ducmV2LnhtbFBLBQYAAAAABAAEAPkAAACOAwAAAAA=&#10;" strokecolor="#4579b8 [3044]">
                  <v:stroke dashstyle="dash"/>
                </v:line>
                <v:shape id="直線單箭頭接點 170" o:spid="_x0000_s1235" type="#_x0000_t32" style="position:absolute;left:37454;top:56049;width:0;height:66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MZ8QAAADcAAAADwAAAGRycy9kb3ducmV2LnhtbESPQWvCQBCF70L/wzKF3nRjS2yIriJC&#10;aK9VC3obs2MSzM6G7EbTf985FHqb4b1575vVZnStulMfGs8G5rMEFHHpbcOVgeOhmGagQkS22Hom&#10;Az8UYLN+mqwwt/7BX3Tfx0pJCIccDdQxdrnWoazJYZj5jli0q+8dRln7StseHxLuWv2aJAvtsGFp&#10;qLGjXU3lbT84A2/Xy/iRxa3OipPfDUOapt/F2ZiX53G7BBVpjP/mv+tPK/jvgi/PyAR6/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ExnxAAAANwAAAAPAAAAAAAAAAAA&#10;AAAAAKECAABkcnMvZG93bnJldi54bWxQSwUGAAAAAAQABAD5AAAAkgMAAAAA&#10;" strokecolor="#4579b8 [3044]">
                  <v:stroke endarrow="open"/>
                </v:shape>
                <v:shape id="直線單箭頭接點 171" o:spid="_x0000_s1236" type="#_x0000_t32" style="position:absolute;left:21747;top:44502;width:2;height:1096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kyGcYAAADcAAAADwAAAGRycy9kb3ducmV2LnhtbESPQWvCQBCF74X+h2UK3upGsbakriKK&#10;0CIosYJ4G7PTJJidDbtbE/+9Kwi9zfDevO/NZNaZWlzI+cqygkE/AUGcW11xoWD/s3r9AOEDssba&#10;Mim4kofZ9Plpgqm2LWd02YVCxBD2KSooQ2hSKX1ekkHftw1x1H6tMxji6gqpHbYx3NRymCRjabDi&#10;SCixoUVJ+Xn3ZyJkOcre1of1aUTZfNuevo+b4I5K9V66+SeIQF34Nz+uv3Ss/z6A+zNxAjm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M5MhnGAAAA3AAAAA8AAAAAAAAA&#10;AAAAAAAAoQIAAGRycy9kb3ducmV2LnhtbFBLBQYAAAAABAAEAPkAAACUAwAAAAA=&#10;" strokecolor="#4579b8 [3044]">
                  <v:stroke endarrow="open"/>
                </v:shape>
                <v:shape id="直線單箭頭接點 172" o:spid="_x0000_s1237" type="#_x0000_t32" style="position:absolute;left:29087;top:43489;width:0;height:1182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sbsYAAADcAAAADwAAAGRycy9kb3ducmV2LnhtbESPQWvCQBCF74X+h2UK3uqmorWkriIt&#10;QkVQkgribcxOk9DsbNjdmvjvXaHgbYb35n1vZoveNOJMzteWFbwMExDEhdU1lwr236vnNxA+IGts&#10;LJOCC3lYzB8fZphq23FG5zyUIoawT1FBFUKbSumLigz6oW2Jo/ZjncEQV1dK7bCL4aaRoyR5lQZr&#10;joQKW/qoqPjN/0yEfI6zyeawOY0pW+660/q4De6o1OCpX76DCNSHu/n/+kvH+tMR3J6JE8j5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PrrG7GAAAA3AAAAA8AAAAAAAAA&#10;AAAAAAAAoQIAAGRycy9kb3ducmV2LnhtbFBLBQYAAAAABAAEAPkAAACUAwAAAAA=&#10;" strokecolor="#4579b8 [3044]">
                  <v:stroke endarrow="open"/>
                </v:shape>
                <v:line id="直線接點 173" o:spid="_x0000_s1238" style="position:absolute;visibility:visible;mso-wrap-style:square" from="22894,51713" to="28278,517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eidcEAAADcAAAADwAAAGRycy9kb3ducmV2LnhtbERP24rCMBB9X/Afwgj7tqZe8FKNIkKX&#10;6j6t+gFDM7bFZlKa1Hb/fiMIvs3hXGez600lHtS40rKC8SgCQZxZXXKu4HpJvpYgnEfWWFkmBX/k&#10;YLcdfGww1rbjX3qcfS5CCLsYFRTe17GULivIoBvZmjhwN9sY9AE2udQNdiHcVHISRXNpsOTQUGBN&#10;h4Ky+7k1CpLTz6xzabpy8/ro78ms/T61rVKfw36/BuGp92/xy53qMH8xhecz4QK5/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JZ6J1wQAAANwAAAAPAAAAAAAAAAAAAAAA&#10;AKECAABkcnMvZG93bnJldi54bWxQSwUGAAAAAAQABAD5AAAAjwMAAAAA&#10;" strokecolor="#4579b8 [3044]">
                  <v:stroke dashstyle="dash"/>
                </v:line>
                <v:shape id="文字方塊 40" o:spid="_x0000_s1239" type="#_x0000_t202" style="position:absolute;left:16781;top:37974;width:19710;height:3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l/fcMA&#10;AADcAAAADwAAAGRycy9kb3ducmV2LnhtbERPS4vCMBC+L/gfwgje1lRZV6lGkYKsiHvwcfE2NmNb&#10;bCa1iVr99ZsFwdt8fM+ZzBpTihvVrrCsoNeNQBCnVhecKdjvFp8jEM4jaywtk4IHOZhNWx8TjLW9&#10;84ZuW5+JEMIuRgW591UspUtzMui6tiIO3MnWBn2AdSZ1jfcQbkrZj6JvabDg0JBjRUlO6Xl7NQpW&#10;yeIXN8e+GT3L5Gd9mleX/WGgVKfdzMcgPDX+LX65lzrMH37B/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ql/fcMAAADcAAAADwAAAAAAAAAAAAAAAACYAgAAZHJzL2Rv&#10;d25yZXYueG1sUEsFBgAAAAAEAAQA9QAAAIgDAAAAAA==&#10;" filled="f" stroked="f" strokeweight=".5pt">
                  <v:textbox>
                    <w:txbxContent>
                      <w:p w:rsidR="00917185" w:rsidRPr="004F6111" w:rsidRDefault="00917185" w:rsidP="003628C6">
                        <w:pPr>
                          <w:pStyle w:val="Web"/>
                          <w:rPr>
                            <w:rFonts w:eastAsiaTheme="minorEastAsia"/>
                          </w:rPr>
                        </w:pPr>
                        <w:r>
                          <w:rPr>
                            <w:rFonts w:ascii="Georgia" w:hAnsi="Georgia" w:cs="Calibri"/>
                          </w:rPr>
                          <w:t>m0_</w:t>
                        </w:r>
                        <w:r>
                          <w:rPr>
                            <w:rFonts w:ascii="Georgia" w:eastAsiaTheme="minorEastAsia" w:hAnsi="Georgia" w:cs="Calibri" w:hint="eastAsia"/>
                          </w:rPr>
                          <w:t>wvalid</w:t>
                        </w:r>
                        <w:r>
                          <w:rPr>
                            <w:rFonts w:ascii="Georgia" w:hAnsi="Georgia" w:cs="Calibri"/>
                          </w:rPr>
                          <w:t>….</w:t>
                        </w:r>
                        <w:proofErr w:type="spellStart"/>
                        <w:r>
                          <w:rPr>
                            <w:rFonts w:ascii="Georgia" w:hAnsi="Georgia" w:cs="Calibri"/>
                          </w:rPr>
                          <w:t>m</w:t>
                        </w:r>
                        <w:r>
                          <w:rPr>
                            <w:rFonts w:ascii="Georgia" w:eastAsiaTheme="minorEastAsia" w:hAnsi="Georgia" w:cs="Calibri" w:hint="eastAsia"/>
                            <w:b/>
                            <w:i/>
                            <w:iCs/>
                          </w:rPr>
                          <w:t>x</w:t>
                        </w:r>
                        <w:r>
                          <w:rPr>
                            <w:rFonts w:ascii="Georgia" w:hAnsi="Georgia" w:cs="Calibri"/>
                          </w:rPr>
                          <w:t>_</w:t>
                        </w:r>
                        <w:r>
                          <w:rPr>
                            <w:rFonts w:ascii="Georgia" w:eastAsiaTheme="minorEastAsia" w:hAnsi="Georgia" w:cs="Calibri" w:hint="eastAsia"/>
                          </w:rPr>
                          <w:t>wvalid</w:t>
                        </w:r>
                        <w:proofErr w:type="spellEnd"/>
                      </w:p>
                    </w:txbxContent>
                  </v:textbox>
                </v:shape>
                <v:shape id="文字方塊 40" o:spid="_x0000_s1240" type="#_x0000_t202" style="position:absolute;left:27705;top:40283;width:21571;height:3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Xa5sQA&#10;AADcAAAADwAAAGRycy9kb3ducmV2LnhtbERPTWvCQBC9F/wPyxR6q5sKakhdJQSCpehB66W3aXZM&#10;QrOzMbsmaX99VxB6m8f7nNVmNI3oqXO1ZQUv0wgEcWF1zaWC00f+HINwHlljY5kU/JCDzXrysMJE&#10;24EP1B99KUIIuwQVVN63iZSuqMigm9qWOHBn2xn0AXal1B0OIdw0chZFC2mw5tBQYUtZRcX38WoU&#10;vGf5Hg9fMxP/Ntl2d07by+lzrtTT45i+gvA0+n/x3f2mw/zlHG7PhAv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l2ubEAAAA3AAAAA8AAAAAAAAAAAAAAAAAmAIAAGRycy9k&#10;b3ducmV2LnhtbFBLBQYAAAAABAAEAPUAAACJAwAAAAA=&#10;" filled="f" stroked="f" strokeweight=".5pt">
                  <v:textbox>
                    <w:txbxContent>
                      <w:p w:rsidR="00917185" w:rsidRPr="004F6111" w:rsidRDefault="00917185" w:rsidP="003628C6">
                        <w:pPr>
                          <w:pStyle w:val="Web"/>
                          <w:rPr>
                            <w:rFonts w:eastAsiaTheme="minorEastAsia"/>
                          </w:rPr>
                        </w:pPr>
                        <w:r>
                          <w:rPr>
                            <w:rFonts w:ascii="Georgia" w:hAnsi="Georgia" w:cs="Calibri"/>
                          </w:rPr>
                          <w:t>m0_</w:t>
                        </w:r>
                        <w:r>
                          <w:rPr>
                            <w:rFonts w:ascii="Georgia" w:eastAsiaTheme="minorEastAsia" w:hAnsi="Georgia" w:cs="Calibri" w:hint="eastAsia"/>
                          </w:rPr>
                          <w:t>wdata</w:t>
                        </w:r>
                        <w:r>
                          <w:rPr>
                            <w:rFonts w:ascii="Georgia" w:hAnsi="Georgia" w:cs="Calibri"/>
                          </w:rPr>
                          <w:t>…</w:t>
                        </w:r>
                        <w:proofErr w:type="spellStart"/>
                        <w:r>
                          <w:rPr>
                            <w:rFonts w:ascii="Georgia" w:hAnsi="Georgia" w:cs="Calibri"/>
                          </w:rPr>
                          <w:t>m</w:t>
                        </w:r>
                        <w:r>
                          <w:rPr>
                            <w:rFonts w:ascii="Georgia" w:eastAsiaTheme="minorEastAsia" w:hAnsi="Georgia" w:cs="Calibri" w:hint="eastAsia"/>
                            <w:b/>
                            <w:i/>
                            <w:iCs/>
                          </w:rPr>
                          <w:t>x</w:t>
                        </w:r>
                        <w:r>
                          <w:rPr>
                            <w:rFonts w:ascii="Georgia" w:hAnsi="Georgia" w:cs="Calibri"/>
                          </w:rPr>
                          <w:t>_</w:t>
                        </w:r>
                        <w:r>
                          <w:rPr>
                            <w:rFonts w:ascii="Georgia" w:eastAsiaTheme="minorEastAsia" w:hAnsi="Georgia" w:cs="Calibri" w:hint="eastAsia"/>
                          </w:rPr>
                          <w:t>wdata</w:t>
                        </w:r>
                        <w:proofErr w:type="spellEnd"/>
                      </w:p>
                    </w:txbxContent>
                  </v:textbox>
                </v:shape>
                <v:shape id="文字方塊 43" o:spid="_x0000_s1241" type="#_x0000_t202" style="position:absolute;left:120;top:54633;width:9938;height:2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1eMYA&#10;AADcAAAADwAAAGRycy9kb3ducmV2LnhtbESPQWvCQBCF7wX/wzKCt7pR0Ep0FQlIRdqD1ou3MTsm&#10;wexszG419dd3DoXeZnhv3vtmsepcre7UhsqzgdEwAUWce1txYeD4tXmdgQoR2WLtmQz8UIDVsvey&#10;wNT6B+/pfoiFkhAOKRooY2xSrUNeksMw9A2xaBffOoyytoW2LT4k3NV6nCRT7bBiaSixoayk/Hr4&#10;dgZ22eYT9+exmz3r7P3jsm5ux9PEmEG/W89BReriv/nvemsF/01o5RmZ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R1eMYAAADcAAAADwAAAAAAAAAAAAAAAACYAgAAZHJz&#10;L2Rvd25yZXYueG1sUEsFBgAAAAAEAAQA9QAAAIsDAAAAAA==&#10;" filled="f" stroked="f" strokeweight=".5pt">
                  <v:textbox>
                    <w:txbxContent>
                      <w:p w:rsidR="00917185" w:rsidRDefault="00917185" w:rsidP="003628C6">
                        <w:pPr>
                          <w:pStyle w:val="Web"/>
                        </w:pPr>
                        <w:proofErr w:type="spellStart"/>
                        <w:r>
                          <w:rPr>
                            <w:rFonts w:ascii="Georgia" w:hAnsi="Georgia" w:cs="Calibri"/>
                          </w:rPr>
                          <w:t>Master_ID</w:t>
                        </w:r>
                        <w:proofErr w:type="spellEnd"/>
                      </w:p>
                    </w:txbxContent>
                  </v:textbox>
                </v:shape>
                <v:shape id="文字方塊 46" o:spid="_x0000_s1242" type="#_x0000_t202" style="position:absolute;left:8864;top:58931;width:15445;height:31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cJWcYA&#10;AADcAAAADwAAAGRycy9kb3ducmV2LnhtbESPT2vCQBDF7wW/wzIFb3VTQQnRVSQgLWIP/rl4m2bH&#10;JDQ7G7Orxn5651DobYb35r3fzJe9a9SNulB7NvA+SkARF97WXBo4HtZvKagQkS02nsnAgwIsF4OX&#10;OWbW33lHt30slYRwyNBAFWObaR2KihyGkW+JRTv7zmGUtSu17fAu4a7R4ySZaoc1S0OFLeUVFT/7&#10;qzOwyddfuPseu/S3yT+251V7OZ4mxgxf+9UMVKQ+/pv/rj+t4KeCL8/IBHrxB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EcJWcYAAADcAAAADwAAAAAAAAAAAAAAAACYAgAAZHJz&#10;L2Rvd25yZXYueG1sUEsFBgAAAAAEAAQA9QAAAIsDAAAAAA==&#10;" filled="f" stroked="f" strokeweight=".5pt">
                  <v:textbox>
                    <w:txbxContent>
                      <w:p w:rsidR="00917185" w:rsidRPr="0010697D" w:rsidRDefault="00917185" w:rsidP="003628C6">
                        <w:pPr>
                          <w:pStyle w:val="Web"/>
                          <w:rPr>
                            <w:rFonts w:eastAsiaTheme="minorEastAsia"/>
                          </w:rPr>
                        </w:pPr>
                        <w:proofErr w:type="spellStart"/>
                        <w:r>
                          <w:rPr>
                            <w:rFonts w:eastAsiaTheme="minorEastAsia" w:hint="eastAsia"/>
                          </w:rPr>
                          <w:t>ds_wdata_bresp_ctrl</w:t>
                        </w:r>
                        <w:proofErr w:type="spellEnd"/>
                      </w:p>
                    </w:txbxContent>
                  </v:textbox>
                </v:shape>
                <v:shape id="等腰三角形 182" o:spid="_x0000_s1243" type="#_x0000_t5" style="position:absolute;left:42768;top:63472;width:1156;height:13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4mW9sUA&#10;AADcAAAADwAAAGRycy9kb3ducmV2LnhtbERPS2vCQBC+F/wPywi9FN1U6oPoKlIQCq2HWhW8jdkx&#10;CWZnQ3aqsb/eLRR6m4/vObNF6yp1oSaUng089xNQxJm3JecGtl+r3gRUEGSLlWcycKMAi3nnYYap&#10;9Vf+pMtGchVDOKRooBCpU61DVpDD0Pc1ceROvnEoETa5tg1eY7ir9CBJRtphybGhwJpeC8rOm29n&#10;4Gl83K937/LjTreP0cshqYayXhnz2G2XU1BCrfyL/9xvNs6fDOD3mXiBnt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iZb2xQAAANwAAAAPAAAAAAAAAAAAAAAAAJgCAABkcnMv&#10;ZG93bnJldi54bWxQSwUGAAAAAAQABAD1AAAAigMAAAAA&#10;" fillcolor="white [3212]" strokecolor="#243f60 [1604]" strokeweight="2pt">
                  <v:textbox>
                    <w:txbxContent>
                      <w:p w:rsidR="00917185" w:rsidRDefault="00917185" w:rsidP="003628C6">
                        <w:pPr>
                          <w:pStyle w:val="Web"/>
                        </w:pPr>
                        <w:r>
                          <w:rPr>
                            <w:rFonts w:ascii="Georgia" w:hAnsi="Georgia" w:cs="Calibri"/>
                          </w:rPr>
                          <w:t> </w:t>
                        </w:r>
                      </w:p>
                    </w:txbxContent>
                  </v:textbox>
                </v:shape>
                <v:shape id="梯形 183" o:spid="_x0000_s1244" style="position:absolute;left:20340;top:55529;width:9641;height:3403;rotation:180;visibility:visible;mso-wrap-style:square;v-text-anchor:middle" coordsize="964026,3403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DsN8EA&#10;AADcAAAADwAAAGRycy9kb3ducmV2LnhtbERPyWrDMBC9F/IPYgK51XJsKI4bJTSBQq5xS9LjYI0X&#10;ao2MpNru31eFQm/zeOvsj4sZxETO95YVbJMUBHFtdc+tgve318cChA/IGgfLpOCbPBwPq4c9ltrO&#10;fKWpCq2IIexLVNCFMJZS+rojgz6xI3HkGusMhghdK7XDOYabQWZp+iQN9hwbOhzp3FH9WX0ZBflH&#10;2PnW3ZppmrfFNfPV/TT3Sm3Wy8sziEBL+Bf/uS86zi9y+H0mXiAP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7A7DfBAAAA3AAAAA8AAAAAAAAAAAAAAAAAmAIAAGRycy9kb3du&#10;cmV2LnhtbFBLBQYAAAAABAAEAPUAAACGAwAAAAA=&#10;" adj="-11796480,,5400" path="m,340360l164864,,799162,,964026,340360,,340360xe" fillcolor="#4f81bd [3204]" strokecolor="#243f60 [1604]" strokeweight="2pt">
                  <v:stroke joinstyle="miter"/>
                  <v:formulas/>
                  <v:path arrowok="t" o:connecttype="custom" o:connectlocs="0,340360;164864,0;799162,0;964026,340360;0,340360" o:connectangles="0,0,0,0,0" textboxrect="0,0,964026,340360"/>
                  <v:textbox>
                    <w:txbxContent>
                      <w:p w:rsidR="00917185" w:rsidRDefault="00917185" w:rsidP="003628C6">
                        <w:pPr>
                          <w:pStyle w:val="Web"/>
                        </w:pPr>
                        <w:r>
                          <w:rPr>
                            <w:rFonts w:ascii="Georgia" w:hAnsi="Georgia" w:cs="Calibri"/>
                          </w:rPr>
                          <w:t> </w:t>
                        </w:r>
                      </w:p>
                    </w:txbxContent>
                  </v:textbox>
                </v:shape>
                <v:rect id="矩形 184" o:spid="_x0000_s1245" style="position:absolute;left:21751;top:62721;width:9170;height:26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eER8AA&#10;AADcAAAADwAAAGRycy9kb3ducmV2LnhtbERP24rCMBB9X/Afwgi+ramLuKUaRYRF8UW8fMDQjG21&#10;mZQk2urXG0HYtzmc68wWnanFnZyvLCsYDRMQxLnVFRcKTse/7xSED8gaa8uk4EEeFvPe1wwzbVve&#10;0/0QChFD2GeooAyhyaT0eUkG/dA2xJE7W2cwROgKqR22MdzU8idJJtJgxbGhxIZWJeXXw80osKNd&#10;2B7b8Y2pdeu0uuT18zdVatDvllMQgbrwL/64NzrOT8fwfiZeIO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feER8AAAADcAAAADwAAAAAAAAAAAAAAAACYAgAAZHJzL2Rvd25y&#10;ZXYueG1sUEsFBgAAAAAEAAQA9QAAAIUDAAAAAA==&#10;" fillcolor="#4f81bd [3204]" strokecolor="#243f60 [1604]" strokeweight="2pt">
                  <v:textbox>
                    <w:txbxContent>
                      <w:p w:rsidR="00917185" w:rsidRPr="004F6111" w:rsidRDefault="00917185" w:rsidP="003628C6">
                        <w:pPr>
                          <w:pStyle w:val="Web"/>
                          <w:rPr>
                            <w:rFonts w:eastAsiaTheme="minorEastAsia"/>
                          </w:rPr>
                        </w:pPr>
                        <w:proofErr w:type="spellStart"/>
                        <w:r>
                          <w:rPr>
                            <w:rFonts w:eastAsiaTheme="minorEastAsia" w:hint="eastAsia"/>
                          </w:rPr>
                          <w:t>ds_wvalid</w:t>
                        </w:r>
                        <w:proofErr w:type="spellEnd"/>
                      </w:p>
                    </w:txbxContent>
                  </v:textbox>
                </v:rect>
                <v:shape id="直線單箭頭接點 185" o:spid="_x0000_s1246" type="#_x0000_t32" style="position:absolute;left:25917;top:58929;width:0;height:37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6f2MEAAADcAAAADwAAAGRycy9kb3ducmV2LnhtbERPS2vCQBC+F/wPywje6kZLSohZRYRg&#10;r7UV2tuYnTwwOxuym4f/vlso9DYf33Oyw2xaMVLvGssKNusIBHFhdcOVgs+P/DkB4TyyxtYyKXiQ&#10;g8N+8ZRhqu3E7zRefCVCCLsUFdTed6mUrqjJoFvbjjhwpe0N+gD7SuoepxBuWrmNoldpsOHQUGNH&#10;p5qK+2UwCl7K23xO/FEm+Zc9DUMcx9f8W6nVcj7uQHia/b/4z/2mw/wkht9nwgVy/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Xp/YwQAAANwAAAAPAAAAAAAAAAAAAAAA&#10;AKECAABkcnMvZG93bnJldi54bWxQSwUGAAAAAAQABAD5AAAAjwMAAAAA&#10;" strokecolor="#4579b8 [3044]">
                  <v:stroke endarrow="open"/>
                </v:shape>
                <v:shape id="等腰三角形 186" o:spid="_x0000_s1247" type="#_x0000_t5" style="position:absolute;left:29498;top:63515;width:1155;height:13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KQ9cUA&#10;AADcAAAADwAAAGRycy9kb3ducmV2LnhtbERPS2vCQBC+F/oflhG8lLqp1FSiqxRBKLQefEJv0+yY&#10;hGZnQ3bU2F/vFgq9zcf3nOm8c7U6UxsqzwaeBgko4tzbigsDu+3ycQwqCLLF2jMZuFKA+ez+boqZ&#10;9Rde03kjhYohHDI0UIo0mdYhL8lhGPiGOHJH3zqUCNtC2xYvMdzVepgkqXZYcWwosaFFSfn35uQM&#10;PLx8HVb7d/lxx+tH+vyZ1CNZLY3p97rXCSihTv7Ff+43G+ePU/h9Jl6gZ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spD1xQAAANwAAAAPAAAAAAAAAAAAAAAAAJgCAABkcnMv&#10;ZG93bnJldi54bWxQSwUGAAAAAAQABAD1AAAAigMAAAAA&#10;" fillcolor="white [3212]" strokecolor="#243f60 [1604]" strokeweight="2pt">
                  <v:textbox>
                    <w:txbxContent>
                      <w:p w:rsidR="00917185" w:rsidRDefault="00917185" w:rsidP="003628C6"/>
                    </w:txbxContent>
                  </v:textbox>
                </v:shape>
                <v:shape id="直線單箭頭接點 192" o:spid="_x0000_s1248" type="#_x0000_t32" style="position:absolute;left:7711;top:56924;width:3679;height: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KlMYAAADcAAAADwAAAGRycy9kb3ducmV2LnhtbESPQWvCQBCF74X+h2UK3uqmosWmriIt&#10;QkVQkgribcxOk9DsbNjdmvjvXaHgbYb35n1vZoveNOJMzteWFbwMExDEhdU1lwr236vnKQgfkDU2&#10;lknBhTws5o8PM0y17Tijcx5KEUPYp6igCqFNpfRFRQb90LbEUfuxzmCIqyuldtjFcNPIUZK8SoM1&#10;R0KFLX1UVPzmfyZCPsfZZHPYnMaULXfdaX3cBndUavDUL99BBOrD3fx//aVj/bcR3J6JE8j5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PnSpTGAAAA3AAAAA8AAAAAAAAA&#10;AAAAAAAAoQIAAGRycy9kb3ducmV2LnhtbFBLBQYAAAAABAAEAPkAAACUAwAAAAA=&#10;" strokecolor="#4579b8 [3044]">
                  <v:stroke endarrow="open"/>
                </v:shape>
                <v:shape id="直線單箭頭接點 193" o:spid="_x0000_s1249" type="#_x0000_t32" style="position:absolute;left:17245;top:57230;width:3920;height: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vvD8cAAADcAAAADwAAAGRycy9kb3ducmV2LnhtbESPQWvCQBCF7wX/wzJCb3WjtaLRVaSl&#10;0CIoUUG8jdkxCWZnw+7WpP++Wyj0NsN78743i1VnanEn5yvLCoaDBARxbnXFhYLj4f1pCsIHZI21&#10;ZVLwTR5Wy97DAlNtW87ovg+FiCHsU1RQhtCkUvq8JIN+YBviqF2tMxji6gqpHbYx3NRylCQTabDi&#10;SCixodeS8tv+y0TI2zh72Zw2lzFl6117+Txvgzsr9djv1nMQgbrwb/67/tCx/uwZfp+JE8jl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8q+8PxwAAANwAAAAPAAAAAAAA&#10;AAAAAAAAAKECAABkcnMvZG93bnJldi54bWxQSwUGAAAAAAQABAD5AAAAlQMAAAAA&#10;" strokecolor="#4579b8 [3044]">
                  <v:stroke endarrow="open"/>
                </v:shape>
                <v:shape id="直線單箭頭接點 194" o:spid="_x0000_s1250" type="#_x0000_t32" style="position:absolute;left:19155;top:44701;width:0;height:1254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0J3e8YAAADcAAAADwAAAGRycy9kb3ducmV2LnhtbESPQWvCQBCF74X+h2UKvdVNSyo2uopY&#10;ChbBEi2ItzE7TYLZ2bC7mvjvXUHobYb35n1vJrPeNOJMzteWFbwOEhDEhdU1lwp+t18vIxA+IGts&#10;LJOCC3mYTR8fJphp23FO500oRQxhn6GCKoQ2k9IXFRn0A9sSR+3POoMhrq6U2mEXw00j35JkKA3W&#10;HAkVtrSoqDhuTiZCPtP8fbVbHVLK5z/d4Xu/Dm6v1PNTPx+DCNSHf/P9eqlj/Y8Ubs/ECeT0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NCd3vGAAAA3AAAAA8AAAAAAAAA&#10;AAAAAAAAoQIAAGRycy9kb3ducmV2LnhtbFBLBQYAAAAABAAEAPkAAACUAwAAAAA=&#10;" strokecolor="#4579b8 [3044]">
                  <v:stroke endarrow="open"/>
                </v:shape>
                <v:shape id="文字方塊 43" o:spid="_x0000_s1251" type="#_x0000_t202" style="position:absolute;left:13866;top:41917;width:6474;height:2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k8HMIA&#10;AADcAAAADwAAAGRycy9kb3ducmV2LnhtbERPS4vCMBC+C/6HMMLeNFVQtBpFCuKy6MHHxdvYjG2x&#10;mdQmq9VfbxYWvM3H95zZojGluFPtCssK+r0IBHFqdcGZguNh1R2DcB5ZY2mZFDzJwWLebs0w1vbB&#10;O7rvfSZCCLsYFeTeV7GULs3JoOvZijhwF1sb9AHWmdQ1PkK4KeUgikbSYMGhIceKkpzS6/7XKPhJ&#10;VlvcnQdm/CqT9eayrG7H01Cpr06znILw1PiP+N/9rcP8yRD+ngkXyP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6TwcwgAAANwAAAAPAAAAAAAAAAAAAAAAAJgCAABkcnMvZG93&#10;bnJldi54bWxQSwUGAAAAAAQABAD1AAAAhwMAAAAA&#10;" filled="f" stroked="f" strokeweight=".5pt">
                  <v:textbox>
                    <w:txbxContent>
                      <w:p w:rsidR="00917185" w:rsidRDefault="00917185" w:rsidP="003628C6">
                        <w:pPr>
                          <w:pStyle w:val="Web"/>
                        </w:pPr>
                        <w:proofErr w:type="spellStart"/>
                        <w:proofErr w:type="gramStart"/>
                        <w:r>
                          <w:rPr>
                            <w:rFonts w:ascii="Georgia" w:eastAsiaTheme="minorEastAsia" w:hAnsi="Georgia" w:cs="Calibri" w:hint="eastAsia"/>
                          </w:rPr>
                          <w:t>wmid</w:t>
                        </w:r>
                        <w:proofErr w:type="spellEnd"/>
                        <w:proofErr w:type="gramEnd"/>
                      </w:p>
                    </w:txbxContent>
                  </v:textbox>
                </v:shape>
                <v:shape id="文字方塊 40" o:spid="_x0000_s1252" type="#_x0000_t202" style="position:absolute;left:47268;top:1792;width:8223;height:3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Q2GcUA&#10;AADcAAAADwAAAGRycy9kb3ducmV2LnhtbERPS2vCQBC+F/wPyxR6q5sGKiZ1FQmIpdSDj0tv0+yY&#10;hO7OxuwaU3+9Wyh4m4/vObPFYI3oqfONYwUv4wQEcel0w5WCw371PAXhA7JG45gU/JKHxXz0MMNc&#10;uwtvqd+FSsQQ9jkqqENocyl9WZNFP3YtceSOrrMYIuwqqTu8xHBrZJokE2mx4dhQY0tFTeXP7mwV&#10;fBSrDW6/Uzu9mmL9eVy2p8PXq1JPj8PyDUSgIdzF/+53HednGfw9Ey+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pDYZxQAAANwAAAAPAAAAAAAAAAAAAAAAAJgCAABkcnMv&#10;ZG93bnJldi54bWxQSwUGAAAAAAQABAD1AAAAigMAAAAA&#10;" filled="f" stroked="f" strokeweight=".5pt">
                  <v:textbox>
                    <w:txbxContent>
                      <w:p w:rsidR="00917185" w:rsidRPr="004203C4" w:rsidRDefault="00917185" w:rsidP="003628C6">
                        <w:pPr>
                          <w:pStyle w:val="Web"/>
                          <w:rPr>
                            <w:rFonts w:eastAsiaTheme="minorEastAsia"/>
                          </w:rPr>
                        </w:pPr>
                        <w:proofErr w:type="spellStart"/>
                        <w:r>
                          <w:rPr>
                            <w:rFonts w:eastAsiaTheme="minorEastAsia" w:hint="eastAsia"/>
                          </w:rPr>
                          <w:t>us_wdata</w:t>
                        </w:r>
                        <w:proofErr w:type="spellEnd"/>
                      </w:p>
                    </w:txbxContent>
                  </v:textbox>
                </v:shape>
                <v:rect id="矩形 260" o:spid="_x0000_s1253" style="position:absolute;left:11388;top:7720;width:47288;height:213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oZfsAA&#10;AADcAAAADwAAAGRycy9kb3ducmV2LnhtbERPyWrDMBC9F/IPYgK5NXIcMMGJEowhdDlla3MdrKlt&#10;ao2MpXr5++oQyPHx9t1hNI3oqXO1ZQWrZQSCuLC65lLB7Xp83YBwHlljY5kUTOTgsJ+97DDVduAz&#10;9RdfihDCLkUFlfdtKqUrKjLolrYlDtyP7Qz6ALtS6g6HEG4aGUdRIg3WHBoqbCmvqPi9/BkFX/0H&#10;y0/nfPy9zk5v93yy9XlSajEfsy0IT6N/ih/ud60gTsL8cCYcAbn/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woZfsAAAADcAAAADwAAAAAAAAAAAAAAAACYAgAAZHJzL2Rvd25y&#10;ZXYueG1sUEsFBgAAAAAEAAQA9QAAAIUDAAAAAA==&#10;" filled="f" strokecolor="black [3200]" strokeweight="2pt"/>
                <v:rect id="矩形 263" o:spid="_x0000_s1254" style="position:absolute;left:8862;top:45973;width:52283;height:19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iHCcQA&#10;AADcAAAADwAAAGRycy9kb3ducmV2LnhtbESPzWrDMBCE74W8g9hAb7UcB0xxo4QQCEl7qp20vS7W&#10;1ja1VsZS/fP2VSDQ4zAz3zCb3WRaMVDvGssKVlEMgri0uuFKwfVyfHoG4TyyxtYyKZjJwW67eNhg&#10;pu3IOQ2Fr0SAsMtQQe19l0npypoMush2xMH7tr1BH2RfSd3jGOCmlUkcp9Jgw2Ghxo4ONZU/xa9R&#10;8DG8snxzzief6/376esw2yaflXpcTvsXEJ4m/x++t89aQZKu4XYmHAG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YhwnEAAAA3AAAAA8AAAAAAAAAAAAAAAAAmAIAAGRycy9k&#10;b3ducmV2LnhtbFBLBQYAAAAABAAEAPUAAACJAwAAAAA=&#10;" filled="f" strokecolor="black [3200]" strokeweight="2pt"/>
                <v:rect id="矩形 415" o:spid="_x0000_s1255" style="position:absolute;left:43928;top:58932;width:12097;height:34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8X38MA&#10;AADcAAAADwAAAGRycy9kb3ducmV2LnhtbESP0WrCQBRE3wv+w3IF3+omYmuIriKCKH0pVT/gkr0m&#10;0ezdsLua2K/vFgQfh5k5wyxWvWnEnZyvLStIxwkI4sLqmksFp+P2PQPhA7LGxjIpeJCH1XLwtsBc&#10;245/6H4IpYgQ9jkqqEJocyl9UZFBP7YtcfTO1hkMUbpSaoddhJtGTpLkUxqsOS5U2NKmouJ6uBkF&#10;Nv0OX8duemPq3C6rL0XzO8uUGg379RxEoD68ws/2XiuYph/wfyYeAb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98X38MAAADcAAAADwAAAAAAAAAAAAAAAACYAgAAZHJzL2Rv&#10;d25yZXYueG1sUEsFBgAAAAAEAAQA9QAAAIgDAAAAAA==&#10;" fillcolor="#4f81bd [3204]" strokecolor="#243f60 [1604]" strokeweight="2pt">
                  <v:textbox>
                    <w:txbxContent>
                      <w:p w:rsidR="00917185" w:rsidRPr="00B33F32" w:rsidRDefault="00917185" w:rsidP="00B33F32">
                        <w:pPr>
                          <w:pStyle w:val="Web"/>
                          <w:jc w:val="center"/>
                          <w:rPr>
                            <w:rFonts w:eastAsiaTheme="minorEastAsia"/>
                          </w:rPr>
                        </w:pPr>
                        <w:proofErr w:type="spellStart"/>
                        <w:r>
                          <w:rPr>
                            <w:rFonts w:eastAsiaTheme="minorEastAsia" w:hint="eastAsia"/>
                          </w:rPr>
                          <w:t>pending_buffer</w:t>
                        </w:r>
                        <w:proofErr w:type="spellEnd"/>
                      </w:p>
                    </w:txbxContent>
                  </v:textbox>
                </v:rect>
                <v:shape id="等腰三角形 416" o:spid="_x0000_s1256" type="#_x0000_t5" style="position:absolute;left:54759;top:60487;width:1149;height:1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am9sgA&#10;AADcAAAADwAAAGRycy9kb3ducmV2LnhtbESPX0vDQBDE3wW/w7EFX8ReKjVK2ksRoSBoH9qq4Nua&#10;2/zB3F7IrWnqp/eEQh+HmfkNs1yNrlUD9aHxbGA2TUARF942XBl4269vHkAFQbbYeiYDRwqwyi8v&#10;lphZf+AtDTupVIRwyNBALdJlWoeiJodh6jvi6JW+dyhR9pW2PR4i3LX6NklS7bDhuFBjR081Fd+7&#10;H2fg+v7rY/P+Ir+uPL6m88+kvZPN2piryfi4ACU0yjl8aj9bA/NZCv9n4hHQ+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t1qb2yAAAANwAAAAPAAAAAAAAAAAAAAAAAJgCAABk&#10;cnMvZG93bnJldi54bWxQSwUGAAAAAAQABAD1AAAAjQMAAAAA&#10;" fillcolor="white [3212]" strokecolor="#243f60 [1604]" strokeweight="2pt">
                  <v:textbox>
                    <w:txbxContent>
                      <w:p w:rsidR="00917185" w:rsidRDefault="00917185" w:rsidP="00B33F32">
                        <w:pPr>
                          <w:pStyle w:val="Web"/>
                        </w:pPr>
                        <w:r>
                          <w:rPr>
                            <w:rFonts w:ascii="Georgia" w:hAnsi="Georgia" w:cs="Calibri"/>
                          </w:rPr>
                          <w:t> </w:t>
                        </w:r>
                      </w:p>
                    </w:txbxContent>
                  </v:textbox>
                </v:shape>
                <v:shape id="梯形 419" o:spid="_x0000_s1257" style="position:absolute;left:51017;top:54402;width:9456;height:1911;visibility:visible;mso-wrap-style:square;v-text-anchor:middle" coordsize="945594,19115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5jCMcA&#10;AADcAAAADwAAAGRycy9kb3ducmV2LnhtbESPQWsCMRSE74X+h/AKXqRmFS11axQVW4v0oG7B6+vm&#10;dbO4eVmSVLf/vikUehxm5htmtuhsIy7kQ+1YwXCQgSAuna65UvBePN8/gggRWWPjmBR8U4DF/PZm&#10;hrl2Vz7Q5RgrkSAcclRgYmxzKUNpyGIYuJY4eZ/OW4xJ+kpqj9cEt40cZdmDtFhzWjDY0tpQeT5+&#10;WQUn/7Yfb3ab7ekjFv3+rjCTl/1Kqd5dt3wCEamL/+G/9qtWMB5O4fdMOgJy/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OYwjHAAAA3AAAAA8AAAAAAAAAAAAAAAAAmAIAAGRy&#10;cy9kb3ducmV2LnhtbFBLBQYAAAAABAAEAPUAAACMAwAAAAA=&#10;" adj="-11796480,,5400" path="m,191157l92593,,853001,r92593,191157l,191157xe" fillcolor="#4f81bd [3204]" strokecolor="#243f60 [1604]" strokeweight="2pt">
                  <v:stroke joinstyle="miter"/>
                  <v:formulas/>
                  <v:path arrowok="t" o:connecttype="custom" o:connectlocs="0,191157;92593,0;853001,0;945594,191157;0,191157" o:connectangles="0,0,0,0,0" textboxrect="0,0,945594,191157"/>
                  <v:textbox>
                    <w:txbxContent>
                      <w:p w:rsidR="00917185" w:rsidRDefault="00917185" w:rsidP="00B33F32">
                        <w:pPr>
                          <w:pStyle w:val="Web"/>
                        </w:pPr>
                        <w:r>
                          <w:rPr>
                            <w:rFonts w:ascii="Georgia" w:hAnsi="Georgia" w:cs="Calibri"/>
                          </w:rPr>
                          <w:t> </w:t>
                        </w:r>
                      </w:p>
                    </w:txbxContent>
                  </v:textbox>
                </v:shape>
                <v:shape id="直線單箭頭接點 420" o:spid="_x0000_s1258" type="#_x0000_t32" style="position:absolute;left:45998;top:41258;width:0;height:102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HA/sAAAADcAAAADwAAAGRycy9kb3ducmV2LnhtbERPy4rCMBTdC/MP4Q64s+noVEo1ighl&#10;ZusLdHdtrm2xuSlNqp2/N4sBl4fzXq4H04gHda62rOArikEQF1bXXCo4HvJJCsJ5ZI2NZVLwRw7W&#10;q4/REjNtn7yjx96XIoSwy1BB5X2bSemKigy6yLbEgbvZzqAPsCul7vAZwk0jp3E8lwZrDg0VtrSt&#10;qLjve6NgdrsOP6nfyDQ/223fJ0lyyi9KjT+HzQKEp8G/xf/uX63gexrmhzPhCMjV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EhwP7AAAAA3AAAAA8AAAAAAAAAAAAAAAAA&#10;oQIAAGRycy9kb3ducmV2LnhtbFBLBQYAAAAABAAEAPkAAACOAwAAAAA=&#10;" strokecolor="#4579b8 [3044]">
                  <v:stroke endarrow="open"/>
                </v:shape>
                <v:shape id="直線單箭頭接點 421" o:spid="_x0000_s1259" type="#_x0000_t32" style="position:absolute;left:48155;top:54072;width:0;height:48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1lZcMAAADcAAAADwAAAGRycy9kb3ducmV2LnhtbESPT4vCMBTE78J+h/AWvGmqa5dSjSJC&#10;Wa/+g/X2bJ5tsXkpTardb78RBI/DzPyGWax6U4s7ta6yrGAyjkAQ51ZXXCg4HrJRAsJ5ZI21ZVLw&#10;Rw5Wy4/BAlNtH7yj+94XIkDYpaig9L5JpXR5SQbd2DbEwbva1qAPsi2kbvER4KaW0yj6lgYrDgsl&#10;NrQpKb/tO6Pg63rpfxK/lkn2azddF8fxKTsrNfzs13MQnnr/Dr/aW61gNp3A80w4An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5tZWXDAAAA3AAAAA8AAAAAAAAAAAAA&#10;AAAAoQIAAGRycy9kb3ducmV2LnhtbFBLBQYAAAAABAAEAPkAAACRAwAAAAA=&#10;" strokecolor="#4579b8 [3044]">
                  <v:stroke endarrow="open"/>
                </v:shape>
                <v:shape id="文字方塊 22" o:spid="_x0000_s1260" type="#_x0000_t202" style="position:absolute;left:37927;top:37969;width:23922;height:26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T9TccA&#10;AADcAAAADwAAAGRycy9kb3ducmV2LnhtbESPQWvCQBSE70L/w/IKvemmxhaJriIBqUh7iPXS2zP7&#10;TEKzb9PsNon99a4g9DjMzDfMcj2YWnTUusqygudJBII4t7riQsHxczueg3AeWWNtmRRcyMF69TBa&#10;YqJtzxl1B1+IAGGXoILS+yaR0uUlGXQT2xAH72xbgz7ItpC6xT7ATS2nUfQqDVYcFkpsKC0p/z78&#10;GgX7dPuB2Wlq5n91+vZ+3jQ/x68XpZ4eh80ChKfB/4fv7Z1WMItjuJ0JR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pE/U3HAAAA3AAAAA8AAAAAAAAAAAAAAAAAmAIAAGRy&#10;cy9kb3ducmV2LnhtbFBLBQYAAAAABAAEAPUAAACMAwAAAAA=&#10;" filled="f" stroked="f" strokeweight=".5pt">
                  <v:textbox>
                    <w:txbxContent>
                      <w:p w:rsidR="00917185" w:rsidRPr="00CC47F8" w:rsidRDefault="00917185" w:rsidP="00B33F32">
                        <w:pPr>
                          <w:pStyle w:val="Web"/>
                          <w:rPr>
                            <w:rFonts w:eastAsiaTheme="minorEastAsia"/>
                          </w:rPr>
                        </w:pPr>
                        <w:r>
                          <w:t>m0_</w:t>
                        </w:r>
                        <w:r>
                          <w:rPr>
                            <w:rFonts w:eastAsiaTheme="minorEastAsia" w:hint="eastAsia"/>
                          </w:rPr>
                          <w:t>b</w:t>
                        </w:r>
                        <w:r>
                          <w:t>ready….</w:t>
                        </w:r>
                        <w:proofErr w:type="spellStart"/>
                        <w:r>
                          <w:t>m</w:t>
                        </w:r>
                        <w:r>
                          <w:rPr>
                            <w:b/>
                            <w:bCs/>
                            <w:i/>
                            <w:iCs/>
                          </w:rPr>
                          <w:t>x</w:t>
                        </w:r>
                        <w:r>
                          <w:t>_</w:t>
                        </w:r>
                        <w:r>
                          <w:rPr>
                            <w:rFonts w:eastAsiaTheme="minorEastAsia" w:hint="eastAsia"/>
                          </w:rPr>
                          <w:t>b</w:t>
                        </w:r>
                        <w:r>
                          <w:t>ready</w:t>
                        </w:r>
                        <w:proofErr w:type="spellEnd"/>
                        <w:r>
                          <w:rPr>
                            <w:rFonts w:eastAsiaTheme="minorEastAsia" w:hint="eastAsia"/>
                          </w:rPr>
                          <w:t xml:space="preserve"> </w:t>
                        </w:r>
                        <w:proofErr w:type="spellStart"/>
                        <w:r>
                          <w:rPr>
                            <w:rFonts w:eastAsiaTheme="minorEastAsia" w:hint="eastAsia"/>
                          </w:rPr>
                          <w:t>sl</w:t>
                        </w:r>
                        <w:r>
                          <w:t>v_br</w:t>
                        </w:r>
                        <w:r>
                          <w:rPr>
                            <w:rFonts w:eastAsiaTheme="minorEastAsia" w:hint="eastAsia"/>
                          </w:rPr>
                          <w:t>esp</w:t>
                        </w:r>
                        <w:proofErr w:type="spellEnd"/>
                      </w:p>
                    </w:txbxContent>
                  </v:textbox>
                </v:shape>
                <v:shape id="直線單箭頭接點 434" o:spid="_x0000_s1261" type="#_x0000_t32" style="position:absolute;left:50019;top:41266;width:0;height:102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8NQIMMAAADcAAAADwAAAGRycy9kb3ducmV2LnhtbESPT4vCMBTE78J+h/AWvGm6q11KNYoI&#10;Ra/+g/X2bJ5tsXkpTar125uFBY/DzPyGmS97U4s7ta6yrOBrHIEgzq2uuFBwPGSjBITzyBpry6Tg&#10;SQ6Wi4/BHFNtH7yj+94XIkDYpaig9L5JpXR5SQbd2DbEwbva1qAPsi2kbvER4KaW31H0Iw1WHBZK&#10;bGhdUn7bd0bB5HrpN4lfyST7teuui+P4lJ2VGn72qxkIT71/h//bW61gOpnC35lwBOTi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vDUCDDAAAA3AAAAA8AAAAAAAAAAAAA&#10;AAAAoQIAAGRycy9kb3ducmV2LnhtbFBLBQYAAAAABAAEAPkAAACRAwAAAAA=&#10;" strokecolor="#4579b8 [3044]">
                  <v:stroke endarrow="open"/>
                </v:shape>
                <v:line id="直線接點 435" o:spid="_x0000_s1262" style="position:absolute;visibility:visible;mso-wrap-style:square" from="46632,47461" to="49581,474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saF3sQAAADcAAAADwAAAGRycy9kb3ducmV2LnhtbESP0WqDQBRE3wP9h+UG8pasSay01k0o&#10;AYtJn5r2Ay7urYruXXHXaP++Wwj0cZiZM0x2nE0nbjS4xrKC7SYCQVxa3XCl4OszXz+BcB5ZY2eZ&#10;FPyQg+PhYZFhqu3EH3S7+koECLsUFdTe96mUrqzJoNvYnjh433Yw6IMcKqkHnALcdHIXRYk02HBY&#10;qLGnU01lex2NgvzyHk+uKJ5d0p99m8fj22UclVot59cXEJ5m/x++twutIN4/wt+ZcATk4R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xoXexAAAANwAAAAPAAAAAAAAAAAA&#10;AAAAAKECAABkcnMvZG93bnJldi54bWxQSwUGAAAAAAQABAD5AAAAkgMAAAAA&#10;" strokecolor="#4579b8 [3044]">
                  <v:stroke dashstyle="dash"/>
                </v:line>
                <v:shape id="直線單箭頭接點 436" o:spid="_x0000_s1263" type="#_x0000_t32" style="position:absolute;left:58102;top:56454;width:0;height:1097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9SwKcUAAADcAAAADwAAAGRycy9kb3ducmV2LnhtbESPX2vCMBTF3wd+h3AF32a6rZPRGUU2&#10;BoqgVAfDt2tz15Y1NyWJtn57Iwx8PJw/P8503ptGnMn52rKCp3ECgriwuuZSwff+6/ENhA/IGhvL&#10;pOBCHuazwcMUM207zum8C6WII+wzVFCF0GZS+qIig35sW+Lo/VpnMETpSqkddnHcNPI5SSbSYM2R&#10;UGFLHxUVf7uTiZDPNH9d/6yPKeWLbXdcHTbBHZQaDfvFO4hAfbiH/9tLrSB9mcDtTDwCcnY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9SwKcUAAADcAAAADwAAAAAAAAAA&#10;AAAAAAChAgAAZHJzL2Rvd25yZXYueG1sUEsFBgAAAAAEAAQA+QAAAJMDAAAAAA==&#10;" strokecolor="#4579b8 [3044]">
                  <v:stroke endarrow="open"/>
                </v:shape>
                <v:line id="直線接點 92" o:spid="_x0000_s1264" style="position:absolute;visibility:visible;mso-wrap-style:square" from="50014,64246" to="58102,642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HFLsQAAADbAAAADwAAAGRycy9kb3ducmV2LnhtbESPUWvCQBCE34X+h2MLvumlKYpGT5FC&#10;QWxfav0Ba25Ngrm99G6rsb/eKxT6OMzMN8xy3btWXSjExrOBp3EGirj0tuHKwOHzdTQDFQXZYuuZ&#10;DNwownr1MFhiYf2VP+iyl0olCMcCDdQiXaF1LGtyGMe+I07eyQeHkmSotA14TXDX6jzLptphw2mh&#10;xo5eairP+29n4OvtfRtvxzaX6eRndw6b2VyeozHDx36zACXUy3/4r721BuY5/H5JP0Cv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scUuxAAAANsAAAAPAAAAAAAAAAAA&#10;AAAAAKECAABkcnMvZG93bnJldi54bWxQSwUGAAAAAAQABAD5AAAAkgMAAAAA&#10;" strokecolor="#4579b8 [3044]"/>
                <v:shape id="直線單箭頭接點 136" o:spid="_x0000_s1265" type="#_x0000_t32" style="position:absolute;left:49977;top:62333;width:37;height:190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qBDMIAAADcAAAADwAAAGRycy9kb3ducmV2LnhtbERPS2sCMRC+C/6HMII3zVqplq1RRCjo&#10;oZT6aK9DMu4ubibLZtTtv28KBW/z8T1nsep8rW7Uxiqwgck4A0Vsg6u4MHA8vI1eQEVBdlgHJgM/&#10;FGG17PcWmLtw50+67aVQKYRjjgZKkSbXOtqSPMZxaIgTdw6tR0mwLbRr8Z7Cfa2fsmymPVacGkps&#10;aFOSveyv3sA1nN/XJzeffk2+ZWcr2X2QfTZmOOjWr6CEOnmI/91bl+ZPZ/D3TLpAL3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aqBDMIAAADcAAAADwAAAAAAAAAAAAAA&#10;AAChAgAAZHJzL2Rvd25yZXYueG1sUEsFBgAAAAAEAAQA+QAAAJADAAAAAA==&#10;" strokecolor="#4579b8 [3044]">
                  <v:stroke endarrow="open"/>
                </v:shape>
                <v:shape id="直線單箭頭接點 146" o:spid="_x0000_s1266" type="#_x0000_t32" style="position:absolute;left:53591;top:56310;width:0;height:256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xg0MYAAADcAAAADwAAAGRycy9kb3ducmV2LnhtbESPQWvCQBCF7wX/wzKCt7qxpFKiq4il&#10;0CJYooJ4G7NjEszOht3VpP++KxR6m+G9ed+b+bI3jbiT87VlBZNxAoK4sLrmUsFh//H8BsIHZI2N&#10;ZVLwQx6Wi8HTHDNtO87pvguliCHsM1RQhdBmUvqiIoN+bFviqF2sMxji6kqpHXYx3DTyJUmm0mDN&#10;kVBhS+uKiuvuZiLkPc1fN8fNOaV89d2dv07b4E5KjYb9agYiUB/+zX/XnzrWT6fweCZO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K8YNDGAAAA3AAAAA8AAAAAAAAA&#10;AAAAAAAAoQIAAGRycy9kb3ducmV2LnhtbFBLBQYAAAAABAAEAPkAAACUAwAAAAA=&#10;" strokecolor="#4579b8 [3044]">
                  <v:stroke endarrow="open"/>
                </v:shape>
                <v:shape id="直線單箭頭接點 148" o:spid="_x0000_s1267" type="#_x0000_t32" style="position:absolute;left:58091;top:39833;width:0;height:1456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9ROcUAAADcAAAADwAAAGRycy9kb3ducmV2LnhtbESPTUvDQBCG70L/wzKF3uymEkVit6VU&#10;BKWgpC1Ib9PsmASzs2F328R/7xwEbzPM+/HMcj26Tl0pxNazgcU8A0VcedtybeB4eLl9BBUTssXO&#10;Mxn4oQjr1eRmiYX1A5d03adaSQjHAg00KfWF1rFqyGGc+55Ybl8+OEyyhlrbgIOEu07fZdmDdtiy&#10;NDTY07ah6nt/cVLynJf3u8/dOady8zGc307vKZyMmU3HzROoRGP6F/+5X63g50Irz8gEe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G9ROcUAAADcAAAADwAAAAAAAAAA&#10;AAAAAAChAgAAZHJzL2Rvd25yZXYueG1sUEsFBgAAAAAEAAQA+QAAAJMDAAAAAA==&#10;" strokecolor="#4579b8 [3044]">
                  <v:stroke endarrow="open"/>
                </v:shape>
                <v:shape id="梯形 24" o:spid="_x0000_s1268" style="position:absolute;left:21988;top:24126;width:14257;height:2490;visibility:visible;mso-wrap-style:square;v-text-anchor:middle" coordsize="1425721,2490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jY0sMA&#10;AADbAAAADwAAAGRycy9kb3ducmV2LnhtbESP0WoCMRRE34X+Q7iFvohmlaKyNYoKBdGXuvoB1801&#10;Wbq5WTZx3f59UxD6OMzMGWa57l0tOmpD5VnBZJyBIC69rtgouJw/RwsQISJrrD2Tgh8KsF69DJaY&#10;a//gE3VFNCJBOOSowMbY5FKG0pLDMPYNcfJuvnUYk2yN1C0+EtzVcpplM+mw4rRgsaGdpfK7uDsF&#10;1eG0MYcvKwuzHd72ZnbsyvlVqbfXfvMBIlIf/8PP9l4rmL7D35f0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PjY0sMAAADbAAAADwAAAAAAAAAAAAAAAACYAgAAZHJzL2Rv&#10;d25yZXYueG1sUEsFBgAAAAAEAAQA9QAAAIgDAAAAAA==&#10;" path="m,249035l62259,,1363462,r62259,249035l,249035xe" fillcolor="#4f81bd [3204]" strokecolor="#243f60 [1604]" strokeweight="2pt">
                  <v:path arrowok="t" o:connecttype="custom" o:connectlocs="0,249035;62259,0;1363462,0;1425721,249035;0,249035" o:connectangles="0,0,0,0,0"/>
                </v:shape>
                <v:shape id="文字方塊 40" o:spid="_x0000_s1269" type="#_x0000_t202" style="position:absolute;left:648;top:23765;width:8217;height:3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qyBMYA&#10;AADcAAAADwAAAGRycy9kb3ducmV2LnhtbESPT4vCMBTE7wt+h/AEb2uqi6tUo0hBVsQ9+Ofi7dk8&#10;22LzUpuo1U+/WRA8DjPzG2Yya0wpblS7wrKCXjcCQZxaXXCmYL9bfI5AOI+ssbRMCh7kYDZtfUww&#10;1vbOG7ptfSYChF2MCnLvq1hKl+Zk0HVtRRy8k60N+iDrTOoa7wFuStmPom9psOCwkGNFSU7peXs1&#10;ClbJ4hc3x74ZPcvkZ32aV5f9YaBUp93MxyA8Nf4dfrWXWsHXsAf/Z8IR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xqyBMYAAADcAAAADwAAAAAAAAAAAAAAAACYAgAAZHJz&#10;L2Rvd25yZXYueG1sUEsFBgAAAAAEAAQA9QAAAIsDAAAAAA==&#10;" filled="f" stroked="f" strokeweight=".5pt">
                  <v:textbox>
                    <w:txbxContent>
                      <w:p w:rsidR="00917185" w:rsidRPr="00BF01F3" w:rsidRDefault="00917185" w:rsidP="00BF01F3">
                        <w:pPr>
                          <w:pStyle w:val="Web"/>
                          <w:rPr>
                            <w:rFonts w:eastAsiaTheme="minorEastAsia"/>
                          </w:rPr>
                        </w:pPr>
                        <w:proofErr w:type="spellStart"/>
                        <w:r>
                          <w:rPr>
                            <w:rFonts w:eastAsiaTheme="minorEastAsia" w:hint="eastAsia"/>
                          </w:rPr>
                          <w:t>Slave_ID</w:t>
                        </w:r>
                        <w:proofErr w:type="spellEnd"/>
                      </w:p>
                    </w:txbxContent>
                  </v:textbox>
                </v:shape>
                <v:shape id="直線單箭頭接點 26" o:spid="_x0000_s1270" type="#_x0000_t32" style="position:absolute;left:8865;top:25365;width:4334;height: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G1hMMAAADbAAAADwAAAGRycy9kb3ducmV2LnhtbESPwWrDMBBE74X+g9hCbrXcBAfjWgkh&#10;YNprkwba29ZaW6bWylhy4v59FAj0OMzMG6bczrYXZxp951jBS5KCIK6d7rhV8HmsnnMQPiBr7B2T&#10;gj/ysN08PpRYaHfhDzofQisihH2BCkwIQyGlrw1Z9IkbiKPXuNFiiHJspR7xEuG2l8s0XUuLHccF&#10;gwPtDdW/h8kqWDU/81sedjKvvtx+mrIsO1XfSi2e5t0riEBz+A/f2+9awXINty/xB8jN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yRtYTDAAAA2wAAAA8AAAAAAAAAAAAA&#10;AAAAoQIAAGRycy9kb3ducmV2LnhtbFBLBQYAAAAABAAEAPkAAACRAwAAAAA=&#10;" strokecolor="#4579b8 [3044]">
                  <v:stroke endarrow="open"/>
                </v:shape>
                <v:rect id="矩形 372" o:spid="_x0000_s1271" style="position:absolute;left:13299;top:23737;width:5855;height:32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OnbsQA&#10;AADcAAAADwAAAGRycy9kb3ducmV2LnhtbESPzWrDMBCE74G+g9hCb4lstyTGjWJKobT0EvLzAIu1&#10;tZ1YKyPJsZunjwKFHoeZ+YZZl5PpxIWcby0rSBcJCOLK6pZrBcfDxzwH4QOyxs4yKfglD+XmYbbG&#10;QtuRd3TZh1pECPsCFTQh9IWUvmrIoF/Ynjh6P9YZDFG6WmqHY4SbTmZJspQGW44LDfb03lB13g9G&#10;gU234fswvgxMo/vM21PVXVe5Uk+P09sriEBT+A//tb+0gudVBvcz8QjIz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1Dp27EAAAA3AAAAA8AAAAAAAAAAAAAAAAAmAIAAGRycy9k&#10;b3ducmV2LnhtbFBLBQYAAAAABAAEAPUAAACJAwAAAAA=&#10;" fillcolor="#4f81bd [3204]" strokecolor="#243f60 [1604]" strokeweight="2pt">
                  <v:textbox>
                    <w:txbxContent>
                      <w:p w:rsidR="00917185" w:rsidRDefault="00917185" w:rsidP="00BF01F3">
                        <w:pPr>
                          <w:pStyle w:val="Web"/>
                        </w:pPr>
                        <w:r>
                          <w:t>FIFO</w:t>
                        </w:r>
                      </w:p>
                    </w:txbxContent>
                  </v:textbox>
                </v:rect>
                <v:shape id="直線單箭頭接點 72" o:spid="_x0000_s1272" type="#_x0000_t32" style="position:absolute;left:19154;top:25371;width:3145;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erlMQAAADbAAAADwAAAGRycy9kb3ducmV2LnhtbESPX2vCMBTF3wd+h3AF32aquCnVKLIh&#10;bAiTqiC+XZtrW2xuSpLZ7tsvg4GPh/Pnx1msOlOLOzlfWVYwGiYgiHOrKy4UHA+b5xkIH5A11pZJ&#10;wQ95WC17TwtMtW05o/s+FCKOsE9RQRlCk0rp85IM+qFtiKN3tc5giNIVUjts47ip5ThJXqXBiiOh&#10;xIbeSspv+28TIe+T7GV72l4mlK137eXz/BXcWalBv1vPQQTqwiP83/7QCqZj+PsSf4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J6uUxAAAANsAAAAPAAAAAAAAAAAA&#10;AAAAAKECAABkcnMvZG93bnJldi54bWxQSwUGAAAAAAQABAD5AAAAkgMAAAAA&#10;" strokecolor="#4579b8 [3044]">
                  <v:stroke endarrow="open"/>
                </v:shape>
                <v:shape id="文字方塊 40" o:spid="_x0000_s1273" type="#_x0000_t202" style="position:absolute;left:52251;top:67840;width:8217;height:32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ZaV8UA&#10;AADcAAAADwAAAGRycy9kb3ducmV2LnhtbESPQYvCMBSE7wv+h/CEva2pilKqUaQgK4sedL14ezbP&#10;tti81Car1V9vBGGPw8x8w0znranElRpXWlbQ70UgiDOrS84V7H+XXzEI55E1VpZJwZ0czGedjykm&#10;2t54S9edz0WAsEtQQeF9nUjpsoIMup6tiYN3so1BH2STS93gLcBNJQdRNJYGSw4LBdaUFpSdd39G&#10;wU+63OD2ODDxo0q/16dFfdkfRkp9dtvFBISn1v+H3+2VVjCMx/A6E46An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JlpXxQAAANwAAAAPAAAAAAAAAAAAAAAAAJgCAABkcnMv&#10;ZG93bnJldi54bWxQSwUGAAAAAAQABAD1AAAAigMAAAAA&#10;" filled="f" stroked="f" strokeweight=".5pt">
                  <v:textbox>
                    <w:txbxContent>
                      <w:p w:rsidR="00917185" w:rsidRPr="00BF01F3" w:rsidRDefault="00917185" w:rsidP="00BF01F3">
                        <w:pPr>
                          <w:pStyle w:val="Web"/>
                          <w:rPr>
                            <w:rFonts w:eastAsiaTheme="minorEastAsia"/>
                          </w:rPr>
                        </w:pPr>
                        <w:proofErr w:type="spellStart"/>
                        <w:r>
                          <w:rPr>
                            <w:rFonts w:eastAsiaTheme="minorEastAsia" w:hint="eastAsia"/>
                          </w:rPr>
                          <w:t>d</w:t>
                        </w:r>
                        <w:r>
                          <w:t>s_</w:t>
                        </w:r>
                        <w:r>
                          <w:rPr>
                            <w:rFonts w:eastAsiaTheme="minorEastAsia" w:hint="eastAsia"/>
                          </w:rPr>
                          <w:t>bresp</w:t>
                        </w:r>
                        <w:proofErr w:type="spellEnd"/>
                      </w:p>
                    </w:txbxContent>
                  </v:textbox>
                </v:shape>
                <v:shape id="梯形 389" o:spid="_x0000_s1274" style="position:absolute;left:44195;top:51610;width:7961;height:2444;rotation:180;visibility:visible;mso-wrap-style:square;v-text-anchor:middle" coordsize="796096,24438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gu5sYA&#10;AADcAAAADwAAAGRycy9kb3ducmV2LnhtbESPQWvCQBSE7wX/w/KE3upGK0VTV9GCtBREjD30+Jp9&#10;ZoPZt2l2Y+K/7woFj8PMfMMsVr2txIUaXzpWMB4lIIhzp0suFHwdt08zED4ga6wck4IreVgtBw8L&#10;TLXr+ECXLBQiQtinqMCEUKdS+tyQRT9yNXH0Tq6xGKJsCqkb7CLcVnKSJC/SYslxwWBNb4byc9Za&#10;Be8bU+/223X3WUzp9/gzab+tbJV6HPbrVxCB+nAP/7c/tILn2RxuZ+IR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Dgu5sYAAADcAAAADwAAAAAAAAAAAAAAAACYAgAAZHJz&#10;L2Rvd25yZXYueG1sUEsFBgAAAAAEAAQA9QAAAIsDAAAAAA==&#10;" adj="-11796480,,5400" path="m,244386l149088,,647008,,796096,244386,,244386xe" fillcolor="#4f81bd [3204]" strokecolor="#243f60 [1604]" strokeweight="2pt">
                  <v:stroke joinstyle="miter"/>
                  <v:formulas/>
                  <v:path arrowok="t" o:connecttype="custom" o:connectlocs="0,244386;149088,0;647008,0;796096,244386;0,244386" o:connectangles="0,0,0,0,0" textboxrect="0,0,796096,244386"/>
                  <v:textbox>
                    <w:txbxContent>
                      <w:p w:rsidR="00917185" w:rsidRDefault="00917185" w:rsidP="00964C8F"/>
                    </w:txbxContent>
                  </v:textbox>
                </v:shape>
                <v:shape id="直線單箭頭接點 89" o:spid="_x0000_s1275" type="#_x0000_t32" style="position:absolute;left:51411;top:52828;width:6685;height: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lZJwsQAAADbAAAADwAAAGRycy9kb3ducmV2LnhtbESPX2vCMBTF3wW/Q7jC3jTd0NFVo4hj&#10;oAiTuoH4dm3u2mJzU5Jou2+/DAZ7PJw/P85i1ZtG3Mn52rKCx0kCgriwuuZSwefH2zgF4QOyxsYy&#10;KfgmD6vlcLDATNuOc7ofQyniCPsMFVQhtJmUvqjIoJ/Yljh6X9YZDFG6UmqHXRw3jXxKkmdpsOZI&#10;qLClTUXF9XgzEfI6zWf70/4ypXx96C6783twZ6UeRv16DiJQH/7Df+2tVpC+wO+X+APk8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VknCxAAAANsAAAAPAAAAAAAAAAAA&#10;AAAAAKECAABkcnMvZG93bnJldi54bWxQSwUGAAAAAAQABAD5AAAAkgMAAAAA&#10;" strokecolor="#4579b8 [3044]">
                  <v:stroke endarrow="open"/>
                </v:shape>
                <v:shape id="文字方塊 82" o:spid="_x0000_s1276" type="#_x0000_t202" style="position:absolute;left:52156;top:49833;width:5768;height:30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TKiccA&#10;AADcAAAADwAAAGRycy9kb3ducmV2LnhtbESPzWvCQBTE7wX/h+UJ3urGlBaNWUUC0lLswY+Lt2f2&#10;5QOzb2N21dS/vlso9DjMzG+YdNmbRtyoc7VlBZNxBII4t7rmUsFhv36egnAeWWNjmRR8k4PlYvCU&#10;YqLtnbd02/lSBAi7BBVU3reJlC6vyKAb25Y4eIXtDPogu1LqDu8BbhoZR9GbNFhzWKiwpayi/Ly7&#10;GgWf2foLt6fYTB9N9r4pVu3lcHxVajTsV3MQnnr/H/5rf2gFL7MY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PEyonHAAAA3AAAAA8AAAAAAAAAAAAAAAAAmAIAAGRy&#10;cy9kb3ducmV2LnhtbFBLBQYAAAAABAAEAPUAAACMAwAAAAA=&#10;" filled="f" stroked="f" strokeweight=".5pt">
                  <v:textbox>
                    <w:txbxContent>
                      <w:p w:rsidR="00917185" w:rsidRDefault="00917185" w:rsidP="00964C8F">
                        <w:pPr>
                          <w:pStyle w:val="Web"/>
                        </w:pPr>
                        <w:proofErr w:type="spellStart"/>
                        <w:proofErr w:type="gramStart"/>
                        <w:r>
                          <w:rPr>
                            <w:rFonts w:ascii="Georgia" w:eastAsiaTheme="minorEastAsia" w:hAnsi="Georgia" w:cs="Calibri" w:hint="eastAsia"/>
                          </w:rPr>
                          <w:t>b</w:t>
                        </w:r>
                        <w:r>
                          <w:rPr>
                            <w:rFonts w:ascii="Georgia" w:hAnsi="Georgia" w:cs="Calibri"/>
                          </w:rPr>
                          <w:t>mid</w:t>
                        </w:r>
                        <w:proofErr w:type="spellEnd"/>
                        <w:proofErr w:type="gramEnd"/>
                      </w:p>
                    </w:txbxContent>
                  </v:textbox>
                </v:shape>
                <w10:anchorlock/>
              </v:group>
            </w:pict>
          </mc:Fallback>
        </mc:AlternateContent>
      </w:r>
    </w:p>
    <w:p w:rsidR="003628C6" w:rsidRDefault="003628C6" w:rsidP="003628C6">
      <w:pPr>
        <w:rPr>
          <w:rFonts w:eastAsiaTheme="minorEastAsia"/>
        </w:rPr>
      </w:pPr>
    </w:p>
    <w:p w:rsidR="003628C6" w:rsidRDefault="003628C6" w:rsidP="003628C6">
      <w:pPr>
        <w:rPr>
          <w:rFonts w:eastAsiaTheme="minorEastAsia"/>
        </w:rPr>
      </w:pPr>
    </w:p>
    <w:p w:rsidR="00BF01F3" w:rsidRDefault="00BF01F3" w:rsidP="003628C6">
      <w:pPr>
        <w:rPr>
          <w:rFonts w:eastAsiaTheme="minorEastAsia"/>
        </w:rPr>
      </w:pPr>
    </w:p>
    <w:p w:rsidR="003628C6" w:rsidRPr="00D359F4" w:rsidRDefault="003628C6" w:rsidP="003628C6">
      <w:pPr>
        <w:pStyle w:val="21"/>
        <w:spacing w:before="203"/>
      </w:pPr>
      <w:bookmarkStart w:id="67" w:name="_Toc438822211"/>
      <w:r>
        <w:rPr>
          <w:rFonts w:eastAsiaTheme="minorEastAsia" w:hint="eastAsia"/>
        </w:rPr>
        <w:t>Read Data/BRESP Channel Data Path</w:t>
      </w:r>
      <w:bookmarkEnd w:id="67"/>
    </w:p>
    <w:p w:rsidR="003628C6" w:rsidRPr="004B20AD" w:rsidRDefault="003628C6" w:rsidP="003628C6">
      <w:pPr>
        <w:rPr>
          <w:rFonts w:eastAsiaTheme="minorEastAsia"/>
        </w:rPr>
      </w:pPr>
      <w:r>
        <w:rPr>
          <w:rFonts w:eastAsiaTheme="minorEastAsia" w:hint="eastAsia"/>
          <w:noProof/>
        </w:rPr>
        <mc:AlternateContent>
          <mc:Choice Requires="wpc">
            <w:drawing>
              <wp:inline distT="0" distB="0" distL="0" distR="0" wp14:anchorId="4112AABF" wp14:editId="042D35C3">
                <wp:extent cx="6472362" cy="6766560"/>
                <wp:effectExtent l="0" t="0" r="0" b="0"/>
                <wp:docPr id="337" name="畫布 33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92" name="矩形 292"/>
                        <wps:cNvSpPr/>
                        <wps:spPr>
                          <a:xfrm>
                            <a:off x="1893456" y="2216069"/>
                            <a:ext cx="765903" cy="327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7185" w:rsidRPr="00C217D0" w:rsidRDefault="00917185" w:rsidP="003628C6">
                              <w:pPr>
                                <w:jc w:val="center"/>
                                <w:rPr>
                                  <w:rFonts w:eastAsiaTheme="minorEastAsia"/>
                                </w:rPr>
                              </w:pPr>
                              <w:r>
                                <w:rPr>
                                  <w:rFonts w:eastAsiaTheme="minorEastAsia" w:hint="eastAsia"/>
                                </w:rPr>
                                <w:t>FIFO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8" name="文字方塊 22"/>
                        <wps:cNvSpPr txBox="1"/>
                        <wps:spPr>
                          <a:xfrm>
                            <a:off x="605410" y="2240197"/>
                            <a:ext cx="849674"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17185" w:rsidRDefault="00917185" w:rsidP="003628C6">
                              <w:pPr>
                                <w:pStyle w:val="Web"/>
                              </w:pPr>
                              <w:r>
                                <w:rPr>
                                  <w:rFonts w:ascii="Georgia" w:hAnsi="Georgia" w:cs="Calibri"/>
                                </w:rPr>
                                <w:t>Slave_ID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1" name="梯形 311"/>
                        <wps:cNvSpPr/>
                        <wps:spPr>
                          <a:xfrm>
                            <a:off x="2998545" y="2216069"/>
                            <a:ext cx="1367860" cy="326036"/>
                          </a:xfrm>
                          <a:prstGeom prst="trapezoid">
                            <a:avLst>
                              <a:gd name="adj" fmla="val 56608"/>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直線單箭頭接點 312"/>
                        <wps:cNvCnPr>
                          <a:endCxn id="311" idx="1"/>
                        </wps:cNvCnPr>
                        <wps:spPr>
                          <a:xfrm flipV="1">
                            <a:off x="2659509" y="2379087"/>
                            <a:ext cx="431317" cy="351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3" name="直線單箭頭接點 313"/>
                        <wps:cNvCnPr>
                          <a:stCxn id="311" idx="0"/>
                          <a:endCxn id="290" idx="2"/>
                        </wps:cNvCnPr>
                        <wps:spPr>
                          <a:xfrm flipV="1">
                            <a:off x="3682475" y="437344"/>
                            <a:ext cx="549" cy="1778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4" name="直線單箭頭接點 314"/>
                        <wps:cNvCnPr/>
                        <wps:spPr>
                          <a:xfrm flipV="1">
                            <a:off x="3195155" y="2542111"/>
                            <a:ext cx="0" cy="4857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5" name="直線單箭頭接點 315"/>
                        <wps:cNvCnPr/>
                        <wps:spPr>
                          <a:xfrm flipV="1">
                            <a:off x="4047960" y="2540841"/>
                            <a:ext cx="0" cy="4851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6" name="文字方塊 22"/>
                        <wps:cNvSpPr txBox="1"/>
                        <wps:spPr>
                          <a:xfrm>
                            <a:off x="2929741" y="3086875"/>
                            <a:ext cx="1662069" cy="2641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7185" w:rsidRPr="007801D3" w:rsidRDefault="00917185" w:rsidP="003628C6">
                              <w:pPr>
                                <w:pStyle w:val="Web"/>
                                <w:rPr>
                                  <w:rFonts w:eastAsiaTheme="minorEastAsia"/>
                                </w:rPr>
                              </w:pPr>
                              <w:r>
                                <w:t>s</w:t>
                              </w:r>
                              <w:r>
                                <w:rPr>
                                  <w:rFonts w:eastAsiaTheme="minorEastAsia" w:hint="eastAsia"/>
                                </w:rPr>
                                <w:t>lv</w:t>
                              </w:r>
                              <w:r>
                                <w:t>0_</w:t>
                              </w:r>
                              <w:r>
                                <w:rPr>
                                  <w:rFonts w:eastAsiaTheme="minorEastAsia" w:hint="eastAsia"/>
                                </w:rPr>
                                <w:t>rd/br</w:t>
                              </w:r>
                              <w:r>
                                <w:t>….s</w:t>
                              </w:r>
                              <w:r>
                                <w:rPr>
                                  <w:rFonts w:eastAsiaTheme="minorEastAsia" w:hint="eastAsia"/>
                                </w:rPr>
                                <w:t>lv</w:t>
                              </w:r>
                              <w:r>
                                <w:rPr>
                                  <w:rFonts w:eastAsiaTheme="minorEastAsia" w:hint="eastAsia"/>
                                  <w:b/>
                                  <w:i/>
                                  <w:iCs/>
                                </w:rPr>
                                <w:t>y</w:t>
                              </w:r>
                              <w:r>
                                <w:t>_r</w:t>
                              </w:r>
                              <w:r>
                                <w:rPr>
                                  <w:rFonts w:eastAsiaTheme="minorEastAsia" w:hint="eastAsia"/>
                                </w:rPr>
                                <w:t>d/br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7" name="直線接點 317"/>
                        <wps:cNvCnPr/>
                        <wps:spPr>
                          <a:xfrm>
                            <a:off x="3256750" y="2714499"/>
                            <a:ext cx="730885"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318" name="矩形 318"/>
                        <wps:cNvSpPr/>
                        <wps:spPr>
                          <a:xfrm>
                            <a:off x="1643110" y="537801"/>
                            <a:ext cx="2869479" cy="2332622"/>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9" name="文字方塊 22"/>
                        <wps:cNvSpPr txBox="1"/>
                        <wps:spPr>
                          <a:xfrm>
                            <a:off x="1291595" y="3501534"/>
                            <a:ext cx="3187700" cy="2641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7185" w:rsidRPr="007801D3" w:rsidRDefault="00917185" w:rsidP="003628C6">
                              <w:pPr>
                                <w:pStyle w:val="Web"/>
                                <w:rPr>
                                  <w:rFonts w:eastAsiaTheme="minorEastAsia"/>
                                </w:rPr>
                              </w:pPr>
                              <w:r>
                                <w:t xml:space="preserve">   </w:t>
                              </w:r>
                              <w:r>
                                <w:rPr>
                                  <w:rFonts w:eastAsiaTheme="minorEastAsia" w:hint="eastAsia"/>
                                </w:rPr>
                                <w:t>m</w:t>
                              </w:r>
                              <w:r>
                                <w:t>0_</w:t>
                              </w:r>
                              <w:r>
                                <w:rPr>
                                  <w:rFonts w:eastAsiaTheme="minorEastAsia" w:hint="eastAsia"/>
                                </w:rPr>
                                <w:t>r</w:t>
                              </w:r>
                              <w:r>
                                <w:t>ready….</w:t>
                              </w:r>
                              <w:r>
                                <w:rPr>
                                  <w:rFonts w:eastAsiaTheme="minorEastAsia" w:hint="eastAsia"/>
                                </w:rPr>
                                <w:t>m</w:t>
                              </w:r>
                              <w:r>
                                <w:rPr>
                                  <w:rFonts w:eastAsiaTheme="minorEastAsia" w:hint="eastAsia"/>
                                  <w:b/>
                                  <w:i/>
                                  <w:iCs/>
                                </w:rPr>
                                <w:t>x</w:t>
                              </w:r>
                              <w:r>
                                <w:t>_</w:t>
                              </w:r>
                              <w:r>
                                <w:rPr>
                                  <w:rFonts w:eastAsiaTheme="minorEastAsia" w:hint="eastAsia"/>
                                </w:rPr>
                                <w:t>r</w:t>
                              </w:r>
                              <w:r>
                                <w:t>ready</w:t>
                              </w:r>
                              <w:r>
                                <w:rPr>
                                  <w:rFonts w:eastAsiaTheme="minorEastAsia" w:hint="eastAsia"/>
                                </w:rPr>
                                <w:t xml:space="preserve">      slv</w:t>
                              </w:r>
                              <w:r>
                                <w:t>_</w:t>
                              </w:r>
                              <w:r>
                                <w:rPr>
                                  <w:rFonts w:eastAsiaTheme="minorEastAsia" w:hint="eastAsia"/>
                                </w:rPr>
                                <w:t>rdata</w:t>
                              </w:r>
                              <w:r>
                                <w:t xml:space="preserve">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0" name="文字方塊 40"/>
                        <wps:cNvSpPr txBox="1"/>
                        <wps:spPr>
                          <a:xfrm>
                            <a:off x="4335575" y="6325614"/>
                            <a:ext cx="904029" cy="320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7185" w:rsidRPr="002C47C3" w:rsidRDefault="00917185" w:rsidP="003628C6">
                              <w:pPr>
                                <w:pStyle w:val="Web"/>
                                <w:rPr>
                                  <w:rFonts w:eastAsiaTheme="minorEastAsia"/>
                                </w:rPr>
                              </w:pPr>
                              <w:r>
                                <w:rPr>
                                  <w:rFonts w:eastAsiaTheme="minorEastAsia" w:hint="eastAsia"/>
                                </w:rPr>
                                <w:t>d</w:t>
                              </w:r>
                              <w:r>
                                <w:t>s_</w:t>
                              </w:r>
                              <w:r>
                                <w:rPr>
                                  <w:rFonts w:eastAsiaTheme="minorEastAsia" w:hint="eastAsia"/>
                                </w:rPr>
                                <w:t>r</w:t>
                              </w:r>
                              <w:r>
                                <w:t>d</w:t>
                              </w:r>
                              <w:r>
                                <w:rPr>
                                  <w:rFonts w:eastAsiaTheme="minorEastAsia" w:hint="eastAsia"/>
                                </w:rPr>
                                <w:t>ata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1" name="梯形 321"/>
                        <wps:cNvSpPr/>
                        <wps:spPr>
                          <a:xfrm>
                            <a:off x="3101176" y="4850313"/>
                            <a:ext cx="1899285" cy="340995"/>
                          </a:xfrm>
                          <a:prstGeom prst="trapezoid">
                            <a:avLst>
                              <a:gd name="adj" fmla="val 48438"/>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7185" w:rsidRDefault="00917185" w:rsidP="003628C6">
                              <w:pPr>
                                <w:pStyle w:val="Web"/>
                              </w:pPr>
                              <w:r>
                                <w:rPr>
                                  <w:rFonts w:ascii="Georgia" w:hAnsi="Georgia" w:cs="Calibri"/>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2" name="直線單箭頭接點 322"/>
                        <wps:cNvCnPr/>
                        <wps:spPr>
                          <a:xfrm rot="10800000">
                            <a:off x="4738206" y="5192578"/>
                            <a:ext cx="0" cy="11518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23" name="直線單箭頭接點 323"/>
                        <wps:cNvCnPr/>
                        <wps:spPr>
                          <a:xfrm rot="10800000">
                            <a:off x="3578061" y="5757093"/>
                            <a:ext cx="0" cy="2768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24" name="直線單箭頭接點 324"/>
                        <wps:cNvCnPr/>
                        <wps:spPr>
                          <a:xfrm rot="10800000">
                            <a:off x="3597111" y="5192578"/>
                            <a:ext cx="0" cy="2965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25" name="直線接點 325"/>
                        <wps:cNvCnPr/>
                        <wps:spPr>
                          <a:xfrm rot="10800000">
                            <a:off x="3578061" y="6033953"/>
                            <a:ext cx="116014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6" name="文字方塊 46"/>
                        <wps:cNvSpPr txBox="1"/>
                        <wps:spPr>
                          <a:xfrm>
                            <a:off x="1037426" y="5836468"/>
                            <a:ext cx="1398270" cy="288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7185" w:rsidRPr="0010697D" w:rsidRDefault="00917185" w:rsidP="0010697D">
                              <w:pPr>
                                <w:pStyle w:val="Web"/>
                                <w:rPr>
                                  <w:rFonts w:eastAsiaTheme="minorEastAsia"/>
                                </w:rPr>
                              </w:pPr>
                              <w:r>
                                <w:rPr>
                                  <w:rFonts w:eastAsiaTheme="minorEastAsia" w:hint="eastAsia"/>
                                </w:rPr>
                                <w:t>ds_rdata_ctrl</w:t>
                              </w:r>
                            </w:p>
                            <w:p w:rsidR="00917185" w:rsidRDefault="00917185" w:rsidP="003628C6">
                              <w:pPr>
                                <w:pStyle w:val="Web"/>
                              </w:pP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327" name="群組 327"/>
                        <wpg:cNvGrpSpPr/>
                        <wpg:grpSpPr>
                          <a:xfrm>
                            <a:off x="2419821" y="5494203"/>
                            <a:ext cx="1759585" cy="261620"/>
                            <a:chOff x="962025" y="961390"/>
                            <a:chExt cx="1759834" cy="262255"/>
                          </a:xfrm>
                        </wpg:grpSpPr>
                        <wps:wsp>
                          <wps:cNvPr id="328" name="矩形 328"/>
                          <wps:cNvSpPr/>
                          <wps:spPr>
                            <a:xfrm>
                              <a:off x="962025" y="961390"/>
                              <a:ext cx="1759834" cy="2622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7185" w:rsidRDefault="00917185" w:rsidP="003628C6">
                                <w:pPr>
                                  <w:pStyle w:val="Web"/>
                                  <w:jc w:val="center"/>
                                </w:pPr>
                                <w:r>
                                  <w:rPr>
                                    <w:rFonts w:ascii="Georgia" w:hAnsi="Georgia" w:cs="Calibri"/>
                                  </w:rPr>
                                  <w:t>Pending Buffer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9" name="等腰三角形 329"/>
                          <wps:cNvSpPr/>
                          <wps:spPr>
                            <a:xfrm>
                              <a:off x="2590434" y="1025712"/>
                              <a:ext cx="115570" cy="134620"/>
                            </a:xfrm>
                            <a:prstGeom prst="triangle">
                              <a:avLst/>
                            </a:prstGeom>
                            <a:solidFill>
                              <a:schemeClr val="bg1"/>
                            </a:solidFill>
                            <a:scene3d>
                              <a:camera prst="orthographicFront">
                                <a:rot lat="0" lon="0" rev="540000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txbx>
                            <w:txbxContent>
                              <w:p w:rsidR="00917185" w:rsidRDefault="00917185" w:rsidP="003628C6">
                                <w:pPr>
                                  <w:pStyle w:val="Web"/>
                                </w:pPr>
                                <w:r>
                                  <w:rPr>
                                    <w:rFonts w:ascii="Georgia" w:hAnsi="Georgia" w:cs="Calibri"/>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330" name="直線單箭頭接點 330"/>
                        <wps:cNvCnPr/>
                        <wps:spPr>
                          <a:xfrm rot="10800000" flipH="1" flipV="1">
                            <a:off x="2672551" y="4483918"/>
                            <a:ext cx="0" cy="10052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31" name="直線單箭頭接點 331"/>
                        <wps:cNvCnPr/>
                        <wps:spPr>
                          <a:xfrm rot="10800000" flipV="1">
                            <a:off x="3085301" y="3748588"/>
                            <a:ext cx="0" cy="4857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32" name="直線單箭頭接點 332"/>
                        <wps:cNvCnPr/>
                        <wps:spPr>
                          <a:xfrm rot="10800000">
                            <a:off x="4049866" y="3693343"/>
                            <a:ext cx="1270" cy="11563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33" name="直線單箭頭接點 333"/>
                        <wps:cNvCnPr/>
                        <wps:spPr>
                          <a:xfrm rot="10800000" flipV="1">
                            <a:off x="2232496" y="3750493"/>
                            <a:ext cx="0" cy="4851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34" name="直線接點 334"/>
                        <wps:cNvCnPr/>
                        <wps:spPr>
                          <a:xfrm rot="10800000">
                            <a:off x="2292820" y="3871143"/>
                            <a:ext cx="730885"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336" name="矩形 336"/>
                        <wps:cNvSpPr/>
                        <wps:spPr>
                          <a:xfrm>
                            <a:off x="969993" y="3977096"/>
                            <a:ext cx="4535429" cy="2148247"/>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2" name="直線單箭頭接點 352"/>
                        <wps:cNvCnPr>
                          <a:stCxn id="298" idx="3"/>
                          <a:endCxn id="292" idx="1"/>
                        </wps:cNvCnPr>
                        <wps:spPr>
                          <a:xfrm flipV="1">
                            <a:off x="1455084" y="2379844"/>
                            <a:ext cx="438372" cy="322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5" name="文字方塊 46"/>
                        <wps:cNvSpPr txBox="1"/>
                        <wps:spPr>
                          <a:xfrm>
                            <a:off x="1691702" y="537801"/>
                            <a:ext cx="1398905" cy="289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7185" w:rsidRDefault="00917185" w:rsidP="00FB5BFE">
                              <w:pPr>
                                <w:pStyle w:val="Web"/>
                              </w:pPr>
                              <w:r>
                                <w:rPr>
                                  <w:rFonts w:eastAsiaTheme="minorEastAsia" w:hint="eastAsia"/>
                                </w:rPr>
                                <w:t>us_resp_ctrl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8" name="文字方塊 40"/>
                        <wps:cNvSpPr txBox="1"/>
                        <wps:spPr>
                          <a:xfrm>
                            <a:off x="3194731" y="169169"/>
                            <a:ext cx="1140548" cy="320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7185" w:rsidRDefault="00917185" w:rsidP="00486BC1">
                              <w:pPr>
                                <w:pStyle w:val="Web"/>
                              </w:pPr>
                              <w:r>
                                <w:rPr>
                                  <w:rFonts w:eastAsiaTheme="minorEastAsia" w:hint="eastAsia"/>
                                </w:rPr>
                                <w:t>u</w:t>
                              </w:r>
                              <w:r>
                                <w:t>s_r</w:t>
                              </w:r>
                              <w:r>
                                <w:rPr>
                                  <w:rFonts w:eastAsiaTheme="minorEastAsia" w:hint="eastAsia"/>
                                </w:rPr>
                                <w:t>esp_</w:t>
                              </w:r>
                              <w:r>
                                <w:t>data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6" name="梯形 76"/>
                        <wps:cNvSpPr/>
                        <wps:spPr>
                          <a:xfrm rot="10800000">
                            <a:off x="2011599" y="4197052"/>
                            <a:ext cx="1327868" cy="286865"/>
                          </a:xfrm>
                          <a:prstGeom prst="trapezoid">
                            <a:avLst>
                              <a:gd name="adj" fmla="val 6100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直線單箭頭接點 80"/>
                        <wps:cNvCnPr>
                          <a:endCxn id="76" idx="1"/>
                        </wps:cNvCnPr>
                        <wps:spPr>
                          <a:xfrm flipH="1">
                            <a:off x="3251966" y="4340484"/>
                            <a:ext cx="795718"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2" name="文字方塊 82"/>
                        <wps:cNvSpPr txBox="1"/>
                        <wps:spPr>
                          <a:xfrm>
                            <a:off x="3380479" y="4047215"/>
                            <a:ext cx="670648" cy="3012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7185" w:rsidRPr="00964C8F" w:rsidRDefault="00917185">
                              <w:pPr>
                                <w:rPr>
                                  <w:rFonts w:eastAsiaTheme="minorEastAsia"/>
                                </w:rPr>
                              </w:pPr>
                              <w:r>
                                <w:rPr>
                                  <w:rFonts w:eastAsiaTheme="minorEastAsia" w:hint="eastAsia"/>
                                </w:rPr>
                                <w:t>rmid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畫布 337" o:spid="_x0000_s1277" editas="canvas" style="width:509.65pt;height:532.8pt;mso-position-horizontal-relative:char;mso-position-vertical-relative:line" coordsize="64719,67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">
                <v:shape id="_x0000_s1278" type="#_x0000_t75" style="position:absolute;width:64719;height:67665;visibility:visible;mso-wrap-style:square">
                  <v:fill o:detectmouseclick="t"/>
                  <v:path o:connecttype="none"/>
                </v:shape>
                <v:rect id="矩形 292" o:spid="_x0000_s1279" style="position:absolute;left:18934;top:22160;width:7659;height:32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5OCcQA&#10;AADcAAAADwAAAGRycy9kb3ducmV2LnhtbESP0WrCQBRE3wv+w3IF3+rGIG2MriKCWPpSGv2AS/aa&#10;pM3eDburSf16tyD4OMzMGWa1GUwrruR8Y1nBbJqAIC6tbrhScDruXzMQPiBrbC2Tgj/ysFmPXlaY&#10;a9vzN12LUIkIYZ+jgjqELpfSlzUZ9FPbEUfvbJ3BEKWrpHbYR7hpZZokb9Jgw3Ghxo52NZW/xcUo&#10;sLOv8Hns5xem3h2y5qdsb++ZUpPxsF2CCDSEZ/jR/tAK0kUK/2fiEZD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uTgnEAAAA3AAAAA8AAAAAAAAAAAAAAAAAmAIAAGRycy9k&#10;b3ducmV2LnhtbFBLBQYAAAAABAAEAPUAAACJAwAAAAA=&#10;" fillcolor="#4f81bd [3204]" strokecolor="#243f60 [1604]" strokeweight="2pt">
                  <v:textbox>
                    <w:txbxContent>
                      <w:p w:rsidR="00917185" w:rsidRPr="00C217D0" w:rsidRDefault="00917185" w:rsidP="003628C6">
                        <w:pPr>
                          <w:jc w:val="center"/>
                          <w:rPr>
                            <w:rFonts w:eastAsiaTheme="minorEastAsia"/>
                          </w:rPr>
                        </w:pPr>
                        <w:r>
                          <w:rPr>
                            <w:rFonts w:eastAsiaTheme="minorEastAsia" w:hint="eastAsia"/>
                          </w:rPr>
                          <w:t>FIFO</w:t>
                        </w:r>
                      </w:p>
                    </w:txbxContent>
                  </v:textbox>
                </v:rect>
                <v:shape id="文字方塊 22" o:spid="_x0000_s1280" type="#_x0000_t202" style="position:absolute;left:6054;top:22401;width:8496;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nHA8QA&#10;AADcAAAADwAAAGRycy9kb3ducmV2LnhtbERPy2rCQBTdF/yH4QrdFJ1UqY/oKKXYB91pfODukrkm&#10;wcydkBmT+PfOotDl4byX686UoqHaFZYVvA4jEMSp1QVnCvbJ52AGwnlkjaVlUnAnB+tV72mJsbYt&#10;b6nZ+UyEEHYxKsi9r2IpXZqTQTe0FXHgLrY26AOsM6lrbEO4KeUoiibSYMGhIceKPnJKr7ubUXB+&#10;yU6/rvs6tOO3cbX5bpLpUSdKPfe79wUIT53/F/+5f7SC0TysDWfCEZ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pxwPEAAAA3AAAAA8AAAAAAAAAAAAAAAAAmAIAAGRycy9k&#10;b3ducmV2LnhtbFBLBQYAAAAABAAEAPUAAACJAwAAAAA=&#10;" fillcolor="white [3201]" stroked="f" strokeweight=".5pt">
                  <v:textbox>
                    <w:txbxContent>
                      <w:p w:rsidR="00917185" w:rsidRDefault="00917185" w:rsidP="003628C6">
                        <w:pPr>
                          <w:pStyle w:val="Web"/>
                        </w:pPr>
                        <w:proofErr w:type="spellStart"/>
                        <w:r>
                          <w:rPr>
                            <w:rFonts w:ascii="Georgia" w:hAnsi="Georgia" w:cs="Calibri"/>
                          </w:rPr>
                          <w:t>Slave_ID</w:t>
                        </w:r>
                        <w:proofErr w:type="spellEnd"/>
                      </w:p>
                    </w:txbxContent>
                  </v:textbox>
                </v:shape>
                <v:shape id="梯形 311" o:spid="_x0000_s1281" style="position:absolute;left:29985;top:22160;width:13679;height:3261;visibility:visible;mso-wrap-style:square;v-text-anchor:middle" coordsize="1367860,3260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jZ4MUA&#10;AADcAAAADwAAAGRycy9kb3ducmV2LnhtbESPQWvCQBSE7wX/w/IEL0U3SaFodBUpVD3a1Etuj+xr&#10;kpp9G7KbGP313UKhx2FmvmE2u9E0YqDO1ZYVxIsIBHFhdc2lgsvn+3wJwnlkjY1lUnAnB7vt5GmD&#10;qbY3/qAh86UIEHYpKqi8b1MpXVGRQbewLXHwvmxn0AfZlVJ3eAtw08gkil6lwZrDQoUtvVVUXLPe&#10;KNB9myX2+3BM7pfDc67P+Xn1yJWaTcf9GoSn0f+H/9onreAljuH3TDgCcv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2NngxQAAANwAAAAPAAAAAAAAAAAAAAAAAJgCAABkcnMv&#10;ZG93bnJldi54bWxQSwUGAAAAAAQABAD1AAAAigMAAAAA&#10;" path="m,326036l184562,r998736,l1367860,326036,,326036xe" fillcolor="#4f81bd [3204]" strokecolor="#243f60 [1604]" strokeweight="2pt">
                  <v:path arrowok="t" o:connecttype="custom" o:connectlocs="0,326036;184562,0;1183298,0;1367860,326036;0,326036" o:connectangles="0,0,0,0,0"/>
                </v:shape>
                <v:shape id="直線單箭頭接點 312" o:spid="_x0000_s1282" type="#_x0000_t32" style="position:absolute;left:26595;top:23790;width:4313;height:3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nL8UAAADcAAAADwAAAGRycy9kb3ducmV2LnhtbESPX2vCMBTF3wd+h3AHe5upTmVUo4gy&#10;2BAcrQPx7drctcXmpiSZ7b79Igh7PJw/P85i1ZtGXMn52rKC0TABQVxYXXOp4Ovw9vwKwgdkjY1l&#10;UvBLHlbLwcMCU207zuiah1LEEfYpKqhCaFMpfVGRQT+0LXH0vq0zGKJ0pdQOuzhuGjlOkpk0WHMk&#10;VNjSpqLikv+YCNlOsunuuDtPKFt/dueP0z64k1JPj/16DiJQH/7D9/a7VvAyGsPtTDwC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AnL8UAAADcAAAADwAAAAAAAAAA&#10;AAAAAAChAgAAZHJzL2Rvd25yZXYueG1sUEsFBgAAAAAEAAQA+QAAAJMDAAAAAA==&#10;" strokecolor="#4579b8 [3044]">
                  <v:stroke endarrow="open"/>
                </v:shape>
                <v:shape id="直線單箭頭接點 313" o:spid="_x0000_s1283" type="#_x0000_t32" style="position:absolute;left:36824;top:4373;width:6;height:1778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yCtMUAAADcAAAADwAAAGRycy9kb3ducmV2LnhtbESPXWvCMBSG7wf+h3AGu5upn4xqFHEM&#10;NgRH60C8OzZnbbE5KUlmu3+/CMIuX96Ph3e57k0jruR8bVnBaJiAIC6srrlU8HV4e34B4QOyxsYy&#10;KfglD+vV4GGJqbYdZ3TNQyniCPsUFVQhtKmUvqjIoB/aljh639YZDFG6UmqHXRw3jRwnyVwarDkS&#10;KmxpW1FxyX9MhLxOs9nuuDtPKdt8dueP0z64k1JPj/1mASJQH/7D9/a7VjAZTeB2Jh4Buf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LyCtMUAAADcAAAADwAAAAAAAAAA&#10;AAAAAAChAgAAZHJzL2Rvd25yZXYueG1sUEsFBgAAAAAEAAQA+QAAAJMDAAAAAA==&#10;" strokecolor="#4579b8 [3044]">
                  <v:stroke endarrow="open"/>
                </v:shape>
                <v:shape id="直線單箭頭接點 314" o:spid="_x0000_s1284" type="#_x0000_t32" style="position:absolute;left:31951;top:25421;width:0;height:48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1UawMUAAADcAAAADwAAAGRycy9kb3ducmV2LnhtbESPX2vCMBTF3wf7DuEOfJupWyejM4o4&#10;Boqg1A2Gb9fmri02NyWJtn57Iwx8PJw/P85k1ptGnMn52rKC0TABQVxYXXOp4Of76/kdhA/IGhvL&#10;pOBCHmbTx4cJZtp2nNN5F0oRR9hnqKAKoc2k9EVFBv3QtsTR+7POYIjSlVI77OK4aeRLkoylwZoj&#10;ocKWFhUVx93JRMhnmr+tf9eHlPL5tjus9pvg9koNnvr5B4hAfbiH/9tLreB1lMLtTDwCcn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1UawMUAAADcAAAADwAAAAAAAAAA&#10;AAAAAAChAgAAZHJzL2Rvd25yZXYueG1sUEsFBgAAAAAEAAQA+QAAAJMDAAAAAA==&#10;" strokecolor="#4579b8 [3044]">
                  <v:stroke endarrow="open"/>
                </v:shape>
                <v:shape id="直線單箭頭接點 315" o:spid="_x0000_s1285" type="#_x0000_t32" style="position:absolute;left:40479;top:25408;width:0;height:485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m/W8UAAADcAAAADwAAAGRycy9kb3ducmV2LnhtbESPXWvCMBSG7wf7D+EI3s3U+cGoRpGN&#10;gUOYVAfi3bE5tmXNSUmi7f69EQZevrwfD+982ZlaXMn5yrKC4SABQZxbXXGh4Gf/+fIGwgdkjbVl&#10;UvBHHpaL56c5ptq2nNF1FwoRR9inqKAMoUml9HlJBv3ANsTRO1tnMETpCqkdtnHc1PI1SabSYMWR&#10;UGJD7yXlv7uLiZCPcTbZHDanMWWrbXv6On4Hd1Sq3+tWMxCBuvAI/7fXWsFoOIH7mXgE5O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Bm/W8UAAADcAAAADwAAAAAAAAAA&#10;AAAAAAChAgAAZHJzL2Rvd25yZXYueG1sUEsFBgAAAAAEAAQA+QAAAJMDAAAAAA==&#10;" strokecolor="#4579b8 [3044]">
                  <v:stroke endarrow="open"/>
                </v:shape>
                <v:shape id="文字方塊 22" o:spid="_x0000_s1286" type="#_x0000_t202" style="position:absolute;left:29297;top:30868;width:16621;height:2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zP0MUA&#10;AADcAAAADwAAAGRycy9kb3ducmV2LnhtbESPQYvCMBSE78L+h/AEb5rqslKqUaQgLqIHXS97ezbP&#10;tti8dJuodX+9EQSPw8x8w0znranElRpXWlYwHEQgiDOrS84VHH6W/RiE88gaK8uk4E4O5rOPzhQT&#10;bW+8o+ve5yJA2CWooPC+TqR0WUEG3cDWxME72cagD7LJpW7wFuCmkqMoGkuDJYeFAmtKC8rO+4tR&#10;sE6XW9wdRyb+r9LV5rSo/w6/X0r1uu1iAsJT69/hV/tbK/gcjuF5JhwB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LM/QxQAAANwAAAAPAAAAAAAAAAAAAAAAAJgCAABkcnMv&#10;ZG93bnJldi54bWxQSwUGAAAAAAQABAD1AAAAigMAAAAA&#10;" filled="f" stroked="f" strokeweight=".5pt">
                  <v:textbox>
                    <w:txbxContent>
                      <w:p w:rsidR="00917185" w:rsidRPr="007801D3" w:rsidRDefault="00917185" w:rsidP="003628C6">
                        <w:pPr>
                          <w:pStyle w:val="Web"/>
                          <w:rPr>
                            <w:rFonts w:eastAsiaTheme="minorEastAsia"/>
                          </w:rPr>
                        </w:pPr>
                        <w:r>
                          <w:t>s</w:t>
                        </w:r>
                        <w:r>
                          <w:rPr>
                            <w:rFonts w:eastAsiaTheme="minorEastAsia" w:hint="eastAsia"/>
                          </w:rPr>
                          <w:t>lv</w:t>
                        </w:r>
                        <w:r>
                          <w:t>0_</w:t>
                        </w:r>
                        <w:r>
                          <w:rPr>
                            <w:rFonts w:eastAsiaTheme="minorEastAsia" w:hint="eastAsia"/>
                          </w:rPr>
                          <w:t>rd/</w:t>
                        </w:r>
                        <w:proofErr w:type="spellStart"/>
                        <w:r>
                          <w:rPr>
                            <w:rFonts w:eastAsiaTheme="minorEastAsia" w:hint="eastAsia"/>
                          </w:rPr>
                          <w:t>br</w:t>
                        </w:r>
                        <w:proofErr w:type="spellEnd"/>
                        <w:r>
                          <w:t>….</w:t>
                        </w:r>
                        <w:proofErr w:type="spellStart"/>
                        <w:r>
                          <w:t>s</w:t>
                        </w:r>
                        <w:r>
                          <w:rPr>
                            <w:rFonts w:eastAsiaTheme="minorEastAsia" w:hint="eastAsia"/>
                          </w:rPr>
                          <w:t>lv</w:t>
                        </w:r>
                        <w:r>
                          <w:rPr>
                            <w:rFonts w:eastAsiaTheme="minorEastAsia" w:hint="eastAsia"/>
                            <w:b/>
                            <w:i/>
                            <w:iCs/>
                          </w:rPr>
                          <w:t>y</w:t>
                        </w:r>
                        <w:r>
                          <w:t>_r</w:t>
                        </w:r>
                        <w:r>
                          <w:rPr>
                            <w:rFonts w:eastAsiaTheme="minorEastAsia" w:hint="eastAsia"/>
                          </w:rPr>
                          <w:t>d</w:t>
                        </w:r>
                        <w:proofErr w:type="spellEnd"/>
                        <w:r>
                          <w:rPr>
                            <w:rFonts w:eastAsiaTheme="minorEastAsia" w:hint="eastAsia"/>
                          </w:rPr>
                          <w:t>/</w:t>
                        </w:r>
                        <w:proofErr w:type="spellStart"/>
                        <w:r>
                          <w:rPr>
                            <w:rFonts w:eastAsiaTheme="minorEastAsia" w:hint="eastAsia"/>
                          </w:rPr>
                          <w:t>br</w:t>
                        </w:r>
                        <w:proofErr w:type="spellEnd"/>
                      </w:p>
                    </w:txbxContent>
                  </v:textbox>
                </v:shape>
                <v:line id="直線接點 317" o:spid="_x0000_s1287" style="position:absolute;visibility:visible;mso-wrap-style:square" from="32567,27144" to="39876,27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cvN8MAAADcAAAADwAAAGRycy9kb3ducmV2LnhtbESP0YrCMBRE3wX/IVzBN011RXerUWSh&#10;UvVJdz/g0lzbYnNTmtR2/34jCD4OM3OG2ex6U4kHNa60rGA2jUAQZ1aXnCv4/UkmnyCcR9ZYWSYF&#10;f+Rgtx0ONhhr2/GFHlefiwBhF6OCwvs6ltJlBRl0U1sTB+9mG4M+yCaXusEuwE0l51G0lAZLDgsF&#10;1vRdUHa/tkZBcjovOpemX25ZH/09WbSHU9sqNR71+zUIT71/h1/tVCv4mK3geSYcAbn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ZHLzfDAAAA3AAAAA8AAAAAAAAAAAAA&#10;AAAAoQIAAGRycy9kb3ducmV2LnhtbFBLBQYAAAAABAAEAPkAAACRAwAAAAA=&#10;" strokecolor="#4579b8 [3044]">
                  <v:stroke dashstyle="dash"/>
                </v:line>
                <v:rect id="矩形 318" o:spid="_x0000_s1288" style="position:absolute;left:16431;top:5378;width:28694;height:233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tpmMAA&#10;AADcAAAADwAAAGRycy9kb3ducmV2LnhtbERPy4rCMBTdC/5DuAPubKqCSMdYiiA6rsbXuL0017ZM&#10;c1OaTG3/frIQXB7Oe532phYdta6yrGAWxSCIc6srLhRcL7vpCoTzyBpry6RgIAfpZjxaY6Ltk0/U&#10;nX0hQgi7BBWU3jeJlC4vyaCLbEMcuIdtDfoA20LqFp8h3NRyHsdLabDi0FBiQ9uS8t/zn1Fw675Y&#10;Hp3z859F9r2/bwdbnQalJh999gnCU+/f4pf7oBUsZmFtOBOOgNz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5tpmMAAAADcAAAADwAAAAAAAAAAAAAAAACYAgAAZHJzL2Rvd25y&#10;ZXYueG1sUEsFBgAAAAAEAAQA9QAAAIUDAAAAAA==&#10;" filled="f" strokecolor="black [3200]" strokeweight="2pt"/>
                <v:shape id="文字方塊 22" o:spid="_x0000_s1289" type="#_x0000_t202" style="position:absolute;left:12915;top:35015;width:31877;height:26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NbosYA&#10;AADcAAAADwAAAGRycy9kb3ducmV2LnhtbESPT4vCMBTE7wt+h/AEb2uqi4tWo0hBVsQ9+Ofi7dk8&#10;22LzUpuo1U+/WRA8DjPzG2Yya0wpblS7wrKCXjcCQZxaXXCmYL9bfA5BOI+ssbRMCh7kYDZtfUww&#10;1vbOG7ptfSYChF2MCnLvq1hKl+Zk0HVtRRy8k60N+iDrTOoa7wFuStmPom9psOCwkGNFSU7peXs1&#10;ClbJ4hc3x74ZPsvkZ32aV5f9YaBUp93MxyA8Nf4dfrWXWsFXbwT/Z8IR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LNbosYAAADcAAAADwAAAAAAAAAAAAAAAACYAgAAZHJz&#10;L2Rvd25yZXYueG1sUEsFBgAAAAAEAAQA9QAAAIsDAAAAAA==&#10;" filled="f" stroked="f" strokeweight=".5pt">
                  <v:textbox>
                    <w:txbxContent>
                      <w:p w:rsidR="00917185" w:rsidRPr="007801D3" w:rsidRDefault="00917185" w:rsidP="003628C6">
                        <w:pPr>
                          <w:pStyle w:val="Web"/>
                          <w:rPr>
                            <w:rFonts w:eastAsiaTheme="minorEastAsia"/>
                          </w:rPr>
                        </w:pPr>
                        <w:r>
                          <w:t xml:space="preserve">   </w:t>
                        </w:r>
                        <w:r>
                          <w:rPr>
                            <w:rFonts w:eastAsiaTheme="minorEastAsia" w:hint="eastAsia"/>
                          </w:rPr>
                          <w:t>m</w:t>
                        </w:r>
                        <w:r>
                          <w:t>0_</w:t>
                        </w:r>
                        <w:r>
                          <w:rPr>
                            <w:rFonts w:eastAsiaTheme="minorEastAsia" w:hint="eastAsia"/>
                          </w:rPr>
                          <w:t>r</w:t>
                        </w:r>
                        <w:r>
                          <w:t>ready….</w:t>
                        </w:r>
                        <w:proofErr w:type="spellStart"/>
                        <w:r>
                          <w:rPr>
                            <w:rFonts w:eastAsiaTheme="minorEastAsia" w:hint="eastAsia"/>
                          </w:rPr>
                          <w:t>m</w:t>
                        </w:r>
                        <w:r>
                          <w:rPr>
                            <w:rFonts w:eastAsiaTheme="minorEastAsia" w:hint="eastAsia"/>
                            <w:b/>
                            <w:i/>
                            <w:iCs/>
                          </w:rPr>
                          <w:t>x</w:t>
                        </w:r>
                        <w:r>
                          <w:t>_</w:t>
                        </w:r>
                        <w:r>
                          <w:rPr>
                            <w:rFonts w:eastAsiaTheme="minorEastAsia" w:hint="eastAsia"/>
                          </w:rPr>
                          <w:t>r</w:t>
                        </w:r>
                        <w:r>
                          <w:t>ready</w:t>
                        </w:r>
                        <w:proofErr w:type="spellEnd"/>
                        <w:r>
                          <w:rPr>
                            <w:rFonts w:eastAsiaTheme="minorEastAsia" w:hint="eastAsia"/>
                          </w:rPr>
                          <w:t xml:space="preserve">      </w:t>
                        </w:r>
                        <w:proofErr w:type="spellStart"/>
                        <w:r>
                          <w:rPr>
                            <w:rFonts w:eastAsiaTheme="minorEastAsia" w:hint="eastAsia"/>
                          </w:rPr>
                          <w:t>slv</w:t>
                        </w:r>
                        <w:r>
                          <w:t>_</w:t>
                        </w:r>
                        <w:r>
                          <w:rPr>
                            <w:rFonts w:eastAsiaTheme="minorEastAsia" w:hint="eastAsia"/>
                          </w:rPr>
                          <w:t>rdata</w:t>
                        </w:r>
                        <w:proofErr w:type="spellEnd"/>
                        <w:r>
                          <w:t xml:space="preserve">   </w:t>
                        </w:r>
                      </w:p>
                    </w:txbxContent>
                  </v:textbox>
                </v:shape>
                <v:shape id="文字方塊 40" o:spid="_x0000_s1290" type="#_x0000_t202" style="position:absolute;left:43355;top:63256;width:9041;height:3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4gsMA&#10;AADcAAAADwAAAGRycy9kb3ducmV2LnhtbERPy4rCMBTdC/MP4Q6403Q6KKVjFCmIg+jCx8bdtbm2&#10;ZZqbThO1+vVmIbg8nPdk1plaXKl1lWUFX8MIBHFudcWFgsN+MUhAOI+ssbZMCu7kYDb96E0w1fbG&#10;W7rufCFCCLsUFZTeN6mULi/JoBvahjhwZ9sa9AG2hdQt3kK4qWUcRWNpsOLQUGJDWUn53+5iFKyy&#10;xQa3p9gkjzpbrs/z5v9wHCnV/+zmPyA8df4tfrl/tYLvOMwPZ8IRk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U4gsMAAADcAAAADwAAAAAAAAAAAAAAAACYAgAAZHJzL2Rv&#10;d25yZXYueG1sUEsFBgAAAAAEAAQA9QAAAIgDAAAAAA==&#10;" filled="f" stroked="f" strokeweight=".5pt">
                  <v:textbox>
                    <w:txbxContent>
                      <w:p w:rsidR="00917185" w:rsidRPr="002C47C3" w:rsidRDefault="00917185" w:rsidP="003628C6">
                        <w:pPr>
                          <w:pStyle w:val="Web"/>
                          <w:rPr>
                            <w:rFonts w:eastAsiaTheme="minorEastAsia"/>
                          </w:rPr>
                        </w:pPr>
                        <w:proofErr w:type="spellStart"/>
                        <w:r>
                          <w:rPr>
                            <w:rFonts w:eastAsiaTheme="minorEastAsia" w:hint="eastAsia"/>
                          </w:rPr>
                          <w:t>d</w:t>
                        </w:r>
                        <w:r>
                          <w:t>s_</w:t>
                        </w:r>
                        <w:r>
                          <w:rPr>
                            <w:rFonts w:eastAsiaTheme="minorEastAsia" w:hint="eastAsia"/>
                          </w:rPr>
                          <w:t>r</w:t>
                        </w:r>
                        <w:r>
                          <w:t>d</w:t>
                        </w:r>
                        <w:r>
                          <w:rPr>
                            <w:rFonts w:eastAsiaTheme="minorEastAsia" w:hint="eastAsia"/>
                          </w:rPr>
                          <w:t>ata</w:t>
                        </w:r>
                        <w:proofErr w:type="spellEnd"/>
                      </w:p>
                    </w:txbxContent>
                  </v:textbox>
                </v:shape>
                <v:shape id="梯形 321" o:spid="_x0000_s1291" style="position:absolute;left:31011;top:48503;width:18993;height:3410;visibility:visible;mso-wrap-style:square;v-text-anchor:middle" coordsize="1899285,34099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lWRsQA&#10;AADcAAAADwAAAGRycy9kb3ducmV2LnhtbESPQWvCQBSE74L/YXlCb7pJWqSm2YhYFHtrbS/eHtnX&#10;JJh9m+6uJv77bqHgcZiZb5hiPZpOXMn51rKCdJGAIK6sbrlW8PW5mz+D8AFZY2eZFNzIw7qcTgrM&#10;tR34g67HUIsIYZ+jgiaEPpfSVw0Z9AvbE0fv2zqDIUpXS+1wiHDTySxJltJgy3GhwZ62DVXn48Uo&#10;+Em3uH/3XTVk/at+e9qv0J2CUg+zcfMCItAY7uH/9kEreMxS+DsTj4As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JVkbEAAAA3AAAAA8AAAAAAAAAAAAAAAAAmAIAAGRycy9k&#10;b3ducmV2LnhtbFBLBQYAAAAABAAEAPUAAACJAwAAAAA=&#10;" adj="-11796480,,5400" path="m,340995l165171,,1734114,r165171,340995l,340995xe" fillcolor="#4f81bd [3204]" strokecolor="#243f60 [1604]" strokeweight="2pt">
                  <v:stroke joinstyle="miter"/>
                  <v:formulas/>
                  <v:path arrowok="t" o:connecttype="custom" o:connectlocs="0,340995;165171,0;1734114,0;1899285,340995;0,340995" o:connectangles="0,0,0,0,0" textboxrect="0,0,1899285,340995"/>
                  <v:textbox>
                    <w:txbxContent>
                      <w:p w:rsidR="00917185" w:rsidRDefault="00917185" w:rsidP="003628C6">
                        <w:pPr>
                          <w:pStyle w:val="Web"/>
                        </w:pPr>
                        <w:r>
                          <w:rPr>
                            <w:rFonts w:ascii="Georgia" w:hAnsi="Georgia" w:cs="Calibri"/>
                          </w:rPr>
                          <w:t> </w:t>
                        </w:r>
                      </w:p>
                    </w:txbxContent>
                  </v:textbox>
                </v:shape>
                <v:shape id="直線單箭頭接點 322" o:spid="_x0000_s1292" type="#_x0000_t32" style="position:absolute;left:47382;top:51925;width:0;height:11519;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igxMYAAADcAAAADwAAAGRycy9kb3ducmV2LnhtbESP3WrCQBSE7wXfYTmCN2I2jUVKzCpa&#10;KlqpF/48wCF7mqRmz6bZVdO37xYKXg4z8w2TLTpTixu1rrKs4CmKQRDnVldcKDif1uMXEM4ja6wt&#10;k4IfcrCY93sZptre+UC3oy9EgLBLUUHpfZNK6fKSDLrINsTB+7StQR9kW0jd4j3ATS2TOJ5KgxWH&#10;hRIbei0pvxyvRsHqMrJ28/32MX3ffR1o87yvr36v1HDQLWcgPHX+Ef5vb7WCSZLA35lwBOT8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iooMTGAAAA3AAAAA8AAAAAAAAA&#10;AAAAAAAAoQIAAGRycy9kb3ducmV2LnhtbFBLBQYAAAAABAAEAPkAAACUAwAAAAA=&#10;" strokecolor="#4579b8 [3044]">
                  <v:stroke endarrow="open"/>
                </v:shape>
                <v:shape id="直線單箭頭接點 323" o:spid="_x0000_s1293" type="#_x0000_t32" style="position:absolute;left:35780;top:57570;width:0;height:2769;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FX8cAAADcAAAADwAAAGRycy9kb3ducmV2LnhtbESP0WrCQBRE3wv+w3ILfSnNRiNSUlfR&#10;0mIVfTDtB1yyt0lq9m6aXWP8e1cQfBxm5gwznfemFh21rrKsYBjFIIhzqysuFPx8f768gnAeWWNt&#10;mRScycF8NniYYqrtiffUZb4QAcIuRQWl900qpctLMugi2xAH79e2Bn2QbSF1i6cAN7UcxfFEGqw4&#10;LJTY0HtJ+SE7GgXLw7O1q/+P7WS9+dvTaryrj36n1NNjv3gD4an39/Ct/aUVJKMErmfCEZCzC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35AVfxwAAANwAAAAPAAAAAAAA&#10;AAAAAAAAAKECAABkcnMvZG93bnJldi54bWxQSwUGAAAAAAQABAD5AAAAlQMAAAAA&#10;" strokecolor="#4579b8 [3044]">
                  <v:stroke endarrow="open"/>
                </v:shape>
                <v:shape id="直線單箭頭接點 324" o:spid="_x0000_s1294" type="#_x0000_t32" style="position:absolute;left:35971;top:51925;width:0;height:2966;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2dK8UAAADcAAAADwAAAGRycy9kb3ducmV2LnhtbESP0YrCMBRE3wX/IVzBF1lTXZGlGkXF&#10;RVf0QXc/4NJc22pzU5uo9e+NsODjMDNnmPG0NoW4UeVyywp63QgEcWJ1zqmCv9/vjy8QziNrLCyT&#10;ggc5mE6ajTHG2t55T7eDT0WAsItRQeZ9GUvpkowMuq4tiYN3tJVBH2SVSl3hPcBNIftRNJQGcw4L&#10;GZa0yCg5H65GwfzcsXZ1WW6HP5vTnlaDXXH1O6XarXo2AuGp9u/wf3utFXz2B/A6E46AnD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A2dK8UAAADcAAAADwAAAAAAAAAA&#10;AAAAAAChAgAAZHJzL2Rvd25yZXYueG1sUEsFBgAAAAAEAAQA+QAAAJMDAAAAAA==&#10;" strokecolor="#4579b8 [3044]">
                  <v:stroke endarrow="open"/>
                </v:shape>
                <v:line id="直線接點 325" o:spid="_x0000_s1295" style="position:absolute;rotation:180;visibility:visible;mso-wrap-style:square" from="35780,60339" to="47382,603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RYkcIAAADcAAAADwAAAGRycy9kb3ducmV2LnhtbESPQWsCMRSE7wX/Q3iCt5pVscjWKCII&#10;epJavb9u3m4WNy9LEtfVX98IhR6HmfmGWa5724iOfKgdK5iMMxDEhdM1VwrO37v3BYgQkTU2jknB&#10;gwKsV4O3Jeba3fmLulOsRIJwyFGBibHNpQyFIYth7Fri5JXOW4xJ+kpqj/cEt42cZtmHtFhzWjDY&#10;0tZQcT3drILSkNl1l/Ic5OO6+MFnefGHo1KjYb/5BBGpj//hv/ZeK5hN5/A6k46AXP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XRYkcIAAADcAAAADwAAAAAAAAAAAAAA&#10;AAChAgAAZHJzL2Rvd25yZXYueG1sUEsFBgAAAAAEAAQA+QAAAJADAAAAAA==&#10;" strokecolor="#4579b8 [3044]"/>
                <v:shape id="文字方塊 46" o:spid="_x0000_s1296" type="#_x0000_t202" style="position:absolute;left:10374;top:58364;width:13982;height:2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AFbccA&#10;AADcAAAADwAAAGRycy9kb3ducmV2LnhtbESPzWrDMBCE74G+g9hCbolcl4bgRjHGYFJCesjPpbet&#10;tbFNrZVrKY7Tp68KhRyHmfmGWaWjacVAvWssK3iaRyCIS6sbrhScjsVsCcJ5ZI2tZVJwIwfp+mGy&#10;wkTbK+9pOPhKBAi7BBXU3neJlK6syaCb2444eGfbG/RB9pXUPV4D3LQyjqKFNNhwWKixo7ym8utw&#10;MQq2efGO+8/YLH/afLM7Z9336eNFqenjmL2C8DT6e/i//aYVPMcL+DsTjo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9ABW3HAAAA3AAAAA8AAAAAAAAAAAAAAAAAmAIAAGRy&#10;cy9kb3ducmV2LnhtbFBLBQYAAAAABAAEAPUAAACMAwAAAAA=&#10;" filled="f" stroked="f" strokeweight=".5pt">
                  <v:textbox>
                    <w:txbxContent>
                      <w:p w:rsidR="00917185" w:rsidRPr="0010697D" w:rsidRDefault="00917185" w:rsidP="0010697D">
                        <w:pPr>
                          <w:pStyle w:val="Web"/>
                          <w:rPr>
                            <w:rFonts w:eastAsiaTheme="minorEastAsia"/>
                          </w:rPr>
                        </w:pPr>
                        <w:proofErr w:type="spellStart"/>
                        <w:r>
                          <w:rPr>
                            <w:rFonts w:eastAsiaTheme="minorEastAsia" w:hint="eastAsia"/>
                          </w:rPr>
                          <w:t>ds_rdata_ctrl</w:t>
                        </w:r>
                        <w:proofErr w:type="spellEnd"/>
                      </w:p>
                      <w:p w:rsidR="00917185" w:rsidRDefault="00917185" w:rsidP="003628C6">
                        <w:pPr>
                          <w:pStyle w:val="Web"/>
                        </w:pPr>
                      </w:p>
                    </w:txbxContent>
                  </v:textbox>
                </v:shape>
                <v:group id="群組 327" o:spid="_x0000_s1297" style="position:absolute;left:24198;top:54942;width:17596;height:2616" coordorigin="9620,9613" coordsize="17598,2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lwwqcYAAADcAAAADwAAAGRycy9kb3ducmV2LnhtbESPT2vCQBTE7wW/w/IK&#10;vdXNH2wldQ0itngQoSqU3h7ZZxKSfRuy2yR++25B6HGYmd8wq3wyrRiod7VlBfE8AkFcWF1zqeBy&#10;fn9egnAeWWNrmRTcyEG+nj2sMNN25E8aTr4UAcIuQwWV910mpSsqMujmtiMO3tX2Bn2QfSl1j2OA&#10;m1YmUfQiDdYcFirsaFtR0Zx+jIKPEcdNGu+GQ3Pd3r7Pi+PXISalnh6nzRsIT5P/D9/be60gTV7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iXDCpxgAAANwA&#10;AAAPAAAAAAAAAAAAAAAAAKoCAABkcnMvZG93bnJldi54bWxQSwUGAAAAAAQABAD6AAAAnQMAAAAA&#10;">
                  <v:rect id="矩形 328" o:spid="_x0000_s1298" style="position:absolute;left:9620;top:9613;width:17598;height:26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i/mcAA&#10;AADcAAAADwAAAGRycy9kb3ducmV2LnhtbERPzYrCMBC+C75DGGFvmqqLlmoUWVgUL4vVBxiasa02&#10;k5JE2/XpzWFhjx/f/3rbm0Y8yfnasoLpJAFBXFhdc6ngcv4epyB8QNbYWCYFv+RhuxkO1php2/GJ&#10;nnkoRQxhn6GCKoQ2k9IXFRn0E9sSR+5qncEQoSuldtjFcNPIWZIspMGaY0OFLX1VVNzzh1Fgpz/h&#10;eO4+H0yd26f1rWhey1Spj1G/W4EI1Id/8Z/7oBXMZ3FtPBOPgNy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xi/mcAAAADcAAAADwAAAAAAAAAAAAAAAACYAgAAZHJzL2Rvd25y&#10;ZXYueG1sUEsFBgAAAAAEAAQA9QAAAIUDAAAAAA==&#10;" fillcolor="#4f81bd [3204]" strokecolor="#243f60 [1604]" strokeweight="2pt">
                    <v:textbox>
                      <w:txbxContent>
                        <w:p w:rsidR="00917185" w:rsidRDefault="00917185" w:rsidP="003628C6">
                          <w:pPr>
                            <w:pStyle w:val="Web"/>
                            <w:jc w:val="center"/>
                          </w:pPr>
                          <w:r>
                            <w:rPr>
                              <w:rFonts w:ascii="Georgia" w:hAnsi="Georgia" w:cs="Calibri"/>
                            </w:rPr>
                            <w:t>Pending Buffer</w:t>
                          </w:r>
                        </w:p>
                      </w:txbxContent>
                    </v:textbox>
                  </v:rect>
                  <v:shape id="等腰三角形 329" o:spid="_x0000_s1299" type="#_x0000_t5" style="position:absolute;left:25904;top:10257;width:1156;height:1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81XMgA&#10;AADcAAAADwAAAGRycy9kb3ducmV2LnhtbESPQWvCQBSE7wX/w/KEXkrdaK2t0VWkIBSqh9oq9PbM&#10;PpNg9m3Ivmrsr+8WhB6HmfmGmc5bV6kTNaH0bKDfS0ARZ96WnBv4/FjeP4MKgmyx8kwGLhRgPuvc&#10;TDG1/szvdNpIriKEQ4oGCpE61TpkBTkMPV8TR+/gG4cSZZNr2+A5wl2lB0ky0g5LjgsF1vRSUHbc&#10;fDsDd0/73Xr7Jj/ucFmNhl9J9SjrpTG33XYxASXUyn/42n61Bh4GY/g7E4+Anv0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SjzVcyAAAANwAAAAPAAAAAAAAAAAAAAAAAJgCAABk&#10;cnMvZG93bnJldi54bWxQSwUGAAAAAAQABAD1AAAAjQMAAAAA&#10;" fillcolor="white [3212]" strokecolor="#243f60 [1604]" strokeweight="2pt">
                    <v:textbox>
                      <w:txbxContent>
                        <w:p w:rsidR="00917185" w:rsidRDefault="00917185" w:rsidP="003628C6">
                          <w:pPr>
                            <w:pStyle w:val="Web"/>
                          </w:pPr>
                          <w:r>
                            <w:rPr>
                              <w:rFonts w:ascii="Georgia" w:hAnsi="Georgia" w:cs="Calibri"/>
                            </w:rPr>
                            <w:t> </w:t>
                          </w:r>
                        </w:p>
                      </w:txbxContent>
                    </v:textbox>
                  </v:shape>
                </v:group>
                <v:shape id="直線單箭頭接點 330" o:spid="_x0000_s1300" type="#_x0000_t32" style="position:absolute;left:26725;top:44839;width:0;height:10052;rotation:18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2a6r8AAADcAAAADwAAAGRycy9kb3ducmV2LnhtbERPTYvCMBC9C/6HMMLeNFVBtGsUV1jw&#10;qFbwOjSzSbWZdJts7f57cxA8Pt73etu7WnTUhsqzgukkA0Fcel2xUXApvsdLECEia6w9k4J/CrDd&#10;DAdrzLV/8Im6czQihXDIUYGNscmlDKUlh2HiG+LE/fjWYUywNVK3+EjhrpazLFtIhxWnBosN7S2V&#10;9/OfU0C75c34y+/15g/X7LgqvkxXWKU+Rv3uE0SkPr7FL/dBK5jP0/x0Jh0BuXk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l2a6r8AAADcAAAADwAAAAAAAAAAAAAAAACh&#10;AgAAZHJzL2Rvd25yZXYueG1sUEsFBgAAAAAEAAQA+QAAAI0DAAAAAA==&#10;" strokecolor="#4579b8 [3044]">
                  <v:stroke endarrow="open"/>
                </v:shape>
                <v:shape id="直線單箭頭接點 331" o:spid="_x0000_s1301" type="#_x0000_t32" style="position:absolute;left:30853;top:37485;width:0;height:4858;rotation:18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cvMQAAADcAAAADwAAAGRycy9kb3ducmV2LnhtbESPQWvCQBSE74L/YXmCF6mbVJSSukoJ&#10;pBRvVSn09sg+k9Ds25B9TeK/7xYKPQ4z8w2zP06uVQP1ofFsIF0noIhLbxuuDFwvxcMTqCDIFlvP&#10;ZOBOAY6H+WyPmfUjv9NwlkpFCIcMDdQiXaZ1KGtyGNa+I47ezfcOJcq+0rbHMcJdqx+TZKcdNhwX&#10;auwor6n8On87AzfBojmtPnanrSs/X8WSS/OVMcvF9PIMSmiS//Bf+80a2GxS+D0Tj4A+/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49y8xAAAANwAAAAPAAAAAAAAAAAA&#10;AAAAAKECAABkcnMvZG93bnJldi54bWxQSwUGAAAAAAQABAD5AAAAkgMAAAAA&#10;" strokecolor="#4579b8 [3044]">
                  <v:stroke endarrow="open"/>
                </v:shape>
                <v:shape id="直線單箭頭接點 332" o:spid="_x0000_s1302" type="#_x0000_t32" style="position:absolute;left:40498;top:36933;width:13;height:11563;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E2GccAAADcAAAADwAAAGRycy9kb3ducmV2LnhtbESP0WrCQBRE3wv+w3ILfSnNRiNSUlfR&#10;0mIVfTDtB1yyt0lq9m6aXWP8e1cQfBxm5gwznfemFh21rrKsYBjFIIhzqysuFPx8f768gnAeWWNt&#10;mRScycF8NniYYqrtiffUZb4QAcIuRQWl900qpctLMugi2xAH79e2Bn2QbSF1i6cAN7UcxfFEGqw4&#10;LJTY0HtJ+SE7GgXLw7O1q/+P7WS9+dvTaryrj36n1NNjv3gD4an39/Ct/aUVJMkIrmfCEZCzC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dcTYZxwAAANwAAAAPAAAAAAAA&#10;AAAAAAAAAKECAABkcnMvZG93bnJldi54bWxQSwUGAAAAAAQABAD5AAAAlQMAAAAA&#10;" strokecolor="#4579b8 [3044]">
                  <v:stroke endarrow="open"/>
                </v:shape>
                <v:shape id="直線單箭頭接點 333" o:spid="_x0000_s1303" type="#_x0000_t32" style="position:absolute;left:22324;top:37504;width:0;height:4852;rotation:18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3nUMQAAADcAAAADwAAAGRycy9kb3ducmV2LnhtbESPQWvCQBSE74X+h+UVepG6SUOlpK4i&#10;AYvkpi2Ct0f2mYRm34bs06T/3i0UPA4z8w2zXE+uU1caQuvZQDpPQBFX3rZcG/j+2r68gwqCbLHz&#10;TAZ+KcB69fiwxNz6kfd0PUitIoRDjgYakT7XOlQNOQxz3xNH7+wHhxLlUGs74BjhrtOvSbLQDluO&#10;Cw32VDRU/RwuzsBZcNuWs+OifHPV6VMsubSYGfP8NG0+QAlNcg//t3fWQJZl8HcmHgG9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fedQxAAAANwAAAAPAAAAAAAAAAAA&#10;AAAAAKECAABkcnMvZG93bnJldi54bWxQSwUGAAAAAAQABAD5AAAAkgMAAAAA&#10;" strokecolor="#4579b8 [3044]">
                  <v:stroke endarrow="open"/>
                </v:shape>
                <v:line id="直線接點 334" o:spid="_x0000_s1304" style="position:absolute;rotation:180;visibility:visible;mso-wrap-style:square" from="22928,38711" to="30237,387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RBH8YAAADcAAAADwAAAGRycy9kb3ducmV2LnhtbESPT2vCQBTE7wW/w/IEb3Xjn5YQXaVU&#10;xF6NttTbI/vMps2+DdnVpH76bkHocZiZ3zDLdW9rcaXWV44VTMYJCOLC6YpLBcfD9jEF4QOyxtox&#10;KfghD+vV4GGJmXYd7+mah1JECPsMFZgQmkxKXxiy6MeuIY7e2bUWQ5RtKXWLXYTbWk6T5FlarDgu&#10;GGzo1VDxnV+sgvrpU+5u/jR//8pT003SQ3/+2Cg1GvYvCxCB+vAfvrfftILZbA5/Z+IRkK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BkQR/GAAAA3AAAAA8AAAAAAAAA&#10;AAAAAAAAoQIAAGRycy9kb3ducmV2LnhtbFBLBQYAAAAABAAEAPkAAACUAwAAAAA=&#10;" strokecolor="#4579b8 [3044]">
                  <v:stroke dashstyle="dash"/>
                </v:line>
                <v:rect id="矩形 336" o:spid="_x0000_s1305" style="position:absolute;left:9699;top:39770;width:45355;height:21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0EEcQA&#10;AADcAAAADwAAAGRycy9kb3ducmV2LnhtbESPzWrDMBCE74W8g9hAb7WcGExxo4QQCEl7qp20vS7W&#10;1ja1VsZS/fP2VSDQ4zAz3zCb3WRaMVDvGssKVlEMgri0uuFKwfVyfHoG4TyyxtYyKZjJwW67eNhg&#10;pu3IOQ2Fr0SAsMtQQe19l0npypoMush2xMH7tr1BH2RfSd3jGOCmles4TqXBhsNCjR0daip/il+j&#10;4GN4ZfnmnF9/Jvv309dhtk0+K/W4nPYvIDxN/j98b5+1giRJ4XYmHAG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L9BBHEAAAA3AAAAA8AAAAAAAAAAAAAAAAAmAIAAGRycy9k&#10;b3ducmV2LnhtbFBLBQYAAAAABAAEAPUAAACJAwAAAAA=&#10;" filled="f" strokecolor="black [3200]" strokeweight="2pt"/>
                <v:shape id="直線單箭頭接點 352" o:spid="_x0000_s1306" type="#_x0000_t32" style="position:absolute;left:14550;top:23798;width:4384;height:3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qe78UAAADcAAAADwAAAGRycy9kb3ducmV2LnhtbESPX2vCMBTF3wf7DuEO9jZTnYpUo8jG&#10;YCIoVUF8uzbXtqy5KUlm67dfBoKPh/Pnx5ktOlOLKzlfWVbQ7yUgiHOrKy4UHPZfbxMQPiBrrC2T&#10;ght5WMyfn2aYattyRtddKEQcYZ+igjKEJpXS5yUZ9D3bEEfvYp3BEKUrpHbYxnFTy0GSjKXBiiOh&#10;xIY+Ssp/dr8mQj6H2Wh9XJ+HlC237Xl12gR3Uur1pVtOQQTqwiN8b39rBe+jAfyfiUdAz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Zqe78UAAADcAAAADwAAAAAAAAAA&#10;AAAAAAChAgAAZHJzL2Rvd25yZXYueG1sUEsFBgAAAAAEAAQA+QAAAJMDAAAAAA==&#10;" strokecolor="#4579b8 [3044]">
                  <v:stroke endarrow="open"/>
                </v:shape>
                <v:shape id="文字方塊 46" o:spid="_x0000_s1307" type="#_x0000_t202" style="position:absolute;left:16917;top:5378;width:13989;height:28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xxJ8cA&#10;AADcAAAADwAAAGRycy9kb3ducmV2LnhtbESPQWvCQBSE7wX/w/IK3uqmQYukriEEQkXsQevF2zP7&#10;TEKzb2N2G2N/fbdQ6HGYmW+YVTqaVgzUu8aygudZBIK4tLrhSsHxo3hagnAeWWNrmRTcyUG6njys&#10;MNH2xnsaDr4SAcIuQQW1910ipStrMuhmtiMO3sX2Bn2QfSV1j7cAN62Mo+hFGmw4LNTYUV5T+Xn4&#10;Mgq2efGO+3Nslt9t/ra7ZN31eFooNX0cs1cQnkb/H/5rb7SCeL6A3zPhCM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SscSfHAAAA3AAAAA8AAAAAAAAAAAAAAAAAmAIAAGRy&#10;cy9kb3ducmV2LnhtbFBLBQYAAAAABAAEAPUAAACMAwAAAAA=&#10;" filled="f" stroked="f" strokeweight=".5pt">
                  <v:textbox>
                    <w:txbxContent>
                      <w:p w:rsidR="00917185" w:rsidRDefault="00917185" w:rsidP="00FB5BFE">
                        <w:pPr>
                          <w:pStyle w:val="Web"/>
                        </w:pPr>
                        <w:proofErr w:type="spellStart"/>
                        <w:r>
                          <w:rPr>
                            <w:rFonts w:eastAsiaTheme="minorEastAsia" w:hint="eastAsia"/>
                          </w:rPr>
                          <w:t>us_resp_ctrl</w:t>
                        </w:r>
                        <w:proofErr w:type="spellEnd"/>
                      </w:p>
                    </w:txbxContent>
                  </v:textbox>
                </v:shape>
                <v:shape id="文字方塊 40" o:spid="_x0000_s1308" type="#_x0000_t202" style="position:absolute;left:31947;top:1691;width:11405;height:32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rvsQA&#10;AADcAAAADwAAAGRycy9kb3ducmV2LnhtbERPTWvCQBC9F/wPywi9NRsVS4hZRQJSKe1B68XbmB2T&#10;YHY2ZrdJ6q/vHgo9Pt53thlNI3rqXG1ZwSyKQRAXVtdcKjh97V4SEM4ja2wsk4IfcrBZT54yTLUd&#10;+ED90ZcihLBLUUHlfZtK6YqKDLrItsSBu9rOoA+wK6XucAjhppHzOH6VBmsODRW2lFdU3I7fRsF7&#10;vvvEw2VukkeTv31ct+39dF4q9TwdtysQnkb/L/5z77WCRRLWhjPhCM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1a77EAAAA3AAAAA8AAAAAAAAAAAAAAAAAmAIAAGRycy9k&#10;b3ducmV2LnhtbFBLBQYAAAAABAAEAPUAAACJAwAAAAA=&#10;" filled="f" stroked="f" strokeweight=".5pt">
                  <v:textbox>
                    <w:txbxContent>
                      <w:p w:rsidR="00917185" w:rsidRDefault="00917185" w:rsidP="00486BC1">
                        <w:pPr>
                          <w:pStyle w:val="Web"/>
                        </w:pPr>
                        <w:proofErr w:type="spellStart"/>
                        <w:r>
                          <w:rPr>
                            <w:rFonts w:eastAsiaTheme="minorEastAsia" w:hint="eastAsia"/>
                          </w:rPr>
                          <w:t>u</w:t>
                        </w:r>
                        <w:r>
                          <w:t>s_r</w:t>
                        </w:r>
                        <w:r>
                          <w:rPr>
                            <w:rFonts w:eastAsiaTheme="minorEastAsia" w:hint="eastAsia"/>
                          </w:rPr>
                          <w:t>esp_</w:t>
                        </w:r>
                        <w:r>
                          <w:t>data</w:t>
                        </w:r>
                        <w:proofErr w:type="spellEnd"/>
                      </w:p>
                    </w:txbxContent>
                  </v:textbox>
                </v:shape>
                <v:shape id="梯形 76" o:spid="_x0000_s1309" style="position:absolute;left:20115;top:41970;width:13279;height:2869;rotation:180;visibility:visible;mso-wrap-style:square;v-text-anchor:middle" coordsize="1327868,28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cu0MIA&#10;AADbAAAADwAAAGRycy9kb3ducmV2LnhtbESPQWsCMRSE70L/Q3gFb5rVg5bVKCItFDypVfH22Dx3&#10;FzcvIUnd+O+bQqHHYWa+YZbrZDrxIB9aywom4wIEcWV1y7WCr+PH6A1EiMgaO8uk4EkB1quXwRJL&#10;bXve0+MQa5EhHEpU0MToSilD1ZDBMLaOOHs36w3GLH0ttcc+w00np0UxkwZbzgsNOto2VN0P30ZB&#10;6s8a/fyyeU7NsXvfXZM7ub1Sw9e0WYCIlOJ/+K/9qRXMZ/D7Jf8Auf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Ny7QwgAAANsAAAAPAAAAAAAAAAAAAAAAAJgCAABkcnMvZG93&#10;bnJldi54bWxQSwUGAAAAAAQABAD1AAAAhwMAAAAA&#10;" path="m,286865l175002,r977864,l1327868,286865,,286865xe" fillcolor="#4f81bd [3204]" strokecolor="#243f60 [1604]" strokeweight="2pt">
                  <v:path arrowok="t" o:connecttype="custom" o:connectlocs="0,286865;175002,0;1152866,0;1327868,286865;0,286865" o:connectangles="0,0,0,0,0"/>
                </v:shape>
                <v:shape id="直線單箭頭接點 80" o:spid="_x0000_s1310" type="#_x0000_t32" style="position:absolute;left:32519;top:43404;width:795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2zgX8IAAADbAAAADwAAAGRycy9kb3ducmV2LnhtbERPTWvCQBC9F/oflin0Vjcttkh0FWkp&#10;tAiW2IJ4G7NjEszOht2tif/eOQgeH+97thhcq04UYuPZwPMoA0VcettwZeDv9/NpAiomZIutZzJw&#10;pgiL+f3dDHPrey7otEmVkhCOORqoU+pyrWNZk8M48h2xcAcfHCaBodI2YC/hrtUvWfamHTYsDTV2&#10;9F5Tedz8Oyn5GBevq+1qP6Zi+dPvv3frFHbGPD4MyymoREO6ia/uL2tgIuvli/wAPb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2zgX8IAAADbAAAADwAAAAAAAAAAAAAA&#10;AAChAgAAZHJzL2Rvd25yZXYueG1sUEsFBgAAAAAEAAQA+QAAAJADAAAAAA==&#10;" strokecolor="#4579b8 [3044]">
                  <v:stroke endarrow="open"/>
                </v:shape>
                <v:shape id="文字方塊 82" o:spid="_x0000_s1311" type="#_x0000_t202" style="position:absolute;left:33804;top:40472;width:6707;height:30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O05MQA&#10;AADbAAAADwAAAGRycy9kb3ducmV2LnhtbESPT4vCMBTE78J+h/AWvGm6BaV0jSIFURY9+Oeyt2fz&#10;bIvNS7fJavXTG0HwOMzMb5jJrDO1uFDrKssKvoYRCOLc6ooLBYf9YpCAcB5ZY22ZFNzIwWz60Ztg&#10;qu2Vt3TZ+UIECLsUFZTeN6mULi/JoBvahjh4J9sa9EG2hdQtXgPc1DKOorE0WHFYKLGhrKT8vPs3&#10;Cn6yxQa3x9gk9zpbrk/z5u/wO1Kq/9nNv0F46vw7/GqvtIIkhueX8APk9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DtOTEAAAA2wAAAA8AAAAAAAAAAAAAAAAAmAIAAGRycy9k&#10;b3ducmV2LnhtbFBLBQYAAAAABAAEAPUAAACJAwAAAAA=&#10;" filled="f" stroked="f" strokeweight=".5pt">
                  <v:textbox>
                    <w:txbxContent>
                      <w:p w:rsidR="00917185" w:rsidRPr="00964C8F" w:rsidRDefault="00917185">
                        <w:pPr>
                          <w:rPr>
                            <w:rFonts w:eastAsiaTheme="minorEastAsia"/>
                          </w:rPr>
                        </w:pPr>
                        <w:proofErr w:type="spellStart"/>
                        <w:proofErr w:type="gramStart"/>
                        <w:r>
                          <w:rPr>
                            <w:rFonts w:eastAsiaTheme="minorEastAsia" w:hint="eastAsia"/>
                          </w:rPr>
                          <w:t>rmid</w:t>
                        </w:r>
                        <w:proofErr w:type="spellEnd"/>
                        <w:proofErr w:type="gramEnd"/>
                      </w:p>
                    </w:txbxContent>
                  </v:textbox>
                </v:shape>
                <w10:anchorlock/>
              </v:group>
            </w:pict>
          </mc:Fallback>
        </mc:AlternateContent>
      </w:r>
    </w:p>
    <w:p w:rsidR="003628C6" w:rsidRDefault="003628C6">
      <w:pPr>
        <w:widowControl/>
        <w:snapToGrid/>
        <w:spacing w:line="240" w:lineRule="auto"/>
        <w:rPr>
          <w:rFonts w:ascii="Times New Roman" w:eastAsia="新細明體" w:hAnsi="Times New Roman" w:cs="Times New Roman"/>
          <w:kern w:val="0"/>
          <w:sz w:val="20"/>
          <w:szCs w:val="20"/>
        </w:rPr>
      </w:pPr>
    </w:p>
    <w:p w:rsidR="009161B3" w:rsidRDefault="009161B3" w:rsidP="009161B3">
      <w:pPr>
        <w:pStyle w:val="21"/>
        <w:keepNext/>
        <w:spacing w:before="203"/>
        <w:ind w:left="215" w:hanging="215"/>
        <w:rPr>
          <w:rFonts w:eastAsiaTheme="minorEastAsia"/>
        </w:rPr>
      </w:pPr>
      <w:r>
        <w:rPr>
          <w:rFonts w:eastAsiaTheme="minorEastAsia" w:hint="eastAsia"/>
        </w:rPr>
        <w:lastRenderedPageBreak/>
        <w:t>Internal Slave</w:t>
      </w:r>
    </w:p>
    <w:p w:rsidR="00646235" w:rsidRPr="00BA6041" w:rsidRDefault="00646235" w:rsidP="00646235">
      <w:pPr>
        <w:pStyle w:val="Bullets"/>
        <w:numPr>
          <w:ilvl w:val="0"/>
          <w:numId w:val="0"/>
        </w:numPr>
      </w:pPr>
      <w:r>
        <w:rPr>
          <w:rFonts w:eastAsiaTheme="minorEastAsia" w:hint="eastAsia"/>
        </w:rPr>
        <w:t xml:space="preserve">The internal slave is for accessing register file. The internal </w:t>
      </w:r>
      <w:r>
        <w:rPr>
          <w:rFonts w:eastAsiaTheme="minorEastAsia"/>
        </w:rPr>
        <w:t>slave has</w:t>
      </w:r>
      <w:r>
        <w:rPr>
          <w:rFonts w:eastAsiaTheme="minorEastAsia" w:hint="eastAsia"/>
        </w:rPr>
        <w:t xml:space="preserve"> the following features</w:t>
      </w:r>
    </w:p>
    <w:p w:rsidR="00646235" w:rsidRPr="00147FB9" w:rsidRDefault="00646235" w:rsidP="00646235">
      <w:pPr>
        <w:pStyle w:val="Bullets"/>
      </w:pPr>
      <w:r>
        <w:rPr>
          <w:rFonts w:hint="eastAsia"/>
        </w:rPr>
        <w:t>The internal slave is always enabled</w:t>
      </w:r>
    </w:p>
    <w:p w:rsidR="00646235" w:rsidRPr="00BA6041" w:rsidRDefault="00646235" w:rsidP="00646235">
      <w:pPr>
        <w:pStyle w:val="Bullets"/>
      </w:pPr>
      <w:r>
        <w:rPr>
          <w:rFonts w:hint="eastAsia"/>
        </w:rPr>
        <w:t>The base address of internal slave is configurable</w:t>
      </w:r>
    </w:p>
    <w:p w:rsidR="00646235" w:rsidRDefault="00646235" w:rsidP="00646235">
      <w:pPr>
        <w:pStyle w:val="Bullets"/>
      </w:pPr>
      <w:r w:rsidRPr="00BA6041">
        <w:rPr>
          <w:rFonts w:hint="eastAsia"/>
        </w:rPr>
        <w:t>The size of internal slave is always 1MB</w:t>
      </w:r>
    </w:p>
    <w:p w:rsidR="00646235" w:rsidRDefault="00646235" w:rsidP="00646235">
      <w:pPr>
        <w:pStyle w:val="Bullets"/>
        <w:numPr>
          <w:ilvl w:val="1"/>
          <w:numId w:val="5"/>
        </w:numPr>
        <w:rPr>
          <w:rFonts w:eastAsiaTheme="minorEastAsia"/>
        </w:rPr>
      </w:pPr>
      <w:r>
        <w:rPr>
          <w:rFonts w:eastAsiaTheme="minorEastAsia" w:hint="eastAsia"/>
        </w:rPr>
        <w:t>It means that the accessing response of this address space accessing is always OK.</w:t>
      </w:r>
    </w:p>
    <w:p w:rsidR="00646235" w:rsidRDefault="00646235" w:rsidP="00646235">
      <w:pPr>
        <w:pStyle w:val="Bullets"/>
      </w:pPr>
      <w:r>
        <w:rPr>
          <w:rFonts w:hint="eastAsia"/>
        </w:rPr>
        <w:t>The internal slave does not support exclusive access</w:t>
      </w:r>
    </w:p>
    <w:p w:rsidR="00646235" w:rsidRDefault="00646235" w:rsidP="00646235">
      <w:pPr>
        <w:pStyle w:val="Bullets"/>
      </w:pPr>
      <w:r>
        <w:rPr>
          <w:rFonts w:hint="eastAsia"/>
        </w:rPr>
        <w:t>The connection between internal slave and each master is configurable</w:t>
      </w:r>
    </w:p>
    <w:p w:rsidR="00646235" w:rsidRDefault="00646235" w:rsidP="00646235">
      <w:pPr>
        <w:pStyle w:val="Bullets"/>
        <w:numPr>
          <w:ilvl w:val="1"/>
          <w:numId w:val="5"/>
        </w:numPr>
      </w:pPr>
      <w:r>
        <w:rPr>
          <w:rFonts w:hint="eastAsia"/>
        </w:rPr>
        <w:t>If the internal slave disconnect to all masters, no master can access the internal slave content.</w:t>
      </w:r>
    </w:p>
    <w:p w:rsidR="00646235" w:rsidRPr="00646235" w:rsidRDefault="00646235" w:rsidP="00646235">
      <w:pPr>
        <w:rPr>
          <w:rFonts w:eastAsiaTheme="minorEastAsia"/>
        </w:rPr>
      </w:pPr>
    </w:p>
    <w:p w:rsidR="00646235" w:rsidRPr="00646235" w:rsidRDefault="00646235" w:rsidP="00646235">
      <w:pPr>
        <w:rPr>
          <w:rFonts w:eastAsiaTheme="minorEastAsia"/>
        </w:rPr>
      </w:pPr>
    </w:p>
    <w:p w:rsidR="009161B3" w:rsidRDefault="009161B3" w:rsidP="009161B3">
      <w:pPr>
        <w:widowControl/>
        <w:snapToGrid/>
        <w:spacing w:line="240" w:lineRule="auto"/>
        <w:rPr>
          <w:rFonts w:ascii="Times New Roman" w:eastAsia="新細明體" w:hAnsi="Times New Roman" w:cs="Times New Roman"/>
          <w:kern w:val="0"/>
          <w:sz w:val="20"/>
          <w:szCs w:val="20"/>
        </w:rPr>
      </w:pPr>
      <w:r>
        <w:rPr>
          <w:rFonts w:eastAsiaTheme="minorEastAsia" w:hint="eastAsia"/>
          <w:noProof/>
        </w:rPr>
        <w:lastRenderedPageBreak/>
        <mc:AlternateContent>
          <mc:Choice Requires="wpc">
            <w:drawing>
              <wp:inline distT="0" distB="0" distL="0" distR="0" wp14:anchorId="55741B2F" wp14:editId="6243AD65">
                <wp:extent cx="6472362" cy="5517183"/>
                <wp:effectExtent l="0" t="0" r="0" b="7620"/>
                <wp:docPr id="524" name="畫布 52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66" name="矩形 466"/>
                        <wps:cNvSpPr/>
                        <wps:spPr>
                          <a:xfrm>
                            <a:off x="103368" y="2831468"/>
                            <a:ext cx="1092680" cy="260985"/>
                          </a:xfrm>
                          <a:prstGeom prst="rect">
                            <a:avLst/>
                          </a:prstGeom>
                          <a:solidFill>
                            <a:srgbClr val="4F81BD"/>
                          </a:solidFill>
                          <a:ln w="25400" cap="flat" cmpd="sng" algn="ctr">
                            <a:solidFill>
                              <a:srgbClr val="4F81BD">
                                <a:shade val="50000"/>
                              </a:srgbClr>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917185" w:rsidRPr="00310D5A" w:rsidRDefault="00917185" w:rsidP="009161B3">
                              <w:pPr>
                                <w:pStyle w:val="Web"/>
                                <w:rPr>
                                  <w:rFonts w:eastAsiaTheme="minorEastAsia"/>
                                </w:rPr>
                              </w:pPr>
                              <w:r>
                                <w:rPr>
                                  <w:rFonts w:eastAsiaTheme="minorEastAsia" w:hint="eastAsia"/>
                                </w:rPr>
                                <w:t>awid,awaddr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7" name="梯形 467"/>
                        <wps:cNvSpPr/>
                        <wps:spPr>
                          <a:xfrm rot="10800000">
                            <a:off x="182897" y="2371753"/>
                            <a:ext cx="918930" cy="221664"/>
                          </a:xfrm>
                          <a:prstGeom prst="trapezoid">
                            <a:avLst>
                              <a:gd name="adj" fmla="val 48438"/>
                            </a:avLst>
                          </a:prstGeom>
                          <a:solidFill>
                            <a:srgbClr val="4F81BD"/>
                          </a:solidFill>
                          <a:ln w="25400" cap="flat" cmpd="sng" algn="ctr">
                            <a:solidFill>
                              <a:srgbClr val="4F81BD">
                                <a:shade val="50000"/>
                              </a:srgbClr>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917185" w:rsidRDefault="00917185" w:rsidP="009161B3">
                              <w:pPr>
                                <w:pStyle w:val="Web"/>
                              </w:pPr>
                              <w:r>
                                <w:rPr>
                                  <w:rFonts w:ascii="Georgia" w:hAnsi="Georgia" w:cs="Calibri"/>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8" name="矩形 468"/>
                        <wps:cNvSpPr/>
                        <wps:spPr>
                          <a:xfrm>
                            <a:off x="1624552" y="2831745"/>
                            <a:ext cx="681943" cy="264795"/>
                          </a:xfrm>
                          <a:prstGeom prst="rect">
                            <a:avLst/>
                          </a:prstGeom>
                          <a:solidFill>
                            <a:srgbClr val="4F81BD"/>
                          </a:solidFill>
                          <a:ln w="25400" cap="flat" cmpd="sng" algn="ctr">
                            <a:solidFill>
                              <a:srgbClr val="4F81BD">
                                <a:shade val="50000"/>
                              </a:srgbClr>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917185" w:rsidRDefault="00917185" w:rsidP="009161B3">
                              <w:pPr>
                                <w:pStyle w:val="Web"/>
                              </w:pPr>
                              <w:r>
                                <w:rPr>
                                  <w:rFonts w:ascii="Georgia" w:eastAsiaTheme="minorEastAsia" w:hAnsi="Georgia" w:cs="Calibri" w:hint="eastAsia"/>
                                </w:rPr>
                                <w:t>w</w:t>
                              </w:r>
                              <w:r>
                                <w:rPr>
                                  <w:rFonts w:ascii="Georgia" w:hAnsi="Georgia" w:cs="Calibri"/>
                                </w:rPr>
                                <w:t>mid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9" name="雲朵形 469"/>
                        <wps:cNvSpPr/>
                        <wps:spPr>
                          <a:xfrm>
                            <a:off x="1448328" y="2229039"/>
                            <a:ext cx="1035802" cy="471246"/>
                          </a:xfrm>
                          <a:prstGeom prst="cloud">
                            <a:avLst/>
                          </a:prstGeom>
                          <a:solidFill>
                            <a:srgbClr val="4F81BD"/>
                          </a:solidFill>
                          <a:ln w="25400" cap="flat" cmpd="sng" algn="ctr">
                            <a:solidFill>
                              <a:srgbClr val="4F81BD">
                                <a:shade val="50000"/>
                              </a:srgbClr>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917185" w:rsidRDefault="00917185" w:rsidP="009161B3">
                              <w:pPr>
                                <w:pStyle w:val="Web"/>
                              </w:pPr>
                              <w:r>
                                <w:rPr>
                                  <w:rFonts w:ascii="Georgia" w:hAnsi="Georgia" w:cs="Calibri"/>
                                </w:rPr>
                                <w:t>Arbiter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0" name="直線單箭頭接點 470"/>
                        <wps:cNvCnPr>
                          <a:stCxn id="469" idx="1"/>
                          <a:endCxn id="468" idx="0"/>
                        </wps:cNvCnPr>
                        <wps:spPr>
                          <a:xfrm flipH="1">
                            <a:off x="1965524" y="2699783"/>
                            <a:ext cx="705" cy="131962"/>
                          </a:xfrm>
                          <a:prstGeom prst="straightConnector1">
                            <a:avLst/>
                          </a:prstGeom>
                          <a:noFill/>
                          <a:ln w="9525" cap="flat" cmpd="sng" algn="ctr">
                            <a:solidFill>
                              <a:srgbClr val="4F81BD">
                                <a:shade val="95000"/>
                                <a:satMod val="105000"/>
                              </a:srgbClr>
                            </a:solidFill>
                            <a:prstDash val="solid"/>
                            <a:tailEnd type="arrow"/>
                          </a:ln>
                          <a:effectLst/>
                        </wps:spPr>
                        <wps:style>
                          <a:lnRef idx="1">
                            <a:schemeClr val="accent1"/>
                          </a:lnRef>
                          <a:fillRef idx="0">
                            <a:schemeClr val="accent1"/>
                          </a:fillRef>
                          <a:effectRef idx="0">
                            <a:schemeClr val="accent1"/>
                          </a:effectRef>
                          <a:fontRef idx="minor">
                            <a:schemeClr val="tx1"/>
                          </a:fontRef>
                        </wps:style>
                        <wps:bodyPr/>
                      </wps:wsp>
                      <wps:wsp>
                        <wps:cNvPr id="471" name="直線單箭頭接點 471"/>
                        <wps:cNvCnPr/>
                        <wps:spPr>
                          <a:xfrm>
                            <a:off x="309571" y="1757239"/>
                            <a:ext cx="0" cy="614126"/>
                          </a:xfrm>
                          <a:prstGeom prst="straightConnector1">
                            <a:avLst/>
                          </a:prstGeom>
                          <a:noFill/>
                          <a:ln w="9525" cap="flat" cmpd="sng" algn="ctr">
                            <a:solidFill>
                              <a:srgbClr val="4F81BD">
                                <a:shade val="95000"/>
                                <a:satMod val="105000"/>
                              </a:srgbClr>
                            </a:solidFill>
                            <a:prstDash val="solid"/>
                            <a:tailEnd type="arrow"/>
                          </a:ln>
                          <a:effectLst/>
                        </wps:spPr>
                        <wps:style>
                          <a:lnRef idx="1">
                            <a:schemeClr val="accent1"/>
                          </a:lnRef>
                          <a:fillRef idx="0">
                            <a:schemeClr val="accent1"/>
                          </a:fillRef>
                          <a:effectRef idx="0">
                            <a:schemeClr val="accent1"/>
                          </a:effectRef>
                          <a:fontRef idx="minor">
                            <a:schemeClr val="tx1"/>
                          </a:fontRef>
                        </wps:style>
                        <wps:bodyPr/>
                      </wps:wsp>
                      <wps:wsp>
                        <wps:cNvPr id="472" name="直線單箭頭接點 472"/>
                        <wps:cNvCnPr/>
                        <wps:spPr>
                          <a:xfrm>
                            <a:off x="951610" y="1757057"/>
                            <a:ext cx="0" cy="614384"/>
                          </a:xfrm>
                          <a:prstGeom prst="straightConnector1">
                            <a:avLst/>
                          </a:prstGeom>
                          <a:noFill/>
                          <a:ln w="9525" cap="flat" cmpd="sng" algn="ctr">
                            <a:solidFill>
                              <a:srgbClr val="4F81BD">
                                <a:shade val="95000"/>
                                <a:satMod val="105000"/>
                              </a:srgbClr>
                            </a:solidFill>
                            <a:prstDash val="solid"/>
                            <a:tailEnd type="arrow"/>
                          </a:ln>
                          <a:effectLst/>
                        </wps:spPr>
                        <wps:style>
                          <a:lnRef idx="1">
                            <a:schemeClr val="accent1"/>
                          </a:lnRef>
                          <a:fillRef idx="0">
                            <a:schemeClr val="accent1"/>
                          </a:fillRef>
                          <a:effectRef idx="0">
                            <a:schemeClr val="accent1"/>
                          </a:effectRef>
                          <a:fontRef idx="minor">
                            <a:schemeClr val="tx1"/>
                          </a:fontRef>
                        </wps:style>
                        <wps:bodyPr/>
                      </wps:wsp>
                      <wps:wsp>
                        <wps:cNvPr id="473" name="直線單箭頭接點 473"/>
                        <wps:cNvCnPr>
                          <a:stCxn id="467" idx="0"/>
                          <a:endCxn id="466" idx="0"/>
                        </wps:cNvCnPr>
                        <wps:spPr>
                          <a:xfrm>
                            <a:off x="642362" y="2593417"/>
                            <a:ext cx="7346" cy="238051"/>
                          </a:xfrm>
                          <a:prstGeom prst="straightConnector1">
                            <a:avLst/>
                          </a:prstGeom>
                          <a:noFill/>
                          <a:ln w="9525" cap="flat" cmpd="sng" algn="ctr">
                            <a:solidFill>
                              <a:srgbClr val="4F81BD">
                                <a:shade val="95000"/>
                                <a:satMod val="105000"/>
                              </a:srgbClr>
                            </a:solidFill>
                            <a:prstDash val="solid"/>
                            <a:tailEnd type="arrow"/>
                          </a:ln>
                          <a:effectLst/>
                        </wps:spPr>
                        <wps:style>
                          <a:lnRef idx="1">
                            <a:schemeClr val="accent1"/>
                          </a:lnRef>
                          <a:fillRef idx="0">
                            <a:schemeClr val="accent1"/>
                          </a:fillRef>
                          <a:effectRef idx="0">
                            <a:schemeClr val="accent1"/>
                          </a:effectRef>
                          <a:fontRef idx="minor">
                            <a:schemeClr val="tx1"/>
                          </a:fontRef>
                        </wps:style>
                        <wps:bodyPr/>
                      </wps:wsp>
                      <wps:wsp>
                        <wps:cNvPr id="474" name="直線單箭頭接點 474"/>
                        <wps:cNvCnPr/>
                        <wps:spPr>
                          <a:xfrm>
                            <a:off x="1717725" y="1756875"/>
                            <a:ext cx="0" cy="515025"/>
                          </a:xfrm>
                          <a:prstGeom prst="straightConnector1">
                            <a:avLst/>
                          </a:prstGeom>
                          <a:noFill/>
                          <a:ln w="9525" cap="flat" cmpd="sng" algn="ctr">
                            <a:solidFill>
                              <a:srgbClr val="4F81BD">
                                <a:shade val="95000"/>
                                <a:satMod val="105000"/>
                              </a:srgbClr>
                            </a:solidFill>
                            <a:prstDash val="solid"/>
                            <a:tailEnd type="arrow"/>
                          </a:ln>
                          <a:effectLst/>
                        </wps:spPr>
                        <wps:style>
                          <a:lnRef idx="1">
                            <a:schemeClr val="accent1"/>
                          </a:lnRef>
                          <a:fillRef idx="0">
                            <a:schemeClr val="accent1"/>
                          </a:fillRef>
                          <a:effectRef idx="0">
                            <a:schemeClr val="accent1"/>
                          </a:effectRef>
                          <a:fontRef idx="minor">
                            <a:schemeClr val="tx1"/>
                          </a:fontRef>
                        </wps:style>
                        <wps:bodyPr/>
                      </wps:wsp>
                      <wps:wsp>
                        <wps:cNvPr id="475" name="文字方塊 40"/>
                        <wps:cNvSpPr txBox="1"/>
                        <wps:spPr>
                          <a:xfrm>
                            <a:off x="1338979" y="1419675"/>
                            <a:ext cx="1768328" cy="321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7185" w:rsidRPr="00B84374" w:rsidRDefault="00917185" w:rsidP="009161B3">
                              <w:pPr>
                                <w:pStyle w:val="Web"/>
                                <w:rPr>
                                  <w:rFonts w:eastAsiaTheme="minorEastAsia"/>
                                </w:rPr>
                              </w:pPr>
                              <w:r>
                                <w:rPr>
                                  <w:rFonts w:ascii="Georgia" w:hAnsi="Georgia" w:cs="Calibri"/>
                                </w:rPr>
                                <w:t>m</w:t>
                              </w:r>
                              <w:r>
                                <w:rPr>
                                  <w:rFonts w:ascii="Georgia" w:eastAsiaTheme="minorEastAsia" w:hAnsi="Georgia" w:cs="Calibri" w:hint="eastAsia"/>
                                </w:rPr>
                                <w:t>0</w:t>
                              </w:r>
                              <w:r>
                                <w:rPr>
                                  <w:rFonts w:ascii="Georgia" w:hAnsi="Georgia" w:cs="Calibri"/>
                                </w:rPr>
                                <w:t>_</w:t>
                              </w:r>
                              <w:r>
                                <w:rPr>
                                  <w:rFonts w:ascii="Georgia" w:eastAsiaTheme="minorEastAsia" w:hAnsi="Georgia" w:cs="Calibri" w:hint="eastAsia"/>
                                </w:rPr>
                                <w:t xml:space="preserve">awvld </w:t>
                              </w:r>
                              <w:r>
                                <w:rPr>
                                  <w:rFonts w:ascii="Georgia" w:hAnsi="Georgia" w:cs="Calibri"/>
                                </w:rPr>
                                <w:t>m</w:t>
                              </w:r>
                              <w:r w:rsidRPr="00817283">
                                <w:rPr>
                                  <w:rFonts w:ascii="Georgia" w:hAnsi="Georgia" w:cs="Calibri"/>
                                  <w:b/>
                                  <w:i/>
                                  <w:iCs/>
                                </w:rPr>
                                <w:t>n</w:t>
                              </w:r>
                              <w:r>
                                <w:rPr>
                                  <w:rFonts w:ascii="Georgia" w:hAnsi="Georgia" w:cs="Calibri"/>
                                </w:rPr>
                                <w:t>_</w:t>
                              </w:r>
                              <w:r>
                                <w:rPr>
                                  <w:rFonts w:ascii="Georgia" w:eastAsiaTheme="minorEastAsia" w:hAnsi="Georgia" w:cs="Calibri" w:hint="eastAsia"/>
                                </w:rPr>
                                <w:t>awvld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6" name="文字方塊 40"/>
                        <wps:cNvSpPr txBox="1"/>
                        <wps:spPr>
                          <a:xfrm>
                            <a:off x="136" y="1181973"/>
                            <a:ext cx="1966095" cy="320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7185" w:rsidRPr="00310D5A" w:rsidRDefault="00917185" w:rsidP="009161B3">
                              <w:pPr>
                                <w:pStyle w:val="Web"/>
                                <w:rPr>
                                  <w:rFonts w:eastAsiaTheme="minorEastAsia"/>
                                </w:rPr>
                              </w:pPr>
                              <w:r>
                                <w:rPr>
                                  <w:rFonts w:ascii="Georgia" w:eastAsiaTheme="minorEastAsia" w:hAnsi="Georgia" w:cs="Calibri" w:hint="eastAsia"/>
                                </w:rPr>
                                <w:t>m0</w:t>
                              </w:r>
                              <w:r>
                                <w:rPr>
                                  <w:rFonts w:ascii="Georgia" w:hAnsi="Georgia" w:cs="Calibri"/>
                                </w:rPr>
                                <w:t>_</w:t>
                              </w:r>
                              <w:r>
                                <w:rPr>
                                  <w:rFonts w:ascii="Georgia" w:eastAsiaTheme="minorEastAsia" w:hAnsi="Georgia" w:cs="Calibri" w:hint="eastAsia"/>
                                </w:rPr>
                                <w:t>aw</w:t>
                              </w:r>
                              <w:r>
                                <w:rPr>
                                  <w:rFonts w:ascii="Georgia" w:hAnsi="Georgia" w:cs="Calibri"/>
                                </w:rPr>
                                <w:t>a</w:t>
                              </w:r>
                              <w:r>
                                <w:rPr>
                                  <w:rFonts w:ascii="Georgia" w:eastAsiaTheme="minorEastAsia" w:hAnsi="Georgia" w:cs="Calibri" w:hint="eastAsia"/>
                                </w:rPr>
                                <w:t>ddr m</w:t>
                              </w:r>
                              <w:r w:rsidRPr="00817283">
                                <w:rPr>
                                  <w:rFonts w:ascii="Georgia" w:hAnsi="Georgia" w:cs="Calibri"/>
                                  <w:b/>
                                  <w:i/>
                                  <w:iCs/>
                                </w:rPr>
                                <w:t>n</w:t>
                              </w:r>
                              <w:r>
                                <w:rPr>
                                  <w:rFonts w:ascii="Georgia" w:hAnsi="Georgia" w:cs="Calibri"/>
                                </w:rPr>
                                <w:t>_a</w:t>
                              </w:r>
                              <w:r>
                                <w:rPr>
                                  <w:rFonts w:ascii="Georgia" w:eastAsiaTheme="minorEastAsia" w:hAnsi="Georgia" w:cs="Calibri" w:hint="eastAsia"/>
                                </w:rPr>
                                <w:t>waddr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7" name="直線接點 477"/>
                        <wps:cNvCnPr>
                          <a:endCxn id="467" idx="1"/>
                        </wps:cNvCnPr>
                        <wps:spPr>
                          <a:xfrm flipH="1">
                            <a:off x="1048142" y="2482427"/>
                            <a:ext cx="404737" cy="158"/>
                          </a:xfrm>
                          <a:prstGeom prst="line">
                            <a:avLst/>
                          </a:prstGeom>
                          <a:noFill/>
                          <a:ln w="9525" cap="flat" cmpd="sng" algn="ctr">
                            <a:solidFill>
                              <a:srgbClr val="4F81BD">
                                <a:shade val="95000"/>
                                <a:satMod val="105000"/>
                              </a:srgbClr>
                            </a:solidFill>
                            <a:prstDash val="solid"/>
                            <a:headEnd type="none" w="med" len="med"/>
                            <a:tailEnd type="arrow" w="med" len="med"/>
                          </a:ln>
                          <a:effectLst/>
                        </wps:spPr>
                        <wps:style>
                          <a:lnRef idx="1">
                            <a:schemeClr val="accent1"/>
                          </a:lnRef>
                          <a:fillRef idx="0">
                            <a:schemeClr val="accent1"/>
                          </a:fillRef>
                          <a:effectRef idx="0">
                            <a:schemeClr val="accent1"/>
                          </a:effectRef>
                          <a:fontRef idx="minor">
                            <a:schemeClr val="tx1"/>
                          </a:fontRef>
                        </wps:style>
                        <wps:bodyPr/>
                      </wps:wsp>
                      <wps:wsp>
                        <wps:cNvPr id="478" name="等腰三角形 478"/>
                        <wps:cNvSpPr/>
                        <wps:spPr>
                          <a:xfrm>
                            <a:off x="2175991" y="2909992"/>
                            <a:ext cx="115570" cy="135255"/>
                          </a:xfrm>
                          <a:prstGeom prst="triangle">
                            <a:avLst/>
                          </a:prstGeom>
                          <a:solidFill>
                            <a:sysClr val="window" lastClr="FFFFFF"/>
                          </a:solidFill>
                          <a:ln w="25400" cap="flat" cmpd="sng" algn="ctr">
                            <a:solidFill>
                              <a:srgbClr val="4F81BD">
                                <a:shade val="50000"/>
                              </a:srgbClr>
                            </a:solidFill>
                            <a:prstDash val="solid"/>
                          </a:ln>
                          <a:effectLst/>
                          <a:scene3d>
                            <a:camera prst="orthographicFront">
                              <a:rot lat="0" lon="0" rev="540000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txbx>
                          <w:txbxContent>
                            <w:p w:rsidR="00917185" w:rsidRDefault="00917185" w:rsidP="009161B3"/>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9" name="等腰三角形 479"/>
                        <wps:cNvSpPr/>
                        <wps:spPr>
                          <a:xfrm>
                            <a:off x="1061285" y="2911262"/>
                            <a:ext cx="115570" cy="133985"/>
                          </a:xfrm>
                          <a:prstGeom prst="triangle">
                            <a:avLst/>
                          </a:prstGeom>
                          <a:solidFill>
                            <a:sysClr val="window" lastClr="FFFFFF"/>
                          </a:solidFill>
                          <a:ln w="25400" cap="flat" cmpd="sng" algn="ctr">
                            <a:solidFill>
                              <a:srgbClr val="4F81BD">
                                <a:shade val="50000"/>
                              </a:srgbClr>
                            </a:solidFill>
                            <a:prstDash val="solid"/>
                          </a:ln>
                          <a:effectLst/>
                          <a:scene3d>
                            <a:camera prst="orthographicFront">
                              <a:rot lat="0" lon="0" rev="540000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txbx>
                          <w:txbxContent>
                            <w:p w:rsidR="00917185" w:rsidRDefault="00917185" w:rsidP="009161B3">
                              <w:pPr>
                                <w:pStyle w:val="Web"/>
                              </w:pPr>
                              <w:r>
                                <w:rPr>
                                  <w:rFonts w:ascii="Georgia" w:hAnsi="Georgia" w:cs="Calibri"/>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0" name="矩形 480"/>
                        <wps:cNvSpPr/>
                        <wps:spPr>
                          <a:xfrm>
                            <a:off x="27311" y="1963973"/>
                            <a:ext cx="6337197" cy="2806364"/>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1" name="梯形 481"/>
                        <wps:cNvSpPr/>
                        <wps:spPr>
                          <a:xfrm rot="10800000">
                            <a:off x="2807855" y="2801223"/>
                            <a:ext cx="1668730" cy="340360"/>
                          </a:xfrm>
                          <a:prstGeom prst="trapezoid">
                            <a:avLst>
                              <a:gd name="adj" fmla="val 48438"/>
                            </a:avLst>
                          </a:prstGeom>
                          <a:solidFill>
                            <a:srgbClr val="4F81BD"/>
                          </a:solidFill>
                          <a:ln w="25400" cap="flat" cmpd="sng" algn="ctr">
                            <a:solidFill>
                              <a:srgbClr val="4F81BD">
                                <a:shade val="50000"/>
                              </a:srgbClr>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917185" w:rsidRDefault="00917185" w:rsidP="009161B3">
                              <w:pPr>
                                <w:pStyle w:val="Web"/>
                              </w:pPr>
                              <w:r>
                                <w:rPr>
                                  <w:rFonts w:ascii="Georgia" w:hAnsi="Georgia" w:cs="Calibri"/>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2" name="直線單箭頭接點 482"/>
                        <wps:cNvCnPr/>
                        <wps:spPr>
                          <a:xfrm>
                            <a:off x="3169563" y="1251692"/>
                            <a:ext cx="0" cy="1549349"/>
                          </a:xfrm>
                          <a:prstGeom prst="straightConnector1">
                            <a:avLst/>
                          </a:prstGeom>
                          <a:noFill/>
                          <a:ln w="9525" cap="flat" cmpd="sng" algn="ctr">
                            <a:solidFill>
                              <a:srgbClr val="4F81BD">
                                <a:shade val="95000"/>
                                <a:satMod val="105000"/>
                              </a:srgbClr>
                            </a:solidFill>
                            <a:prstDash val="solid"/>
                            <a:tailEnd type="arrow"/>
                          </a:ln>
                          <a:effectLst/>
                        </wps:spPr>
                        <wps:style>
                          <a:lnRef idx="1">
                            <a:schemeClr val="accent1"/>
                          </a:lnRef>
                          <a:fillRef idx="0">
                            <a:schemeClr val="accent1"/>
                          </a:fillRef>
                          <a:effectRef idx="0">
                            <a:schemeClr val="accent1"/>
                          </a:effectRef>
                          <a:fontRef idx="minor">
                            <a:schemeClr val="tx1"/>
                          </a:fontRef>
                        </wps:style>
                        <wps:bodyPr/>
                      </wps:wsp>
                      <wps:wsp>
                        <wps:cNvPr id="483" name="直線單箭頭接點 483"/>
                        <wps:cNvCnPr/>
                        <wps:spPr>
                          <a:xfrm>
                            <a:off x="4245979" y="1251990"/>
                            <a:ext cx="0" cy="1548476"/>
                          </a:xfrm>
                          <a:prstGeom prst="straightConnector1">
                            <a:avLst/>
                          </a:prstGeom>
                          <a:noFill/>
                          <a:ln w="9525" cap="flat" cmpd="sng" algn="ctr">
                            <a:solidFill>
                              <a:srgbClr val="4F81BD">
                                <a:shade val="95000"/>
                                <a:satMod val="105000"/>
                              </a:srgbClr>
                            </a:solidFill>
                            <a:prstDash val="solid"/>
                            <a:tailEnd type="arrow"/>
                          </a:ln>
                          <a:effectLst/>
                        </wps:spPr>
                        <wps:style>
                          <a:lnRef idx="1">
                            <a:schemeClr val="accent1"/>
                          </a:lnRef>
                          <a:fillRef idx="0">
                            <a:schemeClr val="accent1"/>
                          </a:fillRef>
                          <a:effectRef idx="0">
                            <a:schemeClr val="accent1"/>
                          </a:effectRef>
                          <a:fontRef idx="minor">
                            <a:schemeClr val="tx1"/>
                          </a:fontRef>
                        </wps:style>
                        <wps:bodyPr/>
                      </wps:wsp>
                      <wps:wsp>
                        <wps:cNvPr id="484" name="直線接點 484"/>
                        <wps:cNvCnPr/>
                        <wps:spPr>
                          <a:xfrm>
                            <a:off x="3275785" y="1810764"/>
                            <a:ext cx="890723" cy="0"/>
                          </a:xfrm>
                          <a:prstGeom prst="line">
                            <a:avLst/>
                          </a:prstGeom>
                          <a:noFill/>
                          <a:ln w="9525" cap="flat" cmpd="sng" algn="ctr">
                            <a:solidFill>
                              <a:srgbClr val="4F81BD">
                                <a:shade val="95000"/>
                                <a:satMod val="105000"/>
                              </a:srgbClr>
                            </a:solidFill>
                            <a:prstDash val="dash"/>
                          </a:ln>
                          <a:effectLst/>
                        </wps:spPr>
                        <wps:style>
                          <a:lnRef idx="1">
                            <a:schemeClr val="accent1"/>
                          </a:lnRef>
                          <a:fillRef idx="0">
                            <a:schemeClr val="accent1"/>
                          </a:fillRef>
                          <a:effectRef idx="0">
                            <a:schemeClr val="accent1"/>
                          </a:effectRef>
                          <a:fontRef idx="minor">
                            <a:schemeClr val="tx1"/>
                          </a:fontRef>
                        </wps:style>
                        <wps:bodyPr/>
                      </wps:wsp>
                      <wps:wsp>
                        <wps:cNvPr id="485" name="文字方塊 40"/>
                        <wps:cNvSpPr txBox="1"/>
                        <wps:spPr>
                          <a:xfrm>
                            <a:off x="2937809" y="63612"/>
                            <a:ext cx="2078258" cy="1356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7185" w:rsidRDefault="00917185" w:rsidP="009161B3">
                              <w:pPr>
                                <w:pStyle w:val="Web"/>
                                <w:rPr>
                                  <w:rFonts w:ascii="Georgia" w:eastAsiaTheme="minorEastAsia" w:hAnsi="Georgia" w:cs="Calibri"/>
                                </w:rPr>
                              </w:pPr>
                              <w:r>
                                <w:rPr>
                                  <w:rFonts w:ascii="Georgia" w:hAnsi="Georgia" w:cs="Calibri"/>
                                </w:rPr>
                                <w:t>m</w:t>
                              </w:r>
                              <w:r>
                                <w:rPr>
                                  <w:rFonts w:ascii="Georgia" w:eastAsiaTheme="minorEastAsia" w:hAnsi="Georgia" w:cs="Calibri" w:hint="eastAsia"/>
                                </w:rPr>
                                <w:t>0</w:t>
                              </w:r>
                              <w:r>
                                <w:rPr>
                                  <w:rFonts w:ascii="Georgia" w:hAnsi="Georgia" w:cs="Calibri"/>
                                </w:rPr>
                                <w:t>_</w:t>
                              </w:r>
                              <w:r>
                                <w:rPr>
                                  <w:rFonts w:ascii="Georgia" w:eastAsiaTheme="minorEastAsia" w:hAnsi="Georgia" w:cs="Calibri" w:hint="eastAsia"/>
                                </w:rPr>
                                <w:t>wvali</w:t>
                              </w:r>
                              <w:r>
                                <w:rPr>
                                  <w:rFonts w:ascii="Georgia" w:hAnsi="Georgia" w:cs="Calibri"/>
                                </w:rPr>
                                <w:t>d</w:t>
                              </w:r>
                              <w:r>
                                <w:rPr>
                                  <w:rFonts w:ascii="Georgia" w:eastAsiaTheme="minorEastAsia" w:hAnsi="Georgia" w:cs="Calibri" w:hint="eastAsia"/>
                                </w:rPr>
                                <w:t xml:space="preserve">,   </w:t>
                              </w:r>
                              <w:r>
                                <w:rPr>
                                  <w:rFonts w:ascii="Georgia" w:hAnsi="Georgia" w:cs="Calibri"/>
                                </w:rPr>
                                <w:t>m</w:t>
                              </w:r>
                              <w:r w:rsidRPr="00817283">
                                <w:rPr>
                                  <w:rFonts w:ascii="Georgia" w:hAnsi="Georgia" w:cs="Calibri"/>
                                  <w:b/>
                                  <w:i/>
                                  <w:iCs/>
                                </w:rPr>
                                <w:t>n</w:t>
                              </w:r>
                              <w:r>
                                <w:rPr>
                                  <w:rFonts w:ascii="Georgia" w:hAnsi="Georgia" w:cs="Calibri"/>
                                </w:rPr>
                                <w:t>_</w:t>
                              </w:r>
                              <w:r>
                                <w:rPr>
                                  <w:rFonts w:ascii="Georgia" w:eastAsiaTheme="minorEastAsia" w:hAnsi="Georgia" w:cs="Calibri" w:hint="eastAsia"/>
                                </w:rPr>
                                <w:t>wvali</w:t>
                              </w:r>
                              <w:r>
                                <w:rPr>
                                  <w:rFonts w:ascii="Georgia" w:hAnsi="Georgia" w:cs="Calibri"/>
                                </w:rPr>
                                <w:t>d</w:t>
                              </w:r>
                              <w:r>
                                <w:rPr>
                                  <w:rFonts w:ascii="Georgia" w:eastAsiaTheme="minorEastAsia" w:hAnsi="Georgia" w:cs="Calibri" w:hint="eastAsia"/>
                                </w:rPr>
                                <w:t>,</w:t>
                              </w:r>
                            </w:p>
                            <w:p w:rsidR="00917185" w:rsidRDefault="00917185" w:rsidP="009161B3">
                              <w:pPr>
                                <w:pStyle w:val="Web"/>
                                <w:rPr>
                                  <w:rFonts w:ascii="Georgia" w:eastAsiaTheme="minorEastAsia" w:hAnsi="Georgia" w:cs="Calibri"/>
                                </w:rPr>
                              </w:pPr>
                              <w:r>
                                <w:rPr>
                                  <w:rFonts w:ascii="Georgia" w:eastAsiaTheme="minorEastAsia" w:hAnsi="Georgia" w:cs="Calibri" w:hint="eastAsia"/>
                                </w:rPr>
                                <w:t>m0_wlast,     m</w:t>
                              </w:r>
                              <w:r w:rsidRPr="00817283">
                                <w:rPr>
                                  <w:rFonts w:ascii="Georgia" w:hAnsi="Georgia" w:cs="Calibri"/>
                                  <w:b/>
                                  <w:i/>
                                  <w:iCs/>
                                </w:rPr>
                                <w:t>n</w:t>
                              </w:r>
                              <w:r>
                                <w:rPr>
                                  <w:rFonts w:ascii="Georgia" w:eastAsiaTheme="minorEastAsia" w:hAnsi="Georgia" w:cs="Calibri" w:hint="eastAsia"/>
                                </w:rPr>
                                <w:t xml:space="preserve">_wlast, </w:t>
                              </w:r>
                            </w:p>
                            <w:p w:rsidR="00917185" w:rsidRDefault="00917185" w:rsidP="009161B3">
                              <w:pPr>
                                <w:pStyle w:val="Web"/>
                                <w:rPr>
                                  <w:rFonts w:ascii="Georgia" w:eastAsiaTheme="minorEastAsia" w:hAnsi="Georgia" w:cs="Calibri"/>
                                </w:rPr>
                              </w:pPr>
                              <w:r>
                                <w:rPr>
                                  <w:rFonts w:ascii="Georgia" w:eastAsiaTheme="minorEastAsia" w:hAnsi="Georgia" w:cs="Calibri" w:hint="eastAsia"/>
                                </w:rPr>
                                <w:t xml:space="preserve">m0_wdata </w:t>
                              </w:r>
                              <w:r>
                                <w:rPr>
                                  <w:rFonts w:ascii="Georgia" w:eastAsiaTheme="minorEastAsia" w:hAnsi="Georgia" w:cs="Calibri"/>
                                </w:rPr>
                                <w:t>……</w:t>
                              </w:r>
                              <w:r>
                                <w:rPr>
                                  <w:rFonts w:ascii="Georgia" w:eastAsiaTheme="minorEastAsia" w:hAnsi="Georgia" w:cs="Calibri" w:hint="eastAsia"/>
                                </w:rPr>
                                <w:t>. m</w:t>
                              </w:r>
                              <w:r w:rsidRPr="00817283">
                                <w:rPr>
                                  <w:rFonts w:ascii="Georgia" w:hAnsi="Georgia" w:cs="Calibri"/>
                                  <w:b/>
                                  <w:i/>
                                  <w:iCs/>
                                </w:rPr>
                                <w:t>n</w:t>
                              </w:r>
                              <w:r>
                                <w:rPr>
                                  <w:rFonts w:ascii="Georgia" w:eastAsiaTheme="minorEastAsia" w:hAnsi="Georgia" w:cs="Calibri" w:hint="eastAsia"/>
                                </w:rPr>
                                <w:t>_wdata</w:t>
                              </w:r>
                            </w:p>
                            <w:p w:rsidR="00917185" w:rsidRDefault="00917185" w:rsidP="009161B3">
                              <w:pPr>
                                <w:pStyle w:val="Web"/>
                                <w:rPr>
                                  <w:rFonts w:ascii="Georgia" w:eastAsiaTheme="minorEastAsia" w:hAnsi="Georgia" w:cs="Calibri"/>
                                </w:rPr>
                              </w:pPr>
                              <w:r>
                                <w:rPr>
                                  <w:rFonts w:ascii="Georgia" w:eastAsiaTheme="minorEastAsia" w:hAnsi="Georgia" w:cs="Calibri" w:hint="eastAsia"/>
                                </w:rPr>
                                <w:t>m0_wstrb     m</w:t>
                              </w:r>
                              <w:r w:rsidRPr="00817283">
                                <w:rPr>
                                  <w:rFonts w:ascii="Georgia" w:hAnsi="Georgia" w:cs="Calibri"/>
                                  <w:b/>
                                  <w:i/>
                                  <w:iCs/>
                                </w:rPr>
                                <w:t>n</w:t>
                              </w:r>
                              <w:r>
                                <w:rPr>
                                  <w:rFonts w:ascii="Georgia" w:eastAsiaTheme="minorEastAsia" w:hAnsi="Georgia" w:cs="Calibri" w:hint="eastAsia"/>
                                </w:rPr>
                                <w:t>_wstrb</w:t>
                              </w:r>
                            </w:p>
                            <w:p w:rsidR="00917185" w:rsidRDefault="00917185" w:rsidP="009161B3">
                              <w:pPr>
                                <w:pStyle w:val="Web"/>
                                <w:rPr>
                                  <w:rFonts w:ascii="Georgia" w:eastAsiaTheme="minorEastAsia" w:hAnsi="Georgia" w:cs="Calibri"/>
                                </w:rPr>
                              </w:pPr>
                              <w:r>
                                <w:rPr>
                                  <w:rFonts w:ascii="Georgia" w:eastAsiaTheme="minorEastAsia" w:hAnsi="Georgia" w:cs="Calibri" w:hint="eastAsia"/>
                                </w:rPr>
                                <w:t>mo_bready    m</w:t>
                              </w:r>
                              <w:r w:rsidRPr="00817283">
                                <w:rPr>
                                  <w:rFonts w:ascii="Georgia" w:hAnsi="Georgia" w:cs="Calibri"/>
                                  <w:b/>
                                  <w:i/>
                                  <w:iCs/>
                                </w:rPr>
                                <w:t>n</w:t>
                              </w:r>
                              <w:r>
                                <w:rPr>
                                  <w:rFonts w:ascii="Georgia" w:eastAsiaTheme="minorEastAsia" w:hAnsi="Georgia" w:cs="Calibri" w:hint="eastAsia"/>
                                </w:rPr>
                                <w:t>_bready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6" name="直線單箭頭接點 486"/>
                        <wps:cNvCnPr>
                          <a:stCxn id="481" idx="0"/>
                          <a:endCxn id="527" idx="0"/>
                        </wps:cNvCnPr>
                        <wps:spPr>
                          <a:xfrm>
                            <a:off x="3642220" y="3141583"/>
                            <a:ext cx="172" cy="212184"/>
                          </a:xfrm>
                          <a:prstGeom prst="straightConnector1">
                            <a:avLst/>
                          </a:prstGeom>
                          <a:noFill/>
                          <a:ln w="9525" cap="flat" cmpd="sng" algn="ctr">
                            <a:solidFill>
                              <a:srgbClr val="4F81BD">
                                <a:shade val="95000"/>
                                <a:satMod val="105000"/>
                              </a:srgbClr>
                            </a:solidFill>
                            <a:prstDash val="solid"/>
                            <a:tailEnd type="arrow"/>
                          </a:ln>
                          <a:effectLst/>
                        </wps:spPr>
                        <wps:style>
                          <a:lnRef idx="1">
                            <a:schemeClr val="accent1"/>
                          </a:lnRef>
                          <a:fillRef idx="0">
                            <a:schemeClr val="accent1"/>
                          </a:fillRef>
                          <a:effectRef idx="0">
                            <a:schemeClr val="accent1"/>
                          </a:effectRef>
                          <a:fontRef idx="minor">
                            <a:schemeClr val="tx1"/>
                          </a:fontRef>
                        </wps:style>
                        <wps:bodyPr/>
                      </wps:wsp>
                      <wps:wsp>
                        <wps:cNvPr id="487" name="直線單箭頭接點 487"/>
                        <wps:cNvCnPr>
                          <a:endCxn id="481" idx="3"/>
                        </wps:cNvCnPr>
                        <wps:spPr>
                          <a:xfrm>
                            <a:off x="2306337" y="2971208"/>
                            <a:ext cx="583950" cy="1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90" name="直線單箭頭接點 490"/>
                        <wps:cNvCnPr/>
                        <wps:spPr>
                          <a:xfrm flipH="1">
                            <a:off x="1964842" y="4412414"/>
                            <a:ext cx="1255" cy="69826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92" name="直線單箭頭接點 492"/>
                        <wps:cNvCnPr>
                          <a:stCxn id="525" idx="2"/>
                        </wps:cNvCnPr>
                        <wps:spPr>
                          <a:xfrm flipH="1">
                            <a:off x="3766597" y="4103654"/>
                            <a:ext cx="4749" cy="100702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93" name="文字方塊 493"/>
                        <wps:cNvSpPr txBox="1"/>
                        <wps:spPr>
                          <a:xfrm>
                            <a:off x="10" y="5111419"/>
                            <a:ext cx="6313983" cy="4060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17185" w:rsidRPr="00357937" w:rsidRDefault="00917185" w:rsidP="009161B3">
                              <w:pPr>
                                <w:rPr>
                                  <w:rFonts w:eastAsiaTheme="minorEastAsia"/>
                                </w:rPr>
                              </w:pPr>
                              <w:r>
                                <w:rPr>
                                  <w:rFonts w:eastAsiaTheme="minorEastAsia" w:hint="eastAsia"/>
                                </w:rPr>
                                <w:t xml:space="preserve">   bid            slv0_awready          slv0_wready    slv0_bvalid   bresp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7" name="直線單箭頭接點 497"/>
                        <wps:cNvCnPr/>
                        <wps:spPr>
                          <a:xfrm>
                            <a:off x="394270" y="3092460"/>
                            <a:ext cx="19" cy="188355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01" name="直線單箭頭接點 501"/>
                        <wps:cNvCnPr/>
                        <wps:spPr>
                          <a:xfrm>
                            <a:off x="2353289" y="1669775"/>
                            <a:ext cx="0" cy="558969"/>
                          </a:xfrm>
                          <a:prstGeom prst="straightConnector1">
                            <a:avLst/>
                          </a:prstGeom>
                          <a:noFill/>
                          <a:ln w="9525" cap="flat" cmpd="sng" algn="ctr">
                            <a:solidFill>
                              <a:srgbClr val="4F81BD">
                                <a:shade val="95000"/>
                                <a:satMod val="105000"/>
                              </a:srgbClr>
                            </a:solidFill>
                            <a:prstDash val="solid"/>
                            <a:tailEnd type="arrow"/>
                          </a:ln>
                          <a:effectLst/>
                        </wps:spPr>
                        <wps:style>
                          <a:lnRef idx="1">
                            <a:schemeClr val="accent1"/>
                          </a:lnRef>
                          <a:fillRef idx="0">
                            <a:schemeClr val="accent1"/>
                          </a:fillRef>
                          <a:effectRef idx="0">
                            <a:schemeClr val="accent1"/>
                          </a:effectRef>
                          <a:fontRef idx="minor">
                            <a:schemeClr val="tx1"/>
                          </a:fontRef>
                        </wps:style>
                        <wps:bodyPr/>
                      </wps:wsp>
                      <wps:wsp>
                        <wps:cNvPr id="506" name="文字方塊 191"/>
                        <wps:cNvSpPr txBox="1"/>
                        <wps:spPr>
                          <a:xfrm>
                            <a:off x="5256271" y="4499677"/>
                            <a:ext cx="654424" cy="25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7185" w:rsidRPr="0093628D" w:rsidRDefault="00917185" w:rsidP="009161B3">
                              <w:pPr>
                                <w:pStyle w:val="Web"/>
                                <w:rPr>
                                  <w:rFonts w:eastAsiaTheme="minorEastAsia"/>
                                </w:rPr>
                              </w:pPr>
                              <w:r>
                                <w:rPr>
                                  <w:rFonts w:ascii="Georgia" w:hAnsi="Georgia" w:cs="Calibri"/>
                                </w:rPr>
                                <w:t>2’b</w:t>
                              </w:r>
                              <w:r>
                                <w:rPr>
                                  <w:rFonts w:ascii="Georgia" w:eastAsiaTheme="minorEastAsia" w:hAnsi="Georgia" w:cs="Calibri" w:hint="eastAsia"/>
                                </w:rPr>
                                <w:t>00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7" name="直線單箭頭接點 507"/>
                        <wps:cNvCnPr/>
                        <wps:spPr>
                          <a:xfrm>
                            <a:off x="5605594" y="4770338"/>
                            <a:ext cx="0" cy="42745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12" name="直線單箭頭接點 512"/>
                        <wps:cNvCnPr/>
                        <wps:spPr>
                          <a:xfrm>
                            <a:off x="4697060" y="4103429"/>
                            <a:ext cx="321" cy="100755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27" name="矩形 527"/>
                        <wps:cNvSpPr/>
                        <wps:spPr>
                          <a:xfrm>
                            <a:off x="2967069" y="3353767"/>
                            <a:ext cx="1350645" cy="292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7185" w:rsidRPr="00DD7563" w:rsidRDefault="00917185" w:rsidP="009161B3">
                              <w:pPr>
                                <w:pStyle w:val="Web"/>
                                <w:jc w:val="center"/>
                                <w:rPr>
                                  <w:rFonts w:eastAsiaTheme="minorEastAsia"/>
                                </w:rPr>
                              </w:pPr>
                              <w:r>
                                <w:rPr>
                                  <w:rFonts w:eastAsiaTheme="minorEastAsia" w:hint="eastAsia"/>
                                </w:rPr>
                                <w:t>registers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5" name="矩形 525"/>
                        <wps:cNvSpPr/>
                        <wps:spPr>
                          <a:xfrm>
                            <a:off x="3224983" y="3843304"/>
                            <a:ext cx="1092725" cy="260350"/>
                          </a:xfrm>
                          <a:prstGeom prst="rect">
                            <a:avLst/>
                          </a:prstGeom>
                          <a:solidFill>
                            <a:srgbClr val="4F81BD"/>
                          </a:solidFill>
                          <a:ln w="25400" cap="flat" cmpd="sng" algn="ctr">
                            <a:solidFill>
                              <a:srgbClr val="4F81BD">
                                <a:shade val="50000"/>
                              </a:srgbClr>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917185" w:rsidRPr="00590256" w:rsidRDefault="00917185" w:rsidP="00590256">
                              <w:pPr>
                                <w:pStyle w:val="Web"/>
                                <w:rPr>
                                  <w:rFonts w:eastAsiaTheme="minorEastAsia"/>
                                </w:rPr>
                              </w:pPr>
                              <w:r>
                                <w:rPr>
                                  <w:rFonts w:eastAsiaTheme="minorEastAsia" w:hint="eastAsia"/>
                                </w:rPr>
                                <w:t>slv0_wready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6" name="等腰三角形 526"/>
                        <wps:cNvSpPr/>
                        <wps:spPr>
                          <a:xfrm>
                            <a:off x="4183379" y="3922799"/>
                            <a:ext cx="114935" cy="133350"/>
                          </a:xfrm>
                          <a:prstGeom prst="triangle">
                            <a:avLst/>
                          </a:prstGeom>
                          <a:solidFill>
                            <a:sysClr val="window" lastClr="FFFFFF"/>
                          </a:solidFill>
                          <a:ln w="25400" cap="flat" cmpd="sng" algn="ctr">
                            <a:solidFill>
                              <a:srgbClr val="4F81BD">
                                <a:shade val="50000"/>
                              </a:srgbClr>
                            </a:solidFill>
                            <a:prstDash val="solid"/>
                          </a:ln>
                          <a:effectLst/>
                          <a:scene3d>
                            <a:camera prst="orthographicFront">
                              <a:rot lat="0" lon="0" rev="540000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txbx>
                          <w:txbxContent>
                            <w:p w:rsidR="00917185" w:rsidRDefault="00917185" w:rsidP="00590256">
                              <w:pPr>
                                <w:pStyle w:val="Web"/>
                              </w:pPr>
                              <w:r>
                                <w:rPr>
                                  <w:rFonts w:ascii="Georgia" w:hAnsi="Georgia" w:cs="Calibri"/>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7" name="矩形 537"/>
                        <wps:cNvSpPr/>
                        <wps:spPr>
                          <a:xfrm>
                            <a:off x="4370284" y="3839876"/>
                            <a:ext cx="1092200" cy="259715"/>
                          </a:xfrm>
                          <a:prstGeom prst="rect">
                            <a:avLst/>
                          </a:prstGeom>
                          <a:solidFill>
                            <a:srgbClr val="4F81BD"/>
                          </a:solidFill>
                          <a:ln w="25400" cap="flat" cmpd="sng" algn="ctr">
                            <a:solidFill>
                              <a:srgbClr val="4F81BD">
                                <a:shade val="50000"/>
                              </a:srgbClr>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917185" w:rsidRPr="00590256" w:rsidRDefault="00917185" w:rsidP="00590256">
                              <w:pPr>
                                <w:pStyle w:val="Web"/>
                                <w:rPr>
                                  <w:rFonts w:eastAsiaTheme="minorEastAsia"/>
                                </w:rPr>
                              </w:pPr>
                              <w:r>
                                <w:t>slv0_</w:t>
                              </w:r>
                              <w:r>
                                <w:rPr>
                                  <w:rFonts w:eastAsiaTheme="minorEastAsia" w:hint="eastAsia"/>
                                </w:rPr>
                                <w:t>bvalid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8" name="等腰三角形 538"/>
                        <wps:cNvSpPr/>
                        <wps:spPr>
                          <a:xfrm>
                            <a:off x="5332335" y="3918159"/>
                            <a:ext cx="114300" cy="132715"/>
                          </a:xfrm>
                          <a:prstGeom prst="triangle">
                            <a:avLst/>
                          </a:prstGeom>
                          <a:solidFill>
                            <a:sysClr val="window" lastClr="FFFFFF"/>
                          </a:solidFill>
                          <a:ln w="25400" cap="flat" cmpd="sng" algn="ctr">
                            <a:solidFill>
                              <a:srgbClr val="4F81BD">
                                <a:shade val="50000"/>
                              </a:srgbClr>
                            </a:solidFill>
                            <a:prstDash val="solid"/>
                          </a:ln>
                          <a:effectLst/>
                          <a:scene3d>
                            <a:camera prst="orthographicFront">
                              <a:rot lat="0" lon="0" rev="540000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txbx>
                          <w:txbxContent>
                            <w:p w:rsidR="00917185" w:rsidRDefault="00917185" w:rsidP="00590256">
                              <w:pPr>
                                <w:pStyle w:val="Web"/>
                              </w:pPr>
                              <w:r>
                                <w:rPr>
                                  <w:rFonts w:ascii="Georgia" w:hAnsi="Georgia" w:cs="Calibri"/>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5" name="流程圖: 延遲 465"/>
                        <wps:cNvSpPr/>
                        <wps:spPr>
                          <a:xfrm>
                            <a:off x="2291379" y="4206009"/>
                            <a:ext cx="381963" cy="413293"/>
                          </a:xfrm>
                          <a:prstGeom prst="flowChartDelay">
                            <a:avLst/>
                          </a:prstGeom>
                          <a:scene3d>
                            <a:camera prst="orthographicFront">
                              <a:rot lat="0" lon="0" rev="1080000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8" name="流程圖: 接點 508"/>
                        <wps:cNvSpPr/>
                        <wps:spPr>
                          <a:xfrm>
                            <a:off x="2673316" y="4253514"/>
                            <a:ext cx="93738" cy="103801"/>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1" name="流程圖: 接點 541"/>
                        <wps:cNvSpPr/>
                        <wps:spPr>
                          <a:xfrm>
                            <a:off x="2673145" y="4499440"/>
                            <a:ext cx="93345" cy="10350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7185" w:rsidRDefault="00917185" w:rsidP="00F64CBC"/>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2" name="直線接點 542"/>
                        <wps:cNvCnPr>
                          <a:stCxn id="508" idx="6"/>
                        </wps:cNvCnPr>
                        <wps:spPr>
                          <a:xfrm>
                            <a:off x="2767054" y="4305415"/>
                            <a:ext cx="999543" cy="1157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43" name="直線接點 543"/>
                        <wps:cNvCnPr/>
                        <wps:spPr>
                          <a:xfrm flipV="1">
                            <a:off x="2766865" y="4540195"/>
                            <a:ext cx="1930516" cy="1590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44" name="直線接點 544"/>
                        <wps:cNvCnPr>
                          <a:endCxn id="465" idx="1"/>
                        </wps:cNvCnPr>
                        <wps:spPr>
                          <a:xfrm>
                            <a:off x="1964708" y="4412172"/>
                            <a:ext cx="326671" cy="484"/>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畫布 524" o:spid="_x0000_s1312" editas="canvas" style="width:509.65pt;height:434.4pt;mso-position-horizontal-relative:char;mso-position-vertical-relative:line" coordsize="64719,55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">
                <v:shape id="_x0000_s1313" type="#_x0000_t75" style="position:absolute;width:64719;height:55168;visibility:visible;mso-wrap-style:square">
                  <v:fill o:detectmouseclick="t"/>
                  <v:path o:connecttype="none"/>
                </v:shape>
                <v:rect id="矩形 466" o:spid="_x0000_s1314" style="position:absolute;left:1033;top:28314;width:10927;height:26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xoqcUA&#10;AADcAAAADwAAAGRycy9kb3ducmV2LnhtbESPQWsCMRSE7wX/Q3iF3mq2Ura6GkVEqVCKuHrp7XXz&#10;3CxuXpYk1fXfN4WCx2FmvmFmi9624kI+NI4VvAwzEMSV0w3XCo6HzfMYRIjIGlvHpOBGARbzwcMM&#10;C+2uvKdLGWuRIBwKVGBi7AopQ2XIYhi6jjh5J+ctxiR9LbXHa4LbVo6yLJcWG04LBjtaGarO5Y9V&#10;cP5a7z53k+NoY/X7d9bEt4nxH0o9PfbLKYhIfbyH/9tbreA1z+HvTDoC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3GipxQAAANwAAAAPAAAAAAAAAAAAAAAAAJgCAABkcnMv&#10;ZG93bnJldi54bWxQSwUGAAAAAAQABAD1AAAAigMAAAAA&#10;" fillcolor="#4f81bd" strokecolor="#385d8a" strokeweight="2pt">
                  <v:textbox>
                    <w:txbxContent>
                      <w:p w:rsidR="00917185" w:rsidRPr="00310D5A" w:rsidRDefault="00917185" w:rsidP="009161B3">
                        <w:pPr>
                          <w:pStyle w:val="Web"/>
                          <w:rPr>
                            <w:rFonts w:eastAsiaTheme="minorEastAsia"/>
                          </w:rPr>
                        </w:pPr>
                        <w:proofErr w:type="spellStart"/>
                        <w:proofErr w:type="gramStart"/>
                        <w:r>
                          <w:rPr>
                            <w:rFonts w:eastAsiaTheme="minorEastAsia" w:hint="eastAsia"/>
                          </w:rPr>
                          <w:t>awid,</w:t>
                        </w:r>
                        <w:proofErr w:type="gramEnd"/>
                        <w:r>
                          <w:rPr>
                            <w:rFonts w:eastAsiaTheme="minorEastAsia" w:hint="eastAsia"/>
                          </w:rPr>
                          <w:t>awaddr</w:t>
                        </w:r>
                        <w:proofErr w:type="spellEnd"/>
                      </w:p>
                    </w:txbxContent>
                  </v:textbox>
                </v:rect>
                <v:shape id="梯形 467" o:spid="_x0000_s1315" style="position:absolute;left:1828;top:23717;width:9190;height:2217;rotation:180;visibility:visible;mso-wrap-style:square;v-text-anchor:middle" coordsize="918930,22166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c26sUA&#10;AADcAAAADwAAAGRycy9kb3ducmV2LnhtbESP0WrCQBRE3wv+w3IF35pNVUwbs0otFIQ+Gf2AS/aa&#10;TZq9m2a3Gvv13ULBx2FmzjDFdrSduNDgG8cKnpIUBHHldMO1gtPx/fEZhA/IGjvHpOBGHrabyUOB&#10;uXZXPtClDLWIEPY5KjAh9LmUvjJk0SeuJ47e2Q0WQ5RDLfWA1wi3nZyn6UpabDguGOzpzVD1WX5b&#10;BT77WWDLX8sytPuP2+6ldIe+UWo2HV/XIAKN4R7+b++1guUqg78z8QjI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BzbqxQAAANwAAAAPAAAAAAAAAAAAAAAAAJgCAABkcnMv&#10;ZG93bnJldi54bWxQSwUGAAAAAAQABAD1AAAAigMAAAAA&#10;" adj="-11796480,,5400" path="m,221664l107370,,811560,,918930,221664,,221664xe" fillcolor="#4f81bd" strokecolor="#385d8a" strokeweight="2pt">
                  <v:stroke joinstyle="miter"/>
                  <v:formulas/>
                  <v:path arrowok="t" o:connecttype="custom" o:connectlocs="0,221664;107370,0;811560,0;918930,221664;0,221664" o:connectangles="0,0,0,0,0" textboxrect="0,0,918930,221664"/>
                  <v:textbox>
                    <w:txbxContent>
                      <w:p w:rsidR="00917185" w:rsidRDefault="00917185" w:rsidP="009161B3">
                        <w:pPr>
                          <w:pStyle w:val="Web"/>
                        </w:pPr>
                        <w:r>
                          <w:rPr>
                            <w:rFonts w:ascii="Georgia" w:hAnsi="Georgia" w:cs="Calibri"/>
                          </w:rPr>
                          <w:t> </w:t>
                        </w:r>
                      </w:p>
                    </w:txbxContent>
                  </v:textbox>
                </v:shape>
                <v:rect id="矩形 468" o:spid="_x0000_s1316" style="position:absolute;left:16245;top:28317;width:6819;height:26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9ZQMIA&#10;AADcAAAADwAAAGRycy9kb3ducmV2LnhtbERPz2vCMBS+C/4P4QneNJ2Im9VUxlA2GEOmXrw9m7em&#10;tHkpSdTuv18OA48f3+/1pretuJEPtWMFT9MMBHHpdM2VgtNxN3kBESKyxtYxKfilAJtiOFhjrt2d&#10;v+l2iJVIIRxyVGBi7HIpQ2nIYpi6jjhxP85bjAn6SmqP9xRuWznLsoW0WHNqMNjRm6GyOVytgua8&#10;3X/tl6fZzur3S1bH56Xxn0qNR/3rCkSkPj7E/+4PrWC+SGvTmXQEZP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D1lAwgAAANwAAAAPAAAAAAAAAAAAAAAAAJgCAABkcnMvZG93&#10;bnJldi54bWxQSwUGAAAAAAQABAD1AAAAhwMAAAAA&#10;" fillcolor="#4f81bd" strokecolor="#385d8a" strokeweight="2pt">
                  <v:textbox>
                    <w:txbxContent>
                      <w:p w:rsidR="00917185" w:rsidRDefault="00917185" w:rsidP="009161B3">
                        <w:pPr>
                          <w:pStyle w:val="Web"/>
                        </w:pPr>
                        <w:proofErr w:type="spellStart"/>
                        <w:proofErr w:type="gramStart"/>
                        <w:r>
                          <w:rPr>
                            <w:rFonts w:ascii="Georgia" w:eastAsiaTheme="minorEastAsia" w:hAnsi="Georgia" w:cs="Calibri" w:hint="eastAsia"/>
                          </w:rPr>
                          <w:t>w</w:t>
                        </w:r>
                        <w:r>
                          <w:rPr>
                            <w:rFonts w:ascii="Georgia" w:hAnsi="Georgia" w:cs="Calibri"/>
                          </w:rPr>
                          <w:t>mid</w:t>
                        </w:r>
                        <w:proofErr w:type="spellEnd"/>
                        <w:proofErr w:type="gramEnd"/>
                      </w:p>
                    </w:txbxContent>
                  </v:textbox>
                </v:rect>
                <v:shape id="雲朵形 469" o:spid="_x0000_s1317" style="position:absolute;left:14483;top:22290;width:10358;height:4712;visibility:visible;mso-wrap-style:square;v-text-anchor:midd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u3p8IA&#10;AADcAAAADwAAAGRycy9kb3ducmV2LnhtbESP3YrCMBSE7xd8h3AE79a0IrJWo4ioCMqKPw9waI5t&#10;sTkpTbT17Y0geDnMzDfMdN6aUjyodoVlBXE/AkGcWl1wpuByXv/+gXAeWWNpmRQ8ycF81vmZYqJt&#10;w0d6nHwmAoRdggpy76tESpfmZND1bUUcvKutDfog60zqGpsAN6UcRNFIGiw4LORY0TKn9Ha6GwWr&#10;zfZwkDu/K91/Ee1jvWiWcaZUr9suJiA8tf4b/rS3WsFwNIb3mXAE5O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C7enwgAAANwAAAAPAAAAAAAAAAAAAAAAAJgCAABkcnMvZG93&#10;bnJldi54bWxQSwUGAAAAAAQABAD1AAAAhwM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f81bd" strokecolor="#385d8a" strokeweight="2pt">
                  <v:stroke joinstyle="miter"/>
                  <v:formulas/>
                  <v:path arrowok="t" o:connecttype="custom" o:connectlocs="112524,285551;51790,276857;166112,380695;139546,384851;395091,426412;379075,407431;691182,379080;684780,399905;818308,250393;896256,328236;1002186,167489;967468,196680;918891,59189;920713,72978;697200,43110;714991,25526;530873,51488;539480,36325;335677,56637;366847,71341;98953,172234;93510,156755" o:connectangles="0,0,0,0,0,0,0,0,0,0,0,0,0,0,0,0,0,0,0,0,0,0" textboxrect="0,0,43200,43200"/>
                  <v:textbox>
                    <w:txbxContent>
                      <w:p w:rsidR="00917185" w:rsidRDefault="00917185" w:rsidP="009161B3">
                        <w:pPr>
                          <w:pStyle w:val="Web"/>
                        </w:pPr>
                        <w:r>
                          <w:rPr>
                            <w:rFonts w:ascii="Georgia" w:hAnsi="Georgia" w:cs="Calibri"/>
                          </w:rPr>
                          <w:t>Arbiter</w:t>
                        </w:r>
                      </w:p>
                    </w:txbxContent>
                  </v:textbox>
                </v:shape>
                <v:shape id="直線單箭頭接點 470" o:spid="_x0000_s1318" type="#_x0000_t32" style="position:absolute;left:19655;top:26997;width:7;height:13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t+yMAAAADcAAAADwAAAGRycy9kb3ducmV2LnhtbERPzYrCMBC+C/sOYYS9aaqIStcoIiy6&#10;oELbfYChGdtiMylJrN233xwEjx/f/2Y3mFb05HxjWcFsmoAgLq1uuFLwW3xP1iB8QNbYWiYFf+Rh&#10;t/0YbTDV9skZ9XmoRAxhn6KCOoQuldKXNRn0U9sRR+5mncEQoaukdviM4aaV8yRZSoMNx4YaOzrU&#10;VN7zh1FQnv3VXS7Hn8Msm2dHLvL20TdKfY6H/ReIQEN4i1/uk1awWMX58Uw8AnL7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XrfsjAAAAA3AAAAA8AAAAAAAAAAAAAAAAA&#10;oQIAAGRycy9kb3ducmV2LnhtbFBLBQYAAAAABAAEAPkAAACOAwAAAAA=&#10;" strokecolor="#4a7ebb">
                  <v:stroke endarrow="open"/>
                </v:shape>
                <v:shape id="直線單箭頭接點 471" o:spid="_x0000_s1319" type="#_x0000_t32" style="position:absolute;left:3095;top:17572;width:0;height:61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S/I8YAAADcAAAADwAAAGRycy9kb3ducmV2LnhtbESPQWvCQBSE7wX/w/KE3urGEqpEV7FS&#10;IZcKWgWPz+wzCcm+TbNbjf56VxB6HGbmG2Y670wtztS60rKC4SACQZxZXXKuYPezehuDcB5ZY22Z&#10;FFzJwXzWe5liou2FN3Te+lwECLsEFRTeN4mULivIoBvYhjh4J9sa9EG2udQtXgLc1PI9ij6kwZLD&#10;QoENLQvKqu2fUbBMv9P0czWu1sf9ofoyt/h3v4mVeu13iwkIT53/Dz/bqVYQj4bwOBOOgJzd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mUvyPGAAAA3AAAAA8AAAAAAAAA&#10;AAAAAAAAoQIAAGRycy9kb3ducmV2LnhtbFBLBQYAAAAABAAEAPkAAACUAwAAAAA=&#10;" strokecolor="#4a7ebb">
                  <v:stroke endarrow="open"/>
                </v:shape>
                <v:shape id="直線單箭頭接點 472" o:spid="_x0000_s1320" type="#_x0000_t32" style="position:absolute;left:9516;top:17570;width:0;height:6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YhVMYAAADcAAAADwAAAGRycy9kb3ducmV2LnhtbESPQWvCQBSE74L/YXmCN90owUp0lSoV&#10;crGgrdDjM/uahGTfptlVo7++WxB6HGbmG2a57kwtrtS60rKCyTgCQZxZXXKu4PNjN5qDcB5ZY22Z&#10;FNzJwXrV7y0x0fbGB7oefS4ChF2CCgrvm0RKlxVk0I1tQxy8b9sa9EG2udQt3gLc1HIaRTNpsOSw&#10;UGBD24Ky6ngxCrbpPk03u3n1fj59VW/mEf+cDrFSw0H3ugDhqfP/4Wc71Qrilyn8nQlHQK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lGIVTGAAAA3AAAAA8AAAAAAAAA&#10;AAAAAAAAoQIAAGRycy9kb3ducmV2LnhtbFBLBQYAAAAABAAEAPkAAACUAwAAAAA=&#10;" strokecolor="#4a7ebb">
                  <v:stroke endarrow="open"/>
                </v:shape>
                <v:shape id="直線單箭頭接點 473" o:spid="_x0000_s1321" type="#_x0000_t32" style="position:absolute;left:6423;top:25934;width:74;height:23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qEz8YAAADcAAAADwAAAGRycy9kb3ducmV2LnhtbESPQWvCQBSE70L/w/IKvemmbVBJXaWV&#10;CrkoaCt4fGZfk5Ds2zS7avTXu4LgcZiZb5jJrDO1OFLrSssKXgcRCOLM6pJzBb8/i/4YhPPIGmvL&#10;pOBMDmbTp94EE21PvKbjxuciQNglqKDwvkmkdFlBBt3ANsTB+7OtQR9km0vd4inATS3fomgoDZYc&#10;FgpsaF5QVm0ORsE8Xabp12JcrfbbXfVtLvH/dh0r9fLcfX6A8NT5R/jeTrWCePQOtzPhCMjp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YKhM/GAAAA3AAAAA8AAAAAAAAA&#10;AAAAAAAAoQIAAGRycy9kb3ducmV2LnhtbFBLBQYAAAAABAAEAPkAAACUAwAAAAA=&#10;" strokecolor="#4a7ebb">
                  <v:stroke endarrow="open"/>
                </v:shape>
                <v:shape id="直線單箭頭接點 474" o:spid="_x0000_s1322" type="#_x0000_t32" style="position:absolute;left:17177;top:17568;width:0;height:51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Mcu8YAAADcAAAADwAAAGRycy9kb3ducmV2LnhtbESPQWvCQBSE70L/w/IKvemmJahEV2lF&#10;IRcL2goen9lnEpJ9G7Nbjf56tyB4HGbmG2Y670wtztS60rKC90EEgjizuuRcwe/Pqj8G4Tyyxtoy&#10;KbiSg/nspTfFRNsLb+i89bkIEHYJKii8bxIpXVaQQTewDXHwjrY16INsc6lbvAS4qeVHFA2lwZLD&#10;QoENLQrKqu2fUbBI12n6tRpX34fdvlqaW3zabWKl3l67zwkIT51/hh/tVCuIRzH8nwlHQM7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njHLvGAAAA3AAAAA8AAAAAAAAA&#10;AAAAAAAAoQIAAGRycy9kb3ducmV2LnhtbFBLBQYAAAAABAAEAPkAAACUAwAAAAA=&#10;" strokecolor="#4a7ebb">
                  <v:stroke endarrow="open"/>
                </v:shape>
                <v:shape id="文字方塊 40" o:spid="_x0000_s1323" type="#_x0000_t202" style="position:absolute;left:13389;top:14196;width:17684;height:3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t5YscA&#10;AADcAAAADwAAAGRycy9kb3ducmV2LnhtbESPQWvCQBSE7wX/w/KE3upGqTVEV5GAWEp70ObS2zP7&#10;TILZtzG7TdL++m5B8DjMzDfMajOYWnTUusqygukkAkGcW11xoSD73D3FIJxH1lhbJgU/5GCzHj2s&#10;MNG25wN1R1+IAGGXoILS+yaR0uUlGXQT2xAH72xbgz7ItpC6xT7ATS1nUfQiDVYcFkpsKC0pvxy/&#10;jYK3dPeBh9PMxL91un8/b5tr9jVX6nE8bJcgPA3+Hr61X7WC58Uc/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yLeWLHAAAA3AAAAA8AAAAAAAAAAAAAAAAAmAIAAGRy&#10;cy9kb3ducmV2LnhtbFBLBQYAAAAABAAEAPUAAACMAwAAAAA=&#10;" filled="f" stroked="f" strokeweight=".5pt">
                  <v:textbox>
                    <w:txbxContent>
                      <w:p w:rsidR="00917185" w:rsidRPr="00B84374" w:rsidRDefault="00917185" w:rsidP="009161B3">
                        <w:pPr>
                          <w:pStyle w:val="Web"/>
                          <w:rPr>
                            <w:rFonts w:eastAsiaTheme="minorEastAsia"/>
                          </w:rPr>
                        </w:pPr>
                        <w:r>
                          <w:rPr>
                            <w:rFonts w:ascii="Georgia" w:hAnsi="Georgia" w:cs="Calibri"/>
                          </w:rPr>
                          <w:t>m</w:t>
                        </w:r>
                        <w:r>
                          <w:rPr>
                            <w:rFonts w:ascii="Georgia" w:eastAsiaTheme="minorEastAsia" w:hAnsi="Georgia" w:cs="Calibri" w:hint="eastAsia"/>
                          </w:rPr>
                          <w:t>0</w:t>
                        </w:r>
                        <w:r>
                          <w:rPr>
                            <w:rFonts w:ascii="Georgia" w:hAnsi="Georgia" w:cs="Calibri"/>
                          </w:rPr>
                          <w:t>_</w:t>
                        </w:r>
                        <w:r>
                          <w:rPr>
                            <w:rFonts w:ascii="Georgia" w:eastAsiaTheme="minorEastAsia" w:hAnsi="Georgia" w:cs="Calibri" w:hint="eastAsia"/>
                          </w:rPr>
                          <w:t xml:space="preserve">awvld </w:t>
                        </w:r>
                        <w:proofErr w:type="spellStart"/>
                        <w:r>
                          <w:rPr>
                            <w:rFonts w:ascii="Georgia" w:hAnsi="Georgia" w:cs="Calibri"/>
                          </w:rPr>
                          <w:t>m</w:t>
                        </w:r>
                        <w:r w:rsidRPr="00817283">
                          <w:rPr>
                            <w:rFonts w:ascii="Georgia" w:hAnsi="Georgia" w:cs="Calibri"/>
                            <w:b/>
                            <w:i/>
                            <w:iCs/>
                          </w:rPr>
                          <w:t>n</w:t>
                        </w:r>
                        <w:r>
                          <w:rPr>
                            <w:rFonts w:ascii="Georgia" w:hAnsi="Georgia" w:cs="Calibri"/>
                          </w:rPr>
                          <w:t>_</w:t>
                        </w:r>
                        <w:r>
                          <w:rPr>
                            <w:rFonts w:ascii="Georgia" w:eastAsiaTheme="minorEastAsia" w:hAnsi="Georgia" w:cs="Calibri" w:hint="eastAsia"/>
                          </w:rPr>
                          <w:t>awvld</w:t>
                        </w:r>
                        <w:proofErr w:type="spellEnd"/>
                      </w:p>
                    </w:txbxContent>
                  </v:textbox>
                </v:shape>
                <v:shape id="文字方塊 40" o:spid="_x0000_s1324" type="#_x0000_t202" style="position:absolute;left:1;top:11819;width:19661;height:3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nnFccA&#10;AADcAAAADwAAAGRycy9kb3ducmV2LnhtbESPQWvCQBSE7wX/w/KE3upGaTVEV5GAWEp70ObS2zP7&#10;TILZtzG7TdL++m5B8DjMzDfMajOYWnTUusqygukkAkGcW11xoSD73D3FIJxH1lhbJgU/5GCzHj2s&#10;MNG25wN1R1+IAGGXoILS+yaR0uUlGXQT2xAH72xbgz7ItpC6xT7ATS1nUTSXBisOCyU2lJaUX47f&#10;RsFbuvvAw2lm4t863b+ft801+3pR6nE8bJcgPA3+Hr61X7WC58Uc/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xZ5xXHAAAA3AAAAA8AAAAAAAAAAAAAAAAAmAIAAGRy&#10;cy9kb3ducmV2LnhtbFBLBQYAAAAABAAEAPUAAACMAwAAAAA=&#10;" filled="f" stroked="f" strokeweight=".5pt">
                  <v:textbox>
                    <w:txbxContent>
                      <w:p w:rsidR="00917185" w:rsidRPr="00310D5A" w:rsidRDefault="00917185" w:rsidP="009161B3">
                        <w:pPr>
                          <w:pStyle w:val="Web"/>
                          <w:rPr>
                            <w:rFonts w:eastAsiaTheme="minorEastAsia"/>
                          </w:rPr>
                        </w:pPr>
                        <w:r>
                          <w:rPr>
                            <w:rFonts w:ascii="Georgia" w:eastAsiaTheme="minorEastAsia" w:hAnsi="Georgia" w:cs="Calibri" w:hint="eastAsia"/>
                          </w:rPr>
                          <w:t>m0</w:t>
                        </w:r>
                        <w:r>
                          <w:rPr>
                            <w:rFonts w:ascii="Georgia" w:hAnsi="Georgia" w:cs="Calibri"/>
                          </w:rPr>
                          <w:t>_</w:t>
                        </w:r>
                        <w:r>
                          <w:rPr>
                            <w:rFonts w:ascii="Georgia" w:eastAsiaTheme="minorEastAsia" w:hAnsi="Georgia" w:cs="Calibri" w:hint="eastAsia"/>
                          </w:rPr>
                          <w:t>aw</w:t>
                        </w:r>
                        <w:r>
                          <w:rPr>
                            <w:rFonts w:ascii="Georgia" w:hAnsi="Georgia" w:cs="Calibri"/>
                          </w:rPr>
                          <w:t>a</w:t>
                        </w:r>
                        <w:r>
                          <w:rPr>
                            <w:rFonts w:ascii="Georgia" w:eastAsiaTheme="minorEastAsia" w:hAnsi="Georgia" w:cs="Calibri" w:hint="eastAsia"/>
                          </w:rPr>
                          <w:t xml:space="preserve">ddr </w:t>
                        </w:r>
                        <w:proofErr w:type="spellStart"/>
                        <w:r>
                          <w:rPr>
                            <w:rFonts w:ascii="Georgia" w:eastAsiaTheme="minorEastAsia" w:hAnsi="Georgia" w:cs="Calibri" w:hint="eastAsia"/>
                          </w:rPr>
                          <w:t>m</w:t>
                        </w:r>
                        <w:r w:rsidRPr="00817283">
                          <w:rPr>
                            <w:rFonts w:ascii="Georgia" w:hAnsi="Georgia" w:cs="Calibri"/>
                            <w:b/>
                            <w:i/>
                            <w:iCs/>
                          </w:rPr>
                          <w:t>n</w:t>
                        </w:r>
                        <w:r>
                          <w:rPr>
                            <w:rFonts w:ascii="Georgia" w:hAnsi="Georgia" w:cs="Calibri"/>
                          </w:rPr>
                          <w:t>_a</w:t>
                        </w:r>
                        <w:r>
                          <w:rPr>
                            <w:rFonts w:ascii="Georgia" w:eastAsiaTheme="minorEastAsia" w:hAnsi="Georgia" w:cs="Calibri" w:hint="eastAsia"/>
                          </w:rPr>
                          <w:t>waddr</w:t>
                        </w:r>
                        <w:proofErr w:type="spellEnd"/>
                      </w:p>
                    </w:txbxContent>
                  </v:textbox>
                </v:shape>
                <v:line id="直線接點 477" o:spid="_x0000_s1325" style="position:absolute;flip:x;visibility:visible;mso-wrap-style:square" from="10481,24824" to="14528,24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7Hx5sQAAADcAAAADwAAAGRycy9kb3ducmV2LnhtbESPQWvCQBSE70L/w/IKvemmpZgS3QQp&#10;VbwI1Yb2+sg+k22zb0N2NfHfuwXB4zAz3zDLYrStOFPvjWMFz7MEBHHltOFaQfm1nr6B8AFZY+uY&#10;FFzIQ5E/TJaYaTfwns6HUIsIYZ+hgiaELpPSVw1Z9DPXEUfv6HqLIcq+lrrHIcJtK1+SZC4tGo4L&#10;DXb03lD1dzhZBdXw+WNW64+SdtuaDaff9pc2Sj09jqsFiEBjuIdv7a1W8Jqm8H8mHgGZX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sfHmxAAAANwAAAAPAAAAAAAAAAAA&#10;AAAAAKECAABkcnMvZG93bnJldi54bWxQSwUGAAAAAAQABAD5AAAAkgMAAAAA&#10;" strokecolor="#4a7ebb">
                  <v:stroke endarrow="open"/>
                </v:line>
                <v:shape id="等腰三角形 478" o:spid="_x0000_s1326" type="#_x0000_t5" style="position:absolute;left:21759;top:29099;width:1156;height:13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HgQsEA&#10;AADcAAAADwAAAGRycy9kb3ducmV2LnhtbERPS27CMBDdI/UO1iB1Bw4UQUgxqEKqCqwgcIAhniaB&#10;eBxiA+H2eIHE8un9Z4vWVOJGjSstKxj0IxDEmdUl5woO+99eDMJ5ZI2VZVLwIAeL+Udnhom2d97R&#10;LfW5CCHsElRQeF8nUrqsIIOub2viwP3bxqAPsMmlbvAewk0lh1E0lgZLDg0F1rQsKDunV6PAnY6b&#10;0dflL16a83a93sbV1FwHSn12259vEJ5a/xa/3CutYDQJa8OZcAT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h4ELBAAAA3AAAAA8AAAAAAAAAAAAAAAAAmAIAAGRycy9kb3du&#10;cmV2LnhtbFBLBQYAAAAABAAEAPUAAACGAwAAAAA=&#10;" fillcolor="window" strokecolor="#385d8a" strokeweight="2pt">
                  <v:textbox>
                    <w:txbxContent>
                      <w:p w:rsidR="00917185" w:rsidRDefault="00917185" w:rsidP="009161B3"/>
                    </w:txbxContent>
                  </v:textbox>
                </v:shape>
                <v:shape id="等腰三角形 479" o:spid="_x0000_s1327" type="#_x0000_t5" style="position:absolute;left:10612;top:29112;width:1156;height:13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1F2cQA&#10;AADcAAAADwAAAGRycy9kb3ducmV2LnhtbESP3YrCMBSE7xf2HcJZ8E5Tf9BajSKCqHvl3wMcm2Nb&#10;bU5qE7X79psFYS+HmfmGmc4bU4on1a6wrKDbiUAQp1YXnCk4HVftGITzyBpLy6TghxzMZ58fU0y0&#10;ffGengefiQBhl6CC3PsqkdKlORl0HVsRB+9ia4M+yDqTusZXgJtS9qJoKA0WHBZyrGiZU3o7PIwC&#10;dz1/D/r3dbw0t912u4vLsXl0lWp9NYsJCE+N/w+/2xutYDAaw9+ZcATk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tRdnEAAAA3AAAAA8AAAAAAAAAAAAAAAAAmAIAAGRycy9k&#10;b3ducmV2LnhtbFBLBQYAAAAABAAEAPUAAACJAwAAAAA=&#10;" fillcolor="window" strokecolor="#385d8a" strokeweight="2pt">
                  <v:textbox>
                    <w:txbxContent>
                      <w:p w:rsidR="00917185" w:rsidRDefault="00917185" w:rsidP="009161B3">
                        <w:pPr>
                          <w:pStyle w:val="Web"/>
                        </w:pPr>
                        <w:r>
                          <w:rPr>
                            <w:rFonts w:ascii="Georgia" w:hAnsi="Georgia" w:cs="Calibri"/>
                          </w:rPr>
                          <w:t> </w:t>
                        </w:r>
                      </w:p>
                    </w:txbxContent>
                  </v:textbox>
                </v:shape>
                <v:rect id="矩形 480" o:spid="_x0000_s1328" style="position:absolute;left:273;top:19639;width:63372;height:28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09fMEA&#10;AADcAAAADwAAAGRycy9kb3ducmV2LnhtbERPy4rCMBTdC/5DuMLsNJ2OSKlGEUGcmZXWeWwvzbUt&#10;09yUJtPH35uF4PJw3pvdYGrRUesqywpeFxEI4tzqigsFX9fjPAHhPLLG2jIpGMnBbjudbDDVtucL&#10;dZkvRAhhl6KC0vsmldLlJRl0C9sQB+5mW4M+wLaQusU+hJtaxlG0kgYrDg0lNnQoKf/L/o2C7+6D&#10;5adzPv55259Pv4fRVpdRqZfZsF+D8DT4p/jhftcKlkmYH86EIyC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FNPXzBAAAA3AAAAA8AAAAAAAAAAAAAAAAAmAIAAGRycy9kb3du&#10;cmV2LnhtbFBLBQYAAAAABAAEAPUAAACGAwAAAAA=&#10;" filled="f" strokecolor="black [3200]" strokeweight="2pt"/>
                <v:shape id="梯形 481" o:spid="_x0000_s1329" style="position:absolute;left:28078;top:28012;width:16687;height:3403;rotation:180;visibility:visible;mso-wrap-style:square;v-text-anchor:middle" coordsize="1668730,3403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PmLcUA&#10;AADcAAAADwAAAGRycy9kb3ducmV2LnhtbESPQWvCQBSE74X+h+UVvOkmRds0dZUoCCIomKb0+si+&#10;JqHZt2l21fjv3YLQ4zAz3zDz5WBacabeNZYVxJMIBHFpdcOVguJjM05AOI+ssbVMCq7kYLl4fJhj&#10;qu2Fj3TOfSUChF2KCmrvu1RKV9Zk0E1sRxy8b9sb9EH2ldQ9XgLctPI5il6kwYbDQo0drWsqf/KT&#10;UbB+LeK2wCzTn9f9bLV7o/z366DU6GnI3kF4Gvx/+N7eagXTJIa/M+EIy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Q+YtxQAAANwAAAAPAAAAAAAAAAAAAAAAAJgCAABkcnMv&#10;ZG93bnJldi54bWxQSwUGAAAAAAQABAD1AAAAigMAAAAA&#10;" adj="-11796480,,5400" path="m,340360l164864,,1503866,r164864,340360l,340360xe" fillcolor="#4f81bd" strokecolor="#385d8a" strokeweight="2pt">
                  <v:stroke joinstyle="miter"/>
                  <v:formulas/>
                  <v:path arrowok="t" o:connecttype="custom" o:connectlocs="0,340360;164864,0;1503866,0;1668730,340360;0,340360" o:connectangles="0,0,0,0,0" textboxrect="0,0,1668730,340360"/>
                  <v:textbox>
                    <w:txbxContent>
                      <w:p w:rsidR="00917185" w:rsidRDefault="00917185" w:rsidP="009161B3">
                        <w:pPr>
                          <w:pStyle w:val="Web"/>
                        </w:pPr>
                        <w:r>
                          <w:rPr>
                            <w:rFonts w:ascii="Georgia" w:hAnsi="Georgia" w:cs="Calibri"/>
                          </w:rPr>
                          <w:t> </w:t>
                        </w:r>
                      </w:p>
                    </w:txbxContent>
                  </v:textbox>
                </v:shape>
                <v:shape id="直線單箭頭接點 482" o:spid="_x0000_s1330" type="#_x0000_t32" style="position:absolute;left:31695;top:12516;width:0;height:154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NRc8YAAADcAAAADwAAAGRycy9kb3ducmV2LnhtbESPQWvCQBSE7wX/w/IEb3WjBAnRVVQq&#10;5GJBW8HjM/tMQrJvY3arqb++Wyj0OMzMN8xi1ZtG3KlzlWUFk3EEgji3uuJCwefH7jUB4TyyxsYy&#10;KfgmB6vl4GWBqbYPPtD96AsRIOxSVFB636ZSurwkg25sW+LgXW1n0AfZFVJ3+Ahw08hpFM2kwYrD&#10;QoktbUvK6+OXUbDN9lm22SX1++V0rt/MM76dDrFSo2G/noPw1Pv/8F870wriZAq/Z8IRkM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yTUXPGAAAA3AAAAA8AAAAAAAAA&#10;AAAAAAAAoQIAAGRycy9kb3ducmV2LnhtbFBLBQYAAAAABAAEAPkAAACUAwAAAAA=&#10;" strokecolor="#4a7ebb">
                  <v:stroke endarrow="open"/>
                </v:shape>
                <v:shape id="直線單箭頭接點 483" o:spid="_x0000_s1331" type="#_x0000_t32" style="position:absolute;left:42459;top:12519;width:0;height:154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9/06MYAAADcAAAADwAAAGRycy9kb3ducmV2LnhtbESPQWvCQBSE70L/w/IK3nRjDSVEV7FS&#10;IZcWtBU8PrPPJCT7Ns1uNfrruwXB4zAz3zDzZW8acabOVZYVTMYRCOLc6ooLBd9fm1ECwnlkjY1l&#10;UnAlB8vF02COqbYX3tJ55wsRIOxSVFB636ZSurwkg25sW+LgnWxn0AfZFVJ3eAlw08iXKHqVBisO&#10;CyW2tC4pr3e/RsE6+8iyt01Sfx73h/rd3OKf/TZWavjcr2YgPPX+Eb63M60gTqbwfyYcAbn4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Pf9OjGAAAA3AAAAA8AAAAAAAAA&#10;AAAAAAAAoQIAAGRycy9kb3ducmV2LnhtbFBLBQYAAAAABAAEAPkAAACUAwAAAAA=&#10;" strokecolor="#4a7ebb">
                  <v:stroke endarrow="open"/>
                </v:shape>
                <v:line id="直線接點 484" o:spid="_x0000_s1332" style="position:absolute;visibility:visible;mso-wrap-style:square" from="32757,18107" to="41665,18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LWhMUAAADcAAAADwAAAGRycy9kb3ducmV2LnhtbESP3WrCQBSE7wu+w3IEb4puKtJKdJVa&#10;8AdEqMYHOGSP2WD2bMhuk/j23YLQy2FmvmGW695WoqXGl44VvE0SEMS50yUXCq7ZdjwH4QOyxsox&#10;KXiQh/Vq8LLEVLuOz9ReQiEihH2KCkwIdSqlzw1Z9BNXE0fv5hqLIcqmkLrBLsJtJadJ8i4tlhwX&#10;DNb0ZSi/X36sgmm3la8tHqqwO33sv+vjJttkRqnRsP9cgAjUh//ws33QCmbzGfydiUdAr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WLWhMUAAADcAAAADwAAAAAAAAAA&#10;AAAAAAChAgAAZHJzL2Rvd25yZXYueG1sUEsFBgAAAAAEAAQA+QAAAJMDAAAAAA==&#10;" strokecolor="#4a7ebb">
                  <v:stroke dashstyle="dash"/>
                </v:line>
                <v:shape id="文字方塊 40" o:spid="_x0000_s1333" type="#_x0000_t202" style="position:absolute;left:29378;top:636;width:20782;height:135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4JRccA&#10;AADcAAAADwAAAGRycy9kb3ducmV2LnhtbESPQWvCQBSE7wX/w/IK3uqmQUtIXSUEQkXsQevF2zP7&#10;TEKzb2N2G2N/fbdQ6HGYmW+Y5Xo0rRiod41lBc+zCARxaXXDlYLjR/GUgHAeWWNrmRTcycF6NXlY&#10;Yqrtjfc0HHwlAoRdigpq77tUSlfWZNDNbEccvIvtDfog+0rqHm8BbloZR9GLNNhwWKixo7ym8vPw&#10;ZRRs8+Id9+fYJN9t/ra7ZN31eFooNX0cs1cQnkb/H/5rb7SCebKA3zPhCM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leCUXHAAAA3AAAAA8AAAAAAAAAAAAAAAAAmAIAAGRy&#10;cy9kb3ducmV2LnhtbFBLBQYAAAAABAAEAPUAAACMAwAAAAA=&#10;" filled="f" stroked="f" strokeweight=".5pt">
                  <v:textbox>
                    <w:txbxContent>
                      <w:p w:rsidR="00917185" w:rsidRDefault="00917185" w:rsidP="009161B3">
                        <w:pPr>
                          <w:pStyle w:val="Web"/>
                          <w:rPr>
                            <w:rFonts w:ascii="Georgia" w:eastAsiaTheme="minorEastAsia" w:hAnsi="Georgia" w:cs="Calibri"/>
                          </w:rPr>
                        </w:pPr>
                        <w:r>
                          <w:rPr>
                            <w:rFonts w:ascii="Georgia" w:hAnsi="Georgia" w:cs="Calibri"/>
                          </w:rPr>
                          <w:t>m</w:t>
                        </w:r>
                        <w:r>
                          <w:rPr>
                            <w:rFonts w:ascii="Georgia" w:eastAsiaTheme="minorEastAsia" w:hAnsi="Georgia" w:cs="Calibri" w:hint="eastAsia"/>
                          </w:rPr>
                          <w:t>0</w:t>
                        </w:r>
                        <w:r>
                          <w:rPr>
                            <w:rFonts w:ascii="Georgia" w:hAnsi="Georgia" w:cs="Calibri"/>
                          </w:rPr>
                          <w:t>_</w:t>
                        </w:r>
                        <w:r>
                          <w:rPr>
                            <w:rFonts w:ascii="Georgia" w:eastAsiaTheme="minorEastAsia" w:hAnsi="Georgia" w:cs="Calibri" w:hint="eastAsia"/>
                          </w:rPr>
                          <w:t>wvali</w:t>
                        </w:r>
                        <w:r>
                          <w:rPr>
                            <w:rFonts w:ascii="Georgia" w:hAnsi="Georgia" w:cs="Calibri"/>
                          </w:rPr>
                          <w:t>d</w:t>
                        </w:r>
                        <w:r>
                          <w:rPr>
                            <w:rFonts w:ascii="Georgia" w:eastAsiaTheme="minorEastAsia" w:hAnsi="Georgia" w:cs="Calibri" w:hint="eastAsia"/>
                          </w:rPr>
                          <w:t xml:space="preserve">,   </w:t>
                        </w:r>
                        <w:proofErr w:type="spellStart"/>
                        <w:r>
                          <w:rPr>
                            <w:rFonts w:ascii="Georgia" w:hAnsi="Georgia" w:cs="Calibri"/>
                          </w:rPr>
                          <w:t>m</w:t>
                        </w:r>
                        <w:r w:rsidRPr="00817283">
                          <w:rPr>
                            <w:rFonts w:ascii="Georgia" w:hAnsi="Georgia" w:cs="Calibri"/>
                            <w:b/>
                            <w:i/>
                            <w:iCs/>
                          </w:rPr>
                          <w:t>n</w:t>
                        </w:r>
                        <w:r>
                          <w:rPr>
                            <w:rFonts w:ascii="Georgia" w:hAnsi="Georgia" w:cs="Calibri"/>
                          </w:rPr>
                          <w:t>_</w:t>
                        </w:r>
                        <w:r>
                          <w:rPr>
                            <w:rFonts w:ascii="Georgia" w:eastAsiaTheme="minorEastAsia" w:hAnsi="Georgia" w:cs="Calibri" w:hint="eastAsia"/>
                          </w:rPr>
                          <w:t>wvali</w:t>
                        </w:r>
                        <w:r>
                          <w:rPr>
                            <w:rFonts w:ascii="Georgia" w:hAnsi="Georgia" w:cs="Calibri"/>
                          </w:rPr>
                          <w:t>d</w:t>
                        </w:r>
                        <w:proofErr w:type="spellEnd"/>
                        <w:r>
                          <w:rPr>
                            <w:rFonts w:ascii="Georgia" w:eastAsiaTheme="minorEastAsia" w:hAnsi="Georgia" w:cs="Calibri" w:hint="eastAsia"/>
                          </w:rPr>
                          <w:t>,</w:t>
                        </w:r>
                      </w:p>
                      <w:p w:rsidR="00917185" w:rsidRDefault="00917185" w:rsidP="009161B3">
                        <w:pPr>
                          <w:pStyle w:val="Web"/>
                          <w:rPr>
                            <w:rFonts w:ascii="Georgia" w:eastAsiaTheme="minorEastAsia" w:hAnsi="Georgia" w:cs="Calibri"/>
                          </w:rPr>
                        </w:pPr>
                        <w:r>
                          <w:rPr>
                            <w:rFonts w:ascii="Georgia" w:eastAsiaTheme="minorEastAsia" w:hAnsi="Georgia" w:cs="Calibri" w:hint="eastAsia"/>
                          </w:rPr>
                          <w:t xml:space="preserve">m0_wlast,     </w:t>
                        </w:r>
                        <w:proofErr w:type="spellStart"/>
                        <w:r>
                          <w:rPr>
                            <w:rFonts w:ascii="Georgia" w:eastAsiaTheme="minorEastAsia" w:hAnsi="Georgia" w:cs="Calibri" w:hint="eastAsia"/>
                          </w:rPr>
                          <w:t>m</w:t>
                        </w:r>
                        <w:r w:rsidRPr="00817283">
                          <w:rPr>
                            <w:rFonts w:ascii="Georgia" w:hAnsi="Georgia" w:cs="Calibri"/>
                            <w:b/>
                            <w:i/>
                            <w:iCs/>
                          </w:rPr>
                          <w:t>n</w:t>
                        </w:r>
                        <w:r>
                          <w:rPr>
                            <w:rFonts w:ascii="Georgia" w:eastAsiaTheme="minorEastAsia" w:hAnsi="Georgia" w:cs="Calibri" w:hint="eastAsia"/>
                          </w:rPr>
                          <w:t>_wlast</w:t>
                        </w:r>
                        <w:proofErr w:type="spellEnd"/>
                        <w:r>
                          <w:rPr>
                            <w:rFonts w:ascii="Georgia" w:eastAsiaTheme="minorEastAsia" w:hAnsi="Georgia" w:cs="Calibri" w:hint="eastAsia"/>
                          </w:rPr>
                          <w:t xml:space="preserve">, </w:t>
                        </w:r>
                      </w:p>
                      <w:p w:rsidR="00917185" w:rsidRDefault="00917185" w:rsidP="009161B3">
                        <w:pPr>
                          <w:pStyle w:val="Web"/>
                          <w:rPr>
                            <w:rFonts w:ascii="Georgia" w:eastAsiaTheme="minorEastAsia" w:hAnsi="Georgia" w:cs="Calibri"/>
                          </w:rPr>
                        </w:pPr>
                        <w:r>
                          <w:rPr>
                            <w:rFonts w:ascii="Georgia" w:eastAsiaTheme="minorEastAsia" w:hAnsi="Georgia" w:cs="Calibri" w:hint="eastAsia"/>
                          </w:rPr>
                          <w:t xml:space="preserve">m0_wdata </w:t>
                        </w:r>
                        <w:r>
                          <w:rPr>
                            <w:rFonts w:ascii="Georgia" w:eastAsiaTheme="minorEastAsia" w:hAnsi="Georgia" w:cs="Calibri"/>
                          </w:rPr>
                          <w:t>……</w:t>
                        </w:r>
                        <w:r>
                          <w:rPr>
                            <w:rFonts w:ascii="Georgia" w:eastAsiaTheme="minorEastAsia" w:hAnsi="Georgia" w:cs="Calibri" w:hint="eastAsia"/>
                          </w:rPr>
                          <w:t xml:space="preserve">. </w:t>
                        </w:r>
                        <w:proofErr w:type="spellStart"/>
                        <w:r>
                          <w:rPr>
                            <w:rFonts w:ascii="Georgia" w:eastAsiaTheme="minorEastAsia" w:hAnsi="Georgia" w:cs="Calibri" w:hint="eastAsia"/>
                          </w:rPr>
                          <w:t>m</w:t>
                        </w:r>
                        <w:r w:rsidRPr="00817283">
                          <w:rPr>
                            <w:rFonts w:ascii="Georgia" w:hAnsi="Georgia" w:cs="Calibri"/>
                            <w:b/>
                            <w:i/>
                            <w:iCs/>
                          </w:rPr>
                          <w:t>n</w:t>
                        </w:r>
                        <w:r>
                          <w:rPr>
                            <w:rFonts w:ascii="Georgia" w:eastAsiaTheme="minorEastAsia" w:hAnsi="Georgia" w:cs="Calibri" w:hint="eastAsia"/>
                          </w:rPr>
                          <w:t>_wdata</w:t>
                        </w:r>
                        <w:proofErr w:type="spellEnd"/>
                      </w:p>
                      <w:p w:rsidR="00917185" w:rsidRDefault="00917185" w:rsidP="009161B3">
                        <w:pPr>
                          <w:pStyle w:val="Web"/>
                          <w:rPr>
                            <w:rFonts w:ascii="Georgia" w:eastAsiaTheme="minorEastAsia" w:hAnsi="Georgia" w:cs="Calibri"/>
                          </w:rPr>
                        </w:pPr>
                        <w:r>
                          <w:rPr>
                            <w:rFonts w:ascii="Georgia" w:eastAsiaTheme="minorEastAsia" w:hAnsi="Georgia" w:cs="Calibri" w:hint="eastAsia"/>
                          </w:rPr>
                          <w:t xml:space="preserve">m0_wstrb     </w:t>
                        </w:r>
                        <w:proofErr w:type="spellStart"/>
                        <w:r>
                          <w:rPr>
                            <w:rFonts w:ascii="Georgia" w:eastAsiaTheme="minorEastAsia" w:hAnsi="Georgia" w:cs="Calibri" w:hint="eastAsia"/>
                          </w:rPr>
                          <w:t>m</w:t>
                        </w:r>
                        <w:r w:rsidRPr="00817283">
                          <w:rPr>
                            <w:rFonts w:ascii="Georgia" w:hAnsi="Georgia" w:cs="Calibri"/>
                            <w:b/>
                            <w:i/>
                            <w:iCs/>
                          </w:rPr>
                          <w:t>n</w:t>
                        </w:r>
                        <w:r>
                          <w:rPr>
                            <w:rFonts w:ascii="Georgia" w:eastAsiaTheme="minorEastAsia" w:hAnsi="Georgia" w:cs="Calibri" w:hint="eastAsia"/>
                          </w:rPr>
                          <w:t>_wstrb</w:t>
                        </w:r>
                        <w:proofErr w:type="spellEnd"/>
                      </w:p>
                      <w:p w:rsidR="00917185" w:rsidRDefault="00917185" w:rsidP="009161B3">
                        <w:pPr>
                          <w:pStyle w:val="Web"/>
                          <w:rPr>
                            <w:rFonts w:ascii="Georgia" w:eastAsiaTheme="minorEastAsia" w:hAnsi="Georgia" w:cs="Calibri"/>
                          </w:rPr>
                        </w:pPr>
                        <w:proofErr w:type="spellStart"/>
                        <w:r>
                          <w:rPr>
                            <w:rFonts w:ascii="Georgia" w:eastAsiaTheme="minorEastAsia" w:hAnsi="Georgia" w:cs="Calibri" w:hint="eastAsia"/>
                          </w:rPr>
                          <w:t>mo_bready</w:t>
                        </w:r>
                        <w:proofErr w:type="spellEnd"/>
                        <w:r>
                          <w:rPr>
                            <w:rFonts w:ascii="Georgia" w:eastAsiaTheme="minorEastAsia" w:hAnsi="Georgia" w:cs="Calibri" w:hint="eastAsia"/>
                          </w:rPr>
                          <w:t xml:space="preserve">    </w:t>
                        </w:r>
                        <w:proofErr w:type="spellStart"/>
                        <w:r>
                          <w:rPr>
                            <w:rFonts w:ascii="Georgia" w:eastAsiaTheme="minorEastAsia" w:hAnsi="Georgia" w:cs="Calibri" w:hint="eastAsia"/>
                          </w:rPr>
                          <w:t>m</w:t>
                        </w:r>
                        <w:r w:rsidRPr="00817283">
                          <w:rPr>
                            <w:rFonts w:ascii="Georgia" w:hAnsi="Georgia" w:cs="Calibri"/>
                            <w:b/>
                            <w:i/>
                            <w:iCs/>
                          </w:rPr>
                          <w:t>n</w:t>
                        </w:r>
                        <w:r>
                          <w:rPr>
                            <w:rFonts w:ascii="Georgia" w:eastAsiaTheme="minorEastAsia" w:hAnsi="Georgia" w:cs="Calibri" w:hint="eastAsia"/>
                          </w:rPr>
                          <w:t>_bready</w:t>
                        </w:r>
                        <w:proofErr w:type="spellEnd"/>
                      </w:p>
                    </w:txbxContent>
                  </v:textbox>
                </v:shape>
                <v:shape id="直線單箭頭接點 486" o:spid="_x0000_s1334" type="#_x0000_t32" style="position:absolute;left:36422;top:31415;width:1;height:21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hXcMYAAADcAAAADwAAAGRycy9kb3ducmV2LnhtbESPQWvCQBSE7wX/w/IEb3VjCRKiq6hU&#10;yKUFbQWPz+wzCcm+jdlV0/56Vyj0OMzMN8x82ZtG3KhzlWUFk3EEgji3uuJCwffX9jUB4TyyxsYy&#10;KfghB8vF4GWOqbZ33tFt7wsRIOxSVFB636ZSurwkg25sW+LgnW1n0AfZFVJ3eA9w08i3KJpKgxWH&#10;hRJb2pSU1/urUbDJPrJsvU3qz9PhWL+b3/hy2MVKjYb9agbCU+//w3/tTCuIkyk8z4QjIBc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OoV3DGAAAA3AAAAA8AAAAAAAAA&#10;AAAAAAAAoQIAAGRycy9kb3ducmV2LnhtbFBLBQYAAAAABAAEAPkAAACUAwAAAAA=&#10;" strokecolor="#4a7ebb">
                  <v:stroke endarrow="open"/>
                </v:shape>
                <v:shape id="直線單箭頭接點 487" o:spid="_x0000_s1335" type="#_x0000_t32" style="position:absolute;left:23063;top:29712;width:5839;height: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K4HsMQAAADcAAAADwAAAGRycy9kb3ducmV2LnhtbESPQWvCQBSE70L/w/IKvZlNtakhuooI&#10;oV7VFurtmX0modm3IbvR+O+7guBxmJlvmMVqMI24UOdqywreoxgEcWF1zaWC70M+TkE4j6yxsUwK&#10;buRgtXwZLTDT9so7uux9KQKEXYYKKu/bTEpXVGTQRbYlDt7ZdgZ9kF0pdYfXADeNnMTxpzRYc1io&#10;sKVNRcXfvjcKpufT8JX6tUzzX7vp+yRJfvKjUm+vw3oOwtPgn+FHe6sVfKQzuJ8JR0A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rgewxAAAANwAAAAPAAAAAAAAAAAA&#10;AAAAAKECAABkcnMvZG93bnJldi54bWxQSwUGAAAAAAQABAD5AAAAkgMAAAAA&#10;" strokecolor="#4579b8 [3044]">
                  <v:stroke endarrow="open"/>
                </v:shape>
                <v:shape id="直線單箭頭接點 490" o:spid="_x0000_s1336" type="#_x0000_t32" style="position:absolute;left:19648;top:44124;width:12;height:698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RfS/MMAAADcAAAADwAAAGRycy9kb3ducmV2LnhtbERPTUvDQBC9C/0PyxS82Y0SRdNuS6kI&#10;SsGSKpTeptkxCc3Oht21if/eOQgeH+97sRpdpy4UYuvZwO0sA0VcedtybeDz4+XmEVRMyBY7z2Tg&#10;hyKslpOrBRbWD1zSZZ9qJSEcCzTQpNQXWseqIYdx5nti4b58cJgEhlrbgIOEu07fZdmDdtiyNDTY&#10;06ah6rz/dlLynJf328P2lFO53g2nt+N7Ckdjrqfjeg4q0Zj+xX/uV2sgf5L5ckaOgF7+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EX0vzDAAAA3AAAAA8AAAAAAAAAAAAA&#10;AAAAoQIAAGRycy9kb3ducmV2LnhtbFBLBQYAAAAABAAEAPkAAACRAwAAAAA=&#10;" strokecolor="#4579b8 [3044]">
                  <v:stroke endarrow="open"/>
                </v:shape>
                <v:shape id="直線單箭頭接點 492" o:spid="_x0000_s1337" type="#_x0000_t32" style="position:absolute;left:37665;top:41036;width:48;height:1007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npEMUAAADcAAAADwAAAGRycy9kb3ducmV2LnhtbESPX2vCMBTF3wW/Q7iCb5oq3XDVKLIh&#10;bAiTusHw7dpc22JzU5LMdt9+GQx8PJw/P85q05tG3Mj52rKC2TQBQVxYXXOp4PNjN1mA8AFZY2OZ&#10;FPyQh816OFhhpm3HOd2OoRRxhH2GCqoQ2kxKX1Rk0E9tSxy9i3UGQ5SulNphF8dNI+dJ8igN1hwJ&#10;Fbb0XFFxPX6bCHlJ84f91/6cUr49dOe303twJ6XGo367BBGoD/fwf/tVK0if5vB3Jh4B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onpEMUAAADcAAAADwAAAAAAAAAA&#10;AAAAAAChAgAAZHJzL2Rvd25yZXYueG1sUEsFBgAAAAAEAAQA+QAAAJMDAAAAAA==&#10;" strokecolor="#4579b8 [3044]">
                  <v:stroke endarrow="open"/>
                </v:shape>
                <v:shape id="文字方塊 493" o:spid="_x0000_s1338" type="#_x0000_t202" style="position:absolute;top:51114;width:63139;height:40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aXisgA&#10;AADcAAAADwAAAGRycy9kb3ducmV2LnhtbESPT0vDQBTE7wW/w/KEXordaKy1sdsixf6htzZV6e2R&#10;fSbB7NuQXZP47V2h0OMwM79h5sveVKKlxpWWFdyPIxDEmdUl5wpO6fruGYTzyBory6TglxwsFzeD&#10;OSbadnyg9uhzESDsElRQeF8nUrqsIINubGvi4H3ZxqAPssmlbrALcFPJhyh6kgZLDgsF1rQqKPs+&#10;/hgF51H+uXf95r2LJ3H9tm3T6YdOlRre9q8vIDz1/hq+tHdaweMshv8z4QjIx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ShpeKyAAAANwAAAAPAAAAAAAAAAAAAAAAAJgCAABk&#10;cnMvZG93bnJldi54bWxQSwUGAAAAAAQABAD1AAAAjQMAAAAA&#10;" fillcolor="white [3201]" stroked="f" strokeweight=".5pt">
                  <v:textbox>
                    <w:txbxContent>
                      <w:p w:rsidR="00917185" w:rsidRPr="00357937" w:rsidRDefault="00917185" w:rsidP="009161B3">
                        <w:pPr>
                          <w:rPr>
                            <w:rFonts w:eastAsiaTheme="minorEastAsia"/>
                          </w:rPr>
                        </w:pPr>
                        <w:r>
                          <w:rPr>
                            <w:rFonts w:eastAsiaTheme="minorEastAsia" w:hint="eastAsia"/>
                          </w:rPr>
                          <w:t xml:space="preserve">   </w:t>
                        </w:r>
                        <w:proofErr w:type="gramStart"/>
                        <w:r>
                          <w:rPr>
                            <w:rFonts w:eastAsiaTheme="minorEastAsia" w:hint="eastAsia"/>
                          </w:rPr>
                          <w:t>bid</w:t>
                        </w:r>
                        <w:proofErr w:type="gramEnd"/>
                        <w:r>
                          <w:rPr>
                            <w:rFonts w:eastAsiaTheme="minorEastAsia" w:hint="eastAsia"/>
                          </w:rPr>
                          <w:t xml:space="preserve">            slv0_awready          slv0_wready    slv0_bvalid   bresp </w:t>
                        </w:r>
                      </w:p>
                    </w:txbxContent>
                  </v:textbox>
                </v:shape>
                <v:shape id="直線單箭頭接點 497" o:spid="_x0000_s1339" type="#_x0000_t32" style="position:absolute;left:3942;top:30924;width:0;height:188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eRbcUAAADcAAAADwAAAGRycy9kb3ducmV2LnhtbESPzWrDMBCE74G8g9hAbomcH7euYzmE&#10;gEmvTVtob1trY5tYK2PJifv2VaHQ4zAz3zDZfjStuFHvGssKVssIBHFpdcOVgrfXYpGAcB5ZY2uZ&#10;FHyTg30+nWSYanvnF7qdfSUChF2KCmrvu1RKV9Zk0C1tRxy8i+0N+iD7Suoe7wFuWrmOogdpsOGw&#10;UGNHx5rK63kwCjaXr/GU+INMig97HIY4jt+LT6Xms/GwA+Fp9P/hv/azVrB9eoTfM+EIyPw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XeRbcUAAADcAAAADwAAAAAAAAAA&#10;AAAAAAChAgAAZHJzL2Rvd25yZXYueG1sUEsFBgAAAAAEAAQA+QAAAJMDAAAAAA==&#10;" strokecolor="#4579b8 [3044]">
                  <v:stroke endarrow="open"/>
                </v:shape>
                <v:shape id="直線單箭頭接點 501" o:spid="_x0000_s1340" type="#_x0000_t32" style="position:absolute;left:23532;top:16697;width:0;height:55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3PDw8cAAADcAAAADwAAAGRycy9kb3ducmV2LnhtbESPQWvCQBSE7wX/w/KE3upGsSKpm6BS&#10;IZcK2gZ6fM0+k5Ds2zS71bS/3hWEHoeZ+YZZpYNpxZl6V1tWMJ1EIIgLq2suFXy8756WIJxH1tha&#10;JgW/5CBNRg8rjLW98IHOR1+KAGEXo4LK+y6W0hUVGXQT2xEH72R7gz7IvpS6x0uAm1bOomghDdYc&#10;FirsaFtR0Rx/jIJt9pZlm92y2X/ln82r+Zt/54e5Uo/jYf0CwtPg/8P3dqYVPEdTuJ0JR0Am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Xc8PDxwAAANwAAAAPAAAAAAAA&#10;AAAAAAAAAKECAABkcnMvZG93bnJldi54bWxQSwUGAAAAAAQABAD5AAAAlQMAAAAA&#10;" strokecolor="#4a7ebb">
                  <v:stroke endarrow="open"/>
                </v:shape>
                <v:shape id="文字方塊 191" o:spid="_x0000_s1341" type="#_x0000_t202" style="position:absolute;left:52562;top:44996;width:6544;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6b9cQA&#10;AADcAAAADwAAAGRycy9kb3ducmV2LnhtbESPzarCMBSE94LvEM4Fd5peQZFqFCmIIrrwZ+Pu3ObY&#10;ltuc1CZq9emNILgcZuYbZjJrTCluVLvCsoLfXgSCOLW64EzB8bDojkA4j6yxtEwKHuRgNm23Jhhr&#10;e+cd3fY+EwHCLkYFufdVLKVLczLoerYiDt7Z1gZ9kHUmdY33ADel7EfRUBosOCzkWFGSU/q/vxoF&#10;62Sxxd1f34yeZbLcnOfV5XgaKNX5aeZjEJ4a/w1/2iutYBAN4X0mHAE5f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m/XEAAAA3AAAAA8AAAAAAAAAAAAAAAAAmAIAAGRycy9k&#10;b3ducmV2LnhtbFBLBQYAAAAABAAEAPUAAACJAwAAAAA=&#10;" filled="f" stroked="f" strokeweight=".5pt">
                  <v:textbox>
                    <w:txbxContent>
                      <w:p w:rsidR="00917185" w:rsidRPr="0093628D" w:rsidRDefault="00917185" w:rsidP="009161B3">
                        <w:pPr>
                          <w:pStyle w:val="Web"/>
                          <w:rPr>
                            <w:rFonts w:eastAsiaTheme="minorEastAsia"/>
                          </w:rPr>
                        </w:pPr>
                        <w:r>
                          <w:rPr>
                            <w:rFonts w:ascii="Georgia" w:hAnsi="Georgia" w:cs="Calibri"/>
                          </w:rPr>
                          <w:t>2’b</w:t>
                        </w:r>
                        <w:r>
                          <w:rPr>
                            <w:rFonts w:ascii="Georgia" w:eastAsiaTheme="minorEastAsia" w:hAnsi="Georgia" w:cs="Calibri" w:hint="eastAsia"/>
                          </w:rPr>
                          <w:t>00</w:t>
                        </w:r>
                      </w:p>
                    </w:txbxContent>
                  </v:textbox>
                </v:shape>
                <v:shape id="直線單箭頭接點 507" o:spid="_x0000_s1342" type="#_x0000_t32" style="position:absolute;left:56055;top:47703;width:0;height:42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5wLd8MAAADcAAAADwAAAGRycy9kb3ducmV2LnhtbESPQYvCMBSE7wv+h/AEb2uqS9dSjSJC&#10;Wa+6u6C3Z/Nsi81LaVKt/94IgsdhZr5hFqve1OJKrassK5iMIxDEudUVFwr+frPPBITzyBpry6Tg&#10;Tg5Wy8HHAlNtb7yj694XIkDYpaig9L5JpXR5SQbd2DbEwTvb1qAPsi2kbvEW4KaW0yj6lgYrDgsl&#10;NrQpKb/sO6Pg63zqfxK/lkl2sJuui+P4PzsqNRr26zkIT71/h1/trVYQRzN4nglHQC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OcC3fDAAAA3AAAAA8AAAAAAAAAAAAA&#10;AAAAoQIAAGRycy9kb3ducmV2LnhtbFBLBQYAAAAABAAEAPkAAACRAwAAAAA=&#10;" strokecolor="#4579b8 [3044]">
                  <v:stroke endarrow="open"/>
                </v:shape>
                <v:shape id="直線單箭頭接點 512" o:spid="_x0000_s1343" type="#_x0000_t32" style="position:absolute;left:46970;top:41034;width:3;height:100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I+MsQAAADcAAAADwAAAGRycy9kb3ducmV2LnhtbESPzWrDMBCE74G+g9hCb7HsBAfjRgkm&#10;YJpr0wTa29ba2KbWyljyT9++KhR6HGbmG2Z/XEwnJhpca1lBEsUgiCurW64VXN/KdQbCeWSNnWVS&#10;8E0OjoeH1R5zbWd+peniaxEg7HJU0Hjf51K6qiGDLrI9cfDudjDogxxqqQecA9x0chPHO2mw5bDQ&#10;YE+nhqqvy2gUbO+fy0vmC5mV7/Y0jmma3soPpZ4el+IZhKfF/4f/2metIE028HsmHAF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Mj4yxAAAANwAAAAPAAAAAAAAAAAA&#10;AAAAAKECAABkcnMvZG93bnJldi54bWxQSwUGAAAAAAQABAD5AAAAkgMAAAAA&#10;" strokecolor="#4579b8 [3044]">
                  <v:stroke endarrow="open"/>
                </v:shape>
                <v:rect id="矩形 527" o:spid="_x0000_s1344" style="position:absolute;left:29670;top:33537;width:13507;height:2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zpE8QA&#10;AADcAAAADwAAAGRycy9kb3ducmV2LnhtbESPzWrDMBCE74G+g9hCb4ls0ybGjWJKobT0EvLzAIu1&#10;tZ1YKyPJsZunjwKFHoeZ+YZZl5PpxIWcby0rSBcJCOLK6pZrBcfDxzwH4QOyxs4yKfglD+XmYbbG&#10;QtuRd3TZh1pECPsCFTQh9IWUvmrIoF/Ynjh6P9YZDFG6WmqHY4SbTmZJspQGW44LDfb03lB13g9G&#10;gU234fswPg9Mo/vM21PVXVe5Uk+P09sriEBT+A//tb+0gpdsBfcz8QjIz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M6RPEAAAA3AAAAA8AAAAAAAAAAAAAAAAAmAIAAGRycy9k&#10;b3ducmV2LnhtbFBLBQYAAAAABAAEAPUAAACJAwAAAAA=&#10;" fillcolor="#4f81bd [3204]" strokecolor="#243f60 [1604]" strokeweight="2pt">
                  <v:textbox>
                    <w:txbxContent>
                      <w:p w:rsidR="00917185" w:rsidRPr="00DD7563" w:rsidRDefault="00917185" w:rsidP="009161B3">
                        <w:pPr>
                          <w:pStyle w:val="Web"/>
                          <w:jc w:val="center"/>
                          <w:rPr>
                            <w:rFonts w:eastAsiaTheme="minorEastAsia"/>
                          </w:rPr>
                        </w:pPr>
                        <w:proofErr w:type="gramStart"/>
                        <w:r>
                          <w:rPr>
                            <w:rFonts w:eastAsiaTheme="minorEastAsia" w:hint="eastAsia"/>
                          </w:rPr>
                          <w:t>registers</w:t>
                        </w:r>
                        <w:proofErr w:type="gramEnd"/>
                      </w:p>
                    </w:txbxContent>
                  </v:textbox>
                </v:rect>
                <v:rect id="矩形 525" o:spid="_x0000_s1345" style="position:absolute;left:32249;top:38433;width:10928;height:26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VAg8UA&#10;AADcAAAADwAAAGRycy9kb3ducmV2LnhtbESPT2sCMRTE7wW/Q3iF3mq2C1pdjSKiKJQi/rn09rp5&#10;bhY3L0uS6vrtm0LB4zAzv2Gm88424ko+1I4VvPUzEMSl0zVXCk7H9esIRIjIGhvHpOBOAeaz3tMU&#10;C+1uvKfrIVYiQTgUqMDE2BZShtKQxdB3LXHyzs5bjEn6SmqPtwS3jcyzbCgt1pwWDLa0NFReDj9W&#10;weVrtfvcjU/52urNd1bH97HxH0q9PHeLCYhIXXyE/9tbrWCQD+DvTDoCcv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hUCDxQAAANwAAAAPAAAAAAAAAAAAAAAAAJgCAABkcnMv&#10;ZG93bnJldi54bWxQSwUGAAAAAAQABAD1AAAAigMAAAAA&#10;" fillcolor="#4f81bd" strokecolor="#385d8a" strokeweight="2pt">
                  <v:textbox>
                    <w:txbxContent>
                      <w:p w:rsidR="00917185" w:rsidRPr="00590256" w:rsidRDefault="00917185" w:rsidP="00590256">
                        <w:pPr>
                          <w:pStyle w:val="Web"/>
                          <w:rPr>
                            <w:rFonts w:eastAsiaTheme="minorEastAsia"/>
                          </w:rPr>
                        </w:pPr>
                        <w:r>
                          <w:rPr>
                            <w:rFonts w:eastAsiaTheme="minorEastAsia" w:hint="eastAsia"/>
                          </w:rPr>
                          <w:t>slv0_wready</w:t>
                        </w:r>
                      </w:p>
                    </w:txbxContent>
                  </v:textbox>
                </v:rect>
                <v:shape id="等腰三角形 526" o:spid="_x0000_s1346" type="#_x0000_t5" style="position:absolute;left:41833;top:39227;width:1150;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DxK8QA&#10;AADcAAAADwAAAGRycy9kb3ducmV2LnhtbESP3YrCMBSE74V9h3AWvNPUn5XaNcoiiLpX/j3AsTnb&#10;dm1OahO1vr0RBC+HmfmGmcwaU4or1a6wrKDXjUAQp1YXnCk47BedGITzyBpLy6TgTg5m04/WBBNt&#10;b7yl685nIkDYJagg975KpHRpTgZd11bEwfuztUEfZJ1JXeMtwE0p+1E0kgYLDgs5VjTPKT3tLkaB&#10;+z/+DgfnZTw3p816vYnLsbn0lGp/Nj/fIDw1/h1+tVdawVd/BM8z4QjI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g8SvEAAAA3AAAAA8AAAAAAAAAAAAAAAAAmAIAAGRycy9k&#10;b3ducmV2LnhtbFBLBQYAAAAABAAEAPUAAACJAwAAAAA=&#10;" fillcolor="window" strokecolor="#385d8a" strokeweight="2pt">
                  <v:textbox>
                    <w:txbxContent>
                      <w:p w:rsidR="00917185" w:rsidRDefault="00917185" w:rsidP="00590256">
                        <w:pPr>
                          <w:pStyle w:val="Web"/>
                        </w:pPr>
                        <w:r>
                          <w:rPr>
                            <w:rFonts w:ascii="Georgia" w:hAnsi="Georgia" w:cs="Calibri"/>
                          </w:rPr>
                          <w:t> </w:t>
                        </w:r>
                      </w:p>
                    </w:txbxContent>
                  </v:textbox>
                </v:shape>
                <v:rect id="矩形 537" o:spid="_x0000_s1347" style="position:absolute;left:43702;top:38398;width:10922;height:2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LtssUA&#10;AADcAAAADwAAAGRycy9kb3ducmV2LnhtbESPQWsCMRSE74L/IbyCN81Waa1bo4goFoqI1ou35+Z1&#10;s7h5WZKo23/fFAoeh5n5hpnOW1uLG/lQOVbwPMhAEBdOV1wqOH6t+28gQkTWWDsmBT8UYD7rdqaY&#10;a3fnPd0OsRQJwiFHBSbGJpcyFIYshoFriJP37bzFmKQvpfZ4T3Bby2GWvUqLFacFgw0tDRWXw9Uq&#10;uJxWu+1uchyurd6csyqOJ8Z/KtV7ahfvICK18RH+b39oBS+jMfydSUdAz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wu2yxQAAANwAAAAPAAAAAAAAAAAAAAAAAJgCAABkcnMv&#10;ZG93bnJldi54bWxQSwUGAAAAAAQABAD1AAAAigMAAAAA&#10;" fillcolor="#4f81bd" strokecolor="#385d8a" strokeweight="2pt">
                  <v:textbox>
                    <w:txbxContent>
                      <w:p w:rsidR="00917185" w:rsidRPr="00590256" w:rsidRDefault="00917185" w:rsidP="00590256">
                        <w:pPr>
                          <w:pStyle w:val="Web"/>
                          <w:rPr>
                            <w:rFonts w:eastAsiaTheme="minorEastAsia"/>
                          </w:rPr>
                        </w:pPr>
                        <w:r>
                          <w:t>slv0_</w:t>
                        </w:r>
                        <w:r>
                          <w:rPr>
                            <w:rFonts w:eastAsiaTheme="minorEastAsia" w:hint="eastAsia"/>
                          </w:rPr>
                          <w:t>bvalid</w:t>
                        </w:r>
                      </w:p>
                    </w:txbxContent>
                  </v:textbox>
                </v:rect>
                <v:shape id="等腰三角形 538" o:spid="_x0000_s1348" type="#_x0000_t5" style="position:absolute;left:53323;top:39181;width:1143;height:13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pWH8EA&#10;AADcAAAADwAAAGRycy9kb3ducmV2LnhtbERPy4rCMBTdD/gP4QruxtTxQa1GEUFmdOXrA67Nta02&#10;N50mav17sxBcHs57Om9MKe5Uu8Kygl43AkGcWl1wpuB4WH3HIJxH1lhaJgVPcjCftb6mmGj74B3d&#10;9z4TIYRdggpy76tESpfmZNB1bUUcuLOtDfoA60zqGh8h3JTyJ4pG0mDBoSHHipY5pdf9zShwl9Nm&#10;0P//jZfmul2vt3E5NreeUp12s5iA8NT4j/jt/tMKhv2wNpwJR0DO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yqVh/BAAAA3AAAAA8AAAAAAAAAAAAAAAAAmAIAAGRycy9kb3du&#10;cmV2LnhtbFBLBQYAAAAABAAEAPUAAACGAwAAAAA=&#10;" fillcolor="window" strokecolor="#385d8a" strokeweight="2pt">
                  <v:textbox>
                    <w:txbxContent>
                      <w:p w:rsidR="00917185" w:rsidRDefault="00917185" w:rsidP="00590256">
                        <w:pPr>
                          <w:pStyle w:val="Web"/>
                        </w:pPr>
                        <w:r>
                          <w:rPr>
                            <w:rFonts w:ascii="Georgia" w:hAnsi="Georgia" w:cs="Calibri"/>
                          </w:rPr>
                          <w:t> </w:t>
                        </w:r>
                      </w:p>
                    </w:txbxContent>
                  </v:textbox>
                </v:shape>
                <v:shapetype id="_x0000_t135" coordsize="21600,21600" o:spt="135" path="m10800,qx21600,10800,10800,21600l,21600,,xe">
                  <v:stroke joinstyle="miter"/>
                  <v:path gradientshapeok="t" o:connecttype="rect" textboxrect="0,3163,18437,18437"/>
                </v:shapetype>
                <v:shape id="流程圖: 延遲 465" o:spid="_x0000_s1349" type="#_x0000_t135" style="position:absolute;left:22913;top:42060;width:3820;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QwdMQA&#10;AADcAAAADwAAAGRycy9kb3ducmV2LnhtbESP3WrCQBSE7wXfYTmCd3WjWAnRVUSUSikVfx7gkD0m&#10;wezZsLuNaZ++KwheDjPzDbNYdaYWLTlfWVYwHiUgiHOrKy4UXM67txSED8gaa8uk4Jc8rJb93gIz&#10;be98pPYUChEh7DNUUIbQZFL6vCSDfmQb4uhdrTMYonSF1A7vEW5qOUmSmTRYcVwosaFNSfnt9GMU&#10;/G1TZz/S9vvaFIdP/NrXnW93Sg0H3XoOIlAXXuFne68VTGfv8DgTj4B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EMHTEAAAA3AAAAA8AAAAAAAAAAAAAAAAAmAIAAGRycy9k&#10;b3ducmV2LnhtbFBLBQYAAAAABAAEAPUAAACJAwAAAAA=&#10;" fillcolor="#4f81bd [3204]" strokecolor="#243f60 [1604]" strokeweight="2pt"/>
                <v:shapetype id="_x0000_t120" coordsize="21600,21600" o:spt="120" path="m10800,qx,10800,10800,21600,21600,10800,10800,xe">
                  <v:path gradientshapeok="t" o:connecttype="custom" o:connectlocs="10800,0;3163,3163;0,10800;3163,18437;10800,21600;18437,18437;21600,10800;18437,3163" textboxrect="3163,3163,18437,18437"/>
                </v:shapetype>
                <v:shape id="流程圖: 接點 508" o:spid="_x0000_s1350" type="#_x0000_t120" style="position:absolute;left:26733;top:42535;width:937;height:10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Cy+MMA&#10;AADcAAAADwAAAGRycy9kb3ducmV2LnhtbERP3WrCMBS+H/gO4QjezVSlQ6pRhj8o2xiu6wMcm7O2&#10;2JyUJrb17ZeLwS4/vv/1djC16Kh1lWUFs2kEgji3uuJCQfZ9fF6CcB5ZY22ZFDzIwXYzelpjom3P&#10;X9SlvhAhhF2CCkrvm0RKl5dk0E1tQxy4H9sa9AG2hdQt9iHc1HIeRS/SYMWhocSGdiXlt/RuFOwX&#10;b5fzPM4Oj4/D4GJ7vJ7w812pyXh4XYHwNPh/8Z/7rBXEUVgbzoQjI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iCy+MMAAADcAAAADwAAAAAAAAAAAAAAAACYAgAAZHJzL2Rv&#10;d25yZXYueG1sUEsFBgAAAAAEAAQA9QAAAIgDAAAAAA==&#10;" fillcolor="#4f81bd [3204]" strokecolor="#243f60 [1604]" strokeweight="2pt"/>
                <v:shape id="流程圖: 接點 541" o:spid="_x0000_s1351" type="#_x0000_t120" style="position:absolute;left:26731;top:44994;width:933;height:10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CipcUA&#10;AADcAAAADwAAAGRycy9kb3ducmV2LnhtbESPW2vCQBSE3wv9D8sp+FY3XlIkuop4QdEi3n7AafY0&#10;CWbPhuyq8d+7QqGPw8x8w4wmjSnFjWpXWFbQaUcgiFOrC84UnE/LzwEI55E1lpZJwYMcTMbvbyNM&#10;tL3zgW5Hn4kAYZeggtz7KpHSpTkZdG1bEQfv19YGfZB1JnWN9wA3pexG0Zc0WHBYyLGiWU7p5Xg1&#10;Cua9zX7djc+Lx/eicbFd/qxwt1Wq9dFMhyA8Nf4//NdeawVxvwOvM+EIyPE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cKKlxQAAANwAAAAPAAAAAAAAAAAAAAAAAJgCAABkcnMv&#10;ZG93bnJldi54bWxQSwUGAAAAAAQABAD1AAAAigMAAAAA&#10;" fillcolor="#4f81bd [3204]" strokecolor="#243f60 [1604]" strokeweight="2pt">
                  <v:textbox>
                    <w:txbxContent>
                      <w:p w:rsidR="00917185" w:rsidRDefault="00917185" w:rsidP="00F64CBC"/>
                    </w:txbxContent>
                  </v:textbox>
                </v:shape>
                <v:line id="直線接點 542" o:spid="_x0000_s1352" style="position:absolute;visibility:visible;mso-wrap-style:square" from="27670,43054" to="37665,431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2CR8UAAADcAAAADwAAAGRycy9kb3ducmV2LnhtbESPUWvCQBCE3wv9D8cW+lYvTato6iki&#10;CNL2pdYfsObWJJjbi3erxv76XqHg4zAz3zDTee9adaYQG88GngcZKOLS24YrA9vv1dMYVBRki61n&#10;MnClCPPZ/d0UC+sv/EXnjVQqQTgWaKAW6QqtY1mTwzjwHXHy9j44lCRDpW3AS4K7VudZNtIOG04L&#10;NXa0rKk8bE7OwPHjcx2vuzaX0fDn/RAW44m8RGMeH/rFGyihXm7h//baGhi+5vB3Jh0BP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Y2CR8UAAADcAAAADwAAAAAAAAAA&#10;AAAAAAChAgAAZHJzL2Rvd25yZXYueG1sUEsFBgAAAAAEAAQA+QAAAJMDAAAAAA==&#10;" strokecolor="#4579b8 [3044]"/>
                <v:line id="直線接點 543" o:spid="_x0000_s1353" style="position:absolute;flip:y;visibility:visible;mso-wrap-style:square" from="27668,45401" to="46973,45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ov6McAAADcAAAADwAAAGRycy9kb3ducmV2LnhtbESPT2vCQBTE7wW/w/KE3szG+qcSXaUU&#10;xGChtdpDj4/sMwnNvk2zq4n99K4g9DjMzG+YxaozlThT40rLCoZRDII4s7rkXMHXYT2YgXAeWWNl&#10;mRRcyMFq2XtYYKJty5903vtcBAi7BBUU3teJlC4ryKCLbE0cvKNtDPogm1zqBtsAN5V8iuOpNFhy&#10;WCiwpteCsp/9yShIU95u/3j98T3c/W78qHx7H7fPSj32u5c5CE+d/w/f26lWMBmP4HYmHAG5v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PKi/oxwAAANwAAAAPAAAAAAAA&#10;AAAAAAAAAKECAABkcnMvZG93bnJldi54bWxQSwUGAAAAAAQABAD5AAAAlQMAAAAA&#10;" strokecolor="#4579b8 [3044]"/>
                <v:line id="直線接點 544" o:spid="_x0000_s1354" style="position:absolute;visibility:visible;mso-wrap-style:square" from="19647,44121" to="22913,441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qMUAAADcAAAADwAAAGRycy9kb3ducmV2LnhtbESPUWsCMRCE34X+h7CFvmmuVkVPo0ih&#10;IG1fqv6A9bLeHV4212Srp7/eFAp9HGbmG2ax6lyjzhRi7dnA8yADRVx4W3NpYL97609BRUG22Hgm&#10;A1eKsFo+9BaYW3/hLzpvpVQJwjFHA5VIm2sdi4ocxoFviZN39MGhJBlKbQNeEtw1ephlE+2w5rRQ&#10;YUuvFRWn7Y8z8P3xuYnXQzOUyfj2fgrr6UxeojFPj916Dkqok//wX3tjDYxHI/g9k46AXt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i/qMUAAADcAAAADwAAAAAAAAAA&#10;AAAAAAChAgAAZHJzL2Rvd25yZXYueG1sUEsFBgAAAAAEAAQA+QAAAJMDAAAAAA==&#10;" strokecolor="#4579b8 [3044]"/>
                <w10:anchorlock/>
              </v:group>
            </w:pict>
          </mc:Fallback>
        </mc:AlternateContent>
      </w:r>
    </w:p>
    <w:p w:rsidR="009161B3" w:rsidRDefault="009161B3" w:rsidP="009161B3">
      <w:pPr>
        <w:widowControl/>
        <w:snapToGrid/>
        <w:spacing w:line="240" w:lineRule="auto"/>
        <w:rPr>
          <w:rFonts w:ascii="Times New Roman" w:eastAsia="新細明體" w:hAnsi="Times New Roman" w:cs="Times New Roman"/>
          <w:kern w:val="0"/>
          <w:sz w:val="20"/>
          <w:szCs w:val="20"/>
        </w:rPr>
      </w:pPr>
    </w:p>
    <w:p w:rsidR="007D7597" w:rsidRDefault="007D7597" w:rsidP="009161B3">
      <w:pPr>
        <w:widowControl/>
        <w:snapToGrid/>
        <w:spacing w:line="240" w:lineRule="auto"/>
        <w:rPr>
          <w:rFonts w:ascii="Times New Roman" w:eastAsia="新細明體" w:hAnsi="Times New Roman" w:cs="Times New Roman"/>
          <w:kern w:val="0"/>
          <w:sz w:val="20"/>
          <w:szCs w:val="20"/>
        </w:rPr>
      </w:pPr>
      <w:r>
        <w:rPr>
          <w:rFonts w:eastAsiaTheme="minorEastAsia" w:hint="eastAsia"/>
          <w:noProof/>
        </w:rPr>
        <w:lastRenderedPageBreak/>
        <mc:AlternateContent>
          <mc:Choice Requires="wpc">
            <w:drawing>
              <wp:inline distT="0" distB="0" distL="0" distR="0" wp14:anchorId="595FD4EE" wp14:editId="4C78951D">
                <wp:extent cx="6472362" cy="4842345"/>
                <wp:effectExtent l="0" t="0" r="0" b="0"/>
                <wp:docPr id="395" name="畫布 39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9" name="矩形 149"/>
                        <wps:cNvSpPr/>
                        <wps:spPr>
                          <a:xfrm>
                            <a:off x="111319" y="2477611"/>
                            <a:ext cx="948504" cy="260985"/>
                          </a:xfrm>
                          <a:prstGeom prst="rect">
                            <a:avLst/>
                          </a:prstGeom>
                          <a:solidFill>
                            <a:srgbClr val="4F81BD"/>
                          </a:solidFill>
                          <a:ln w="25400" cap="flat" cmpd="sng" algn="ctr">
                            <a:solidFill>
                              <a:srgbClr val="4F81BD">
                                <a:shade val="50000"/>
                              </a:srgbClr>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917185" w:rsidRPr="00310D5A" w:rsidRDefault="00917185" w:rsidP="007D7597">
                              <w:pPr>
                                <w:pStyle w:val="Web"/>
                                <w:rPr>
                                  <w:rFonts w:eastAsiaTheme="minorEastAsia"/>
                                </w:rPr>
                              </w:pPr>
                              <w:r>
                                <w:rPr>
                                  <w:rFonts w:eastAsiaTheme="minorEastAsia" w:hint="eastAsia"/>
                                </w:rPr>
                                <w:t>arid,arddr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1624552" y="2477795"/>
                            <a:ext cx="681943" cy="264795"/>
                          </a:xfrm>
                          <a:prstGeom prst="rect">
                            <a:avLst/>
                          </a:prstGeom>
                          <a:solidFill>
                            <a:srgbClr val="4F81BD"/>
                          </a:solidFill>
                          <a:ln w="25400" cap="flat" cmpd="sng" algn="ctr">
                            <a:solidFill>
                              <a:srgbClr val="4F81BD">
                                <a:shade val="50000"/>
                              </a:srgbClr>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917185" w:rsidRDefault="00917185" w:rsidP="007D7597">
                              <w:pPr>
                                <w:pStyle w:val="Web"/>
                              </w:pPr>
                              <w:r>
                                <w:rPr>
                                  <w:rFonts w:ascii="Georgia" w:eastAsiaTheme="minorEastAsia" w:hAnsi="Georgia" w:cs="Calibri" w:hint="eastAsia"/>
                                </w:rPr>
                                <w:t>r</w:t>
                              </w:r>
                              <w:r>
                                <w:rPr>
                                  <w:rFonts w:ascii="Georgia" w:hAnsi="Georgia" w:cs="Calibri"/>
                                </w:rPr>
                                <w:t>mid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9" name="雲朵形 159"/>
                        <wps:cNvSpPr/>
                        <wps:spPr>
                          <a:xfrm>
                            <a:off x="1448328" y="1875089"/>
                            <a:ext cx="1035802" cy="471246"/>
                          </a:xfrm>
                          <a:prstGeom prst="cloud">
                            <a:avLst/>
                          </a:prstGeom>
                          <a:solidFill>
                            <a:srgbClr val="4F81BD"/>
                          </a:solidFill>
                          <a:ln w="25400" cap="flat" cmpd="sng" algn="ctr">
                            <a:solidFill>
                              <a:srgbClr val="4F81BD">
                                <a:shade val="50000"/>
                              </a:srgbClr>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917185" w:rsidRDefault="00917185" w:rsidP="007D7597">
                              <w:pPr>
                                <w:pStyle w:val="Web"/>
                              </w:pPr>
                              <w:r>
                                <w:rPr>
                                  <w:rFonts w:ascii="Georgia" w:hAnsi="Georgia" w:cs="Calibri"/>
                                </w:rPr>
                                <w:t>Arbiter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5" name="直線單箭頭接點 165"/>
                        <wps:cNvCnPr>
                          <a:stCxn id="159" idx="1"/>
                          <a:endCxn id="151" idx="0"/>
                        </wps:cNvCnPr>
                        <wps:spPr>
                          <a:xfrm flipH="1">
                            <a:off x="1965524" y="2345833"/>
                            <a:ext cx="705" cy="131962"/>
                          </a:xfrm>
                          <a:prstGeom prst="straightConnector1">
                            <a:avLst/>
                          </a:prstGeom>
                          <a:noFill/>
                          <a:ln w="9525" cap="flat" cmpd="sng" algn="ctr">
                            <a:solidFill>
                              <a:srgbClr val="4F81BD">
                                <a:shade val="95000"/>
                                <a:satMod val="105000"/>
                              </a:srgbClr>
                            </a:solidFill>
                            <a:prstDash val="solid"/>
                            <a:tailEnd type="arrow"/>
                          </a:ln>
                          <a:effectLst/>
                        </wps:spPr>
                        <wps:style>
                          <a:lnRef idx="1">
                            <a:schemeClr val="accent1"/>
                          </a:lnRef>
                          <a:fillRef idx="0">
                            <a:schemeClr val="accent1"/>
                          </a:fillRef>
                          <a:effectRef idx="0">
                            <a:schemeClr val="accent1"/>
                          </a:effectRef>
                          <a:fontRef idx="minor">
                            <a:schemeClr val="tx1"/>
                          </a:fontRef>
                        </wps:style>
                        <wps:bodyPr/>
                      </wps:wsp>
                      <wps:wsp>
                        <wps:cNvPr id="166" name="直線單箭頭接點 166"/>
                        <wps:cNvCnPr/>
                        <wps:spPr>
                          <a:xfrm>
                            <a:off x="315133" y="957428"/>
                            <a:ext cx="0" cy="1032843"/>
                          </a:xfrm>
                          <a:prstGeom prst="straightConnector1">
                            <a:avLst/>
                          </a:prstGeom>
                          <a:noFill/>
                          <a:ln w="9525" cap="flat" cmpd="sng" algn="ctr">
                            <a:solidFill>
                              <a:srgbClr val="4F81BD">
                                <a:shade val="95000"/>
                                <a:satMod val="105000"/>
                              </a:srgbClr>
                            </a:solidFill>
                            <a:prstDash val="solid"/>
                            <a:tailEnd type="arrow"/>
                          </a:ln>
                          <a:effectLst/>
                        </wps:spPr>
                        <wps:style>
                          <a:lnRef idx="1">
                            <a:schemeClr val="accent1"/>
                          </a:lnRef>
                          <a:fillRef idx="0">
                            <a:schemeClr val="accent1"/>
                          </a:fillRef>
                          <a:effectRef idx="0">
                            <a:schemeClr val="accent1"/>
                          </a:effectRef>
                          <a:fontRef idx="minor">
                            <a:schemeClr val="tx1"/>
                          </a:fontRef>
                        </wps:style>
                        <wps:bodyPr/>
                      </wps:wsp>
                      <wps:wsp>
                        <wps:cNvPr id="176" name="直線單箭頭接點 176"/>
                        <wps:cNvCnPr/>
                        <wps:spPr>
                          <a:xfrm>
                            <a:off x="957217" y="1009816"/>
                            <a:ext cx="0" cy="980361"/>
                          </a:xfrm>
                          <a:prstGeom prst="straightConnector1">
                            <a:avLst/>
                          </a:prstGeom>
                          <a:noFill/>
                          <a:ln w="9525" cap="flat" cmpd="sng" algn="ctr">
                            <a:solidFill>
                              <a:srgbClr val="4F81BD">
                                <a:shade val="95000"/>
                                <a:satMod val="105000"/>
                              </a:srgbClr>
                            </a:solidFill>
                            <a:prstDash val="solid"/>
                            <a:tailEnd type="arrow"/>
                          </a:ln>
                          <a:effectLst/>
                        </wps:spPr>
                        <wps:style>
                          <a:lnRef idx="1">
                            <a:schemeClr val="accent1"/>
                          </a:lnRef>
                          <a:fillRef idx="0">
                            <a:schemeClr val="accent1"/>
                          </a:fillRef>
                          <a:effectRef idx="0">
                            <a:schemeClr val="accent1"/>
                          </a:effectRef>
                          <a:fontRef idx="minor">
                            <a:schemeClr val="tx1"/>
                          </a:fontRef>
                        </wps:style>
                        <wps:bodyPr/>
                      </wps:wsp>
                      <wps:wsp>
                        <wps:cNvPr id="179" name="直線單箭頭接點 179"/>
                        <wps:cNvCnPr/>
                        <wps:spPr>
                          <a:xfrm>
                            <a:off x="1715542" y="922188"/>
                            <a:ext cx="2300" cy="995705"/>
                          </a:xfrm>
                          <a:prstGeom prst="straightConnector1">
                            <a:avLst/>
                          </a:prstGeom>
                          <a:noFill/>
                          <a:ln w="9525" cap="flat" cmpd="sng" algn="ctr">
                            <a:solidFill>
                              <a:srgbClr val="4F81BD">
                                <a:shade val="95000"/>
                                <a:satMod val="105000"/>
                              </a:srgbClr>
                            </a:solidFill>
                            <a:prstDash val="solid"/>
                            <a:tailEnd type="arrow"/>
                          </a:ln>
                          <a:effectLst/>
                        </wps:spPr>
                        <wps:style>
                          <a:lnRef idx="1">
                            <a:schemeClr val="accent1"/>
                          </a:lnRef>
                          <a:fillRef idx="0">
                            <a:schemeClr val="accent1"/>
                          </a:fillRef>
                          <a:effectRef idx="0">
                            <a:schemeClr val="accent1"/>
                          </a:effectRef>
                          <a:fontRef idx="minor">
                            <a:schemeClr val="tx1"/>
                          </a:fontRef>
                        </wps:style>
                        <wps:bodyPr/>
                      </wps:wsp>
                      <wps:wsp>
                        <wps:cNvPr id="181" name="文字方塊 40"/>
                        <wps:cNvSpPr txBox="1"/>
                        <wps:spPr>
                          <a:xfrm>
                            <a:off x="1383527" y="636211"/>
                            <a:ext cx="1663255" cy="321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7185" w:rsidRPr="00B84374" w:rsidRDefault="00917185" w:rsidP="007D7597">
                              <w:pPr>
                                <w:pStyle w:val="Web"/>
                                <w:rPr>
                                  <w:rFonts w:eastAsiaTheme="minorEastAsia"/>
                                </w:rPr>
                              </w:pPr>
                              <w:r>
                                <w:rPr>
                                  <w:rFonts w:ascii="Georgia" w:hAnsi="Georgia" w:cs="Calibri"/>
                                </w:rPr>
                                <w:t>m</w:t>
                              </w:r>
                              <w:r w:rsidRPr="00817283">
                                <w:rPr>
                                  <w:rFonts w:ascii="Georgia" w:hAnsi="Georgia" w:cs="Calibri"/>
                                  <w:b/>
                                  <w:i/>
                                  <w:iCs/>
                                </w:rPr>
                                <w:t>n</w:t>
                              </w:r>
                              <w:r>
                                <w:rPr>
                                  <w:rFonts w:ascii="Georgia" w:hAnsi="Georgia" w:cs="Calibri"/>
                                </w:rPr>
                                <w:t>_</w:t>
                              </w:r>
                              <w:r>
                                <w:rPr>
                                  <w:rFonts w:ascii="Georgia" w:eastAsiaTheme="minorEastAsia" w:hAnsi="Georgia" w:cs="Calibri" w:hint="eastAsia"/>
                                </w:rPr>
                                <w:t xml:space="preserve">arvld </w:t>
                              </w:r>
                              <w:r>
                                <w:rPr>
                                  <w:rFonts w:ascii="Georgia" w:hAnsi="Georgia" w:cs="Calibri"/>
                                </w:rPr>
                                <w:t>m</w:t>
                              </w:r>
                              <w:r w:rsidRPr="00817283">
                                <w:rPr>
                                  <w:rFonts w:ascii="Georgia" w:hAnsi="Georgia" w:cs="Calibri"/>
                                  <w:b/>
                                  <w:i/>
                                  <w:iCs/>
                                </w:rPr>
                                <w:t>n</w:t>
                              </w:r>
                              <w:r>
                                <w:rPr>
                                  <w:rFonts w:ascii="Georgia" w:hAnsi="Georgia" w:cs="Calibri"/>
                                </w:rPr>
                                <w:t>_</w:t>
                              </w:r>
                              <w:r>
                                <w:rPr>
                                  <w:rFonts w:ascii="Georgia" w:eastAsiaTheme="minorEastAsia" w:hAnsi="Georgia" w:cs="Calibri" w:hint="eastAsia"/>
                                </w:rPr>
                                <w:t>awvld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7" name="文字方塊 40"/>
                        <wps:cNvSpPr txBox="1"/>
                        <wps:spPr>
                          <a:xfrm>
                            <a:off x="27313" y="374799"/>
                            <a:ext cx="1966095" cy="320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7185" w:rsidRPr="00310D5A" w:rsidRDefault="00917185" w:rsidP="007D7597">
                              <w:pPr>
                                <w:pStyle w:val="Web"/>
                                <w:rPr>
                                  <w:rFonts w:eastAsiaTheme="minorEastAsia"/>
                                </w:rPr>
                              </w:pPr>
                              <w:r>
                                <w:rPr>
                                  <w:rFonts w:ascii="Georgia" w:eastAsiaTheme="minorEastAsia" w:hAnsi="Georgia" w:cs="Calibri" w:hint="eastAsia"/>
                                </w:rPr>
                                <w:t>m0</w:t>
                              </w:r>
                              <w:r>
                                <w:rPr>
                                  <w:rFonts w:ascii="Georgia" w:hAnsi="Georgia" w:cs="Calibri"/>
                                </w:rPr>
                                <w:t>_</w:t>
                              </w:r>
                              <w:r>
                                <w:rPr>
                                  <w:rFonts w:ascii="Georgia" w:eastAsiaTheme="minorEastAsia" w:hAnsi="Georgia" w:cs="Calibri" w:hint="eastAsia"/>
                                </w:rPr>
                                <w:t>ar</w:t>
                              </w:r>
                              <w:r>
                                <w:rPr>
                                  <w:rFonts w:ascii="Georgia" w:hAnsi="Georgia" w:cs="Calibri"/>
                                </w:rPr>
                                <w:t>a</w:t>
                              </w:r>
                              <w:r>
                                <w:rPr>
                                  <w:rFonts w:ascii="Georgia" w:eastAsiaTheme="minorEastAsia" w:hAnsi="Georgia" w:cs="Calibri" w:hint="eastAsia"/>
                                </w:rPr>
                                <w:t>ddr m</w:t>
                              </w:r>
                              <w:r w:rsidRPr="00817283">
                                <w:rPr>
                                  <w:rFonts w:ascii="Georgia" w:hAnsi="Georgia" w:cs="Calibri"/>
                                  <w:b/>
                                  <w:i/>
                                  <w:iCs/>
                                </w:rPr>
                                <w:t>n</w:t>
                              </w:r>
                              <w:r>
                                <w:rPr>
                                  <w:rFonts w:ascii="Georgia" w:hAnsi="Georgia" w:cs="Calibri"/>
                                </w:rPr>
                                <w:t>_a</w:t>
                              </w:r>
                              <w:r>
                                <w:rPr>
                                  <w:rFonts w:ascii="Georgia" w:eastAsiaTheme="minorEastAsia" w:hAnsi="Georgia" w:cs="Calibri" w:hint="eastAsia"/>
                                </w:rPr>
                                <w:t>raddr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8" name="直線接點 188"/>
                        <wps:cNvCnPr>
                          <a:stCxn id="159" idx="2"/>
                          <a:endCxn id="293" idx="1"/>
                        </wps:cNvCnPr>
                        <wps:spPr>
                          <a:xfrm flipH="1" flipV="1">
                            <a:off x="1029042" y="2101364"/>
                            <a:ext cx="422499" cy="9348"/>
                          </a:xfrm>
                          <a:prstGeom prst="line">
                            <a:avLst/>
                          </a:prstGeom>
                          <a:noFill/>
                          <a:ln w="9525" cap="flat" cmpd="sng" algn="ctr">
                            <a:solidFill>
                              <a:srgbClr val="4F81BD">
                                <a:shade val="95000"/>
                                <a:satMod val="105000"/>
                              </a:srgbClr>
                            </a:solidFill>
                            <a:prstDash val="solid"/>
                            <a:headEnd type="none" w="med" len="med"/>
                            <a:tailEnd type="arrow" w="med" len="med"/>
                          </a:ln>
                          <a:effectLst/>
                        </wps:spPr>
                        <wps:style>
                          <a:lnRef idx="1">
                            <a:schemeClr val="accent1"/>
                          </a:lnRef>
                          <a:fillRef idx="0">
                            <a:schemeClr val="accent1"/>
                          </a:fillRef>
                          <a:effectRef idx="0">
                            <a:schemeClr val="accent1"/>
                          </a:effectRef>
                          <a:fontRef idx="minor">
                            <a:schemeClr val="tx1"/>
                          </a:fontRef>
                        </wps:style>
                        <wps:bodyPr/>
                      </wps:wsp>
                      <wps:wsp>
                        <wps:cNvPr id="189" name="等腰三角形 189"/>
                        <wps:cNvSpPr/>
                        <wps:spPr>
                          <a:xfrm>
                            <a:off x="2175991" y="2556042"/>
                            <a:ext cx="115570" cy="135255"/>
                          </a:xfrm>
                          <a:prstGeom prst="triangle">
                            <a:avLst/>
                          </a:prstGeom>
                          <a:solidFill>
                            <a:sysClr val="window" lastClr="FFFFFF"/>
                          </a:solidFill>
                          <a:ln w="25400" cap="flat" cmpd="sng" algn="ctr">
                            <a:solidFill>
                              <a:srgbClr val="4F81BD">
                                <a:shade val="50000"/>
                              </a:srgbClr>
                            </a:solidFill>
                            <a:prstDash val="solid"/>
                          </a:ln>
                          <a:effectLst/>
                          <a:scene3d>
                            <a:camera prst="orthographicFront">
                              <a:rot lat="0" lon="0" rev="540000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txbx>
                          <w:txbxContent>
                            <w:p w:rsidR="00917185" w:rsidRDefault="00917185" w:rsidP="007D7597"/>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0" name="等腰三角形 190"/>
                        <wps:cNvSpPr/>
                        <wps:spPr>
                          <a:xfrm>
                            <a:off x="904568" y="2549341"/>
                            <a:ext cx="115570" cy="133985"/>
                          </a:xfrm>
                          <a:prstGeom prst="triangle">
                            <a:avLst/>
                          </a:prstGeom>
                          <a:solidFill>
                            <a:sysClr val="window" lastClr="FFFFFF"/>
                          </a:solidFill>
                          <a:ln w="25400" cap="flat" cmpd="sng" algn="ctr">
                            <a:solidFill>
                              <a:srgbClr val="4F81BD">
                                <a:shade val="50000"/>
                              </a:srgbClr>
                            </a:solidFill>
                            <a:prstDash val="solid"/>
                          </a:ln>
                          <a:effectLst/>
                          <a:scene3d>
                            <a:camera prst="orthographicFront">
                              <a:rot lat="0" lon="0" rev="540000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txbx>
                          <w:txbxContent>
                            <w:p w:rsidR="00917185" w:rsidRDefault="00917185" w:rsidP="007D7597">
                              <w:pPr>
                                <w:pStyle w:val="Web"/>
                              </w:pPr>
                              <w:r>
                                <w:rPr>
                                  <w:rFonts w:ascii="Georgia" w:hAnsi="Georgia" w:cs="Calibri"/>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1" name="矩形 191"/>
                        <wps:cNvSpPr/>
                        <wps:spPr>
                          <a:xfrm>
                            <a:off x="27311" y="1131856"/>
                            <a:ext cx="6337197" cy="2879461"/>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梯形 196"/>
                        <wps:cNvSpPr/>
                        <wps:spPr>
                          <a:xfrm rot="10800000">
                            <a:off x="2807855" y="2447273"/>
                            <a:ext cx="1668730" cy="340360"/>
                          </a:xfrm>
                          <a:prstGeom prst="trapezoid">
                            <a:avLst>
                              <a:gd name="adj" fmla="val 48438"/>
                            </a:avLst>
                          </a:prstGeom>
                          <a:solidFill>
                            <a:srgbClr val="4F81BD"/>
                          </a:solidFill>
                          <a:ln w="25400" cap="flat" cmpd="sng" algn="ctr">
                            <a:solidFill>
                              <a:srgbClr val="4F81BD">
                                <a:shade val="50000"/>
                              </a:srgbClr>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917185" w:rsidRDefault="00917185" w:rsidP="007D7597">
                              <w:pPr>
                                <w:pStyle w:val="Web"/>
                              </w:pPr>
                              <w:r>
                                <w:rPr>
                                  <w:rFonts w:ascii="Georgia" w:hAnsi="Georgia" w:cs="Calibri"/>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7" name="直線單箭頭接點 197"/>
                        <wps:cNvCnPr/>
                        <wps:spPr>
                          <a:xfrm>
                            <a:off x="3169563" y="897742"/>
                            <a:ext cx="0" cy="1549349"/>
                          </a:xfrm>
                          <a:prstGeom prst="straightConnector1">
                            <a:avLst/>
                          </a:prstGeom>
                          <a:noFill/>
                          <a:ln w="9525" cap="flat" cmpd="sng" algn="ctr">
                            <a:solidFill>
                              <a:srgbClr val="4F81BD">
                                <a:shade val="95000"/>
                                <a:satMod val="105000"/>
                              </a:srgbClr>
                            </a:solidFill>
                            <a:prstDash val="solid"/>
                            <a:tailEnd type="arrow"/>
                          </a:ln>
                          <a:effectLst/>
                        </wps:spPr>
                        <wps:style>
                          <a:lnRef idx="1">
                            <a:schemeClr val="accent1"/>
                          </a:lnRef>
                          <a:fillRef idx="0">
                            <a:schemeClr val="accent1"/>
                          </a:fillRef>
                          <a:effectRef idx="0">
                            <a:schemeClr val="accent1"/>
                          </a:effectRef>
                          <a:fontRef idx="minor">
                            <a:schemeClr val="tx1"/>
                          </a:fontRef>
                        </wps:style>
                        <wps:bodyPr/>
                      </wps:wsp>
                      <wps:wsp>
                        <wps:cNvPr id="203" name="直線單箭頭接點 203"/>
                        <wps:cNvCnPr/>
                        <wps:spPr>
                          <a:xfrm>
                            <a:off x="4245979" y="898040"/>
                            <a:ext cx="0" cy="1548476"/>
                          </a:xfrm>
                          <a:prstGeom prst="straightConnector1">
                            <a:avLst/>
                          </a:prstGeom>
                          <a:noFill/>
                          <a:ln w="9525" cap="flat" cmpd="sng" algn="ctr">
                            <a:solidFill>
                              <a:srgbClr val="4F81BD">
                                <a:shade val="95000"/>
                                <a:satMod val="105000"/>
                              </a:srgbClr>
                            </a:solidFill>
                            <a:prstDash val="solid"/>
                            <a:tailEnd type="arrow"/>
                          </a:ln>
                          <a:effectLst/>
                        </wps:spPr>
                        <wps:style>
                          <a:lnRef idx="1">
                            <a:schemeClr val="accent1"/>
                          </a:lnRef>
                          <a:fillRef idx="0">
                            <a:schemeClr val="accent1"/>
                          </a:fillRef>
                          <a:effectRef idx="0">
                            <a:schemeClr val="accent1"/>
                          </a:effectRef>
                          <a:fontRef idx="minor">
                            <a:schemeClr val="tx1"/>
                          </a:fontRef>
                        </wps:style>
                        <wps:bodyPr/>
                      </wps:wsp>
                      <wps:wsp>
                        <wps:cNvPr id="204" name="直線接點 204"/>
                        <wps:cNvCnPr/>
                        <wps:spPr>
                          <a:xfrm>
                            <a:off x="3275785" y="1456814"/>
                            <a:ext cx="890723" cy="0"/>
                          </a:xfrm>
                          <a:prstGeom prst="line">
                            <a:avLst/>
                          </a:prstGeom>
                          <a:noFill/>
                          <a:ln w="9525" cap="flat" cmpd="sng" algn="ctr">
                            <a:solidFill>
                              <a:srgbClr val="4F81BD">
                                <a:shade val="95000"/>
                                <a:satMod val="105000"/>
                              </a:srgbClr>
                            </a:solidFill>
                            <a:prstDash val="dash"/>
                          </a:ln>
                          <a:effectLst/>
                        </wps:spPr>
                        <wps:style>
                          <a:lnRef idx="1">
                            <a:schemeClr val="accent1"/>
                          </a:lnRef>
                          <a:fillRef idx="0">
                            <a:schemeClr val="accent1"/>
                          </a:fillRef>
                          <a:effectRef idx="0">
                            <a:schemeClr val="accent1"/>
                          </a:effectRef>
                          <a:fontRef idx="minor">
                            <a:schemeClr val="tx1"/>
                          </a:fontRef>
                        </wps:style>
                        <wps:bodyPr/>
                      </wps:wsp>
                      <wps:wsp>
                        <wps:cNvPr id="207" name="文字方塊 40"/>
                        <wps:cNvSpPr txBox="1"/>
                        <wps:spPr>
                          <a:xfrm>
                            <a:off x="2938010" y="636186"/>
                            <a:ext cx="2078258" cy="42964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7185" w:rsidRPr="0054507A" w:rsidRDefault="00917185" w:rsidP="007D7597">
                              <w:pPr>
                                <w:pStyle w:val="Web"/>
                                <w:rPr>
                                  <w:rFonts w:eastAsiaTheme="minorEastAsia"/>
                                </w:rPr>
                              </w:pPr>
                              <w:r>
                                <w:rPr>
                                  <w:rFonts w:ascii="Georgia" w:eastAsiaTheme="minorEastAsia" w:hAnsi="Georgia" w:cs="Calibri" w:hint="eastAsia"/>
                                </w:rPr>
                                <w:t>mo_rready    m</w:t>
                              </w:r>
                              <w:r w:rsidRPr="00817283">
                                <w:rPr>
                                  <w:rFonts w:ascii="Georgia" w:hAnsi="Georgia" w:cs="Calibri"/>
                                  <w:b/>
                                  <w:i/>
                                  <w:iCs/>
                                </w:rPr>
                                <w:t>n</w:t>
                              </w:r>
                              <w:r>
                                <w:rPr>
                                  <w:rFonts w:ascii="Georgia" w:eastAsiaTheme="minorEastAsia" w:hAnsi="Georgia" w:cs="Calibri" w:hint="eastAsia"/>
                                </w:rPr>
                                <w:t>_rready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9" name="直線單箭頭接點 209"/>
                        <wps:cNvCnPr>
                          <a:stCxn id="196" idx="0"/>
                        </wps:cNvCnPr>
                        <wps:spPr>
                          <a:xfrm flipH="1">
                            <a:off x="3641971" y="2787633"/>
                            <a:ext cx="249" cy="534065"/>
                          </a:xfrm>
                          <a:prstGeom prst="straightConnector1">
                            <a:avLst/>
                          </a:prstGeom>
                          <a:noFill/>
                          <a:ln w="9525" cap="flat" cmpd="sng" algn="ctr">
                            <a:solidFill>
                              <a:srgbClr val="4F81BD">
                                <a:shade val="95000"/>
                                <a:satMod val="105000"/>
                              </a:srgbClr>
                            </a:solidFill>
                            <a:prstDash val="solid"/>
                            <a:tailEnd type="arrow"/>
                          </a:ln>
                          <a:effectLst/>
                        </wps:spPr>
                        <wps:style>
                          <a:lnRef idx="1">
                            <a:schemeClr val="accent1"/>
                          </a:lnRef>
                          <a:fillRef idx="0">
                            <a:schemeClr val="accent1"/>
                          </a:fillRef>
                          <a:effectRef idx="0">
                            <a:schemeClr val="accent1"/>
                          </a:effectRef>
                          <a:fontRef idx="minor">
                            <a:schemeClr val="tx1"/>
                          </a:fontRef>
                        </wps:style>
                        <wps:bodyPr/>
                      </wps:wsp>
                      <wps:wsp>
                        <wps:cNvPr id="210" name="直線單箭頭接點 210"/>
                        <wps:cNvCnPr>
                          <a:endCxn id="196" idx="3"/>
                        </wps:cNvCnPr>
                        <wps:spPr>
                          <a:xfrm>
                            <a:off x="2306337" y="2617258"/>
                            <a:ext cx="583950" cy="1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1" name="矩形 211"/>
                        <wps:cNvSpPr/>
                        <wps:spPr>
                          <a:xfrm>
                            <a:off x="2809245" y="3340493"/>
                            <a:ext cx="1237970" cy="29382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7185" w:rsidRPr="0054507A" w:rsidRDefault="00917185" w:rsidP="007D7597">
                              <w:pPr>
                                <w:jc w:val="center"/>
                                <w:rPr>
                                  <w:rFonts w:eastAsiaTheme="minorEastAsia"/>
                                </w:rPr>
                              </w:pPr>
                              <w:r>
                                <w:rPr>
                                  <w:rFonts w:eastAsiaTheme="minorEastAsia" w:hint="eastAsia"/>
                                </w:rPr>
                                <w:t>slv0_rvalid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直線單箭頭接點 213"/>
                        <wps:cNvCnPr/>
                        <wps:spPr>
                          <a:xfrm>
                            <a:off x="2873566" y="3321825"/>
                            <a:ext cx="0" cy="111681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5" name="直線單箭頭接點 215"/>
                        <wps:cNvCnPr/>
                        <wps:spPr>
                          <a:xfrm>
                            <a:off x="3330482" y="3321940"/>
                            <a:ext cx="0" cy="1062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7" name="文字方塊 217"/>
                        <wps:cNvSpPr txBox="1"/>
                        <wps:spPr>
                          <a:xfrm>
                            <a:off x="373214" y="4438782"/>
                            <a:ext cx="5510787" cy="4060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17185" w:rsidRPr="00357937" w:rsidRDefault="00917185" w:rsidP="007D7597">
                              <w:pPr>
                                <w:rPr>
                                  <w:rFonts w:eastAsiaTheme="minorEastAsia"/>
                                </w:rPr>
                              </w:pPr>
                              <w:r>
                                <w:rPr>
                                  <w:rFonts w:eastAsiaTheme="minorEastAsia" w:hint="eastAsia"/>
                                </w:rPr>
                                <w:t>rid     rrdata rresp            arready rvalid                     rlast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1" name="直線單箭頭接點 221"/>
                        <wps:cNvCnPr/>
                        <wps:spPr>
                          <a:xfrm>
                            <a:off x="2692590" y="2617029"/>
                            <a:ext cx="54" cy="176743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3" name="梯形 293"/>
                        <wps:cNvSpPr/>
                        <wps:spPr>
                          <a:xfrm rot="10800000">
                            <a:off x="163870" y="1990557"/>
                            <a:ext cx="918845" cy="221615"/>
                          </a:xfrm>
                          <a:prstGeom prst="trapezoid">
                            <a:avLst>
                              <a:gd name="adj" fmla="val 48438"/>
                            </a:avLst>
                          </a:prstGeom>
                          <a:solidFill>
                            <a:srgbClr val="4F81BD"/>
                          </a:solidFill>
                          <a:ln w="25400" cap="flat" cmpd="sng" algn="ctr">
                            <a:solidFill>
                              <a:srgbClr val="4F81BD">
                                <a:shade val="50000"/>
                              </a:srgbClr>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917185" w:rsidRDefault="00917185" w:rsidP="007D7597">
                              <w:pPr>
                                <w:pStyle w:val="Web"/>
                              </w:pPr>
                              <w:r>
                                <w:rPr>
                                  <w:rFonts w:ascii="Georgia" w:hAnsi="Georgia" w:cs="Calibri"/>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7" name="直線單箭頭接點 297"/>
                        <wps:cNvCnPr/>
                        <wps:spPr>
                          <a:xfrm>
                            <a:off x="2353450" y="930221"/>
                            <a:ext cx="690" cy="944686"/>
                          </a:xfrm>
                          <a:prstGeom prst="straightConnector1">
                            <a:avLst/>
                          </a:prstGeom>
                          <a:noFill/>
                          <a:ln w="9525" cap="flat" cmpd="sng" algn="ctr">
                            <a:solidFill>
                              <a:srgbClr val="4F81BD">
                                <a:shade val="95000"/>
                                <a:satMod val="105000"/>
                              </a:srgbClr>
                            </a:solidFill>
                            <a:prstDash val="solid"/>
                            <a:tailEnd type="arrow"/>
                          </a:ln>
                          <a:effectLst/>
                        </wps:spPr>
                        <wps:style>
                          <a:lnRef idx="1">
                            <a:schemeClr val="accent1"/>
                          </a:lnRef>
                          <a:fillRef idx="0">
                            <a:schemeClr val="accent1"/>
                          </a:fillRef>
                          <a:effectRef idx="0">
                            <a:schemeClr val="accent1"/>
                          </a:effectRef>
                          <a:fontRef idx="minor">
                            <a:schemeClr val="tx1"/>
                          </a:fontRef>
                        </wps:style>
                        <wps:bodyPr/>
                      </wps:wsp>
                      <wps:wsp>
                        <wps:cNvPr id="365" name="直線單箭頭接點 365"/>
                        <wps:cNvCnPr>
                          <a:stCxn id="293" idx="0"/>
                          <a:endCxn id="149" idx="0"/>
                        </wps:cNvCnPr>
                        <wps:spPr>
                          <a:xfrm flipH="1">
                            <a:off x="585571" y="2212172"/>
                            <a:ext cx="37721" cy="26543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68" name="文字方塊 191"/>
                        <wps:cNvSpPr txBox="1"/>
                        <wps:spPr>
                          <a:xfrm>
                            <a:off x="2102174" y="3750799"/>
                            <a:ext cx="654424" cy="25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7185" w:rsidRPr="0093628D" w:rsidRDefault="00917185" w:rsidP="007D7597">
                              <w:pPr>
                                <w:pStyle w:val="Web"/>
                                <w:rPr>
                                  <w:rFonts w:eastAsiaTheme="minorEastAsia"/>
                                </w:rPr>
                              </w:pPr>
                              <w:r>
                                <w:rPr>
                                  <w:rFonts w:ascii="Georgia" w:hAnsi="Georgia" w:cs="Calibri"/>
                                </w:rPr>
                                <w:t>2’b</w:t>
                              </w:r>
                              <w:r>
                                <w:rPr>
                                  <w:rFonts w:ascii="Georgia" w:eastAsiaTheme="minorEastAsia" w:hAnsi="Georgia" w:cs="Calibri" w:hint="eastAsia"/>
                                </w:rPr>
                                <w:t>00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9" name="直線單箭頭接點 369"/>
                        <wps:cNvCnPr/>
                        <wps:spPr>
                          <a:xfrm>
                            <a:off x="2354301" y="4011323"/>
                            <a:ext cx="0" cy="42745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0" name="直線單箭頭接點 370"/>
                        <wps:cNvCnPr/>
                        <wps:spPr>
                          <a:xfrm>
                            <a:off x="1333805" y="3822717"/>
                            <a:ext cx="0" cy="56231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4" name="矩形 374"/>
                        <wps:cNvSpPr/>
                        <wps:spPr>
                          <a:xfrm>
                            <a:off x="4823562" y="3048510"/>
                            <a:ext cx="1351280" cy="2927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7185" w:rsidRDefault="00917185" w:rsidP="007D7597">
                              <w:pPr>
                                <w:pStyle w:val="Web"/>
                                <w:jc w:val="center"/>
                              </w:pPr>
                              <w:r>
                                <w:rPr>
                                  <w:rFonts w:ascii="Georgia" w:hAnsi="Georgia" w:cs="Calibri"/>
                                </w:rPr>
                                <w:t>rcnt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5" name="梯形 375"/>
                        <wps:cNvSpPr/>
                        <wps:spPr>
                          <a:xfrm rot="10800000">
                            <a:off x="4928787" y="1918251"/>
                            <a:ext cx="1246056" cy="339725"/>
                          </a:xfrm>
                          <a:prstGeom prst="trapezoid">
                            <a:avLst>
                              <a:gd name="adj" fmla="val 48438"/>
                            </a:avLst>
                          </a:prstGeom>
                          <a:solidFill>
                            <a:srgbClr val="4F81BD"/>
                          </a:solidFill>
                          <a:ln w="25400" cap="flat" cmpd="sng" algn="ctr">
                            <a:solidFill>
                              <a:srgbClr val="4F81BD">
                                <a:shade val="50000"/>
                              </a:srgbClr>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917185" w:rsidRDefault="00917185" w:rsidP="007D7597">
                              <w:pPr>
                                <w:pStyle w:val="Web"/>
                              </w:pPr>
                              <w:r>
                                <w:rPr>
                                  <w:rFonts w:ascii="Georgia" w:hAnsi="Georgia" w:cs="Calibri"/>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6" name="文字方塊 40"/>
                        <wps:cNvSpPr txBox="1"/>
                        <wps:spPr>
                          <a:xfrm>
                            <a:off x="4874151" y="568130"/>
                            <a:ext cx="1597770" cy="320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7185" w:rsidRPr="009F395F" w:rsidRDefault="00917185" w:rsidP="007D7597">
                              <w:pPr>
                                <w:pStyle w:val="Web"/>
                                <w:rPr>
                                  <w:rFonts w:eastAsiaTheme="minorEastAsia"/>
                                </w:rPr>
                              </w:pPr>
                              <w:r>
                                <w:rPr>
                                  <w:rFonts w:ascii="Georgia" w:hAnsi="Georgia" w:cs="Calibri"/>
                                </w:rPr>
                                <w:t>m</w:t>
                              </w:r>
                              <w:r>
                                <w:rPr>
                                  <w:rFonts w:ascii="Georgia" w:eastAsiaTheme="minorEastAsia" w:hAnsi="Georgia" w:cs="Calibri" w:hint="eastAsia"/>
                                </w:rPr>
                                <w:t>0</w:t>
                              </w:r>
                              <w:r>
                                <w:rPr>
                                  <w:rFonts w:ascii="Georgia" w:hAnsi="Georgia" w:cs="Calibri"/>
                                </w:rPr>
                                <w:t>_a</w:t>
                              </w:r>
                              <w:r>
                                <w:rPr>
                                  <w:rFonts w:ascii="Georgia" w:eastAsiaTheme="minorEastAsia" w:hAnsi="Georgia" w:cs="Calibri" w:hint="eastAsia"/>
                                </w:rPr>
                                <w:t>rlen</w:t>
                              </w:r>
                              <w:r>
                                <w:rPr>
                                  <w:rFonts w:ascii="Georgia" w:hAnsi="Georgia" w:cs="Calibri"/>
                                </w:rPr>
                                <w:t xml:space="preserve"> m</w:t>
                              </w:r>
                              <w:r>
                                <w:rPr>
                                  <w:rFonts w:ascii="Georgia" w:hAnsi="Georgia" w:cs="Calibri"/>
                                  <w:b/>
                                  <w:bCs/>
                                  <w:i/>
                                  <w:iCs/>
                                </w:rPr>
                                <w:t>n</w:t>
                              </w:r>
                              <w:r>
                                <w:rPr>
                                  <w:rFonts w:ascii="Georgia" w:hAnsi="Georgia" w:cs="Calibri"/>
                                </w:rPr>
                                <w:t>_ar</w:t>
                              </w:r>
                              <w:r>
                                <w:rPr>
                                  <w:rFonts w:ascii="Georgia" w:eastAsiaTheme="minorEastAsia" w:hAnsi="Georgia" w:cs="Calibri" w:hint="eastAsia"/>
                                </w:rPr>
                                <w:t>len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7" name="直線單箭頭接點 377"/>
                        <wps:cNvCnPr/>
                        <wps:spPr>
                          <a:xfrm>
                            <a:off x="5010766" y="898040"/>
                            <a:ext cx="5963" cy="1020039"/>
                          </a:xfrm>
                          <a:prstGeom prst="straightConnector1">
                            <a:avLst/>
                          </a:prstGeom>
                          <a:noFill/>
                          <a:ln w="9525" cap="flat" cmpd="sng" algn="ctr">
                            <a:solidFill>
                              <a:srgbClr val="4F81BD">
                                <a:shade val="95000"/>
                                <a:satMod val="105000"/>
                              </a:srgbClr>
                            </a:solidFill>
                            <a:prstDash val="solid"/>
                            <a:tailEnd type="arrow"/>
                          </a:ln>
                          <a:effectLst/>
                        </wps:spPr>
                        <wps:style>
                          <a:lnRef idx="1">
                            <a:schemeClr val="accent1"/>
                          </a:lnRef>
                          <a:fillRef idx="0">
                            <a:schemeClr val="accent1"/>
                          </a:fillRef>
                          <a:effectRef idx="0">
                            <a:schemeClr val="accent1"/>
                          </a:effectRef>
                          <a:fontRef idx="minor">
                            <a:schemeClr val="tx1"/>
                          </a:fontRef>
                        </wps:style>
                        <wps:bodyPr/>
                      </wps:wsp>
                      <wps:wsp>
                        <wps:cNvPr id="378" name="直線單箭頭接點 378"/>
                        <wps:cNvCnPr/>
                        <wps:spPr>
                          <a:xfrm>
                            <a:off x="6087652" y="858038"/>
                            <a:ext cx="0" cy="1060055"/>
                          </a:xfrm>
                          <a:prstGeom prst="straightConnector1">
                            <a:avLst/>
                          </a:prstGeom>
                          <a:noFill/>
                          <a:ln w="9525" cap="flat" cmpd="sng" algn="ctr">
                            <a:solidFill>
                              <a:srgbClr val="4F81BD">
                                <a:shade val="95000"/>
                                <a:satMod val="105000"/>
                              </a:srgbClr>
                            </a:solidFill>
                            <a:prstDash val="solid"/>
                            <a:tailEnd type="arrow"/>
                          </a:ln>
                          <a:effectLst/>
                        </wps:spPr>
                        <wps:style>
                          <a:lnRef idx="1">
                            <a:schemeClr val="accent1"/>
                          </a:lnRef>
                          <a:fillRef idx="0">
                            <a:schemeClr val="accent1"/>
                          </a:fillRef>
                          <a:effectRef idx="0">
                            <a:schemeClr val="accent1"/>
                          </a:effectRef>
                          <a:fontRef idx="minor">
                            <a:schemeClr val="tx1"/>
                          </a:fontRef>
                        </wps:style>
                        <wps:bodyPr/>
                      </wps:wsp>
                      <wps:wsp>
                        <wps:cNvPr id="379" name="直線接點 379"/>
                        <wps:cNvCnPr/>
                        <wps:spPr>
                          <a:xfrm>
                            <a:off x="5101278" y="1496903"/>
                            <a:ext cx="890270" cy="0"/>
                          </a:xfrm>
                          <a:prstGeom prst="line">
                            <a:avLst/>
                          </a:prstGeom>
                          <a:noFill/>
                          <a:ln w="9525" cap="flat" cmpd="sng" algn="ctr">
                            <a:solidFill>
                              <a:srgbClr val="4F81BD">
                                <a:shade val="95000"/>
                                <a:satMod val="105000"/>
                              </a:srgbClr>
                            </a:solidFill>
                            <a:prstDash val="dash"/>
                          </a:ln>
                          <a:effectLst/>
                        </wps:spPr>
                        <wps:style>
                          <a:lnRef idx="1">
                            <a:schemeClr val="accent1"/>
                          </a:lnRef>
                          <a:fillRef idx="0">
                            <a:schemeClr val="accent1"/>
                          </a:fillRef>
                          <a:effectRef idx="0">
                            <a:schemeClr val="accent1"/>
                          </a:effectRef>
                          <a:fontRef idx="minor">
                            <a:schemeClr val="tx1"/>
                          </a:fontRef>
                        </wps:style>
                        <wps:bodyPr/>
                      </wps:wsp>
                      <wps:wsp>
                        <wps:cNvPr id="380" name="直線單箭頭接點 380"/>
                        <wps:cNvCnPr/>
                        <wps:spPr>
                          <a:xfrm>
                            <a:off x="5498439" y="2257793"/>
                            <a:ext cx="0" cy="790715"/>
                          </a:xfrm>
                          <a:prstGeom prst="straightConnector1">
                            <a:avLst/>
                          </a:prstGeom>
                          <a:noFill/>
                          <a:ln w="9525" cap="flat" cmpd="sng" algn="ctr">
                            <a:solidFill>
                              <a:srgbClr val="4F81BD">
                                <a:shade val="95000"/>
                                <a:satMod val="105000"/>
                              </a:srgbClr>
                            </a:solidFill>
                            <a:prstDash val="solid"/>
                            <a:tailEnd type="arrow"/>
                          </a:ln>
                          <a:effectLst/>
                        </wps:spPr>
                        <wps:style>
                          <a:lnRef idx="1">
                            <a:schemeClr val="accent1"/>
                          </a:lnRef>
                          <a:fillRef idx="0">
                            <a:schemeClr val="accent1"/>
                          </a:fillRef>
                          <a:effectRef idx="0">
                            <a:schemeClr val="accent1"/>
                          </a:effectRef>
                          <a:fontRef idx="minor">
                            <a:schemeClr val="tx1"/>
                          </a:fontRef>
                        </wps:style>
                        <wps:bodyPr/>
                      </wps:wsp>
                      <wps:wsp>
                        <wps:cNvPr id="381" name="直線單箭頭接點 381"/>
                        <wps:cNvCnPr/>
                        <wps:spPr>
                          <a:xfrm>
                            <a:off x="5509633" y="3305794"/>
                            <a:ext cx="0" cy="98381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82" name="直線單箭頭接點 382"/>
                        <wps:cNvCnPr>
                          <a:stCxn id="159" idx="0"/>
                        </wps:cNvCnPr>
                        <wps:spPr>
                          <a:xfrm flipV="1">
                            <a:off x="2483267" y="2110540"/>
                            <a:ext cx="2533462" cy="17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83" name="直線接點 383"/>
                        <wps:cNvCnPr/>
                        <wps:spPr>
                          <a:xfrm>
                            <a:off x="419119" y="1681170"/>
                            <a:ext cx="385195" cy="0"/>
                          </a:xfrm>
                          <a:prstGeom prst="line">
                            <a:avLst/>
                          </a:prstGeom>
                          <a:noFill/>
                          <a:ln w="9525" cap="flat" cmpd="sng" algn="ctr">
                            <a:solidFill>
                              <a:srgbClr val="4F81BD">
                                <a:shade val="95000"/>
                                <a:satMod val="105000"/>
                              </a:srgbClr>
                            </a:solidFill>
                            <a:prstDash val="dash"/>
                          </a:ln>
                          <a:effectLst/>
                        </wps:spPr>
                        <wps:style>
                          <a:lnRef idx="1">
                            <a:schemeClr val="accent1"/>
                          </a:lnRef>
                          <a:fillRef idx="0">
                            <a:schemeClr val="accent1"/>
                          </a:fillRef>
                          <a:effectRef idx="0">
                            <a:schemeClr val="accent1"/>
                          </a:effectRef>
                          <a:fontRef idx="minor">
                            <a:schemeClr val="tx1"/>
                          </a:fontRef>
                        </wps:style>
                        <wps:bodyPr/>
                      </wps:wsp>
                      <wps:wsp>
                        <wps:cNvPr id="384" name="直線接點 384"/>
                        <wps:cNvCnPr/>
                        <wps:spPr>
                          <a:xfrm>
                            <a:off x="1826590" y="1456848"/>
                            <a:ext cx="384810" cy="0"/>
                          </a:xfrm>
                          <a:prstGeom prst="line">
                            <a:avLst/>
                          </a:prstGeom>
                          <a:noFill/>
                          <a:ln w="9525" cap="flat" cmpd="sng" algn="ctr">
                            <a:solidFill>
                              <a:srgbClr val="4F81BD">
                                <a:shade val="95000"/>
                                <a:satMod val="105000"/>
                              </a:srgbClr>
                            </a:solidFill>
                            <a:prstDash val="dash"/>
                          </a:ln>
                          <a:effectLst/>
                        </wps:spPr>
                        <wps:style>
                          <a:lnRef idx="1">
                            <a:schemeClr val="accent1"/>
                          </a:lnRef>
                          <a:fillRef idx="0">
                            <a:schemeClr val="accent1"/>
                          </a:fillRef>
                          <a:effectRef idx="0">
                            <a:schemeClr val="accent1"/>
                          </a:effectRef>
                          <a:fontRef idx="minor">
                            <a:schemeClr val="tx1"/>
                          </a:fontRef>
                        </wps:style>
                        <wps:bodyPr/>
                      </wps:wsp>
                      <wps:wsp>
                        <wps:cNvPr id="385" name="矩形 385"/>
                        <wps:cNvSpPr/>
                        <wps:spPr>
                          <a:xfrm>
                            <a:off x="1247249" y="3013804"/>
                            <a:ext cx="1350645" cy="292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7185" w:rsidRPr="00DD7563" w:rsidRDefault="00917185" w:rsidP="007D7597">
                              <w:pPr>
                                <w:pStyle w:val="Web"/>
                                <w:jc w:val="center"/>
                                <w:rPr>
                                  <w:rFonts w:eastAsiaTheme="minorEastAsia"/>
                                </w:rPr>
                              </w:pPr>
                              <w:r>
                                <w:rPr>
                                  <w:rFonts w:eastAsiaTheme="minorEastAsia" w:hint="eastAsia"/>
                                </w:rPr>
                                <w:t>registers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7" name="梯形 387"/>
                        <wps:cNvSpPr/>
                        <wps:spPr>
                          <a:xfrm rot="10800000">
                            <a:off x="932546" y="3620645"/>
                            <a:ext cx="1062841" cy="267988"/>
                          </a:xfrm>
                          <a:prstGeom prst="trapezoid">
                            <a:avLst>
                              <a:gd name="adj" fmla="val 48438"/>
                            </a:avLst>
                          </a:prstGeom>
                          <a:solidFill>
                            <a:srgbClr val="4F81BD"/>
                          </a:solidFill>
                          <a:ln w="25400" cap="flat" cmpd="sng" algn="ctr">
                            <a:solidFill>
                              <a:srgbClr val="4F81BD">
                                <a:shade val="50000"/>
                              </a:srgbClr>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917185" w:rsidRDefault="00917185" w:rsidP="007D7597">
                              <w:pPr>
                                <w:pStyle w:val="Web"/>
                              </w:pPr>
                              <w:r>
                                <w:rPr>
                                  <w:rFonts w:ascii="Georgia" w:hAnsi="Georgia" w:cs="Calibri"/>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0" name="直線單箭頭接點 390"/>
                        <wps:cNvCnPr>
                          <a:endCxn id="387" idx="3"/>
                        </wps:cNvCnPr>
                        <wps:spPr>
                          <a:xfrm>
                            <a:off x="637693" y="3754514"/>
                            <a:ext cx="359757" cy="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91" name="直線接點 391"/>
                        <wps:cNvCnPr/>
                        <wps:spPr>
                          <a:xfrm flipH="1">
                            <a:off x="637562" y="2758128"/>
                            <a:ext cx="87" cy="99181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4" name="直線單箭頭接點 394"/>
                        <wps:cNvCnPr/>
                        <wps:spPr>
                          <a:xfrm>
                            <a:off x="1610186" y="3305610"/>
                            <a:ext cx="0" cy="31472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40" name="直線單箭頭接點 540"/>
                        <wps:cNvCnPr/>
                        <wps:spPr>
                          <a:xfrm>
                            <a:off x="479058" y="2691307"/>
                            <a:ext cx="0" cy="17672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畫布 395" o:spid="_x0000_s1355" editas="canvas" style="width:509.65pt;height:381.3pt;mso-position-horizontal-relative:char;mso-position-vertical-relative:line" coordsize="64719,48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">
                <v:shape id="_x0000_s1356" type="#_x0000_t75" style="position:absolute;width:64719;height:48418;visibility:visible;mso-wrap-style:square">
                  <v:fill o:detectmouseclick="t"/>
                  <v:path o:connecttype="none"/>
                </v:shape>
                <v:rect id="矩形 149" o:spid="_x0000_s1357" style="position:absolute;left:1113;top:24776;width:9485;height:2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gDP8MA&#10;AADcAAAADwAAAGRycy9kb3ducmV2LnhtbERPTWsCMRC9C/0PYQq9aVYptbsapZRKC0Wkqxdv42bc&#10;LG4mS5Lq9t83guBtHu9z5svetuJMPjSOFYxHGQjiyumGawW77Wr4CiJEZI2tY1LwRwGWi4fBHAvt&#10;LvxD5zLWIoVwKFCBibErpAyVIYth5DrixB2dtxgT9LXUHi8p3LZykmUv0mLDqcFgR++GqlP5axWc&#10;9h+b9SbfTVZWfx6yJk5z47+Venrs32YgIvXxLr65v3Sa/5zD9Zl0gV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pgDP8MAAADcAAAADwAAAAAAAAAAAAAAAACYAgAAZHJzL2Rv&#10;d25yZXYueG1sUEsFBgAAAAAEAAQA9QAAAIgDAAAAAA==&#10;" fillcolor="#4f81bd" strokecolor="#385d8a" strokeweight="2pt">
                  <v:textbox>
                    <w:txbxContent>
                      <w:p w:rsidR="00917185" w:rsidRPr="00310D5A" w:rsidRDefault="00917185" w:rsidP="007D7597">
                        <w:pPr>
                          <w:pStyle w:val="Web"/>
                          <w:rPr>
                            <w:rFonts w:eastAsiaTheme="minorEastAsia"/>
                          </w:rPr>
                        </w:pPr>
                        <w:proofErr w:type="spellStart"/>
                        <w:proofErr w:type="gramStart"/>
                        <w:r>
                          <w:rPr>
                            <w:rFonts w:eastAsiaTheme="minorEastAsia" w:hint="eastAsia"/>
                          </w:rPr>
                          <w:t>arid,</w:t>
                        </w:r>
                        <w:proofErr w:type="gramEnd"/>
                        <w:r>
                          <w:rPr>
                            <w:rFonts w:eastAsiaTheme="minorEastAsia" w:hint="eastAsia"/>
                          </w:rPr>
                          <w:t>arddr</w:t>
                        </w:r>
                        <w:proofErr w:type="spellEnd"/>
                      </w:p>
                    </w:txbxContent>
                  </v:textbox>
                </v:rect>
                <v:rect id="矩形 151" o:spid="_x0000_s1358" style="position:absolute;left:16245;top:24777;width:6819;height:26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eZ5MIA&#10;AADcAAAADwAAAGRycy9kb3ducmV2LnhtbERPS2sCMRC+C/6HMEJvmlXQ6tYopSgKUsTHpbfpZrpZ&#10;3EyWJNX135tCwdt8fM+ZL1tbiyv5UDlWMBxkIIgLpysuFZxP6/4URIjIGmvHpOBOAZaLbmeOuXY3&#10;PtD1GEuRQjjkqMDE2ORShsKQxTBwDXHifpy3GBP0pdQebync1nKUZRNpseLUYLChD0PF5fhrFVy+&#10;VvvP/ew8Wlu9+c6q+DozfqfUS699fwMRqY1P8b97q9P88RD+nkkX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N5nkwgAAANwAAAAPAAAAAAAAAAAAAAAAAJgCAABkcnMvZG93&#10;bnJldi54bWxQSwUGAAAAAAQABAD1AAAAhwMAAAAA&#10;" fillcolor="#4f81bd" strokecolor="#385d8a" strokeweight="2pt">
                  <v:textbox>
                    <w:txbxContent>
                      <w:p w:rsidR="00917185" w:rsidRDefault="00917185" w:rsidP="007D7597">
                        <w:pPr>
                          <w:pStyle w:val="Web"/>
                        </w:pPr>
                        <w:proofErr w:type="spellStart"/>
                        <w:proofErr w:type="gramStart"/>
                        <w:r>
                          <w:rPr>
                            <w:rFonts w:ascii="Georgia" w:eastAsiaTheme="minorEastAsia" w:hAnsi="Georgia" w:cs="Calibri" w:hint="eastAsia"/>
                          </w:rPr>
                          <w:t>r</w:t>
                        </w:r>
                        <w:r>
                          <w:rPr>
                            <w:rFonts w:ascii="Georgia" w:hAnsi="Georgia" w:cs="Calibri"/>
                          </w:rPr>
                          <w:t>mid</w:t>
                        </w:r>
                        <w:proofErr w:type="spellEnd"/>
                        <w:proofErr w:type="gramEnd"/>
                      </w:p>
                    </w:txbxContent>
                  </v:textbox>
                </v:rect>
                <v:shape id="雲朵形 159" o:spid="_x0000_s1359" style="position:absolute;left:14483;top:18750;width:10358;height:4713;visibility:visible;mso-wrap-style:square;v-text-anchor:midd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nensIA&#10;AADcAAAADwAAAGRycy9kb3ducmV2LnhtbERP22qDQBB9L+Qflgnkra4GWlrrJoSQFiGlEtsPGNyJ&#10;StxZcbdq/r5bCORtDuc62XY2nRhpcK1lBUkUgyCurG65VvDz/f74AsJ5ZI2dZVJwJQfbzeIhw1Tb&#10;iU80lr4WIYRdigoa7/tUSlc1ZNBFticO3NkOBn2AQy31gFMIN51cx/GzNNhyaGiwp31D1aX8NQoO&#10;H3lRyKM/du6rjT8TvZv2Sa3Uajnv3kB4mv1dfHPnOsx/eoX/Z8IFcv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Cd6ewgAAANwAAAAPAAAAAAAAAAAAAAAAAJgCAABkcnMvZG93&#10;bnJldi54bWxQSwUGAAAAAAQABAD1AAAAhwM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f81bd" strokecolor="#385d8a" strokeweight="2pt">
                  <v:stroke joinstyle="miter"/>
                  <v:formulas/>
                  <v:path arrowok="t" o:connecttype="custom" o:connectlocs="112524,285551;51790,276857;166112,380695;139546,384851;395091,426412;379075,407431;691182,379080;684780,399905;818308,250393;896256,328236;1002186,167489;967468,196680;918891,59189;920713,72978;697200,43110;714991,25526;530873,51488;539480,36325;335677,56637;366847,71341;98953,172234;93510,156755" o:connectangles="0,0,0,0,0,0,0,0,0,0,0,0,0,0,0,0,0,0,0,0,0,0" textboxrect="0,0,43200,43200"/>
                  <v:textbox>
                    <w:txbxContent>
                      <w:p w:rsidR="00917185" w:rsidRDefault="00917185" w:rsidP="007D7597">
                        <w:pPr>
                          <w:pStyle w:val="Web"/>
                        </w:pPr>
                        <w:r>
                          <w:rPr>
                            <w:rFonts w:ascii="Georgia" w:hAnsi="Georgia" w:cs="Calibri"/>
                          </w:rPr>
                          <w:t>Arbiter</w:t>
                        </w:r>
                      </w:p>
                    </w:txbxContent>
                  </v:textbox>
                </v:shape>
                <v:shape id="直線單箭頭接點 165" o:spid="_x0000_s1360" type="#_x0000_t32" style="position:absolute;left:19655;top:23458;width:7;height:131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SvoCcIAAADcAAAADwAAAGRycy9kb3ducmV2LnhtbERP22rCQBB9L/gPyxR8azYKiqRZpQhi&#10;C1VI7AcM2WkSmp0Nu5uLf+8WCn2bw7lOfphNJ0ZyvrWsYJWkIIgrq1uuFXzdTi87ED4ga+wsk4I7&#10;eTjsF085ZtpOXNBYhlrEEPYZKmhC6DMpfdWQQZ/Ynjhy39YZDBG6WmqHUww3nVyn6VYabDk2NNjT&#10;saHqpxyMgurTX93lcv44rop1ceZb2Q1jq9TyeX57BRFoDv/iP/e7jvO3G/h9Jl4g9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SvoCcIAAADcAAAADwAAAAAAAAAAAAAA&#10;AAChAgAAZHJzL2Rvd25yZXYueG1sUEsFBgAAAAAEAAQA+QAAAJADAAAAAA==&#10;" strokecolor="#4a7ebb">
                  <v:stroke endarrow="open"/>
                </v:shape>
                <v:shape id="直線單箭頭接點 166" o:spid="_x0000_s1361" type="#_x0000_t32" style="position:absolute;left:3151;top:9574;width:0;height:103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oSDsUAAADcAAAADwAAAGRycy9kb3ducmV2LnhtbERPS2vCQBC+F/oflil4q5uKBEndhFYU&#10;clHwEehxmp0mIdnZNLtq9Nd3C4Xe5uN7zjIbTScuNLjGsoKXaQSCuLS64UrB6bh5XoBwHlljZ5kU&#10;3MhBlj4+LDHR9sp7uhx8JUIIuwQV1N73iZSurMmgm9qeOHBfdjDoAxwqqQe8hnDTyVkUxdJgw6Gh&#10;xp5WNZXt4WwUrPJtnr9vFu3us/ho1+Y+/y72c6UmT+PbKwhPo/8X/7lzHebHMfw+Ey6Q6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soSDsUAAADcAAAADwAAAAAAAAAA&#10;AAAAAAChAgAAZHJzL2Rvd25yZXYueG1sUEsFBgAAAAAEAAQA+QAAAJMDAAAAAA==&#10;" strokecolor="#4a7ebb">
                  <v:stroke endarrow="open"/>
                </v:shape>
                <v:shape id="直線單箭頭接點 176" o:spid="_x0000_s1362" type="#_x0000_t32" style="position:absolute;left:9572;top:10098;width:0;height:980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OE08QAAADcAAAADwAAAGRycy9kb3ducmV2LnhtbERPTWvCQBC9C/0PywjedKOISuoqrSjk&#10;YkHbQI/T7DQJyc7G7KrRX+8WhN7m8T5nue5MLS7UutKygvEoAkGcWV1yruDrczdcgHAeWWNtmRTc&#10;yMF69dJbYqztlQ90OfpchBB2MSoovG9iKV1WkEE3sg1x4H5ta9AH2OZSt3gN4aaWkyiaSYMlh4YC&#10;G9oUlFXHs1GwSfZJ8r5bVB8/6Xe1NffpKT1MlRr0u7dXEJ46/y9+uhMd5s9n8PdMuEC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E4TTxAAAANwAAAAPAAAAAAAAAAAA&#10;AAAAAKECAABkcnMvZG93bnJldi54bWxQSwUGAAAAAAQABAD5AAAAkgMAAAAA&#10;" strokecolor="#4a7ebb">
                  <v:stroke endarrow="open"/>
                </v:shape>
                <v:shape id="直線單箭頭接點 179" o:spid="_x0000_s1363" type="#_x0000_t32" style="position:absolute;left:17155;top:9221;width:23;height:99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wQocQAAADcAAAADwAAAGRycy9kb3ducmV2LnhtbERPS2vCQBC+C/6HZQRvurFIa6OrqCjk&#10;0oIv6HHMjklIdjbNbjXtr+8Kgrf5+J4zW7SmEldqXGFZwWgYgSBOrS44U3A8bAcTEM4ja6wsk4Jf&#10;crCYdzszjLW98Y6ue5+JEMIuRgW593UspUtzMuiGtiYO3MU2Bn2ATSZ1g7cQbir5EkWv0mDBoSHH&#10;mtY5peX+xyhYJx9JstpOys/z6avcmL/x92k3Vqrfa5dTEJ5a/xQ/3IkO89/e4f5MuEDO/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jBChxAAAANwAAAAPAAAAAAAAAAAA&#10;AAAAAKECAABkcnMvZG93bnJldi54bWxQSwUGAAAAAAQABAD5AAAAkgMAAAAA&#10;" strokecolor="#4a7ebb">
                  <v:stroke endarrow="open"/>
                </v:shape>
                <v:shape id="文字方塊 40" o:spid="_x0000_s1364" type="#_x0000_t202" style="position:absolute;left:13835;top:6362;width:16632;height:3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uswsQA&#10;AADcAAAADwAAAGRycy9kb3ducmV2LnhtbERPTWvCQBC9F/wPywi9NRuFlhCzigSkRdpD1Iu3MTsm&#10;wexszK4m7a/vFgre5vE+J1uNphV36l1jWcEsikEQl1Y3XCk47DcvCQjnkTW2lknBNzlYLSdPGaba&#10;DlzQfecrEULYpaig9r5LpXRlTQZdZDviwJ1tb9AH2FdS9ziEcNPKeRy/SYMNh4YaO8prKi+7m1Gw&#10;zTdfWJzmJvlp8/fP87q7Ho6vSj1Px/UChKfRP8T/7g8d5icz+HsmXC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LrMLEAAAA3AAAAA8AAAAAAAAAAAAAAAAAmAIAAGRycy9k&#10;b3ducmV2LnhtbFBLBQYAAAAABAAEAPUAAACJAwAAAAA=&#10;" filled="f" stroked="f" strokeweight=".5pt">
                  <v:textbox>
                    <w:txbxContent>
                      <w:p w:rsidR="00917185" w:rsidRPr="00B84374" w:rsidRDefault="00917185" w:rsidP="007D7597">
                        <w:pPr>
                          <w:pStyle w:val="Web"/>
                          <w:rPr>
                            <w:rFonts w:eastAsiaTheme="minorEastAsia"/>
                          </w:rPr>
                        </w:pPr>
                        <w:proofErr w:type="spellStart"/>
                        <w:r>
                          <w:rPr>
                            <w:rFonts w:ascii="Georgia" w:hAnsi="Georgia" w:cs="Calibri"/>
                          </w:rPr>
                          <w:t>m</w:t>
                        </w:r>
                        <w:r w:rsidRPr="00817283">
                          <w:rPr>
                            <w:rFonts w:ascii="Georgia" w:hAnsi="Georgia" w:cs="Calibri"/>
                            <w:b/>
                            <w:i/>
                            <w:iCs/>
                          </w:rPr>
                          <w:t>n</w:t>
                        </w:r>
                        <w:r>
                          <w:rPr>
                            <w:rFonts w:ascii="Georgia" w:hAnsi="Georgia" w:cs="Calibri"/>
                          </w:rPr>
                          <w:t>_</w:t>
                        </w:r>
                        <w:r>
                          <w:rPr>
                            <w:rFonts w:ascii="Georgia" w:eastAsiaTheme="minorEastAsia" w:hAnsi="Georgia" w:cs="Calibri" w:hint="eastAsia"/>
                          </w:rPr>
                          <w:t>arvld</w:t>
                        </w:r>
                        <w:proofErr w:type="spellEnd"/>
                        <w:r>
                          <w:rPr>
                            <w:rFonts w:ascii="Georgia" w:eastAsiaTheme="minorEastAsia" w:hAnsi="Georgia" w:cs="Calibri" w:hint="eastAsia"/>
                          </w:rPr>
                          <w:t xml:space="preserve"> </w:t>
                        </w:r>
                        <w:proofErr w:type="spellStart"/>
                        <w:r>
                          <w:rPr>
                            <w:rFonts w:ascii="Georgia" w:hAnsi="Georgia" w:cs="Calibri"/>
                          </w:rPr>
                          <w:t>m</w:t>
                        </w:r>
                        <w:r w:rsidRPr="00817283">
                          <w:rPr>
                            <w:rFonts w:ascii="Georgia" w:hAnsi="Georgia" w:cs="Calibri"/>
                            <w:b/>
                            <w:i/>
                            <w:iCs/>
                          </w:rPr>
                          <w:t>n</w:t>
                        </w:r>
                        <w:r>
                          <w:rPr>
                            <w:rFonts w:ascii="Georgia" w:hAnsi="Georgia" w:cs="Calibri"/>
                          </w:rPr>
                          <w:t>_</w:t>
                        </w:r>
                        <w:r>
                          <w:rPr>
                            <w:rFonts w:ascii="Georgia" w:eastAsiaTheme="minorEastAsia" w:hAnsi="Georgia" w:cs="Calibri" w:hint="eastAsia"/>
                          </w:rPr>
                          <w:t>awvld</w:t>
                        </w:r>
                        <w:proofErr w:type="spellEnd"/>
                      </w:p>
                    </w:txbxContent>
                  </v:textbox>
                </v:shape>
                <v:shape id="文字方塊 40" o:spid="_x0000_s1365" type="#_x0000_t202" style="position:absolute;left:273;top:3747;width:19661;height:3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6RLcQA&#10;AADcAAAADwAAAGRycy9kb3ducmV2LnhtbERPTWvCQBC9F/wPywi91Y1Ca0hdJQSCpbQHoxdv0+yY&#10;BLOzMbs1aX99tyB4m8f7nNVmNK24Uu8aywrmswgEcWl1w5WCwz5/ikE4j6yxtUwKfsjBZj15WGGi&#10;7cA7uha+EiGEXYIKau+7REpX1mTQzWxHHLiT7Q36APtK6h6HEG5auYiiF2mw4dBQY0dZTeW5+DYK&#10;3rP8E3dfCxP/ttn245R2l8PxWanH6Zi+gvA0+rv45n7TYX68hP9nwgV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ukS3EAAAA3AAAAA8AAAAAAAAAAAAAAAAAmAIAAGRycy9k&#10;b3ducmV2LnhtbFBLBQYAAAAABAAEAPUAAACJAwAAAAA=&#10;" filled="f" stroked="f" strokeweight=".5pt">
                  <v:textbox>
                    <w:txbxContent>
                      <w:p w:rsidR="00917185" w:rsidRPr="00310D5A" w:rsidRDefault="00917185" w:rsidP="007D7597">
                        <w:pPr>
                          <w:pStyle w:val="Web"/>
                          <w:rPr>
                            <w:rFonts w:eastAsiaTheme="minorEastAsia"/>
                          </w:rPr>
                        </w:pPr>
                        <w:r>
                          <w:rPr>
                            <w:rFonts w:ascii="Georgia" w:eastAsiaTheme="minorEastAsia" w:hAnsi="Georgia" w:cs="Calibri" w:hint="eastAsia"/>
                          </w:rPr>
                          <w:t>m0</w:t>
                        </w:r>
                        <w:r>
                          <w:rPr>
                            <w:rFonts w:ascii="Georgia" w:hAnsi="Georgia" w:cs="Calibri"/>
                          </w:rPr>
                          <w:t>_</w:t>
                        </w:r>
                        <w:r>
                          <w:rPr>
                            <w:rFonts w:ascii="Georgia" w:eastAsiaTheme="minorEastAsia" w:hAnsi="Georgia" w:cs="Calibri" w:hint="eastAsia"/>
                          </w:rPr>
                          <w:t>ar</w:t>
                        </w:r>
                        <w:r>
                          <w:rPr>
                            <w:rFonts w:ascii="Georgia" w:hAnsi="Georgia" w:cs="Calibri"/>
                          </w:rPr>
                          <w:t>a</w:t>
                        </w:r>
                        <w:r>
                          <w:rPr>
                            <w:rFonts w:ascii="Georgia" w:eastAsiaTheme="minorEastAsia" w:hAnsi="Georgia" w:cs="Calibri" w:hint="eastAsia"/>
                          </w:rPr>
                          <w:t xml:space="preserve">ddr </w:t>
                        </w:r>
                        <w:proofErr w:type="spellStart"/>
                        <w:r>
                          <w:rPr>
                            <w:rFonts w:ascii="Georgia" w:eastAsiaTheme="minorEastAsia" w:hAnsi="Georgia" w:cs="Calibri" w:hint="eastAsia"/>
                          </w:rPr>
                          <w:t>m</w:t>
                        </w:r>
                        <w:r w:rsidRPr="00817283">
                          <w:rPr>
                            <w:rFonts w:ascii="Georgia" w:hAnsi="Georgia" w:cs="Calibri"/>
                            <w:b/>
                            <w:i/>
                            <w:iCs/>
                          </w:rPr>
                          <w:t>n</w:t>
                        </w:r>
                        <w:r>
                          <w:rPr>
                            <w:rFonts w:ascii="Georgia" w:hAnsi="Georgia" w:cs="Calibri"/>
                          </w:rPr>
                          <w:t>_a</w:t>
                        </w:r>
                        <w:r>
                          <w:rPr>
                            <w:rFonts w:ascii="Georgia" w:eastAsiaTheme="minorEastAsia" w:hAnsi="Georgia" w:cs="Calibri" w:hint="eastAsia"/>
                          </w:rPr>
                          <w:t>raddr</w:t>
                        </w:r>
                        <w:proofErr w:type="spellEnd"/>
                      </w:p>
                    </w:txbxContent>
                  </v:textbox>
                </v:shape>
                <v:line id="直線接點 188" o:spid="_x0000_s1366" style="position:absolute;flip:x y;visibility:visible;mso-wrap-style:square" from="10290,21013" to="14515,21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QnnUMcAAADcAAAADwAAAGRycy9kb3ducmV2LnhtbESPQWvCQBCF74L/YRmhF9GNQlNJXcUW&#10;CnopNnrxNmSnSdrsbMiuGvvrOwfB2wzvzXvfLNe9a9SFulB7NjCbJqCIC29rLg0cDx+TBagQkS02&#10;nsnAjQKsV8PBEjPrr/xFlzyWSkI4ZGigirHNtA5FRQ7D1LfEon37zmGUtSu17fAq4a7R8yRJtcOa&#10;paHClt4rKn7zszOwy9NzfN7Pfk5/+8+Xza12b+l4bszTqN+8gorUx4f5fr21gr8QWnlGJtCr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VCedQxwAAANwAAAAPAAAAAAAA&#10;AAAAAAAAAKECAABkcnMvZG93bnJldi54bWxQSwUGAAAAAAQABAD5AAAAlQMAAAAA&#10;" strokecolor="#4a7ebb">
                  <v:stroke endarrow="open"/>
                </v:line>
                <v:shape id="等腰三角形 189" o:spid="_x0000_s1367" type="#_x0000_t5" style="position:absolute;left:21759;top:25560;width:1156;height:13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aWesMA&#10;AADcAAAADwAAAGRycy9kb3ducmV2LnhtbERPzWrCQBC+F3yHZYTe6kZbJEZXkUBp05O1PsCYHZNo&#10;djZm1yR9+25B8DYf3++sNoOpRUetqywrmE4iEMS51RUXCg4/7y8xCOeRNdaWScEvOdisR08rTLTt&#10;+Zu6vS9ECGGXoILS+yaR0uUlGXQT2xAH7mRbgz7AtpC6xT6Em1rOomguDVYcGkpsKC0pv+xvRoE7&#10;H7/eXq8fcWouuyzbxfXC3KZKPY+H7RKEp8E/xHf3pw7z4wX8PxMu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9aWesMAAADcAAAADwAAAAAAAAAAAAAAAACYAgAAZHJzL2Rv&#10;d25yZXYueG1sUEsFBgAAAAAEAAQA9QAAAIgDAAAAAA==&#10;" fillcolor="window" strokecolor="#385d8a" strokeweight="2pt">
                  <v:textbox>
                    <w:txbxContent>
                      <w:p w:rsidR="00917185" w:rsidRDefault="00917185" w:rsidP="007D7597"/>
                    </w:txbxContent>
                  </v:textbox>
                </v:shape>
                <v:shape id="等腰三角形 190" o:spid="_x0000_s1368" type="#_x0000_t5" style="position:absolute;left:9045;top:25493;width:1156;height:13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WpOsUA&#10;AADcAAAADwAAAGRycy9kb3ducmV2LnhtbESPzW7CQAyE70h9h5Ur9QYbWoRCYEEVUtXSE38PYLIm&#10;CWS9aXaB8Pb1AYmbrRnPfJ4tOlerK7Wh8mxgOEhAEefeVlwY2O+++imoEJEt1p7JwJ0CLOYvvRlm&#10;1t94Q9dtLJSEcMjQQBljk2kd8pIchoFviEU7+tZhlLUttG3xJuGu1u9JMtYOK5aGEhtalpSftxdn&#10;IJwOv6OPv+906c7r1Wqd1hN3GRrz9tp9TkFF6uLT/Lj+sYI/EXx5Rib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Nak6xQAAANwAAAAPAAAAAAAAAAAAAAAAAJgCAABkcnMv&#10;ZG93bnJldi54bWxQSwUGAAAAAAQABAD1AAAAigMAAAAA&#10;" fillcolor="window" strokecolor="#385d8a" strokeweight="2pt">
                  <v:textbox>
                    <w:txbxContent>
                      <w:p w:rsidR="00917185" w:rsidRDefault="00917185" w:rsidP="007D7597">
                        <w:pPr>
                          <w:pStyle w:val="Web"/>
                        </w:pPr>
                        <w:r>
                          <w:rPr>
                            <w:rFonts w:ascii="Georgia" w:hAnsi="Georgia" w:cs="Calibri"/>
                          </w:rPr>
                          <w:t> </w:t>
                        </w:r>
                      </w:p>
                    </w:txbxContent>
                  </v:textbox>
                </v:shape>
                <v:rect id="矩形 191" o:spid="_x0000_s1369" style="position:absolute;left:273;top:11318;width:63372;height:287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atvsAA&#10;AADcAAAADwAAAGRycy9kb3ducmV2LnhtbERPS4vCMBC+C/6HMII3TVVY1moUEcTHSV0f16EZ22Iz&#10;KU2s7b/fCAt7m4/vOfNlYwpRU+VyywpGwwgEcWJ1zqmCy89m8A3CeWSNhWVS0JKD5aLbmWOs7ZtP&#10;VJ99KkIIuxgVZN6XsZQuycigG9qSOHAPWxn0AVap1BW+Q7gp5DiKvqTBnENDhiWtM0qe55dRcK33&#10;LA/O+fFtsjpu7+vW5qdWqX6vWc1AeGr8v/jPvdNh/nQEn2fCBXLx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ratvsAAAADcAAAADwAAAAAAAAAAAAAAAACYAgAAZHJzL2Rvd25y&#10;ZXYueG1sUEsFBgAAAAAEAAQA9QAAAIUDAAAAAA==&#10;" filled="f" strokecolor="black [3200]" strokeweight="2pt"/>
                <v:shape id="梯形 196" o:spid="_x0000_s1370" style="position:absolute;left:28078;top:24472;width:16687;height:3404;rotation:180;visibility:visible;mso-wrap-style:square;v-text-anchor:middle" coordsize="1668730,3403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1LAMIA&#10;AADcAAAADwAAAGRycy9kb3ducmV2LnhtbERPTWvCQBC9F/oflin0VjcWak10lVQQRLBgjHgdsmMS&#10;zM7G7Krx37tCobd5vM+ZznvTiCt1rrasYDiIQBAXVtdcKsh3y48xCOeRNTaWScGdHMxnry9TTLS9&#10;8ZaumS9FCGGXoILK+zaR0hUVGXQD2xIH7mg7gz7ArpS6w1sIN438jKKRNFhzaKiwpUVFxSm7GAWL&#10;73zY5Jimen/ffP2sY8rOh1+l3t/6dALCU+//xX/ulQ7z4xE8nwkX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HUsAwgAAANwAAAAPAAAAAAAAAAAAAAAAAJgCAABkcnMvZG93&#10;bnJldi54bWxQSwUGAAAAAAQABAD1AAAAhwMAAAAA&#10;" adj="-11796480,,5400" path="m,340360l164864,,1503866,r164864,340360l,340360xe" fillcolor="#4f81bd" strokecolor="#385d8a" strokeweight="2pt">
                  <v:stroke joinstyle="miter"/>
                  <v:formulas/>
                  <v:path arrowok="t" o:connecttype="custom" o:connectlocs="0,340360;164864,0;1503866,0;1668730,340360;0,340360" o:connectangles="0,0,0,0,0" textboxrect="0,0,1668730,340360"/>
                  <v:textbox>
                    <w:txbxContent>
                      <w:p w:rsidR="00917185" w:rsidRDefault="00917185" w:rsidP="007D7597">
                        <w:pPr>
                          <w:pStyle w:val="Web"/>
                        </w:pPr>
                        <w:r>
                          <w:rPr>
                            <w:rFonts w:ascii="Georgia" w:hAnsi="Georgia" w:cs="Calibri"/>
                          </w:rPr>
                          <w:t> </w:t>
                        </w:r>
                      </w:p>
                    </w:txbxContent>
                  </v:textbox>
                </v:shape>
                <v:shape id="直線單箭頭接點 197" o:spid="_x0000_s1371" type="#_x0000_t32" style="position:absolute;left:31695;top:8977;width:0;height:154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PHssQAAADcAAAADwAAAGRycy9kb3ducmV2LnhtbERPS2vCQBC+C/6HZQRvurFIa6OrqCjk&#10;0oIv6HHMjklIdjbNbjXtr+8Kgrf5+J4zW7SmEldqXGFZwWgYgSBOrS44U3A8bAcTEM4ja6wsk4Jf&#10;crCYdzszjLW98Y6ue5+JEMIuRgW593UspUtzMuiGtiYO3MU2Bn2ATSZ1g7cQbir5EkWv0mDBoSHH&#10;mtY5peX+xyhYJx9JstpOys/z6avcmL/x92k3Vqrfa5dTEJ5a/xQ/3IkO89/f4P5MuEDO/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U8eyxAAAANwAAAAPAAAAAAAAAAAA&#10;AAAAAKECAABkcnMvZG93bnJldi54bWxQSwUGAAAAAAQABAD5AAAAkgMAAAAA&#10;" strokecolor="#4a7ebb">
                  <v:stroke endarrow="open"/>
                </v:shape>
                <v:shape id="直線單箭頭接點 203" o:spid="_x0000_s1372" type="#_x0000_t32" style="position:absolute;left:42459;top:8980;width:0;height:154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c1SsYAAADcAAAADwAAAGRycy9kb3ducmV2LnhtbESPT2vCQBTE74LfYXmCN934hyKpq6go&#10;5FJBrdDja/aZhGTfxuxW0376riB4HGbmN8x82ZpK3KhxhWUFo2EEgji1uuBMwedpN5iBcB5ZY2WZ&#10;FPySg+Wi25ljrO2dD3Q7+kwECLsYFeTe17GULs3JoBvamjh4F9sY9EE2mdQN3gPcVHIcRW/SYMFh&#10;IceaNjml5fHHKNgkH0my3s3K/ff5q9yav+n1fJgq1e+1q3cQnlr/Cj/biVYwjibwOBOOgFz8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hHNUrGAAAA3AAAAA8AAAAAAAAA&#10;AAAAAAAAoQIAAGRycy9kb3ducmV2LnhtbFBLBQYAAAAABAAEAPkAAACUAwAAAAA=&#10;" strokecolor="#4a7ebb">
                  <v:stroke endarrow="open"/>
                </v:shape>
                <v:line id="直線接點 204" o:spid="_x0000_s1373" style="position:absolute;visibility:visible;mso-wrap-style:square" from="32757,14568" to="41665,14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oXJsUAAADcAAAADwAAAGRycy9kb3ducmV2LnhtbESP0WrCQBRE34X+w3ILvkjdVIotqWto&#10;ClpBhNb0Ay7Z22xo9m7Irkn8e1cQfBxmzgyzykbbiJ46XztW8DxPQBCXTtdcKfgtNk9vIHxA1tg4&#10;JgVn8pCtHyYrTLUb+If6Y6hELGGfogITQptK6UtDFv3ctcTR+3OdxRBlV0nd4RDLbSMXSbKUFmuO&#10;CwZb+jRU/h9PVsFi2MhZj7smbA+vX9/tPi/ywig1fRw/3kEEGsM9fKN3OnLJC1zPxCMg1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voXJsUAAADcAAAADwAAAAAAAAAA&#10;AAAAAAChAgAAZHJzL2Rvd25yZXYueG1sUEsFBgAAAAAEAAQA+QAAAJMDAAAAAA==&#10;" strokecolor="#4a7ebb">
                  <v:stroke dashstyle="dash"/>
                </v:line>
                <v:shape id="文字方塊 40" o:spid="_x0000_s1374" type="#_x0000_t202" style="position:absolute;left:29380;top:6361;width:20782;height:42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jzC8YA&#10;AADcAAAADwAAAGRycy9kb3ducmV2LnhtbESPQWvCQBSE74X+h+UVvNWNAa2kriKB0FL0YOqlt9fs&#10;Mwlm36bZbZL6612h4HGYmW+Y1WY0jeipc7VlBbNpBIK4sLrmUsHxM3tegnAeWWNjmRT8kYPN+vFh&#10;hYm2Ax+oz30pAoRdggoq79tESldUZNBNbUscvJPtDPogu1LqDocAN42Mo2ghDdYcFipsKa2oOOe/&#10;RsFHmu3x8B2b5aVJ33anbftz/JorNXkat68gPI3+Hv5vv2sFcfQCtzPhCMj1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jzC8YAAADcAAAADwAAAAAAAAAAAAAAAACYAgAAZHJz&#10;L2Rvd25yZXYueG1sUEsFBgAAAAAEAAQA9QAAAIsDAAAAAA==&#10;" filled="f" stroked="f" strokeweight=".5pt">
                  <v:textbox>
                    <w:txbxContent>
                      <w:p w:rsidR="00917185" w:rsidRPr="0054507A" w:rsidRDefault="00917185" w:rsidP="007D7597">
                        <w:pPr>
                          <w:pStyle w:val="Web"/>
                          <w:rPr>
                            <w:rFonts w:eastAsiaTheme="minorEastAsia"/>
                          </w:rPr>
                        </w:pPr>
                        <w:proofErr w:type="spellStart"/>
                        <w:r>
                          <w:rPr>
                            <w:rFonts w:ascii="Georgia" w:eastAsiaTheme="minorEastAsia" w:hAnsi="Georgia" w:cs="Calibri" w:hint="eastAsia"/>
                          </w:rPr>
                          <w:t>mo_rready</w:t>
                        </w:r>
                        <w:proofErr w:type="spellEnd"/>
                        <w:r>
                          <w:rPr>
                            <w:rFonts w:ascii="Georgia" w:eastAsiaTheme="minorEastAsia" w:hAnsi="Georgia" w:cs="Calibri" w:hint="eastAsia"/>
                          </w:rPr>
                          <w:t xml:space="preserve">    </w:t>
                        </w:r>
                        <w:proofErr w:type="spellStart"/>
                        <w:r>
                          <w:rPr>
                            <w:rFonts w:ascii="Georgia" w:eastAsiaTheme="minorEastAsia" w:hAnsi="Georgia" w:cs="Calibri" w:hint="eastAsia"/>
                          </w:rPr>
                          <w:t>m</w:t>
                        </w:r>
                        <w:r w:rsidRPr="00817283">
                          <w:rPr>
                            <w:rFonts w:ascii="Georgia" w:hAnsi="Georgia" w:cs="Calibri"/>
                            <w:b/>
                            <w:i/>
                            <w:iCs/>
                          </w:rPr>
                          <w:t>n</w:t>
                        </w:r>
                        <w:r>
                          <w:rPr>
                            <w:rFonts w:ascii="Georgia" w:eastAsiaTheme="minorEastAsia" w:hAnsi="Georgia" w:cs="Calibri" w:hint="eastAsia"/>
                          </w:rPr>
                          <w:t>_rready</w:t>
                        </w:r>
                        <w:proofErr w:type="spellEnd"/>
                      </w:p>
                    </w:txbxContent>
                  </v:textbox>
                </v:shape>
                <v:shape id="直線單箭頭接點 209" o:spid="_x0000_s1375" type="#_x0000_t32" style="position:absolute;left:36419;top:27876;width:3;height:53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xm0MMAAADcAAAADwAAAGRycy9kb3ducmV2LnhtbESP0YrCMBRE3xf8h3AF39bUPshuNYoI&#10;osK60OoHXJprW2xuShJr/fvNguDjMDNnmOV6MK3oyfnGsoLZNAFBXFrdcKXgct59foHwAVlja5kU&#10;PMnDejX6WGKm7YNz6otQiQhhn6GCOoQuk9KXNRn0U9sRR+9qncEQpaukdviIcNPKNEnm0mDDcaHG&#10;jrY1lbfibhSUP/7XnU7743aWp/mez0V77xulJuNhswARaAjv8Kt90ArS5Bv+z8QjIF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qcZtDDAAAA3AAAAA8AAAAAAAAAAAAA&#10;AAAAoQIAAGRycy9kb3ducmV2LnhtbFBLBQYAAAAABAAEAPkAAACRAwAAAAA=&#10;" strokecolor="#4a7ebb">
                  <v:stroke endarrow="open"/>
                </v:shape>
                <v:shape id="直線單箭頭接點 210" o:spid="_x0000_s1376" type="#_x0000_t32" style="position:absolute;left:23063;top:26172;width:5839;height: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bIu8EAAADcAAAADwAAAGRycy9kb3ducmV2LnhtbERPTWuDQBC9F/Iflgn0VtekWMS4CSEg&#10;yTW2heY2cScqcWfFXaP5991DocfH+853s+nEgwbXWlawimIQxJXVLdcKvj6LtxSE88gaO8uk4EkO&#10;dtvFS46ZthOf6VH6WoQQdhkqaLzvMyld1ZBBF9meOHA3Oxj0AQ611ANOIdx0ch3HH9Jgy6GhwZ4O&#10;DVX3cjQK3m/X+Zj6vUyLH3sYxyRJvouLUq/Leb8B4Wn2/+I/90krWK/C/HAmHAG5/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Bsi7wQAAANwAAAAPAAAAAAAAAAAAAAAA&#10;AKECAABkcnMvZG93bnJldi54bWxQSwUGAAAAAAQABAD5AAAAjwMAAAAA&#10;" strokecolor="#4579b8 [3044]">
                  <v:stroke endarrow="open"/>
                </v:shape>
                <v:rect id="矩形 211" o:spid="_x0000_s1377" style="position:absolute;left:28092;top:33404;width:12380;height:29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TJMQA&#10;AADcAAAADwAAAGRycy9kb3ducmV2LnhtbESPzWrDMBCE74W8g9hAb7XsEFrjRAkhUBp6KY3zAIu1&#10;sZ1YKyPJP+3TV4VCj8PMfMNs97PpxEjOt5YVZEkKgriyuuVawaV8fcpB+ICssbNMCr7Iw363eNhi&#10;oe3EnzSeQy0ihH2BCpoQ+kJKXzVk0Ce2J47e1TqDIUpXS+1winDTyVWaPkuDLceFBns6NlTdz4NR&#10;YLOP8F5O64Fpcm95e6u675dcqcflfNiACDSH//Bf+6QVrLIMfs/EIyB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v0yTEAAAA3AAAAA8AAAAAAAAAAAAAAAAAmAIAAGRycy9k&#10;b3ducmV2LnhtbFBLBQYAAAAABAAEAPUAAACJAwAAAAA=&#10;" fillcolor="#4f81bd [3204]" strokecolor="#243f60 [1604]" strokeweight="2pt">
                  <v:textbox>
                    <w:txbxContent>
                      <w:p w:rsidR="00917185" w:rsidRPr="0054507A" w:rsidRDefault="00917185" w:rsidP="007D7597">
                        <w:pPr>
                          <w:jc w:val="center"/>
                          <w:rPr>
                            <w:rFonts w:eastAsiaTheme="minorEastAsia"/>
                          </w:rPr>
                        </w:pPr>
                        <w:r>
                          <w:rPr>
                            <w:rFonts w:eastAsiaTheme="minorEastAsia" w:hint="eastAsia"/>
                          </w:rPr>
                          <w:t>slv0_rvalid</w:t>
                        </w:r>
                      </w:p>
                    </w:txbxContent>
                  </v:textbox>
                </v:rect>
                <v:shape id="直線單箭頭接點 213" o:spid="_x0000_s1378" type="#_x0000_t32" style="position:absolute;left:28735;top:33218;width:0;height:111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WzMMAAADcAAAADwAAAGRycy9kb3ducmV2LnhtbESPT4vCMBTE78J+h/AWvNlUpVKqUUQo&#10;u9f1D7i3t82zLTYvpUm1fvuNIHgcZuY3zGozmEbcqHO1ZQXTKAZBXFhdc6ngeMgnKQjnkTU2lknB&#10;gxxs1h+jFWba3vmHbntfigBhl6GCyvs2k9IVFRl0kW2Jg3exnUEfZFdK3eE9wE0jZ3G8kAZrDgsV&#10;trSrqLjue6NgfvkbvlK/lWl+tru+T5LklP8qNf4ctksQngb/Dr/a31rBbDqH55lwBOT6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nUVszDAAAA3AAAAA8AAAAAAAAAAAAA&#10;AAAAoQIAAGRycy9kb3ducmV2LnhtbFBLBQYAAAAABAAEAPkAAACRAwAAAAA=&#10;" strokecolor="#4579b8 [3044]">
                  <v:stroke endarrow="open"/>
                </v:shape>
                <v:shape id="直線單箭頭接點 215" o:spid="_x0000_s1379" type="#_x0000_t32" style="position:absolute;left:33304;top:33219;width:0;height:106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FrI8QAAADcAAAADwAAAGRycy9kb3ducmV2LnhtbESPzWrDMBCE74G+g9hCb7HsBAfjRgkm&#10;YJpr0wTa29ba2KbWyljyT9++KhR6HGbmG2Z/XEwnJhpca1lBEsUgiCurW64VXN/KdQbCeWSNnWVS&#10;8E0OjoeH1R5zbWd+peniaxEg7HJU0Hjf51K6qiGDLrI9cfDudjDogxxqqQecA9x0chPHO2mw5bDQ&#10;YE+nhqqvy2gUbO+fy0vmC5mV7/Y0jmma3soPpZ4el+IZhKfF/4f/2metYJOk8HsmHAF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cWsjxAAAANwAAAAPAAAAAAAAAAAA&#10;AAAAAKECAABkcnMvZG93bnJldi54bWxQSwUGAAAAAAQABAD5AAAAkgMAAAAA&#10;" strokecolor="#4579b8 [3044]">
                  <v:stroke endarrow="open"/>
                </v:shape>
                <v:shape id="文字方塊 217" o:spid="_x0000_s1380" type="#_x0000_t202" style="position:absolute;left:3732;top:44387;width:55108;height:40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VQK8cA&#10;AADcAAAADwAAAGRycy9kb3ducmV2LnhtbESPT2vCQBTE74V+h+UVehHdqFQlukoRa0tvTfyDt0f2&#10;mYRm34bsmqTfvlsQehxm5jfMatObSrTUuNKygvEoAkGcWV1yruCQvg0XIJxH1lhZJgU/5GCzfnxY&#10;Yaxtx1/UJj4XAcIuRgWF93UspcsKMuhGtiYO3tU2Bn2QTS51g12Am0pOomgmDZYcFgqsaVtQ9p3c&#10;jILLID9/un5/7KYv03r33qbzk06Ven7qX5cgPPX+P3xvf2gFk/Ec/s6EIyD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YlUCvHAAAA3AAAAA8AAAAAAAAAAAAAAAAAmAIAAGRy&#10;cy9kb3ducmV2LnhtbFBLBQYAAAAABAAEAPUAAACMAwAAAAA=&#10;" fillcolor="white [3201]" stroked="f" strokeweight=".5pt">
                  <v:textbox>
                    <w:txbxContent>
                      <w:p w:rsidR="00917185" w:rsidRPr="00357937" w:rsidRDefault="00917185" w:rsidP="007D7597">
                        <w:pPr>
                          <w:rPr>
                            <w:rFonts w:eastAsiaTheme="minorEastAsia"/>
                          </w:rPr>
                        </w:pPr>
                        <w:proofErr w:type="gramStart"/>
                        <w:r>
                          <w:rPr>
                            <w:rFonts w:eastAsiaTheme="minorEastAsia" w:hint="eastAsia"/>
                          </w:rPr>
                          <w:t>rid</w:t>
                        </w:r>
                        <w:proofErr w:type="gramEnd"/>
                        <w:r>
                          <w:rPr>
                            <w:rFonts w:eastAsiaTheme="minorEastAsia" w:hint="eastAsia"/>
                          </w:rPr>
                          <w:t xml:space="preserve">     </w:t>
                        </w:r>
                        <w:proofErr w:type="spellStart"/>
                        <w:r>
                          <w:rPr>
                            <w:rFonts w:eastAsiaTheme="minorEastAsia" w:hint="eastAsia"/>
                          </w:rPr>
                          <w:t>rrdata</w:t>
                        </w:r>
                        <w:proofErr w:type="spellEnd"/>
                        <w:r>
                          <w:rPr>
                            <w:rFonts w:eastAsiaTheme="minorEastAsia" w:hint="eastAsia"/>
                          </w:rPr>
                          <w:t xml:space="preserve"> rresp            </w:t>
                        </w:r>
                        <w:proofErr w:type="spellStart"/>
                        <w:r>
                          <w:rPr>
                            <w:rFonts w:eastAsiaTheme="minorEastAsia" w:hint="eastAsia"/>
                          </w:rPr>
                          <w:t>arready</w:t>
                        </w:r>
                        <w:proofErr w:type="spellEnd"/>
                        <w:r>
                          <w:rPr>
                            <w:rFonts w:eastAsiaTheme="minorEastAsia" w:hint="eastAsia"/>
                          </w:rPr>
                          <w:t xml:space="preserve"> </w:t>
                        </w:r>
                        <w:proofErr w:type="spellStart"/>
                        <w:r>
                          <w:rPr>
                            <w:rFonts w:eastAsiaTheme="minorEastAsia" w:hint="eastAsia"/>
                          </w:rPr>
                          <w:t>rvalid</w:t>
                        </w:r>
                        <w:proofErr w:type="spellEnd"/>
                        <w:r>
                          <w:rPr>
                            <w:rFonts w:eastAsiaTheme="minorEastAsia" w:hint="eastAsia"/>
                          </w:rPr>
                          <w:t xml:space="preserve">                     </w:t>
                        </w:r>
                        <w:proofErr w:type="spellStart"/>
                        <w:r>
                          <w:rPr>
                            <w:rFonts w:eastAsiaTheme="minorEastAsia" w:hint="eastAsia"/>
                          </w:rPr>
                          <w:t>rlast</w:t>
                        </w:r>
                        <w:proofErr w:type="spellEnd"/>
                      </w:p>
                    </w:txbxContent>
                  </v:textbox>
                </v:shape>
                <v:shape id="直線單箭頭接點 221" o:spid="_x0000_s1381" type="#_x0000_t32" style="position:absolute;left:26925;top:26170;width:1;height:176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anncMAAADcAAAADwAAAGRycy9kb3ducmV2LnhtbESPQYvCMBSE7wv+h/AEb2tqly6lGkWE&#10;4l7VFfT2bJ5tsXkpTar135uFBY/DzHzDLFaDacSdOldbVjCbRiCIC6trLhX8HvLPFITzyBoby6Tg&#10;SQ5Wy9HHAjNtH7yj+96XIkDYZaig8r7NpHRFRQbd1LbEwbvazqAPsiul7vAR4KaRcRR9S4M1h4UK&#10;W9pUVNz2vVHwdb0M29SvZZqf7KbvkyQ55melJuNhPQfhafDv8H/7RyuI4xn8nQlHQC5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gmp53DAAAA3AAAAA8AAAAAAAAAAAAA&#10;AAAAoQIAAGRycy9kb3ducmV2LnhtbFBLBQYAAAAABAAEAPkAAACRAwAAAAA=&#10;" strokecolor="#4579b8 [3044]">
                  <v:stroke endarrow="open"/>
                </v:shape>
                <v:shape id="梯形 293" o:spid="_x0000_s1382" style="position:absolute;left:1638;top:19905;width:9189;height:2216;rotation:180;visibility:visible;mso-wrap-style:square;v-text-anchor:middle" coordsize="918845,22161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pSv8gA&#10;AADcAAAADwAAAGRycy9kb3ducmV2LnhtbESPUUsCQRSF34X+w3AD33QmK6nNUUJIQixQg+rtunPd&#10;2dq5s+yM69qvb4Sgx8M55zucyaxzlWipCaVnDVdDBYI496bkQsPb9mlwByJEZIOVZ9JwogCz6UVv&#10;gpnxR15Tu4mFSBAOGWqwMdaZlCG35DAMfU2cvL1vHMYkm0KaBo8J7io5UmosHZacFizWNLeUf28O&#10;TsP7S9t9ve6WP3K++jxt7e3HQqkbrfuX3eMDiEhd/A//tZ+NhtH9NZzPpCMgp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dylK/yAAAANwAAAAPAAAAAAAAAAAAAAAAAJgCAABk&#10;cnMvZG93bnJldi54bWxQSwUGAAAAAAQABAD1AAAAjQMAAAAA&#10;" adj="-11796480,,5400" path="m,221615l107346,,811499,,918845,221615,,221615xe" fillcolor="#4f81bd" strokecolor="#385d8a" strokeweight="2pt">
                  <v:stroke joinstyle="miter"/>
                  <v:formulas/>
                  <v:path arrowok="t" o:connecttype="custom" o:connectlocs="0,221615;107346,0;811499,0;918845,221615;0,221615" o:connectangles="0,0,0,0,0" textboxrect="0,0,918845,221615"/>
                  <v:textbox>
                    <w:txbxContent>
                      <w:p w:rsidR="00917185" w:rsidRDefault="00917185" w:rsidP="007D7597">
                        <w:pPr>
                          <w:pStyle w:val="Web"/>
                        </w:pPr>
                        <w:r>
                          <w:rPr>
                            <w:rFonts w:ascii="Georgia" w:hAnsi="Georgia" w:cs="Calibri"/>
                          </w:rPr>
                          <w:t> </w:t>
                        </w:r>
                      </w:p>
                    </w:txbxContent>
                  </v:textbox>
                </v:shape>
                <v:shape id="直線單箭頭接點 297" o:spid="_x0000_s1383" type="#_x0000_t32" style="position:absolute;left:23534;top:9302;width:7;height:94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3amzsYAAADcAAAADwAAAGRycy9kb3ducmV2LnhtbESPQWvCQBSE74L/YXlCb7pRxNroKioV&#10;cmlBrdDja/aZhGTfxuyqqb/eLRQ8DjPzDTNftqYSV2pcYVnBcBCBIE6tLjhT8HXY9qcgnEfWWFkm&#10;Bb/kYLnoduYYa3vjHV33PhMBwi5GBbn3dSylS3My6Aa2Jg7eyTYGfZBNJnWDtwA3lRxF0UQaLDgs&#10;5FjTJqe03F+Mgk3ykSTr7bT8/Dl+l+/mPj4fd2OlXnrtagbCU+uf4f92ohWM3l7h70w4AnL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92ps7GAAAA3AAAAA8AAAAAAAAA&#10;AAAAAAAAoQIAAGRycy9kb3ducmV2LnhtbFBLBQYAAAAABAAEAPkAAACUAwAAAAA=&#10;" strokecolor="#4a7ebb">
                  <v:stroke endarrow="open"/>
                </v:shape>
                <v:shape id="直線單箭頭接點 365" o:spid="_x0000_s1384" type="#_x0000_t32" style="position:absolute;left:5855;top:22121;width:377;height:265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MJsUAAADcAAAADwAAAGRycy9kb3ducmV2LnhtbESPX2vCMBTF3wf7DuEO9jbTOS3SGUUc&#10;gw1BqQri27W5a8uam5Jktvv2RhB8PJw/P8503ptGnMn52rKC10ECgriwuuZSwX73+TIB4QOyxsYy&#10;KfgnD/PZ48MUM207zum8DaWII+wzVFCF0GZS+qIig35gW+Lo/VhnMETpSqkddnHcNHKYJKk0WHMk&#10;VNjSsqLid/tnIuRjlI9Xh9VpRPli052+j+vgjko9P/WLdxCB+nAP39pfWsFbOobrmXgE5O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B/MJsUAAADcAAAADwAAAAAAAAAA&#10;AAAAAAChAgAAZHJzL2Rvd25yZXYueG1sUEsFBgAAAAAEAAQA+QAAAJMDAAAAAA==&#10;" strokecolor="#4579b8 [3044]">
                  <v:stroke endarrow="open"/>
                </v:shape>
                <v:shape id="文字方塊 191" o:spid="_x0000_s1385" type="#_x0000_t202" style="position:absolute;left:21021;top:37507;width:6544;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NRMQA&#10;AADcAAAADwAAAGRycy9kb3ducmV2LnhtbERPyWrDMBC9F/IPYgK9NXJSGoIT2RhDaCntIcslt4k1&#10;Xog1ci3Vdvv11aGQ4+Ptu3QyrRiod41lBctFBIK4sLrhSsH5tH/agHAeWWNrmRT8kIM0mT3sMNZ2&#10;5AMNR1+JEMIuRgW1910spStqMugWtiMOXGl7gz7AvpK6xzGEm1auomgtDTYcGmrsKK+puB2/jYL3&#10;fP+Jh+vKbH7b/PWjzLqv8+VFqcf5lG1BeJr8XfzvftMKntdhbTgTjoBM/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5jUTEAAAA3AAAAA8AAAAAAAAAAAAAAAAAmAIAAGRycy9k&#10;b3ducmV2LnhtbFBLBQYAAAAABAAEAPUAAACJAwAAAAA=&#10;" filled="f" stroked="f" strokeweight=".5pt">
                  <v:textbox>
                    <w:txbxContent>
                      <w:p w:rsidR="00917185" w:rsidRPr="0093628D" w:rsidRDefault="00917185" w:rsidP="007D7597">
                        <w:pPr>
                          <w:pStyle w:val="Web"/>
                          <w:rPr>
                            <w:rFonts w:eastAsiaTheme="minorEastAsia"/>
                          </w:rPr>
                        </w:pPr>
                        <w:r>
                          <w:rPr>
                            <w:rFonts w:ascii="Georgia" w:hAnsi="Georgia" w:cs="Calibri"/>
                          </w:rPr>
                          <w:t>2’b</w:t>
                        </w:r>
                        <w:r>
                          <w:rPr>
                            <w:rFonts w:ascii="Georgia" w:eastAsiaTheme="minorEastAsia" w:hAnsi="Georgia" w:cs="Calibri" w:hint="eastAsia"/>
                          </w:rPr>
                          <w:t>00</w:t>
                        </w:r>
                      </w:p>
                    </w:txbxContent>
                  </v:textbox>
                </v:shape>
                <v:shape id="直線單箭頭接點 369" o:spid="_x0000_s1386" type="#_x0000_t32" style="position:absolute;left:23543;top:40113;width:0;height:42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sdxsMAAADcAAAADwAAAGRycy9kb3ducmV2LnhtbESPT4vCMBTE7wt+h/CEva2pLpVajSJC&#10;0ev6B/T2bJ5tsXkpTar1228WFjwOM78ZZrHqTS0e1LrKsoLxKAJBnFtdcaHgeMi+EhDOI2usLZOC&#10;FzlYLQcfC0y1ffIPPfa+EKGEXYoKSu+bVEqXl2TQjWxDHLybbQ36INtC6hafodzUchJFU2mw4rBQ&#10;YkObkvL7vjMKvm/Xfpv4tUyys910XRzHp+yi1OewX89BeOr9O/xP73TgpjP4OxOOgF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bbHcbDAAAA3AAAAA8AAAAAAAAAAAAA&#10;AAAAoQIAAGRycy9kb3ducmV2LnhtbFBLBQYAAAAABAAEAPkAAACRAwAAAAA=&#10;" strokecolor="#4579b8 [3044]">
                  <v:stroke endarrow="open"/>
                </v:shape>
                <v:shape id="直線單箭頭接點 370" o:spid="_x0000_s1387" type="#_x0000_t32" style="position:absolute;left:13338;top:38227;width:0;height:56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gihsEAAADcAAAADwAAAGRycy9kb3ducmV2LnhtbERPTWvCQBC9C/0PyxR6040tsSG6igih&#10;vVYt6G3MjkkwOxuyG03/fedQ6PHxvleb0bXqTn1oPBuYzxJQxKW3DVcGjodimoEKEdli65kM/FCA&#10;zfppssLc+gd/0X0fKyUhHHI0UMfY5VqHsiaHYeY7YuGuvncYBfaVtj0+JNy1+jVJFtphw9JQY0e7&#10;msrbfnAG3q6X8SOLW50VJ78bhjRNv4uzMS/P43YJKtIY/8V/7k8rvneZL2fkCOj1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OCKGwQAAANwAAAAPAAAAAAAAAAAAAAAA&#10;AKECAABkcnMvZG93bnJldi54bWxQSwUGAAAAAAQABAD5AAAAjwMAAAAA&#10;" strokecolor="#4579b8 [3044]">
                  <v:stroke endarrow="open"/>
                </v:shape>
                <v:rect id="矩形 374" o:spid="_x0000_s1388" style="position:absolute;left:48235;top:30485;width:13513;height:29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aagcQA&#10;AADcAAAADwAAAGRycy9kb3ducmV2LnhtbESPzWrDMBCE74G+g9hCb4nsNiTGjWJKoTT0UvLzAIu1&#10;tZ1YKyPJP83TV4VAjsPMfMNsism0YiDnG8sK0kUCgri0uuFKwen4Mc9A+ICssbVMCn7JQ7F9mG0w&#10;13bkPQ2HUIkIYZ+jgjqELpfSlzUZ9AvbEUfvxzqDIUpXSe1wjHDTyuckWUmDDceFGjt6r6m8HHqj&#10;wKbf4es4Lnum0X1mzblsr+tMqafH6e0VRKAp3MO39k4reFkv4f9MPAJ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mmoHEAAAA3AAAAA8AAAAAAAAAAAAAAAAAmAIAAGRycy9k&#10;b3ducmV2LnhtbFBLBQYAAAAABAAEAPUAAACJAwAAAAA=&#10;" fillcolor="#4f81bd [3204]" strokecolor="#243f60 [1604]" strokeweight="2pt">
                  <v:textbox>
                    <w:txbxContent>
                      <w:p w:rsidR="00917185" w:rsidRDefault="00917185" w:rsidP="007D7597">
                        <w:pPr>
                          <w:pStyle w:val="Web"/>
                          <w:jc w:val="center"/>
                        </w:pPr>
                        <w:proofErr w:type="spellStart"/>
                        <w:proofErr w:type="gramStart"/>
                        <w:r>
                          <w:rPr>
                            <w:rFonts w:ascii="Georgia" w:hAnsi="Georgia" w:cs="Calibri"/>
                          </w:rPr>
                          <w:t>rcnt</w:t>
                        </w:r>
                        <w:proofErr w:type="spellEnd"/>
                        <w:proofErr w:type="gramEnd"/>
                      </w:p>
                    </w:txbxContent>
                  </v:textbox>
                </v:rect>
                <v:shape id="梯形 375" o:spid="_x0000_s1389" style="position:absolute;left:49287;top:19182;width:12461;height:3397;rotation:180;visibility:visible;mso-wrap-style:square;v-text-anchor:middle" coordsize="1246056,33972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eKx8MA&#10;AADcAAAADwAAAGRycy9kb3ducmV2LnhtbESPQWvCQBSE7wX/w/IEb3Vj1VhSVxFF8FaqHjw+sq/Z&#10;0OzbkH3V6K/vFgo9DjPzDbNc975RV+piHdjAZJyBIi6DrbkycD7tn19BRUG22AQmA3eKsF4NnpZY&#10;2HDjD7oepVIJwrFAA06kLbSOpSOPcRxa4uR9hs6jJNlV2nZ4S3Df6Jcsy7XHmtOCw5a2jsqv47c3&#10;cHDvu13vyzxe5jMRn89ODx2MGQ37zRsooV7+w3/tgzUwXczh90w6Anr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CeKx8MAAADcAAAADwAAAAAAAAAAAAAAAACYAgAAZHJzL2Rv&#10;d25yZXYueG1sUEsFBgAAAAAEAAQA9QAAAIgDAAAAAA==&#10;" adj="-11796480,,5400" path="m,339725l164556,r916944,l1246056,339725,,339725xe" fillcolor="#4f81bd" strokecolor="#385d8a" strokeweight="2pt">
                  <v:stroke joinstyle="miter"/>
                  <v:formulas/>
                  <v:path arrowok="t" o:connecttype="custom" o:connectlocs="0,339725;164556,0;1081500,0;1246056,339725;0,339725" o:connectangles="0,0,0,0,0" textboxrect="0,0,1246056,339725"/>
                  <v:textbox>
                    <w:txbxContent>
                      <w:p w:rsidR="00917185" w:rsidRDefault="00917185" w:rsidP="007D7597">
                        <w:pPr>
                          <w:pStyle w:val="Web"/>
                        </w:pPr>
                        <w:r>
                          <w:rPr>
                            <w:rFonts w:ascii="Georgia" w:hAnsi="Georgia" w:cs="Calibri"/>
                          </w:rPr>
                          <w:t> </w:t>
                        </w:r>
                      </w:p>
                    </w:txbxContent>
                  </v:textbox>
                </v:shape>
                <v:shape id="文字方塊 40" o:spid="_x0000_s1390" type="#_x0000_t202" style="position:absolute;left:48741;top:5681;width:15978;height:3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MqcMcA&#10;AADcAAAADwAAAGRycy9kb3ducmV2LnhtbESPQWvCQBSE7wX/w/KE3upGSzVEV5GAWEp70ObS2zP7&#10;TILZtzG7TdL++m5B8DjMzDfMajOYWnTUusqygukkAkGcW11xoSD73D3FIJxH1lhbJgU/5GCzHj2s&#10;MNG25wN1R1+IAGGXoILS+yaR0uUlGXQT2xAH72xbgz7ItpC6xT7ATS1nUTSXBisOCyU2lJaUX47f&#10;RsFbuvvAw2lm4t863b+ft801+3pR6nE8bJcgPA3+Hr61X7WC58Uc/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zzKnDHAAAA3AAAAA8AAAAAAAAAAAAAAAAAmAIAAGRy&#10;cy9kb3ducmV2LnhtbFBLBQYAAAAABAAEAPUAAACMAwAAAAA=&#10;" filled="f" stroked="f" strokeweight=".5pt">
                  <v:textbox>
                    <w:txbxContent>
                      <w:p w:rsidR="00917185" w:rsidRPr="009F395F" w:rsidRDefault="00917185" w:rsidP="007D7597">
                        <w:pPr>
                          <w:pStyle w:val="Web"/>
                          <w:rPr>
                            <w:rFonts w:eastAsiaTheme="minorEastAsia"/>
                          </w:rPr>
                        </w:pPr>
                        <w:r>
                          <w:rPr>
                            <w:rFonts w:ascii="Georgia" w:hAnsi="Georgia" w:cs="Calibri"/>
                          </w:rPr>
                          <w:t>m</w:t>
                        </w:r>
                        <w:r>
                          <w:rPr>
                            <w:rFonts w:ascii="Georgia" w:eastAsiaTheme="minorEastAsia" w:hAnsi="Georgia" w:cs="Calibri" w:hint="eastAsia"/>
                          </w:rPr>
                          <w:t>0</w:t>
                        </w:r>
                        <w:r>
                          <w:rPr>
                            <w:rFonts w:ascii="Georgia" w:hAnsi="Georgia" w:cs="Calibri"/>
                          </w:rPr>
                          <w:t>_a</w:t>
                        </w:r>
                        <w:r>
                          <w:rPr>
                            <w:rFonts w:ascii="Georgia" w:eastAsiaTheme="minorEastAsia" w:hAnsi="Georgia" w:cs="Calibri" w:hint="eastAsia"/>
                          </w:rPr>
                          <w:t>rlen</w:t>
                        </w:r>
                        <w:r>
                          <w:rPr>
                            <w:rFonts w:ascii="Georgia" w:hAnsi="Georgia" w:cs="Calibri"/>
                          </w:rPr>
                          <w:t xml:space="preserve"> </w:t>
                        </w:r>
                        <w:proofErr w:type="spellStart"/>
                        <w:r>
                          <w:rPr>
                            <w:rFonts w:ascii="Georgia" w:hAnsi="Georgia" w:cs="Calibri"/>
                          </w:rPr>
                          <w:t>m</w:t>
                        </w:r>
                        <w:r>
                          <w:rPr>
                            <w:rFonts w:ascii="Georgia" w:hAnsi="Georgia" w:cs="Calibri"/>
                            <w:b/>
                            <w:bCs/>
                            <w:i/>
                            <w:iCs/>
                          </w:rPr>
                          <w:t>n</w:t>
                        </w:r>
                        <w:r>
                          <w:rPr>
                            <w:rFonts w:ascii="Georgia" w:hAnsi="Georgia" w:cs="Calibri"/>
                          </w:rPr>
                          <w:t>_ar</w:t>
                        </w:r>
                        <w:r>
                          <w:rPr>
                            <w:rFonts w:ascii="Georgia" w:eastAsiaTheme="minorEastAsia" w:hAnsi="Georgia" w:cs="Calibri" w:hint="eastAsia"/>
                          </w:rPr>
                          <w:t>len</w:t>
                        </w:r>
                        <w:proofErr w:type="spellEnd"/>
                      </w:p>
                    </w:txbxContent>
                  </v:textbox>
                </v:shape>
                <v:shape id="直線單箭頭接點 377" o:spid="_x0000_s1391" type="#_x0000_t32" style="position:absolute;left:50107;top:8980;width:60;height:102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tPqcYAAADcAAAADwAAAGRycy9kb3ducmV2LnhtbESPQWvCQBSE70L/w/IK3nRTFZXUVVQU&#10;clHQVujxNfuahGTfxuyqsb++Kwg9DjPzDTNbtKYSV2pcYVnBWz8CQZxaXXCm4PNj25uCcB5ZY2WZ&#10;FNzJwWL+0plhrO2ND3Q9+kwECLsYFeTe17GULs3JoOvbmjh4P7Yx6INsMqkbvAW4qeQgisbSYMFh&#10;Icea1jml5fFiFKyTXZKsttNy/336Kjfmd3Q+HUZKdV/b5TsIT63/Dz/biVYwnEzgcSYcATn/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mbT6nGAAAA3AAAAA8AAAAAAAAA&#10;AAAAAAAAoQIAAGRycy9kb3ducmV2LnhtbFBLBQYAAAAABAAEAPkAAACUAwAAAAA=&#10;" strokecolor="#4a7ebb">
                  <v:stroke endarrow="open"/>
                </v:shape>
                <v:shape id="直線單箭頭接點 378" o:spid="_x0000_s1392" type="#_x0000_t32" style="position:absolute;left:60876;top:8580;width:0;height:106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Tb28QAAADcAAAADwAAAGRycy9kb3ducmV2LnhtbERPTWvCQBC9C/0PyxR6MxutWImu0kqF&#10;XBS0Ch7H7JiEZGdjdquxv757EDw+3vds0ZlaXKl1pWUFgygGQZxZXXKuYP+z6k9AOI+ssbZMCu7k&#10;YDF/6c0w0fbGW7rufC5CCLsEFRTeN4mULivIoItsQxy4s20N+gDbXOoWbyHc1HIYx2NpsOTQUGBD&#10;y4KyavdrFCzTdZp+rSbV5nQ4Vt/mb3Q5bEdKvb12n1MQnjr/FD/cqVbw/hHWhjPhCMj5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BNvbxAAAANwAAAAPAAAAAAAAAAAA&#10;AAAAAKECAABkcnMvZG93bnJldi54bWxQSwUGAAAAAAQABAD5AAAAkgMAAAAA&#10;" strokecolor="#4a7ebb">
                  <v:stroke endarrow="open"/>
                </v:shape>
                <v:line id="直線接點 379" o:spid="_x0000_s1393" style="position:absolute;visibility:visible;mso-wrap-style:square" from="51012,14969" to="59915,149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zEWMUAAADcAAAADwAAAGRycy9kb3ducmV2LnhtbESP0WrCQBRE3wv9h+UW+iK60ULV6Cpa&#10;sAoiqPEDLtnbbGj2bshuk/Tv3YLQx2FmzjDLdW8r0VLjS8cKxqMEBHHudMmFglu2G85A+ICssXJM&#10;Cn7Jw3r1/LTEVLuOL9ReQyEihH2KCkwIdSqlzw1Z9CNXE0fvyzUWQ5RNIXWDXYTbSk6S5F1aLDku&#10;GKzpw1D+ff2xCibdTg5aPFTh8zTdn+vjNttmRqnXl36zABGoD//hR/ugFbxN5/B3Jh4Bub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hzEWMUAAADcAAAADwAAAAAAAAAA&#10;AAAAAAChAgAAZHJzL2Rvd25yZXYueG1sUEsFBgAAAAAEAAQA+QAAAJMDAAAAAA==&#10;" strokecolor="#4a7ebb">
                  <v:stroke dashstyle="dash"/>
                </v:line>
                <v:shape id="直線單箭頭接點 380" o:spid="_x0000_s1394" type="#_x0000_t32" style="position:absolute;left:54984;top:22577;width:0;height:79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6en+sMAAADcAAAADwAAAGRycy9kb3ducmV2LnhtbERPy2rCQBTdF/yH4Qru6sQHElJHUVHI&#10;poIv6PI2c5uEZO7EzFTTfr2zEFweznu+7EwtbtS60rKC0TACQZxZXXKu4HzavccgnEfWWFsmBX/k&#10;YLnovc0x0fbOB7odfS5CCLsEFRTeN4mULivIoBvahjhwP7Y16ANsc6lbvIdwU8txFM2kwZJDQ4EN&#10;bQrKquOvUbBJP9N0vYur/fflq9qa/+n1cpgqNeh3qw8Qnjr/Ej/dqVYwicP8cCYcAbl4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Onp/rDAAAA3AAAAA8AAAAAAAAAAAAA&#10;AAAAoQIAAGRycy9kb3ducmV2LnhtbFBLBQYAAAAABAAEAPkAAACRAwAAAAA=&#10;" strokecolor="#4a7ebb">
                  <v:stroke endarrow="open"/>
                </v:shape>
                <v:shape id="直線單箭頭接點 381" o:spid="_x0000_s1395" type="#_x0000_t32" style="position:absolute;left:55096;top:33057;width:0;height:98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3OsIAAADcAAAADwAAAGRycy9kb3ducmV2LnhtbESPQYvCMBSE7wv+h/AEb2uq0qVUo4hQ&#10;9Lq6gt6ezbMtNi+lSbX++40geBxmvhlmsepNLe7Uusqygsk4AkGcW11xoeDvkH0nIJxH1lhbJgVP&#10;crBaDr4WmGr74F+6730hQgm7FBWU3jeplC4vyaAb24Y4eFfbGvRBtoXULT5CuanlNIp+pMGKw0KJ&#10;DW1Kym/7ziiYXS/9NvFrmWQnu+m6OI6P2Vmp0bBfz0F46v0n/KZ3OnDJBF5nwhGQy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H3OsIAAADcAAAADwAAAAAAAAAAAAAA&#10;AAChAgAAZHJzL2Rvd25yZXYueG1sUEsFBgAAAAAEAAQA+QAAAJADAAAAAA==&#10;" strokecolor="#4579b8 [3044]">
                  <v:stroke endarrow="open"/>
                </v:shape>
                <v:shape id="直線單箭頭接點 382" o:spid="_x0000_s1396" type="#_x0000_t32" style="position:absolute;left:24832;top:21105;width:25335;height: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yqMUAAADcAAAADwAAAGRycy9kb3ducmV2LnhtbESPX2vCMBTF3wf7DuEO9jbTORWpRhFl&#10;sCE4WgfDt2tzbcuam5Jktn57Iwh7PJw/P8582ZtGnMn52rKC10ECgriwuuZSwff+/WUKwgdkjY1l&#10;UnAhD8vF48McU207zuich1LEEfYpKqhCaFMpfVGRQT+wLXH0TtYZDFG6UmqHXRw3jRwmyUQarDkS&#10;KmxpXVHxm/+ZCNmMsvH2Z3scUbb66o6fh11wB6Wen/rVDESgPvyH7+0PreBtOoTbmXgE5OI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qyqMUAAADcAAAADwAAAAAAAAAA&#10;AAAAAAChAgAAZHJzL2Rvd25yZXYueG1sUEsFBgAAAAAEAAQA+QAAAJMDAAAAAA==&#10;" strokecolor="#4579b8 [3044]">
                  <v:stroke endarrow="open"/>
                </v:shape>
                <v:line id="直線接點 383" o:spid="_x0000_s1397" style="position:absolute;visibility:visible;mso-wrap-style:square" from="4191,16811" to="8043,16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GDlcUAAADcAAAADwAAAGRycy9kb3ducmV2LnhtbESP3WrCQBSE7wu+w3IEb4puqtBKdJVa&#10;8AdEqMYHOGSP2WD2bMhuk/j23YLQy2FmvmGW695WoqXGl44VvE0SEMS50yUXCq7ZdjwH4QOyxsox&#10;KXiQh/Vq8LLEVLuOz9ReQiEihH2KCkwIdSqlzw1Z9BNXE0fv5hqLIcqmkLrBLsJtJadJ8i4tlhwX&#10;DNb0ZSi/X36sgmm3la8tHqqwO33sv+vjJttkRqnRsP9cgAjUh//ws33QCmbzGfydiUdAr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iGDlcUAAADcAAAADwAAAAAAAAAA&#10;AAAAAAChAgAAZHJzL2Rvd25yZXYueG1sUEsFBgAAAAAEAAQA+QAAAJMDAAAAAA==&#10;" strokecolor="#4a7ebb">
                  <v:stroke dashstyle="dash"/>
                </v:line>
                <v:line id="直線接點 384" o:spid="_x0000_s1398" style="position:absolute;visibility:visible;mso-wrap-style:square" from="18265,14568" to="22114,14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gb4cUAAADcAAAADwAAAGRycy9kb3ducmV2LnhtbESP0WrCQBRE3wX/YblCX4puqlIldZVa&#10;sBWkoEk/4JK9zYZm74bsNol/3xUKPg4zc4bZ7AZbi45aXzlW8DRLQBAXTldcKvjKD9M1CB+QNdaO&#10;ScGVPOy249EGU+16vlCXhVJECPsUFZgQmlRKXxiy6GeuIY7et2sthijbUuoW+wi3tZwnybO0WHFc&#10;MNjQm6HiJ/u1Cub9QT52eKzD++fq49yc9vk+N0o9TIbXFxCBhnAP/7ePWsFivYTbmXgE5PY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cgb4cUAAADcAAAADwAAAAAAAAAA&#10;AAAAAAChAgAAZHJzL2Rvd25yZXYueG1sUEsFBgAAAAAEAAQA+QAAAJMDAAAAAA==&#10;" strokecolor="#4a7ebb">
                  <v:stroke dashstyle="dash"/>
                </v:line>
                <v:rect id="矩形 385" o:spid="_x0000_s1399" style="position:absolute;left:12472;top:30138;width:13506;height:2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9PPcMA&#10;AADcAAAADwAAAGRycy9kb3ducmV2LnhtbESP0WrCQBRE3wX/YbmCb7pRqw2pq0ihWHwRtR9wyd4m&#10;0ezdsLua2K/vCoKPw8ycYZbrztTiRs5XlhVMxgkI4tzqigsFP6evUQrCB2SNtWVScCcP61W/t8RM&#10;25YPdDuGQkQI+wwVlCE0mZQ+L8mgH9uGOHq/1hkMUbpCaodthJtaTpNkIQ1WHBdKbOizpPxyvBoF&#10;drIPu1P7dmVq3Tatznn9954qNRx0mw8QgbrwCj/b31rBLJ3D40w8An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39PPcMAAADcAAAADwAAAAAAAAAAAAAAAACYAgAAZHJzL2Rv&#10;d25yZXYueG1sUEsFBgAAAAAEAAQA9QAAAIgDAAAAAA==&#10;" fillcolor="#4f81bd [3204]" strokecolor="#243f60 [1604]" strokeweight="2pt">
                  <v:textbox>
                    <w:txbxContent>
                      <w:p w:rsidR="00917185" w:rsidRPr="00DD7563" w:rsidRDefault="00917185" w:rsidP="007D7597">
                        <w:pPr>
                          <w:pStyle w:val="Web"/>
                          <w:jc w:val="center"/>
                          <w:rPr>
                            <w:rFonts w:eastAsiaTheme="minorEastAsia"/>
                          </w:rPr>
                        </w:pPr>
                        <w:proofErr w:type="gramStart"/>
                        <w:r>
                          <w:rPr>
                            <w:rFonts w:eastAsiaTheme="minorEastAsia" w:hint="eastAsia"/>
                          </w:rPr>
                          <w:t>registers</w:t>
                        </w:r>
                        <w:proofErr w:type="gramEnd"/>
                      </w:p>
                    </w:txbxContent>
                  </v:textbox>
                </v:rect>
                <v:shape id="梯形 387" o:spid="_x0000_s1400" style="position:absolute;left:9325;top:36206;width:10628;height:2680;rotation:180;visibility:visible;mso-wrap-style:square;v-text-anchor:middle" coordsize="1062841,2679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KQIMQA&#10;AADcAAAADwAAAGRycy9kb3ducmV2LnhtbESPQWvCQBSE74L/YXlCb7oxBQ2pq9hCoVREYvT+yL4m&#10;wezbsLvV+O9dodDjMDPfMKvNYDpxJedbywrmswQEcWV1y7WCU/k5zUD4gKyxs0wK7uRhsx6PVphr&#10;e+OCrsdQiwhhn6OCJoQ+l9JXDRn0M9sTR+/HOoMhSldL7fAW4aaTaZIspMGW40KDPX00VF2Ov0bB&#10;IXW7Fst0X5zn799lds76rq6UepkM2zcQgYbwH/5rf2kFr9kSnmfiEZD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CkCDEAAAA3AAAAA8AAAAAAAAAAAAAAAAAmAIAAGRycy9k&#10;b3ducmV2LnhtbFBLBQYAAAAABAAEAPUAAACJAwAAAAA=&#10;" adj="-11796480,,5400" path="m,267988l129808,,933033,r129808,267988l,267988xe" fillcolor="#4f81bd" strokecolor="#385d8a" strokeweight="2pt">
                  <v:stroke joinstyle="miter"/>
                  <v:formulas/>
                  <v:path arrowok="t" o:connecttype="custom" o:connectlocs="0,267988;129808,0;933033,0;1062841,267988;0,267988" o:connectangles="0,0,0,0,0" textboxrect="0,0,1062841,267988"/>
                  <v:textbox>
                    <w:txbxContent>
                      <w:p w:rsidR="00917185" w:rsidRDefault="00917185" w:rsidP="007D7597">
                        <w:pPr>
                          <w:pStyle w:val="Web"/>
                        </w:pPr>
                        <w:r>
                          <w:rPr>
                            <w:rFonts w:ascii="Georgia" w:hAnsi="Georgia" w:cs="Calibri"/>
                          </w:rPr>
                          <w:t> </w:t>
                        </w:r>
                      </w:p>
                    </w:txbxContent>
                  </v:textbox>
                </v:shape>
                <v:shape id="直線單箭頭接點 390" o:spid="_x0000_s1401" type="#_x0000_t32" style="position:absolute;left:6376;top:37545;width:359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TEfMEAAADcAAAADwAAAGRycy9kb3ducmV2LnhtbERPTWvCQBC9C/0PyxR6040tkRhdRYTQ&#10;XqsW6m3MjkkwOxuyG03/fedQ6PHxvtfb0bXqTn1oPBuYzxJQxKW3DVcGTsdimoEKEdli65kM/FCA&#10;7eZpssbc+gd/0v0QKyUhHHI0UMfY5VqHsiaHYeY7YuGuvncYBfaVtj0+JNy1+jVJFtphw9JQY0f7&#10;msrbYXAG3q6X8T2LO50V334/DGmafhVnY16ex90KVKQx/ov/3B9WfEuZL2fkCOjN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NMR8wQAAANwAAAAPAAAAAAAAAAAAAAAA&#10;AKECAABkcnMvZG93bnJldi54bWxQSwUGAAAAAAQABAD5AAAAjwMAAAAA&#10;" strokecolor="#4579b8 [3044]">
                  <v:stroke endarrow="open"/>
                </v:shape>
                <v:line id="直線接點 391" o:spid="_x0000_s1402" style="position:absolute;flip:x;visibility:visible;mso-wrap-style:square" from="6375,27581" to="6376,374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6u8YAAADcAAAADwAAAGRycy9kb3ducmV2LnhtbESPQWvCQBSE74X+h+UVvNVNqlRNXaUI&#10;YlDQVj30+Mi+JqHZtzG7muivdwuFHoeZ+YaZzjtTiQs1rrSsIO5HIIgzq0vOFRwPy+cxCOeRNVaW&#10;ScGVHMxnjw9TTLRt+ZMue5+LAGGXoILC+zqR0mUFGXR9WxMH79s2Bn2QTS51g22Am0q+RNGrNFhy&#10;WCiwpkVB2c/+bBSkKa/XN17uvuKP08oPys122I6U6j11728gPHX+P/zXTrWCwSSG3zPhCMjZH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if+rvGAAAA3AAAAA8AAAAAAAAA&#10;AAAAAAAAoQIAAGRycy9kb3ducmV2LnhtbFBLBQYAAAAABAAEAPkAAACUAwAAAAA=&#10;" strokecolor="#4579b8 [3044]"/>
                <v:shape id="直線單箭頭接點 394" o:spid="_x0000_s1403" type="#_x0000_t32" style="position:absolute;left:16101;top:33056;width:0;height:31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Cf8QAAADcAAAADwAAAGRycy9kb3ducmV2LnhtbESPQWvCQBSE74X+h+UVvNVN1ZQY3QQR&#10;gl6rLdTbM/tMQrNvQ3aj8d+7hUKPw8w3w6zz0bTiSr1rLCt4m0YgiEurG64UfB6L1wSE88gaW8uk&#10;4E4O8uz5aY2ptjf+oOvBVyKUsEtRQe19l0rpypoMuqntiIN3sb1BH2RfSd3jLZSbVs6i6F0abDgs&#10;1NjRtqby5zAYBfPLedwlfiOT4ttuhyGO46/ipNTkZdysQHga/X/4j97rwC0X8HsmHAGZP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D8J/xAAAANwAAAAPAAAAAAAAAAAA&#10;AAAAAKECAABkcnMvZG93bnJldi54bWxQSwUGAAAAAAQABAD5AAAAkgMAAAAA&#10;" strokecolor="#4579b8 [3044]">
                  <v:stroke endarrow="open"/>
                </v:shape>
                <v:shape id="直線單箭頭接點 540" o:spid="_x0000_s1404" type="#_x0000_t32" style="position:absolute;left:4790;top:26913;width:0;height:176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8qw8AAAADcAAAADwAAAGRycy9kb3ducmV2LnhtbERPy4rCMBTdD/gP4QruxtRHpVSjiFB0&#10;O46C7q7NtS02N6VJtf79ZCHM8nDeq01vavGk1lWWFUzGEQji3OqKCwWn3+w7AeE8ssbaMil4k4PN&#10;evC1wlTbF//Q8+gLEULYpaig9L5JpXR5SQbd2DbEgbvb1qAPsC2kbvEVwk0tp1G0kAYrDg0lNrQr&#10;KX8cO6Ngdr/1+8RvZZJd7K7r4jg+Z1elRsN+uwThqff/4o/7oBXE8zA/nAlHQK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ofKsPAAAAA3AAAAA8AAAAAAAAAAAAAAAAA&#10;oQIAAGRycy9kb3ducmV2LnhtbFBLBQYAAAAABAAEAPkAAACOAwAAAAA=&#10;" strokecolor="#4579b8 [3044]">
                  <v:stroke endarrow="open"/>
                </v:shape>
                <w10:anchorlock/>
              </v:group>
            </w:pict>
          </mc:Fallback>
        </mc:AlternateContent>
      </w:r>
    </w:p>
    <w:sectPr w:rsidR="007D7597" w:rsidSect="00507217">
      <w:type w:val="continuous"/>
      <w:pgSz w:w="12242" w:h="15842" w:code="1"/>
      <w:pgMar w:top="284" w:right="1000" w:bottom="567" w:left="1000" w:header="284" w:footer="284" w:gutter="0"/>
      <w:pgNumType w:start="0"/>
      <w:cols w:space="425"/>
      <w:titlePg/>
      <w:docGrid w:type="lines" w:linePitch="40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7185" w:rsidRDefault="00917185">
      <w:r>
        <w:separator/>
      </w:r>
    </w:p>
    <w:p w:rsidR="00917185" w:rsidRDefault="00917185"/>
    <w:p w:rsidR="00917185" w:rsidRDefault="00917185"/>
    <w:p w:rsidR="00917185" w:rsidRDefault="00917185"/>
    <w:p w:rsidR="00917185" w:rsidRDefault="00917185"/>
  </w:endnote>
  <w:endnote w:type="continuationSeparator" w:id="0">
    <w:p w:rsidR="00917185" w:rsidRDefault="00917185">
      <w:r>
        <w:continuationSeparator/>
      </w:r>
    </w:p>
    <w:p w:rsidR="00917185" w:rsidRDefault="00917185"/>
    <w:p w:rsidR="00917185" w:rsidRDefault="00917185"/>
    <w:p w:rsidR="00917185" w:rsidRDefault="00917185"/>
    <w:p w:rsidR="00917185" w:rsidRDefault="009171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notTrueType/>
    <w:pitch w:val="fixed"/>
    <w:sig w:usb0="00000003" w:usb1="00000000" w:usb2="00000000" w:usb3="00000000" w:csb0="00000001" w:csb1="00000000"/>
  </w:font>
  <w:font w:name="新細明體">
    <w:altName w:val="PMingLiU"/>
    <w:panose1 w:val="02020500000000000000"/>
    <w:charset w:val="88"/>
    <w:family w:val="roman"/>
    <w:pitch w:val="variable"/>
    <w:sig w:usb0="A00002FF" w:usb1="28CFFCFA" w:usb2="00000016" w:usb3="00000000" w:csb0="00100001"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altName w:val="Consolas"/>
    <w:panose1 w:val="020B0609020204030204"/>
    <w:charset w:val="00"/>
    <w:family w:val="modern"/>
    <w:pitch w:val="fixed"/>
    <w:sig w:usb0="E10002FF" w:usb1="4000FCFF" w:usb2="00000009" w:usb3="00000000" w:csb0="0000019F" w:csb1="00000000"/>
  </w:font>
  <w:font w:name="Lucida Console">
    <w:altName w:val="Lucida Console"/>
    <w:panose1 w:val="020B0609040504020204"/>
    <w:charset w:val="00"/>
    <w:family w:val="modern"/>
    <w:pitch w:val="fixed"/>
    <w:sig w:usb0="8000028F" w:usb1="00001800" w:usb2="00000000" w:usb3="00000000" w:csb0="0000001F" w:csb1="00000000"/>
  </w:font>
  <w:font w:name="Lucida Bright">
    <w:panose1 w:val="02040602050505020304"/>
    <w:charset w:val="00"/>
    <w:family w:val="roman"/>
    <w:pitch w:val="variable"/>
    <w:sig w:usb0="00000003" w:usb1="00000000" w:usb2="00000000" w:usb3="00000000" w:csb0="00000001"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320" w:type="dxa"/>
      <w:tblInd w:w="28" w:type="dxa"/>
      <w:tblBorders>
        <w:top w:val="thinThickSmallGap" w:sz="24" w:space="0" w:color="333399"/>
      </w:tblBorders>
      <w:tblLayout w:type="fixed"/>
      <w:tblCellMar>
        <w:left w:w="28" w:type="dxa"/>
        <w:right w:w="28" w:type="dxa"/>
      </w:tblCellMar>
      <w:tblLook w:val="0000" w:firstRow="0" w:lastRow="0" w:firstColumn="0" w:lastColumn="0" w:noHBand="0" w:noVBand="0"/>
    </w:tblPr>
    <w:tblGrid>
      <w:gridCol w:w="8880"/>
      <w:gridCol w:w="1440"/>
    </w:tblGrid>
    <w:tr w:rsidR="00917185" w:rsidRPr="00C61311">
      <w:trPr>
        <w:trHeight w:hRule="exact" w:val="113"/>
      </w:trPr>
      <w:tc>
        <w:tcPr>
          <w:tcW w:w="8880" w:type="dxa"/>
          <w:vMerge w:val="restart"/>
          <w:shd w:val="clear" w:color="auto" w:fill="auto"/>
          <w:vAlign w:val="center"/>
        </w:tcPr>
        <w:p w:rsidR="00917185" w:rsidRPr="003D3935" w:rsidRDefault="00917185" w:rsidP="00DA4323">
          <w:pPr>
            <w:pStyle w:val="a6"/>
            <w:rPr>
              <w:rFonts w:ascii="Lucida Bright" w:hAnsi="Lucida Bright"/>
            </w:rPr>
          </w:pPr>
          <w:r w:rsidRPr="003D3935">
            <w:rPr>
              <w:rFonts w:ascii="Lucida Bright" w:hAnsi="Lucida Bright"/>
            </w:rPr>
            <w:t>The information contained herein is the exclusive property of Andes Technology Co. and shall not be distributed, reproduced, or disclosed in whole or in part without prior written permission of Andes Technology Corporation.</w:t>
          </w:r>
        </w:p>
      </w:tc>
      <w:tc>
        <w:tcPr>
          <w:tcW w:w="1440" w:type="dxa"/>
          <w:shd w:val="clear" w:color="auto" w:fill="auto"/>
        </w:tcPr>
        <w:p w:rsidR="00917185" w:rsidRPr="0066364A" w:rsidRDefault="00917185" w:rsidP="00DA4323">
          <w:pPr>
            <w:pStyle w:val="TableContent-Centered"/>
            <w:jc w:val="right"/>
            <w:rPr>
              <w:rFonts w:ascii="Lucida Sans Unicode" w:hAnsi="Lucida Sans Unicode" w:cs="Lucida Sans Unicode"/>
              <w:color w:val="000080"/>
              <w:sz w:val="24"/>
            </w:rPr>
          </w:pPr>
        </w:p>
      </w:tc>
    </w:tr>
    <w:tr w:rsidR="00917185" w:rsidRPr="00DC6200">
      <w:trPr>
        <w:trHeight w:hRule="exact" w:val="480"/>
      </w:trPr>
      <w:tc>
        <w:tcPr>
          <w:tcW w:w="8880" w:type="dxa"/>
          <w:vMerge/>
          <w:shd w:val="clear" w:color="auto" w:fill="auto"/>
          <w:vAlign w:val="center"/>
        </w:tcPr>
        <w:p w:rsidR="00917185" w:rsidRPr="00CF7BFB" w:rsidRDefault="00917185" w:rsidP="00DA4323">
          <w:pPr>
            <w:pStyle w:val="a6"/>
          </w:pPr>
        </w:p>
      </w:tc>
      <w:tc>
        <w:tcPr>
          <w:tcW w:w="1440" w:type="dxa"/>
          <w:shd w:val="clear" w:color="auto" w:fill="auto"/>
        </w:tcPr>
        <w:p w:rsidR="00917185" w:rsidRPr="003D3935" w:rsidRDefault="00917185" w:rsidP="00DA4323">
          <w:pPr>
            <w:pStyle w:val="TableContent-Centered"/>
            <w:jc w:val="right"/>
            <w:rPr>
              <w:rFonts w:ascii="Lucida Bright" w:hAnsi="Lucida Bright" w:cs="Lucida Sans Unicode"/>
              <w:color w:val="000080"/>
              <w:kern w:val="0"/>
              <w:szCs w:val="20"/>
            </w:rPr>
          </w:pPr>
          <w:r w:rsidRPr="003D3935">
            <w:rPr>
              <w:rStyle w:val="af2"/>
              <w:rFonts w:ascii="Lucida Bright" w:eastAsia="Lucida Sans Unicode" w:hAnsi="Lucida Bright" w:cs="Lucida Sans Unicode"/>
              <w:color w:val="333399"/>
              <w:szCs w:val="20"/>
            </w:rPr>
            <w:t xml:space="preserve">Page </w:t>
          </w:r>
          <w:r w:rsidRPr="003D3935">
            <w:rPr>
              <w:rStyle w:val="af2"/>
              <w:rFonts w:ascii="Lucida Bright" w:eastAsia="Lucida Sans Unicode" w:hAnsi="Lucida Bright" w:cs="Lucida Sans Unicode"/>
              <w:color w:val="333399"/>
              <w:szCs w:val="20"/>
            </w:rPr>
            <w:fldChar w:fldCharType="begin"/>
          </w:r>
          <w:r w:rsidRPr="003D3935">
            <w:rPr>
              <w:rStyle w:val="af2"/>
              <w:rFonts w:ascii="Lucida Bright" w:eastAsia="Lucida Sans Unicode" w:hAnsi="Lucida Bright" w:cs="Lucida Sans Unicode"/>
              <w:color w:val="333399"/>
              <w:szCs w:val="20"/>
            </w:rPr>
            <w:instrText xml:space="preserve"> PAGE </w:instrText>
          </w:r>
          <w:r w:rsidRPr="003D3935">
            <w:rPr>
              <w:rStyle w:val="af2"/>
              <w:rFonts w:ascii="Lucida Bright" w:eastAsia="Lucida Sans Unicode" w:hAnsi="Lucida Bright" w:cs="Lucida Sans Unicode"/>
              <w:color w:val="333399"/>
              <w:szCs w:val="20"/>
            </w:rPr>
            <w:fldChar w:fldCharType="separate"/>
          </w:r>
          <w:r w:rsidR="0099060D">
            <w:rPr>
              <w:rStyle w:val="af2"/>
              <w:rFonts w:ascii="Lucida Bright" w:eastAsia="Lucida Sans Unicode" w:hAnsi="Lucida Bright" w:cs="Lucida Sans Unicode"/>
              <w:noProof/>
              <w:color w:val="333399"/>
              <w:szCs w:val="20"/>
            </w:rPr>
            <w:t>25</w:t>
          </w:r>
          <w:r w:rsidRPr="003D3935">
            <w:rPr>
              <w:rStyle w:val="af2"/>
              <w:rFonts w:ascii="Lucida Bright" w:eastAsia="Lucida Sans Unicode" w:hAnsi="Lucida Bright" w:cs="Lucida Sans Unicode"/>
              <w:color w:val="333399"/>
              <w:szCs w:val="20"/>
            </w:rPr>
            <w:fldChar w:fldCharType="end"/>
          </w:r>
        </w:p>
      </w:tc>
    </w:tr>
  </w:tbl>
  <w:p w:rsidR="00917185" w:rsidRDefault="00917185">
    <w:pPr>
      <w:pStyle w:val="a6"/>
    </w:pPr>
    <w:r>
      <w:rPr>
        <w:kern w:val="0"/>
      </w:rPr>
      <w:fldChar w:fldCharType="begin"/>
    </w:r>
    <w:r>
      <w:rPr>
        <w:kern w:val="0"/>
      </w:rPr>
      <w:instrText xml:space="preserve"> TITLE  AndeShape_ATCBMC300_Design_Spec_V0.1 </w:instrText>
    </w:r>
    <w:r>
      <w:rPr>
        <w:kern w:val="0"/>
      </w:rPr>
      <w:fldChar w:fldCharType="separate"/>
    </w:r>
    <w:r>
      <w:rPr>
        <w:kern w:val="0"/>
      </w:rPr>
      <w:t>AndeShape_ATCBMC300_Design_Spec_V0.1</w:t>
    </w:r>
    <w:r>
      <w:rPr>
        <w:kern w:val="0"/>
      </w:rPr>
      <w:fldChar w:fldCharType="end"/>
    </w:r>
  </w:p>
  <w:p w:rsidR="00917185" w:rsidRDefault="0091718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7185" w:rsidRDefault="00917185">
      <w:r>
        <w:separator/>
      </w:r>
    </w:p>
    <w:p w:rsidR="00917185" w:rsidRDefault="00917185"/>
    <w:p w:rsidR="00917185" w:rsidRDefault="00917185"/>
    <w:p w:rsidR="00917185" w:rsidRDefault="00917185"/>
    <w:p w:rsidR="00917185" w:rsidRDefault="00917185"/>
  </w:footnote>
  <w:footnote w:type="continuationSeparator" w:id="0">
    <w:p w:rsidR="00917185" w:rsidRDefault="00917185">
      <w:r>
        <w:continuationSeparator/>
      </w:r>
    </w:p>
    <w:p w:rsidR="00917185" w:rsidRDefault="00917185"/>
    <w:p w:rsidR="00917185" w:rsidRDefault="00917185"/>
    <w:p w:rsidR="00917185" w:rsidRDefault="00917185"/>
    <w:p w:rsidR="00917185" w:rsidRDefault="0091718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366" w:type="dxa"/>
      <w:tblInd w:w="-1" w:type="dxa"/>
      <w:tblBorders>
        <w:bottom w:val="single" w:sz="24" w:space="0" w:color="333399"/>
      </w:tblBorders>
      <w:tblLayout w:type="fixed"/>
      <w:tblCellMar>
        <w:left w:w="28" w:type="dxa"/>
        <w:right w:w="28" w:type="dxa"/>
      </w:tblCellMar>
      <w:tblLook w:val="0000" w:firstRow="0" w:lastRow="0" w:firstColumn="0" w:lastColumn="0" w:noHBand="0" w:noVBand="0"/>
    </w:tblPr>
    <w:tblGrid>
      <w:gridCol w:w="8747"/>
      <w:gridCol w:w="1619"/>
    </w:tblGrid>
    <w:tr w:rsidR="00917185" w:rsidRPr="00CC2B97">
      <w:trPr>
        <w:cantSplit/>
        <w:trHeight w:val="714"/>
        <w:tblHeader/>
      </w:trPr>
      <w:tc>
        <w:tcPr>
          <w:tcW w:w="8747" w:type="dxa"/>
          <w:vAlign w:val="bottom"/>
        </w:tcPr>
        <w:p w:rsidR="00917185" w:rsidRPr="00DC6200" w:rsidRDefault="00917185" w:rsidP="00F70F4E">
          <w:pPr>
            <w:pStyle w:val="a4"/>
            <w:rPr>
              <w:rFonts w:ascii="Lucida Bright" w:hAnsi="Lucida Bright"/>
            </w:rPr>
          </w:pPr>
          <w:r w:rsidRPr="00DC6200">
            <w:rPr>
              <w:rFonts w:ascii="Lucida Bright" w:hAnsi="Lucida Bright"/>
            </w:rPr>
            <w:fldChar w:fldCharType="begin"/>
          </w:r>
          <w:r w:rsidRPr="00DC6200">
            <w:rPr>
              <w:rFonts w:ascii="Lucida Bright" w:hAnsi="Lucida Bright"/>
            </w:rPr>
            <w:instrText xml:space="preserve"> TITLE  \* MERGEFORMAT </w:instrText>
          </w:r>
          <w:r w:rsidRPr="00DC6200">
            <w:rPr>
              <w:rFonts w:ascii="Lucida Bright" w:hAnsi="Lucida Bright"/>
            </w:rPr>
            <w:fldChar w:fldCharType="separate"/>
          </w:r>
          <w:r>
            <w:rPr>
              <w:rFonts w:ascii="Lucida Bright" w:hAnsi="Lucida Bright"/>
            </w:rPr>
            <w:t>AndeShape™ ATCBMC300 Design Specification</w:t>
          </w:r>
          <w:r w:rsidRPr="00DC6200">
            <w:rPr>
              <w:rFonts w:ascii="Lucida Bright" w:hAnsi="Lucida Bright"/>
            </w:rPr>
            <w:fldChar w:fldCharType="end"/>
          </w:r>
        </w:p>
      </w:tc>
      <w:tc>
        <w:tcPr>
          <w:tcW w:w="1619" w:type="dxa"/>
          <w:vAlign w:val="center"/>
        </w:tcPr>
        <w:p w:rsidR="00917185" w:rsidRDefault="00917185" w:rsidP="00B01CB0">
          <w:pPr>
            <w:spacing w:line="240" w:lineRule="auto"/>
          </w:pPr>
          <w:r>
            <w:rPr>
              <w:noProof/>
            </w:rPr>
            <w:drawing>
              <wp:inline distT="0" distB="0" distL="0" distR="0" wp14:anchorId="714A514E" wp14:editId="4B1E0F9A">
                <wp:extent cx="1019175" cy="409575"/>
                <wp:effectExtent l="0" t="0" r="9525" b="9525"/>
                <wp:docPr id="21" name="圖片 21" descr="Andeslogo10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ndeslogo10fin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9175" cy="409575"/>
                        </a:xfrm>
                        <a:prstGeom prst="rect">
                          <a:avLst/>
                        </a:prstGeom>
                        <a:noFill/>
                        <a:ln>
                          <a:noFill/>
                        </a:ln>
                      </pic:spPr>
                    </pic:pic>
                  </a:graphicData>
                </a:graphic>
              </wp:inline>
            </w:drawing>
          </w:r>
        </w:p>
      </w:tc>
    </w:tr>
  </w:tbl>
  <w:p w:rsidR="00917185" w:rsidRDefault="00917185">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286120E"/>
    <w:lvl w:ilvl="0">
      <w:start w:val="1"/>
      <w:numFmt w:val="decimal"/>
      <w:pStyle w:val="5"/>
      <w:lvlText w:val="%1."/>
      <w:lvlJc w:val="left"/>
      <w:pPr>
        <w:tabs>
          <w:tab w:val="num" w:pos="2281"/>
        </w:tabs>
        <w:ind w:leftChars="1000" w:left="2281" w:hangingChars="200" w:hanging="360"/>
      </w:pPr>
    </w:lvl>
  </w:abstractNum>
  <w:abstractNum w:abstractNumId="1">
    <w:nsid w:val="FFFFFF7D"/>
    <w:multiLevelType w:val="singleLevel"/>
    <w:tmpl w:val="6E94A71A"/>
    <w:lvl w:ilvl="0">
      <w:start w:val="1"/>
      <w:numFmt w:val="decimal"/>
      <w:pStyle w:val="4"/>
      <w:lvlText w:val="%1."/>
      <w:lvlJc w:val="left"/>
      <w:pPr>
        <w:tabs>
          <w:tab w:val="num" w:pos="1801"/>
        </w:tabs>
        <w:ind w:leftChars="800" w:left="1801" w:hangingChars="200" w:hanging="360"/>
      </w:pPr>
    </w:lvl>
  </w:abstractNum>
  <w:abstractNum w:abstractNumId="2">
    <w:nsid w:val="FFFFFF7E"/>
    <w:multiLevelType w:val="singleLevel"/>
    <w:tmpl w:val="0A66590C"/>
    <w:lvl w:ilvl="0">
      <w:start w:val="1"/>
      <w:numFmt w:val="decimal"/>
      <w:pStyle w:val="3"/>
      <w:lvlText w:val="%1."/>
      <w:lvlJc w:val="left"/>
      <w:pPr>
        <w:tabs>
          <w:tab w:val="num" w:pos="1321"/>
        </w:tabs>
        <w:ind w:leftChars="600" w:left="1321" w:hangingChars="200" w:hanging="360"/>
      </w:pPr>
    </w:lvl>
  </w:abstractNum>
  <w:abstractNum w:abstractNumId="3">
    <w:nsid w:val="FFFFFF7F"/>
    <w:multiLevelType w:val="singleLevel"/>
    <w:tmpl w:val="3A9CCC2C"/>
    <w:lvl w:ilvl="0">
      <w:start w:val="1"/>
      <w:numFmt w:val="decimal"/>
      <w:pStyle w:val="2"/>
      <w:lvlText w:val="%1."/>
      <w:lvlJc w:val="left"/>
      <w:pPr>
        <w:tabs>
          <w:tab w:val="num" w:pos="841"/>
        </w:tabs>
        <w:ind w:leftChars="400" w:left="841" w:hangingChars="200" w:hanging="360"/>
      </w:pPr>
    </w:lvl>
  </w:abstractNum>
  <w:abstractNum w:abstractNumId="4">
    <w:nsid w:val="FFFFFF80"/>
    <w:multiLevelType w:val="singleLevel"/>
    <w:tmpl w:val="0994DCEE"/>
    <w:lvl w:ilvl="0">
      <w:start w:val="1"/>
      <w:numFmt w:val="bullet"/>
      <w:pStyle w:val="50"/>
      <w:lvlText w:val=""/>
      <w:lvlJc w:val="left"/>
      <w:pPr>
        <w:tabs>
          <w:tab w:val="num" w:pos="2281"/>
        </w:tabs>
        <w:ind w:leftChars="1000" w:left="2281" w:hangingChars="200" w:hanging="360"/>
      </w:pPr>
      <w:rPr>
        <w:rFonts w:ascii="Wingdings" w:hAnsi="Wingdings" w:hint="default"/>
      </w:rPr>
    </w:lvl>
  </w:abstractNum>
  <w:abstractNum w:abstractNumId="5">
    <w:nsid w:val="FFFFFF81"/>
    <w:multiLevelType w:val="singleLevel"/>
    <w:tmpl w:val="8B12D110"/>
    <w:lvl w:ilvl="0">
      <w:start w:val="1"/>
      <w:numFmt w:val="bullet"/>
      <w:pStyle w:val="40"/>
      <w:lvlText w:val=""/>
      <w:lvlJc w:val="left"/>
      <w:pPr>
        <w:tabs>
          <w:tab w:val="num" w:pos="1801"/>
        </w:tabs>
        <w:ind w:leftChars="800" w:left="1801" w:hangingChars="200" w:hanging="360"/>
      </w:pPr>
      <w:rPr>
        <w:rFonts w:ascii="Wingdings" w:hAnsi="Wingdings" w:hint="default"/>
      </w:rPr>
    </w:lvl>
  </w:abstractNum>
  <w:abstractNum w:abstractNumId="6">
    <w:nsid w:val="FFFFFF82"/>
    <w:multiLevelType w:val="singleLevel"/>
    <w:tmpl w:val="FD38F792"/>
    <w:lvl w:ilvl="0">
      <w:start w:val="1"/>
      <w:numFmt w:val="bullet"/>
      <w:pStyle w:val="30"/>
      <w:lvlText w:val=""/>
      <w:lvlJc w:val="left"/>
      <w:pPr>
        <w:tabs>
          <w:tab w:val="num" w:pos="1321"/>
        </w:tabs>
        <w:ind w:leftChars="600" w:left="1321" w:hangingChars="200" w:hanging="360"/>
      </w:pPr>
      <w:rPr>
        <w:rFonts w:ascii="Wingdings" w:hAnsi="Wingdings" w:hint="default"/>
      </w:rPr>
    </w:lvl>
  </w:abstractNum>
  <w:abstractNum w:abstractNumId="7">
    <w:nsid w:val="FFFFFF83"/>
    <w:multiLevelType w:val="singleLevel"/>
    <w:tmpl w:val="91D644E6"/>
    <w:lvl w:ilvl="0">
      <w:start w:val="1"/>
      <w:numFmt w:val="bullet"/>
      <w:pStyle w:val="20"/>
      <w:lvlText w:val=""/>
      <w:lvlJc w:val="left"/>
      <w:pPr>
        <w:tabs>
          <w:tab w:val="num" w:pos="841"/>
        </w:tabs>
        <w:ind w:leftChars="400" w:left="841" w:hangingChars="200" w:hanging="360"/>
      </w:pPr>
      <w:rPr>
        <w:rFonts w:ascii="Wingdings" w:hAnsi="Wingdings" w:hint="default"/>
      </w:rPr>
    </w:lvl>
  </w:abstractNum>
  <w:abstractNum w:abstractNumId="8">
    <w:nsid w:val="FFFFFF88"/>
    <w:multiLevelType w:val="singleLevel"/>
    <w:tmpl w:val="3BCED2EE"/>
    <w:lvl w:ilvl="0">
      <w:start w:val="1"/>
      <w:numFmt w:val="decimal"/>
      <w:pStyle w:val="Lists"/>
      <w:lvlText w:val="%1."/>
      <w:lvlJc w:val="left"/>
      <w:pPr>
        <w:tabs>
          <w:tab w:val="num" w:pos="936"/>
        </w:tabs>
        <w:ind w:left="936" w:hanging="360"/>
      </w:pPr>
      <w:rPr>
        <w:rFonts w:hint="eastAsia"/>
      </w:rPr>
    </w:lvl>
  </w:abstractNum>
  <w:abstractNum w:abstractNumId="9">
    <w:nsid w:val="FFFFFF89"/>
    <w:multiLevelType w:val="singleLevel"/>
    <w:tmpl w:val="FA483828"/>
    <w:lvl w:ilvl="0">
      <w:start w:val="1"/>
      <w:numFmt w:val="bullet"/>
      <w:pStyle w:val="a"/>
      <w:lvlText w:val=""/>
      <w:lvlJc w:val="left"/>
      <w:pPr>
        <w:tabs>
          <w:tab w:val="num" w:pos="481"/>
        </w:tabs>
        <w:ind w:left="481" w:firstLine="95"/>
      </w:pPr>
      <w:rPr>
        <w:rFonts w:ascii="Wingdings" w:hAnsi="Wingdings" w:hint="default"/>
        <w:color w:val="auto"/>
      </w:rPr>
    </w:lvl>
  </w:abstractNum>
  <w:abstractNum w:abstractNumId="10">
    <w:nsid w:val="08A721B9"/>
    <w:multiLevelType w:val="hybridMultilevel"/>
    <w:tmpl w:val="66B6DBB6"/>
    <w:lvl w:ilvl="0" w:tplc="7FC2AD0E">
      <w:start w:val="1"/>
      <w:numFmt w:val="bullet"/>
      <w:pStyle w:val="Bullets"/>
      <w:lvlText w:val=""/>
      <w:lvlJc w:val="left"/>
      <w:pPr>
        <w:tabs>
          <w:tab w:val="num" w:pos="480"/>
        </w:tabs>
        <w:ind w:left="480" w:hanging="480"/>
      </w:pPr>
      <w:rPr>
        <w:rFonts w:ascii="Wingdings" w:hAnsi="Wingdings" w:hint="default"/>
        <w:color w:val="333399"/>
        <w:sz w:val="24"/>
        <w:szCs w:val="24"/>
      </w:rPr>
    </w:lvl>
    <w:lvl w:ilvl="1" w:tplc="3A30B166">
      <w:numFmt w:val="bullet"/>
      <w:lvlText w:val=""/>
      <w:lvlJc w:val="left"/>
      <w:pPr>
        <w:tabs>
          <w:tab w:val="num" w:pos="840"/>
        </w:tabs>
        <w:ind w:left="840" w:hanging="360"/>
      </w:pPr>
      <w:rPr>
        <w:rFonts w:ascii="Wingdings" w:eastAsia="Candara" w:hAnsi="Wingdings" w:cs="Candara"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1">
    <w:nsid w:val="0D906EB9"/>
    <w:multiLevelType w:val="hybridMultilevel"/>
    <w:tmpl w:val="823E20C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147328F3"/>
    <w:multiLevelType w:val="hybridMultilevel"/>
    <w:tmpl w:val="8BA82DE0"/>
    <w:lvl w:ilvl="0" w:tplc="0732549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152D0222"/>
    <w:multiLevelType w:val="hybridMultilevel"/>
    <w:tmpl w:val="74707422"/>
    <w:lvl w:ilvl="0" w:tplc="0732549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1ADC2E02"/>
    <w:multiLevelType w:val="hybridMultilevel"/>
    <w:tmpl w:val="74707422"/>
    <w:lvl w:ilvl="0" w:tplc="0732549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1C605210"/>
    <w:multiLevelType w:val="hybridMultilevel"/>
    <w:tmpl w:val="823E20C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1E88054A"/>
    <w:multiLevelType w:val="hybridMultilevel"/>
    <w:tmpl w:val="226A9A8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32B50AFD"/>
    <w:multiLevelType w:val="hybridMultilevel"/>
    <w:tmpl w:val="823E20C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3B1D7C84"/>
    <w:multiLevelType w:val="multilevel"/>
    <w:tmpl w:val="4D64617E"/>
    <w:lvl w:ilvl="0">
      <w:start w:val="1"/>
      <w:numFmt w:val="decimal"/>
      <w:pStyle w:val="1"/>
      <w:lvlText w:val="%1."/>
      <w:lvlJc w:val="left"/>
      <w:pPr>
        <w:tabs>
          <w:tab w:val="num" w:pos="644"/>
        </w:tabs>
        <w:ind w:left="284" w:firstLine="0"/>
      </w:pPr>
      <w:rPr>
        <w:rFonts w:ascii="Lucida Sans Unicode" w:hAnsi="Lucida Sans Unicode" w:cs="Lucida Sans Unicode" w:hint="default"/>
        <w:sz w:val="32"/>
        <w:szCs w:val="32"/>
      </w:rPr>
    </w:lvl>
    <w:lvl w:ilvl="1">
      <w:start w:val="1"/>
      <w:numFmt w:val="decimal"/>
      <w:pStyle w:val="21"/>
      <w:lvlText w:val="%1.%2."/>
      <w:lvlJc w:val="left"/>
      <w:pPr>
        <w:tabs>
          <w:tab w:val="num" w:pos="216"/>
        </w:tabs>
        <w:ind w:left="216" w:hanging="216"/>
      </w:pPr>
      <w:rPr>
        <w:rFonts w:hint="eastAsia"/>
      </w:rPr>
    </w:lvl>
    <w:lvl w:ilvl="2">
      <w:start w:val="1"/>
      <w:numFmt w:val="decimal"/>
      <w:pStyle w:val="31"/>
      <w:lvlText w:val="%1.%2.%3."/>
      <w:lvlJc w:val="left"/>
      <w:pPr>
        <w:tabs>
          <w:tab w:val="num" w:pos="216"/>
        </w:tabs>
        <w:ind w:left="0" w:firstLine="0"/>
      </w:pPr>
      <w:rPr>
        <w:rFonts w:hint="eastAsia"/>
      </w:rPr>
    </w:lvl>
    <w:lvl w:ilvl="3">
      <w:start w:val="1"/>
      <w:numFmt w:val="decimal"/>
      <w:pStyle w:val="41"/>
      <w:lvlText w:val="%1.%2.%3.%4"/>
      <w:lvlJc w:val="left"/>
      <w:pPr>
        <w:tabs>
          <w:tab w:val="num" w:pos="576"/>
        </w:tabs>
        <w:ind w:left="576" w:firstLine="0"/>
      </w:pPr>
      <w:rPr>
        <w:rFonts w:hint="eastAsia"/>
      </w:rPr>
    </w:lvl>
    <w:lvl w:ilvl="4">
      <w:start w:val="1"/>
      <w:numFmt w:val="none"/>
      <w:pStyle w:val="51"/>
      <w:lvlText w:val="%5"/>
      <w:lvlJc w:val="left"/>
      <w:pPr>
        <w:tabs>
          <w:tab w:val="num" w:pos="576"/>
        </w:tabs>
        <w:ind w:left="576" w:firstLine="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9">
    <w:nsid w:val="423E0F8E"/>
    <w:multiLevelType w:val="hybridMultilevel"/>
    <w:tmpl w:val="823E20C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4F1F2BC0"/>
    <w:multiLevelType w:val="hybridMultilevel"/>
    <w:tmpl w:val="98BA9B6A"/>
    <w:lvl w:ilvl="0" w:tplc="9064E8F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583956C9"/>
    <w:multiLevelType w:val="hybridMultilevel"/>
    <w:tmpl w:val="823E20C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5CD5331D"/>
    <w:multiLevelType w:val="multilevel"/>
    <w:tmpl w:val="498CF3CC"/>
    <w:lvl w:ilvl="0">
      <w:start w:val="1"/>
      <w:numFmt w:val="upperRoman"/>
      <w:pStyle w:val="LVL1"/>
      <w:lvlText w:val="Appendix %1."/>
      <w:lvlJc w:val="left"/>
      <w:pPr>
        <w:tabs>
          <w:tab w:val="num" w:pos="360"/>
        </w:tabs>
        <w:ind w:left="0" w:firstLine="0"/>
      </w:pPr>
      <w:rPr>
        <w:rFonts w:hint="eastAsia"/>
      </w:rPr>
    </w:lvl>
    <w:lvl w:ilvl="1">
      <w:start w:val="1"/>
      <w:numFmt w:val="upperRoman"/>
      <w:pStyle w:val="LVL2"/>
      <w:lvlText w:val="Appendix %1-%2."/>
      <w:lvlJc w:val="left"/>
      <w:pPr>
        <w:tabs>
          <w:tab w:val="num" w:pos="908"/>
        </w:tabs>
        <w:ind w:left="908" w:hanging="567"/>
      </w:pPr>
      <w:rPr>
        <w:rFonts w:hint="eastAsia"/>
      </w:rPr>
    </w:lvl>
    <w:lvl w:ilvl="2">
      <w:start w:val="1"/>
      <w:numFmt w:val="decimal"/>
      <w:lvlText w:val="%1.%2.%3."/>
      <w:lvlJc w:val="left"/>
      <w:pPr>
        <w:tabs>
          <w:tab w:val="num" w:pos="1050"/>
        </w:tabs>
        <w:ind w:left="1050" w:hanging="709"/>
      </w:pPr>
      <w:rPr>
        <w:rFonts w:hint="eastAsia"/>
      </w:rPr>
    </w:lvl>
    <w:lvl w:ilvl="3">
      <w:start w:val="1"/>
      <w:numFmt w:val="decimal"/>
      <w:lvlText w:val="%1.%2.%3.%4."/>
      <w:lvlJc w:val="left"/>
      <w:pPr>
        <w:tabs>
          <w:tab w:val="num" w:pos="1192"/>
        </w:tabs>
        <w:ind w:left="1192" w:hanging="851"/>
      </w:pPr>
      <w:rPr>
        <w:rFonts w:hint="eastAsia"/>
      </w:rPr>
    </w:lvl>
    <w:lvl w:ilvl="4">
      <w:start w:val="1"/>
      <w:numFmt w:val="decimal"/>
      <w:lvlText w:val="%1.%2.%3.%4.%5."/>
      <w:lvlJc w:val="left"/>
      <w:pPr>
        <w:tabs>
          <w:tab w:val="num" w:pos="1333"/>
        </w:tabs>
        <w:ind w:left="1333" w:hanging="992"/>
      </w:pPr>
      <w:rPr>
        <w:rFonts w:hint="eastAsia"/>
      </w:rPr>
    </w:lvl>
    <w:lvl w:ilvl="5">
      <w:start w:val="1"/>
      <w:numFmt w:val="decimal"/>
      <w:lvlText w:val="%1.%2.%3.%4.%5.%6."/>
      <w:lvlJc w:val="left"/>
      <w:pPr>
        <w:tabs>
          <w:tab w:val="num" w:pos="1475"/>
        </w:tabs>
        <w:ind w:left="1475" w:hanging="1134"/>
      </w:pPr>
      <w:rPr>
        <w:rFonts w:hint="eastAsia"/>
      </w:rPr>
    </w:lvl>
    <w:lvl w:ilvl="6">
      <w:start w:val="1"/>
      <w:numFmt w:val="decimal"/>
      <w:lvlText w:val="%1.%2.%3.%4.%5.%6.%7."/>
      <w:lvlJc w:val="left"/>
      <w:pPr>
        <w:tabs>
          <w:tab w:val="num" w:pos="1617"/>
        </w:tabs>
        <w:ind w:left="1617" w:hanging="1276"/>
      </w:pPr>
      <w:rPr>
        <w:rFonts w:hint="eastAsia"/>
      </w:rPr>
    </w:lvl>
    <w:lvl w:ilvl="7">
      <w:start w:val="1"/>
      <w:numFmt w:val="decimal"/>
      <w:lvlText w:val="%1.%2.%3.%4.%5.%6.%7.%8."/>
      <w:lvlJc w:val="left"/>
      <w:pPr>
        <w:tabs>
          <w:tab w:val="num" w:pos="1759"/>
        </w:tabs>
        <w:ind w:left="1759" w:hanging="1418"/>
      </w:pPr>
      <w:rPr>
        <w:rFonts w:hint="eastAsia"/>
      </w:rPr>
    </w:lvl>
    <w:lvl w:ilvl="8">
      <w:start w:val="1"/>
      <w:numFmt w:val="decimal"/>
      <w:lvlText w:val="%1.%2.%3.%4.%5.%6.%7.%8.%9."/>
      <w:lvlJc w:val="left"/>
      <w:pPr>
        <w:tabs>
          <w:tab w:val="num" w:pos="1900"/>
        </w:tabs>
        <w:ind w:left="1900" w:hanging="1559"/>
      </w:pPr>
      <w:rPr>
        <w:rFonts w:hint="eastAsia"/>
      </w:rPr>
    </w:lvl>
  </w:abstractNum>
  <w:abstractNum w:abstractNumId="23">
    <w:nsid w:val="5F324896"/>
    <w:multiLevelType w:val="hybridMultilevel"/>
    <w:tmpl w:val="A9DC048C"/>
    <w:lvl w:ilvl="0" w:tplc="D6D41D16">
      <w:start w:val="1"/>
      <w:numFmt w:val="bullet"/>
      <w:lvlText w:val=""/>
      <w:lvlJc w:val="left"/>
      <w:pPr>
        <w:tabs>
          <w:tab w:val="num" w:pos="720"/>
        </w:tabs>
        <w:ind w:left="720" w:hanging="360"/>
      </w:pPr>
      <w:rPr>
        <w:rFonts w:ascii="Wingdings" w:hAnsi="Wingdings" w:hint="default"/>
      </w:rPr>
    </w:lvl>
    <w:lvl w:ilvl="1" w:tplc="1B46A916" w:tentative="1">
      <w:start w:val="1"/>
      <w:numFmt w:val="bullet"/>
      <w:lvlText w:val=""/>
      <w:lvlJc w:val="left"/>
      <w:pPr>
        <w:tabs>
          <w:tab w:val="num" w:pos="1440"/>
        </w:tabs>
        <w:ind w:left="1440" w:hanging="360"/>
      </w:pPr>
      <w:rPr>
        <w:rFonts w:ascii="Wingdings" w:hAnsi="Wingdings" w:hint="default"/>
      </w:rPr>
    </w:lvl>
    <w:lvl w:ilvl="2" w:tplc="57085EC0" w:tentative="1">
      <w:start w:val="1"/>
      <w:numFmt w:val="bullet"/>
      <w:lvlText w:val=""/>
      <w:lvlJc w:val="left"/>
      <w:pPr>
        <w:tabs>
          <w:tab w:val="num" w:pos="2160"/>
        </w:tabs>
        <w:ind w:left="2160" w:hanging="360"/>
      </w:pPr>
      <w:rPr>
        <w:rFonts w:ascii="Wingdings" w:hAnsi="Wingdings" w:hint="default"/>
      </w:rPr>
    </w:lvl>
    <w:lvl w:ilvl="3" w:tplc="4906E7EE" w:tentative="1">
      <w:start w:val="1"/>
      <w:numFmt w:val="bullet"/>
      <w:lvlText w:val=""/>
      <w:lvlJc w:val="left"/>
      <w:pPr>
        <w:tabs>
          <w:tab w:val="num" w:pos="2880"/>
        </w:tabs>
        <w:ind w:left="2880" w:hanging="360"/>
      </w:pPr>
      <w:rPr>
        <w:rFonts w:ascii="Wingdings" w:hAnsi="Wingdings" w:hint="default"/>
      </w:rPr>
    </w:lvl>
    <w:lvl w:ilvl="4" w:tplc="48D6BC1A" w:tentative="1">
      <w:start w:val="1"/>
      <w:numFmt w:val="bullet"/>
      <w:lvlText w:val=""/>
      <w:lvlJc w:val="left"/>
      <w:pPr>
        <w:tabs>
          <w:tab w:val="num" w:pos="3600"/>
        </w:tabs>
        <w:ind w:left="3600" w:hanging="360"/>
      </w:pPr>
      <w:rPr>
        <w:rFonts w:ascii="Wingdings" w:hAnsi="Wingdings" w:hint="default"/>
      </w:rPr>
    </w:lvl>
    <w:lvl w:ilvl="5" w:tplc="B9128454" w:tentative="1">
      <w:start w:val="1"/>
      <w:numFmt w:val="bullet"/>
      <w:lvlText w:val=""/>
      <w:lvlJc w:val="left"/>
      <w:pPr>
        <w:tabs>
          <w:tab w:val="num" w:pos="4320"/>
        </w:tabs>
        <w:ind w:left="4320" w:hanging="360"/>
      </w:pPr>
      <w:rPr>
        <w:rFonts w:ascii="Wingdings" w:hAnsi="Wingdings" w:hint="default"/>
      </w:rPr>
    </w:lvl>
    <w:lvl w:ilvl="6" w:tplc="1A1E6984" w:tentative="1">
      <w:start w:val="1"/>
      <w:numFmt w:val="bullet"/>
      <w:lvlText w:val=""/>
      <w:lvlJc w:val="left"/>
      <w:pPr>
        <w:tabs>
          <w:tab w:val="num" w:pos="5040"/>
        </w:tabs>
        <w:ind w:left="5040" w:hanging="360"/>
      </w:pPr>
      <w:rPr>
        <w:rFonts w:ascii="Wingdings" w:hAnsi="Wingdings" w:hint="default"/>
      </w:rPr>
    </w:lvl>
    <w:lvl w:ilvl="7" w:tplc="4894E3AA" w:tentative="1">
      <w:start w:val="1"/>
      <w:numFmt w:val="bullet"/>
      <w:lvlText w:val=""/>
      <w:lvlJc w:val="left"/>
      <w:pPr>
        <w:tabs>
          <w:tab w:val="num" w:pos="5760"/>
        </w:tabs>
        <w:ind w:left="5760" w:hanging="360"/>
      </w:pPr>
      <w:rPr>
        <w:rFonts w:ascii="Wingdings" w:hAnsi="Wingdings" w:hint="default"/>
      </w:rPr>
    </w:lvl>
    <w:lvl w:ilvl="8" w:tplc="B180FEFA" w:tentative="1">
      <w:start w:val="1"/>
      <w:numFmt w:val="bullet"/>
      <w:lvlText w:val=""/>
      <w:lvlJc w:val="left"/>
      <w:pPr>
        <w:tabs>
          <w:tab w:val="num" w:pos="6480"/>
        </w:tabs>
        <w:ind w:left="6480" w:hanging="360"/>
      </w:pPr>
      <w:rPr>
        <w:rFonts w:ascii="Wingdings" w:hAnsi="Wingdings" w:hint="default"/>
      </w:rPr>
    </w:lvl>
  </w:abstractNum>
  <w:abstractNum w:abstractNumId="24">
    <w:nsid w:val="64747D46"/>
    <w:multiLevelType w:val="hybridMultilevel"/>
    <w:tmpl w:val="823E20C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70216933"/>
    <w:multiLevelType w:val="hybridMultilevel"/>
    <w:tmpl w:val="823E20C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7CAB7988"/>
    <w:multiLevelType w:val="hybridMultilevel"/>
    <w:tmpl w:val="B0621DF6"/>
    <w:lvl w:ilvl="0" w:tplc="8B26CE6A">
      <w:start w:val="1"/>
      <w:numFmt w:val="decimal"/>
      <w:pStyle w:val="Procedure"/>
      <w:lvlText w:val="Step %1"/>
      <w:lvlJc w:val="left"/>
      <w:pPr>
        <w:tabs>
          <w:tab w:val="num" w:pos="1588"/>
        </w:tabs>
        <w:ind w:left="1588" w:hanging="1012"/>
      </w:pPr>
      <w:rPr>
        <w:rFonts w:hint="eastAsia"/>
        <w:b/>
        <w:bCs w:val="0"/>
        <w:i w:val="0"/>
        <w:iCs w:val="0"/>
        <w:caps w:val="0"/>
        <w:strike w:val="0"/>
        <w:dstrike w:val="0"/>
        <w:vanish w:val="0"/>
        <w:webHidden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ideographTraditional"/>
      <w:lvlText w:val="%2、"/>
      <w:lvlJc w:val="left"/>
      <w:pPr>
        <w:tabs>
          <w:tab w:val="num" w:pos="1156"/>
        </w:tabs>
        <w:ind w:left="1156" w:hanging="480"/>
      </w:pPr>
    </w:lvl>
    <w:lvl w:ilvl="2" w:tplc="0409001B">
      <w:start w:val="1"/>
      <w:numFmt w:val="lowerRoman"/>
      <w:lvlText w:val="%3."/>
      <w:lvlJc w:val="right"/>
      <w:pPr>
        <w:tabs>
          <w:tab w:val="num" w:pos="1636"/>
        </w:tabs>
        <w:ind w:left="1636" w:hanging="480"/>
      </w:pPr>
    </w:lvl>
    <w:lvl w:ilvl="3" w:tplc="0409000F">
      <w:start w:val="1"/>
      <w:numFmt w:val="decimal"/>
      <w:lvlText w:val="%4."/>
      <w:lvlJc w:val="left"/>
      <w:pPr>
        <w:tabs>
          <w:tab w:val="num" w:pos="2116"/>
        </w:tabs>
        <w:ind w:left="2116" w:hanging="480"/>
      </w:pPr>
    </w:lvl>
    <w:lvl w:ilvl="4" w:tplc="D930ADC8">
      <w:start w:val="1"/>
      <w:numFmt w:val="bullet"/>
      <w:lvlText w:val="-"/>
      <w:lvlJc w:val="left"/>
      <w:pPr>
        <w:tabs>
          <w:tab w:val="num" w:pos="2476"/>
        </w:tabs>
        <w:ind w:left="2476" w:hanging="360"/>
      </w:pPr>
      <w:rPr>
        <w:rFonts w:ascii="Courier New" w:eastAsia="新細明體" w:hAnsi="Courier New" w:cs="Courier New" w:hint="default"/>
      </w:rPr>
    </w:lvl>
    <w:lvl w:ilvl="5" w:tplc="0409001B">
      <w:start w:val="1"/>
      <w:numFmt w:val="decimal"/>
      <w:lvlText w:val="%6."/>
      <w:lvlJc w:val="left"/>
      <w:pPr>
        <w:tabs>
          <w:tab w:val="num" w:pos="4516"/>
        </w:tabs>
        <w:ind w:left="4516" w:hanging="360"/>
      </w:pPr>
    </w:lvl>
    <w:lvl w:ilvl="6" w:tplc="0409000F">
      <w:start w:val="1"/>
      <w:numFmt w:val="decimal"/>
      <w:lvlText w:val="%7."/>
      <w:lvlJc w:val="left"/>
      <w:pPr>
        <w:tabs>
          <w:tab w:val="num" w:pos="5236"/>
        </w:tabs>
        <w:ind w:left="5236" w:hanging="360"/>
      </w:pPr>
    </w:lvl>
    <w:lvl w:ilvl="7" w:tplc="04090019">
      <w:start w:val="1"/>
      <w:numFmt w:val="decimal"/>
      <w:lvlText w:val="%8."/>
      <w:lvlJc w:val="left"/>
      <w:pPr>
        <w:tabs>
          <w:tab w:val="num" w:pos="5956"/>
        </w:tabs>
        <w:ind w:left="5956" w:hanging="360"/>
      </w:pPr>
    </w:lvl>
    <w:lvl w:ilvl="8" w:tplc="0409001B">
      <w:start w:val="1"/>
      <w:numFmt w:val="decimal"/>
      <w:lvlText w:val="%9."/>
      <w:lvlJc w:val="left"/>
      <w:pPr>
        <w:tabs>
          <w:tab w:val="num" w:pos="6676"/>
        </w:tabs>
        <w:ind w:left="6676" w:hanging="360"/>
      </w:pPr>
    </w:lvl>
  </w:abstractNum>
  <w:num w:numId="1">
    <w:abstractNumId w:val="8"/>
  </w:num>
  <w:num w:numId="2">
    <w:abstractNumId w:val="18"/>
  </w:num>
  <w:num w:numId="3">
    <w:abstractNumId w:val="9"/>
  </w:num>
  <w:num w:numId="4">
    <w:abstractNumId w:val="22"/>
  </w:num>
  <w:num w:numId="5">
    <w:abstractNumId w:val="10"/>
  </w:num>
  <w:num w:numId="6">
    <w:abstractNumId w:val="3"/>
  </w:num>
  <w:num w:numId="7">
    <w:abstractNumId w:val="2"/>
  </w:num>
  <w:num w:numId="8">
    <w:abstractNumId w:val="1"/>
  </w:num>
  <w:num w:numId="9">
    <w:abstractNumId w:val="0"/>
  </w:num>
  <w:num w:numId="10">
    <w:abstractNumId w:val="7"/>
  </w:num>
  <w:num w:numId="11">
    <w:abstractNumId w:val="6"/>
  </w:num>
  <w:num w:numId="12">
    <w:abstractNumId w:val="5"/>
  </w:num>
  <w:num w:numId="13">
    <w:abstractNumId w:val="4"/>
  </w:num>
  <w:num w:numId="14">
    <w:abstractNumId w:val="26"/>
  </w:num>
  <w:num w:numId="15">
    <w:abstractNumId w:val="20"/>
  </w:num>
  <w:num w:numId="16">
    <w:abstractNumId w:val="17"/>
  </w:num>
  <w:num w:numId="17">
    <w:abstractNumId w:val="15"/>
  </w:num>
  <w:num w:numId="18">
    <w:abstractNumId w:val="10"/>
  </w:num>
  <w:num w:numId="19">
    <w:abstractNumId w:val="18"/>
  </w:num>
  <w:num w:numId="20">
    <w:abstractNumId w:val="10"/>
  </w:num>
  <w:num w:numId="21">
    <w:abstractNumId w:val="21"/>
  </w:num>
  <w:num w:numId="22">
    <w:abstractNumId w:val="24"/>
  </w:num>
  <w:num w:numId="23">
    <w:abstractNumId w:val="23"/>
  </w:num>
  <w:num w:numId="24">
    <w:abstractNumId w:val="19"/>
  </w:num>
  <w:num w:numId="25">
    <w:abstractNumId w:val="11"/>
  </w:num>
  <w:num w:numId="26">
    <w:abstractNumId w:val="16"/>
  </w:num>
  <w:num w:numId="27">
    <w:abstractNumId w:val="14"/>
  </w:num>
  <w:num w:numId="28">
    <w:abstractNumId w:val="12"/>
  </w:num>
  <w:num w:numId="29">
    <w:abstractNumId w:val="13"/>
  </w:num>
  <w:num w:numId="30">
    <w:abstractNumId w:val="2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activeWritingStyle w:appName="MSWord" w:lang="zh-TW" w:vendorID="64" w:dllVersion="131077" w:nlCheck="1" w:checkStyle="1"/>
  <w:activeWritingStyle w:appName="MSWord" w:lang="en-US" w:vendorID="64" w:dllVersion="131078" w:nlCheck="1" w:checkStyle="1"/>
  <w:activeWritingStyle w:appName="MSWord" w:lang="en-GB"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2"/>
  <w:drawingGridHorizontalSpacing w:val="120"/>
  <w:drawingGridVerticalSpacing w:val="203"/>
  <w:displayHorizontalDrawingGridEvery w:val="0"/>
  <w:displayVerticalDrawingGridEvery w:val="2"/>
  <w:characterSpacingControl w:val="compressPunctuation"/>
  <w:hdrShapeDefaults>
    <o:shapedefaults v:ext="edit" spidmax="6963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427F"/>
    <w:rsid w:val="00002801"/>
    <w:rsid w:val="00002DBD"/>
    <w:rsid w:val="00005153"/>
    <w:rsid w:val="00005E34"/>
    <w:rsid w:val="00006247"/>
    <w:rsid w:val="000067CE"/>
    <w:rsid w:val="0001086D"/>
    <w:rsid w:val="00011422"/>
    <w:rsid w:val="00012F7B"/>
    <w:rsid w:val="000140FF"/>
    <w:rsid w:val="00014A23"/>
    <w:rsid w:val="00017526"/>
    <w:rsid w:val="00021DA8"/>
    <w:rsid w:val="00022488"/>
    <w:rsid w:val="000237B0"/>
    <w:rsid w:val="00023DB9"/>
    <w:rsid w:val="00024112"/>
    <w:rsid w:val="00024AB7"/>
    <w:rsid w:val="00025DB4"/>
    <w:rsid w:val="00030C81"/>
    <w:rsid w:val="000316C7"/>
    <w:rsid w:val="00032385"/>
    <w:rsid w:val="00035047"/>
    <w:rsid w:val="00037606"/>
    <w:rsid w:val="00037D2F"/>
    <w:rsid w:val="00040A53"/>
    <w:rsid w:val="00041BD9"/>
    <w:rsid w:val="0004391F"/>
    <w:rsid w:val="00043AB4"/>
    <w:rsid w:val="0004429D"/>
    <w:rsid w:val="00044510"/>
    <w:rsid w:val="00044D28"/>
    <w:rsid w:val="0004561A"/>
    <w:rsid w:val="0004614D"/>
    <w:rsid w:val="000462B1"/>
    <w:rsid w:val="0004691B"/>
    <w:rsid w:val="00051AAA"/>
    <w:rsid w:val="00052D0C"/>
    <w:rsid w:val="000552C5"/>
    <w:rsid w:val="00057518"/>
    <w:rsid w:val="00061873"/>
    <w:rsid w:val="000630EE"/>
    <w:rsid w:val="00063981"/>
    <w:rsid w:val="00064102"/>
    <w:rsid w:val="00064881"/>
    <w:rsid w:val="00064BA5"/>
    <w:rsid w:val="00065B5F"/>
    <w:rsid w:val="00065F56"/>
    <w:rsid w:val="0007127D"/>
    <w:rsid w:val="00073C64"/>
    <w:rsid w:val="000741AF"/>
    <w:rsid w:val="00075078"/>
    <w:rsid w:val="00075650"/>
    <w:rsid w:val="0007648D"/>
    <w:rsid w:val="00076E5E"/>
    <w:rsid w:val="000776DD"/>
    <w:rsid w:val="00081B70"/>
    <w:rsid w:val="00083E66"/>
    <w:rsid w:val="00087470"/>
    <w:rsid w:val="00087C31"/>
    <w:rsid w:val="00093358"/>
    <w:rsid w:val="000945C1"/>
    <w:rsid w:val="00096527"/>
    <w:rsid w:val="00097AFF"/>
    <w:rsid w:val="000A057D"/>
    <w:rsid w:val="000A1B27"/>
    <w:rsid w:val="000A2D6A"/>
    <w:rsid w:val="000A4262"/>
    <w:rsid w:val="000A45D9"/>
    <w:rsid w:val="000A6318"/>
    <w:rsid w:val="000B23E5"/>
    <w:rsid w:val="000B2685"/>
    <w:rsid w:val="000B37E0"/>
    <w:rsid w:val="000B6D5C"/>
    <w:rsid w:val="000B6F72"/>
    <w:rsid w:val="000B7B83"/>
    <w:rsid w:val="000C1346"/>
    <w:rsid w:val="000C161A"/>
    <w:rsid w:val="000C2113"/>
    <w:rsid w:val="000C31A6"/>
    <w:rsid w:val="000C5291"/>
    <w:rsid w:val="000C62DA"/>
    <w:rsid w:val="000C671D"/>
    <w:rsid w:val="000C6856"/>
    <w:rsid w:val="000C6D61"/>
    <w:rsid w:val="000C6F57"/>
    <w:rsid w:val="000C704F"/>
    <w:rsid w:val="000C7B80"/>
    <w:rsid w:val="000D091C"/>
    <w:rsid w:val="000D2773"/>
    <w:rsid w:val="000D2CEB"/>
    <w:rsid w:val="000D33EB"/>
    <w:rsid w:val="000D4369"/>
    <w:rsid w:val="000D79F5"/>
    <w:rsid w:val="000E0D0E"/>
    <w:rsid w:val="000E1934"/>
    <w:rsid w:val="000E3775"/>
    <w:rsid w:val="000E41D1"/>
    <w:rsid w:val="000E427F"/>
    <w:rsid w:val="000E534C"/>
    <w:rsid w:val="000E5D97"/>
    <w:rsid w:val="000E616F"/>
    <w:rsid w:val="000E682D"/>
    <w:rsid w:val="000E6EE3"/>
    <w:rsid w:val="000E7CC7"/>
    <w:rsid w:val="000E7EF4"/>
    <w:rsid w:val="000F1F6B"/>
    <w:rsid w:val="000F3D62"/>
    <w:rsid w:val="000F42B8"/>
    <w:rsid w:val="000F4E96"/>
    <w:rsid w:val="00100CC6"/>
    <w:rsid w:val="00101D43"/>
    <w:rsid w:val="00102129"/>
    <w:rsid w:val="00103670"/>
    <w:rsid w:val="00105535"/>
    <w:rsid w:val="0010697D"/>
    <w:rsid w:val="00111BCB"/>
    <w:rsid w:val="00113A13"/>
    <w:rsid w:val="00115AC0"/>
    <w:rsid w:val="00121279"/>
    <w:rsid w:val="0012150F"/>
    <w:rsid w:val="001273DA"/>
    <w:rsid w:val="001305EB"/>
    <w:rsid w:val="00130F54"/>
    <w:rsid w:val="00130F5A"/>
    <w:rsid w:val="001326F4"/>
    <w:rsid w:val="00134646"/>
    <w:rsid w:val="00134B85"/>
    <w:rsid w:val="00134BDE"/>
    <w:rsid w:val="00135C66"/>
    <w:rsid w:val="00135D4E"/>
    <w:rsid w:val="00137790"/>
    <w:rsid w:val="001406A7"/>
    <w:rsid w:val="0014250A"/>
    <w:rsid w:val="0014297E"/>
    <w:rsid w:val="00142B5C"/>
    <w:rsid w:val="0014365F"/>
    <w:rsid w:val="00145BE7"/>
    <w:rsid w:val="00147A0A"/>
    <w:rsid w:val="00147FB9"/>
    <w:rsid w:val="001503C9"/>
    <w:rsid w:val="001508F8"/>
    <w:rsid w:val="001516C1"/>
    <w:rsid w:val="001526D7"/>
    <w:rsid w:val="001529A1"/>
    <w:rsid w:val="00152D12"/>
    <w:rsid w:val="00152EF6"/>
    <w:rsid w:val="0015371E"/>
    <w:rsid w:val="0015411C"/>
    <w:rsid w:val="001547CD"/>
    <w:rsid w:val="001575F6"/>
    <w:rsid w:val="00157C21"/>
    <w:rsid w:val="0016091B"/>
    <w:rsid w:val="001618A9"/>
    <w:rsid w:val="00162B22"/>
    <w:rsid w:val="00162CF4"/>
    <w:rsid w:val="0016417F"/>
    <w:rsid w:val="001679E9"/>
    <w:rsid w:val="00172598"/>
    <w:rsid w:val="0017346A"/>
    <w:rsid w:val="001749EA"/>
    <w:rsid w:val="001751D1"/>
    <w:rsid w:val="00175D8F"/>
    <w:rsid w:val="00175F80"/>
    <w:rsid w:val="0017647D"/>
    <w:rsid w:val="001779EC"/>
    <w:rsid w:val="0018074F"/>
    <w:rsid w:val="001809FF"/>
    <w:rsid w:val="001813C3"/>
    <w:rsid w:val="00182A7E"/>
    <w:rsid w:val="001845AE"/>
    <w:rsid w:val="00187B23"/>
    <w:rsid w:val="001909DD"/>
    <w:rsid w:val="00194178"/>
    <w:rsid w:val="00194492"/>
    <w:rsid w:val="00197EE1"/>
    <w:rsid w:val="001A1776"/>
    <w:rsid w:val="001A1D63"/>
    <w:rsid w:val="001A37E2"/>
    <w:rsid w:val="001A5FE0"/>
    <w:rsid w:val="001B2285"/>
    <w:rsid w:val="001B2338"/>
    <w:rsid w:val="001B3C2C"/>
    <w:rsid w:val="001B63A5"/>
    <w:rsid w:val="001B73A3"/>
    <w:rsid w:val="001C1FC2"/>
    <w:rsid w:val="001C2174"/>
    <w:rsid w:val="001C2E73"/>
    <w:rsid w:val="001C355F"/>
    <w:rsid w:val="001C42D4"/>
    <w:rsid w:val="001D15B0"/>
    <w:rsid w:val="001D1C75"/>
    <w:rsid w:val="001D69AD"/>
    <w:rsid w:val="001E01FD"/>
    <w:rsid w:val="001E0241"/>
    <w:rsid w:val="001E073B"/>
    <w:rsid w:val="001E1548"/>
    <w:rsid w:val="001E1F51"/>
    <w:rsid w:val="001E1FCA"/>
    <w:rsid w:val="001E205B"/>
    <w:rsid w:val="001E2753"/>
    <w:rsid w:val="001E3805"/>
    <w:rsid w:val="001E4215"/>
    <w:rsid w:val="001E45C4"/>
    <w:rsid w:val="001E78C4"/>
    <w:rsid w:val="001E796B"/>
    <w:rsid w:val="001F0AF4"/>
    <w:rsid w:val="001F0C70"/>
    <w:rsid w:val="001F0F90"/>
    <w:rsid w:val="001F1881"/>
    <w:rsid w:val="001F1B9A"/>
    <w:rsid w:val="001F21E1"/>
    <w:rsid w:val="001F28BF"/>
    <w:rsid w:val="001F2BD5"/>
    <w:rsid w:val="001F2BE8"/>
    <w:rsid w:val="001F7655"/>
    <w:rsid w:val="0020275D"/>
    <w:rsid w:val="0020384E"/>
    <w:rsid w:val="00203B5F"/>
    <w:rsid w:val="00204581"/>
    <w:rsid w:val="0020654E"/>
    <w:rsid w:val="002100DD"/>
    <w:rsid w:val="0021070D"/>
    <w:rsid w:val="002108D9"/>
    <w:rsid w:val="00215673"/>
    <w:rsid w:val="00215DC4"/>
    <w:rsid w:val="00216F4B"/>
    <w:rsid w:val="00221528"/>
    <w:rsid w:val="00222222"/>
    <w:rsid w:val="002230F0"/>
    <w:rsid w:val="00223780"/>
    <w:rsid w:val="00224567"/>
    <w:rsid w:val="00224EE0"/>
    <w:rsid w:val="00226C59"/>
    <w:rsid w:val="002315C4"/>
    <w:rsid w:val="00231F8E"/>
    <w:rsid w:val="00232187"/>
    <w:rsid w:val="00233683"/>
    <w:rsid w:val="0023592F"/>
    <w:rsid w:val="00236609"/>
    <w:rsid w:val="00236FF0"/>
    <w:rsid w:val="00237778"/>
    <w:rsid w:val="00240996"/>
    <w:rsid w:val="0024218C"/>
    <w:rsid w:val="002425B5"/>
    <w:rsid w:val="00243E10"/>
    <w:rsid w:val="002446C0"/>
    <w:rsid w:val="0024560D"/>
    <w:rsid w:val="00245837"/>
    <w:rsid w:val="002477B0"/>
    <w:rsid w:val="00247B3D"/>
    <w:rsid w:val="00251AE7"/>
    <w:rsid w:val="002548E6"/>
    <w:rsid w:val="00260A60"/>
    <w:rsid w:val="00260ADA"/>
    <w:rsid w:val="002622B7"/>
    <w:rsid w:val="00262901"/>
    <w:rsid w:val="00263B73"/>
    <w:rsid w:val="00265147"/>
    <w:rsid w:val="00265E7C"/>
    <w:rsid w:val="00266378"/>
    <w:rsid w:val="00266F98"/>
    <w:rsid w:val="002673CA"/>
    <w:rsid w:val="002675E7"/>
    <w:rsid w:val="00267D4E"/>
    <w:rsid w:val="00271857"/>
    <w:rsid w:val="002718FA"/>
    <w:rsid w:val="0027280C"/>
    <w:rsid w:val="00272C9A"/>
    <w:rsid w:val="00273932"/>
    <w:rsid w:val="0027510B"/>
    <w:rsid w:val="00275CBA"/>
    <w:rsid w:val="00276603"/>
    <w:rsid w:val="00277AA7"/>
    <w:rsid w:val="002815EB"/>
    <w:rsid w:val="0028284F"/>
    <w:rsid w:val="002838E5"/>
    <w:rsid w:val="00287BB4"/>
    <w:rsid w:val="00291490"/>
    <w:rsid w:val="00293B36"/>
    <w:rsid w:val="00297F66"/>
    <w:rsid w:val="00297F8A"/>
    <w:rsid w:val="002A00C0"/>
    <w:rsid w:val="002A1A46"/>
    <w:rsid w:val="002A2E33"/>
    <w:rsid w:val="002A4E55"/>
    <w:rsid w:val="002A6CE6"/>
    <w:rsid w:val="002A713C"/>
    <w:rsid w:val="002B0DBC"/>
    <w:rsid w:val="002B1E0D"/>
    <w:rsid w:val="002B256B"/>
    <w:rsid w:val="002B2BC8"/>
    <w:rsid w:val="002B2F13"/>
    <w:rsid w:val="002B4452"/>
    <w:rsid w:val="002C070C"/>
    <w:rsid w:val="002C47C3"/>
    <w:rsid w:val="002C4A1A"/>
    <w:rsid w:val="002C4B17"/>
    <w:rsid w:val="002C4D67"/>
    <w:rsid w:val="002C52AD"/>
    <w:rsid w:val="002C7686"/>
    <w:rsid w:val="002D1D39"/>
    <w:rsid w:val="002D2613"/>
    <w:rsid w:val="002D2B63"/>
    <w:rsid w:val="002D2FF5"/>
    <w:rsid w:val="002D3E48"/>
    <w:rsid w:val="002D5384"/>
    <w:rsid w:val="002D548C"/>
    <w:rsid w:val="002E113D"/>
    <w:rsid w:val="002E15F3"/>
    <w:rsid w:val="002E2D6F"/>
    <w:rsid w:val="002E4FA9"/>
    <w:rsid w:val="002E6049"/>
    <w:rsid w:val="002F170F"/>
    <w:rsid w:val="002F1B0C"/>
    <w:rsid w:val="002F21E4"/>
    <w:rsid w:val="002F243A"/>
    <w:rsid w:val="002F25E1"/>
    <w:rsid w:val="002F2827"/>
    <w:rsid w:val="002F3094"/>
    <w:rsid w:val="002F3250"/>
    <w:rsid w:val="002F437D"/>
    <w:rsid w:val="002F4652"/>
    <w:rsid w:val="002F4715"/>
    <w:rsid w:val="002F4975"/>
    <w:rsid w:val="002F504C"/>
    <w:rsid w:val="003029CC"/>
    <w:rsid w:val="00303E0A"/>
    <w:rsid w:val="00304D3E"/>
    <w:rsid w:val="003056E1"/>
    <w:rsid w:val="00306106"/>
    <w:rsid w:val="00306DBD"/>
    <w:rsid w:val="00310B3E"/>
    <w:rsid w:val="00310D5A"/>
    <w:rsid w:val="00311E82"/>
    <w:rsid w:val="00312DDA"/>
    <w:rsid w:val="00313BBD"/>
    <w:rsid w:val="003147B3"/>
    <w:rsid w:val="0031553F"/>
    <w:rsid w:val="00315FE3"/>
    <w:rsid w:val="00321A5C"/>
    <w:rsid w:val="0032290F"/>
    <w:rsid w:val="00323C2D"/>
    <w:rsid w:val="00324451"/>
    <w:rsid w:val="00324D74"/>
    <w:rsid w:val="00325174"/>
    <w:rsid w:val="00325175"/>
    <w:rsid w:val="00325E77"/>
    <w:rsid w:val="00325E9E"/>
    <w:rsid w:val="0033283C"/>
    <w:rsid w:val="00332D06"/>
    <w:rsid w:val="00334100"/>
    <w:rsid w:val="00335C51"/>
    <w:rsid w:val="003360B6"/>
    <w:rsid w:val="003361D1"/>
    <w:rsid w:val="00336DAD"/>
    <w:rsid w:val="00341058"/>
    <w:rsid w:val="003439BB"/>
    <w:rsid w:val="00346F15"/>
    <w:rsid w:val="0034771E"/>
    <w:rsid w:val="00351D73"/>
    <w:rsid w:val="00353794"/>
    <w:rsid w:val="0035409C"/>
    <w:rsid w:val="003548F7"/>
    <w:rsid w:val="00355BC2"/>
    <w:rsid w:val="00356045"/>
    <w:rsid w:val="00357937"/>
    <w:rsid w:val="00360EEC"/>
    <w:rsid w:val="003628C6"/>
    <w:rsid w:val="00367123"/>
    <w:rsid w:val="00367516"/>
    <w:rsid w:val="00370FDC"/>
    <w:rsid w:val="00372E1D"/>
    <w:rsid w:val="003734AB"/>
    <w:rsid w:val="00373E57"/>
    <w:rsid w:val="00374008"/>
    <w:rsid w:val="00374C98"/>
    <w:rsid w:val="003754C2"/>
    <w:rsid w:val="003773FB"/>
    <w:rsid w:val="0037798D"/>
    <w:rsid w:val="00380BCD"/>
    <w:rsid w:val="0038105B"/>
    <w:rsid w:val="00382A8D"/>
    <w:rsid w:val="00384DB8"/>
    <w:rsid w:val="00385320"/>
    <w:rsid w:val="00385F2B"/>
    <w:rsid w:val="003906CF"/>
    <w:rsid w:val="00390BAF"/>
    <w:rsid w:val="00391A13"/>
    <w:rsid w:val="00392836"/>
    <w:rsid w:val="00394E04"/>
    <w:rsid w:val="00395610"/>
    <w:rsid w:val="003966C3"/>
    <w:rsid w:val="00396C3C"/>
    <w:rsid w:val="00396D20"/>
    <w:rsid w:val="0039760B"/>
    <w:rsid w:val="00397687"/>
    <w:rsid w:val="00397736"/>
    <w:rsid w:val="003A3007"/>
    <w:rsid w:val="003A47AE"/>
    <w:rsid w:val="003A47E2"/>
    <w:rsid w:val="003A4CCB"/>
    <w:rsid w:val="003A6606"/>
    <w:rsid w:val="003A7630"/>
    <w:rsid w:val="003A7D2B"/>
    <w:rsid w:val="003B0B33"/>
    <w:rsid w:val="003B15F0"/>
    <w:rsid w:val="003B598D"/>
    <w:rsid w:val="003C0940"/>
    <w:rsid w:val="003C166B"/>
    <w:rsid w:val="003C3C69"/>
    <w:rsid w:val="003C3DDA"/>
    <w:rsid w:val="003C55A2"/>
    <w:rsid w:val="003C5A2A"/>
    <w:rsid w:val="003C5F30"/>
    <w:rsid w:val="003C61B7"/>
    <w:rsid w:val="003C628E"/>
    <w:rsid w:val="003C6C53"/>
    <w:rsid w:val="003D18F0"/>
    <w:rsid w:val="003D3A6B"/>
    <w:rsid w:val="003D3F8E"/>
    <w:rsid w:val="003D579A"/>
    <w:rsid w:val="003D6128"/>
    <w:rsid w:val="003D7AEF"/>
    <w:rsid w:val="003E01EF"/>
    <w:rsid w:val="003E04FF"/>
    <w:rsid w:val="003E0935"/>
    <w:rsid w:val="003E234D"/>
    <w:rsid w:val="003E40CC"/>
    <w:rsid w:val="003E436B"/>
    <w:rsid w:val="003E4E17"/>
    <w:rsid w:val="003E65A0"/>
    <w:rsid w:val="003F1EDE"/>
    <w:rsid w:val="003F1F1F"/>
    <w:rsid w:val="003F3F17"/>
    <w:rsid w:val="003F5DFD"/>
    <w:rsid w:val="003F761C"/>
    <w:rsid w:val="00400868"/>
    <w:rsid w:val="00404761"/>
    <w:rsid w:val="00405A77"/>
    <w:rsid w:val="0040747E"/>
    <w:rsid w:val="0040777F"/>
    <w:rsid w:val="00411357"/>
    <w:rsid w:val="004148F2"/>
    <w:rsid w:val="004149AD"/>
    <w:rsid w:val="004203C4"/>
    <w:rsid w:val="00422B6F"/>
    <w:rsid w:val="00423F4A"/>
    <w:rsid w:val="00424B41"/>
    <w:rsid w:val="00425A85"/>
    <w:rsid w:val="00425B12"/>
    <w:rsid w:val="00432BE2"/>
    <w:rsid w:val="004340F7"/>
    <w:rsid w:val="004355E9"/>
    <w:rsid w:val="0043667F"/>
    <w:rsid w:val="0043725D"/>
    <w:rsid w:val="00437356"/>
    <w:rsid w:val="0044099F"/>
    <w:rsid w:val="00440AB8"/>
    <w:rsid w:val="00442099"/>
    <w:rsid w:val="00442430"/>
    <w:rsid w:val="00444824"/>
    <w:rsid w:val="004449B3"/>
    <w:rsid w:val="00450F0C"/>
    <w:rsid w:val="00451336"/>
    <w:rsid w:val="0045181E"/>
    <w:rsid w:val="00452D61"/>
    <w:rsid w:val="00453CEC"/>
    <w:rsid w:val="00454643"/>
    <w:rsid w:val="00462F52"/>
    <w:rsid w:val="004663AD"/>
    <w:rsid w:val="004663B1"/>
    <w:rsid w:val="00466D64"/>
    <w:rsid w:val="00467C92"/>
    <w:rsid w:val="00470488"/>
    <w:rsid w:val="004707D4"/>
    <w:rsid w:val="00470BCA"/>
    <w:rsid w:val="00470D39"/>
    <w:rsid w:val="0047151B"/>
    <w:rsid w:val="00472FB9"/>
    <w:rsid w:val="0047463F"/>
    <w:rsid w:val="004765F6"/>
    <w:rsid w:val="00476C01"/>
    <w:rsid w:val="00477870"/>
    <w:rsid w:val="00477B1B"/>
    <w:rsid w:val="00481236"/>
    <w:rsid w:val="0048361E"/>
    <w:rsid w:val="00483EB4"/>
    <w:rsid w:val="00484212"/>
    <w:rsid w:val="00484F47"/>
    <w:rsid w:val="00485514"/>
    <w:rsid w:val="00485882"/>
    <w:rsid w:val="00486BC1"/>
    <w:rsid w:val="004876E7"/>
    <w:rsid w:val="004912C2"/>
    <w:rsid w:val="00491960"/>
    <w:rsid w:val="00492F1A"/>
    <w:rsid w:val="00492F49"/>
    <w:rsid w:val="004930CC"/>
    <w:rsid w:val="00493339"/>
    <w:rsid w:val="00493561"/>
    <w:rsid w:val="00493D00"/>
    <w:rsid w:val="00495C6F"/>
    <w:rsid w:val="00497864"/>
    <w:rsid w:val="004A14FA"/>
    <w:rsid w:val="004A199D"/>
    <w:rsid w:val="004A1A2C"/>
    <w:rsid w:val="004A29DD"/>
    <w:rsid w:val="004A2D84"/>
    <w:rsid w:val="004A310F"/>
    <w:rsid w:val="004A46E4"/>
    <w:rsid w:val="004A4985"/>
    <w:rsid w:val="004A5780"/>
    <w:rsid w:val="004A5DFA"/>
    <w:rsid w:val="004A64D4"/>
    <w:rsid w:val="004A7211"/>
    <w:rsid w:val="004A744D"/>
    <w:rsid w:val="004A75D4"/>
    <w:rsid w:val="004B04F8"/>
    <w:rsid w:val="004B0554"/>
    <w:rsid w:val="004B0716"/>
    <w:rsid w:val="004B20AD"/>
    <w:rsid w:val="004B3C14"/>
    <w:rsid w:val="004B4227"/>
    <w:rsid w:val="004B5F7F"/>
    <w:rsid w:val="004C072A"/>
    <w:rsid w:val="004C1C47"/>
    <w:rsid w:val="004C2D07"/>
    <w:rsid w:val="004C2DE3"/>
    <w:rsid w:val="004C2ED6"/>
    <w:rsid w:val="004C32F2"/>
    <w:rsid w:val="004C3BE3"/>
    <w:rsid w:val="004C4D82"/>
    <w:rsid w:val="004C505A"/>
    <w:rsid w:val="004C50D1"/>
    <w:rsid w:val="004C6211"/>
    <w:rsid w:val="004C6CAB"/>
    <w:rsid w:val="004C7112"/>
    <w:rsid w:val="004D05DB"/>
    <w:rsid w:val="004D1BA8"/>
    <w:rsid w:val="004D26B5"/>
    <w:rsid w:val="004D2C17"/>
    <w:rsid w:val="004D34B5"/>
    <w:rsid w:val="004D391F"/>
    <w:rsid w:val="004D454A"/>
    <w:rsid w:val="004D549E"/>
    <w:rsid w:val="004D54AF"/>
    <w:rsid w:val="004D59ED"/>
    <w:rsid w:val="004D741A"/>
    <w:rsid w:val="004E0FC3"/>
    <w:rsid w:val="004E10FB"/>
    <w:rsid w:val="004E169D"/>
    <w:rsid w:val="004E271E"/>
    <w:rsid w:val="004E3952"/>
    <w:rsid w:val="004E4A4F"/>
    <w:rsid w:val="004E5AF5"/>
    <w:rsid w:val="004E642C"/>
    <w:rsid w:val="004F0426"/>
    <w:rsid w:val="004F1FA1"/>
    <w:rsid w:val="004F1FAB"/>
    <w:rsid w:val="004F2A5A"/>
    <w:rsid w:val="004F3889"/>
    <w:rsid w:val="004F5D46"/>
    <w:rsid w:val="004F6111"/>
    <w:rsid w:val="004F61B4"/>
    <w:rsid w:val="004F62BA"/>
    <w:rsid w:val="004F6AA4"/>
    <w:rsid w:val="0050222B"/>
    <w:rsid w:val="00507217"/>
    <w:rsid w:val="00507413"/>
    <w:rsid w:val="0050799F"/>
    <w:rsid w:val="005105A9"/>
    <w:rsid w:val="00512025"/>
    <w:rsid w:val="00512DE0"/>
    <w:rsid w:val="00513191"/>
    <w:rsid w:val="00513D1C"/>
    <w:rsid w:val="0051423E"/>
    <w:rsid w:val="005150D3"/>
    <w:rsid w:val="00515533"/>
    <w:rsid w:val="00521F0B"/>
    <w:rsid w:val="00522A25"/>
    <w:rsid w:val="005260C9"/>
    <w:rsid w:val="00527944"/>
    <w:rsid w:val="005317F1"/>
    <w:rsid w:val="005340A5"/>
    <w:rsid w:val="00534818"/>
    <w:rsid w:val="00534B8B"/>
    <w:rsid w:val="00535077"/>
    <w:rsid w:val="005361DF"/>
    <w:rsid w:val="00540C0A"/>
    <w:rsid w:val="00543484"/>
    <w:rsid w:val="00543487"/>
    <w:rsid w:val="00543894"/>
    <w:rsid w:val="0054507A"/>
    <w:rsid w:val="00545F3C"/>
    <w:rsid w:val="005522B7"/>
    <w:rsid w:val="00553A90"/>
    <w:rsid w:val="00556034"/>
    <w:rsid w:val="00556C68"/>
    <w:rsid w:val="00556E61"/>
    <w:rsid w:val="005602D0"/>
    <w:rsid w:val="0056160B"/>
    <w:rsid w:val="00561B84"/>
    <w:rsid w:val="00564237"/>
    <w:rsid w:val="00564478"/>
    <w:rsid w:val="005647C9"/>
    <w:rsid w:val="00564B54"/>
    <w:rsid w:val="005653E0"/>
    <w:rsid w:val="005657AB"/>
    <w:rsid w:val="00566D73"/>
    <w:rsid w:val="00567A31"/>
    <w:rsid w:val="00570719"/>
    <w:rsid w:val="005727C1"/>
    <w:rsid w:val="00572BD4"/>
    <w:rsid w:val="005753A2"/>
    <w:rsid w:val="00575876"/>
    <w:rsid w:val="00576658"/>
    <w:rsid w:val="0057684E"/>
    <w:rsid w:val="005772FB"/>
    <w:rsid w:val="00583060"/>
    <w:rsid w:val="0058437D"/>
    <w:rsid w:val="00584A32"/>
    <w:rsid w:val="0058500D"/>
    <w:rsid w:val="005901B7"/>
    <w:rsid w:val="00590256"/>
    <w:rsid w:val="00590771"/>
    <w:rsid w:val="00590909"/>
    <w:rsid w:val="005914F7"/>
    <w:rsid w:val="005920DB"/>
    <w:rsid w:val="00593B6D"/>
    <w:rsid w:val="0059478F"/>
    <w:rsid w:val="005956A5"/>
    <w:rsid w:val="00596C5B"/>
    <w:rsid w:val="00597468"/>
    <w:rsid w:val="00597528"/>
    <w:rsid w:val="00597956"/>
    <w:rsid w:val="005A3451"/>
    <w:rsid w:val="005A3A7F"/>
    <w:rsid w:val="005A5CA7"/>
    <w:rsid w:val="005A72F5"/>
    <w:rsid w:val="005B03BA"/>
    <w:rsid w:val="005B16EB"/>
    <w:rsid w:val="005B4186"/>
    <w:rsid w:val="005B55C7"/>
    <w:rsid w:val="005B5894"/>
    <w:rsid w:val="005B5B59"/>
    <w:rsid w:val="005C1AE1"/>
    <w:rsid w:val="005C2E35"/>
    <w:rsid w:val="005C404C"/>
    <w:rsid w:val="005C44BE"/>
    <w:rsid w:val="005C4685"/>
    <w:rsid w:val="005C595A"/>
    <w:rsid w:val="005C7226"/>
    <w:rsid w:val="005C7554"/>
    <w:rsid w:val="005D08C9"/>
    <w:rsid w:val="005D12E5"/>
    <w:rsid w:val="005D5243"/>
    <w:rsid w:val="005D5D68"/>
    <w:rsid w:val="005D5E58"/>
    <w:rsid w:val="005D5F44"/>
    <w:rsid w:val="005D64D6"/>
    <w:rsid w:val="005E08B4"/>
    <w:rsid w:val="005E21BB"/>
    <w:rsid w:val="005E2CB4"/>
    <w:rsid w:val="005E3005"/>
    <w:rsid w:val="005E4034"/>
    <w:rsid w:val="005E60FE"/>
    <w:rsid w:val="005E702B"/>
    <w:rsid w:val="005E74A0"/>
    <w:rsid w:val="005F0085"/>
    <w:rsid w:val="005F01CE"/>
    <w:rsid w:val="005F17AD"/>
    <w:rsid w:val="005F2C99"/>
    <w:rsid w:val="005F34E0"/>
    <w:rsid w:val="005F37BE"/>
    <w:rsid w:val="005F53A0"/>
    <w:rsid w:val="00600596"/>
    <w:rsid w:val="00600D17"/>
    <w:rsid w:val="00602204"/>
    <w:rsid w:val="0060430A"/>
    <w:rsid w:val="00604CA4"/>
    <w:rsid w:val="006053E3"/>
    <w:rsid w:val="00607086"/>
    <w:rsid w:val="00607371"/>
    <w:rsid w:val="006076B6"/>
    <w:rsid w:val="00607DE1"/>
    <w:rsid w:val="00610384"/>
    <w:rsid w:val="0061115B"/>
    <w:rsid w:val="00611611"/>
    <w:rsid w:val="00611723"/>
    <w:rsid w:val="00612F4E"/>
    <w:rsid w:val="006136A3"/>
    <w:rsid w:val="0061380A"/>
    <w:rsid w:val="00613A1F"/>
    <w:rsid w:val="006144CA"/>
    <w:rsid w:val="00615CDB"/>
    <w:rsid w:val="00615DA0"/>
    <w:rsid w:val="00617E5F"/>
    <w:rsid w:val="00622CC0"/>
    <w:rsid w:val="00622DBA"/>
    <w:rsid w:val="00623286"/>
    <w:rsid w:val="00626F8C"/>
    <w:rsid w:val="006277CC"/>
    <w:rsid w:val="00627947"/>
    <w:rsid w:val="00630BB2"/>
    <w:rsid w:val="00631102"/>
    <w:rsid w:val="00635EF2"/>
    <w:rsid w:val="00636383"/>
    <w:rsid w:val="0063651A"/>
    <w:rsid w:val="0063673D"/>
    <w:rsid w:val="006407C0"/>
    <w:rsid w:val="006408D7"/>
    <w:rsid w:val="00640B5C"/>
    <w:rsid w:val="00641511"/>
    <w:rsid w:val="006416E3"/>
    <w:rsid w:val="00641DA9"/>
    <w:rsid w:val="006426CE"/>
    <w:rsid w:val="006433A9"/>
    <w:rsid w:val="00643D8D"/>
    <w:rsid w:val="00646235"/>
    <w:rsid w:val="0064708A"/>
    <w:rsid w:val="00647DC5"/>
    <w:rsid w:val="0065066B"/>
    <w:rsid w:val="00652655"/>
    <w:rsid w:val="00652CBA"/>
    <w:rsid w:val="006535AD"/>
    <w:rsid w:val="006575FC"/>
    <w:rsid w:val="00657F25"/>
    <w:rsid w:val="00661A81"/>
    <w:rsid w:val="006625CD"/>
    <w:rsid w:val="00662C5F"/>
    <w:rsid w:val="00662C96"/>
    <w:rsid w:val="00662D4E"/>
    <w:rsid w:val="0066364A"/>
    <w:rsid w:val="006650C1"/>
    <w:rsid w:val="0066609B"/>
    <w:rsid w:val="006677A4"/>
    <w:rsid w:val="0067043C"/>
    <w:rsid w:val="006714F0"/>
    <w:rsid w:val="00672F01"/>
    <w:rsid w:val="006736AB"/>
    <w:rsid w:val="00673F9B"/>
    <w:rsid w:val="006744CB"/>
    <w:rsid w:val="006750AD"/>
    <w:rsid w:val="00676025"/>
    <w:rsid w:val="0067605F"/>
    <w:rsid w:val="00676FA3"/>
    <w:rsid w:val="00677479"/>
    <w:rsid w:val="006802F2"/>
    <w:rsid w:val="00686EB8"/>
    <w:rsid w:val="0068724F"/>
    <w:rsid w:val="00687BEA"/>
    <w:rsid w:val="00687CBE"/>
    <w:rsid w:val="00687CC6"/>
    <w:rsid w:val="0069143B"/>
    <w:rsid w:val="00693888"/>
    <w:rsid w:val="00693C7E"/>
    <w:rsid w:val="0069408A"/>
    <w:rsid w:val="0069420D"/>
    <w:rsid w:val="00696CBA"/>
    <w:rsid w:val="006A1F0E"/>
    <w:rsid w:val="006A1F41"/>
    <w:rsid w:val="006A28F7"/>
    <w:rsid w:val="006A2EBC"/>
    <w:rsid w:val="006A3A20"/>
    <w:rsid w:val="006A4AC4"/>
    <w:rsid w:val="006A7137"/>
    <w:rsid w:val="006B0E8B"/>
    <w:rsid w:val="006B13B9"/>
    <w:rsid w:val="006B281C"/>
    <w:rsid w:val="006B2DD0"/>
    <w:rsid w:val="006B478A"/>
    <w:rsid w:val="006B5224"/>
    <w:rsid w:val="006B5CE8"/>
    <w:rsid w:val="006B64A2"/>
    <w:rsid w:val="006B6937"/>
    <w:rsid w:val="006B767A"/>
    <w:rsid w:val="006C0DAC"/>
    <w:rsid w:val="006C22AB"/>
    <w:rsid w:val="006C3D1E"/>
    <w:rsid w:val="006C4292"/>
    <w:rsid w:val="006C5AC6"/>
    <w:rsid w:val="006C5E85"/>
    <w:rsid w:val="006C6179"/>
    <w:rsid w:val="006C7BDE"/>
    <w:rsid w:val="006D1A41"/>
    <w:rsid w:val="006D3730"/>
    <w:rsid w:val="006D4B74"/>
    <w:rsid w:val="006E01D7"/>
    <w:rsid w:val="006E0268"/>
    <w:rsid w:val="006E1C9A"/>
    <w:rsid w:val="006E1FC2"/>
    <w:rsid w:val="006E275E"/>
    <w:rsid w:val="006E2F9E"/>
    <w:rsid w:val="006E30AF"/>
    <w:rsid w:val="006E34AE"/>
    <w:rsid w:val="006E64CE"/>
    <w:rsid w:val="006E770F"/>
    <w:rsid w:val="006F0A55"/>
    <w:rsid w:val="006F1FFF"/>
    <w:rsid w:val="006F333B"/>
    <w:rsid w:val="006F5A0B"/>
    <w:rsid w:val="006F7EAA"/>
    <w:rsid w:val="00700294"/>
    <w:rsid w:val="00701987"/>
    <w:rsid w:val="00702978"/>
    <w:rsid w:val="00702DBC"/>
    <w:rsid w:val="00702DF8"/>
    <w:rsid w:val="00703168"/>
    <w:rsid w:val="007057BB"/>
    <w:rsid w:val="007060E4"/>
    <w:rsid w:val="007066DA"/>
    <w:rsid w:val="00706D3B"/>
    <w:rsid w:val="00706F92"/>
    <w:rsid w:val="00710D12"/>
    <w:rsid w:val="00711A3A"/>
    <w:rsid w:val="00711ACD"/>
    <w:rsid w:val="00712E32"/>
    <w:rsid w:val="007135CB"/>
    <w:rsid w:val="00713DA7"/>
    <w:rsid w:val="00715FC5"/>
    <w:rsid w:val="00716407"/>
    <w:rsid w:val="00716DC4"/>
    <w:rsid w:val="00716F30"/>
    <w:rsid w:val="007173BF"/>
    <w:rsid w:val="007231EB"/>
    <w:rsid w:val="0072530C"/>
    <w:rsid w:val="00726BE5"/>
    <w:rsid w:val="00726C51"/>
    <w:rsid w:val="00727629"/>
    <w:rsid w:val="007322C9"/>
    <w:rsid w:val="0073236F"/>
    <w:rsid w:val="00733115"/>
    <w:rsid w:val="00733276"/>
    <w:rsid w:val="007354D5"/>
    <w:rsid w:val="007373E4"/>
    <w:rsid w:val="007379BC"/>
    <w:rsid w:val="007439A2"/>
    <w:rsid w:val="00745430"/>
    <w:rsid w:val="00746E94"/>
    <w:rsid w:val="00747724"/>
    <w:rsid w:val="007478FD"/>
    <w:rsid w:val="00750976"/>
    <w:rsid w:val="00750A68"/>
    <w:rsid w:val="00750BD2"/>
    <w:rsid w:val="007530F9"/>
    <w:rsid w:val="007545EF"/>
    <w:rsid w:val="00755EBC"/>
    <w:rsid w:val="00756E36"/>
    <w:rsid w:val="00760171"/>
    <w:rsid w:val="00761468"/>
    <w:rsid w:val="0076211B"/>
    <w:rsid w:val="00763EB8"/>
    <w:rsid w:val="0076578F"/>
    <w:rsid w:val="00765B79"/>
    <w:rsid w:val="00771367"/>
    <w:rsid w:val="00772216"/>
    <w:rsid w:val="007731A1"/>
    <w:rsid w:val="00773AE4"/>
    <w:rsid w:val="00774810"/>
    <w:rsid w:val="00775747"/>
    <w:rsid w:val="0077594D"/>
    <w:rsid w:val="007761A9"/>
    <w:rsid w:val="007769D6"/>
    <w:rsid w:val="007776A7"/>
    <w:rsid w:val="007801D3"/>
    <w:rsid w:val="00781E3D"/>
    <w:rsid w:val="007828A6"/>
    <w:rsid w:val="00782CE6"/>
    <w:rsid w:val="00783727"/>
    <w:rsid w:val="007838B6"/>
    <w:rsid w:val="007848DC"/>
    <w:rsid w:val="007850AB"/>
    <w:rsid w:val="00791A1D"/>
    <w:rsid w:val="00792AC5"/>
    <w:rsid w:val="0079471A"/>
    <w:rsid w:val="0079583B"/>
    <w:rsid w:val="0079642B"/>
    <w:rsid w:val="00796582"/>
    <w:rsid w:val="007A29F2"/>
    <w:rsid w:val="007A2A62"/>
    <w:rsid w:val="007A31B1"/>
    <w:rsid w:val="007A4A14"/>
    <w:rsid w:val="007A7FD0"/>
    <w:rsid w:val="007B0586"/>
    <w:rsid w:val="007B0A31"/>
    <w:rsid w:val="007B53DB"/>
    <w:rsid w:val="007B5AD8"/>
    <w:rsid w:val="007C03ED"/>
    <w:rsid w:val="007C04E2"/>
    <w:rsid w:val="007C0A0F"/>
    <w:rsid w:val="007C14D1"/>
    <w:rsid w:val="007C3425"/>
    <w:rsid w:val="007C7180"/>
    <w:rsid w:val="007C77A2"/>
    <w:rsid w:val="007C7EB8"/>
    <w:rsid w:val="007D28B4"/>
    <w:rsid w:val="007D2C6A"/>
    <w:rsid w:val="007D6BDC"/>
    <w:rsid w:val="007D6D84"/>
    <w:rsid w:val="007D7597"/>
    <w:rsid w:val="007E1698"/>
    <w:rsid w:val="007E198A"/>
    <w:rsid w:val="007E3CF7"/>
    <w:rsid w:val="007E4112"/>
    <w:rsid w:val="007F000A"/>
    <w:rsid w:val="007F12FB"/>
    <w:rsid w:val="007F17F1"/>
    <w:rsid w:val="007F3B23"/>
    <w:rsid w:val="007F4123"/>
    <w:rsid w:val="00800120"/>
    <w:rsid w:val="00800BC5"/>
    <w:rsid w:val="00801B1F"/>
    <w:rsid w:val="00801CC6"/>
    <w:rsid w:val="00802B44"/>
    <w:rsid w:val="00802DD3"/>
    <w:rsid w:val="008031CE"/>
    <w:rsid w:val="008048E6"/>
    <w:rsid w:val="0080581B"/>
    <w:rsid w:val="00806E49"/>
    <w:rsid w:val="008073E2"/>
    <w:rsid w:val="008134C5"/>
    <w:rsid w:val="008146D1"/>
    <w:rsid w:val="00814A68"/>
    <w:rsid w:val="00814E5B"/>
    <w:rsid w:val="00815144"/>
    <w:rsid w:val="00817283"/>
    <w:rsid w:val="00817E36"/>
    <w:rsid w:val="0082431F"/>
    <w:rsid w:val="00824CC2"/>
    <w:rsid w:val="00825B7F"/>
    <w:rsid w:val="00831BEE"/>
    <w:rsid w:val="00831CBB"/>
    <w:rsid w:val="00832968"/>
    <w:rsid w:val="0083494C"/>
    <w:rsid w:val="00835F65"/>
    <w:rsid w:val="008363AC"/>
    <w:rsid w:val="008373E9"/>
    <w:rsid w:val="00837BD3"/>
    <w:rsid w:val="008406D5"/>
    <w:rsid w:val="008453D3"/>
    <w:rsid w:val="00845C5F"/>
    <w:rsid w:val="0085091B"/>
    <w:rsid w:val="008512CE"/>
    <w:rsid w:val="0085142C"/>
    <w:rsid w:val="00852BD0"/>
    <w:rsid w:val="00852D2C"/>
    <w:rsid w:val="00857495"/>
    <w:rsid w:val="00860516"/>
    <w:rsid w:val="008612A5"/>
    <w:rsid w:val="0086223E"/>
    <w:rsid w:val="00862777"/>
    <w:rsid w:val="00866153"/>
    <w:rsid w:val="0087163E"/>
    <w:rsid w:val="00871CBC"/>
    <w:rsid w:val="00873006"/>
    <w:rsid w:val="0087413A"/>
    <w:rsid w:val="00874734"/>
    <w:rsid w:val="00874F11"/>
    <w:rsid w:val="00876749"/>
    <w:rsid w:val="008778AB"/>
    <w:rsid w:val="00881E57"/>
    <w:rsid w:val="008828B4"/>
    <w:rsid w:val="00882F27"/>
    <w:rsid w:val="008843D7"/>
    <w:rsid w:val="00884F52"/>
    <w:rsid w:val="00885134"/>
    <w:rsid w:val="00885588"/>
    <w:rsid w:val="00885FAB"/>
    <w:rsid w:val="008879F1"/>
    <w:rsid w:val="008907A9"/>
    <w:rsid w:val="00890BA7"/>
    <w:rsid w:val="0089104C"/>
    <w:rsid w:val="008919A2"/>
    <w:rsid w:val="00891D3D"/>
    <w:rsid w:val="00891D83"/>
    <w:rsid w:val="00892312"/>
    <w:rsid w:val="0089248C"/>
    <w:rsid w:val="00892611"/>
    <w:rsid w:val="0089505F"/>
    <w:rsid w:val="00896818"/>
    <w:rsid w:val="008973D6"/>
    <w:rsid w:val="008A00E4"/>
    <w:rsid w:val="008A341A"/>
    <w:rsid w:val="008A7E0E"/>
    <w:rsid w:val="008B0184"/>
    <w:rsid w:val="008B14E5"/>
    <w:rsid w:val="008B36D0"/>
    <w:rsid w:val="008B3F29"/>
    <w:rsid w:val="008B54EC"/>
    <w:rsid w:val="008C1550"/>
    <w:rsid w:val="008C1670"/>
    <w:rsid w:val="008C17E5"/>
    <w:rsid w:val="008C38F9"/>
    <w:rsid w:val="008C5236"/>
    <w:rsid w:val="008C5607"/>
    <w:rsid w:val="008D03B4"/>
    <w:rsid w:val="008D12E2"/>
    <w:rsid w:val="008D277D"/>
    <w:rsid w:val="008D576C"/>
    <w:rsid w:val="008D5CD2"/>
    <w:rsid w:val="008D5DDC"/>
    <w:rsid w:val="008D6DFE"/>
    <w:rsid w:val="008E09B0"/>
    <w:rsid w:val="008E10C6"/>
    <w:rsid w:val="008E11EB"/>
    <w:rsid w:val="008E13A7"/>
    <w:rsid w:val="008E20A7"/>
    <w:rsid w:val="008E3748"/>
    <w:rsid w:val="008E3773"/>
    <w:rsid w:val="008E475C"/>
    <w:rsid w:val="008E6B2D"/>
    <w:rsid w:val="008E72DE"/>
    <w:rsid w:val="008F06AF"/>
    <w:rsid w:val="008F17A4"/>
    <w:rsid w:val="008F17AA"/>
    <w:rsid w:val="008F383E"/>
    <w:rsid w:val="008F7DE9"/>
    <w:rsid w:val="008F7E39"/>
    <w:rsid w:val="009023CE"/>
    <w:rsid w:val="00906C82"/>
    <w:rsid w:val="00910D5A"/>
    <w:rsid w:val="00910FFC"/>
    <w:rsid w:val="009136C5"/>
    <w:rsid w:val="00913B50"/>
    <w:rsid w:val="0091428F"/>
    <w:rsid w:val="00915A0E"/>
    <w:rsid w:val="009161B3"/>
    <w:rsid w:val="00916320"/>
    <w:rsid w:val="00916DB9"/>
    <w:rsid w:val="00917185"/>
    <w:rsid w:val="0091726F"/>
    <w:rsid w:val="0092183A"/>
    <w:rsid w:val="00922D4F"/>
    <w:rsid w:val="00923FAF"/>
    <w:rsid w:val="0092481A"/>
    <w:rsid w:val="00925B8C"/>
    <w:rsid w:val="00932C7B"/>
    <w:rsid w:val="0093628D"/>
    <w:rsid w:val="0093661E"/>
    <w:rsid w:val="00936D4F"/>
    <w:rsid w:val="00937B81"/>
    <w:rsid w:val="00943A37"/>
    <w:rsid w:val="00943F4B"/>
    <w:rsid w:val="00946CBE"/>
    <w:rsid w:val="009521BC"/>
    <w:rsid w:val="0095268F"/>
    <w:rsid w:val="0095619F"/>
    <w:rsid w:val="00956526"/>
    <w:rsid w:val="00956AAE"/>
    <w:rsid w:val="00960303"/>
    <w:rsid w:val="00961E27"/>
    <w:rsid w:val="009639A2"/>
    <w:rsid w:val="009639ED"/>
    <w:rsid w:val="00963FF7"/>
    <w:rsid w:val="00964C8F"/>
    <w:rsid w:val="00965BEB"/>
    <w:rsid w:val="00971082"/>
    <w:rsid w:val="00972726"/>
    <w:rsid w:val="00972B67"/>
    <w:rsid w:val="0098290C"/>
    <w:rsid w:val="00982ED0"/>
    <w:rsid w:val="00983D5D"/>
    <w:rsid w:val="00986157"/>
    <w:rsid w:val="009868F3"/>
    <w:rsid w:val="00987594"/>
    <w:rsid w:val="00990145"/>
    <w:rsid w:val="00990184"/>
    <w:rsid w:val="0099022C"/>
    <w:rsid w:val="0099060D"/>
    <w:rsid w:val="00992333"/>
    <w:rsid w:val="00993772"/>
    <w:rsid w:val="00995F5E"/>
    <w:rsid w:val="009974DC"/>
    <w:rsid w:val="00997FD0"/>
    <w:rsid w:val="009A01ED"/>
    <w:rsid w:val="009A08D2"/>
    <w:rsid w:val="009A2454"/>
    <w:rsid w:val="009A32F5"/>
    <w:rsid w:val="009A3D2A"/>
    <w:rsid w:val="009A4C65"/>
    <w:rsid w:val="009B01CA"/>
    <w:rsid w:val="009B24BA"/>
    <w:rsid w:val="009B45ED"/>
    <w:rsid w:val="009C233C"/>
    <w:rsid w:val="009C47FE"/>
    <w:rsid w:val="009C598F"/>
    <w:rsid w:val="009C6904"/>
    <w:rsid w:val="009D0700"/>
    <w:rsid w:val="009D08A9"/>
    <w:rsid w:val="009D0CDF"/>
    <w:rsid w:val="009D135D"/>
    <w:rsid w:val="009D1973"/>
    <w:rsid w:val="009D4F6C"/>
    <w:rsid w:val="009D7A2F"/>
    <w:rsid w:val="009E470B"/>
    <w:rsid w:val="009E4DFF"/>
    <w:rsid w:val="009E7060"/>
    <w:rsid w:val="009F0A9B"/>
    <w:rsid w:val="009F28B3"/>
    <w:rsid w:val="009F395F"/>
    <w:rsid w:val="009F3CD4"/>
    <w:rsid w:val="009F6D6D"/>
    <w:rsid w:val="009F7028"/>
    <w:rsid w:val="00A00BAA"/>
    <w:rsid w:val="00A00E39"/>
    <w:rsid w:val="00A0144C"/>
    <w:rsid w:val="00A03758"/>
    <w:rsid w:val="00A053FE"/>
    <w:rsid w:val="00A05EA5"/>
    <w:rsid w:val="00A0607F"/>
    <w:rsid w:val="00A0691D"/>
    <w:rsid w:val="00A1223F"/>
    <w:rsid w:val="00A15CB6"/>
    <w:rsid w:val="00A161BB"/>
    <w:rsid w:val="00A23DDA"/>
    <w:rsid w:val="00A2526E"/>
    <w:rsid w:val="00A252EF"/>
    <w:rsid w:val="00A257C2"/>
    <w:rsid w:val="00A30AEB"/>
    <w:rsid w:val="00A30D47"/>
    <w:rsid w:val="00A31289"/>
    <w:rsid w:val="00A31D76"/>
    <w:rsid w:val="00A322D9"/>
    <w:rsid w:val="00A325CA"/>
    <w:rsid w:val="00A3474B"/>
    <w:rsid w:val="00A34F5C"/>
    <w:rsid w:val="00A352AB"/>
    <w:rsid w:val="00A366C4"/>
    <w:rsid w:val="00A3773C"/>
    <w:rsid w:val="00A37A1B"/>
    <w:rsid w:val="00A37AB2"/>
    <w:rsid w:val="00A37E4F"/>
    <w:rsid w:val="00A415C3"/>
    <w:rsid w:val="00A41B97"/>
    <w:rsid w:val="00A427ED"/>
    <w:rsid w:val="00A42C17"/>
    <w:rsid w:val="00A436CA"/>
    <w:rsid w:val="00A43F30"/>
    <w:rsid w:val="00A44EA8"/>
    <w:rsid w:val="00A456F3"/>
    <w:rsid w:val="00A469FC"/>
    <w:rsid w:val="00A526AB"/>
    <w:rsid w:val="00A527E4"/>
    <w:rsid w:val="00A54C96"/>
    <w:rsid w:val="00A5570C"/>
    <w:rsid w:val="00A558AA"/>
    <w:rsid w:val="00A606B9"/>
    <w:rsid w:val="00A61CF9"/>
    <w:rsid w:val="00A62306"/>
    <w:rsid w:val="00A624E6"/>
    <w:rsid w:val="00A64D55"/>
    <w:rsid w:val="00A654E5"/>
    <w:rsid w:val="00A6698B"/>
    <w:rsid w:val="00A71427"/>
    <w:rsid w:val="00A72CBB"/>
    <w:rsid w:val="00A74865"/>
    <w:rsid w:val="00A76DBF"/>
    <w:rsid w:val="00A77A15"/>
    <w:rsid w:val="00A80053"/>
    <w:rsid w:val="00A8033B"/>
    <w:rsid w:val="00A817E0"/>
    <w:rsid w:val="00A8350C"/>
    <w:rsid w:val="00A86755"/>
    <w:rsid w:val="00A86E53"/>
    <w:rsid w:val="00A87B34"/>
    <w:rsid w:val="00A92DA6"/>
    <w:rsid w:val="00A93439"/>
    <w:rsid w:val="00A9356F"/>
    <w:rsid w:val="00A93E0D"/>
    <w:rsid w:val="00A96C23"/>
    <w:rsid w:val="00AA0B13"/>
    <w:rsid w:val="00AA21B9"/>
    <w:rsid w:val="00AA270A"/>
    <w:rsid w:val="00AA2D73"/>
    <w:rsid w:val="00AA415D"/>
    <w:rsid w:val="00AA7555"/>
    <w:rsid w:val="00AB4992"/>
    <w:rsid w:val="00AB4DC7"/>
    <w:rsid w:val="00AB5AB7"/>
    <w:rsid w:val="00AB688D"/>
    <w:rsid w:val="00AB6BDF"/>
    <w:rsid w:val="00AB6D9B"/>
    <w:rsid w:val="00AB71C5"/>
    <w:rsid w:val="00AB7A56"/>
    <w:rsid w:val="00AC10CB"/>
    <w:rsid w:val="00AC15F5"/>
    <w:rsid w:val="00AC2E85"/>
    <w:rsid w:val="00AC3BF3"/>
    <w:rsid w:val="00AC4ADD"/>
    <w:rsid w:val="00AC5C6F"/>
    <w:rsid w:val="00AC5F3B"/>
    <w:rsid w:val="00AC6478"/>
    <w:rsid w:val="00AD0851"/>
    <w:rsid w:val="00AD104E"/>
    <w:rsid w:val="00AD1E99"/>
    <w:rsid w:val="00AD218E"/>
    <w:rsid w:val="00AD3679"/>
    <w:rsid w:val="00AD455F"/>
    <w:rsid w:val="00AD6FC2"/>
    <w:rsid w:val="00AE1E99"/>
    <w:rsid w:val="00AE2439"/>
    <w:rsid w:val="00AE2D14"/>
    <w:rsid w:val="00AE56DB"/>
    <w:rsid w:val="00AE5813"/>
    <w:rsid w:val="00AE592D"/>
    <w:rsid w:val="00AE6A69"/>
    <w:rsid w:val="00AE7009"/>
    <w:rsid w:val="00AF05A6"/>
    <w:rsid w:val="00AF0EDB"/>
    <w:rsid w:val="00AF5AD7"/>
    <w:rsid w:val="00AF6086"/>
    <w:rsid w:val="00B01CB0"/>
    <w:rsid w:val="00B0295A"/>
    <w:rsid w:val="00B04EEC"/>
    <w:rsid w:val="00B06A7D"/>
    <w:rsid w:val="00B07D41"/>
    <w:rsid w:val="00B10FCA"/>
    <w:rsid w:val="00B145C7"/>
    <w:rsid w:val="00B14970"/>
    <w:rsid w:val="00B16891"/>
    <w:rsid w:val="00B1693D"/>
    <w:rsid w:val="00B178C9"/>
    <w:rsid w:val="00B20082"/>
    <w:rsid w:val="00B2043D"/>
    <w:rsid w:val="00B21415"/>
    <w:rsid w:val="00B215CF"/>
    <w:rsid w:val="00B2484A"/>
    <w:rsid w:val="00B24913"/>
    <w:rsid w:val="00B2574C"/>
    <w:rsid w:val="00B2590E"/>
    <w:rsid w:val="00B25D70"/>
    <w:rsid w:val="00B267CD"/>
    <w:rsid w:val="00B3184F"/>
    <w:rsid w:val="00B33F32"/>
    <w:rsid w:val="00B3600C"/>
    <w:rsid w:val="00B365A2"/>
    <w:rsid w:val="00B37736"/>
    <w:rsid w:val="00B41F52"/>
    <w:rsid w:val="00B439D6"/>
    <w:rsid w:val="00B44E22"/>
    <w:rsid w:val="00B44EB7"/>
    <w:rsid w:val="00B4560E"/>
    <w:rsid w:val="00B504E6"/>
    <w:rsid w:val="00B511EF"/>
    <w:rsid w:val="00B52789"/>
    <w:rsid w:val="00B5374E"/>
    <w:rsid w:val="00B53B7E"/>
    <w:rsid w:val="00B53B85"/>
    <w:rsid w:val="00B53DAD"/>
    <w:rsid w:val="00B54A40"/>
    <w:rsid w:val="00B55827"/>
    <w:rsid w:val="00B560C4"/>
    <w:rsid w:val="00B601AA"/>
    <w:rsid w:val="00B601BE"/>
    <w:rsid w:val="00B616A6"/>
    <w:rsid w:val="00B65791"/>
    <w:rsid w:val="00B6728C"/>
    <w:rsid w:val="00B7115E"/>
    <w:rsid w:val="00B729F4"/>
    <w:rsid w:val="00B73543"/>
    <w:rsid w:val="00B74150"/>
    <w:rsid w:val="00B7453F"/>
    <w:rsid w:val="00B74881"/>
    <w:rsid w:val="00B76336"/>
    <w:rsid w:val="00B819A2"/>
    <w:rsid w:val="00B84374"/>
    <w:rsid w:val="00B84E51"/>
    <w:rsid w:val="00B854A4"/>
    <w:rsid w:val="00B910EF"/>
    <w:rsid w:val="00B91AE3"/>
    <w:rsid w:val="00B926CD"/>
    <w:rsid w:val="00B930A8"/>
    <w:rsid w:val="00B9366E"/>
    <w:rsid w:val="00B95CEE"/>
    <w:rsid w:val="00B963BC"/>
    <w:rsid w:val="00B96727"/>
    <w:rsid w:val="00BA03D2"/>
    <w:rsid w:val="00BA1469"/>
    <w:rsid w:val="00BA2B0B"/>
    <w:rsid w:val="00BA494E"/>
    <w:rsid w:val="00BA5172"/>
    <w:rsid w:val="00BA6041"/>
    <w:rsid w:val="00BA75AD"/>
    <w:rsid w:val="00BB0AD1"/>
    <w:rsid w:val="00BB1072"/>
    <w:rsid w:val="00BB6EFC"/>
    <w:rsid w:val="00BB74B2"/>
    <w:rsid w:val="00BC073B"/>
    <w:rsid w:val="00BC0D66"/>
    <w:rsid w:val="00BC1260"/>
    <w:rsid w:val="00BC173E"/>
    <w:rsid w:val="00BC1D03"/>
    <w:rsid w:val="00BC3E0F"/>
    <w:rsid w:val="00BC3F12"/>
    <w:rsid w:val="00BC7019"/>
    <w:rsid w:val="00BC75CF"/>
    <w:rsid w:val="00BD0972"/>
    <w:rsid w:val="00BD0BC5"/>
    <w:rsid w:val="00BD3514"/>
    <w:rsid w:val="00BD5B1F"/>
    <w:rsid w:val="00BD5B3C"/>
    <w:rsid w:val="00BD6672"/>
    <w:rsid w:val="00BD7F22"/>
    <w:rsid w:val="00BE1308"/>
    <w:rsid w:val="00BE133F"/>
    <w:rsid w:val="00BE2608"/>
    <w:rsid w:val="00BE34DC"/>
    <w:rsid w:val="00BE4716"/>
    <w:rsid w:val="00BE5D7F"/>
    <w:rsid w:val="00BF01F3"/>
    <w:rsid w:val="00BF1F7D"/>
    <w:rsid w:val="00BF2333"/>
    <w:rsid w:val="00BF2E61"/>
    <w:rsid w:val="00BF2F4C"/>
    <w:rsid w:val="00BF4C17"/>
    <w:rsid w:val="00BF5B3C"/>
    <w:rsid w:val="00C00B5B"/>
    <w:rsid w:val="00C010D1"/>
    <w:rsid w:val="00C01206"/>
    <w:rsid w:val="00C020B7"/>
    <w:rsid w:val="00C030B9"/>
    <w:rsid w:val="00C03463"/>
    <w:rsid w:val="00C048E2"/>
    <w:rsid w:val="00C049FD"/>
    <w:rsid w:val="00C04FB3"/>
    <w:rsid w:val="00C1128F"/>
    <w:rsid w:val="00C15472"/>
    <w:rsid w:val="00C17415"/>
    <w:rsid w:val="00C20220"/>
    <w:rsid w:val="00C20DF9"/>
    <w:rsid w:val="00C217D0"/>
    <w:rsid w:val="00C21D48"/>
    <w:rsid w:val="00C22C2D"/>
    <w:rsid w:val="00C239A0"/>
    <w:rsid w:val="00C2576F"/>
    <w:rsid w:val="00C259DC"/>
    <w:rsid w:val="00C277B2"/>
    <w:rsid w:val="00C30652"/>
    <w:rsid w:val="00C31310"/>
    <w:rsid w:val="00C31CA4"/>
    <w:rsid w:val="00C34B18"/>
    <w:rsid w:val="00C352C6"/>
    <w:rsid w:val="00C35C80"/>
    <w:rsid w:val="00C363B8"/>
    <w:rsid w:val="00C36AF9"/>
    <w:rsid w:val="00C40643"/>
    <w:rsid w:val="00C40EC2"/>
    <w:rsid w:val="00C42AE1"/>
    <w:rsid w:val="00C439D4"/>
    <w:rsid w:val="00C46EA2"/>
    <w:rsid w:val="00C4726B"/>
    <w:rsid w:val="00C477CE"/>
    <w:rsid w:val="00C52B47"/>
    <w:rsid w:val="00C532FD"/>
    <w:rsid w:val="00C5399D"/>
    <w:rsid w:val="00C549F6"/>
    <w:rsid w:val="00C559B1"/>
    <w:rsid w:val="00C56D4B"/>
    <w:rsid w:val="00C616B2"/>
    <w:rsid w:val="00C61AFF"/>
    <w:rsid w:val="00C6389F"/>
    <w:rsid w:val="00C645FF"/>
    <w:rsid w:val="00C67F47"/>
    <w:rsid w:val="00C70B01"/>
    <w:rsid w:val="00C71E7F"/>
    <w:rsid w:val="00C73CAB"/>
    <w:rsid w:val="00C75EE9"/>
    <w:rsid w:val="00C76066"/>
    <w:rsid w:val="00C770E7"/>
    <w:rsid w:val="00C77D4F"/>
    <w:rsid w:val="00C81DF1"/>
    <w:rsid w:val="00C82C51"/>
    <w:rsid w:val="00C83571"/>
    <w:rsid w:val="00C83FD8"/>
    <w:rsid w:val="00C873C6"/>
    <w:rsid w:val="00C90BB9"/>
    <w:rsid w:val="00C90C27"/>
    <w:rsid w:val="00C9218F"/>
    <w:rsid w:val="00C92BBB"/>
    <w:rsid w:val="00C94AD6"/>
    <w:rsid w:val="00C94D67"/>
    <w:rsid w:val="00C9636C"/>
    <w:rsid w:val="00C97E90"/>
    <w:rsid w:val="00CA06CC"/>
    <w:rsid w:val="00CA2D97"/>
    <w:rsid w:val="00CA5B68"/>
    <w:rsid w:val="00CA6425"/>
    <w:rsid w:val="00CA6E6A"/>
    <w:rsid w:val="00CA7DB4"/>
    <w:rsid w:val="00CB040E"/>
    <w:rsid w:val="00CB1BEA"/>
    <w:rsid w:val="00CB35C4"/>
    <w:rsid w:val="00CB6045"/>
    <w:rsid w:val="00CB60F2"/>
    <w:rsid w:val="00CB719B"/>
    <w:rsid w:val="00CB7B77"/>
    <w:rsid w:val="00CC1A3E"/>
    <w:rsid w:val="00CC2F49"/>
    <w:rsid w:val="00CC47F8"/>
    <w:rsid w:val="00CC517B"/>
    <w:rsid w:val="00CC52FB"/>
    <w:rsid w:val="00CD5D08"/>
    <w:rsid w:val="00CD6636"/>
    <w:rsid w:val="00CD7331"/>
    <w:rsid w:val="00CD74AD"/>
    <w:rsid w:val="00CD79EB"/>
    <w:rsid w:val="00CD7F24"/>
    <w:rsid w:val="00CE16F0"/>
    <w:rsid w:val="00CE2065"/>
    <w:rsid w:val="00CE26BF"/>
    <w:rsid w:val="00CE4903"/>
    <w:rsid w:val="00CE5A5A"/>
    <w:rsid w:val="00CE5D3F"/>
    <w:rsid w:val="00CE6F7C"/>
    <w:rsid w:val="00CE7579"/>
    <w:rsid w:val="00CE7BF7"/>
    <w:rsid w:val="00CE7F34"/>
    <w:rsid w:val="00CF174A"/>
    <w:rsid w:val="00CF387E"/>
    <w:rsid w:val="00CF38CF"/>
    <w:rsid w:val="00CF3F63"/>
    <w:rsid w:val="00CF444E"/>
    <w:rsid w:val="00CF458E"/>
    <w:rsid w:val="00CF517F"/>
    <w:rsid w:val="00CF609F"/>
    <w:rsid w:val="00CF7030"/>
    <w:rsid w:val="00CF7BFB"/>
    <w:rsid w:val="00D00464"/>
    <w:rsid w:val="00D0113D"/>
    <w:rsid w:val="00D03466"/>
    <w:rsid w:val="00D036BD"/>
    <w:rsid w:val="00D05A09"/>
    <w:rsid w:val="00D05B5F"/>
    <w:rsid w:val="00D05D53"/>
    <w:rsid w:val="00D06472"/>
    <w:rsid w:val="00D07511"/>
    <w:rsid w:val="00D11DBC"/>
    <w:rsid w:val="00D16B0E"/>
    <w:rsid w:val="00D17F5B"/>
    <w:rsid w:val="00D20F22"/>
    <w:rsid w:val="00D2110B"/>
    <w:rsid w:val="00D22F26"/>
    <w:rsid w:val="00D27CB3"/>
    <w:rsid w:val="00D300F7"/>
    <w:rsid w:val="00D31BAA"/>
    <w:rsid w:val="00D32630"/>
    <w:rsid w:val="00D332D6"/>
    <w:rsid w:val="00D359F4"/>
    <w:rsid w:val="00D378A9"/>
    <w:rsid w:val="00D4047D"/>
    <w:rsid w:val="00D42ED3"/>
    <w:rsid w:val="00D44E96"/>
    <w:rsid w:val="00D46910"/>
    <w:rsid w:val="00D47432"/>
    <w:rsid w:val="00D50DC4"/>
    <w:rsid w:val="00D512EA"/>
    <w:rsid w:val="00D51977"/>
    <w:rsid w:val="00D51B01"/>
    <w:rsid w:val="00D531AF"/>
    <w:rsid w:val="00D549A4"/>
    <w:rsid w:val="00D5530D"/>
    <w:rsid w:val="00D604A6"/>
    <w:rsid w:val="00D60ECF"/>
    <w:rsid w:val="00D62FCE"/>
    <w:rsid w:val="00D66420"/>
    <w:rsid w:val="00D6701B"/>
    <w:rsid w:val="00D679F2"/>
    <w:rsid w:val="00D741E1"/>
    <w:rsid w:val="00D7622B"/>
    <w:rsid w:val="00D77414"/>
    <w:rsid w:val="00D811FC"/>
    <w:rsid w:val="00D90B67"/>
    <w:rsid w:val="00D910D9"/>
    <w:rsid w:val="00D922D7"/>
    <w:rsid w:val="00D93DFB"/>
    <w:rsid w:val="00D946F3"/>
    <w:rsid w:val="00D9567E"/>
    <w:rsid w:val="00D95BBF"/>
    <w:rsid w:val="00D96F69"/>
    <w:rsid w:val="00D9732F"/>
    <w:rsid w:val="00D97F92"/>
    <w:rsid w:val="00DA199B"/>
    <w:rsid w:val="00DA26B8"/>
    <w:rsid w:val="00DA28B5"/>
    <w:rsid w:val="00DA3F36"/>
    <w:rsid w:val="00DA4323"/>
    <w:rsid w:val="00DA5457"/>
    <w:rsid w:val="00DA59EE"/>
    <w:rsid w:val="00DA725C"/>
    <w:rsid w:val="00DA79EB"/>
    <w:rsid w:val="00DB2C76"/>
    <w:rsid w:val="00DB304D"/>
    <w:rsid w:val="00DB3D6F"/>
    <w:rsid w:val="00DB51C5"/>
    <w:rsid w:val="00DB78E0"/>
    <w:rsid w:val="00DB7A24"/>
    <w:rsid w:val="00DC10B0"/>
    <w:rsid w:val="00DC3518"/>
    <w:rsid w:val="00DC374E"/>
    <w:rsid w:val="00DC4388"/>
    <w:rsid w:val="00DC5EF6"/>
    <w:rsid w:val="00DC6200"/>
    <w:rsid w:val="00DC65F7"/>
    <w:rsid w:val="00DC7EDC"/>
    <w:rsid w:val="00DD0671"/>
    <w:rsid w:val="00DD1FF3"/>
    <w:rsid w:val="00DD6905"/>
    <w:rsid w:val="00DD7563"/>
    <w:rsid w:val="00DE194A"/>
    <w:rsid w:val="00DE1F2F"/>
    <w:rsid w:val="00DE44D5"/>
    <w:rsid w:val="00DE5D13"/>
    <w:rsid w:val="00DE5F44"/>
    <w:rsid w:val="00DF0848"/>
    <w:rsid w:val="00DF1959"/>
    <w:rsid w:val="00DF45F8"/>
    <w:rsid w:val="00DF4E47"/>
    <w:rsid w:val="00DF4ED8"/>
    <w:rsid w:val="00DF70A2"/>
    <w:rsid w:val="00DF7620"/>
    <w:rsid w:val="00DF7896"/>
    <w:rsid w:val="00E0063A"/>
    <w:rsid w:val="00E0259F"/>
    <w:rsid w:val="00E02C69"/>
    <w:rsid w:val="00E03B52"/>
    <w:rsid w:val="00E04B9E"/>
    <w:rsid w:val="00E04F52"/>
    <w:rsid w:val="00E07F04"/>
    <w:rsid w:val="00E11589"/>
    <w:rsid w:val="00E14F49"/>
    <w:rsid w:val="00E15DD0"/>
    <w:rsid w:val="00E1705A"/>
    <w:rsid w:val="00E172DE"/>
    <w:rsid w:val="00E215B5"/>
    <w:rsid w:val="00E221D4"/>
    <w:rsid w:val="00E22307"/>
    <w:rsid w:val="00E22509"/>
    <w:rsid w:val="00E23166"/>
    <w:rsid w:val="00E25031"/>
    <w:rsid w:val="00E27D2B"/>
    <w:rsid w:val="00E27FC9"/>
    <w:rsid w:val="00E3289F"/>
    <w:rsid w:val="00E32B8D"/>
    <w:rsid w:val="00E331B1"/>
    <w:rsid w:val="00E332DC"/>
    <w:rsid w:val="00E337FF"/>
    <w:rsid w:val="00E33DC2"/>
    <w:rsid w:val="00E3724F"/>
    <w:rsid w:val="00E372DA"/>
    <w:rsid w:val="00E41396"/>
    <w:rsid w:val="00E4148B"/>
    <w:rsid w:val="00E41853"/>
    <w:rsid w:val="00E41CE9"/>
    <w:rsid w:val="00E43110"/>
    <w:rsid w:val="00E43F40"/>
    <w:rsid w:val="00E443A3"/>
    <w:rsid w:val="00E45A35"/>
    <w:rsid w:val="00E45DCB"/>
    <w:rsid w:val="00E52CB0"/>
    <w:rsid w:val="00E557A5"/>
    <w:rsid w:val="00E560C4"/>
    <w:rsid w:val="00E56680"/>
    <w:rsid w:val="00E567A1"/>
    <w:rsid w:val="00E56929"/>
    <w:rsid w:val="00E56B81"/>
    <w:rsid w:val="00E5797B"/>
    <w:rsid w:val="00E6028B"/>
    <w:rsid w:val="00E60A27"/>
    <w:rsid w:val="00E61A17"/>
    <w:rsid w:val="00E66B55"/>
    <w:rsid w:val="00E6778D"/>
    <w:rsid w:val="00E67D23"/>
    <w:rsid w:val="00E70406"/>
    <w:rsid w:val="00E712EC"/>
    <w:rsid w:val="00E74718"/>
    <w:rsid w:val="00E74D88"/>
    <w:rsid w:val="00E75E71"/>
    <w:rsid w:val="00E75F5B"/>
    <w:rsid w:val="00E7697A"/>
    <w:rsid w:val="00E76AD6"/>
    <w:rsid w:val="00E772CE"/>
    <w:rsid w:val="00E84B34"/>
    <w:rsid w:val="00E86A65"/>
    <w:rsid w:val="00E9271C"/>
    <w:rsid w:val="00E93892"/>
    <w:rsid w:val="00E93F37"/>
    <w:rsid w:val="00E940E2"/>
    <w:rsid w:val="00E94A7D"/>
    <w:rsid w:val="00E95A7C"/>
    <w:rsid w:val="00E95BC1"/>
    <w:rsid w:val="00E971B6"/>
    <w:rsid w:val="00EA18C1"/>
    <w:rsid w:val="00EA54F6"/>
    <w:rsid w:val="00EA5E24"/>
    <w:rsid w:val="00EA76EC"/>
    <w:rsid w:val="00EA7D2E"/>
    <w:rsid w:val="00EB2521"/>
    <w:rsid w:val="00EB2964"/>
    <w:rsid w:val="00EB2ABD"/>
    <w:rsid w:val="00EB52EB"/>
    <w:rsid w:val="00EB60D3"/>
    <w:rsid w:val="00EB6186"/>
    <w:rsid w:val="00EB6E97"/>
    <w:rsid w:val="00EC0C8F"/>
    <w:rsid w:val="00EC1F73"/>
    <w:rsid w:val="00EC3098"/>
    <w:rsid w:val="00EC339A"/>
    <w:rsid w:val="00EC3923"/>
    <w:rsid w:val="00EC414D"/>
    <w:rsid w:val="00EC58B8"/>
    <w:rsid w:val="00EC6227"/>
    <w:rsid w:val="00ED04D2"/>
    <w:rsid w:val="00ED2472"/>
    <w:rsid w:val="00ED3094"/>
    <w:rsid w:val="00ED4650"/>
    <w:rsid w:val="00ED4DC1"/>
    <w:rsid w:val="00ED594B"/>
    <w:rsid w:val="00ED5C25"/>
    <w:rsid w:val="00ED5DA4"/>
    <w:rsid w:val="00ED5EE7"/>
    <w:rsid w:val="00ED63D8"/>
    <w:rsid w:val="00ED6E23"/>
    <w:rsid w:val="00EE2FA0"/>
    <w:rsid w:val="00EE3F49"/>
    <w:rsid w:val="00EE4F1B"/>
    <w:rsid w:val="00EE5A24"/>
    <w:rsid w:val="00EE722E"/>
    <w:rsid w:val="00EF0CD2"/>
    <w:rsid w:val="00EF0E69"/>
    <w:rsid w:val="00EF2C79"/>
    <w:rsid w:val="00EF6CEA"/>
    <w:rsid w:val="00F004F3"/>
    <w:rsid w:val="00F018C4"/>
    <w:rsid w:val="00F01E74"/>
    <w:rsid w:val="00F03228"/>
    <w:rsid w:val="00F04CD5"/>
    <w:rsid w:val="00F107F8"/>
    <w:rsid w:val="00F10884"/>
    <w:rsid w:val="00F10D48"/>
    <w:rsid w:val="00F11B57"/>
    <w:rsid w:val="00F1591E"/>
    <w:rsid w:val="00F1710C"/>
    <w:rsid w:val="00F228A7"/>
    <w:rsid w:val="00F266B9"/>
    <w:rsid w:val="00F26759"/>
    <w:rsid w:val="00F26F85"/>
    <w:rsid w:val="00F27F95"/>
    <w:rsid w:val="00F317AB"/>
    <w:rsid w:val="00F32791"/>
    <w:rsid w:val="00F32B91"/>
    <w:rsid w:val="00F3531C"/>
    <w:rsid w:val="00F3789C"/>
    <w:rsid w:val="00F401C4"/>
    <w:rsid w:val="00F40325"/>
    <w:rsid w:val="00F40AE6"/>
    <w:rsid w:val="00F4125C"/>
    <w:rsid w:val="00F41310"/>
    <w:rsid w:val="00F47412"/>
    <w:rsid w:val="00F52C99"/>
    <w:rsid w:val="00F553D1"/>
    <w:rsid w:val="00F557B1"/>
    <w:rsid w:val="00F56800"/>
    <w:rsid w:val="00F57002"/>
    <w:rsid w:val="00F57ECB"/>
    <w:rsid w:val="00F60897"/>
    <w:rsid w:val="00F62B7E"/>
    <w:rsid w:val="00F64CBC"/>
    <w:rsid w:val="00F65A93"/>
    <w:rsid w:val="00F660EB"/>
    <w:rsid w:val="00F67F6C"/>
    <w:rsid w:val="00F70F4E"/>
    <w:rsid w:val="00F72436"/>
    <w:rsid w:val="00F74400"/>
    <w:rsid w:val="00F75D1D"/>
    <w:rsid w:val="00F7601C"/>
    <w:rsid w:val="00F76FE3"/>
    <w:rsid w:val="00F7748F"/>
    <w:rsid w:val="00F77C36"/>
    <w:rsid w:val="00F81316"/>
    <w:rsid w:val="00F82F17"/>
    <w:rsid w:val="00F844F7"/>
    <w:rsid w:val="00F84F34"/>
    <w:rsid w:val="00F854B7"/>
    <w:rsid w:val="00F86E7E"/>
    <w:rsid w:val="00F87139"/>
    <w:rsid w:val="00F87A19"/>
    <w:rsid w:val="00F93A0E"/>
    <w:rsid w:val="00F9437A"/>
    <w:rsid w:val="00F965AB"/>
    <w:rsid w:val="00F96BD5"/>
    <w:rsid w:val="00FA08A6"/>
    <w:rsid w:val="00FA1197"/>
    <w:rsid w:val="00FA1F7D"/>
    <w:rsid w:val="00FA377F"/>
    <w:rsid w:val="00FA5694"/>
    <w:rsid w:val="00FA62AE"/>
    <w:rsid w:val="00FA66FA"/>
    <w:rsid w:val="00FB5AC3"/>
    <w:rsid w:val="00FB5BFE"/>
    <w:rsid w:val="00FB718F"/>
    <w:rsid w:val="00FC0884"/>
    <w:rsid w:val="00FC3D92"/>
    <w:rsid w:val="00FC43DB"/>
    <w:rsid w:val="00FC46CF"/>
    <w:rsid w:val="00FC4873"/>
    <w:rsid w:val="00FC5EBC"/>
    <w:rsid w:val="00FC70F9"/>
    <w:rsid w:val="00FD1368"/>
    <w:rsid w:val="00FD1484"/>
    <w:rsid w:val="00FD1CCF"/>
    <w:rsid w:val="00FD252E"/>
    <w:rsid w:val="00FD5ACC"/>
    <w:rsid w:val="00FD5D9C"/>
    <w:rsid w:val="00FD6823"/>
    <w:rsid w:val="00FD7283"/>
    <w:rsid w:val="00FD79B1"/>
    <w:rsid w:val="00FE0FD3"/>
    <w:rsid w:val="00FE2799"/>
    <w:rsid w:val="00FE2BB1"/>
    <w:rsid w:val="00FE3FB7"/>
    <w:rsid w:val="00FE59CD"/>
    <w:rsid w:val="00FE5B22"/>
    <w:rsid w:val="00FE6803"/>
    <w:rsid w:val="00FE6863"/>
    <w:rsid w:val="00FF2A25"/>
    <w:rsid w:val="00FF2A55"/>
    <w:rsid w:val="00FF47C3"/>
    <w:rsid w:val="00FF47D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96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Followed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266378"/>
    <w:pPr>
      <w:widowControl w:val="0"/>
      <w:snapToGrid w:val="0"/>
      <w:spacing w:line="360" w:lineRule="auto"/>
    </w:pPr>
    <w:rPr>
      <w:rFonts w:ascii="Georgia" w:eastAsia="Georgia" w:hAnsi="Georgia" w:cs="Calibri"/>
      <w:kern w:val="2"/>
      <w:sz w:val="24"/>
      <w:szCs w:val="22"/>
    </w:rPr>
  </w:style>
  <w:style w:type="paragraph" w:styleId="1">
    <w:name w:val="heading 1"/>
    <w:basedOn w:val="a0"/>
    <w:next w:val="a0"/>
    <w:link w:val="10"/>
    <w:qFormat/>
    <w:rsid w:val="000F42B8"/>
    <w:pPr>
      <w:widowControl/>
      <w:numPr>
        <w:numId w:val="2"/>
      </w:numPr>
      <w:spacing w:beforeLines="100" w:before="100" w:afterLines="50" w:after="50"/>
      <w:outlineLvl w:val="0"/>
    </w:pPr>
    <w:rPr>
      <w:rFonts w:ascii="Lucida Sans Unicode" w:eastAsia="Lucida Sans Unicode" w:hAnsi="Lucida Sans Unicode" w:cs="Lucida Sans Unicode"/>
      <w:b/>
      <w:kern w:val="0"/>
      <w:sz w:val="32"/>
      <w:szCs w:val="32"/>
    </w:rPr>
  </w:style>
  <w:style w:type="paragraph" w:styleId="21">
    <w:name w:val="heading 2"/>
    <w:basedOn w:val="1"/>
    <w:next w:val="a0"/>
    <w:link w:val="22"/>
    <w:qFormat/>
    <w:rsid w:val="000F42B8"/>
    <w:pPr>
      <w:numPr>
        <w:ilvl w:val="1"/>
      </w:numPr>
      <w:adjustRightInd w:val="0"/>
      <w:spacing w:beforeLines="50" w:before="50" w:afterLines="0" w:after="0"/>
      <w:outlineLvl w:val="1"/>
    </w:pPr>
    <w:rPr>
      <w:sz w:val="28"/>
      <w:szCs w:val="26"/>
    </w:rPr>
  </w:style>
  <w:style w:type="paragraph" w:styleId="31">
    <w:name w:val="heading 3"/>
    <w:basedOn w:val="21"/>
    <w:next w:val="a0"/>
    <w:link w:val="32"/>
    <w:qFormat/>
    <w:rsid w:val="008973D6"/>
    <w:pPr>
      <w:numPr>
        <w:ilvl w:val="2"/>
      </w:numPr>
      <w:outlineLvl w:val="2"/>
    </w:pPr>
    <w:rPr>
      <w:sz w:val="24"/>
      <w:szCs w:val="24"/>
    </w:rPr>
  </w:style>
  <w:style w:type="paragraph" w:styleId="41">
    <w:name w:val="heading 4"/>
    <w:basedOn w:val="31"/>
    <w:next w:val="Normal4"/>
    <w:link w:val="42"/>
    <w:qFormat/>
    <w:rsid w:val="008973D6"/>
    <w:pPr>
      <w:numPr>
        <w:ilvl w:val="3"/>
      </w:numPr>
      <w:spacing w:beforeLines="0" w:before="0"/>
      <w:outlineLvl w:val="3"/>
    </w:pPr>
    <w:rPr>
      <w:color w:val="000000"/>
      <w:sz w:val="22"/>
      <w:szCs w:val="22"/>
    </w:rPr>
  </w:style>
  <w:style w:type="paragraph" w:styleId="51">
    <w:name w:val="heading 5"/>
    <w:basedOn w:val="41"/>
    <w:next w:val="Normal4"/>
    <w:link w:val="52"/>
    <w:qFormat/>
    <w:rsid w:val="008973D6"/>
    <w:pPr>
      <w:numPr>
        <w:ilvl w:val="4"/>
      </w:numPr>
      <w:autoSpaceDE w:val="0"/>
      <w:autoSpaceDN w:val="0"/>
      <w:outlineLvl w:val="4"/>
    </w:pPr>
  </w:style>
  <w:style w:type="paragraph" w:styleId="6">
    <w:name w:val="heading 6"/>
    <w:basedOn w:val="a0"/>
    <w:next w:val="a0"/>
    <w:link w:val="60"/>
    <w:qFormat/>
    <w:rsid w:val="002B2F13"/>
    <w:pPr>
      <w:keepNext/>
      <w:spacing w:line="720" w:lineRule="auto"/>
      <w:ind w:leftChars="200" w:left="200"/>
      <w:outlineLvl w:val="5"/>
    </w:pPr>
    <w:rPr>
      <w:rFonts w:ascii="Arial" w:eastAsia="新細明體" w:hAnsi="Arial" w:cs="Times New Roman"/>
      <w:sz w:val="36"/>
      <w:szCs w:val="36"/>
    </w:rPr>
  </w:style>
  <w:style w:type="paragraph" w:styleId="7">
    <w:name w:val="heading 7"/>
    <w:basedOn w:val="a0"/>
    <w:next w:val="a0"/>
    <w:link w:val="70"/>
    <w:qFormat/>
    <w:rsid w:val="002B2F13"/>
    <w:pPr>
      <w:keepNext/>
      <w:spacing w:line="720" w:lineRule="auto"/>
      <w:ind w:leftChars="400" w:left="400"/>
      <w:outlineLvl w:val="6"/>
    </w:pPr>
    <w:rPr>
      <w:rFonts w:ascii="Arial" w:eastAsia="新細明體" w:hAnsi="Arial" w:cs="Times New Roman"/>
      <w:b/>
      <w:bCs/>
      <w:sz w:val="36"/>
      <w:szCs w:val="36"/>
    </w:rPr>
  </w:style>
  <w:style w:type="paragraph" w:styleId="8">
    <w:name w:val="heading 8"/>
    <w:basedOn w:val="a0"/>
    <w:next w:val="a0"/>
    <w:link w:val="80"/>
    <w:qFormat/>
    <w:rsid w:val="002B2F13"/>
    <w:pPr>
      <w:keepNext/>
      <w:spacing w:line="720" w:lineRule="auto"/>
      <w:ind w:leftChars="400" w:left="400"/>
      <w:outlineLvl w:val="7"/>
    </w:pPr>
    <w:rPr>
      <w:rFonts w:ascii="Arial" w:eastAsia="新細明體" w:hAnsi="Arial" w:cs="Times New Roman"/>
      <w:sz w:val="36"/>
      <w:szCs w:val="36"/>
    </w:rPr>
  </w:style>
  <w:style w:type="paragraph" w:styleId="9">
    <w:name w:val="heading 9"/>
    <w:basedOn w:val="a0"/>
    <w:next w:val="a0"/>
    <w:link w:val="90"/>
    <w:qFormat/>
    <w:rsid w:val="002B2F13"/>
    <w:pPr>
      <w:keepNext/>
      <w:spacing w:line="720" w:lineRule="auto"/>
      <w:ind w:leftChars="400" w:left="400"/>
      <w:outlineLvl w:val="8"/>
    </w:pPr>
    <w:rPr>
      <w:rFonts w:ascii="Arial" w:eastAsia="新細明體" w:hAnsi="Arial" w:cs="Times New Roman"/>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Index">
    <w:name w:val="Index"/>
    <w:basedOn w:val="a0"/>
    <w:rsid w:val="00C97E90"/>
    <w:pPr>
      <w:jc w:val="right"/>
    </w:pPr>
    <w:rPr>
      <w:b/>
      <w:color w:val="333399"/>
      <w:sz w:val="32"/>
      <w:szCs w:val="32"/>
    </w:rPr>
  </w:style>
  <w:style w:type="paragraph" w:customStyle="1" w:styleId="Procedure">
    <w:name w:val="Procedure"/>
    <w:basedOn w:val="a0"/>
    <w:rsid w:val="002B0DBC"/>
    <w:pPr>
      <w:numPr>
        <w:numId w:val="14"/>
      </w:numPr>
      <w:spacing w:before="60" w:after="60"/>
    </w:pPr>
    <w:rPr>
      <w:rFonts w:ascii="Consolas" w:eastAsia="Consolas" w:hAnsi="Consolas" w:cs="Consolas"/>
    </w:rPr>
  </w:style>
  <w:style w:type="paragraph" w:styleId="a4">
    <w:name w:val="header"/>
    <w:basedOn w:val="a0"/>
    <w:next w:val="a0"/>
    <w:link w:val="a5"/>
    <w:rsid w:val="005C595A"/>
    <w:pPr>
      <w:tabs>
        <w:tab w:val="center" w:pos="4153"/>
        <w:tab w:val="right" w:pos="8306"/>
      </w:tabs>
      <w:spacing w:line="240" w:lineRule="auto"/>
    </w:pPr>
    <w:rPr>
      <w:b/>
      <w:color w:val="333399"/>
      <w:sz w:val="28"/>
      <w:szCs w:val="28"/>
    </w:rPr>
  </w:style>
  <w:style w:type="paragraph" w:styleId="a6">
    <w:name w:val="footer"/>
    <w:basedOn w:val="a0"/>
    <w:link w:val="a7"/>
    <w:rsid w:val="005C595A"/>
    <w:pPr>
      <w:tabs>
        <w:tab w:val="center" w:pos="4153"/>
        <w:tab w:val="right" w:pos="8306"/>
      </w:tabs>
      <w:spacing w:line="240" w:lineRule="auto"/>
    </w:pPr>
    <w:rPr>
      <w:rFonts w:ascii="Lucida Sans Unicode" w:eastAsia="Lucida Sans Unicode" w:hAnsi="Lucida Sans Unicode" w:cs="Lucida Sans Unicode"/>
      <w:color w:val="333399"/>
      <w:sz w:val="16"/>
      <w:szCs w:val="16"/>
    </w:rPr>
  </w:style>
  <w:style w:type="paragraph" w:styleId="a8">
    <w:name w:val="Balloon Text"/>
    <w:basedOn w:val="a0"/>
    <w:link w:val="a9"/>
    <w:semiHidden/>
    <w:rsid w:val="00F844F7"/>
    <w:rPr>
      <w:rFonts w:ascii="Arial" w:eastAsia="新細明體" w:hAnsi="Arial"/>
      <w:sz w:val="18"/>
      <w:szCs w:val="18"/>
    </w:rPr>
  </w:style>
  <w:style w:type="paragraph" w:customStyle="1" w:styleId="Lists">
    <w:name w:val="Lists"/>
    <w:basedOn w:val="a0"/>
    <w:rsid w:val="002B0DBC"/>
    <w:pPr>
      <w:numPr>
        <w:numId w:val="1"/>
      </w:numPr>
    </w:pPr>
  </w:style>
  <w:style w:type="character" w:customStyle="1" w:styleId="DocumentTitle">
    <w:name w:val="Document Title"/>
    <w:rsid w:val="005D08C9"/>
    <w:rPr>
      <w:rFonts w:ascii="Candara" w:hAnsi="Candara" w:cs="Candara"/>
      <w:b/>
      <w:color w:val="FFFFFF"/>
      <w:sz w:val="72"/>
      <w:szCs w:val="56"/>
      <w:effect w:val="none"/>
    </w:rPr>
  </w:style>
  <w:style w:type="paragraph" w:styleId="11">
    <w:name w:val="toc 1"/>
    <w:basedOn w:val="a0"/>
    <w:next w:val="a0"/>
    <w:autoRedefine/>
    <w:uiPriority w:val="39"/>
    <w:rsid w:val="0017346A"/>
    <w:pPr>
      <w:tabs>
        <w:tab w:val="left" w:pos="480"/>
        <w:tab w:val="right" w:leader="dot" w:pos="10232"/>
      </w:tabs>
      <w:spacing w:before="120" w:after="120"/>
    </w:pPr>
    <w:rPr>
      <w:rFonts w:ascii="Times New Roman" w:hAnsi="Times New Roman"/>
      <w:b/>
      <w:bCs/>
      <w:caps/>
      <w:sz w:val="20"/>
      <w:szCs w:val="20"/>
    </w:rPr>
  </w:style>
  <w:style w:type="character" w:styleId="aa">
    <w:name w:val="Hyperlink"/>
    <w:basedOn w:val="a1"/>
    <w:uiPriority w:val="99"/>
    <w:rsid w:val="00384DB8"/>
    <w:rPr>
      <w:rFonts w:ascii="Georgia" w:hAnsi="Georgia" w:cs="Candara"/>
      <w:color w:val="0000FF"/>
      <w:sz w:val="20"/>
      <w:szCs w:val="20"/>
      <w:u w:val="single"/>
    </w:rPr>
  </w:style>
  <w:style w:type="paragraph" w:styleId="ab">
    <w:name w:val="Document Map"/>
    <w:basedOn w:val="a0"/>
    <w:link w:val="ac"/>
    <w:semiHidden/>
    <w:rsid w:val="00F844F7"/>
    <w:pPr>
      <w:shd w:val="clear" w:color="auto" w:fill="000080"/>
    </w:pPr>
    <w:rPr>
      <w:rFonts w:ascii="Arial" w:eastAsia="新細明體" w:hAnsi="Arial"/>
    </w:rPr>
  </w:style>
  <w:style w:type="table" w:styleId="ad">
    <w:name w:val="Table Grid"/>
    <w:basedOn w:val="a2"/>
    <w:rsid w:val="00E940E2"/>
    <w:pPr>
      <w:widowControl w:val="0"/>
      <w:adjustRightInd w:val="0"/>
      <w:textAlignment w:val="baseline"/>
    </w:pPr>
    <w:rPr>
      <w:rFonts w:ascii="Georgia" w:eastAsia="Georgia" w:hAnsi="Georgia" w:cs="Candar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Centered">
    <w:name w:val="TableContent-Centered"/>
    <w:link w:val="TableContent-Centered0"/>
    <w:rsid w:val="00425A85"/>
    <w:pPr>
      <w:widowControl w:val="0"/>
      <w:adjustRightInd w:val="0"/>
      <w:spacing w:before="120" w:after="120" w:line="0" w:lineRule="atLeast"/>
      <w:jc w:val="center"/>
      <w:textAlignment w:val="baseline"/>
    </w:pPr>
    <w:rPr>
      <w:rFonts w:ascii="Georgia" w:eastAsia="Candara" w:hAnsi="Georgia" w:cs="Candara"/>
      <w:b/>
      <w:color w:val="000000"/>
      <w:kern w:val="2"/>
      <w:szCs w:val="24"/>
    </w:rPr>
  </w:style>
  <w:style w:type="paragraph" w:customStyle="1" w:styleId="TableContent-Left">
    <w:name w:val="TableContent-Left"/>
    <w:basedOn w:val="TableContent-Centered"/>
    <w:link w:val="TableContent-Left0"/>
    <w:rsid w:val="00425A85"/>
    <w:pPr>
      <w:jc w:val="left"/>
    </w:pPr>
    <w:rPr>
      <w:rFonts w:eastAsia="Georgia"/>
    </w:rPr>
  </w:style>
  <w:style w:type="paragraph" w:customStyle="1" w:styleId="TableContent-Right">
    <w:name w:val="TableContent-Right"/>
    <w:basedOn w:val="TableContent-Centered"/>
    <w:rsid w:val="00064BA5"/>
    <w:pPr>
      <w:jc w:val="right"/>
    </w:pPr>
  </w:style>
  <w:style w:type="paragraph" w:styleId="ae">
    <w:name w:val="caption"/>
    <w:basedOn w:val="a0"/>
    <w:next w:val="a0"/>
    <w:link w:val="af"/>
    <w:qFormat/>
    <w:rsid w:val="001C355F"/>
    <w:rPr>
      <w:rFonts w:ascii="Lucida Sans Unicode" w:eastAsia="Lucida Sans Unicode" w:hAnsi="Lucida Sans Unicode" w:cs="Lucida Sans Unicode"/>
      <w:b/>
      <w:sz w:val="20"/>
      <w:szCs w:val="20"/>
    </w:rPr>
  </w:style>
  <w:style w:type="paragraph" w:styleId="23">
    <w:name w:val="toc 2"/>
    <w:basedOn w:val="a0"/>
    <w:next w:val="a0"/>
    <w:autoRedefine/>
    <w:uiPriority w:val="39"/>
    <w:rsid w:val="00990184"/>
    <w:pPr>
      <w:ind w:left="240"/>
    </w:pPr>
    <w:rPr>
      <w:rFonts w:ascii="Times New Roman" w:hAnsi="Times New Roman"/>
      <w:smallCaps/>
      <w:sz w:val="20"/>
      <w:szCs w:val="20"/>
    </w:rPr>
  </w:style>
  <w:style w:type="paragraph" w:styleId="33">
    <w:name w:val="toc 3"/>
    <w:basedOn w:val="a0"/>
    <w:next w:val="a0"/>
    <w:autoRedefine/>
    <w:uiPriority w:val="39"/>
    <w:rsid w:val="0091726F"/>
    <w:pPr>
      <w:ind w:left="480"/>
    </w:pPr>
    <w:rPr>
      <w:rFonts w:ascii="Times New Roman" w:hAnsi="Times New Roman"/>
      <w:i/>
      <w:iCs/>
      <w:sz w:val="20"/>
      <w:szCs w:val="20"/>
    </w:rPr>
  </w:style>
  <w:style w:type="paragraph" w:styleId="43">
    <w:name w:val="toc 4"/>
    <w:basedOn w:val="a0"/>
    <w:next w:val="a0"/>
    <w:autoRedefine/>
    <w:semiHidden/>
    <w:rsid w:val="0091726F"/>
    <w:pPr>
      <w:ind w:left="720"/>
    </w:pPr>
    <w:rPr>
      <w:rFonts w:ascii="Times New Roman" w:hAnsi="Times New Roman"/>
      <w:sz w:val="18"/>
      <w:szCs w:val="18"/>
    </w:rPr>
  </w:style>
  <w:style w:type="paragraph" w:styleId="53">
    <w:name w:val="toc 5"/>
    <w:basedOn w:val="a0"/>
    <w:next w:val="a0"/>
    <w:autoRedefine/>
    <w:semiHidden/>
    <w:rsid w:val="0091726F"/>
    <w:pPr>
      <w:ind w:left="960"/>
    </w:pPr>
    <w:rPr>
      <w:rFonts w:ascii="Times New Roman" w:hAnsi="Times New Roman"/>
      <w:sz w:val="18"/>
      <w:szCs w:val="18"/>
    </w:rPr>
  </w:style>
  <w:style w:type="paragraph" w:styleId="61">
    <w:name w:val="toc 6"/>
    <w:basedOn w:val="a0"/>
    <w:next w:val="a0"/>
    <w:autoRedefine/>
    <w:semiHidden/>
    <w:rsid w:val="0091726F"/>
    <w:pPr>
      <w:ind w:left="1200"/>
    </w:pPr>
    <w:rPr>
      <w:rFonts w:ascii="Times New Roman" w:hAnsi="Times New Roman"/>
      <w:sz w:val="18"/>
      <w:szCs w:val="18"/>
    </w:rPr>
  </w:style>
  <w:style w:type="paragraph" w:styleId="71">
    <w:name w:val="toc 7"/>
    <w:basedOn w:val="a0"/>
    <w:next w:val="a0"/>
    <w:autoRedefine/>
    <w:semiHidden/>
    <w:rsid w:val="0091726F"/>
    <w:pPr>
      <w:ind w:left="1440"/>
    </w:pPr>
    <w:rPr>
      <w:rFonts w:ascii="Times New Roman" w:hAnsi="Times New Roman"/>
      <w:sz w:val="18"/>
      <w:szCs w:val="18"/>
    </w:rPr>
  </w:style>
  <w:style w:type="paragraph" w:styleId="81">
    <w:name w:val="toc 8"/>
    <w:basedOn w:val="a0"/>
    <w:next w:val="a0"/>
    <w:autoRedefine/>
    <w:semiHidden/>
    <w:rsid w:val="0091726F"/>
    <w:pPr>
      <w:ind w:left="1680"/>
    </w:pPr>
    <w:rPr>
      <w:rFonts w:ascii="Times New Roman" w:hAnsi="Times New Roman"/>
      <w:sz w:val="18"/>
      <w:szCs w:val="18"/>
    </w:rPr>
  </w:style>
  <w:style w:type="paragraph" w:styleId="91">
    <w:name w:val="toc 9"/>
    <w:basedOn w:val="a0"/>
    <w:next w:val="a0"/>
    <w:autoRedefine/>
    <w:semiHidden/>
    <w:rsid w:val="0091726F"/>
    <w:pPr>
      <w:ind w:left="1920"/>
    </w:pPr>
    <w:rPr>
      <w:rFonts w:ascii="Times New Roman" w:hAnsi="Times New Roman"/>
      <w:sz w:val="18"/>
      <w:szCs w:val="18"/>
    </w:rPr>
  </w:style>
  <w:style w:type="paragraph" w:customStyle="1" w:styleId="Normal4">
    <w:name w:val="Normal4"/>
    <w:basedOn w:val="a0"/>
    <w:link w:val="Normal4Char"/>
    <w:rsid w:val="00C616B2"/>
    <w:pPr>
      <w:ind w:leftChars="250" w:left="250"/>
    </w:pPr>
  </w:style>
  <w:style w:type="paragraph" w:styleId="af0">
    <w:name w:val="table of figures"/>
    <w:basedOn w:val="a0"/>
    <w:next w:val="a0"/>
    <w:autoRedefine/>
    <w:uiPriority w:val="99"/>
    <w:rsid w:val="00597528"/>
    <w:pPr>
      <w:ind w:left="440" w:hanging="440"/>
    </w:pPr>
    <w:rPr>
      <w:rFonts w:ascii="Times New Roman" w:hAnsi="Times New Roman" w:cs="Times New Roman"/>
      <w:smallCaps/>
      <w:sz w:val="20"/>
      <w:szCs w:val="20"/>
    </w:rPr>
  </w:style>
  <w:style w:type="paragraph" w:styleId="12">
    <w:name w:val="index 1"/>
    <w:basedOn w:val="a0"/>
    <w:next w:val="a0"/>
    <w:autoRedefine/>
    <w:semiHidden/>
    <w:rsid w:val="00243E10"/>
    <w:pPr>
      <w:ind w:left="220" w:hanging="220"/>
    </w:pPr>
    <w:rPr>
      <w:rFonts w:ascii="Times New Roman" w:hAnsi="Times New Roman" w:cs="Times New Roman"/>
      <w:sz w:val="18"/>
      <w:szCs w:val="18"/>
    </w:rPr>
  </w:style>
  <w:style w:type="paragraph" w:styleId="24">
    <w:name w:val="index 2"/>
    <w:basedOn w:val="a0"/>
    <w:next w:val="a0"/>
    <w:autoRedefine/>
    <w:semiHidden/>
    <w:rsid w:val="00243E10"/>
    <w:pPr>
      <w:ind w:left="440" w:hanging="220"/>
    </w:pPr>
    <w:rPr>
      <w:rFonts w:ascii="Times New Roman" w:hAnsi="Times New Roman" w:cs="Times New Roman"/>
      <w:sz w:val="18"/>
      <w:szCs w:val="18"/>
    </w:rPr>
  </w:style>
  <w:style w:type="paragraph" w:styleId="34">
    <w:name w:val="index 3"/>
    <w:basedOn w:val="a0"/>
    <w:next w:val="a0"/>
    <w:autoRedefine/>
    <w:semiHidden/>
    <w:rsid w:val="00243E10"/>
    <w:pPr>
      <w:ind w:left="660" w:hanging="220"/>
    </w:pPr>
    <w:rPr>
      <w:rFonts w:ascii="Times New Roman" w:hAnsi="Times New Roman" w:cs="Times New Roman"/>
      <w:sz w:val="18"/>
      <w:szCs w:val="18"/>
    </w:rPr>
  </w:style>
  <w:style w:type="paragraph" w:styleId="44">
    <w:name w:val="index 4"/>
    <w:basedOn w:val="a0"/>
    <w:next w:val="a0"/>
    <w:autoRedefine/>
    <w:semiHidden/>
    <w:rsid w:val="00243E10"/>
    <w:pPr>
      <w:ind w:left="880" w:hanging="220"/>
    </w:pPr>
    <w:rPr>
      <w:rFonts w:ascii="Times New Roman" w:hAnsi="Times New Roman" w:cs="Times New Roman"/>
      <w:sz w:val="18"/>
      <w:szCs w:val="18"/>
    </w:rPr>
  </w:style>
  <w:style w:type="paragraph" w:styleId="54">
    <w:name w:val="index 5"/>
    <w:basedOn w:val="a0"/>
    <w:next w:val="a0"/>
    <w:autoRedefine/>
    <w:semiHidden/>
    <w:rsid w:val="00243E10"/>
    <w:pPr>
      <w:ind w:left="1100" w:hanging="220"/>
    </w:pPr>
    <w:rPr>
      <w:rFonts w:ascii="Times New Roman" w:hAnsi="Times New Roman" w:cs="Times New Roman"/>
      <w:sz w:val="18"/>
      <w:szCs w:val="18"/>
    </w:rPr>
  </w:style>
  <w:style w:type="paragraph" w:styleId="62">
    <w:name w:val="index 6"/>
    <w:basedOn w:val="a0"/>
    <w:next w:val="a0"/>
    <w:autoRedefine/>
    <w:semiHidden/>
    <w:rsid w:val="00243E10"/>
    <w:pPr>
      <w:ind w:left="1320" w:hanging="220"/>
    </w:pPr>
    <w:rPr>
      <w:rFonts w:ascii="Times New Roman" w:hAnsi="Times New Roman" w:cs="Times New Roman"/>
      <w:sz w:val="18"/>
      <w:szCs w:val="18"/>
    </w:rPr>
  </w:style>
  <w:style w:type="paragraph" w:styleId="72">
    <w:name w:val="index 7"/>
    <w:basedOn w:val="a0"/>
    <w:next w:val="a0"/>
    <w:autoRedefine/>
    <w:semiHidden/>
    <w:rsid w:val="00243E10"/>
    <w:pPr>
      <w:ind w:left="1540" w:hanging="220"/>
    </w:pPr>
    <w:rPr>
      <w:rFonts w:ascii="Times New Roman" w:hAnsi="Times New Roman" w:cs="Times New Roman"/>
      <w:sz w:val="18"/>
      <w:szCs w:val="18"/>
    </w:rPr>
  </w:style>
  <w:style w:type="paragraph" w:styleId="82">
    <w:name w:val="index 8"/>
    <w:basedOn w:val="a0"/>
    <w:next w:val="a0"/>
    <w:autoRedefine/>
    <w:semiHidden/>
    <w:rsid w:val="00243E10"/>
    <w:pPr>
      <w:ind w:left="1760" w:hanging="220"/>
    </w:pPr>
    <w:rPr>
      <w:rFonts w:ascii="Times New Roman" w:hAnsi="Times New Roman" w:cs="Times New Roman"/>
      <w:sz w:val="18"/>
      <w:szCs w:val="18"/>
    </w:rPr>
  </w:style>
  <w:style w:type="paragraph" w:styleId="92">
    <w:name w:val="index 9"/>
    <w:basedOn w:val="a0"/>
    <w:next w:val="a0"/>
    <w:autoRedefine/>
    <w:semiHidden/>
    <w:rsid w:val="00243E10"/>
    <w:pPr>
      <w:ind w:left="1980" w:hanging="220"/>
    </w:pPr>
    <w:rPr>
      <w:rFonts w:ascii="Times New Roman" w:hAnsi="Times New Roman" w:cs="Times New Roman"/>
      <w:sz w:val="18"/>
      <w:szCs w:val="18"/>
    </w:rPr>
  </w:style>
  <w:style w:type="paragraph" w:styleId="af1">
    <w:name w:val="index heading"/>
    <w:basedOn w:val="a0"/>
    <w:next w:val="12"/>
    <w:semiHidden/>
    <w:rsid w:val="00243E10"/>
    <w:pPr>
      <w:spacing w:before="240" w:after="120"/>
      <w:jc w:val="center"/>
    </w:pPr>
    <w:rPr>
      <w:rFonts w:ascii="Times New Roman" w:hAnsi="Times New Roman" w:cs="Times New Roman"/>
      <w:b/>
      <w:bCs/>
      <w:sz w:val="26"/>
      <w:szCs w:val="26"/>
    </w:rPr>
  </w:style>
  <w:style w:type="paragraph" w:customStyle="1" w:styleId="Bullets">
    <w:name w:val="Bullets"/>
    <w:basedOn w:val="a0"/>
    <w:rsid w:val="00093358"/>
    <w:pPr>
      <w:numPr>
        <w:numId w:val="5"/>
      </w:numPr>
    </w:pPr>
  </w:style>
  <w:style w:type="paragraph" w:customStyle="1" w:styleId="LVL0">
    <w:name w:val="LVL0"/>
    <w:basedOn w:val="1"/>
    <w:rsid w:val="00440AB8"/>
    <w:pPr>
      <w:numPr>
        <w:numId w:val="0"/>
      </w:numPr>
      <w:spacing w:before="406" w:after="203"/>
    </w:pPr>
  </w:style>
  <w:style w:type="paragraph" w:customStyle="1" w:styleId="Code">
    <w:name w:val="Code"/>
    <w:basedOn w:val="Normal4"/>
    <w:rsid w:val="00E940E2"/>
    <w:rPr>
      <w:rFonts w:ascii="Lucida Console" w:eastAsia="Lucida Console" w:hAnsi="Lucida Console" w:cs="Courier New"/>
      <w:noProof/>
      <w:color w:val="333399"/>
      <w:sz w:val="22"/>
    </w:rPr>
  </w:style>
  <w:style w:type="paragraph" w:customStyle="1" w:styleId="LVL1">
    <w:name w:val="LVL1"/>
    <w:basedOn w:val="LVL0"/>
    <w:next w:val="a0"/>
    <w:rsid w:val="002F4715"/>
    <w:pPr>
      <w:numPr>
        <w:numId w:val="4"/>
      </w:numPr>
      <w:spacing w:beforeLines="0" w:before="0" w:after="50"/>
      <w:outlineLvl w:val="1"/>
    </w:pPr>
    <w:rPr>
      <w:sz w:val="26"/>
      <w:szCs w:val="26"/>
    </w:rPr>
  </w:style>
  <w:style w:type="paragraph" w:customStyle="1" w:styleId="LVL2">
    <w:name w:val="LVL2"/>
    <w:basedOn w:val="LVL1"/>
    <w:next w:val="Normal4"/>
    <w:rsid w:val="0017346A"/>
    <w:pPr>
      <w:numPr>
        <w:ilvl w:val="1"/>
      </w:numPr>
      <w:ind w:left="520" w:firstLine="0"/>
      <w:outlineLvl w:val="2"/>
    </w:pPr>
    <w:rPr>
      <w:sz w:val="24"/>
      <w:szCs w:val="24"/>
    </w:rPr>
  </w:style>
  <w:style w:type="paragraph" w:customStyle="1" w:styleId="title1">
    <w:name w:val="title1"/>
    <w:basedOn w:val="a0"/>
    <w:rsid w:val="00B41F52"/>
  </w:style>
  <w:style w:type="paragraph" w:customStyle="1" w:styleId="Item">
    <w:name w:val="Item"/>
    <w:basedOn w:val="LVL0"/>
    <w:next w:val="a0"/>
    <w:rsid w:val="00D62FCE"/>
    <w:pPr>
      <w:adjustRightInd w:val="0"/>
      <w:spacing w:beforeLines="50" w:before="203" w:line="240" w:lineRule="auto"/>
      <w:ind w:rightChars="100" w:right="220"/>
      <w:outlineLvl w:val="1"/>
    </w:pPr>
    <w:rPr>
      <w:sz w:val="26"/>
      <w:szCs w:val="26"/>
    </w:rPr>
  </w:style>
  <w:style w:type="character" w:styleId="af2">
    <w:name w:val="page number"/>
    <w:basedOn w:val="a1"/>
    <w:rsid w:val="00B04EEC"/>
  </w:style>
  <w:style w:type="paragraph" w:customStyle="1" w:styleId="NormalHeading">
    <w:name w:val="Normal Heading"/>
    <w:basedOn w:val="a0"/>
    <w:next w:val="a0"/>
    <w:rsid w:val="00D62FCE"/>
    <w:rPr>
      <w:rFonts w:ascii="Candara" w:eastAsia="Candara" w:hAnsi="Candara" w:cs="Candara"/>
      <w:b/>
      <w:szCs w:val="26"/>
    </w:rPr>
  </w:style>
  <w:style w:type="character" w:customStyle="1" w:styleId="Normal4Char">
    <w:name w:val="Normal4 Char"/>
    <w:basedOn w:val="a1"/>
    <w:link w:val="Normal4"/>
    <w:rsid w:val="0069408A"/>
    <w:rPr>
      <w:rFonts w:ascii="Calibri" w:eastAsia="Calibri" w:hAnsi="Calibri" w:cs="Calibri"/>
      <w:kern w:val="2"/>
      <w:sz w:val="22"/>
      <w:szCs w:val="22"/>
      <w:lang w:val="en-US" w:eastAsia="zh-TW" w:bidi="ar-SA"/>
    </w:rPr>
  </w:style>
  <w:style w:type="paragraph" w:customStyle="1" w:styleId="35">
    <w:name w:val="無號標題3"/>
    <w:basedOn w:val="31"/>
    <w:rsid w:val="0095268F"/>
    <w:pPr>
      <w:keepNext/>
      <w:numPr>
        <w:ilvl w:val="0"/>
        <w:numId w:val="0"/>
      </w:numPr>
    </w:pPr>
    <w:rPr>
      <w:rFonts w:eastAsia="新細明體"/>
      <w:sz w:val="32"/>
    </w:rPr>
  </w:style>
  <w:style w:type="paragraph" w:customStyle="1" w:styleId="Description">
    <w:name w:val="Description"/>
    <w:basedOn w:val="TableContent-Left"/>
    <w:rsid w:val="006D4B74"/>
    <w:pPr>
      <w:snapToGrid w:val="0"/>
    </w:pPr>
    <w:rPr>
      <w:rFonts w:ascii="Lucida Bright" w:eastAsia="Lucida Bright" w:hAnsi="Lucida Bright" w:cs="Lucida Sans Unicode"/>
      <w:color w:val="333399"/>
      <w:sz w:val="18"/>
      <w:szCs w:val="18"/>
    </w:rPr>
  </w:style>
  <w:style w:type="paragraph" w:customStyle="1" w:styleId="13">
    <w:name w:val="樣式1"/>
    <w:basedOn w:val="a0"/>
    <w:rsid w:val="001F28BF"/>
  </w:style>
  <w:style w:type="paragraph" w:styleId="HTML">
    <w:name w:val="HTML Address"/>
    <w:basedOn w:val="a0"/>
    <w:link w:val="HTML0"/>
    <w:rsid w:val="002B2F13"/>
    <w:rPr>
      <w:i/>
      <w:iCs/>
    </w:rPr>
  </w:style>
  <w:style w:type="paragraph" w:styleId="HTML1">
    <w:name w:val="HTML Preformatted"/>
    <w:basedOn w:val="a0"/>
    <w:link w:val="HTML2"/>
    <w:rsid w:val="002B2F13"/>
    <w:rPr>
      <w:rFonts w:ascii="Courier New" w:hAnsi="Courier New" w:cs="Courier New"/>
      <w:sz w:val="20"/>
      <w:szCs w:val="20"/>
    </w:rPr>
  </w:style>
  <w:style w:type="paragraph" w:styleId="Web">
    <w:name w:val="Normal (Web)"/>
    <w:basedOn w:val="a0"/>
    <w:uiPriority w:val="99"/>
    <w:rsid w:val="002B2F13"/>
    <w:rPr>
      <w:rFonts w:ascii="Times New Roman" w:hAnsi="Times New Roman" w:cs="Times New Roman"/>
      <w:szCs w:val="24"/>
    </w:rPr>
  </w:style>
  <w:style w:type="paragraph" w:styleId="af3">
    <w:name w:val="Normal Indent"/>
    <w:basedOn w:val="a0"/>
    <w:rsid w:val="002B2F13"/>
    <w:pPr>
      <w:ind w:leftChars="200" w:left="480"/>
    </w:pPr>
  </w:style>
  <w:style w:type="paragraph" w:styleId="af4">
    <w:name w:val="Date"/>
    <w:basedOn w:val="a0"/>
    <w:next w:val="a0"/>
    <w:link w:val="af5"/>
    <w:rsid w:val="002B2F13"/>
    <w:pPr>
      <w:jc w:val="right"/>
    </w:pPr>
  </w:style>
  <w:style w:type="paragraph" w:styleId="af6">
    <w:name w:val="macro"/>
    <w:link w:val="af7"/>
    <w:semiHidden/>
    <w:rsid w:val="002B2F13"/>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rPr>
  </w:style>
  <w:style w:type="paragraph" w:styleId="af8">
    <w:name w:val="Body Text"/>
    <w:basedOn w:val="a0"/>
    <w:link w:val="af9"/>
    <w:rsid w:val="002B2F13"/>
    <w:pPr>
      <w:spacing w:after="120"/>
    </w:pPr>
  </w:style>
  <w:style w:type="paragraph" w:styleId="25">
    <w:name w:val="Body Text 2"/>
    <w:basedOn w:val="a0"/>
    <w:link w:val="26"/>
    <w:rsid w:val="002B2F13"/>
    <w:pPr>
      <w:spacing w:after="120" w:line="480" w:lineRule="auto"/>
    </w:pPr>
  </w:style>
  <w:style w:type="paragraph" w:styleId="36">
    <w:name w:val="Body Text 3"/>
    <w:basedOn w:val="a0"/>
    <w:link w:val="37"/>
    <w:rsid w:val="002B2F13"/>
    <w:pPr>
      <w:spacing w:after="120"/>
    </w:pPr>
    <w:rPr>
      <w:sz w:val="16"/>
      <w:szCs w:val="16"/>
    </w:rPr>
  </w:style>
  <w:style w:type="paragraph" w:styleId="afa">
    <w:name w:val="Body Text First Indent"/>
    <w:basedOn w:val="af8"/>
    <w:link w:val="afb"/>
    <w:rsid w:val="002B2F13"/>
    <w:pPr>
      <w:ind w:firstLineChars="100" w:firstLine="210"/>
    </w:pPr>
  </w:style>
  <w:style w:type="paragraph" w:styleId="afc">
    <w:name w:val="Body Text Indent"/>
    <w:basedOn w:val="a0"/>
    <w:link w:val="afd"/>
    <w:rsid w:val="002B2F13"/>
    <w:pPr>
      <w:spacing w:after="120"/>
      <w:ind w:leftChars="200" w:left="480"/>
    </w:pPr>
  </w:style>
  <w:style w:type="paragraph" w:styleId="27">
    <w:name w:val="Body Text First Indent 2"/>
    <w:basedOn w:val="afc"/>
    <w:link w:val="28"/>
    <w:rsid w:val="002B2F13"/>
    <w:pPr>
      <w:ind w:firstLineChars="100" w:firstLine="210"/>
    </w:pPr>
  </w:style>
  <w:style w:type="paragraph" w:styleId="29">
    <w:name w:val="Body Text Indent 2"/>
    <w:basedOn w:val="a0"/>
    <w:link w:val="2a"/>
    <w:rsid w:val="002B2F13"/>
    <w:pPr>
      <w:spacing w:after="120" w:line="480" w:lineRule="auto"/>
      <w:ind w:leftChars="200" w:left="480"/>
    </w:pPr>
  </w:style>
  <w:style w:type="paragraph" w:styleId="38">
    <w:name w:val="Body Text Indent 3"/>
    <w:basedOn w:val="a0"/>
    <w:link w:val="39"/>
    <w:rsid w:val="002B2F13"/>
    <w:pPr>
      <w:spacing w:after="120"/>
      <w:ind w:leftChars="200" w:left="480"/>
    </w:pPr>
    <w:rPr>
      <w:sz w:val="16"/>
      <w:szCs w:val="16"/>
    </w:rPr>
  </w:style>
  <w:style w:type="paragraph" w:styleId="afe">
    <w:name w:val="envelope address"/>
    <w:basedOn w:val="a0"/>
    <w:rsid w:val="002B2F13"/>
    <w:pPr>
      <w:framePr w:w="7920" w:h="1980" w:hRule="exact" w:hSpace="180" w:wrap="auto" w:hAnchor="page" w:xAlign="center" w:yAlign="bottom"/>
      <w:ind w:leftChars="1200" w:left="100"/>
    </w:pPr>
    <w:rPr>
      <w:rFonts w:ascii="Arial" w:hAnsi="Arial" w:cs="Arial"/>
      <w:szCs w:val="24"/>
    </w:rPr>
  </w:style>
  <w:style w:type="paragraph" w:styleId="aff">
    <w:name w:val="table of authorities"/>
    <w:basedOn w:val="a0"/>
    <w:next w:val="a0"/>
    <w:semiHidden/>
    <w:rsid w:val="002B2F13"/>
    <w:pPr>
      <w:ind w:leftChars="200" w:left="480"/>
    </w:pPr>
  </w:style>
  <w:style w:type="paragraph" w:styleId="aff0">
    <w:name w:val="toa heading"/>
    <w:basedOn w:val="a0"/>
    <w:next w:val="a0"/>
    <w:semiHidden/>
    <w:rsid w:val="002B2F13"/>
    <w:pPr>
      <w:spacing w:before="120"/>
    </w:pPr>
    <w:rPr>
      <w:rFonts w:ascii="Arial" w:eastAsia="新細明體" w:hAnsi="Arial" w:cs="Arial"/>
      <w:szCs w:val="24"/>
    </w:rPr>
  </w:style>
  <w:style w:type="paragraph" w:styleId="aff1">
    <w:name w:val="Plain Text"/>
    <w:basedOn w:val="a0"/>
    <w:link w:val="aff2"/>
    <w:rsid w:val="002B2F13"/>
    <w:rPr>
      <w:rFonts w:ascii="細明體" w:eastAsia="細明體" w:hAnsi="Courier New" w:cs="Courier New"/>
      <w:szCs w:val="24"/>
    </w:rPr>
  </w:style>
  <w:style w:type="paragraph" w:styleId="aff3">
    <w:name w:val="Message Header"/>
    <w:basedOn w:val="a0"/>
    <w:link w:val="aff4"/>
    <w:rsid w:val="002B2F13"/>
    <w:pPr>
      <w:pBdr>
        <w:top w:val="single" w:sz="6" w:space="1" w:color="auto"/>
        <w:left w:val="single" w:sz="6" w:space="1" w:color="auto"/>
        <w:bottom w:val="single" w:sz="6" w:space="1" w:color="auto"/>
        <w:right w:val="single" w:sz="6" w:space="1" w:color="auto"/>
      </w:pBdr>
      <w:shd w:val="pct20" w:color="auto" w:fill="auto"/>
      <w:ind w:leftChars="400" w:left="1080" w:hangingChars="400" w:hanging="1080"/>
    </w:pPr>
    <w:rPr>
      <w:rFonts w:ascii="Arial" w:hAnsi="Arial" w:cs="Arial"/>
      <w:szCs w:val="24"/>
    </w:rPr>
  </w:style>
  <w:style w:type="paragraph" w:styleId="aff5">
    <w:name w:val="Subtitle"/>
    <w:basedOn w:val="a0"/>
    <w:link w:val="aff6"/>
    <w:qFormat/>
    <w:rsid w:val="002B2F13"/>
    <w:pPr>
      <w:spacing w:after="60"/>
      <w:jc w:val="center"/>
      <w:outlineLvl w:val="1"/>
    </w:pPr>
    <w:rPr>
      <w:rFonts w:ascii="Arial" w:eastAsia="新細明體" w:hAnsi="Arial" w:cs="Arial"/>
      <w:i/>
      <w:iCs/>
      <w:szCs w:val="24"/>
    </w:rPr>
  </w:style>
  <w:style w:type="paragraph" w:styleId="aff7">
    <w:name w:val="Block Text"/>
    <w:basedOn w:val="a0"/>
    <w:rsid w:val="002B2F13"/>
    <w:pPr>
      <w:spacing w:after="120"/>
      <w:ind w:leftChars="600" w:left="1440" w:rightChars="600" w:right="1440"/>
    </w:pPr>
  </w:style>
  <w:style w:type="paragraph" w:styleId="aff8">
    <w:name w:val="Salutation"/>
    <w:basedOn w:val="a0"/>
    <w:next w:val="a0"/>
    <w:link w:val="aff9"/>
    <w:rsid w:val="002B2F13"/>
  </w:style>
  <w:style w:type="paragraph" w:styleId="affa">
    <w:name w:val="envelope return"/>
    <w:basedOn w:val="a0"/>
    <w:rsid w:val="002B2F13"/>
    <w:rPr>
      <w:rFonts w:ascii="Arial" w:hAnsi="Arial" w:cs="Arial"/>
    </w:rPr>
  </w:style>
  <w:style w:type="paragraph" w:styleId="affb">
    <w:name w:val="List Continue"/>
    <w:basedOn w:val="a0"/>
    <w:rsid w:val="002B2F13"/>
    <w:pPr>
      <w:spacing w:after="120"/>
      <w:ind w:leftChars="200" w:left="480"/>
    </w:pPr>
  </w:style>
  <w:style w:type="paragraph" w:styleId="2b">
    <w:name w:val="List Continue 2"/>
    <w:basedOn w:val="a0"/>
    <w:rsid w:val="002B2F13"/>
    <w:pPr>
      <w:spacing w:after="120"/>
      <w:ind w:leftChars="400" w:left="960"/>
    </w:pPr>
  </w:style>
  <w:style w:type="paragraph" w:styleId="3a">
    <w:name w:val="List Continue 3"/>
    <w:basedOn w:val="a0"/>
    <w:rsid w:val="002B2F13"/>
    <w:pPr>
      <w:spacing w:after="120"/>
      <w:ind w:leftChars="600" w:left="1440"/>
    </w:pPr>
  </w:style>
  <w:style w:type="paragraph" w:styleId="45">
    <w:name w:val="List Continue 4"/>
    <w:basedOn w:val="a0"/>
    <w:rsid w:val="002B2F13"/>
    <w:pPr>
      <w:spacing w:after="120"/>
      <w:ind w:leftChars="800" w:left="1920"/>
    </w:pPr>
  </w:style>
  <w:style w:type="paragraph" w:styleId="55">
    <w:name w:val="List Continue 5"/>
    <w:basedOn w:val="a0"/>
    <w:rsid w:val="002B2F13"/>
    <w:pPr>
      <w:spacing w:after="120"/>
      <w:ind w:leftChars="1000" w:left="2400"/>
    </w:pPr>
  </w:style>
  <w:style w:type="paragraph" w:styleId="affc">
    <w:name w:val="List"/>
    <w:basedOn w:val="a0"/>
    <w:rsid w:val="002B2F13"/>
    <w:pPr>
      <w:ind w:leftChars="200" w:left="100" w:hangingChars="200" w:hanging="200"/>
    </w:pPr>
  </w:style>
  <w:style w:type="paragraph" w:styleId="2c">
    <w:name w:val="List 2"/>
    <w:basedOn w:val="a0"/>
    <w:rsid w:val="002B2F13"/>
    <w:pPr>
      <w:ind w:leftChars="400" w:left="100" w:hangingChars="200" w:hanging="200"/>
    </w:pPr>
  </w:style>
  <w:style w:type="paragraph" w:styleId="3b">
    <w:name w:val="List 3"/>
    <w:basedOn w:val="a0"/>
    <w:rsid w:val="002B2F13"/>
    <w:pPr>
      <w:ind w:leftChars="600" w:left="100" w:hangingChars="200" w:hanging="200"/>
    </w:pPr>
  </w:style>
  <w:style w:type="paragraph" w:styleId="46">
    <w:name w:val="List 4"/>
    <w:basedOn w:val="a0"/>
    <w:rsid w:val="002B2F13"/>
    <w:pPr>
      <w:ind w:leftChars="800" w:left="100" w:hangingChars="200" w:hanging="200"/>
    </w:pPr>
  </w:style>
  <w:style w:type="paragraph" w:styleId="56">
    <w:name w:val="List 5"/>
    <w:basedOn w:val="a0"/>
    <w:rsid w:val="002B2F13"/>
    <w:pPr>
      <w:ind w:leftChars="1000" w:left="100" w:hangingChars="200" w:hanging="200"/>
    </w:pPr>
  </w:style>
  <w:style w:type="paragraph" w:styleId="affd">
    <w:name w:val="List Number"/>
    <w:basedOn w:val="a0"/>
    <w:rsid w:val="002B2F13"/>
    <w:pPr>
      <w:tabs>
        <w:tab w:val="num" w:pos="936"/>
      </w:tabs>
      <w:ind w:left="936" w:hanging="360"/>
    </w:pPr>
  </w:style>
  <w:style w:type="paragraph" w:styleId="2">
    <w:name w:val="List Number 2"/>
    <w:basedOn w:val="a0"/>
    <w:rsid w:val="002B2F13"/>
    <w:pPr>
      <w:numPr>
        <w:numId w:val="6"/>
      </w:numPr>
    </w:pPr>
  </w:style>
  <w:style w:type="paragraph" w:styleId="3">
    <w:name w:val="List Number 3"/>
    <w:basedOn w:val="a0"/>
    <w:rsid w:val="002B2F13"/>
    <w:pPr>
      <w:numPr>
        <w:numId w:val="7"/>
      </w:numPr>
    </w:pPr>
  </w:style>
  <w:style w:type="paragraph" w:styleId="4">
    <w:name w:val="List Number 4"/>
    <w:basedOn w:val="a0"/>
    <w:rsid w:val="002B2F13"/>
    <w:pPr>
      <w:numPr>
        <w:numId w:val="8"/>
      </w:numPr>
    </w:pPr>
  </w:style>
  <w:style w:type="paragraph" w:styleId="5">
    <w:name w:val="List Number 5"/>
    <w:basedOn w:val="a0"/>
    <w:rsid w:val="002B2F13"/>
    <w:pPr>
      <w:numPr>
        <w:numId w:val="9"/>
      </w:numPr>
    </w:pPr>
  </w:style>
  <w:style w:type="paragraph" w:styleId="affe">
    <w:name w:val="endnote text"/>
    <w:basedOn w:val="a0"/>
    <w:link w:val="afff"/>
    <w:semiHidden/>
    <w:rsid w:val="002B2F13"/>
  </w:style>
  <w:style w:type="paragraph" w:styleId="afff0">
    <w:name w:val="Closing"/>
    <w:basedOn w:val="a0"/>
    <w:link w:val="afff1"/>
    <w:rsid w:val="002B2F13"/>
    <w:pPr>
      <w:ind w:leftChars="1800" w:left="100"/>
    </w:pPr>
  </w:style>
  <w:style w:type="paragraph" w:styleId="afff2">
    <w:name w:val="footnote text"/>
    <w:basedOn w:val="a0"/>
    <w:link w:val="afff3"/>
    <w:semiHidden/>
    <w:rsid w:val="002B2F13"/>
    <w:rPr>
      <w:sz w:val="20"/>
      <w:szCs w:val="20"/>
    </w:rPr>
  </w:style>
  <w:style w:type="paragraph" w:styleId="afff4">
    <w:name w:val="annotation text"/>
    <w:basedOn w:val="a0"/>
    <w:link w:val="afff5"/>
    <w:semiHidden/>
    <w:rsid w:val="002B2F13"/>
  </w:style>
  <w:style w:type="paragraph" w:styleId="afff6">
    <w:name w:val="annotation subject"/>
    <w:basedOn w:val="afff4"/>
    <w:next w:val="afff4"/>
    <w:link w:val="afff7"/>
    <w:semiHidden/>
    <w:rsid w:val="002B2F13"/>
    <w:rPr>
      <w:b/>
      <w:bCs/>
    </w:rPr>
  </w:style>
  <w:style w:type="paragraph" w:styleId="afff8">
    <w:name w:val="Note Heading"/>
    <w:basedOn w:val="a0"/>
    <w:next w:val="a0"/>
    <w:link w:val="afff9"/>
    <w:rsid w:val="002B2F13"/>
    <w:pPr>
      <w:jc w:val="center"/>
    </w:pPr>
  </w:style>
  <w:style w:type="paragraph" w:styleId="a">
    <w:name w:val="List Bullet"/>
    <w:basedOn w:val="a0"/>
    <w:rsid w:val="002B2F13"/>
    <w:pPr>
      <w:numPr>
        <w:numId w:val="3"/>
      </w:numPr>
    </w:pPr>
  </w:style>
  <w:style w:type="paragraph" w:styleId="20">
    <w:name w:val="List Bullet 2"/>
    <w:basedOn w:val="a0"/>
    <w:rsid w:val="002B2F13"/>
    <w:pPr>
      <w:numPr>
        <w:numId w:val="10"/>
      </w:numPr>
    </w:pPr>
  </w:style>
  <w:style w:type="paragraph" w:styleId="30">
    <w:name w:val="List Bullet 3"/>
    <w:basedOn w:val="a0"/>
    <w:rsid w:val="002B2F13"/>
    <w:pPr>
      <w:numPr>
        <w:numId w:val="11"/>
      </w:numPr>
    </w:pPr>
  </w:style>
  <w:style w:type="paragraph" w:styleId="40">
    <w:name w:val="List Bullet 4"/>
    <w:basedOn w:val="a0"/>
    <w:rsid w:val="002B2F13"/>
    <w:pPr>
      <w:numPr>
        <w:numId w:val="12"/>
      </w:numPr>
    </w:pPr>
  </w:style>
  <w:style w:type="paragraph" w:styleId="50">
    <w:name w:val="List Bullet 5"/>
    <w:basedOn w:val="a0"/>
    <w:rsid w:val="002B2F13"/>
    <w:pPr>
      <w:numPr>
        <w:numId w:val="13"/>
      </w:numPr>
    </w:pPr>
  </w:style>
  <w:style w:type="paragraph" w:styleId="afffa">
    <w:name w:val="E-mail Signature"/>
    <w:basedOn w:val="a0"/>
    <w:link w:val="afffb"/>
    <w:rsid w:val="002B2F13"/>
  </w:style>
  <w:style w:type="paragraph" w:styleId="afffc">
    <w:name w:val="Title"/>
    <w:basedOn w:val="a0"/>
    <w:link w:val="afffd"/>
    <w:qFormat/>
    <w:rsid w:val="002B2F13"/>
    <w:pPr>
      <w:spacing w:before="240" w:after="60"/>
      <w:jc w:val="center"/>
      <w:outlineLvl w:val="0"/>
    </w:pPr>
    <w:rPr>
      <w:rFonts w:ascii="Arial" w:eastAsia="新細明體" w:hAnsi="Arial" w:cs="Arial"/>
      <w:b/>
      <w:bCs/>
      <w:sz w:val="32"/>
      <w:szCs w:val="32"/>
    </w:rPr>
  </w:style>
  <w:style w:type="paragraph" w:styleId="afffe">
    <w:name w:val="Signature"/>
    <w:basedOn w:val="a0"/>
    <w:link w:val="affff"/>
    <w:rsid w:val="002B2F13"/>
    <w:pPr>
      <w:ind w:leftChars="1800" w:left="100"/>
    </w:pPr>
  </w:style>
  <w:style w:type="character" w:styleId="affff0">
    <w:name w:val="Strong"/>
    <w:basedOn w:val="a1"/>
    <w:qFormat/>
    <w:rsid w:val="00265147"/>
    <w:rPr>
      <w:b/>
      <w:bCs/>
    </w:rPr>
  </w:style>
  <w:style w:type="character" w:customStyle="1" w:styleId="acicollapsed1">
    <w:name w:val="acicollapsed1"/>
    <w:basedOn w:val="a1"/>
    <w:rsid w:val="00CC517B"/>
    <w:rPr>
      <w:vanish/>
      <w:webHidden w:val="0"/>
      <w:specVanish w:val="0"/>
    </w:rPr>
  </w:style>
  <w:style w:type="paragraph" w:customStyle="1" w:styleId="14">
    <w:name w:val="修訂1"/>
    <w:rsid w:val="00727629"/>
    <w:rPr>
      <w:rFonts w:ascii="Lucida Sans Unicode" w:eastAsia="Candara" w:hAnsi="Lucida Sans Unicode" w:cs="Candara"/>
      <w:b/>
      <w:bCs/>
      <w:color w:val="FFFFFF"/>
      <w:kern w:val="2"/>
      <w:szCs w:val="24"/>
    </w:rPr>
  </w:style>
  <w:style w:type="character" w:customStyle="1" w:styleId="32">
    <w:name w:val="標題 3 字元"/>
    <w:basedOn w:val="a1"/>
    <w:link w:val="31"/>
    <w:rsid w:val="0033283C"/>
    <w:rPr>
      <w:rFonts w:ascii="Lucida Sans Unicode" w:eastAsia="Lucida Sans Unicode" w:hAnsi="Lucida Sans Unicode" w:cs="Lucida Sans Unicode"/>
      <w:b/>
      <w:sz w:val="24"/>
      <w:szCs w:val="24"/>
    </w:rPr>
  </w:style>
  <w:style w:type="character" w:customStyle="1" w:styleId="22">
    <w:name w:val="標題 2 字元"/>
    <w:basedOn w:val="a1"/>
    <w:link w:val="21"/>
    <w:rsid w:val="0040777F"/>
    <w:rPr>
      <w:rFonts w:ascii="Lucida Sans Unicode" w:eastAsia="Lucida Sans Unicode" w:hAnsi="Lucida Sans Unicode" w:cs="Lucida Sans Unicode"/>
      <w:b/>
      <w:sz w:val="28"/>
      <w:szCs w:val="26"/>
    </w:rPr>
  </w:style>
  <w:style w:type="character" w:customStyle="1" w:styleId="TableContent-Left0">
    <w:name w:val="TableContent-Left 字元"/>
    <w:link w:val="TableContent-Left"/>
    <w:rsid w:val="00AF6086"/>
    <w:rPr>
      <w:rFonts w:ascii="Georgia" w:eastAsia="Georgia" w:hAnsi="Georgia" w:cs="Candara"/>
      <w:b/>
      <w:color w:val="000000"/>
      <w:kern w:val="2"/>
      <w:szCs w:val="24"/>
    </w:rPr>
  </w:style>
  <w:style w:type="character" w:customStyle="1" w:styleId="TableContent-Centered0">
    <w:name w:val="TableContent-Centered 字元"/>
    <w:link w:val="TableContent-Centered"/>
    <w:rsid w:val="00AF6086"/>
    <w:rPr>
      <w:rFonts w:ascii="Georgia" w:eastAsia="Candara" w:hAnsi="Georgia" w:cs="Candara"/>
      <w:b/>
      <w:color w:val="000000"/>
      <w:kern w:val="2"/>
      <w:szCs w:val="24"/>
    </w:rPr>
  </w:style>
  <w:style w:type="character" w:customStyle="1" w:styleId="10">
    <w:name w:val="標題 1 字元"/>
    <w:basedOn w:val="a1"/>
    <w:link w:val="1"/>
    <w:rsid w:val="00C17415"/>
    <w:rPr>
      <w:rFonts w:ascii="Lucida Sans Unicode" w:eastAsia="Lucida Sans Unicode" w:hAnsi="Lucida Sans Unicode" w:cs="Lucida Sans Unicode"/>
      <w:b/>
      <w:sz w:val="32"/>
      <w:szCs w:val="32"/>
    </w:rPr>
  </w:style>
  <w:style w:type="character" w:customStyle="1" w:styleId="42">
    <w:name w:val="標題 4 字元"/>
    <w:basedOn w:val="a1"/>
    <w:link w:val="41"/>
    <w:rsid w:val="00C17415"/>
    <w:rPr>
      <w:rFonts w:ascii="Lucida Sans Unicode" w:eastAsia="Lucida Sans Unicode" w:hAnsi="Lucida Sans Unicode" w:cs="Lucida Sans Unicode"/>
      <w:b/>
      <w:color w:val="000000"/>
      <w:sz w:val="22"/>
      <w:szCs w:val="22"/>
    </w:rPr>
  </w:style>
  <w:style w:type="character" w:customStyle="1" w:styleId="52">
    <w:name w:val="標題 5 字元"/>
    <w:basedOn w:val="a1"/>
    <w:link w:val="51"/>
    <w:rsid w:val="00C17415"/>
    <w:rPr>
      <w:rFonts w:ascii="Lucida Sans Unicode" w:eastAsia="Lucida Sans Unicode" w:hAnsi="Lucida Sans Unicode" w:cs="Lucida Sans Unicode"/>
      <w:b/>
      <w:color w:val="000000"/>
      <w:sz w:val="22"/>
      <w:szCs w:val="22"/>
    </w:rPr>
  </w:style>
  <w:style w:type="character" w:customStyle="1" w:styleId="60">
    <w:name w:val="標題 6 字元"/>
    <w:basedOn w:val="a1"/>
    <w:link w:val="6"/>
    <w:rsid w:val="00C17415"/>
    <w:rPr>
      <w:rFonts w:ascii="Arial" w:hAnsi="Arial"/>
      <w:kern w:val="2"/>
      <w:sz w:val="36"/>
      <w:szCs w:val="36"/>
    </w:rPr>
  </w:style>
  <w:style w:type="character" w:customStyle="1" w:styleId="70">
    <w:name w:val="標題 7 字元"/>
    <w:basedOn w:val="a1"/>
    <w:link w:val="7"/>
    <w:rsid w:val="00C17415"/>
    <w:rPr>
      <w:rFonts w:ascii="Arial" w:hAnsi="Arial"/>
      <w:b/>
      <w:bCs/>
      <w:kern w:val="2"/>
      <w:sz w:val="36"/>
      <w:szCs w:val="36"/>
    </w:rPr>
  </w:style>
  <w:style w:type="character" w:customStyle="1" w:styleId="80">
    <w:name w:val="標題 8 字元"/>
    <w:basedOn w:val="a1"/>
    <w:link w:val="8"/>
    <w:rsid w:val="00C17415"/>
    <w:rPr>
      <w:rFonts w:ascii="Arial" w:hAnsi="Arial"/>
      <w:kern w:val="2"/>
      <w:sz w:val="36"/>
      <w:szCs w:val="36"/>
    </w:rPr>
  </w:style>
  <w:style w:type="character" w:customStyle="1" w:styleId="90">
    <w:name w:val="標題 9 字元"/>
    <w:basedOn w:val="a1"/>
    <w:link w:val="9"/>
    <w:rsid w:val="00C17415"/>
    <w:rPr>
      <w:rFonts w:ascii="Arial" w:hAnsi="Arial"/>
      <w:kern w:val="2"/>
      <w:sz w:val="36"/>
      <w:szCs w:val="36"/>
    </w:rPr>
  </w:style>
  <w:style w:type="character" w:customStyle="1" w:styleId="a5">
    <w:name w:val="頁首 字元"/>
    <w:basedOn w:val="a1"/>
    <w:link w:val="a4"/>
    <w:rsid w:val="00C17415"/>
    <w:rPr>
      <w:rFonts w:ascii="Georgia" w:eastAsia="Georgia" w:hAnsi="Georgia" w:cs="Calibri"/>
      <w:b/>
      <w:color w:val="333399"/>
      <w:kern w:val="2"/>
      <w:sz w:val="28"/>
      <w:szCs w:val="28"/>
    </w:rPr>
  </w:style>
  <w:style w:type="character" w:customStyle="1" w:styleId="a7">
    <w:name w:val="頁尾 字元"/>
    <w:basedOn w:val="a1"/>
    <w:link w:val="a6"/>
    <w:rsid w:val="00C17415"/>
    <w:rPr>
      <w:rFonts w:ascii="Lucida Sans Unicode" w:eastAsia="Lucida Sans Unicode" w:hAnsi="Lucida Sans Unicode" w:cs="Lucida Sans Unicode"/>
      <w:color w:val="333399"/>
      <w:kern w:val="2"/>
      <w:sz w:val="16"/>
      <w:szCs w:val="16"/>
    </w:rPr>
  </w:style>
  <w:style w:type="character" w:customStyle="1" w:styleId="a9">
    <w:name w:val="註解方塊文字 字元"/>
    <w:basedOn w:val="a1"/>
    <w:link w:val="a8"/>
    <w:semiHidden/>
    <w:rsid w:val="00C17415"/>
    <w:rPr>
      <w:rFonts w:ascii="Arial" w:hAnsi="Arial" w:cs="Calibri"/>
      <w:kern w:val="2"/>
      <w:sz w:val="18"/>
      <w:szCs w:val="18"/>
    </w:rPr>
  </w:style>
  <w:style w:type="character" w:customStyle="1" w:styleId="ac">
    <w:name w:val="文件引導模式 字元"/>
    <w:basedOn w:val="a1"/>
    <w:link w:val="ab"/>
    <w:semiHidden/>
    <w:rsid w:val="00C17415"/>
    <w:rPr>
      <w:rFonts w:ascii="Arial" w:hAnsi="Arial" w:cs="Calibri"/>
      <w:kern w:val="2"/>
      <w:sz w:val="24"/>
      <w:szCs w:val="22"/>
      <w:shd w:val="clear" w:color="auto" w:fill="000080"/>
    </w:rPr>
  </w:style>
  <w:style w:type="character" w:customStyle="1" w:styleId="HTML0">
    <w:name w:val="HTML 位址 字元"/>
    <w:basedOn w:val="a1"/>
    <w:link w:val="HTML"/>
    <w:rsid w:val="00C17415"/>
    <w:rPr>
      <w:rFonts w:ascii="Georgia" w:eastAsia="Georgia" w:hAnsi="Georgia" w:cs="Calibri"/>
      <w:i/>
      <w:iCs/>
      <w:kern w:val="2"/>
      <w:sz w:val="24"/>
      <w:szCs w:val="22"/>
    </w:rPr>
  </w:style>
  <w:style w:type="character" w:customStyle="1" w:styleId="HTML2">
    <w:name w:val="HTML 預設格式 字元"/>
    <w:basedOn w:val="a1"/>
    <w:link w:val="HTML1"/>
    <w:rsid w:val="00C17415"/>
    <w:rPr>
      <w:rFonts w:ascii="Courier New" w:eastAsia="Georgia" w:hAnsi="Courier New" w:cs="Courier New"/>
      <w:kern w:val="2"/>
    </w:rPr>
  </w:style>
  <w:style w:type="character" w:customStyle="1" w:styleId="af5">
    <w:name w:val="日期 字元"/>
    <w:basedOn w:val="a1"/>
    <w:link w:val="af4"/>
    <w:rsid w:val="00C17415"/>
    <w:rPr>
      <w:rFonts w:ascii="Georgia" w:eastAsia="Georgia" w:hAnsi="Georgia" w:cs="Calibri"/>
      <w:kern w:val="2"/>
      <w:sz w:val="24"/>
      <w:szCs w:val="22"/>
    </w:rPr>
  </w:style>
  <w:style w:type="character" w:customStyle="1" w:styleId="af7">
    <w:name w:val="巨集文字 字元"/>
    <w:basedOn w:val="a1"/>
    <w:link w:val="af6"/>
    <w:semiHidden/>
    <w:rsid w:val="00C17415"/>
    <w:rPr>
      <w:rFonts w:ascii="Courier New" w:hAnsi="Courier New" w:cs="Courier New"/>
      <w:kern w:val="2"/>
      <w:sz w:val="24"/>
      <w:szCs w:val="24"/>
    </w:rPr>
  </w:style>
  <w:style w:type="character" w:customStyle="1" w:styleId="af9">
    <w:name w:val="本文 字元"/>
    <w:basedOn w:val="a1"/>
    <w:link w:val="af8"/>
    <w:rsid w:val="00C17415"/>
    <w:rPr>
      <w:rFonts w:ascii="Georgia" w:eastAsia="Georgia" w:hAnsi="Georgia" w:cs="Calibri"/>
      <w:kern w:val="2"/>
      <w:sz w:val="24"/>
      <w:szCs w:val="22"/>
    </w:rPr>
  </w:style>
  <w:style w:type="character" w:customStyle="1" w:styleId="26">
    <w:name w:val="本文 2 字元"/>
    <w:basedOn w:val="a1"/>
    <w:link w:val="25"/>
    <w:rsid w:val="00C17415"/>
    <w:rPr>
      <w:rFonts w:ascii="Georgia" w:eastAsia="Georgia" w:hAnsi="Georgia" w:cs="Calibri"/>
      <w:kern w:val="2"/>
      <w:sz w:val="24"/>
      <w:szCs w:val="22"/>
    </w:rPr>
  </w:style>
  <w:style w:type="character" w:customStyle="1" w:styleId="37">
    <w:name w:val="本文 3 字元"/>
    <w:basedOn w:val="a1"/>
    <w:link w:val="36"/>
    <w:rsid w:val="00C17415"/>
    <w:rPr>
      <w:rFonts w:ascii="Georgia" w:eastAsia="Georgia" w:hAnsi="Georgia" w:cs="Calibri"/>
      <w:kern w:val="2"/>
      <w:sz w:val="16"/>
      <w:szCs w:val="16"/>
    </w:rPr>
  </w:style>
  <w:style w:type="character" w:customStyle="1" w:styleId="afb">
    <w:name w:val="本文第一層縮排 字元"/>
    <w:basedOn w:val="af9"/>
    <w:link w:val="afa"/>
    <w:rsid w:val="00C17415"/>
    <w:rPr>
      <w:rFonts w:ascii="Georgia" w:eastAsia="Georgia" w:hAnsi="Georgia" w:cs="Calibri"/>
      <w:kern w:val="2"/>
      <w:sz w:val="24"/>
      <w:szCs w:val="22"/>
    </w:rPr>
  </w:style>
  <w:style w:type="character" w:customStyle="1" w:styleId="afd">
    <w:name w:val="本文縮排 字元"/>
    <w:basedOn w:val="a1"/>
    <w:link w:val="afc"/>
    <w:rsid w:val="00C17415"/>
    <w:rPr>
      <w:rFonts w:ascii="Georgia" w:eastAsia="Georgia" w:hAnsi="Georgia" w:cs="Calibri"/>
      <w:kern w:val="2"/>
      <w:sz w:val="24"/>
      <w:szCs w:val="22"/>
    </w:rPr>
  </w:style>
  <w:style w:type="character" w:customStyle="1" w:styleId="28">
    <w:name w:val="本文第一層縮排 2 字元"/>
    <w:basedOn w:val="afd"/>
    <w:link w:val="27"/>
    <w:rsid w:val="00C17415"/>
    <w:rPr>
      <w:rFonts w:ascii="Georgia" w:eastAsia="Georgia" w:hAnsi="Georgia" w:cs="Calibri"/>
      <w:kern w:val="2"/>
      <w:sz w:val="24"/>
      <w:szCs w:val="22"/>
    </w:rPr>
  </w:style>
  <w:style w:type="character" w:customStyle="1" w:styleId="2a">
    <w:name w:val="本文縮排 2 字元"/>
    <w:basedOn w:val="a1"/>
    <w:link w:val="29"/>
    <w:rsid w:val="00C17415"/>
    <w:rPr>
      <w:rFonts w:ascii="Georgia" w:eastAsia="Georgia" w:hAnsi="Georgia" w:cs="Calibri"/>
      <w:kern w:val="2"/>
      <w:sz w:val="24"/>
      <w:szCs w:val="22"/>
    </w:rPr>
  </w:style>
  <w:style w:type="character" w:customStyle="1" w:styleId="39">
    <w:name w:val="本文縮排 3 字元"/>
    <w:basedOn w:val="a1"/>
    <w:link w:val="38"/>
    <w:rsid w:val="00C17415"/>
    <w:rPr>
      <w:rFonts w:ascii="Georgia" w:eastAsia="Georgia" w:hAnsi="Georgia" w:cs="Calibri"/>
      <w:kern w:val="2"/>
      <w:sz w:val="16"/>
      <w:szCs w:val="16"/>
    </w:rPr>
  </w:style>
  <w:style w:type="character" w:customStyle="1" w:styleId="aff2">
    <w:name w:val="純文字 字元"/>
    <w:basedOn w:val="a1"/>
    <w:link w:val="aff1"/>
    <w:rsid w:val="00C17415"/>
    <w:rPr>
      <w:rFonts w:ascii="細明體" w:eastAsia="細明體" w:hAnsi="Courier New" w:cs="Courier New"/>
      <w:kern w:val="2"/>
      <w:sz w:val="24"/>
      <w:szCs w:val="24"/>
    </w:rPr>
  </w:style>
  <w:style w:type="character" w:customStyle="1" w:styleId="aff4">
    <w:name w:val="訊息欄位名稱 字元"/>
    <w:basedOn w:val="a1"/>
    <w:link w:val="aff3"/>
    <w:rsid w:val="00C17415"/>
    <w:rPr>
      <w:rFonts w:ascii="Arial" w:eastAsia="Georgia" w:hAnsi="Arial" w:cs="Arial"/>
      <w:kern w:val="2"/>
      <w:sz w:val="24"/>
      <w:szCs w:val="24"/>
      <w:shd w:val="pct20" w:color="auto" w:fill="auto"/>
    </w:rPr>
  </w:style>
  <w:style w:type="character" w:customStyle="1" w:styleId="aff6">
    <w:name w:val="副標題 字元"/>
    <w:basedOn w:val="a1"/>
    <w:link w:val="aff5"/>
    <w:rsid w:val="00C17415"/>
    <w:rPr>
      <w:rFonts w:ascii="Arial" w:hAnsi="Arial" w:cs="Arial"/>
      <w:i/>
      <w:iCs/>
      <w:kern w:val="2"/>
      <w:sz w:val="24"/>
      <w:szCs w:val="24"/>
    </w:rPr>
  </w:style>
  <w:style w:type="character" w:customStyle="1" w:styleId="aff9">
    <w:name w:val="問候 字元"/>
    <w:basedOn w:val="a1"/>
    <w:link w:val="aff8"/>
    <w:rsid w:val="00C17415"/>
    <w:rPr>
      <w:rFonts w:ascii="Georgia" w:eastAsia="Georgia" w:hAnsi="Georgia" w:cs="Calibri"/>
      <w:kern w:val="2"/>
      <w:sz w:val="24"/>
      <w:szCs w:val="22"/>
    </w:rPr>
  </w:style>
  <w:style w:type="character" w:customStyle="1" w:styleId="afff">
    <w:name w:val="章節附註文字 字元"/>
    <w:basedOn w:val="a1"/>
    <w:link w:val="affe"/>
    <w:semiHidden/>
    <w:rsid w:val="00C17415"/>
    <w:rPr>
      <w:rFonts w:ascii="Georgia" w:eastAsia="Georgia" w:hAnsi="Georgia" w:cs="Calibri"/>
      <w:kern w:val="2"/>
      <w:sz w:val="24"/>
      <w:szCs w:val="22"/>
    </w:rPr>
  </w:style>
  <w:style w:type="character" w:customStyle="1" w:styleId="afff1">
    <w:name w:val="結語 字元"/>
    <w:basedOn w:val="a1"/>
    <w:link w:val="afff0"/>
    <w:rsid w:val="00C17415"/>
    <w:rPr>
      <w:rFonts w:ascii="Georgia" w:eastAsia="Georgia" w:hAnsi="Georgia" w:cs="Calibri"/>
      <w:kern w:val="2"/>
      <w:sz w:val="24"/>
      <w:szCs w:val="22"/>
    </w:rPr>
  </w:style>
  <w:style w:type="character" w:customStyle="1" w:styleId="afff3">
    <w:name w:val="註腳文字 字元"/>
    <w:basedOn w:val="a1"/>
    <w:link w:val="afff2"/>
    <w:semiHidden/>
    <w:rsid w:val="00C17415"/>
    <w:rPr>
      <w:rFonts w:ascii="Georgia" w:eastAsia="Georgia" w:hAnsi="Georgia" w:cs="Calibri"/>
      <w:kern w:val="2"/>
    </w:rPr>
  </w:style>
  <w:style w:type="character" w:customStyle="1" w:styleId="afff5">
    <w:name w:val="註解文字 字元"/>
    <w:basedOn w:val="a1"/>
    <w:link w:val="afff4"/>
    <w:semiHidden/>
    <w:rsid w:val="00C17415"/>
    <w:rPr>
      <w:rFonts w:ascii="Georgia" w:eastAsia="Georgia" w:hAnsi="Georgia" w:cs="Calibri"/>
      <w:kern w:val="2"/>
      <w:sz w:val="24"/>
      <w:szCs w:val="22"/>
    </w:rPr>
  </w:style>
  <w:style w:type="character" w:customStyle="1" w:styleId="afff7">
    <w:name w:val="註解主旨 字元"/>
    <w:basedOn w:val="afff5"/>
    <w:link w:val="afff6"/>
    <w:semiHidden/>
    <w:rsid w:val="00C17415"/>
    <w:rPr>
      <w:rFonts w:ascii="Georgia" w:eastAsia="Georgia" w:hAnsi="Georgia" w:cs="Calibri"/>
      <w:b/>
      <w:bCs/>
      <w:kern w:val="2"/>
      <w:sz w:val="24"/>
      <w:szCs w:val="22"/>
    </w:rPr>
  </w:style>
  <w:style w:type="character" w:customStyle="1" w:styleId="afff9">
    <w:name w:val="註釋標題 字元"/>
    <w:basedOn w:val="a1"/>
    <w:link w:val="afff8"/>
    <w:rsid w:val="00C17415"/>
    <w:rPr>
      <w:rFonts w:ascii="Georgia" w:eastAsia="Georgia" w:hAnsi="Georgia" w:cs="Calibri"/>
      <w:kern w:val="2"/>
      <w:sz w:val="24"/>
      <w:szCs w:val="22"/>
    </w:rPr>
  </w:style>
  <w:style w:type="character" w:customStyle="1" w:styleId="afffb">
    <w:name w:val="電子郵件簽名 字元"/>
    <w:basedOn w:val="a1"/>
    <w:link w:val="afffa"/>
    <w:rsid w:val="00C17415"/>
    <w:rPr>
      <w:rFonts w:ascii="Georgia" w:eastAsia="Georgia" w:hAnsi="Georgia" w:cs="Calibri"/>
      <w:kern w:val="2"/>
      <w:sz w:val="24"/>
      <w:szCs w:val="22"/>
    </w:rPr>
  </w:style>
  <w:style w:type="character" w:customStyle="1" w:styleId="afffd">
    <w:name w:val="標題 字元"/>
    <w:basedOn w:val="a1"/>
    <w:link w:val="afffc"/>
    <w:rsid w:val="00C17415"/>
    <w:rPr>
      <w:rFonts w:ascii="Arial" w:hAnsi="Arial" w:cs="Arial"/>
      <w:b/>
      <w:bCs/>
      <w:kern w:val="2"/>
      <w:sz w:val="32"/>
      <w:szCs w:val="32"/>
    </w:rPr>
  </w:style>
  <w:style w:type="character" w:customStyle="1" w:styleId="affff">
    <w:name w:val="簽名 字元"/>
    <w:basedOn w:val="a1"/>
    <w:link w:val="afffe"/>
    <w:rsid w:val="00C17415"/>
    <w:rPr>
      <w:rFonts w:ascii="Georgia" w:eastAsia="Georgia" w:hAnsi="Georgia" w:cs="Calibri"/>
      <w:kern w:val="2"/>
      <w:sz w:val="24"/>
      <w:szCs w:val="22"/>
    </w:rPr>
  </w:style>
  <w:style w:type="character" w:styleId="affff1">
    <w:name w:val="annotation reference"/>
    <w:rsid w:val="00C17415"/>
    <w:rPr>
      <w:sz w:val="18"/>
      <w:szCs w:val="18"/>
    </w:rPr>
  </w:style>
  <w:style w:type="paragraph" w:styleId="affff2">
    <w:name w:val="Revision"/>
    <w:hidden/>
    <w:uiPriority w:val="99"/>
    <w:semiHidden/>
    <w:rsid w:val="00C17415"/>
    <w:rPr>
      <w:rFonts w:ascii="Georgia" w:eastAsia="Georgia" w:hAnsi="Georgia" w:cs="Calibri"/>
      <w:kern w:val="2"/>
      <w:sz w:val="24"/>
      <w:szCs w:val="22"/>
    </w:rPr>
  </w:style>
  <w:style w:type="character" w:styleId="affff3">
    <w:name w:val="FollowedHyperlink"/>
    <w:basedOn w:val="a1"/>
    <w:uiPriority w:val="99"/>
    <w:unhideWhenUsed/>
    <w:rsid w:val="00C17415"/>
    <w:rPr>
      <w:color w:val="800080" w:themeColor="followedHyperlink"/>
      <w:u w:val="single"/>
    </w:rPr>
  </w:style>
  <w:style w:type="paragraph" w:styleId="affff4">
    <w:name w:val="List Paragraph"/>
    <w:basedOn w:val="a0"/>
    <w:uiPriority w:val="34"/>
    <w:qFormat/>
    <w:rsid w:val="007D2C6A"/>
    <w:pPr>
      <w:ind w:leftChars="200" w:left="480"/>
    </w:pPr>
  </w:style>
  <w:style w:type="character" w:customStyle="1" w:styleId="af">
    <w:name w:val="標號 字元"/>
    <w:link w:val="ae"/>
    <w:rsid w:val="0093661E"/>
    <w:rPr>
      <w:rFonts w:ascii="Lucida Sans Unicode" w:eastAsia="Lucida Sans Unicode" w:hAnsi="Lucida Sans Unicode" w:cs="Lucida Sans Unicode"/>
      <w:b/>
      <w:kern w:val="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Followed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266378"/>
    <w:pPr>
      <w:widowControl w:val="0"/>
      <w:snapToGrid w:val="0"/>
      <w:spacing w:line="360" w:lineRule="auto"/>
    </w:pPr>
    <w:rPr>
      <w:rFonts w:ascii="Georgia" w:eastAsia="Georgia" w:hAnsi="Georgia" w:cs="Calibri"/>
      <w:kern w:val="2"/>
      <w:sz w:val="24"/>
      <w:szCs w:val="22"/>
    </w:rPr>
  </w:style>
  <w:style w:type="paragraph" w:styleId="1">
    <w:name w:val="heading 1"/>
    <w:basedOn w:val="a0"/>
    <w:next w:val="a0"/>
    <w:link w:val="10"/>
    <w:qFormat/>
    <w:rsid w:val="000F42B8"/>
    <w:pPr>
      <w:widowControl/>
      <w:numPr>
        <w:numId w:val="2"/>
      </w:numPr>
      <w:spacing w:beforeLines="100" w:before="100" w:afterLines="50" w:after="50"/>
      <w:outlineLvl w:val="0"/>
    </w:pPr>
    <w:rPr>
      <w:rFonts w:ascii="Lucida Sans Unicode" w:eastAsia="Lucida Sans Unicode" w:hAnsi="Lucida Sans Unicode" w:cs="Lucida Sans Unicode"/>
      <w:b/>
      <w:kern w:val="0"/>
      <w:sz w:val="32"/>
      <w:szCs w:val="32"/>
    </w:rPr>
  </w:style>
  <w:style w:type="paragraph" w:styleId="21">
    <w:name w:val="heading 2"/>
    <w:basedOn w:val="1"/>
    <w:next w:val="a0"/>
    <w:link w:val="22"/>
    <w:qFormat/>
    <w:rsid w:val="000F42B8"/>
    <w:pPr>
      <w:numPr>
        <w:ilvl w:val="1"/>
      </w:numPr>
      <w:adjustRightInd w:val="0"/>
      <w:spacing w:beforeLines="50" w:before="50" w:afterLines="0" w:after="0"/>
      <w:outlineLvl w:val="1"/>
    </w:pPr>
    <w:rPr>
      <w:sz w:val="28"/>
      <w:szCs w:val="26"/>
    </w:rPr>
  </w:style>
  <w:style w:type="paragraph" w:styleId="31">
    <w:name w:val="heading 3"/>
    <w:basedOn w:val="21"/>
    <w:next w:val="a0"/>
    <w:link w:val="32"/>
    <w:qFormat/>
    <w:rsid w:val="008973D6"/>
    <w:pPr>
      <w:numPr>
        <w:ilvl w:val="2"/>
      </w:numPr>
      <w:outlineLvl w:val="2"/>
    </w:pPr>
    <w:rPr>
      <w:sz w:val="24"/>
      <w:szCs w:val="24"/>
    </w:rPr>
  </w:style>
  <w:style w:type="paragraph" w:styleId="41">
    <w:name w:val="heading 4"/>
    <w:basedOn w:val="31"/>
    <w:next w:val="Normal4"/>
    <w:link w:val="42"/>
    <w:qFormat/>
    <w:rsid w:val="008973D6"/>
    <w:pPr>
      <w:numPr>
        <w:ilvl w:val="3"/>
      </w:numPr>
      <w:spacing w:beforeLines="0" w:before="0"/>
      <w:outlineLvl w:val="3"/>
    </w:pPr>
    <w:rPr>
      <w:color w:val="000000"/>
      <w:sz w:val="22"/>
      <w:szCs w:val="22"/>
    </w:rPr>
  </w:style>
  <w:style w:type="paragraph" w:styleId="51">
    <w:name w:val="heading 5"/>
    <w:basedOn w:val="41"/>
    <w:next w:val="Normal4"/>
    <w:link w:val="52"/>
    <w:qFormat/>
    <w:rsid w:val="008973D6"/>
    <w:pPr>
      <w:numPr>
        <w:ilvl w:val="4"/>
      </w:numPr>
      <w:autoSpaceDE w:val="0"/>
      <w:autoSpaceDN w:val="0"/>
      <w:outlineLvl w:val="4"/>
    </w:pPr>
  </w:style>
  <w:style w:type="paragraph" w:styleId="6">
    <w:name w:val="heading 6"/>
    <w:basedOn w:val="a0"/>
    <w:next w:val="a0"/>
    <w:link w:val="60"/>
    <w:qFormat/>
    <w:rsid w:val="002B2F13"/>
    <w:pPr>
      <w:keepNext/>
      <w:spacing w:line="720" w:lineRule="auto"/>
      <w:ind w:leftChars="200" w:left="200"/>
      <w:outlineLvl w:val="5"/>
    </w:pPr>
    <w:rPr>
      <w:rFonts w:ascii="Arial" w:eastAsia="新細明體" w:hAnsi="Arial" w:cs="Times New Roman"/>
      <w:sz w:val="36"/>
      <w:szCs w:val="36"/>
    </w:rPr>
  </w:style>
  <w:style w:type="paragraph" w:styleId="7">
    <w:name w:val="heading 7"/>
    <w:basedOn w:val="a0"/>
    <w:next w:val="a0"/>
    <w:link w:val="70"/>
    <w:qFormat/>
    <w:rsid w:val="002B2F13"/>
    <w:pPr>
      <w:keepNext/>
      <w:spacing w:line="720" w:lineRule="auto"/>
      <w:ind w:leftChars="400" w:left="400"/>
      <w:outlineLvl w:val="6"/>
    </w:pPr>
    <w:rPr>
      <w:rFonts w:ascii="Arial" w:eastAsia="新細明體" w:hAnsi="Arial" w:cs="Times New Roman"/>
      <w:b/>
      <w:bCs/>
      <w:sz w:val="36"/>
      <w:szCs w:val="36"/>
    </w:rPr>
  </w:style>
  <w:style w:type="paragraph" w:styleId="8">
    <w:name w:val="heading 8"/>
    <w:basedOn w:val="a0"/>
    <w:next w:val="a0"/>
    <w:link w:val="80"/>
    <w:qFormat/>
    <w:rsid w:val="002B2F13"/>
    <w:pPr>
      <w:keepNext/>
      <w:spacing w:line="720" w:lineRule="auto"/>
      <w:ind w:leftChars="400" w:left="400"/>
      <w:outlineLvl w:val="7"/>
    </w:pPr>
    <w:rPr>
      <w:rFonts w:ascii="Arial" w:eastAsia="新細明體" w:hAnsi="Arial" w:cs="Times New Roman"/>
      <w:sz w:val="36"/>
      <w:szCs w:val="36"/>
    </w:rPr>
  </w:style>
  <w:style w:type="paragraph" w:styleId="9">
    <w:name w:val="heading 9"/>
    <w:basedOn w:val="a0"/>
    <w:next w:val="a0"/>
    <w:link w:val="90"/>
    <w:qFormat/>
    <w:rsid w:val="002B2F13"/>
    <w:pPr>
      <w:keepNext/>
      <w:spacing w:line="720" w:lineRule="auto"/>
      <w:ind w:leftChars="400" w:left="400"/>
      <w:outlineLvl w:val="8"/>
    </w:pPr>
    <w:rPr>
      <w:rFonts w:ascii="Arial" w:eastAsia="新細明體" w:hAnsi="Arial" w:cs="Times New Roman"/>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Index">
    <w:name w:val="Index"/>
    <w:basedOn w:val="a0"/>
    <w:rsid w:val="00C97E90"/>
    <w:pPr>
      <w:jc w:val="right"/>
    </w:pPr>
    <w:rPr>
      <w:b/>
      <w:color w:val="333399"/>
      <w:sz w:val="32"/>
      <w:szCs w:val="32"/>
    </w:rPr>
  </w:style>
  <w:style w:type="paragraph" w:customStyle="1" w:styleId="Procedure">
    <w:name w:val="Procedure"/>
    <w:basedOn w:val="a0"/>
    <w:rsid w:val="002B0DBC"/>
    <w:pPr>
      <w:numPr>
        <w:numId w:val="14"/>
      </w:numPr>
      <w:spacing w:before="60" w:after="60"/>
    </w:pPr>
    <w:rPr>
      <w:rFonts w:ascii="Consolas" w:eastAsia="Consolas" w:hAnsi="Consolas" w:cs="Consolas"/>
    </w:rPr>
  </w:style>
  <w:style w:type="paragraph" w:styleId="a4">
    <w:name w:val="header"/>
    <w:basedOn w:val="a0"/>
    <w:next w:val="a0"/>
    <w:link w:val="a5"/>
    <w:rsid w:val="005C595A"/>
    <w:pPr>
      <w:tabs>
        <w:tab w:val="center" w:pos="4153"/>
        <w:tab w:val="right" w:pos="8306"/>
      </w:tabs>
      <w:spacing w:line="240" w:lineRule="auto"/>
    </w:pPr>
    <w:rPr>
      <w:b/>
      <w:color w:val="333399"/>
      <w:sz w:val="28"/>
      <w:szCs w:val="28"/>
    </w:rPr>
  </w:style>
  <w:style w:type="paragraph" w:styleId="a6">
    <w:name w:val="footer"/>
    <w:basedOn w:val="a0"/>
    <w:link w:val="a7"/>
    <w:rsid w:val="005C595A"/>
    <w:pPr>
      <w:tabs>
        <w:tab w:val="center" w:pos="4153"/>
        <w:tab w:val="right" w:pos="8306"/>
      </w:tabs>
      <w:spacing w:line="240" w:lineRule="auto"/>
    </w:pPr>
    <w:rPr>
      <w:rFonts w:ascii="Lucida Sans Unicode" w:eastAsia="Lucida Sans Unicode" w:hAnsi="Lucida Sans Unicode" w:cs="Lucida Sans Unicode"/>
      <w:color w:val="333399"/>
      <w:sz w:val="16"/>
      <w:szCs w:val="16"/>
    </w:rPr>
  </w:style>
  <w:style w:type="paragraph" w:styleId="a8">
    <w:name w:val="Balloon Text"/>
    <w:basedOn w:val="a0"/>
    <w:link w:val="a9"/>
    <w:semiHidden/>
    <w:rsid w:val="00F844F7"/>
    <w:rPr>
      <w:rFonts w:ascii="Arial" w:eastAsia="新細明體" w:hAnsi="Arial"/>
      <w:sz w:val="18"/>
      <w:szCs w:val="18"/>
    </w:rPr>
  </w:style>
  <w:style w:type="paragraph" w:customStyle="1" w:styleId="Lists">
    <w:name w:val="Lists"/>
    <w:basedOn w:val="a0"/>
    <w:rsid w:val="002B0DBC"/>
    <w:pPr>
      <w:numPr>
        <w:numId w:val="1"/>
      </w:numPr>
    </w:pPr>
  </w:style>
  <w:style w:type="character" w:customStyle="1" w:styleId="DocumentTitle">
    <w:name w:val="Document Title"/>
    <w:rsid w:val="005D08C9"/>
    <w:rPr>
      <w:rFonts w:ascii="Candara" w:hAnsi="Candara" w:cs="Candara"/>
      <w:b/>
      <w:color w:val="FFFFFF"/>
      <w:sz w:val="72"/>
      <w:szCs w:val="56"/>
      <w:effect w:val="none"/>
    </w:rPr>
  </w:style>
  <w:style w:type="paragraph" w:styleId="11">
    <w:name w:val="toc 1"/>
    <w:basedOn w:val="a0"/>
    <w:next w:val="a0"/>
    <w:autoRedefine/>
    <w:uiPriority w:val="39"/>
    <w:rsid w:val="0017346A"/>
    <w:pPr>
      <w:tabs>
        <w:tab w:val="left" w:pos="480"/>
        <w:tab w:val="right" w:leader="dot" w:pos="10232"/>
      </w:tabs>
      <w:spacing w:before="120" w:after="120"/>
    </w:pPr>
    <w:rPr>
      <w:rFonts w:ascii="Times New Roman" w:hAnsi="Times New Roman"/>
      <w:b/>
      <w:bCs/>
      <w:caps/>
      <w:sz w:val="20"/>
      <w:szCs w:val="20"/>
    </w:rPr>
  </w:style>
  <w:style w:type="character" w:styleId="aa">
    <w:name w:val="Hyperlink"/>
    <w:basedOn w:val="a1"/>
    <w:uiPriority w:val="99"/>
    <w:rsid w:val="00384DB8"/>
    <w:rPr>
      <w:rFonts w:ascii="Georgia" w:hAnsi="Georgia" w:cs="Candara"/>
      <w:color w:val="0000FF"/>
      <w:sz w:val="20"/>
      <w:szCs w:val="20"/>
      <w:u w:val="single"/>
    </w:rPr>
  </w:style>
  <w:style w:type="paragraph" w:styleId="ab">
    <w:name w:val="Document Map"/>
    <w:basedOn w:val="a0"/>
    <w:link w:val="ac"/>
    <w:semiHidden/>
    <w:rsid w:val="00F844F7"/>
    <w:pPr>
      <w:shd w:val="clear" w:color="auto" w:fill="000080"/>
    </w:pPr>
    <w:rPr>
      <w:rFonts w:ascii="Arial" w:eastAsia="新細明體" w:hAnsi="Arial"/>
    </w:rPr>
  </w:style>
  <w:style w:type="table" w:styleId="ad">
    <w:name w:val="Table Grid"/>
    <w:basedOn w:val="a2"/>
    <w:rsid w:val="00E940E2"/>
    <w:pPr>
      <w:widowControl w:val="0"/>
      <w:adjustRightInd w:val="0"/>
      <w:textAlignment w:val="baseline"/>
    </w:pPr>
    <w:rPr>
      <w:rFonts w:ascii="Georgia" w:eastAsia="Georgia" w:hAnsi="Georgia" w:cs="Candar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Centered">
    <w:name w:val="TableContent-Centered"/>
    <w:link w:val="TableContent-Centered0"/>
    <w:rsid w:val="00425A85"/>
    <w:pPr>
      <w:widowControl w:val="0"/>
      <w:adjustRightInd w:val="0"/>
      <w:spacing w:before="120" w:after="120" w:line="0" w:lineRule="atLeast"/>
      <w:jc w:val="center"/>
      <w:textAlignment w:val="baseline"/>
    </w:pPr>
    <w:rPr>
      <w:rFonts w:ascii="Georgia" w:eastAsia="Candara" w:hAnsi="Georgia" w:cs="Candara"/>
      <w:b/>
      <w:color w:val="000000"/>
      <w:kern w:val="2"/>
      <w:szCs w:val="24"/>
    </w:rPr>
  </w:style>
  <w:style w:type="paragraph" w:customStyle="1" w:styleId="TableContent-Left">
    <w:name w:val="TableContent-Left"/>
    <w:basedOn w:val="TableContent-Centered"/>
    <w:link w:val="TableContent-Left0"/>
    <w:rsid w:val="00425A85"/>
    <w:pPr>
      <w:jc w:val="left"/>
    </w:pPr>
    <w:rPr>
      <w:rFonts w:eastAsia="Georgia"/>
    </w:rPr>
  </w:style>
  <w:style w:type="paragraph" w:customStyle="1" w:styleId="TableContent-Right">
    <w:name w:val="TableContent-Right"/>
    <w:basedOn w:val="TableContent-Centered"/>
    <w:rsid w:val="00064BA5"/>
    <w:pPr>
      <w:jc w:val="right"/>
    </w:pPr>
  </w:style>
  <w:style w:type="paragraph" w:styleId="ae">
    <w:name w:val="caption"/>
    <w:basedOn w:val="a0"/>
    <w:next w:val="a0"/>
    <w:link w:val="af"/>
    <w:qFormat/>
    <w:rsid w:val="001C355F"/>
    <w:rPr>
      <w:rFonts w:ascii="Lucida Sans Unicode" w:eastAsia="Lucida Sans Unicode" w:hAnsi="Lucida Sans Unicode" w:cs="Lucida Sans Unicode"/>
      <w:b/>
      <w:sz w:val="20"/>
      <w:szCs w:val="20"/>
    </w:rPr>
  </w:style>
  <w:style w:type="paragraph" w:styleId="23">
    <w:name w:val="toc 2"/>
    <w:basedOn w:val="a0"/>
    <w:next w:val="a0"/>
    <w:autoRedefine/>
    <w:uiPriority w:val="39"/>
    <w:rsid w:val="00990184"/>
    <w:pPr>
      <w:ind w:left="240"/>
    </w:pPr>
    <w:rPr>
      <w:rFonts w:ascii="Times New Roman" w:hAnsi="Times New Roman"/>
      <w:smallCaps/>
      <w:sz w:val="20"/>
      <w:szCs w:val="20"/>
    </w:rPr>
  </w:style>
  <w:style w:type="paragraph" w:styleId="33">
    <w:name w:val="toc 3"/>
    <w:basedOn w:val="a0"/>
    <w:next w:val="a0"/>
    <w:autoRedefine/>
    <w:uiPriority w:val="39"/>
    <w:rsid w:val="0091726F"/>
    <w:pPr>
      <w:ind w:left="480"/>
    </w:pPr>
    <w:rPr>
      <w:rFonts w:ascii="Times New Roman" w:hAnsi="Times New Roman"/>
      <w:i/>
      <w:iCs/>
      <w:sz w:val="20"/>
      <w:szCs w:val="20"/>
    </w:rPr>
  </w:style>
  <w:style w:type="paragraph" w:styleId="43">
    <w:name w:val="toc 4"/>
    <w:basedOn w:val="a0"/>
    <w:next w:val="a0"/>
    <w:autoRedefine/>
    <w:semiHidden/>
    <w:rsid w:val="0091726F"/>
    <w:pPr>
      <w:ind w:left="720"/>
    </w:pPr>
    <w:rPr>
      <w:rFonts w:ascii="Times New Roman" w:hAnsi="Times New Roman"/>
      <w:sz w:val="18"/>
      <w:szCs w:val="18"/>
    </w:rPr>
  </w:style>
  <w:style w:type="paragraph" w:styleId="53">
    <w:name w:val="toc 5"/>
    <w:basedOn w:val="a0"/>
    <w:next w:val="a0"/>
    <w:autoRedefine/>
    <w:semiHidden/>
    <w:rsid w:val="0091726F"/>
    <w:pPr>
      <w:ind w:left="960"/>
    </w:pPr>
    <w:rPr>
      <w:rFonts w:ascii="Times New Roman" w:hAnsi="Times New Roman"/>
      <w:sz w:val="18"/>
      <w:szCs w:val="18"/>
    </w:rPr>
  </w:style>
  <w:style w:type="paragraph" w:styleId="61">
    <w:name w:val="toc 6"/>
    <w:basedOn w:val="a0"/>
    <w:next w:val="a0"/>
    <w:autoRedefine/>
    <w:semiHidden/>
    <w:rsid w:val="0091726F"/>
    <w:pPr>
      <w:ind w:left="1200"/>
    </w:pPr>
    <w:rPr>
      <w:rFonts w:ascii="Times New Roman" w:hAnsi="Times New Roman"/>
      <w:sz w:val="18"/>
      <w:szCs w:val="18"/>
    </w:rPr>
  </w:style>
  <w:style w:type="paragraph" w:styleId="71">
    <w:name w:val="toc 7"/>
    <w:basedOn w:val="a0"/>
    <w:next w:val="a0"/>
    <w:autoRedefine/>
    <w:semiHidden/>
    <w:rsid w:val="0091726F"/>
    <w:pPr>
      <w:ind w:left="1440"/>
    </w:pPr>
    <w:rPr>
      <w:rFonts w:ascii="Times New Roman" w:hAnsi="Times New Roman"/>
      <w:sz w:val="18"/>
      <w:szCs w:val="18"/>
    </w:rPr>
  </w:style>
  <w:style w:type="paragraph" w:styleId="81">
    <w:name w:val="toc 8"/>
    <w:basedOn w:val="a0"/>
    <w:next w:val="a0"/>
    <w:autoRedefine/>
    <w:semiHidden/>
    <w:rsid w:val="0091726F"/>
    <w:pPr>
      <w:ind w:left="1680"/>
    </w:pPr>
    <w:rPr>
      <w:rFonts w:ascii="Times New Roman" w:hAnsi="Times New Roman"/>
      <w:sz w:val="18"/>
      <w:szCs w:val="18"/>
    </w:rPr>
  </w:style>
  <w:style w:type="paragraph" w:styleId="91">
    <w:name w:val="toc 9"/>
    <w:basedOn w:val="a0"/>
    <w:next w:val="a0"/>
    <w:autoRedefine/>
    <w:semiHidden/>
    <w:rsid w:val="0091726F"/>
    <w:pPr>
      <w:ind w:left="1920"/>
    </w:pPr>
    <w:rPr>
      <w:rFonts w:ascii="Times New Roman" w:hAnsi="Times New Roman"/>
      <w:sz w:val="18"/>
      <w:szCs w:val="18"/>
    </w:rPr>
  </w:style>
  <w:style w:type="paragraph" w:customStyle="1" w:styleId="Normal4">
    <w:name w:val="Normal4"/>
    <w:basedOn w:val="a0"/>
    <w:link w:val="Normal4Char"/>
    <w:rsid w:val="00C616B2"/>
    <w:pPr>
      <w:ind w:leftChars="250" w:left="250"/>
    </w:pPr>
  </w:style>
  <w:style w:type="paragraph" w:styleId="af0">
    <w:name w:val="table of figures"/>
    <w:basedOn w:val="a0"/>
    <w:next w:val="a0"/>
    <w:autoRedefine/>
    <w:uiPriority w:val="99"/>
    <w:rsid w:val="00597528"/>
    <w:pPr>
      <w:ind w:left="440" w:hanging="440"/>
    </w:pPr>
    <w:rPr>
      <w:rFonts w:ascii="Times New Roman" w:hAnsi="Times New Roman" w:cs="Times New Roman"/>
      <w:smallCaps/>
      <w:sz w:val="20"/>
      <w:szCs w:val="20"/>
    </w:rPr>
  </w:style>
  <w:style w:type="paragraph" w:styleId="12">
    <w:name w:val="index 1"/>
    <w:basedOn w:val="a0"/>
    <w:next w:val="a0"/>
    <w:autoRedefine/>
    <w:semiHidden/>
    <w:rsid w:val="00243E10"/>
    <w:pPr>
      <w:ind w:left="220" w:hanging="220"/>
    </w:pPr>
    <w:rPr>
      <w:rFonts w:ascii="Times New Roman" w:hAnsi="Times New Roman" w:cs="Times New Roman"/>
      <w:sz w:val="18"/>
      <w:szCs w:val="18"/>
    </w:rPr>
  </w:style>
  <w:style w:type="paragraph" w:styleId="24">
    <w:name w:val="index 2"/>
    <w:basedOn w:val="a0"/>
    <w:next w:val="a0"/>
    <w:autoRedefine/>
    <w:semiHidden/>
    <w:rsid w:val="00243E10"/>
    <w:pPr>
      <w:ind w:left="440" w:hanging="220"/>
    </w:pPr>
    <w:rPr>
      <w:rFonts w:ascii="Times New Roman" w:hAnsi="Times New Roman" w:cs="Times New Roman"/>
      <w:sz w:val="18"/>
      <w:szCs w:val="18"/>
    </w:rPr>
  </w:style>
  <w:style w:type="paragraph" w:styleId="34">
    <w:name w:val="index 3"/>
    <w:basedOn w:val="a0"/>
    <w:next w:val="a0"/>
    <w:autoRedefine/>
    <w:semiHidden/>
    <w:rsid w:val="00243E10"/>
    <w:pPr>
      <w:ind w:left="660" w:hanging="220"/>
    </w:pPr>
    <w:rPr>
      <w:rFonts w:ascii="Times New Roman" w:hAnsi="Times New Roman" w:cs="Times New Roman"/>
      <w:sz w:val="18"/>
      <w:szCs w:val="18"/>
    </w:rPr>
  </w:style>
  <w:style w:type="paragraph" w:styleId="44">
    <w:name w:val="index 4"/>
    <w:basedOn w:val="a0"/>
    <w:next w:val="a0"/>
    <w:autoRedefine/>
    <w:semiHidden/>
    <w:rsid w:val="00243E10"/>
    <w:pPr>
      <w:ind w:left="880" w:hanging="220"/>
    </w:pPr>
    <w:rPr>
      <w:rFonts w:ascii="Times New Roman" w:hAnsi="Times New Roman" w:cs="Times New Roman"/>
      <w:sz w:val="18"/>
      <w:szCs w:val="18"/>
    </w:rPr>
  </w:style>
  <w:style w:type="paragraph" w:styleId="54">
    <w:name w:val="index 5"/>
    <w:basedOn w:val="a0"/>
    <w:next w:val="a0"/>
    <w:autoRedefine/>
    <w:semiHidden/>
    <w:rsid w:val="00243E10"/>
    <w:pPr>
      <w:ind w:left="1100" w:hanging="220"/>
    </w:pPr>
    <w:rPr>
      <w:rFonts w:ascii="Times New Roman" w:hAnsi="Times New Roman" w:cs="Times New Roman"/>
      <w:sz w:val="18"/>
      <w:szCs w:val="18"/>
    </w:rPr>
  </w:style>
  <w:style w:type="paragraph" w:styleId="62">
    <w:name w:val="index 6"/>
    <w:basedOn w:val="a0"/>
    <w:next w:val="a0"/>
    <w:autoRedefine/>
    <w:semiHidden/>
    <w:rsid w:val="00243E10"/>
    <w:pPr>
      <w:ind w:left="1320" w:hanging="220"/>
    </w:pPr>
    <w:rPr>
      <w:rFonts w:ascii="Times New Roman" w:hAnsi="Times New Roman" w:cs="Times New Roman"/>
      <w:sz w:val="18"/>
      <w:szCs w:val="18"/>
    </w:rPr>
  </w:style>
  <w:style w:type="paragraph" w:styleId="72">
    <w:name w:val="index 7"/>
    <w:basedOn w:val="a0"/>
    <w:next w:val="a0"/>
    <w:autoRedefine/>
    <w:semiHidden/>
    <w:rsid w:val="00243E10"/>
    <w:pPr>
      <w:ind w:left="1540" w:hanging="220"/>
    </w:pPr>
    <w:rPr>
      <w:rFonts w:ascii="Times New Roman" w:hAnsi="Times New Roman" w:cs="Times New Roman"/>
      <w:sz w:val="18"/>
      <w:szCs w:val="18"/>
    </w:rPr>
  </w:style>
  <w:style w:type="paragraph" w:styleId="82">
    <w:name w:val="index 8"/>
    <w:basedOn w:val="a0"/>
    <w:next w:val="a0"/>
    <w:autoRedefine/>
    <w:semiHidden/>
    <w:rsid w:val="00243E10"/>
    <w:pPr>
      <w:ind w:left="1760" w:hanging="220"/>
    </w:pPr>
    <w:rPr>
      <w:rFonts w:ascii="Times New Roman" w:hAnsi="Times New Roman" w:cs="Times New Roman"/>
      <w:sz w:val="18"/>
      <w:szCs w:val="18"/>
    </w:rPr>
  </w:style>
  <w:style w:type="paragraph" w:styleId="92">
    <w:name w:val="index 9"/>
    <w:basedOn w:val="a0"/>
    <w:next w:val="a0"/>
    <w:autoRedefine/>
    <w:semiHidden/>
    <w:rsid w:val="00243E10"/>
    <w:pPr>
      <w:ind w:left="1980" w:hanging="220"/>
    </w:pPr>
    <w:rPr>
      <w:rFonts w:ascii="Times New Roman" w:hAnsi="Times New Roman" w:cs="Times New Roman"/>
      <w:sz w:val="18"/>
      <w:szCs w:val="18"/>
    </w:rPr>
  </w:style>
  <w:style w:type="paragraph" w:styleId="af1">
    <w:name w:val="index heading"/>
    <w:basedOn w:val="a0"/>
    <w:next w:val="12"/>
    <w:semiHidden/>
    <w:rsid w:val="00243E10"/>
    <w:pPr>
      <w:spacing w:before="240" w:after="120"/>
      <w:jc w:val="center"/>
    </w:pPr>
    <w:rPr>
      <w:rFonts w:ascii="Times New Roman" w:hAnsi="Times New Roman" w:cs="Times New Roman"/>
      <w:b/>
      <w:bCs/>
      <w:sz w:val="26"/>
      <w:szCs w:val="26"/>
    </w:rPr>
  </w:style>
  <w:style w:type="paragraph" w:customStyle="1" w:styleId="Bullets">
    <w:name w:val="Bullets"/>
    <w:basedOn w:val="a0"/>
    <w:rsid w:val="00093358"/>
    <w:pPr>
      <w:numPr>
        <w:numId w:val="5"/>
      </w:numPr>
    </w:pPr>
  </w:style>
  <w:style w:type="paragraph" w:customStyle="1" w:styleId="LVL0">
    <w:name w:val="LVL0"/>
    <w:basedOn w:val="1"/>
    <w:rsid w:val="00440AB8"/>
    <w:pPr>
      <w:numPr>
        <w:numId w:val="0"/>
      </w:numPr>
      <w:spacing w:before="406" w:after="203"/>
    </w:pPr>
  </w:style>
  <w:style w:type="paragraph" w:customStyle="1" w:styleId="Code">
    <w:name w:val="Code"/>
    <w:basedOn w:val="Normal4"/>
    <w:rsid w:val="00E940E2"/>
    <w:rPr>
      <w:rFonts w:ascii="Lucida Console" w:eastAsia="Lucida Console" w:hAnsi="Lucida Console" w:cs="Courier New"/>
      <w:noProof/>
      <w:color w:val="333399"/>
      <w:sz w:val="22"/>
    </w:rPr>
  </w:style>
  <w:style w:type="paragraph" w:customStyle="1" w:styleId="LVL1">
    <w:name w:val="LVL1"/>
    <w:basedOn w:val="LVL0"/>
    <w:next w:val="a0"/>
    <w:rsid w:val="002F4715"/>
    <w:pPr>
      <w:numPr>
        <w:numId w:val="4"/>
      </w:numPr>
      <w:spacing w:beforeLines="0" w:before="0" w:after="50"/>
      <w:outlineLvl w:val="1"/>
    </w:pPr>
    <w:rPr>
      <w:sz w:val="26"/>
      <w:szCs w:val="26"/>
    </w:rPr>
  </w:style>
  <w:style w:type="paragraph" w:customStyle="1" w:styleId="LVL2">
    <w:name w:val="LVL2"/>
    <w:basedOn w:val="LVL1"/>
    <w:next w:val="Normal4"/>
    <w:rsid w:val="0017346A"/>
    <w:pPr>
      <w:numPr>
        <w:ilvl w:val="1"/>
      </w:numPr>
      <w:ind w:left="520" w:firstLine="0"/>
      <w:outlineLvl w:val="2"/>
    </w:pPr>
    <w:rPr>
      <w:sz w:val="24"/>
      <w:szCs w:val="24"/>
    </w:rPr>
  </w:style>
  <w:style w:type="paragraph" w:customStyle="1" w:styleId="title1">
    <w:name w:val="title1"/>
    <w:basedOn w:val="a0"/>
    <w:rsid w:val="00B41F52"/>
  </w:style>
  <w:style w:type="paragraph" w:customStyle="1" w:styleId="Item">
    <w:name w:val="Item"/>
    <w:basedOn w:val="LVL0"/>
    <w:next w:val="a0"/>
    <w:rsid w:val="00D62FCE"/>
    <w:pPr>
      <w:adjustRightInd w:val="0"/>
      <w:spacing w:beforeLines="50" w:before="203" w:line="240" w:lineRule="auto"/>
      <w:ind w:rightChars="100" w:right="220"/>
      <w:outlineLvl w:val="1"/>
    </w:pPr>
    <w:rPr>
      <w:sz w:val="26"/>
      <w:szCs w:val="26"/>
    </w:rPr>
  </w:style>
  <w:style w:type="character" w:styleId="af2">
    <w:name w:val="page number"/>
    <w:basedOn w:val="a1"/>
    <w:rsid w:val="00B04EEC"/>
  </w:style>
  <w:style w:type="paragraph" w:customStyle="1" w:styleId="NormalHeading">
    <w:name w:val="Normal Heading"/>
    <w:basedOn w:val="a0"/>
    <w:next w:val="a0"/>
    <w:rsid w:val="00D62FCE"/>
    <w:rPr>
      <w:rFonts w:ascii="Candara" w:eastAsia="Candara" w:hAnsi="Candara" w:cs="Candara"/>
      <w:b/>
      <w:szCs w:val="26"/>
    </w:rPr>
  </w:style>
  <w:style w:type="character" w:customStyle="1" w:styleId="Normal4Char">
    <w:name w:val="Normal4 Char"/>
    <w:basedOn w:val="a1"/>
    <w:link w:val="Normal4"/>
    <w:rsid w:val="0069408A"/>
    <w:rPr>
      <w:rFonts w:ascii="Calibri" w:eastAsia="Calibri" w:hAnsi="Calibri" w:cs="Calibri"/>
      <w:kern w:val="2"/>
      <w:sz w:val="22"/>
      <w:szCs w:val="22"/>
      <w:lang w:val="en-US" w:eastAsia="zh-TW" w:bidi="ar-SA"/>
    </w:rPr>
  </w:style>
  <w:style w:type="paragraph" w:customStyle="1" w:styleId="35">
    <w:name w:val="無號標題3"/>
    <w:basedOn w:val="31"/>
    <w:rsid w:val="0095268F"/>
    <w:pPr>
      <w:keepNext/>
      <w:numPr>
        <w:ilvl w:val="0"/>
        <w:numId w:val="0"/>
      </w:numPr>
    </w:pPr>
    <w:rPr>
      <w:rFonts w:eastAsia="新細明體"/>
      <w:sz w:val="32"/>
    </w:rPr>
  </w:style>
  <w:style w:type="paragraph" w:customStyle="1" w:styleId="Description">
    <w:name w:val="Description"/>
    <w:basedOn w:val="TableContent-Left"/>
    <w:rsid w:val="006D4B74"/>
    <w:pPr>
      <w:snapToGrid w:val="0"/>
    </w:pPr>
    <w:rPr>
      <w:rFonts w:ascii="Lucida Bright" w:eastAsia="Lucida Bright" w:hAnsi="Lucida Bright" w:cs="Lucida Sans Unicode"/>
      <w:color w:val="333399"/>
      <w:sz w:val="18"/>
      <w:szCs w:val="18"/>
    </w:rPr>
  </w:style>
  <w:style w:type="paragraph" w:customStyle="1" w:styleId="13">
    <w:name w:val="樣式1"/>
    <w:basedOn w:val="a0"/>
    <w:rsid w:val="001F28BF"/>
  </w:style>
  <w:style w:type="paragraph" w:styleId="HTML">
    <w:name w:val="HTML Address"/>
    <w:basedOn w:val="a0"/>
    <w:link w:val="HTML0"/>
    <w:rsid w:val="002B2F13"/>
    <w:rPr>
      <w:i/>
      <w:iCs/>
    </w:rPr>
  </w:style>
  <w:style w:type="paragraph" w:styleId="HTML1">
    <w:name w:val="HTML Preformatted"/>
    <w:basedOn w:val="a0"/>
    <w:link w:val="HTML2"/>
    <w:rsid w:val="002B2F13"/>
    <w:rPr>
      <w:rFonts w:ascii="Courier New" w:hAnsi="Courier New" w:cs="Courier New"/>
      <w:sz w:val="20"/>
      <w:szCs w:val="20"/>
    </w:rPr>
  </w:style>
  <w:style w:type="paragraph" w:styleId="Web">
    <w:name w:val="Normal (Web)"/>
    <w:basedOn w:val="a0"/>
    <w:uiPriority w:val="99"/>
    <w:rsid w:val="002B2F13"/>
    <w:rPr>
      <w:rFonts w:ascii="Times New Roman" w:hAnsi="Times New Roman" w:cs="Times New Roman"/>
      <w:szCs w:val="24"/>
    </w:rPr>
  </w:style>
  <w:style w:type="paragraph" w:styleId="af3">
    <w:name w:val="Normal Indent"/>
    <w:basedOn w:val="a0"/>
    <w:rsid w:val="002B2F13"/>
    <w:pPr>
      <w:ind w:leftChars="200" w:left="480"/>
    </w:pPr>
  </w:style>
  <w:style w:type="paragraph" w:styleId="af4">
    <w:name w:val="Date"/>
    <w:basedOn w:val="a0"/>
    <w:next w:val="a0"/>
    <w:link w:val="af5"/>
    <w:rsid w:val="002B2F13"/>
    <w:pPr>
      <w:jc w:val="right"/>
    </w:pPr>
  </w:style>
  <w:style w:type="paragraph" w:styleId="af6">
    <w:name w:val="macro"/>
    <w:link w:val="af7"/>
    <w:semiHidden/>
    <w:rsid w:val="002B2F13"/>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rPr>
  </w:style>
  <w:style w:type="paragraph" w:styleId="af8">
    <w:name w:val="Body Text"/>
    <w:basedOn w:val="a0"/>
    <w:link w:val="af9"/>
    <w:rsid w:val="002B2F13"/>
    <w:pPr>
      <w:spacing w:after="120"/>
    </w:pPr>
  </w:style>
  <w:style w:type="paragraph" w:styleId="25">
    <w:name w:val="Body Text 2"/>
    <w:basedOn w:val="a0"/>
    <w:link w:val="26"/>
    <w:rsid w:val="002B2F13"/>
    <w:pPr>
      <w:spacing w:after="120" w:line="480" w:lineRule="auto"/>
    </w:pPr>
  </w:style>
  <w:style w:type="paragraph" w:styleId="36">
    <w:name w:val="Body Text 3"/>
    <w:basedOn w:val="a0"/>
    <w:link w:val="37"/>
    <w:rsid w:val="002B2F13"/>
    <w:pPr>
      <w:spacing w:after="120"/>
    </w:pPr>
    <w:rPr>
      <w:sz w:val="16"/>
      <w:szCs w:val="16"/>
    </w:rPr>
  </w:style>
  <w:style w:type="paragraph" w:styleId="afa">
    <w:name w:val="Body Text First Indent"/>
    <w:basedOn w:val="af8"/>
    <w:link w:val="afb"/>
    <w:rsid w:val="002B2F13"/>
    <w:pPr>
      <w:ind w:firstLineChars="100" w:firstLine="210"/>
    </w:pPr>
  </w:style>
  <w:style w:type="paragraph" w:styleId="afc">
    <w:name w:val="Body Text Indent"/>
    <w:basedOn w:val="a0"/>
    <w:link w:val="afd"/>
    <w:rsid w:val="002B2F13"/>
    <w:pPr>
      <w:spacing w:after="120"/>
      <w:ind w:leftChars="200" w:left="480"/>
    </w:pPr>
  </w:style>
  <w:style w:type="paragraph" w:styleId="27">
    <w:name w:val="Body Text First Indent 2"/>
    <w:basedOn w:val="afc"/>
    <w:link w:val="28"/>
    <w:rsid w:val="002B2F13"/>
    <w:pPr>
      <w:ind w:firstLineChars="100" w:firstLine="210"/>
    </w:pPr>
  </w:style>
  <w:style w:type="paragraph" w:styleId="29">
    <w:name w:val="Body Text Indent 2"/>
    <w:basedOn w:val="a0"/>
    <w:link w:val="2a"/>
    <w:rsid w:val="002B2F13"/>
    <w:pPr>
      <w:spacing w:after="120" w:line="480" w:lineRule="auto"/>
      <w:ind w:leftChars="200" w:left="480"/>
    </w:pPr>
  </w:style>
  <w:style w:type="paragraph" w:styleId="38">
    <w:name w:val="Body Text Indent 3"/>
    <w:basedOn w:val="a0"/>
    <w:link w:val="39"/>
    <w:rsid w:val="002B2F13"/>
    <w:pPr>
      <w:spacing w:after="120"/>
      <w:ind w:leftChars="200" w:left="480"/>
    </w:pPr>
    <w:rPr>
      <w:sz w:val="16"/>
      <w:szCs w:val="16"/>
    </w:rPr>
  </w:style>
  <w:style w:type="paragraph" w:styleId="afe">
    <w:name w:val="envelope address"/>
    <w:basedOn w:val="a0"/>
    <w:rsid w:val="002B2F13"/>
    <w:pPr>
      <w:framePr w:w="7920" w:h="1980" w:hRule="exact" w:hSpace="180" w:wrap="auto" w:hAnchor="page" w:xAlign="center" w:yAlign="bottom"/>
      <w:ind w:leftChars="1200" w:left="100"/>
    </w:pPr>
    <w:rPr>
      <w:rFonts w:ascii="Arial" w:hAnsi="Arial" w:cs="Arial"/>
      <w:szCs w:val="24"/>
    </w:rPr>
  </w:style>
  <w:style w:type="paragraph" w:styleId="aff">
    <w:name w:val="table of authorities"/>
    <w:basedOn w:val="a0"/>
    <w:next w:val="a0"/>
    <w:semiHidden/>
    <w:rsid w:val="002B2F13"/>
    <w:pPr>
      <w:ind w:leftChars="200" w:left="480"/>
    </w:pPr>
  </w:style>
  <w:style w:type="paragraph" w:styleId="aff0">
    <w:name w:val="toa heading"/>
    <w:basedOn w:val="a0"/>
    <w:next w:val="a0"/>
    <w:semiHidden/>
    <w:rsid w:val="002B2F13"/>
    <w:pPr>
      <w:spacing w:before="120"/>
    </w:pPr>
    <w:rPr>
      <w:rFonts w:ascii="Arial" w:eastAsia="新細明體" w:hAnsi="Arial" w:cs="Arial"/>
      <w:szCs w:val="24"/>
    </w:rPr>
  </w:style>
  <w:style w:type="paragraph" w:styleId="aff1">
    <w:name w:val="Plain Text"/>
    <w:basedOn w:val="a0"/>
    <w:link w:val="aff2"/>
    <w:rsid w:val="002B2F13"/>
    <w:rPr>
      <w:rFonts w:ascii="細明體" w:eastAsia="細明體" w:hAnsi="Courier New" w:cs="Courier New"/>
      <w:szCs w:val="24"/>
    </w:rPr>
  </w:style>
  <w:style w:type="paragraph" w:styleId="aff3">
    <w:name w:val="Message Header"/>
    <w:basedOn w:val="a0"/>
    <w:link w:val="aff4"/>
    <w:rsid w:val="002B2F13"/>
    <w:pPr>
      <w:pBdr>
        <w:top w:val="single" w:sz="6" w:space="1" w:color="auto"/>
        <w:left w:val="single" w:sz="6" w:space="1" w:color="auto"/>
        <w:bottom w:val="single" w:sz="6" w:space="1" w:color="auto"/>
        <w:right w:val="single" w:sz="6" w:space="1" w:color="auto"/>
      </w:pBdr>
      <w:shd w:val="pct20" w:color="auto" w:fill="auto"/>
      <w:ind w:leftChars="400" w:left="1080" w:hangingChars="400" w:hanging="1080"/>
    </w:pPr>
    <w:rPr>
      <w:rFonts w:ascii="Arial" w:hAnsi="Arial" w:cs="Arial"/>
      <w:szCs w:val="24"/>
    </w:rPr>
  </w:style>
  <w:style w:type="paragraph" w:styleId="aff5">
    <w:name w:val="Subtitle"/>
    <w:basedOn w:val="a0"/>
    <w:link w:val="aff6"/>
    <w:qFormat/>
    <w:rsid w:val="002B2F13"/>
    <w:pPr>
      <w:spacing w:after="60"/>
      <w:jc w:val="center"/>
      <w:outlineLvl w:val="1"/>
    </w:pPr>
    <w:rPr>
      <w:rFonts w:ascii="Arial" w:eastAsia="新細明體" w:hAnsi="Arial" w:cs="Arial"/>
      <w:i/>
      <w:iCs/>
      <w:szCs w:val="24"/>
    </w:rPr>
  </w:style>
  <w:style w:type="paragraph" w:styleId="aff7">
    <w:name w:val="Block Text"/>
    <w:basedOn w:val="a0"/>
    <w:rsid w:val="002B2F13"/>
    <w:pPr>
      <w:spacing w:after="120"/>
      <w:ind w:leftChars="600" w:left="1440" w:rightChars="600" w:right="1440"/>
    </w:pPr>
  </w:style>
  <w:style w:type="paragraph" w:styleId="aff8">
    <w:name w:val="Salutation"/>
    <w:basedOn w:val="a0"/>
    <w:next w:val="a0"/>
    <w:link w:val="aff9"/>
    <w:rsid w:val="002B2F13"/>
  </w:style>
  <w:style w:type="paragraph" w:styleId="affa">
    <w:name w:val="envelope return"/>
    <w:basedOn w:val="a0"/>
    <w:rsid w:val="002B2F13"/>
    <w:rPr>
      <w:rFonts w:ascii="Arial" w:hAnsi="Arial" w:cs="Arial"/>
    </w:rPr>
  </w:style>
  <w:style w:type="paragraph" w:styleId="affb">
    <w:name w:val="List Continue"/>
    <w:basedOn w:val="a0"/>
    <w:rsid w:val="002B2F13"/>
    <w:pPr>
      <w:spacing w:after="120"/>
      <w:ind w:leftChars="200" w:left="480"/>
    </w:pPr>
  </w:style>
  <w:style w:type="paragraph" w:styleId="2b">
    <w:name w:val="List Continue 2"/>
    <w:basedOn w:val="a0"/>
    <w:rsid w:val="002B2F13"/>
    <w:pPr>
      <w:spacing w:after="120"/>
      <w:ind w:leftChars="400" w:left="960"/>
    </w:pPr>
  </w:style>
  <w:style w:type="paragraph" w:styleId="3a">
    <w:name w:val="List Continue 3"/>
    <w:basedOn w:val="a0"/>
    <w:rsid w:val="002B2F13"/>
    <w:pPr>
      <w:spacing w:after="120"/>
      <w:ind w:leftChars="600" w:left="1440"/>
    </w:pPr>
  </w:style>
  <w:style w:type="paragraph" w:styleId="45">
    <w:name w:val="List Continue 4"/>
    <w:basedOn w:val="a0"/>
    <w:rsid w:val="002B2F13"/>
    <w:pPr>
      <w:spacing w:after="120"/>
      <w:ind w:leftChars="800" w:left="1920"/>
    </w:pPr>
  </w:style>
  <w:style w:type="paragraph" w:styleId="55">
    <w:name w:val="List Continue 5"/>
    <w:basedOn w:val="a0"/>
    <w:rsid w:val="002B2F13"/>
    <w:pPr>
      <w:spacing w:after="120"/>
      <w:ind w:leftChars="1000" w:left="2400"/>
    </w:pPr>
  </w:style>
  <w:style w:type="paragraph" w:styleId="affc">
    <w:name w:val="List"/>
    <w:basedOn w:val="a0"/>
    <w:rsid w:val="002B2F13"/>
    <w:pPr>
      <w:ind w:leftChars="200" w:left="100" w:hangingChars="200" w:hanging="200"/>
    </w:pPr>
  </w:style>
  <w:style w:type="paragraph" w:styleId="2c">
    <w:name w:val="List 2"/>
    <w:basedOn w:val="a0"/>
    <w:rsid w:val="002B2F13"/>
    <w:pPr>
      <w:ind w:leftChars="400" w:left="100" w:hangingChars="200" w:hanging="200"/>
    </w:pPr>
  </w:style>
  <w:style w:type="paragraph" w:styleId="3b">
    <w:name w:val="List 3"/>
    <w:basedOn w:val="a0"/>
    <w:rsid w:val="002B2F13"/>
    <w:pPr>
      <w:ind w:leftChars="600" w:left="100" w:hangingChars="200" w:hanging="200"/>
    </w:pPr>
  </w:style>
  <w:style w:type="paragraph" w:styleId="46">
    <w:name w:val="List 4"/>
    <w:basedOn w:val="a0"/>
    <w:rsid w:val="002B2F13"/>
    <w:pPr>
      <w:ind w:leftChars="800" w:left="100" w:hangingChars="200" w:hanging="200"/>
    </w:pPr>
  </w:style>
  <w:style w:type="paragraph" w:styleId="56">
    <w:name w:val="List 5"/>
    <w:basedOn w:val="a0"/>
    <w:rsid w:val="002B2F13"/>
    <w:pPr>
      <w:ind w:leftChars="1000" w:left="100" w:hangingChars="200" w:hanging="200"/>
    </w:pPr>
  </w:style>
  <w:style w:type="paragraph" w:styleId="affd">
    <w:name w:val="List Number"/>
    <w:basedOn w:val="a0"/>
    <w:rsid w:val="002B2F13"/>
    <w:pPr>
      <w:tabs>
        <w:tab w:val="num" w:pos="936"/>
      </w:tabs>
      <w:ind w:left="936" w:hanging="360"/>
    </w:pPr>
  </w:style>
  <w:style w:type="paragraph" w:styleId="2">
    <w:name w:val="List Number 2"/>
    <w:basedOn w:val="a0"/>
    <w:rsid w:val="002B2F13"/>
    <w:pPr>
      <w:numPr>
        <w:numId w:val="6"/>
      </w:numPr>
    </w:pPr>
  </w:style>
  <w:style w:type="paragraph" w:styleId="3">
    <w:name w:val="List Number 3"/>
    <w:basedOn w:val="a0"/>
    <w:rsid w:val="002B2F13"/>
    <w:pPr>
      <w:numPr>
        <w:numId w:val="7"/>
      </w:numPr>
    </w:pPr>
  </w:style>
  <w:style w:type="paragraph" w:styleId="4">
    <w:name w:val="List Number 4"/>
    <w:basedOn w:val="a0"/>
    <w:rsid w:val="002B2F13"/>
    <w:pPr>
      <w:numPr>
        <w:numId w:val="8"/>
      </w:numPr>
    </w:pPr>
  </w:style>
  <w:style w:type="paragraph" w:styleId="5">
    <w:name w:val="List Number 5"/>
    <w:basedOn w:val="a0"/>
    <w:rsid w:val="002B2F13"/>
    <w:pPr>
      <w:numPr>
        <w:numId w:val="9"/>
      </w:numPr>
    </w:pPr>
  </w:style>
  <w:style w:type="paragraph" w:styleId="affe">
    <w:name w:val="endnote text"/>
    <w:basedOn w:val="a0"/>
    <w:link w:val="afff"/>
    <w:semiHidden/>
    <w:rsid w:val="002B2F13"/>
  </w:style>
  <w:style w:type="paragraph" w:styleId="afff0">
    <w:name w:val="Closing"/>
    <w:basedOn w:val="a0"/>
    <w:link w:val="afff1"/>
    <w:rsid w:val="002B2F13"/>
    <w:pPr>
      <w:ind w:leftChars="1800" w:left="100"/>
    </w:pPr>
  </w:style>
  <w:style w:type="paragraph" w:styleId="afff2">
    <w:name w:val="footnote text"/>
    <w:basedOn w:val="a0"/>
    <w:link w:val="afff3"/>
    <w:semiHidden/>
    <w:rsid w:val="002B2F13"/>
    <w:rPr>
      <w:sz w:val="20"/>
      <w:szCs w:val="20"/>
    </w:rPr>
  </w:style>
  <w:style w:type="paragraph" w:styleId="afff4">
    <w:name w:val="annotation text"/>
    <w:basedOn w:val="a0"/>
    <w:link w:val="afff5"/>
    <w:semiHidden/>
    <w:rsid w:val="002B2F13"/>
  </w:style>
  <w:style w:type="paragraph" w:styleId="afff6">
    <w:name w:val="annotation subject"/>
    <w:basedOn w:val="afff4"/>
    <w:next w:val="afff4"/>
    <w:link w:val="afff7"/>
    <w:semiHidden/>
    <w:rsid w:val="002B2F13"/>
    <w:rPr>
      <w:b/>
      <w:bCs/>
    </w:rPr>
  </w:style>
  <w:style w:type="paragraph" w:styleId="afff8">
    <w:name w:val="Note Heading"/>
    <w:basedOn w:val="a0"/>
    <w:next w:val="a0"/>
    <w:link w:val="afff9"/>
    <w:rsid w:val="002B2F13"/>
    <w:pPr>
      <w:jc w:val="center"/>
    </w:pPr>
  </w:style>
  <w:style w:type="paragraph" w:styleId="a">
    <w:name w:val="List Bullet"/>
    <w:basedOn w:val="a0"/>
    <w:rsid w:val="002B2F13"/>
    <w:pPr>
      <w:numPr>
        <w:numId w:val="3"/>
      </w:numPr>
    </w:pPr>
  </w:style>
  <w:style w:type="paragraph" w:styleId="20">
    <w:name w:val="List Bullet 2"/>
    <w:basedOn w:val="a0"/>
    <w:rsid w:val="002B2F13"/>
    <w:pPr>
      <w:numPr>
        <w:numId w:val="10"/>
      </w:numPr>
    </w:pPr>
  </w:style>
  <w:style w:type="paragraph" w:styleId="30">
    <w:name w:val="List Bullet 3"/>
    <w:basedOn w:val="a0"/>
    <w:rsid w:val="002B2F13"/>
    <w:pPr>
      <w:numPr>
        <w:numId w:val="11"/>
      </w:numPr>
    </w:pPr>
  </w:style>
  <w:style w:type="paragraph" w:styleId="40">
    <w:name w:val="List Bullet 4"/>
    <w:basedOn w:val="a0"/>
    <w:rsid w:val="002B2F13"/>
    <w:pPr>
      <w:numPr>
        <w:numId w:val="12"/>
      </w:numPr>
    </w:pPr>
  </w:style>
  <w:style w:type="paragraph" w:styleId="50">
    <w:name w:val="List Bullet 5"/>
    <w:basedOn w:val="a0"/>
    <w:rsid w:val="002B2F13"/>
    <w:pPr>
      <w:numPr>
        <w:numId w:val="13"/>
      </w:numPr>
    </w:pPr>
  </w:style>
  <w:style w:type="paragraph" w:styleId="afffa">
    <w:name w:val="E-mail Signature"/>
    <w:basedOn w:val="a0"/>
    <w:link w:val="afffb"/>
    <w:rsid w:val="002B2F13"/>
  </w:style>
  <w:style w:type="paragraph" w:styleId="afffc">
    <w:name w:val="Title"/>
    <w:basedOn w:val="a0"/>
    <w:link w:val="afffd"/>
    <w:qFormat/>
    <w:rsid w:val="002B2F13"/>
    <w:pPr>
      <w:spacing w:before="240" w:after="60"/>
      <w:jc w:val="center"/>
      <w:outlineLvl w:val="0"/>
    </w:pPr>
    <w:rPr>
      <w:rFonts w:ascii="Arial" w:eastAsia="新細明體" w:hAnsi="Arial" w:cs="Arial"/>
      <w:b/>
      <w:bCs/>
      <w:sz w:val="32"/>
      <w:szCs w:val="32"/>
    </w:rPr>
  </w:style>
  <w:style w:type="paragraph" w:styleId="afffe">
    <w:name w:val="Signature"/>
    <w:basedOn w:val="a0"/>
    <w:link w:val="affff"/>
    <w:rsid w:val="002B2F13"/>
    <w:pPr>
      <w:ind w:leftChars="1800" w:left="100"/>
    </w:pPr>
  </w:style>
  <w:style w:type="character" w:styleId="affff0">
    <w:name w:val="Strong"/>
    <w:basedOn w:val="a1"/>
    <w:qFormat/>
    <w:rsid w:val="00265147"/>
    <w:rPr>
      <w:b/>
      <w:bCs/>
    </w:rPr>
  </w:style>
  <w:style w:type="character" w:customStyle="1" w:styleId="acicollapsed1">
    <w:name w:val="acicollapsed1"/>
    <w:basedOn w:val="a1"/>
    <w:rsid w:val="00CC517B"/>
    <w:rPr>
      <w:vanish/>
      <w:webHidden w:val="0"/>
      <w:specVanish w:val="0"/>
    </w:rPr>
  </w:style>
  <w:style w:type="paragraph" w:customStyle="1" w:styleId="14">
    <w:name w:val="修訂1"/>
    <w:rsid w:val="00727629"/>
    <w:rPr>
      <w:rFonts w:ascii="Lucida Sans Unicode" w:eastAsia="Candara" w:hAnsi="Lucida Sans Unicode" w:cs="Candara"/>
      <w:b/>
      <w:bCs/>
      <w:color w:val="FFFFFF"/>
      <w:kern w:val="2"/>
      <w:szCs w:val="24"/>
    </w:rPr>
  </w:style>
  <w:style w:type="character" w:customStyle="1" w:styleId="32">
    <w:name w:val="標題 3 字元"/>
    <w:basedOn w:val="a1"/>
    <w:link w:val="31"/>
    <w:rsid w:val="0033283C"/>
    <w:rPr>
      <w:rFonts w:ascii="Lucida Sans Unicode" w:eastAsia="Lucida Sans Unicode" w:hAnsi="Lucida Sans Unicode" w:cs="Lucida Sans Unicode"/>
      <w:b/>
      <w:sz w:val="24"/>
      <w:szCs w:val="24"/>
    </w:rPr>
  </w:style>
  <w:style w:type="character" w:customStyle="1" w:styleId="22">
    <w:name w:val="標題 2 字元"/>
    <w:basedOn w:val="a1"/>
    <w:link w:val="21"/>
    <w:rsid w:val="0040777F"/>
    <w:rPr>
      <w:rFonts w:ascii="Lucida Sans Unicode" w:eastAsia="Lucida Sans Unicode" w:hAnsi="Lucida Sans Unicode" w:cs="Lucida Sans Unicode"/>
      <w:b/>
      <w:sz w:val="28"/>
      <w:szCs w:val="26"/>
    </w:rPr>
  </w:style>
  <w:style w:type="character" w:customStyle="1" w:styleId="TableContent-Left0">
    <w:name w:val="TableContent-Left 字元"/>
    <w:link w:val="TableContent-Left"/>
    <w:rsid w:val="00AF6086"/>
    <w:rPr>
      <w:rFonts w:ascii="Georgia" w:eastAsia="Georgia" w:hAnsi="Georgia" w:cs="Candara"/>
      <w:b/>
      <w:color w:val="000000"/>
      <w:kern w:val="2"/>
      <w:szCs w:val="24"/>
    </w:rPr>
  </w:style>
  <w:style w:type="character" w:customStyle="1" w:styleId="TableContent-Centered0">
    <w:name w:val="TableContent-Centered 字元"/>
    <w:link w:val="TableContent-Centered"/>
    <w:rsid w:val="00AF6086"/>
    <w:rPr>
      <w:rFonts w:ascii="Georgia" w:eastAsia="Candara" w:hAnsi="Georgia" w:cs="Candara"/>
      <w:b/>
      <w:color w:val="000000"/>
      <w:kern w:val="2"/>
      <w:szCs w:val="24"/>
    </w:rPr>
  </w:style>
  <w:style w:type="character" w:customStyle="1" w:styleId="10">
    <w:name w:val="標題 1 字元"/>
    <w:basedOn w:val="a1"/>
    <w:link w:val="1"/>
    <w:rsid w:val="00C17415"/>
    <w:rPr>
      <w:rFonts w:ascii="Lucida Sans Unicode" w:eastAsia="Lucida Sans Unicode" w:hAnsi="Lucida Sans Unicode" w:cs="Lucida Sans Unicode"/>
      <w:b/>
      <w:sz w:val="32"/>
      <w:szCs w:val="32"/>
    </w:rPr>
  </w:style>
  <w:style w:type="character" w:customStyle="1" w:styleId="42">
    <w:name w:val="標題 4 字元"/>
    <w:basedOn w:val="a1"/>
    <w:link w:val="41"/>
    <w:rsid w:val="00C17415"/>
    <w:rPr>
      <w:rFonts w:ascii="Lucida Sans Unicode" w:eastAsia="Lucida Sans Unicode" w:hAnsi="Lucida Sans Unicode" w:cs="Lucida Sans Unicode"/>
      <w:b/>
      <w:color w:val="000000"/>
      <w:sz w:val="22"/>
      <w:szCs w:val="22"/>
    </w:rPr>
  </w:style>
  <w:style w:type="character" w:customStyle="1" w:styleId="52">
    <w:name w:val="標題 5 字元"/>
    <w:basedOn w:val="a1"/>
    <w:link w:val="51"/>
    <w:rsid w:val="00C17415"/>
    <w:rPr>
      <w:rFonts w:ascii="Lucida Sans Unicode" w:eastAsia="Lucida Sans Unicode" w:hAnsi="Lucida Sans Unicode" w:cs="Lucida Sans Unicode"/>
      <w:b/>
      <w:color w:val="000000"/>
      <w:sz w:val="22"/>
      <w:szCs w:val="22"/>
    </w:rPr>
  </w:style>
  <w:style w:type="character" w:customStyle="1" w:styleId="60">
    <w:name w:val="標題 6 字元"/>
    <w:basedOn w:val="a1"/>
    <w:link w:val="6"/>
    <w:rsid w:val="00C17415"/>
    <w:rPr>
      <w:rFonts w:ascii="Arial" w:hAnsi="Arial"/>
      <w:kern w:val="2"/>
      <w:sz w:val="36"/>
      <w:szCs w:val="36"/>
    </w:rPr>
  </w:style>
  <w:style w:type="character" w:customStyle="1" w:styleId="70">
    <w:name w:val="標題 7 字元"/>
    <w:basedOn w:val="a1"/>
    <w:link w:val="7"/>
    <w:rsid w:val="00C17415"/>
    <w:rPr>
      <w:rFonts w:ascii="Arial" w:hAnsi="Arial"/>
      <w:b/>
      <w:bCs/>
      <w:kern w:val="2"/>
      <w:sz w:val="36"/>
      <w:szCs w:val="36"/>
    </w:rPr>
  </w:style>
  <w:style w:type="character" w:customStyle="1" w:styleId="80">
    <w:name w:val="標題 8 字元"/>
    <w:basedOn w:val="a1"/>
    <w:link w:val="8"/>
    <w:rsid w:val="00C17415"/>
    <w:rPr>
      <w:rFonts w:ascii="Arial" w:hAnsi="Arial"/>
      <w:kern w:val="2"/>
      <w:sz w:val="36"/>
      <w:szCs w:val="36"/>
    </w:rPr>
  </w:style>
  <w:style w:type="character" w:customStyle="1" w:styleId="90">
    <w:name w:val="標題 9 字元"/>
    <w:basedOn w:val="a1"/>
    <w:link w:val="9"/>
    <w:rsid w:val="00C17415"/>
    <w:rPr>
      <w:rFonts w:ascii="Arial" w:hAnsi="Arial"/>
      <w:kern w:val="2"/>
      <w:sz w:val="36"/>
      <w:szCs w:val="36"/>
    </w:rPr>
  </w:style>
  <w:style w:type="character" w:customStyle="1" w:styleId="a5">
    <w:name w:val="頁首 字元"/>
    <w:basedOn w:val="a1"/>
    <w:link w:val="a4"/>
    <w:rsid w:val="00C17415"/>
    <w:rPr>
      <w:rFonts w:ascii="Georgia" w:eastAsia="Georgia" w:hAnsi="Georgia" w:cs="Calibri"/>
      <w:b/>
      <w:color w:val="333399"/>
      <w:kern w:val="2"/>
      <w:sz w:val="28"/>
      <w:szCs w:val="28"/>
    </w:rPr>
  </w:style>
  <w:style w:type="character" w:customStyle="1" w:styleId="a7">
    <w:name w:val="頁尾 字元"/>
    <w:basedOn w:val="a1"/>
    <w:link w:val="a6"/>
    <w:rsid w:val="00C17415"/>
    <w:rPr>
      <w:rFonts w:ascii="Lucida Sans Unicode" w:eastAsia="Lucida Sans Unicode" w:hAnsi="Lucida Sans Unicode" w:cs="Lucida Sans Unicode"/>
      <w:color w:val="333399"/>
      <w:kern w:val="2"/>
      <w:sz w:val="16"/>
      <w:szCs w:val="16"/>
    </w:rPr>
  </w:style>
  <w:style w:type="character" w:customStyle="1" w:styleId="a9">
    <w:name w:val="註解方塊文字 字元"/>
    <w:basedOn w:val="a1"/>
    <w:link w:val="a8"/>
    <w:semiHidden/>
    <w:rsid w:val="00C17415"/>
    <w:rPr>
      <w:rFonts w:ascii="Arial" w:hAnsi="Arial" w:cs="Calibri"/>
      <w:kern w:val="2"/>
      <w:sz w:val="18"/>
      <w:szCs w:val="18"/>
    </w:rPr>
  </w:style>
  <w:style w:type="character" w:customStyle="1" w:styleId="ac">
    <w:name w:val="文件引導模式 字元"/>
    <w:basedOn w:val="a1"/>
    <w:link w:val="ab"/>
    <w:semiHidden/>
    <w:rsid w:val="00C17415"/>
    <w:rPr>
      <w:rFonts w:ascii="Arial" w:hAnsi="Arial" w:cs="Calibri"/>
      <w:kern w:val="2"/>
      <w:sz w:val="24"/>
      <w:szCs w:val="22"/>
      <w:shd w:val="clear" w:color="auto" w:fill="000080"/>
    </w:rPr>
  </w:style>
  <w:style w:type="character" w:customStyle="1" w:styleId="HTML0">
    <w:name w:val="HTML 位址 字元"/>
    <w:basedOn w:val="a1"/>
    <w:link w:val="HTML"/>
    <w:rsid w:val="00C17415"/>
    <w:rPr>
      <w:rFonts w:ascii="Georgia" w:eastAsia="Georgia" w:hAnsi="Georgia" w:cs="Calibri"/>
      <w:i/>
      <w:iCs/>
      <w:kern w:val="2"/>
      <w:sz w:val="24"/>
      <w:szCs w:val="22"/>
    </w:rPr>
  </w:style>
  <w:style w:type="character" w:customStyle="1" w:styleId="HTML2">
    <w:name w:val="HTML 預設格式 字元"/>
    <w:basedOn w:val="a1"/>
    <w:link w:val="HTML1"/>
    <w:rsid w:val="00C17415"/>
    <w:rPr>
      <w:rFonts w:ascii="Courier New" w:eastAsia="Georgia" w:hAnsi="Courier New" w:cs="Courier New"/>
      <w:kern w:val="2"/>
    </w:rPr>
  </w:style>
  <w:style w:type="character" w:customStyle="1" w:styleId="af5">
    <w:name w:val="日期 字元"/>
    <w:basedOn w:val="a1"/>
    <w:link w:val="af4"/>
    <w:rsid w:val="00C17415"/>
    <w:rPr>
      <w:rFonts w:ascii="Georgia" w:eastAsia="Georgia" w:hAnsi="Georgia" w:cs="Calibri"/>
      <w:kern w:val="2"/>
      <w:sz w:val="24"/>
      <w:szCs w:val="22"/>
    </w:rPr>
  </w:style>
  <w:style w:type="character" w:customStyle="1" w:styleId="af7">
    <w:name w:val="巨集文字 字元"/>
    <w:basedOn w:val="a1"/>
    <w:link w:val="af6"/>
    <w:semiHidden/>
    <w:rsid w:val="00C17415"/>
    <w:rPr>
      <w:rFonts w:ascii="Courier New" w:hAnsi="Courier New" w:cs="Courier New"/>
      <w:kern w:val="2"/>
      <w:sz w:val="24"/>
      <w:szCs w:val="24"/>
    </w:rPr>
  </w:style>
  <w:style w:type="character" w:customStyle="1" w:styleId="af9">
    <w:name w:val="本文 字元"/>
    <w:basedOn w:val="a1"/>
    <w:link w:val="af8"/>
    <w:rsid w:val="00C17415"/>
    <w:rPr>
      <w:rFonts w:ascii="Georgia" w:eastAsia="Georgia" w:hAnsi="Georgia" w:cs="Calibri"/>
      <w:kern w:val="2"/>
      <w:sz w:val="24"/>
      <w:szCs w:val="22"/>
    </w:rPr>
  </w:style>
  <w:style w:type="character" w:customStyle="1" w:styleId="26">
    <w:name w:val="本文 2 字元"/>
    <w:basedOn w:val="a1"/>
    <w:link w:val="25"/>
    <w:rsid w:val="00C17415"/>
    <w:rPr>
      <w:rFonts w:ascii="Georgia" w:eastAsia="Georgia" w:hAnsi="Georgia" w:cs="Calibri"/>
      <w:kern w:val="2"/>
      <w:sz w:val="24"/>
      <w:szCs w:val="22"/>
    </w:rPr>
  </w:style>
  <w:style w:type="character" w:customStyle="1" w:styleId="37">
    <w:name w:val="本文 3 字元"/>
    <w:basedOn w:val="a1"/>
    <w:link w:val="36"/>
    <w:rsid w:val="00C17415"/>
    <w:rPr>
      <w:rFonts w:ascii="Georgia" w:eastAsia="Georgia" w:hAnsi="Georgia" w:cs="Calibri"/>
      <w:kern w:val="2"/>
      <w:sz w:val="16"/>
      <w:szCs w:val="16"/>
    </w:rPr>
  </w:style>
  <w:style w:type="character" w:customStyle="1" w:styleId="afb">
    <w:name w:val="本文第一層縮排 字元"/>
    <w:basedOn w:val="af9"/>
    <w:link w:val="afa"/>
    <w:rsid w:val="00C17415"/>
    <w:rPr>
      <w:rFonts w:ascii="Georgia" w:eastAsia="Georgia" w:hAnsi="Georgia" w:cs="Calibri"/>
      <w:kern w:val="2"/>
      <w:sz w:val="24"/>
      <w:szCs w:val="22"/>
    </w:rPr>
  </w:style>
  <w:style w:type="character" w:customStyle="1" w:styleId="afd">
    <w:name w:val="本文縮排 字元"/>
    <w:basedOn w:val="a1"/>
    <w:link w:val="afc"/>
    <w:rsid w:val="00C17415"/>
    <w:rPr>
      <w:rFonts w:ascii="Georgia" w:eastAsia="Georgia" w:hAnsi="Georgia" w:cs="Calibri"/>
      <w:kern w:val="2"/>
      <w:sz w:val="24"/>
      <w:szCs w:val="22"/>
    </w:rPr>
  </w:style>
  <w:style w:type="character" w:customStyle="1" w:styleId="28">
    <w:name w:val="本文第一層縮排 2 字元"/>
    <w:basedOn w:val="afd"/>
    <w:link w:val="27"/>
    <w:rsid w:val="00C17415"/>
    <w:rPr>
      <w:rFonts w:ascii="Georgia" w:eastAsia="Georgia" w:hAnsi="Georgia" w:cs="Calibri"/>
      <w:kern w:val="2"/>
      <w:sz w:val="24"/>
      <w:szCs w:val="22"/>
    </w:rPr>
  </w:style>
  <w:style w:type="character" w:customStyle="1" w:styleId="2a">
    <w:name w:val="本文縮排 2 字元"/>
    <w:basedOn w:val="a1"/>
    <w:link w:val="29"/>
    <w:rsid w:val="00C17415"/>
    <w:rPr>
      <w:rFonts w:ascii="Georgia" w:eastAsia="Georgia" w:hAnsi="Georgia" w:cs="Calibri"/>
      <w:kern w:val="2"/>
      <w:sz w:val="24"/>
      <w:szCs w:val="22"/>
    </w:rPr>
  </w:style>
  <w:style w:type="character" w:customStyle="1" w:styleId="39">
    <w:name w:val="本文縮排 3 字元"/>
    <w:basedOn w:val="a1"/>
    <w:link w:val="38"/>
    <w:rsid w:val="00C17415"/>
    <w:rPr>
      <w:rFonts w:ascii="Georgia" w:eastAsia="Georgia" w:hAnsi="Georgia" w:cs="Calibri"/>
      <w:kern w:val="2"/>
      <w:sz w:val="16"/>
      <w:szCs w:val="16"/>
    </w:rPr>
  </w:style>
  <w:style w:type="character" w:customStyle="1" w:styleId="aff2">
    <w:name w:val="純文字 字元"/>
    <w:basedOn w:val="a1"/>
    <w:link w:val="aff1"/>
    <w:rsid w:val="00C17415"/>
    <w:rPr>
      <w:rFonts w:ascii="細明體" w:eastAsia="細明體" w:hAnsi="Courier New" w:cs="Courier New"/>
      <w:kern w:val="2"/>
      <w:sz w:val="24"/>
      <w:szCs w:val="24"/>
    </w:rPr>
  </w:style>
  <w:style w:type="character" w:customStyle="1" w:styleId="aff4">
    <w:name w:val="訊息欄位名稱 字元"/>
    <w:basedOn w:val="a1"/>
    <w:link w:val="aff3"/>
    <w:rsid w:val="00C17415"/>
    <w:rPr>
      <w:rFonts w:ascii="Arial" w:eastAsia="Georgia" w:hAnsi="Arial" w:cs="Arial"/>
      <w:kern w:val="2"/>
      <w:sz w:val="24"/>
      <w:szCs w:val="24"/>
      <w:shd w:val="pct20" w:color="auto" w:fill="auto"/>
    </w:rPr>
  </w:style>
  <w:style w:type="character" w:customStyle="1" w:styleId="aff6">
    <w:name w:val="副標題 字元"/>
    <w:basedOn w:val="a1"/>
    <w:link w:val="aff5"/>
    <w:rsid w:val="00C17415"/>
    <w:rPr>
      <w:rFonts w:ascii="Arial" w:hAnsi="Arial" w:cs="Arial"/>
      <w:i/>
      <w:iCs/>
      <w:kern w:val="2"/>
      <w:sz w:val="24"/>
      <w:szCs w:val="24"/>
    </w:rPr>
  </w:style>
  <w:style w:type="character" w:customStyle="1" w:styleId="aff9">
    <w:name w:val="問候 字元"/>
    <w:basedOn w:val="a1"/>
    <w:link w:val="aff8"/>
    <w:rsid w:val="00C17415"/>
    <w:rPr>
      <w:rFonts w:ascii="Georgia" w:eastAsia="Georgia" w:hAnsi="Georgia" w:cs="Calibri"/>
      <w:kern w:val="2"/>
      <w:sz w:val="24"/>
      <w:szCs w:val="22"/>
    </w:rPr>
  </w:style>
  <w:style w:type="character" w:customStyle="1" w:styleId="afff">
    <w:name w:val="章節附註文字 字元"/>
    <w:basedOn w:val="a1"/>
    <w:link w:val="affe"/>
    <w:semiHidden/>
    <w:rsid w:val="00C17415"/>
    <w:rPr>
      <w:rFonts w:ascii="Georgia" w:eastAsia="Georgia" w:hAnsi="Georgia" w:cs="Calibri"/>
      <w:kern w:val="2"/>
      <w:sz w:val="24"/>
      <w:szCs w:val="22"/>
    </w:rPr>
  </w:style>
  <w:style w:type="character" w:customStyle="1" w:styleId="afff1">
    <w:name w:val="結語 字元"/>
    <w:basedOn w:val="a1"/>
    <w:link w:val="afff0"/>
    <w:rsid w:val="00C17415"/>
    <w:rPr>
      <w:rFonts w:ascii="Georgia" w:eastAsia="Georgia" w:hAnsi="Georgia" w:cs="Calibri"/>
      <w:kern w:val="2"/>
      <w:sz w:val="24"/>
      <w:szCs w:val="22"/>
    </w:rPr>
  </w:style>
  <w:style w:type="character" w:customStyle="1" w:styleId="afff3">
    <w:name w:val="註腳文字 字元"/>
    <w:basedOn w:val="a1"/>
    <w:link w:val="afff2"/>
    <w:semiHidden/>
    <w:rsid w:val="00C17415"/>
    <w:rPr>
      <w:rFonts w:ascii="Georgia" w:eastAsia="Georgia" w:hAnsi="Georgia" w:cs="Calibri"/>
      <w:kern w:val="2"/>
    </w:rPr>
  </w:style>
  <w:style w:type="character" w:customStyle="1" w:styleId="afff5">
    <w:name w:val="註解文字 字元"/>
    <w:basedOn w:val="a1"/>
    <w:link w:val="afff4"/>
    <w:semiHidden/>
    <w:rsid w:val="00C17415"/>
    <w:rPr>
      <w:rFonts w:ascii="Georgia" w:eastAsia="Georgia" w:hAnsi="Georgia" w:cs="Calibri"/>
      <w:kern w:val="2"/>
      <w:sz w:val="24"/>
      <w:szCs w:val="22"/>
    </w:rPr>
  </w:style>
  <w:style w:type="character" w:customStyle="1" w:styleId="afff7">
    <w:name w:val="註解主旨 字元"/>
    <w:basedOn w:val="afff5"/>
    <w:link w:val="afff6"/>
    <w:semiHidden/>
    <w:rsid w:val="00C17415"/>
    <w:rPr>
      <w:rFonts w:ascii="Georgia" w:eastAsia="Georgia" w:hAnsi="Georgia" w:cs="Calibri"/>
      <w:b/>
      <w:bCs/>
      <w:kern w:val="2"/>
      <w:sz w:val="24"/>
      <w:szCs w:val="22"/>
    </w:rPr>
  </w:style>
  <w:style w:type="character" w:customStyle="1" w:styleId="afff9">
    <w:name w:val="註釋標題 字元"/>
    <w:basedOn w:val="a1"/>
    <w:link w:val="afff8"/>
    <w:rsid w:val="00C17415"/>
    <w:rPr>
      <w:rFonts w:ascii="Georgia" w:eastAsia="Georgia" w:hAnsi="Georgia" w:cs="Calibri"/>
      <w:kern w:val="2"/>
      <w:sz w:val="24"/>
      <w:szCs w:val="22"/>
    </w:rPr>
  </w:style>
  <w:style w:type="character" w:customStyle="1" w:styleId="afffb">
    <w:name w:val="電子郵件簽名 字元"/>
    <w:basedOn w:val="a1"/>
    <w:link w:val="afffa"/>
    <w:rsid w:val="00C17415"/>
    <w:rPr>
      <w:rFonts w:ascii="Georgia" w:eastAsia="Georgia" w:hAnsi="Georgia" w:cs="Calibri"/>
      <w:kern w:val="2"/>
      <w:sz w:val="24"/>
      <w:szCs w:val="22"/>
    </w:rPr>
  </w:style>
  <w:style w:type="character" w:customStyle="1" w:styleId="afffd">
    <w:name w:val="標題 字元"/>
    <w:basedOn w:val="a1"/>
    <w:link w:val="afffc"/>
    <w:rsid w:val="00C17415"/>
    <w:rPr>
      <w:rFonts w:ascii="Arial" w:hAnsi="Arial" w:cs="Arial"/>
      <w:b/>
      <w:bCs/>
      <w:kern w:val="2"/>
      <w:sz w:val="32"/>
      <w:szCs w:val="32"/>
    </w:rPr>
  </w:style>
  <w:style w:type="character" w:customStyle="1" w:styleId="affff">
    <w:name w:val="簽名 字元"/>
    <w:basedOn w:val="a1"/>
    <w:link w:val="afffe"/>
    <w:rsid w:val="00C17415"/>
    <w:rPr>
      <w:rFonts w:ascii="Georgia" w:eastAsia="Georgia" w:hAnsi="Georgia" w:cs="Calibri"/>
      <w:kern w:val="2"/>
      <w:sz w:val="24"/>
      <w:szCs w:val="22"/>
    </w:rPr>
  </w:style>
  <w:style w:type="character" w:styleId="affff1">
    <w:name w:val="annotation reference"/>
    <w:rsid w:val="00C17415"/>
    <w:rPr>
      <w:sz w:val="18"/>
      <w:szCs w:val="18"/>
    </w:rPr>
  </w:style>
  <w:style w:type="paragraph" w:styleId="affff2">
    <w:name w:val="Revision"/>
    <w:hidden/>
    <w:uiPriority w:val="99"/>
    <w:semiHidden/>
    <w:rsid w:val="00C17415"/>
    <w:rPr>
      <w:rFonts w:ascii="Georgia" w:eastAsia="Georgia" w:hAnsi="Georgia" w:cs="Calibri"/>
      <w:kern w:val="2"/>
      <w:sz w:val="24"/>
      <w:szCs w:val="22"/>
    </w:rPr>
  </w:style>
  <w:style w:type="character" w:styleId="affff3">
    <w:name w:val="FollowedHyperlink"/>
    <w:basedOn w:val="a1"/>
    <w:uiPriority w:val="99"/>
    <w:unhideWhenUsed/>
    <w:rsid w:val="00C17415"/>
    <w:rPr>
      <w:color w:val="800080" w:themeColor="followedHyperlink"/>
      <w:u w:val="single"/>
    </w:rPr>
  </w:style>
  <w:style w:type="paragraph" w:styleId="affff4">
    <w:name w:val="List Paragraph"/>
    <w:basedOn w:val="a0"/>
    <w:uiPriority w:val="34"/>
    <w:qFormat/>
    <w:rsid w:val="007D2C6A"/>
    <w:pPr>
      <w:ind w:leftChars="200" w:left="480"/>
    </w:pPr>
  </w:style>
  <w:style w:type="character" w:customStyle="1" w:styleId="af">
    <w:name w:val="標號 字元"/>
    <w:link w:val="ae"/>
    <w:rsid w:val="0093661E"/>
    <w:rPr>
      <w:rFonts w:ascii="Lucida Sans Unicode" w:eastAsia="Lucida Sans Unicode" w:hAnsi="Lucida Sans Unicode" w:cs="Lucida Sans Unicode"/>
      <w:b/>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7729">
      <w:bodyDiv w:val="1"/>
      <w:marLeft w:val="0"/>
      <w:marRight w:val="0"/>
      <w:marTop w:val="0"/>
      <w:marBottom w:val="0"/>
      <w:divBdr>
        <w:top w:val="none" w:sz="0" w:space="0" w:color="auto"/>
        <w:left w:val="none" w:sz="0" w:space="0" w:color="auto"/>
        <w:bottom w:val="none" w:sz="0" w:space="0" w:color="auto"/>
        <w:right w:val="none" w:sz="0" w:space="0" w:color="auto"/>
      </w:divBdr>
      <w:divsChild>
        <w:div w:id="484979345">
          <w:marLeft w:val="1166"/>
          <w:marRight w:val="0"/>
          <w:marTop w:val="115"/>
          <w:marBottom w:val="0"/>
          <w:divBdr>
            <w:top w:val="none" w:sz="0" w:space="0" w:color="auto"/>
            <w:left w:val="none" w:sz="0" w:space="0" w:color="auto"/>
            <w:bottom w:val="none" w:sz="0" w:space="0" w:color="auto"/>
            <w:right w:val="none" w:sz="0" w:space="0" w:color="auto"/>
          </w:divBdr>
        </w:div>
      </w:divsChild>
    </w:div>
    <w:div w:id="31732088">
      <w:bodyDiv w:val="1"/>
      <w:marLeft w:val="0"/>
      <w:marRight w:val="0"/>
      <w:marTop w:val="0"/>
      <w:marBottom w:val="0"/>
      <w:divBdr>
        <w:top w:val="single" w:sz="48" w:space="0" w:color="000000"/>
        <w:left w:val="none" w:sz="0" w:space="0" w:color="auto"/>
        <w:bottom w:val="none" w:sz="0" w:space="0" w:color="auto"/>
        <w:right w:val="none" w:sz="0" w:space="0" w:color="auto"/>
      </w:divBdr>
      <w:divsChild>
        <w:div w:id="1698234578">
          <w:marLeft w:val="0"/>
          <w:marRight w:val="0"/>
          <w:marTop w:val="313"/>
          <w:marBottom w:val="0"/>
          <w:divBdr>
            <w:top w:val="none" w:sz="0" w:space="0" w:color="auto"/>
            <w:left w:val="none" w:sz="0" w:space="0" w:color="auto"/>
            <w:bottom w:val="none" w:sz="0" w:space="0" w:color="auto"/>
            <w:right w:val="none" w:sz="0" w:space="0" w:color="auto"/>
          </w:divBdr>
          <w:divsChild>
            <w:div w:id="1746107223">
              <w:marLeft w:val="0"/>
              <w:marRight w:val="0"/>
              <w:marTop w:val="0"/>
              <w:marBottom w:val="0"/>
              <w:divBdr>
                <w:top w:val="single" w:sz="48" w:space="0" w:color="000000"/>
                <w:left w:val="none" w:sz="0" w:space="0" w:color="auto"/>
                <w:bottom w:val="none" w:sz="0" w:space="0" w:color="auto"/>
                <w:right w:val="none" w:sz="0" w:space="0" w:color="auto"/>
              </w:divBdr>
              <w:divsChild>
                <w:div w:id="855996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8266241">
      <w:bodyDiv w:val="1"/>
      <w:marLeft w:val="0"/>
      <w:marRight w:val="0"/>
      <w:marTop w:val="0"/>
      <w:marBottom w:val="0"/>
      <w:divBdr>
        <w:top w:val="none" w:sz="0" w:space="0" w:color="auto"/>
        <w:left w:val="none" w:sz="0" w:space="0" w:color="auto"/>
        <w:bottom w:val="none" w:sz="0" w:space="0" w:color="auto"/>
        <w:right w:val="none" w:sz="0" w:space="0" w:color="auto"/>
      </w:divBdr>
      <w:divsChild>
        <w:div w:id="666009562">
          <w:marLeft w:val="1166"/>
          <w:marRight w:val="0"/>
          <w:marTop w:val="106"/>
          <w:marBottom w:val="0"/>
          <w:divBdr>
            <w:top w:val="none" w:sz="0" w:space="0" w:color="auto"/>
            <w:left w:val="none" w:sz="0" w:space="0" w:color="auto"/>
            <w:bottom w:val="none" w:sz="0" w:space="0" w:color="auto"/>
            <w:right w:val="none" w:sz="0" w:space="0" w:color="auto"/>
          </w:divBdr>
        </w:div>
      </w:divsChild>
    </w:div>
    <w:div w:id="357120973">
      <w:bodyDiv w:val="1"/>
      <w:marLeft w:val="0"/>
      <w:marRight w:val="0"/>
      <w:marTop w:val="0"/>
      <w:marBottom w:val="0"/>
      <w:divBdr>
        <w:top w:val="none" w:sz="0" w:space="0" w:color="auto"/>
        <w:left w:val="none" w:sz="0" w:space="0" w:color="auto"/>
        <w:bottom w:val="none" w:sz="0" w:space="0" w:color="auto"/>
        <w:right w:val="none" w:sz="0" w:space="0" w:color="auto"/>
      </w:divBdr>
    </w:div>
    <w:div w:id="441998484">
      <w:bodyDiv w:val="1"/>
      <w:marLeft w:val="0"/>
      <w:marRight w:val="0"/>
      <w:marTop w:val="0"/>
      <w:marBottom w:val="0"/>
      <w:divBdr>
        <w:top w:val="none" w:sz="0" w:space="0" w:color="auto"/>
        <w:left w:val="none" w:sz="0" w:space="0" w:color="auto"/>
        <w:bottom w:val="none" w:sz="0" w:space="0" w:color="auto"/>
        <w:right w:val="none" w:sz="0" w:space="0" w:color="auto"/>
      </w:divBdr>
      <w:divsChild>
        <w:div w:id="2011985719">
          <w:marLeft w:val="1166"/>
          <w:marRight w:val="0"/>
          <w:marTop w:val="115"/>
          <w:marBottom w:val="0"/>
          <w:divBdr>
            <w:top w:val="none" w:sz="0" w:space="0" w:color="auto"/>
            <w:left w:val="none" w:sz="0" w:space="0" w:color="auto"/>
            <w:bottom w:val="none" w:sz="0" w:space="0" w:color="auto"/>
            <w:right w:val="none" w:sz="0" w:space="0" w:color="auto"/>
          </w:divBdr>
        </w:div>
      </w:divsChild>
    </w:div>
    <w:div w:id="572541859">
      <w:bodyDiv w:val="1"/>
      <w:marLeft w:val="0"/>
      <w:marRight w:val="0"/>
      <w:marTop w:val="0"/>
      <w:marBottom w:val="0"/>
      <w:divBdr>
        <w:top w:val="single" w:sz="48" w:space="0" w:color="000000"/>
        <w:left w:val="none" w:sz="0" w:space="0" w:color="auto"/>
        <w:bottom w:val="none" w:sz="0" w:space="0" w:color="auto"/>
        <w:right w:val="none" w:sz="0" w:space="0" w:color="auto"/>
      </w:divBdr>
      <w:divsChild>
        <w:div w:id="1245804216">
          <w:marLeft w:val="0"/>
          <w:marRight w:val="0"/>
          <w:marTop w:val="313"/>
          <w:marBottom w:val="0"/>
          <w:divBdr>
            <w:top w:val="none" w:sz="0" w:space="0" w:color="auto"/>
            <w:left w:val="none" w:sz="0" w:space="0" w:color="auto"/>
            <w:bottom w:val="none" w:sz="0" w:space="0" w:color="auto"/>
            <w:right w:val="none" w:sz="0" w:space="0" w:color="auto"/>
          </w:divBdr>
          <w:divsChild>
            <w:div w:id="1002201400">
              <w:marLeft w:val="0"/>
              <w:marRight w:val="0"/>
              <w:marTop w:val="0"/>
              <w:marBottom w:val="0"/>
              <w:divBdr>
                <w:top w:val="single" w:sz="48" w:space="0" w:color="000000"/>
                <w:left w:val="none" w:sz="0" w:space="0" w:color="auto"/>
                <w:bottom w:val="none" w:sz="0" w:space="0" w:color="auto"/>
                <w:right w:val="none" w:sz="0" w:space="0" w:color="auto"/>
              </w:divBdr>
              <w:divsChild>
                <w:div w:id="500585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20846585">
      <w:bodyDiv w:val="1"/>
      <w:marLeft w:val="0"/>
      <w:marRight w:val="0"/>
      <w:marTop w:val="0"/>
      <w:marBottom w:val="0"/>
      <w:divBdr>
        <w:top w:val="none" w:sz="0" w:space="0" w:color="auto"/>
        <w:left w:val="none" w:sz="0" w:space="0" w:color="auto"/>
        <w:bottom w:val="none" w:sz="0" w:space="0" w:color="auto"/>
        <w:right w:val="none" w:sz="0" w:space="0" w:color="auto"/>
      </w:divBdr>
    </w:div>
    <w:div w:id="670833100">
      <w:bodyDiv w:val="1"/>
      <w:marLeft w:val="0"/>
      <w:marRight w:val="0"/>
      <w:marTop w:val="0"/>
      <w:marBottom w:val="0"/>
      <w:divBdr>
        <w:top w:val="none" w:sz="0" w:space="0" w:color="auto"/>
        <w:left w:val="none" w:sz="0" w:space="0" w:color="auto"/>
        <w:bottom w:val="none" w:sz="0" w:space="0" w:color="auto"/>
        <w:right w:val="none" w:sz="0" w:space="0" w:color="auto"/>
      </w:divBdr>
      <w:divsChild>
        <w:div w:id="697967089">
          <w:marLeft w:val="1166"/>
          <w:marRight w:val="0"/>
          <w:marTop w:val="115"/>
          <w:marBottom w:val="0"/>
          <w:divBdr>
            <w:top w:val="none" w:sz="0" w:space="0" w:color="auto"/>
            <w:left w:val="none" w:sz="0" w:space="0" w:color="auto"/>
            <w:bottom w:val="none" w:sz="0" w:space="0" w:color="auto"/>
            <w:right w:val="none" w:sz="0" w:space="0" w:color="auto"/>
          </w:divBdr>
        </w:div>
      </w:divsChild>
    </w:div>
    <w:div w:id="684091575">
      <w:bodyDiv w:val="1"/>
      <w:marLeft w:val="0"/>
      <w:marRight w:val="0"/>
      <w:marTop w:val="0"/>
      <w:marBottom w:val="0"/>
      <w:divBdr>
        <w:top w:val="none" w:sz="0" w:space="0" w:color="auto"/>
        <w:left w:val="none" w:sz="0" w:space="0" w:color="auto"/>
        <w:bottom w:val="none" w:sz="0" w:space="0" w:color="auto"/>
        <w:right w:val="none" w:sz="0" w:space="0" w:color="auto"/>
      </w:divBdr>
      <w:divsChild>
        <w:div w:id="304117396">
          <w:marLeft w:val="547"/>
          <w:marRight w:val="0"/>
          <w:marTop w:val="115"/>
          <w:marBottom w:val="0"/>
          <w:divBdr>
            <w:top w:val="none" w:sz="0" w:space="0" w:color="auto"/>
            <w:left w:val="none" w:sz="0" w:space="0" w:color="auto"/>
            <w:bottom w:val="none" w:sz="0" w:space="0" w:color="auto"/>
            <w:right w:val="none" w:sz="0" w:space="0" w:color="auto"/>
          </w:divBdr>
        </w:div>
      </w:divsChild>
    </w:div>
    <w:div w:id="748766979">
      <w:bodyDiv w:val="1"/>
      <w:marLeft w:val="0"/>
      <w:marRight w:val="0"/>
      <w:marTop w:val="0"/>
      <w:marBottom w:val="0"/>
      <w:divBdr>
        <w:top w:val="none" w:sz="0" w:space="0" w:color="auto"/>
        <w:left w:val="none" w:sz="0" w:space="0" w:color="auto"/>
        <w:bottom w:val="none" w:sz="0" w:space="0" w:color="auto"/>
        <w:right w:val="none" w:sz="0" w:space="0" w:color="auto"/>
      </w:divBdr>
    </w:div>
    <w:div w:id="790704796">
      <w:bodyDiv w:val="1"/>
      <w:marLeft w:val="0"/>
      <w:marRight w:val="0"/>
      <w:marTop w:val="0"/>
      <w:marBottom w:val="0"/>
      <w:divBdr>
        <w:top w:val="none" w:sz="0" w:space="0" w:color="auto"/>
        <w:left w:val="none" w:sz="0" w:space="0" w:color="auto"/>
        <w:bottom w:val="none" w:sz="0" w:space="0" w:color="auto"/>
        <w:right w:val="none" w:sz="0" w:space="0" w:color="auto"/>
      </w:divBdr>
      <w:divsChild>
        <w:div w:id="452790488">
          <w:marLeft w:val="1166"/>
          <w:marRight w:val="0"/>
          <w:marTop w:val="106"/>
          <w:marBottom w:val="0"/>
          <w:divBdr>
            <w:top w:val="none" w:sz="0" w:space="0" w:color="auto"/>
            <w:left w:val="none" w:sz="0" w:space="0" w:color="auto"/>
            <w:bottom w:val="none" w:sz="0" w:space="0" w:color="auto"/>
            <w:right w:val="none" w:sz="0" w:space="0" w:color="auto"/>
          </w:divBdr>
        </w:div>
        <w:div w:id="596641737">
          <w:marLeft w:val="1166"/>
          <w:marRight w:val="0"/>
          <w:marTop w:val="106"/>
          <w:marBottom w:val="0"/>
          <w:divBdr>
            <w:top w:val="none" w:sz="0" w:space="0" w:color="auto"/>
            <w:left w:val="none" w:sz="0" w:space="0" w:color="auto"/>
            <w:bottom w:val="none" w:sz="0" w:space="0" w:color="auto"/>
            <w:right w:val="none" w:sz="0" w:space="0" w:color="auto"/>
          </w:divBdr>
        </w:div>
      </w:divsChild>
    </w:div>
    <w:div w:id="999694508">
      <w:bodyDiv w:val="1"/>
      <w:marLeft w:val="0"/>
      <w:marRight w:val="0"/>
      <w:marTop w:val="0"/>
      <w:marBottom w:val="0"/>
      <w:divBdr>
        <w:top w:val="none" w:sz="0" w:space="0" w:color="auto"/>
        <w:left w:val="none" w:sz="0" w:space="0" w:color="auto"/>
        <w:bottom w:val="none" w:sz="0" w:space="0" w:color="auto"/>
        <w:right w:val="none" w:sz="0" w:space="0" w:color="auto"/>
      </w:divBdr>
      <w:divsChild>
        <w:div w:id="583150259">
          <w:marLeft w:val="547"/>
          <w:marRight w:val="0"/>
          <w:marTop w:val="115"/>
          <w:marBottom w:val="0"/>
          <w:divBdr>
            <w:top w:val="none" w:sz="0" w:space="0" w:color="auto"/>
            <w:left w:val="none" w:sz="0" w:space="0" w:color="auto"/>
            <w:bottom w:val="none" w:sz="0" w:space="0" w:color="auto"/>
            <w:right w:val="none" w:sz="0" w:space="0" w:color="auto"/>
          </w:divBdr>
        </w:div>
      </w:divsChild>
    </w:div>
    <w:div w:id="1137186380">
      <w:bodyDiv w:val="1"/>
      <w:marLeft w:val="0"/>
      <w:marRight w:val="0"/>
      <w:marTop w:val="0"/>
      <w:marBottom w:val="0"/>
      <w:divBdr>
        <w:top w:val="none" w:sz="0" w:space="0" w:color="auto"/>
        <w:left w:val="none" w:sz="0" w:space="0" w:color="auto"/>
        <w:bottom w:val="none" w:sz="0" w:space="0" w:color="auto"/>
        <w:right w:val="none" w:sz="0" w:space="0" w:color="auto"/>
      </w:divBdr>
      <w:divsChild>
        <w:div w:id="865799751">
          <w:marLeft w:val="1800"/>
          <w:marRight w:val="0"/>
          <w:marTop w:val="106"/>
          <w:marBottom w:val="0"/>
          <w:divBdr>
            <w:top w:val="none" w:sz="0" w:space="0" w:color="auto"/>
            <w:left w:val="none" w:sz="0" w:space="0" w:color="auto"/>
            <w:bottom w:val="none" w:sz="0" w:space="0" w:color="auto"/>
            <w:right w:val="none" w:sz="0" w:space="0" w:color="auto"/>
          </w:divBdr>
        </w:div>
      </w:divsChild>
    </w:div>
    <w:div w:id="1167282183">
      <w:bodyDiv w:val="1"/>
      <w:marLeft w:val="0"/>
      <w:marRight w:val="0"/>
      <w:marTop w:val="0"/>
      <w:marBottom w:val="0"/>
      <w:divBdr>
        <w:top w:val="none" w:sz="0" w:space="0" w:color="auto"/>
        <w:left w:val="none" w:sz="0" w:space="0" w:color="auto"/>
        <w:bottom w:val="none" w:sz="0" w:space="0" w:color="auto"/>
        <w:right w:val="none" w:sz="0" w:space="0" w:color="auto"/>
      </w:divBdr>
      <w:divsChild>
        <w:div w:id="1885868358">
          <w:marLeft w:val="1166"/>
          <w:marRight w:val="0"/>
          <w:marTop w:val="115"/>
          <w:marBottom w:val="0"/>
          <w:divBdr>
            <w:top w:val="none" w:sz="0" w:space="0" w:color="auto"/>
            <w:left w:val="none" w:sz="0" w:space="0" w:color="auto"/>
            <w:bottom w:val="none" w:sz="0" w:space="0" w:color="auto"/>
            <w:right w:val="none" w:sz="0" w:space="0" w:color="auto"/>
          </w:divBdr>
        </w:div>
        <w:div w:id="643582252">
          <w:marLeft w:val="1166"/>
          <w:marRight w:val="0"/>
          <w:marTop w:val="115"/>
          <w:marBottom w:val="0"/>
          <w:divBdr>
            <w:top w:val="none" w:sz="0" w:space="0" w:color="auto"/>
            <w:left w:val="none" w:sz="0" w:space="0" w:color="auto"/>
            <w:bottom w:val="none" w:sz="0" w:space="0" w:color="auto"/>
            <w:right w:val="none" w:sz="0" w:space="0" w:color="auto"/>
          </w:divBdr>
        </w:div>
      </w:divsChild>
    </w:div>
    <w:div w:id="1403257592">
      <w:bodyDiv w:val="1"/>
      <w:marLeft w:val="0"/>
      <w:marRight w:val="0"/>
      <w:marTop w:val="0"/>
      <w:marBottom w:val="0"/>
      <w:divBdr>
        <w:top w:val="none" w:sz="0" w:space="0" w:color="auto"/>
        <w:left w:val="none" w:sz="0" w:space="0" w:color="auto"/>
        <w:bottom w:val="none" w:sz="0" w:space="0" w:color="auto"/>
        <w:right w:val="none" w:sz="0" w:space="0" w:color="auto"/>
      </w:divBdr>
      <w:divsChild>
        <w:div w:id="299460707">
          <w:marLeft w:val="1166"/>
          <w:marRight w:val="0"/>
          <w:marTop w:val="115"/>
          <w:marBottom w:val="0"/>
          <w:divBdr>
            <w:top w:val="none" w:sz="0" w:space="0" w:color="auto"/>
            <w:left w:val="none" w:sz="0" w:space="0" w:color="auto"/>
            <w:bottom w:val="none" w:sz="0" w:space="0" w:color="auto"/>
            <w:right w:val="none" w:sz="0" w:space="0" w:color="auto"/>
          </w:divBdr>
        </w:div>
      </w:divsChild>
    </w:div>
    <w:div w:id="1477868824">
      <w:bodyDiv w:val="1"/>
      <w:marLeft w:val="0"/>
      <w:marRight w:val="0"/>
      <w:marTop w:val="0"/>
      <w:marBottom w:val="0"/>
      <w:divBdr>
        <w:top w:val="none" w:sz="0" w:space="0" w:color="auto"/>
        <w:left w:val="none" w:sz="0" w:space="0" w:color="auto"/>
        <w:bottom w:val="none" w:sz="0" w:space="0" w:color="auto"/>
        <w:right w:val="none" w:sz="0" w:space="0" w:color="auto"/>
      </w:divBdr>
      <w:divsChild>
        <w:div w:id="1418288660">
          <w:marLeft w:val="1166"/>
          <w:marRight w:val="0"/>
          <w:marTop w:val="115"/>
          <w:marBottom w:val="0"/>
          <w:divBdr>
            <w:top w:val="none" w:sz="0" w:space="0" w:color="auto"/>
            <w:left w:val="none" w:sz="0" w:space="0" w:color="auto"/>
            <w:bottom w:val="none" w:sz="0" w:space="0" w:color="auto"/>
            <w:right w:val="none" w:sz="0" w:space="0" w:color="auto"/>
          </w:divBdr>
        </w:div>
      </w:divsChild>
    </w:div>
    <w:div w:id="1603226911">
      <w:bodyDiv w:val="1"/>
      <w:marLeft w:val="0"/>
      <w:marRight w:val="0"/>
      <w:marTop w:val="0"/>
      <w:marBottom w:val="0"/>
      <w:divBdr>
        <w:top w:val="none" w:sz="0" w:space="0" w:color="auto"/>
        <w:left w:val="none" w:sz="0" w:space="0" w:color="auto"/>
        <w:bottom w:val="none" w:sz="0" w:space="0" w:color="auto"/>
        <w:right w:val="none" w:sz="0" w:space="0" w:color="auto"/>
      </w:divBdr>
      <w:divsChild>
        <w:div w:id="1690791966">
          <w:marLeft w:val="1800"/>
          <w:marRight w:val="0"/>
          <w:marTop w:val="106"/>
          <w:marBottom w:val="0"/>
          <w:divBdr>
            <w:top w:val="none" w:sz="0" w:space="0" w:color="auto"/>
            <w:left w:val="none" w:sz="0" w:space="0" w:color="auto"/>
            <w:bottom w:val="none" w:sz="0" w:space="0" w:color="auto"/>
            <w:right w:val="none" w:sz="0" w:space="0" w:color="auto"/>
          </w:divBdr>
        </w:div>
      </w:divsChild>
    </w:div>
    <w:div w:id="1696999158">
      <w:bodyDiv w:val="1"/>
      <w:marLeft w:val="0"/>
      <w:marRight w:val="0"/>
      <w:marTop w:val="0"/>
      <w:marBottom w:val="0"/>
      <w:divBdr>
        <w:top w:val="none" w:sz="0" w:space="0" w:color="auto"/>
        <w:left w:val="none" w:sz="0" w:space="0" w:color="auto"/>
        <w:bottom w:val="none" w:sz="0" w:space="0" w:color="auto"/>
        <w:right w:val="none" w:sz="0" w:space="0" w:color="auto"/>
      </w:divBdr>
    </w:div>
    <w:div w:id="1700279316">
      <w:bodyDiv w:val="1"/>
      <w:marLeft w:val="0"/>
      <w:marRight w:val="0"/>
      <w:marTop w:val="0"/>
      <w:marBottom w:val="0"/>
      <w:divBdr>
        <w:top w:val="none" w:sz="0" w:space="0" w:color="auto"/>
        <w:left w:val="none" w:sz="0" w:space="0" w:color="auto"/>
        <w:bottom w:val="none" w:sz="0" w:space="0" w:color="auto"/>
        <w:right w:val="none" w:sz="0" w:space="0" w:color="auto"/>
      </w:divBdr>
    </w:div>
    <w:div w:id="1833058824">
      <w:bodyDiv w:val="1"/>
      <w:marLeft w:val="0"/>
      <w:marRight w:val="0"/>
      <w:marTop w:val="0"/>
      <w:marBottom w:val="0"/>
      <w:divBdr>
        <w:top w:val="none" w:sz="0" w:space="0" w:color="auto"/>
        <w:left w:val="none" w:sz="0" w:space="0" w:color="auto"/>
        <w:bottom w:val="none" w:sz="0" w:space="0" w:color="auto"/>
        <w:right w:val="none" w:sz="0" w:space="0" w:color="auto"/>
      </w:divBdr>
      <w:divsChild>
        <w:div w:id="1471902264">
          <w:marLeft w:val="0"/>
          <w:marRight w:val="0"/>
          <w:marTop w:val="0"/>
          <w:marBottom w:val="0"/>
          <w:divBdr>
            <w:top w:val="none" w:sz="0" w:space="0" w:color="auto"/>
            <w:left w:val="none" w:sz="0" w:space="0" w:color="auto"/>
            <w:bottom w:val="none" w:sz="0" w:space="0" w:color="auto"/>
            <w:right w:val="none" w:sz="0" w:space="0" w:color="auto"/>
          </w:divBdr>
        </w:div>
      </w:divsChild>
    </w:div>
    <w:div w:id="1872762951">
      <w:bodyDiv w:val="1"/>
      <w:marLeft w:val="0"/>
      <w:marRight w:val="0"/>
      <w:marTop w:val="0"/>
      <w:marBottom w:val="0"/>
      <w:divBdr>
        <w:top w:val="none" w:sz="0" w:space="0" w:color="auto"/>
        <w:left w:val="none" w:sz="0" w:space="0" w:color="auto"/>
        <w:bottom w:val="none" w:sz="0" w:space="0" w:color="auto"/>
        <w:right w:val="none" w:sz="0" w:space="0" w:color="auto"/>
      </w:divBdr>
      <w:divsChild>
        <w:div w:id="2085715342">
          <w:marLeft w:val="1166"/>
          <w:marRight w:val="0"/>
          <w:marTop w:val="115"/>
          <w:marBottom w:val="0"/>
          <w:divBdr>
            <w:top w:val="none" w:sz="0" w:space="0" w:color="auto"/>
            <w:left w:val="none" w:sz="0" w:space="0" w:color="auto"/>
            <w:bottom w:val="none" w:sz="0" w:space="0" w:color="auto"/>
            <w:right w:val="none" w:sz="0" w:space="0" w:color="auto"/>
          </w:divBdr>
        </w:div>
      </w:divsChild>
    </w:div>
    <w:div w:id="1907228903">
      <w:bodyDiv w:val="1"/>
      <w:marLeft w:val="0"/>
      <w:marRight w:val="0"/>
      <w:marTop w:val="0"/>
      <w:marBottom w:val="0"/>
      <w:divBdr>
        <w:top w:val="none" w:sz="0" w:space="0" w:color="auto"/>
        <w:left w:val="none" w:sz="0" w:space="0" w:color="auto"/>
        <w:bottom w:val="none" w:sz="0" w:space="0" w:color="auto"/>
        <w:right w:val="none" w:sz="0" w:space="0" w:color="auto"/>
      </w:divBdr>
      <w:divsChild>
        <w:div w:id="1207261100">
          <w:marLeft w:val="547"/>
          <w:marRight w:val="0"/>
          <w:marTop w:val="115"/>
          <w:marBottom w:val="0"/>
          <w:divBdr>
            <w:top w:val="none" w:sz="0" w:space="0" w:color="auto"/>
            <w:left w:val="none" w:sz="0" w:space="0" w:color="auto"/>
            <w:bottom w:val="none" w:sz="0" w:space="0" w:color="auto"/>
            <w:right w:val="none" w:sz="0" w:space="0" w:color="auto"/>
          </w:divBdr>
        </w:div>
      </w:divsChild>
    </w:div>
    <w:div w:id="2001931750">
      <w:bodyDiv w:val="1"/>
      <w:marLeft w:val="0"/>
      <w:marRight w:val="0"/>
      <w:marTop w:val="0"/>
      <w:marBottom w:val="0"/>
      <w:divBdr>
        <w:top w:val="none" w:sz="0" w:space="0" w:color="auto"/>
        <w:left w:val="none" w:sz="0" w:space="0" w:color="auto"/>
        <w:bottom w:val="none" w:sz="0" w:space="0" w:color="auto"/>
        <w:right w:val="none" w:sz="0" w:space="0" w:color="auto"/>
      </w:divBdr>
      <w:divsChild>
        <w:div w:id="1426027895">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0.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A7BEC6-4176-4C59-B97F-F9721B388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3269</Words>
  <Characters>18636</Characters>
  <Application>Microsoft Office Word</Application>
  <DocSecurity>0</DocSecurity>
  <Lines>155</Lines>
  <Paragraphs>43</Paragraphs>
  <ScaleCrop>false</ScaleCrop>
  <Company>Andes Technology Corporation</Company>
  <LinksUpToDate>false</LinksUpToDate>
  <CharactersWithSpaces>21862</CharactersWithSpaces>
  <SharedDoc>false</SharedDoc>
  <HLinks>
    <vt:vector size="288" baseType="variant">
      <vt:variant>
        <vt:i4>1048634</vt:i4>
      </vt:variant>
      <vt:variant>
        <vt:i4>329</vt:i4>
      </vt:variant>
      <vt:variant>
        <vt:i4>0</vt:i4>
      </vt:variant>
      <vt:variant>
        <vt:i4>5</vt:i4>
      </vt:variant>
      <vt:variant>
        <vt:lpwstr/>
      </vt:variant>
      <vt:variant>
        <vt:lpwstr>_Toc354388597</vt:lpwstr>
      </vt:variant>
      <vt:variant>
        <vt:i4>1048634</vt:i4>
      </vt:variant>
      <vt:variant>
        <vt:i4>323</vt:i4>
      </vt:variant>
      <vt:variant>
        <vt:i4>0</vt:i4>
      </vt:variant>
      <vt:variant>
        <vt:i4>5</vt:i4>
      </vt:variant>
      <vt:variant>
        <vt:lpwstr/>
      </vt:variant>
      <vt:variant>
        <vt:lpwstr>_Toc354388596</vt:lpwstr>
      </vt:variant>
      <vt:variant>
        <vt:i4>1048634</vt:i4>
      </vt:variant>
      <vt:variant>
        <vt:i4>317</vt:i4>
      </vt:variant>
      <vt:variant>
        <vt:i4>0</vt:i4>
      </vt:variant>
      <vt:variant>
        <vt:i4>5</vt:i4>
      </vt:variant>
      <vt:variant>
        <vt:lpwstr/>
      </vt:variant>
      <vt:variant>
        <vt:lpwstr>_Toc354388595</vt:lpwstr>
      </vt:variant>
      <vt:variant>
        <vt:i4>1048634</vt:i4>
      </vt:variant>
      <vt:variant>
        <vt:i4>311</vt:i4>
      </vt:variant>
      <vt:variant>
        <vt:i4>0</vt:i4>
      </vt:variant>
      <vt:variant>
        <vt:i4>5</vt:i4>
      </vt:variant>
      <vt:variant>
        <vt:lpwstr/>
      </vt:variant>
      <vt:variant>
        <vt:lpwstr>_Toc354388594</vt:lpwstr>
      </vt:variant>
      <vt:variant>
        <vt:i4>1048634</vt:i4>
      </vt:variant>
      <vt:variant>
        <vt:i4>305</vt:i4>
      </vt:variant>
      <vt:variant>
        <vt:i4>0</vt:i4>
      </vt:variant>
      <vt:variant>
        <vt:i4>5</vt:i4>
      </vt:variant>
      <vt:variant>
        <vt:lpwstr/>
      </vt:variant>
      <vt:variant>
        <vt:lpwstr>_Toc354388593</vt:lpwstr>
      </vt:variant>
      <vt:variant>
        <vt:i4>1048634</vt:i4>
      </vt:variant>
      <vt:variant>
        <vt:i4>299</vt:i4>
      </vt:variant>
      <vt:variant>
        <vt:i4>0</vt:i4>
      </vt:variant>
      <vt:variant>
        <vt:i4>5</vt:i4>
      </vt:variant>
      <vt:variant>
        <vt:lpwstr/>
      </vt:variant>
      <vt:variant>
        <vt:lpwstr>_Toc354388592</vt:lpwstr>
      </vt:variant>
      <vt:variant>
        <vt:i4>1048634</vt:i4>
      </vt:variant>
      <vt:variant>
        <vt:i4>290</vt:i4>
      </vt:variant>
      <vt:variant>
        <vt:i4>0</vt:i4>
      </vt:variant>
      <vt:variant>
        <vt:i4>5</vt:i4>
      </vt:variant>
      <vt:variant>
        <vt:lpwstr/>
      </vt:variant>
      <vt:variant>
        <vt:lpwstr>_Toc354388591</vt:lpwstr>
      </vt:variant>
      <vt:variant>
        <vt:i4>1048634</vt:i4>
      </vt:variant>
      <vt:variant>
        <vt:i4>284</vt:i4>
      </vt:variant>
      <vt:variant>
        <vt:i4>0</vt:i4>
      </vt:variant>
      <vt:variant>
        <vt:i4>5</vt:i4>
      </vt:variant>
      <vt:variant>
        <vt:lpwstr/>
      </vt:variant>
      <vt:variant>
        <vt:lpwstr>_Toc354388590</vt:lpwstr>
      </vt:variant>
      <vt:variant>
        <vt:i4>1114170</vt:i4>
      </vt:variant>
      <vt:variant>
        <vt:i4>275</vt:i4>
      </vt:variant>
      <vt:variant>
        <vt:i4>0</vt:i4>
      </vt:variant>
      <vt:variant>
        <vt:i4>5</vt:i4>
      </vt:variant>
      <vt:variant>
        <vt:lpwstr/>
      </vt:variant>
      <vt:variant>
        <vt:lpwstr>_Toc354388589</vt:lpwstr>
      </vt:variant>
      <vt:variant>
        <vt:i4>1114170</vt:i4>
      </vt:variant>
      <vt:variant>
        <vt:i4>269</vt:i4>
      </vt:variant>
      <vt:variant>
        <vt:i4>0</vt:i4>
      </vt:variant>
      <vt:variant>
        <vt:i4>5</vt:i4>
      </vt:variant>
      <vt:variant>
        <vt:lpwstr/>
      </vt:variant>
      <vt:variant>
        <vt:lpwstr>_Toc354388588</vt:lpwstr>
      </vt:variant>
      <vt:variant>
        <vt:i4>1114170</vt:i4>
      </vt:variant>
      <vt:variant>
        <vt:i4>263</vt:i4>
      </vt:variant>
      <vt:variant>
        <vt:i4>0</vt:i4>
      </vt:variant>
      <vt:variant>
        <vt:i4>5</vt:i4>
      </vt:variant>
      <vt:variant>
        <vt:lpwstr/>
      </vt:variant>
      <vt:variant>
        <vt:lpwstr>_Toc354388587</vt:lpwstr>
      </vt:variant>
      <vt:variant>
        <vt:i4>1114170</vt:i4>
      </vt:variant>
      <vt:variant>
        <vt:i4>257</vt:i4>
      </vt:variant>
      <vt:variant>
        <vt:i4>0</vt:i4>
      </vt:variant>
      <vt:variant>
        <vt:i4>5</vt:i4>
      </vt:variant>
      <vt:variant>
        <vt:lpwstr/>
      </vt:variant>
      <vt:variant>
        <vt:lpwstr>_Toc354388586</vt:lpwstr>
      </vt:variant>
      <vt:variant>
        <vt:i4>1114170</vt:i4>
      </vt:variant>
      <vt:variant>
        <vt:i4>251</vt:i4>
      </vt:variant>
      <vt:variant>
        <vt:i4>0</vt:i4>
      </vt:variant>
      <vt:variant>
        <vt:i4>5</vt:i4>
      </vt:variant>
      <vt:variant>
        <vt:lpwstr/>
      </vt:variant>
      <vt:variant>
        <vt:lpwstr>_Toc354388585</vt:lpwstr>
      </vt:variant>
      <vt:variant>
        <vt:i4>1114170</vt:i4>
      </vt:variant>
      <vt:variant>
        <vt:i4>245</vt:i4>
      </vt:variant>
      <vt:variant>
        <vt:i4>0</vt:i4>
      </vt:variant>
      <vt:variant>
        <vt:i4>5</vt:i4>
      </vt:variant>
      <vt:variant>
        <vt:lpwstr/>
      </vt:variant>
      <vt:variant>
        <vt:lpwstr>_Toc354388584</vt:lpwstr>
      </vt:variant>
      <vt:variant>
        <vt:i4>1114170</vt:i4>
      </vt:variant>
      <vt:variant>
        <vt:i4>239</vt:i4>
      </vt:variant>
      <vt:variant>
        <vt:i4>0</vt:i4>
      </vt:variant>
      <vt:variant>
        <vt:i4>5</vt:i4>
      </vt:variant>
      <vt:variant>
        <vt:lpwstr/>
      </vt:variant>
      <vt:variant>
        <vt:lpwstr>_Toc354388583</vt:lpwstr>
      </vt:variant>
      <vt:variant>
        <vt:i4>1114170</vt:i4>
      </vt:variant>
      <vt:variant>
        <vt:i4>233</vt:i4>
      </vt:variant>
      <vt:variant>
        <vt:i4>0</vt:i4>
      </vt:variant>
      <vt:variant>
        <vt:i4>5</vt:i4>
      </vt:variant>
      <vt:variant>
        <vt:lpwstr/>
      </vt:variant>
      <vt:variant>
        <vt:lpwstr>_Toc354388582</vt:lpwstr>
      </vt:variant>
      <vt:variant>
        <vt:i4>1114170</vt:i4>
      </vt:variant>
      <vt:variant>
        <vt:i4>227</vt:i4>
      </vt:variant>
      <vt:variant>
        <vt:i4>0</vt:i4>
      </vt:variant>
      <vt:variant>
        <vt:i4>5</vt:i4>
      </vt:variant>
      <vt:variant>
        <vt:lpwstr/>
      </vt:variant>
      <vt:variant>
        <vt:lpwstr>_Toc354388581</vt:lpwstr>
      </vt:variant>
      <vt:variant>
        <vt:i4>1114170</vt:i4>
      </vt:variant>
      <vt:variant>
        <vt:i4>221</vt:i4>
      </vt:variant>
      <vt:variant>
        <vt:i4>0</vt:i4>
      </vt:variant>
      <vt:variant>
        <vt:i4>5</vt:i4>
      </vt:variant>
      <vt:variant>
        <vt:lpwstr/>
      </vt:variant>
      <vt:variant>
        <vt:lpwstr>_Toc354388580</vt:lpwstr>
      </vt:variant>
      <vt:variant>
        <vt:i4>1966138</vt:i4>
      </vt:variant>
      <vt:variant>
        <vt:i4>215</vt:i4>
      </vt:variant>
      <vt:variant>
        <vt:i4>0</vt:i4>
      </vt:variant>
      <vt:variant>
        <vt:i4>5</vt:i4>
      </vt:variant>
      <vt:variant>
        <vt:lpwstr/>
      </vt:variant>
      <vt:variant>
        <vt:lpwstr>_Toc354388579</vt:lpwstr>
      </vt:variant>
      <vt:variant>
        <vt:i4>1966138</vt:i4>
      </vt:variant>
      <vt:variant>
        <vt:i4>209</vt:i4>
      </vt:variant>
      <vt:variant>
        <vt:i4>0</vt:i4>
      </vt:variant>
      <vt:variant>
        <vt:i4>5</vt:i4>
      </vt:variant>
      <vt:variant>
        <vt:lpwstr/>
      </vt:variant>
      <vt:variant>
        <vt:lpwstr>_Toc354388578</vt:lpwstr>
      </vt:variant>
      <vt:variant>
        <vt:i4>1966138</vt:i4>
      </vt:variant>
      <vt:variant>
        <vt:i4>203</vt:i4>
      </vt:variant>
      <vt:variant>
        <vt:i4>0</vt:i4>
      </vt:variant>
      <vt:variant>
        <vt:i4>5</vt:i4>
      </vt:variant>
      <vt:variant>
        <vt:lpwstr/>
      </vt:variant>
      <vt:variant>
        <vt:lpwstr>_Toc354388577</vt:lpwstr>
      </vt:variant>
      <vt:variant>
        <vt:i4>1966138</vt:i4>
      </vt:variant>
      <vt:variant>
        <vt:i4>197</vt:i4>
      </vt:variant>
      <vt:variant>
        <vt:i4>0</vt:i4>
      </vt:variant>
      <vt:variant>
        <vt:i4>5</vt:i4>
      </vt:variant>
      <vt:variant>
        <vt:lpwstr/>
      </vt:variant>
      <vt:variant>
        <vt:lpwstr>_Toc354388576</vt:lpwstr>
      </vt:variant>
      <vt:variant>
        <vt:i4>1966138</vt:i4>
      </vt:variant>
      <vt:variant>
        <vt:i4>191</vt:i4>
      </vt:variant>
      <vt:variant>
        <vt:i4>0</vt:i4>
      </vt:variant>
      <vt:variant>
        <vt:i4>5</vt:i4>
      </vt:variant>
      <vt:variant>
        <vt:lpwstr/>
      </vt:variant>
      <vt:variant>
        <vt:lpwstr>_Toc354388575</vt:lpwstr>
      </vt:variant>
      <vt:variant>
        <vt:i4>1966138</vt:i4>
      </vt:variant>
      <vt:variant>
        <vt:i4>185</vt:i4>
      </vt:variant>
      <vt:variant>
        <vt:i4>0</vt:i4>
      </vt:variant>
      <vt:variant>
        <vt:i4>5</vt:i4>
      </vt:variant>
      <vt:variant>
        <vt:lpwstr/>
      </vt:variant>
      <vt:variant>
        <vt:lpwstr>_Toc354388574</vt:lpwstr>
      </vt:variant>
      <vt:variant>
        <vt:i4>1966138</vt:i4>
      </vt:variant>
      <vt:variant>
        <vt:i4>179</vt:i4>
      </vt:variant>
      <vt:variant>
        <vt:i4>0</vt:i4>
      </vt:variant>
      <vt:variant>
        <vt:i4>5</vt:i4>
      </vt:variant>
      <vt:variant>
        <vt:lpwstr/>
      </vt:variant>
      <vt:variant>
        <vt:lpwstr>_Toc354388573</vt:lpwstr>
      </vt:variant>
      <vt:variant>
        <vt:i4>1966138</vt:i4>
      </vt:variant>
      <vt:variant>
        <vt:i4>173</vt:i4>
      </vt:variant>
      <vt:variant>
        <vt:i4>0</vt:i4>
      </vt:variant>
      <vt:variant>
        <vt:i4>5</vt:i4>
      </vt:variant>
      <vt:variant>
        <vt:lpwstr/>
      </vt:variant>
      <vt:variant>
        <vt:lpwstr>_Toc354388572</vt:lpwstr>
      </vt:variant>
      <vt:variant>
        <vt:i4>1966138</vt:i4>
      </vt:variant>
      <vt:variant>
        <vt:i4>167</vt:i4>
      </vt:variant>
      <vt:variant>
        <vt:i4>0</vt:i4>
      </vt:variant>
      <vt:variant>
        <vt:i4>5</vt:i4>
      </vt:variant>
      <vt:variant>
        <vt:lpwstr/>
      </vt:variant>
      <vt:variant>
        <vt:lpwstr>_Toc354388571</vt:lpwstr>
      </vt:variant>
      <vt:variant>
        <vt:i4>1966138</vt:i4>
      </vt:variant>
      <vt:variant>
        <vt:i4>161</vt:i4>
      </vt:variant>
      <vt:variant>
        <vt:i4>0</vt:i4>
      </vt:variant>
      <vt:variant>
        <vt:i4>5</vt:i4>
      </vt:variant>
      <vt:variant>
        <vt:lpwstr/>
      </vt:variant>
      <vt:variant>
        <vt:lpwstr>_Toc354388570</vt:lpwstr>
      </vt:variant>
      <vt:variant>
        <vt:i4>2031674</vt:i4>
      </vt:variant>
      <vt:variant>
        <vt:i4>155</vt:i4>
      </vt:variant>
      <vt:variant>
        <vt:i4>0</vt:i4>
      </vt:variant>
      <vt:variant>
        <vt:i4>5</vt:i4>
      </vt:variant>
      <vt:variant>
        <vt:lpwstr/>
      </vt:variant>
      <vt:variant>
        <vt:lpwstr>_Toc354388569</vt:lpwstr>
      </vt:variant>
      <vt:variant>
        <vt:i4>2031674</vt:i4>
      </vt:variant>
      <vt:variant>
        <vt:i4>149</vt:i4>
      </vt:variant>
      <vt:variant>
        <vt:i4>0</vt:i4>
      </vt:variant>
      <vt:variant>
        <vt:i4>5</vt:i4>
      </vt:variant>
      <vt:variant>
        <vt:lpwstr/>
      </vt:variant>
      <vt:variant>
        <vt:lpwstr>_Toc354388568</vt:lpwstr>
      </vt:variant>
      <vt:variant>
        <vt:i4>2031674</vt:i4>
      </vt:variant>
      <vt:variant>
        <vt:i4>143</vt:i4>
      </vt:variant>
      <vt:variant>
        <vt:i4>0</vt:i4>
      </vt:variant>
      <vt:variant>
        <vt:i4>5</vt:i4>
      </vt:variant>
      <vt:variant>
        <vt:lpwstr/>
      </vt:variant>
      <vt:variant>
        <vt:lpwstr>_Toc354388567</vt:lpwstr>
      </vt:variant>
      <vt:variant>
        <vt:i4>2031674</vt:i4>
      </vt:variant>
      <vt:variant>
        <vt:i4>137</vt:i4>
      </vt:variant>
      <vt:variant>
        <vt:i4>0</vt:i4>
      </vt:variant>
      <vt:variant>
        <vt:i4>5</vt:i4>
      </vt:variant>
      <vt:variant>
        <vt:lpwstr/>
      </vt:variant>
      <vt:variant>
        <vt:lpwstr>_Toc354388566</vt:lpwstr>
      </vt:variant>
      <vt:variant>
        <vt:i4>2031674</vt:i4>
      </vt:variant>
      <vt:variant>
        <vt:i4>131</vt:i4>
      </vt:variant>
      <vt:variant>
        <vt:i4>0</vt:i4>
      </vt:variant>
      <vt:variant>
        <vt:i4>5</vt:i4>
      </vt:variant>
      <vt:variant>
        <vt:lpwstr/>
      </vt:variant>
      <vt:variant>
        <vt:lpwstr>_Toc354388565</vt:lpwstr>
      </vt:variant>
      <vt:variant>
        <vt:i4>2031674</vt:i4>
      </vt:variant>
      <vt:variant>
        <vt:i4>125</vt:i4>
      </vt:variant>
      <vt:variant>
        <vt:i4>0</vt:i4>
      </vt:variant>
      <vt:variant>
        <vt:i4>5</vt:i4>
      </vt:variant>
      <vt:variant>
        <vt:lpwstr/>
      </vt:variant>
      <vt:variant>
        <vt:lpwstr>_Toc354388564</vt:lpwstr>
      </vt:variant>
      <vt:variant>
        <vt:i4>2031674</vt:i4>
      </vt:variant>
      <vt:variant>
        <vt:i4>119</vt:i4>
      </vt:variant>
      <vt:variant>
        <vt:i4>0</vt:i4>
      </vt:variant>
      <vt:variant>
        <vt:i4>5</vt:i4>
      </vt:variant>
      <vt:variant>
        <vt:lpwstr/>
      </vt:variant>
      <vt:variant>
        <vt:lpwstr>_Toc354388563</vt:lpwstr>
      </vt:variant>
      <vt:variant>
        <vt:i4>2031674</vt:i4>
      </vt:variant>
      <vt:variant>
        <vt:i4>113</vt:i4>
      </vt:variant>
      <vt:variant>
        <vt:i4>0</vt:i4>
      </vt:variant>
      <vt:variant>
        <vt:i4>5</vt:i4>
      </vt:variant>
      <vt:variant>
        <vt:lpwstr/>
      </vt:variant>
      <vt:variant>
        <vt:lpwstr>_Toc354388562</vt:lpwstr>
      </vt:variant>
      <vt:variant>
        <vt:i4>2031674</vt:i4>
      </vt:variant>
      <vt:variant>
        <vt:i4>107</vt:i4>
      </vt:variant>
      <vt:variant>
        <vt:i4>0</vt:i4>
      </vt:variant>
      <vt:variant>
        <vt:i4>5</vt:i4>
      </vt:variant>
      <vt:variant>
        <vt:lpwstr/>
      </vt:variant>
      <vt:variant>
        <vt:lpwstr>_Toc354388561</vt:lpwstr>
      </vt:variant>
      <vt:variant>
        <vt:i4>2031674</vt:i4>
      </vt:variant>
      <vt:variant>
        <vt:i4>101</vt:i4>
      </vt:variant>
      <vt:variant>
        <vt:i4>0</vt:i4>
      </vt:variant>
      <vt:variant>
        <vt:i4>5</vt:i4>
      </vt:variant>
      <vt:variant>
        <vt:lpwstr/>
      </vt:variant>
      <vt:variant>
        <vt:lpwstr>_Toc354388560</vt:lpwstr>
      </vt:variant>
      <vt:variant>
        <vt:i4>1835066</vt:i4>
      </vt:variant>
      <vt:variant>
        <vt:i4>95</vt:i4>
      </vt:variant>
      <vt:variant>
        <vt:i4>0</vt:i4>
      </vt:variant>
      <vt:variant>
        <vt:i4>5</vt:i4>
      </vt:variant>
      <vt:variant>
        <vt:lpwstr/>
      </vt:variant>
      <vt:variant>
        <vt:lpwstr>_Toc354388559</vt:lpwstr>
      </vt:variant>
      <vt:variant>
        <vt:i4>1835066</vt:i4>
      </vt:variant>
      <vt:variant>
        <vt:i4>89</vt:i4>
      </vt:variant>
      <vt:variant>
        <vt:i4>0</vt:i4>
      </vt:variant>
      <vt:variant>
        <vt:i4>5</vt:i4>
      </vt:variant>
      <vt:variant>
        <vt:lpwstr/>
      </vt:variant>
      <vt:variant>
        <vt:lpwstr>_Toc354388558</vt:lpwstr>
      </vt:variant>
      <vt:variant>
        <vt:i4>1835066</vt:i4>
      </vt:variant>
      <vt:variant>
        <vt:i4>83</vt:i4>
      </vt:variant>
      <vt:variant>
        <vt:i4>0</vt:i4>
      </vt:variant>
      <vt:variant>
        <vt:i4>5</vt:i4>
      </vt:variant>
      <vt:variant>
        <vt:lpwstr/>
      </vt:variant>
      <vt:variant>
        <vt:lpwstr>_Toc354388557</vt:lpwstr>
      </vt:variant>
      <vt:variant>
        <vt:i4>1835066</vt:i4>
      </vt:variant>
      <vt:variant>
        <vt:i4>77</vt:i4>
      </vt:variant>
      <vt:variant>
        <vt:i4>0</vt:i4>
      </vt:variant>
      <vt:variant>
        <vt:i4>5</vt:i4>
      </vt:variant>
      <vt:variant>
        <vt:lpwstr/>
      </vt:variant>
      <vt:variant>
        <vt:lpwstr>_Toc354388556</vt:lpwstr>
      </vt:variant>
      <vt:variant>
        <vt:i4>1835066</vt:i4>
      </vt:variant>
      <vt:variant>
        <vt:i4>71</vt:i4>
      </vt:variant>
      <vt:variant>
        <vt:i4>0</vt:i4>
      </vt:variant>
      <vt:variant>
        <vt:i4>5</vt:i4>
      </vt:variant>
      <vt:variant>
        <vt:lpwstr/>
      </vt:variant>
      <vt:variant>
        <vt:lpwstr>_Toc354388555</vt:lpwstr>
      </vt:variant>
      <vt:variant>
        <vt:i4>1835066</vt:i4>
      </vt:variant>
      <vt:variant>
        <vt:i4>65</vt:i4>
      </vt:variant>
      <vt:variant>
        <vt:i4>0</vt:i4>
      </vt:variant>
      <vt:variant>
        <vt:i4>5</vt:i4>
      </vt:variant>
      <vt:variant>
        <vt:lpwstr/>
      </vt:variant>
      <vt:variant>
        <vt:lpwstr>_Toc354388554</vt:lpwstr>
      </vt:variant>
      <vt:variant>
        <vt:i4>1835066</vt:i4>
      </vt:variant>
      <vt:variant>
        <vt:i4>59</vt:i4>
      </vt:variant>
      <vt:variant>
        <vt:i4>0</vt:i4>
      </vt:variant>
      <vt:variant>
        <vt:i4>5</vt:i4>
      </vt:variant>
      <vt:variant>
        <vt:lpwstr/>
      </vt:variant>
      <vt:variant>
        <vt:lpwstr>_Toc354388553</vt:lpwstr>
      </vt:variant>
      <vt:variant>
        <vt:i4>1835066</vt:i4>
      </vt:variant>
      <vt:variant>
        <vt:i4>53</vt:i4>
      </vt:variant>
      <vt:variant>
        <vt:i4>0</vt:i4>
      </vt:variant>
      <vt:variant>
        <vt:i4>5</vt:i4>
      </vt:variant>
      <vt:variant>
        <vt:lpwstr/>
      </vt:variant>
      <vt:variant>
        <vt:lpwstr>_Toc354388552</vt:lpwstr>
      </vt:variant>
      <vt:variant>
        <vt:i4>1835066</vt:i4>
      </vt:variant>
      <vt:variant>
        <vt:i4>47</vt:i4>
      </vt:variant>
      <vt:variant>
        <vt:i4>0</vt:i4>
      </vt:variant>
      <vt:variant>
        <vt:i4>5</vt:i4>
      </vt:variant>
      <vt:variant>
        <vt:lpwstr/>
      </vt:variant>
      <vt:variant>
        <vt:lpwstr>_Toc354388551</vt:lpwstr>
      </vt:variant>
      <vt:variant>
        <vt:i4>1835066</vt:i4>
      </vt:variant>
      <vt:variant>
        <vt:i4>41</vt:i4>
      </vt:variant>
      <vt:variant>
        <vt:i4>0</vt:i4>
      </vt:variant>
      <vt:variant>
        <vt:i4>5</vt:i4>
      </vt:variant>
      <vt:variant>
        <vt:lpwstr/>
      </vt:variant>
      <vt:variant>
        <vt:lpwstr>_Toc354388550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AndeShape™ ATCBMC300 Design Specification</dc:title>
  <dc:creator>joshua@andestech.com</dc:creator>
  <cp:lastModifiedBy>Jason Wen-Jie Li(李文傑)</cp:lastModifiedBy>
  <cp:revision>2</cp:revision>
  <cp:lastPrinted>2008-10-13T01:17:00Z</cp:lastPrinted>
  <dcterms:created xsi:type="dcterms:W3CDTF">2021-03-16T01:40:00Z</dcterms:created>
  <dcterms:modified xsi:type="dcterms:W3CDTF">2021-03-16T01:40:00Z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-95413158</vt:i4>
  </property>
</Properties>
</file>