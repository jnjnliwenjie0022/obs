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C23" w:rsidRPr="00876BEA" w:rsidRDefault="00A96C23" w:rsidP="00A96C23">
      <w:pPr>
        <w:keepNext/>
        <w:rPr>
          <w:rFonts w:ascii="Candara" w:eastAsiaTheme="minorEastAsia" w:hAnsi="Candara" w:cs="Candara"/>
          <w:sz w:val="22"/>
        </w:rPr>
      </w:pPr>
    </w:p>
    <w:p w:rsidR="00A96C23" w:rsidRPr="00A96C23" w:rsidRDefault="00A96C23" w:rsidP="00A96C23">
      <w:pPr>
        <w:keepNext/>
        <w:rPr>
          <w:rFonts w:ascii="Candara" w:eastAsia="Candara" w:hAnsi="Candara" w:cs="Candara"/>
          <w:sz w:val="22"/>
        </w:rPr>
      </w:pPr>
    </w:p>
    <w:p w:rsidR="00A96C23" w:rsidRPr="00A96C23" w:rsidRDefault="00A96C23" w:rsidP="00A96C23">
      <w:pPr>
        <w:keepNext/>
        <w:rPr>
          <w:rFonts w:ascii="Candara" w:eastAsia="Candara" w:hAnsi="Candara" w:cs="Candara"/>
          <w:sz w:val="22"/>
        </w:rPr>
      </w:pPr>
    </w:p>
    <w:p w:rsidR="00A96C23" w:rsidRPr="00A96C23" w:rsidRDefault="00A96C23" w:rsidP="00A96C23">
      <w:pPr>
        <w:keepNext/>
        <w:rPr>
          <w:rFonts w:ascii="Candara" w:eastAsia="Candara" w:hAnsi="Candara" w:cs="Candara"/>
          <w:sz w:val="22"/>
        </w:rPr>
      </w:pPr>
    </w:p>
    <w:p w:rsidR="00A96C23" w:rsidRPr="00A96C23" w:rsidRDefault="00A96C23" w:rsidP="00A96C23">
      <w:pPr>
        <w:keepNext/>
        <w:rPr>
          <w:rFonts w:ascii="Candara" w:eastAsia="Candara" w:hAnsi="Candara" w:cs="Candara"/>
          <w:sz w:val="22"/>
        </w:rPr>
      </w:pPr>
    </w:p>
    <w:p w:rsidR="00A96C23" w:rsidRPr="00A96C23" w:rsidRDefault="00A96C23" w:rsidP="00A96C23">
      <w:pPr>
        <w:keepNext/>
        <w:rPr>
          <w:rFonts w:ascii="Candara" w:eastAsia="Candara" w:hAnsi="Candara" w:cs="Candara"/>
          <w:sz w:val="22"/>
        </w:rPr>
      </w:pPr>
      <w:r w:rsidRPr="00A96C23">
        <w:rPr>
          <w:rFonts w:ascii="Candara" w:eastAsia="Candara" w:hAnsi="Candara" w:cs="Candara"/>
          <w:noProof/>
          <w:sz w:val="22"/>
        </w:rPr>
        <mc:AlternateContent>
          <mc:Choice Requires="wps">
            <w:drawing>
              <wp:anchor distT="0" distB="0" distL="114300" distR="114300" simplePos="0" relativeHeight="251660288" behindDoc="0" locked="0" layoutInCell="1" allowOverlap="1" wp14:anchorId="4AC00EB1" wp14:editId="45007803">
                <wp:simplePos x="0" y="0"/>
                <wp:positionH relativeFrom="column">
                  <wp:posOffset>914400</wp:posOffset>
                </wp:positionH>
                <wp:positionV relativeFrom="paragraph">
                  <wp:posOffset>139065</wp:posOffset>
                </wp:positionV>
                <wp:extent cx="4667885" cy="4732655"/>
                <wp:effectExtent l="0" t="0" r="1905" b="0"/>
                <wp:wrapNone/>
                <wp:docPr id="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4732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B45" w:rsidRDefault="000A2B45" w:rsidP="00A96C23">
                            <w:pPr>
                              <w:keepNext/>
                              <w:jc w:val="center"/>
                            </w:pPr>
                            <w:r>
                              <w:rPr>
                                <w:noProof/>
                              </w:rPr>
                              <w:drawing>
                                <wp:inline distT="0" distB="0" distL="0" distR="0" wp14:anchorId="043BEBE4" wp14:editId="09D53BCF">
                                  <wp:extent cx="4488180" cy="4553585"/>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455358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26" type="#_x0000_t202" style="position:absolute;margin-left:1in;margin-top:10.95pt;width:367.55pt;height:372.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fOswIAALkFAAAOAAAAZHJzL2Uyb0RvYy54bWysVG1vmzAQ/j5p/8Hyd8rLDAFUUrUhTJO6&#10;F6ndD3DABGtgI9sN6ab9951NkqatJk3b+IBs3/m5e+4e3+XVfujRjinNpShweBFgxEQtGy62Bf56&#10;X3kpRtpQ0dBeClbgR6bx1fLtm8tpzFkkO9k3TCEAETqfxgJ3xoy57+u6YwPVF3JkAoytVAM1sFVb&#10;v1F0AvSh96MgSPxJqmZUsmZaw2k5G/HS4bctq83nttXMoL7AkJtxf+X+G/v3l5c03yo6drw+pEH/&#10;IouBcgFBT1AlNRQ9KP4KauC1klq25qKWgy/bltfMcQA2YfCCzV1HR+a4QHH0eCqT/n+w9afdF4V4&#10;U+AII0EHaNE92xt0I/coWdjyTKPOwetuBD+zh3Nos6Oqx1tZf9NIyFVHxZZdKyWnjtEG0gvtTf/s&#10;6oyjLchm+igbiEMfjHRA+1YNtnZQDQTo0KbHU2tsLjUckiRZpGmMUQ02sngXJXHsYtD8eH1U2rxn&#10;ckB2UWAFvXfwdHerjU2H5kcXG03Iive9638vnh2A43wCweGqtdk0XDt/ZEG2Ttcp8UiUrD0SlKV3&#10;Xa2Il1ThIi7flatVGf60cUOSd7xpmLBhjtIKyZ+17iDyWRQncWnZ88bC2ZS02m5WvUI7CtKu3Hco&#10;yJmb/zwNVwTg8oJSGJHgJsq8KkkXHqlI7GWLIPWCMLvJkoBkpKyeU7rlgv07JTQVOIujeFbTb7kF&#10;7nvNjeYDNzA8ej4UOD050dxqcC0a11pDeT+vz0ph038qBbT72GinWCvSWa5mv9kDipXxRjaPoF0l&#10;QVkgUJh4sOik+o7RBNOjwALGG0b9BwHqz0JC7LBxGxIvItioc8vm3EJFDUAFNhjNy5WZB9TDqPi2&#10;gzjH93YNL6biTstPOR3eGcwHR+kwy+wAOt87r6eJu/wFAAD//wMAUEsDBBQABgAIAAAAIQCKidy9&#10;3gAAAAoBAAAPAAAAZHJzL2Rvd25yZXYueG1sTI/NTsMwEITvSLyDtUjcqJMoND+NU6ECZ6DwAG68&#10;TULidRS7beDpWU5wHM1o5ptqu9hRnHH2vSMF8SoCgdQ401Or4OP9+S4H4YMmo0dHqOALPWzr66tK&#10;l8Zd6A3P+9AKLiFfagVdCFMppW86tNqv3ITE3tHNVgeWcyvNrC9cbkeZRNFaWt0TL3R6wl2HzbA/&#10;WQV5ZF+GoUhevU2/4/tu9+iepk+lbm+Whw2IgEv4C8MvPqNDzUwHdyLjxcg6TflLUJDEBQgO5FkR&#10;gzgoyNZZArKu5P8L9Q8AAAD//wMAUEsBAi0AFAAGAAgAAAAhALaDOJL+AAAA4QEAABMAAAAAAAAA&#10;AAAAAAAAAAAAAFtDb250ZW50X1R5cGVzXS54bWxQSwECLQAUAAYACAAAACEAOP0h/9YAAACUAQAA&#10;CwAAAAAAAAAAAAAAAAAvAQAAX3JlbHMvLnJlbHNQSwECLQAUAAYACAAAACEAlZVnzrMCAAC5BQAA&#10;DgAAAAAAAAAAAAAAAAAuAgAAZHJzL2Uyb0RvYy54bWxQSwECLQAUAAYACAAAACEAioncvd4AAAAK&#10;AQAADwAAAAAAAAAAAAAAAAANBQAAZHJzL2Rvd25yZXYueG1sUEsFBgAAAAAEAAQA8wAAABgGAAAA&#10;AA==&#10;" filled="f" stroked="f">
                <v:textbox style="mso-fit-shape-to-text:t">
                  <w:txbxContent>
                    <w:p w:rsidR="000A2B45" w:rsidRDefault="000A2B45" w:rsidP="00A96C23">
                      <w:pPr>
                        <w:keepNext/>
                        <w:jc w:val="center"/>
                      </w:pPr>
                      <w:r>
                        <w:rPr>
                          <w:noProof/>
                        </w:rPr>
                        <w:drawing>
                          <wp:inline distT="0" distB="0" distL="0" distR="0" wp14:anchorId="043BEBE4" wp14:editId="09D53BCF">
                            <wp:extent cx="4488180" cy="4553585"/>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8180" cy="4553585"/>
                                    </a:xfrm>
                                    <a:prstGeom prst="rect">
                                      <a:avLst/>
                                    </a:prstGeom>
                                    <a:noFill/>
                                    <a:ln>
                                      <a:noFill/>
                                    </a:ln>
                                  </pic:spPr>
                                </pic:pic>
                              </a:graphicData>
                            </a:graphic>
                          </wp:inline>
                        </w:drawing>
                      </w:r>
                    </w:p>
                  </w:txbxContent>
                </v:textbox>
              </v:shape>
            </w:pict>
          </mc:Fallback>
        </mc:AlternateContent>
      </w:r>
    </w:p>
    <w:p w:rsidR="00A96C23" w:rsidRPr="003900AE" w:rsidRDefault="00A96C23" w:rsidP="00A96C23">
      <w:pPr>
        <w:keepNext/>
        <w:rPr>
          <w:rFonts w:ascii="Candara" w:eastAsiaTheme="minorEastAsia" w:hAnsi="Candara" w:cs="Candara"/>
          <w:sz w:val="22"/>
        </w:rPr>
      </w:pPr>
    </w:p>
    <w:p w:rsidR="00A96C23" w:rsidRPr="00A96C23" w:rsidRDefault="00A96C23" w:rsidP="00A96C23">
      <w:pPr>
        <w:rPr>
          <w:rFonts w:ascii="Candara" w:eastAsia="Candara" w:hAnsi="Candara" w:cs="Candara"/>
          <w:sz w:val="22"/>
        </w:rPr>
      </w:pPr>
    </w:p>
    <w:p w:rsidR="00A96C23" w:rsidRPr="00A96C23" w:rsidRDefault="003900AE" w:rsidP="00A96C23">
      <w:pPr>
        <w:rPr>
          <w:rFonts w:ascii="Candara" w:eastAsia="Candara" w:hAnsi="Candara" w:cs="Candara"/>
          <w:sz w:val="22"/>
        </w:rPr>
      </w:pPr>
      <w:r w:rsidRPr="00A96C23">
        <w:rPr>
          <w:rFonts w:ascii="Candara" w:eastAsia="Candara" w:hAnsi="Candara" w:cs="Candara"/>
          <w:noProof/>
          <w:sz w:val="22"/>
        </w:rPr>
        <mc:AlternateContent>
          <mc:Choice Requires="wps">
            <w:drawing>
              <wp:anchor distT="0" distB="0" distL="114300" distR="114300" simplePos="0" relativeHeight="251662336" behindDoc="0" locked="0" layoutInCell="1" allowOverlap="1" wp14:anchorId="2DA14FC9" wp14:editId="207E8CB1">
                <wp:simplePos x="0" y="0"/>
                <wp:positionH relativeFrom="column">
                  <wp:posOffset>384175</wp:posOffset>
                </wp:positionH>
                <wp:positionV relativeFrom="paragraph">
                  <wp:posOffset>173355</wp:posOffset>
                </wp:positionV>
                <wp:extent cx="5943600" cy="3429000"/>
                <wp:effectExtent l="0" t="0" r="0" b="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2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B45" w:rsidRPr="009B68B3" w:rsidRDefault="000A2B45" w:rsidP="00A96C23">
                            <w:pPr>
                              <w:jc w:val="cente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pP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begin"/>
                            </w: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instrText xml:space="preserve"> TITLE  \* FirstCap  \* MERGEFORMAT </w:instrText>
                            </w: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separate"/>
                            </w:r>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t>AndeShape™ ATCBUSDEC200 Design Specification</w:t>
                            </w: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0.25pt;margin-top:13.65pt;width:468pt;height:27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L9uQIAAMIFAAAOAAAAZHJzL2Uyb0RvYy54bWysVMlu2zAQvRfoPxC8K1pMLxIiB4llFQXS&#10;BUj6AbREWUQlUiVpy2nQf++Q8qKkKFC01UEgOcM3y3uc65tD26A9U5pLkeLwKsCIiUKWXGxT/OUx&#10;9xYYaUNFSRspWIqfmMY3y7dvrvsuYZGsZVMyhQBE6KTvUlwb0yW+r4uatVRfyY4JMFZStdTAVm39&#10;UtEe0NvGj4Jg5vdSlZ2SBdMaTrPBiJcOv6pYYT5VlWYGNSmG3Iz7K/ff2L+/vKbJVtGu5sUxDfoX&#10;WbSUCwh6hsqooWin+C9QLS+U1LIyV4VsfVlVvGCuBqgmDF5V81DTjrlaoDm6O7dJ/z/Y4uP+s0K8&#10;TPEEI0FboOiRHQy6kwcUzm17+k4n4PXQgZ85wDnQ7ErV3b0svmok5KqmYstulZJ9zWgJ6YX2pj+6&#10;OuBoC7LpP8gS4tCdkQ7oUKnW9g66gQAdaHo6U2NzKeBwGpPJLABTAbYJieIANjYGTU7XO6XNOyZb&#10;ZBcpVsC9g6f7e20G15OLjSZkzpsGzmnSiBcHgDmcQHC4am02DUfncxzE68V6QTwSzdYeCbLMu81X&#10;xJvl4XyaTbLVKgt/2LghSWpelkzYMCdpheTPqDuKfBDFWVxaNry0cDYlrbabVaPQnoK0c/cdGzJy&#10;81+m4foFtbwqKYxIcBfFXj5bzD2Sk6kXz4OFF4TxXTwLSEyy/GVJ91ywfy8J9SmOp9F0UNNvawOm&#10;L2SPaqNJyw0Mj4a3KV6cnWhiNbgWpaPWUN4M61ErbPqXVgDdJ6KdYq1IB7maw+bg3oaTs1XzRpZP&#10;IGElQWAgRhh8sKil+o5RD0MkxfrbjiqGUfNewDOIQ0Ls1HEbMp1HsFFjy2ZsoaIAqBQbjIblygyT&#10;atcpvq0h0vDwhLyFp1NxJ+pLVscHB4PC1XYcanYSjffO6zJ6lz8BAAD//wMAUEsDBBQABgAIAAAA&#10;IQC0gZI83AAAAAkBAAAPAAAAZHJzL2Rvd25yZXYueG1sTI/BTsMwEETvSPyDtUjcqE0hgYRsKgTi&#10;Cmqhlbi5yTaJiNdR7Dbh71lOcNyZ0eybYjW7Xp1oDJ1nhOuFAUVc+brjBuHj/eXqHlSIlmvbeyaE&#10;bwqwKs/PCpvXfuI1nTaxUVLCIbcIbYxDrnWoWnI2LPxALN7Bj85GOcdG16OdpNz1emlMqp3tWD60&#10;dqCnlqqvzdEhbF8Pn7tb89Y8u2SY/Gw0u0wjXl7Mjw+gIs3xLwy/+IIOpTDt/ZHroHqE1CSSRFje&#10;3YASP8tSEfYISSqKLgv9f0H5AwAA//8DAFBLAQItABQABgAIAAAAIQC2gziS/gAAAOEBAAATAAAA&#10;AAAAAAAAAAAAAAAAAABbQ29udGVudF9UeXBlc10ueG1sUEsBAi0AFAAGAAgAAAAhADj9If/WAAAA&#10;lAEAAAsAAAAAAAAAAAAAAAAALwEAAF9yZWxzLy5yZWxzUEsBAi0AFAAGAAgAAAAhAI+xov25AgAA&#10;wgUAAA4AAAAAAAAAAAAAAAAALgIAAGRycy9lMm9Eb2MueG1sUEsBAi0AFAAGAAgAAAAhALSBkjzc&#10;AAAACQEAAA8AAAAAAAAAAAAAAAAAEwUAAGRycy9kb3ducmV2LnhtbFBLBQYAAAAABAAEAPMAAAAc&#10;BgAAAAA=&#10;" filled="f" stroked="f">
                <v:textbox>
                  <w:txbxContent>
                    <w:p w:rsidR="000A2B45" w:rsidRPr="009B68B3" w:rsidRDefault="000A2B45" w:rsidP="00A96C23">
                      <w:pPr>
                        <w:jc w:val="cente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pP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begin"/>
                      </w: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instrText xml:space="preserve"> TITLE  \* FirstCap  \* MERGEFORMAT </w:instrText>
                      </w: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separate"/>
                      </w:r>
                      <w:proofErr w:type="spellStart"/>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t>AndeShape</w:t>
                      </w:r>
                      <w:proofErr w:type="spellEnd"/>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t>™ ATCBUSDEC200 Design Specification</w:t>
                      </w: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end"/>
                      </w:r>
                    </w:p>
                  </w:txbxContent>
                </v:textbox>
              </v:shape>
            </w:pict>
          </mc:Fallback>
        </mc:AlternateContent>
      </w: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keepNext/>
        <w:rPr>
          <w:rFonts w:ascii="Candara" w:eastAsia="Candara" w:hAnsi="Candara" w:cs="Candara"/>
          <w:sz w:val="22"/>
        </w:rPr>
      </w:pPr>
      <w:r w:rsidRPr="00A96C23">
        <w:rPr>
          <w:rFonts w:ascii="Candara" w:eastAsia="Candara" w:hAnsi="Candara" w:cs="Candara"/>
          <w:noProof/>
          <w:sz w:val="22"/>
        </w:rPr>
        <mc:AlternateContent>
          <mc:Choice Requires="wps">
            <w:drawing>
              <wp:anchor distT="0" distB="0" distL="114300" distR="114300" simplePos="0" relativeHeight="251661312" behindDoc="0" locked="0" layoutInCell="1" allowOverlap="1" wp14:anchorId="6D9B7F5F" wp14:editId="01724664">
                <wp:simplePos x="0" y="0"/>
                <wp:positionH relativeFrom="column">
                  <wp:posOffset>1752600</wp:posOffset>
                </wp:positionH>
                <wp:positionV relativeFrom="paragraph">
                  <wp:posOffset>48260</wp:posOffset>
                </wp:positionV>
                <wp:extent cx="3048000" cy="1160145"/>
                <wp:effectExtent l="0" t="635" r="0" b="127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160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440" w:type="dxa"/>
                              <w:tblInd w:w="108" w:type="dxa"/>
                              <w:tblLayout w:type="fixed"/>
                              <w:tblLook w:val="01E0" w:firstRow="1" w:lastRow="1" w:firstColumn="1" w:lastColumn="1" w:noHBand="0" w:noVBand="0"/>
                            </w:tblPr>
                            <w:tblGrid>
                              <w:gridCol w:w="2760"/>
                              <w:gridCol w:w="1680"/>
                            </w:tblGrid>
                            <w:tr w:rsidR="000A2B45" w:rsidRPr="00DC6200" w:rsidTr="00055694">
                              <w:trPr>
                                <w:trHeight w:val="392"/>
                              </w:trPr>
                              <w:tc>
                                <w:tcPr>
                                  <w:tcW w:w="2760" w:type="dxa"/>
                                </w:tcPr>
                                <w:p w:rsidR="000A2B45" w:rsidRPr="007E5ED7" w:rsidRDefault="000A2B45"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Document Number</w:t>
                                  </w:r>
                                </w:p>
                              </w:tc>
                              <w:tc>
                                <w:tcPr>
                                  <w:tcW w:w="1680" w:type="dxa"/>
                                </w:tcPr>
                                <w:p w:rsidR="000A2B45" w:rsidRPr="007E5ED7" w:rsidRDefault="000A2B45" w:rsidP="00F67F6C">
                                  <w:pPr>
                                    <w:pStyle w:val="TableContent-Right"/>
                                    <w:jc w:val="left"/>
                                    <w:rPr>
                                      <w:rFonts w:ascii="Lucida Bright" w:hAnsi="Lucida Bright" w:cs="Lucida Sans Unicode"/>
                                      <w:b w:val="0"/>
                                      <w:color w:val="333399"/>
                                      <w:sz w:val="24"/>
                                    </w:rPr>
                                  </w:pPr>
                                  <w:r w:rsidRPr="007E5ED7">
                                    <w:rPr>
                                      <w:rFonts w:ascii="Lucida Bright" w:eastAsia="新細明體" w:hAnsi="Lucida Bright" w:cs="Lucida Sans Unicode" w:hint="eastAsia"/>
                                      <w:b w:val="0"/>
                                      <w:color w:val="333399"/>
                                      <w:sz w:val="24"/>
                                    </w:rPr>
                                    <w:t>DSP-</w:t>
                                  </w:r>
                                  <w:r w:rsidRPr="003900AE">
                                    <w:rPr>
                                      <w:rFonts w:ascii="Lucida Bright" w:eastAsia="新細明體" w:hAnsi="Lucida Bright" w:cs="Lucida Sans Unicode"/>
                                      <w:b w:val="0"/>
                                      <w:color w:val="333399"/>
                                      <w:sz w:val="24"/>
                                    </w:rPr>
                                    <w:t>00089</w:t>
                                  </w:r>
                                </w:p>
                              </w:tc>
                            </w:tr>
                            <w:tr w:rsidR="000A2B45" w:rsidRPr="00DC6200" w:rsidTr="00055694">
                              <w:trPr>
                                <w:trHeight w:val="598"/>
                              </w:trPr>
                              <w:tc>
                                <w:tcPr>
                                  <w:tcW w:w="2760" w:type="dxa"/>
                                </w:tcPr>
                                <w:p w:rsidR="000A2B45" w:rsidRPr="007E5ED7" w:rsidRDefault="000A2B45"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Date Issued</w:t>
                                  </w:r>
                                </w:p>
                              </w:tc>
                              <w:tc>
                                <w:tcPr>
                                  <w:tcW w:w="1680" w:type="dxa"/>
                                </w:tcPr>
                                <w:p w:rsidR="000A2B45" w:rsidRPr="007E5ED7" w:rsidRDefault="000A2B45" w:rsidP="000C66C3">
                                  <w:pPr>
                                    <w:pStyle w:val="TableContent-Right"/>
                                    <w:jc w:val="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20</w:t>
                                  </w:r>
                                  <w:r>
                                    <w:rPr>
                                      <w:rFonts w:ascii="Lucida Bright" w:eastAsia="新細明體" w:hAnsi="Lucida Bright" w:cs="Lucida Sans Unicode" w:hint="eastAsia"/>
                                      <w:b w:val="0"/>
                                      <w:color w:val="333399"/>
                                      <w:sz w:val="24"/>
                                    </w:rPr>
                                    <w:t>15</w:t>
                                  </w:r>
                                  <w:r>
                                    <w:rPr>
                                      <w:rFonts w:ascii="Lucida Bright" w:eastAsia="新細明體" w:hAnsi="Lucida Bright" w:cs="Lucida Sans Unicode"/>
                                      <w:b w:val="0"/>
                                      <w:color w:val="333399"/>
                                      <w:sz w:val="24"/>
                                    </w:rPr>
                                    <w:t>-</w:t>
                                  </w:r>
                                  <w:r>
                                    <w:rPr>
                                      <w:rFonts w:ascii="Lucida Bright" w:eastAsia="新細明體" w:hAnsi="Lucida Bright" w:cs="Lucida Sans Unicode" w:hint="eastAsia"/>
                                      <w:b w:val="0"/>
                                      <w:color w:val="333399"/>
                                      <w:sz w:val="24"/>
                                    </w:rPr>
                                    <w:t>1</w:t>
                                  </w:r>
                                  <w:ins w:id="0" w:author="Masa Wei-Chung Chi(姬瑋忠)" w:date="2015-12-03T13:47:00Z">
                                    <w:r>
                                      <w:rPr>
                                        <w:rFonts w:ascii="Lucida Bright" w:eastAsia="新細明體" w:hAnsi="Lucida Bright" w:cs="Lucida Sans Unicode" w:hint="eastAsia"/>
                                        <w:b w:val="0"/>
                                        <w:color w:val="333399"/>
                                        <w:sz w:val="24"/>
                                      </w:rPr>
                                      <w:t>2</w:t>
                                    </w:r>
                                  </w:ins>
                                  <w:del w:id="1" w:author="Masa Wei-Chung Chi(姬瑋忠)" w:date="2015-12-03T13:47:00Z">
                                    <w:r w:rsidDel="00920F82">
                                      <w:rPr>
                                        <w:rFonts w:ascii="Lucida Bright" w:eastAsia="新細明體" w:hAnsi="Lucida Bright" w:cs="Lucida Sans Unicode" w:hint="eastAsia"/>
                                        <w:b w:val="0"/>
                                        <w:color w:val="333399"/>
                                        <w:sz w:val="24"/>
                                      </w:rPr>
                                      <w:delText>1</w:delText>
                                    </w:r>
                                  </w:del>
                                  <w:r w:rsidRPr="007E5ED7">
                                    <w:rPr>
                                      <w:rFonts w:ascii="Lucida Bright" w:eastAsia="新細明體" w:hAnsi="Lucida Bright" w:cs="Lucida Sans Unicode"/>
                                      <w:b w:val="0"/>
                                      <w:color w:val="333399"/>
                                      <w:sz w:val="24"/>
                                    </w:rPr>
                                    <w:t>-</w:t>
                                  </w:r>
                                  <w:ins w:id="2" w:author="Masa Wei-Chung Chi(姬瑋忠)" w:date="2015-12-29T13:58:00Z">
                                    <w:r>
                                      <w:rPr>
                                        <w:rFonts w:ascii="Lucida Bright" w:eastAsia="新細明體" w:hAnsi="Lucida Bright" w:cs="Lucida Sans Unicode" w:hint="eastAsia"/>
                                        <w:b w:val="0"/>
                                        <w:color w:val="333399"/>
                                        <w:sz w:val="24"/>
                                      </w:rPr>
                                      <w:t>29</w:t>
                                    </w:r>
                                  </w:ins>
                                  <w:del w:id="3" w:author="Masa Wei-Chung Chi(姬瑋忠)" w:date="2015-12-03T13:47:00Z">
                                    <w:r w:rsidDel="00920F82">
                                      <w:rPr>
                                        <w:rFonts w:ascii="Lucida Bright" w:eastAsia="新細明體" w:hAnsi="Lucida Bright" w:cs="Lucida Sans Unicode" w:hint="eastAsia"/>
                                        <w:b w:val="0"/>
                                        <w:color w:val="333399"/>
                                        <w:sz w:val="24"/>
                                      </w:rPr>
                                      <w:delText>27</w:delText>
                                    </w:r>
                                  </w:del>
                                </w:p>
                              </w:tc>
                            </w:tr>
                            <w:tr w:rsidR="000A2B45" w:rsidRPr="00DC6200" w:rsidTr="00055694">
                              <w:trPr>
                                <w:trHeight w:val="550"/>
                              </w:trPr>
                              <w:tc>
                                <w:tcPr>
                                  <w:tcW w:w="2760" w:type="dxa"/>
                                </w:tcPr>
                                <w:p w:rsidR="000A2B45" w:rsidRPr="007E5ED7" w:rsidRDefault="000A2B45" w:rsidP="00F67F6C">
                                  <w:pPr>
                                    <w:rPr>
                                      <w:rFonts w:ascii="Lucida Bright" w:hAnsi="Lucida Bright"/>
                                      <w:color w:val="333399"/>
                                      <w:szCs w:val="24"/>
                                    </w:rPr>
                                  </w:pPr>
                                  <w:r w:rsidRPr="007E5ED7">
                                    <w:rPr>
                                      <w:rFonts w:ascii="Lucida Bright" w:hAnsi="Lucida Bright"/>
                                      <w:color w:val="333399"/>
                                      <w:szCs w:val="24"/>
                                    </w:rPr>
                                    <w:t>Status</w:t>
                                  </w:r>
                                </w:p>
                              </w:tc>
                              <w:tc>
                                <w:tcPr>
                                  <w:tcW w:w="1680" w:type="dxa"/>
                                </w:tcPr>
                                <w:p w:rsidR="000A2B45" w:rsidRPr="000C66C3" w:rsidRDefault="000A2B45" w:rsidP="00055694">
                                  <w:pPr>
                                    <w:rPr>
                                      <w:rFonts w:ascii="Lucida Bright" w:eastAsiaTheme="minorEastAsia" w:hAnsi="Lucida Bright"/>
                                      <w:color w:val="333399"/>
                                      <w:szCs w:val="24"/>
                                      <w:rPrChange w:id="4" w:author="Masa Wei-Chung Chi(姬瑋忠)" w:date="2015-12-29T13:58:00Z">
                                        <w:rPr>
                                          <w:rFonts w:ascii="Lucida Bright" w:hAnsi="Lucida Bright"/>
                                          <w:color w:val="333399"/>
                                          <w:szCs w:val="24"/>
                                        </w:rPr>
                                      </w:rPrChange>
                                    </w:rPr>
                                  </w:pPr>
                                  <w:del w:id="5" w:author="Masa Wei-Chung Chi(姬瑋忠)" w:date="2015-12-29T13:58:00Z">
                                    <w:r w:rsidRPr="007E5ED7" w:rsidDel="000C66C3">
                                      <w:rPr>
                                        <w:rFonts w:ascii="Lucida Bright" w:hAnsi="Lucida Bright"/>
                                        <w:color w:val="333399"/>
                                        <w:szCs w:val="24"/>
                                      </w:rPr>
                                      <w:delText>In-progress</w:delText>
                                    </w:r>
                                  </w:del>
                                  <w:ins w:id="6" w:author="Masa Wei-Chung Chi(姬瑋忠)" w:date="2015-12-29T13:58:00Z">
                                    <w:r>
                                      <w:rPr>
                                        <w:rFonts w:ascii="Lucida Bright" w:eastAsiaTheme="minorEastAsia" w:hAnsi="Lucida Bright" w:hint="eastAsia"/>
                                        <w:color w:val="333399"/>
                                        <w:szCs w:val="24"/>
                                      </w:rPr>
                                      <w:t>Final release</w:t>
                                    </w:r>
                                  </w:ins>
                                </w:p>
                              </w:tc>
                            </w:tr>
                          </w:tbl>
                          <w:p w:rsidR="000A2B45" w:rsidRPr="00DC6200" w:rsidRDefault="000A2B45" w:rsidP="00A96C23">
                            <w:pPr>
                              <w:rPr>
                                <w:rFonts w:ascii="Lucida Bright" w:hAnsi="Lucida Bright"/>
                                <w:color w:val="3333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8" type="#_x0000_t202" style="position:absolute;margin-left:138pt;margin-top:3.8pt;width:240pt;height:9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QqvQIAAMI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MEI0E7oOiBHQy6lQcUxbY9Q69T8Lrvwc8c4BxodqXq/k6WXzUSctVQsWU3SsmhYbSC9EJ7059c&#10;HXG0BdkMH2QFcejOSAd0qFVnewfdQIAOND2eqbG5lHB4GZBFEICpBFsYxkFIZi4GTU/Xe6XNOyY7&#10;ZBcZVsC9g6f7O21sOjQ9udhoQha8bR3/rXhxAI7jCQSHq9Zm03B0PiVBsl6sF8QjUbz2SJDn3k2x&#10;Il5chPNZfpmvVnn4w8YNSdrwqmLChjlJKyR/Rt1R5KMozuLSsuWVhbMpabXdrFqF9hSkXbjv2JCJ&#10;m/8yDdcEqOVVSWFEgtso8Yp4MfdIQWZeMg8WXhAmt0kckITkxcuS7rhg/14SGjKczKLZqKbf1ga0&#10;W+ZHBie10bTjBoZHy7sMW3GMTjS1GlyLylFrKG/H9aQVNv3nVgDdJ6KdYq1IR7maw+bg3kZko1s1&#10;b2T1CBJWEgQGYoTBB4tGqu8YDTBEMqy/7ahiGLXvBTyDJCTETh23IbN5BBs1tWymFipKgMqwwWhc&#10;rsw4qXa94tsGIo0PT8gbeDo1d6J+zur44GBQuNqOQ81OouneeT2P3uVPAAAA//8DAFBLAwQUAAYA&#10;CAAAACEAx7RSyN0AAAAJAQAADwAAAGRycy9kb3ducmV2LnhtbEyPQU/CQBSE7yb+h80z8Sa7orRQ&#10;uiVG4xUDKgm3pftoG7tvm+5C67/ncdLjZCYz3+Sr0bXijH1oPGl4nCgQSKW3DVUavj7fH+YgQjRk&#10;TesJNfxigFVxe5ObzPqBNnjexkpwCYXMaKhj7DIpQ1mjM2HiOyT2jr53JrLsK2l7M3C5a+VUqUQ6&#10;0xAv1KbD1xrLn+3JafheH/e7Z/VRvblZN/hRSXILqfX93fiyBBFxjH9huOIzOhTMdPAnskG0GqZp&#10;wl+ihjQBwX46u+oDBxfqCWSRy/8PigsAAAD//wMAUEsBAi0AFAAGAAgAAAAhALaDOJL+AAAA4QEA&#10;ABMAAAAAAAAAAAAAAAAAAAAAAFtDb250ZW50X1R5cGVzXS54bWxQSwECLQAUAAYACAAAACEAOP0h&#10;/9YAAACUAQAACwAAAAAAAAAAAAAAAAAvAQAAX3JlbHMvLnJlbHNQSwECLQAUAAYACAAAACEARyJE&#10;Kr0CAADCBQAADgAAAAAAAAAAAAAAAAAuAgAAZHJzL2Uyb0RvYy54bWxQSwECLQAUAAYACAAAACEA&#10;x7RSyN0AAAAJAQAADwAAAAAAAAAAAAAAAAAXBQAAZHJzL2Rvd25yZXYueG1sUEsFBgAAAAAEAAQA&#10;8wAAACEGAAAAAA==&#10;" filled="f" stroked="f">
                <v:textbox>
                  <w:txbxContent>
                    <w:tbl>
                      <w:tblPr>
                        <w:tblW w:w="4440" w:type="dxa"/>
                        <w:tblInd w:w="108" w:type="dxa"/>
                        <w:tblLayout w:type="fixed"/>
                        <w:tblLook w:val="01E0" w:firstRow="1" w:lastRow="1" w:firstColumn="1" w:lastColumn="1" w:noHBand="0" w:noVBand="0"/>
                      </w:tblPr>
                      <w:tblGrid>
                        <w:gridCol w:w="2760"/>
                        <w:gridCol w:w="1680"/>
                      </w:tblGrid>
                      <w:tr w:rsidR="000A2B45" w:rsidRPr="00DC6200" w:rsidTr="00055694">
                        <w:trPr>
                          <w:trHeight w:val="392"/>
                        </w:trPr>
                        <w:tc>
                          <w:tcPr>
                            <w:tcW w:w="2760" w:type="dxa"/>
                          </w:tcPr>
                          <w:p w:rsidR="000A2B45" w:rsidRPr="007E5ED7" w:rsidRDefault="000A2B45"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Document Number</w:t>
                            </w:r>
                          </w:p>
                        </w:tc>
                        <w:tc>
                          <w:tcPr>
                            <w:tcW w:w="1680" w:type="dxa"/>
                          </w:tcPr>
                          <w:p w:rsidR="000A2B45" w:rsidRPr="007E5ED7" w:rsidRDefault="000A2B45" w:rsidP="00F67F6C">
                            <w:pPr>
                              <w:pStyle w:val="TableContent-Right"/>
                              <w:jc w:val="left"/>
                              <w:rPr>
                                <w:rFonts w:ascii="Lucida Bright" w:hAnsi="Lucida Bright" w:cs="Lucida Sans Unicode"/>
                                <w:b w:val="0"/>
                                <w:color w:val="333399"/>
                                <w:sz w:val="24"/>
                              </w:rPr>
                            </w:pPr>
                            <w:r w:rsidRPr="007E5ED7">
                              <w:rPr>
                                <w:rFonts w:ascii="Lucida Bright" w:eastAsia="新細明體" w:hAnsi="Lucida Bright" w:cs="Lucida Sans Unicode" w:hint="eastAsia"/>
                                <w:b w:val="0"/>
                                <w:color w:val="333399"/>
                                <w:sz w:val="24"/>
                              </w:rPr>
                              <w:t>DSP-</w:t>
                            </w:r>
                            <w:r w:rsidRPr="003900AE">
                              <w:rPr>
                                <w:rFonts w:ascii="Lucida Bright" w:eastAsia="新細明體" w:hAnsi="Lucida Bright" w:cs="Lucida Sans Unicode"/>
                                <w:b w:val="0"/>
                                <w:color w:val="333399"/>
                                <w:sz w:val="24"/>
                              </w:rPr>
                              <w:t>00089</w:t>
                            </w:r>
                          </w:p>
                        </w:tc>
                      </w:tr>
                      <w:tr w:rsidR="000A2B45" w:rsidRPr="00DC6200" w:rsidTr="00055694">
                        <w:trPr>
                          <w:trHeight w:val="598"/>
                        </w:trPr>
                        <w:tc>
                          <w:tcPr>
                            <w:tcW w:w="2760" w:type="dxa"/>
                          </w:tcPr>
                          <w:p w:rsidR="000A2B45" w:rsidRPr="007E5ED7" w:rsidRDefault="000A2B45"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Date Issued</w:t>
                            </w:r>
                          </w:p>
                        </w:tc>
                        <w:tc>
                          <w:tcPr>
                            <w:tcW w:w="1680" w:type="dxa"/>
                          </w:tcPr>
                          <w:p w:rsidR="000A2B45" w:rsidRPr="007E5ED7" w:rsidRDefault="000A2B45" w:rsidP="000C66C3">
                            <w:pPr>
                              <w:pStyle w:val="TableContent-Right"/>
                              <w:jc w:val="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20</w:t>
                            </w:r>
                            <w:r>
                              <w:rPr>
                                <w:rFonts w:ascii="Lucida Bright" w:eastAsia="新細明體" w:hAnsi="Lucida Bright" w:cs="Lucida Sans Unicode" w:hint="eastAsia"/>
                                <w:b w:val="0"/>
                                <w:color w:val="333399"/>
                                <w:sz w:val="24"/>
                              </w:rPr>
                              <w:t>15</w:t>
                            </w:r>
                            <w:r>
                              <w:rPr>
                                <w:rFonts w:ascii="Lucida Bright" w:eastAsia="新細明體" w:hAnsi="Lucida Bright" w:cs="Lucida Sans Unicode"/>
                                <w:b w:val="0"/>
                                <w:color w:val="333399"/>
                                <w:sz w:val="24"/>
                              </w:rPr>
                              <w:t>-</w:t>
                            </w:r>
                            <w:r>
                              <w:rPr>
                                <w:rFonts w:ascii="Lucida Bright" w:eastAsia="新細明體" w:hAnsi="Lucida Bright" w:cs="Lucida Sans Unicode" w:hint="eastAsia"/>
                                <w:b w:val="0"/>
                                <w:color w:val="333399"/>
                                <w:sz w:val="24"/>
                              </w:rPr>
                              <w:t>1</w:t>
                            </w:r>
                            <w:ins w:id="7" w:author="Masa Wei-Chung Chi(姬瑋忠)" w:date="2015-12-03T13:47:00Z">
                              <w:r>
                                <w:rPr>
                                  <w:rFonts w:ascii="Lucida Bright" w:eastAsia="新細明體" w:hAnsi="Lucida Bright" w:cs="Lucida Sans Unicode" w:hint="eastAsia"/>
                                  <w:b w:val="0"/>
                                  <w:color w:val="333399"/>
                                  <w:sz w:val="24"/>
                                </w:rPr>
                                <w:t>2</w:t>
                              </w:r>
                            </w:ins>
                            <w:del w:id="8" w:author="Masa Wei-Chung Chi(姬瑋忠)" w:date="2015-12-03T13:47:00Z">
                              <w:r w:rsidDel="00920F82">
                                <w:rPr>
                                  <w:rFonts w:ascii="Lucida Bright" w:eastAsia="新細明體" w:hAnsi="Lucida Bright" w:cs="Lucida Sans Unicode" w:hint="eastAsia"/>
                                  <w:b w:val="0"/>
                                  <w:color w:val="333399"/>
                                  <w:sz w:val="24"/>
                                </w:rPr>
                                <w:delText>1</w:delText>
                              </w:r>
                            </w:del>
                            <w:r w:rsidRPr="007E5ED7">
                              <w:rPr>
                                <w:rFonts w:ascii="Lucida Bright" w:eastAsia="新細明體" w:hAnsi="Lucida Bright" w:cs="Lucida Sans Unicode"/>
                                <w:b w:val="0"/>
                                <w:color w:val="333399"/>
                                <w:sz w:val="24"/>
                              </w:rPr>
                              <w:t>-</w:t>
                            </w:r>
                            <w:ins w:id="9" w:author="Masa Wei-Chung Chi(姬瑋忠)" w:date="2015-12-29T13:58:00Z">
                              <w:r>
                                <w:rPr>
                                  <w:rFonts w:ascii="Lucida Bright" w:eastAsia="新細明體" w:hAnsi="Lucida Bright" w:cs="Lucida Sans Unicode" w:hint="eastAsia"/>
                                  <w:b w:val="0"/>
                                  <w:color w:val="333399"/>
                                  <w:sz w:val="24"/>
                                </w:rPr>
                                <w:t>29</w:t>
                              </w:r>
                            </w:ins>
                            <w:del w:id="10" w:author="Masa Wei-Chung Chi(姬瑋忠)" w:date="2015-12-03T13:47:00Z">
                              <w:r w:rsidDel="00920F82">
                                <w:rPr>
                                  <w:rFonts w:ascii="Lucida Bright" w:eastAsia="新細明體" w:hAnsi="Lucida Bright" w:cs="Lucida Sans Unicode" w:hint="eastAsia"/>
                                  <w:b w:val="0"/>
                                  <w:color w:val="333399"/>
                                  <w:sz w:val="24"/>
                                </w:rPr>
                                <w:delText>27</w:delText>
                              </w:r>
                            </w:del>
                          </w:p>
                        </w:tc>
                      </w:tr>
                      <w:tr w:rsidR="000A2B45" w:rsidRPr="00DC6200" w:rsidTr="00055694">
                        <w:trPr>
                          <w:trHeight w:val="550"/>
                        </w:trPr>
                        <w:tc>
                          <w:tcPr>
                            <w:tcW w:w="2760" w:type="dxa"/>
                          </w:tcPr>
                          <w:p w:rsidR="000A2B45" w:rsidRPr="007E5ED7" w:rsidRDefault="000A2B45" w:rsidP="00F67F6C">
                            <w:pPr>
                              <w:rPr>
                                <w:rFonts w:ascii="Lucida Bright" w:hAnsi="Lucida Bright"/>
                                <w:color w:val="333399"/>
                                <w:szCs w:val="24"/>
                              </w:rPr>
                            </w:pPr>
                            <w:r w:rsidRPr="007E5ED7">
                              <w:rPr>
                                <w:rFonts w:ascii="Lucida Bright" w:hAnsi="Lucida Bright"/>
                                <w:color w:val="333399"/>
                                <w:szCs w:val="24"/>
                              </w:rPr>
                              <w:t>Status</w:t>
                            </w:r>
                          </w:p>
                        </w:tc>
                        <w:tc>
                          <w:tcPr>
                            <w:tcW w:w="1680" w:type="dxa"/>
                          </w:tcPr>
                          <w:p w:rsidR="000A2B45" w:rsidRPr="000C66C3" w:rsidRDefault="000A2B45" w:rsidP="00055694">
                            <w:pPr>
                              <w:rPr>
                                <w:rFonts w:ascii="Lucida Bright" w:eastAsiaTheme="minorEastAsia" w:hAnsi="Lucida Bright"/>
                                <w:color w:val="333399"/>
                                <w:szCs w:val="24"/>
                                <w:rPrChange w:id="11" w:author="Masa Wei-Chung Chi(姬瑋忠)" w:date="2015-12-29T13:58:00Z">
                                  <w:rPr>
                                    <w:rFonts w:ascii="Lucida Bright" w:hAnsi="Lucida Bright"/>
                                    <w:color w:val="333399"/>
                                    <w:szCs w:val="24"/>
                                  </w:rPr>
                                </w:rPrChange>
                              </w:rPr>
                            </w:pPr>
                            <w:del w:id="12" w:author="Masa Wei-Chung Chi(姬瑋忠)" w:date="2015-12-29T13:58:00Z">
                              <w:r w:rsidRPr="007E5ED7" w:rsidDel="000C66C3">
                                <w:rPr>
                                  <w:rFonts w:ascii="Lucida Bright" w:hAnsi="Lucida Bright"/>
                                  <w:color w:val="333399"/>
                                  <w:szCs w:val="24"/>
                                </w:rPr>
                                <w:delText>In-progress</w:delText>
                              </w:r>
                            </w:del>
                            <w:ins w:id="13" w:author="Masa Wei-Chung Chi(姬瑋忠)" w:date="2015-12-29T13:58:00Z">
                              <w:r>
                                <w:rPr>
                                  <w:rFonts w:ascii="Lucida Bright" w:eastAsiaTheme="minorEastAsia" w:hAnsi="Lucida Bright" w:hint="eastAsia"/>
                                  <w:color w:val="333399"/>
                                  <w:szCs w:val="24"/>
                                </w:rPr>
                                <w:t>Final release</w:t>
                              </w:r>
                            </w:ins>
                          </w:p>
                        </w:tc>
                      </w:tr>
                    </w:tbl>
                    <w:p w:rsidR="000A2B45" w:rsidRPr="00DC6200" w:rsidRDefault="000A2B45" w:rsidP="00A96C23">
                      <w:pPr>
                        <w:rPr>
                          <w:rFonts w:ascii="Lucida Bright" w:hAnsi="Lucida Bright"/>
                          <w:color w:val="333399"/>
                        </w:rPr>
                      </w:pPr>
                    </w:p>
                  </w:txbxContent>
                </v:textbox>
              </v:shape>
            </w:pict>
          </mc:Fallback>
        </mc:AlternateContent>
      </w: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r w:rsidRPr="00A96C23">
        <w:rPr>
          <w:rFonts w:ascii="Candara" w:eastAsia="Candara" w:hAnsi="Candara" w:cs="Candara"/>
          <w:noProof/>
          <w:sz w:val="22"/>
        </w:rPr>
        <mc:AlternateContent>
          <mc:Choice Requires="wps">
            <w:drawing>
              <wp:anchor distT="0" distB="0" distL="114300" distR="114300" simplePos="0" relativeHeight="251659264" behindDoc="0" locked="0" layoutInCell="1" allowOverlap="1" wp14:anchorId="18032CF1" wp14:editId="4CDFDF62">
                <wp:simplePos x="0" y="0"/>
                <wp:positionH relativeFrom="column">
                  <wp:posOffset>3581400</wp:posOffset>
                </wp:positionH>
                <wp:positionV relativeFrom="paragraph">
                  <wp:posOffset>193040</wp:posOffset>
                </wp:positionV>
                <wp:extent cx="3288030" cy="1412240"/>
                <wp:effectExtent l="0" t="2540" r="0" b="0"/>
                <wp:wrapNone/>
                <wp:docPr id="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030" cy="141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B45" w:rsidRDefault="000A2B45" w:rsidP="00A96C23">
                            <w:pPr>
                              <w:keepNext/>
                            </w:pPr>
                            <w:r>
                              <w:rPr>
                                <w:noProof/>
                              </w:rPr>
                              <w:drawing>
                                <wp:inline distT="0" distB="0" distL="0" distR="0" wp14:anchorId="0F44EA00" wp14:editId="61D1C416">
                                  <wp:extent cx="3107055" cy="1231900"/>
                                  <wp:effectExtent l="0" t="0" r="0" b="6350"/>
                                  <wp:docPr id="8" name="圖片 8" descr="Andeslogo10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eslogo10f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7055" cy="12319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4" o:spid="_x0000_s1029" type="#_x0000_t202" style="position:absolute;margin-left:282pt;margin-top:15.2pt;width:258.9pt;height:111.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eO0uAIAAMAFAAAOAAAAZHJzL2Uyb0RvYy54bWysVMlu2zAQvRfoPxC8K1pM25IQOUgsqyiQ&#10;LkDSD6AlyiIqkQLJWEqL/nuHlLckl6ItDwTJGb7Z3sz1zdi1aM+U5lJkOLwKMGKilBUXuwx/eyy8&#10;GCNtqKhoKwXL8DPT+Gb1/t310Kcsko1sK6YQgAidDn2GG2P61Pd12bCO6ivZMwHCWqqOGriqnV8p&#10;OgB61/pRECz8QaqqV7JkWsNrPgnxyuHXNSvNl7rWzKA2w+Cbcbty+9bu/uqapjtF+4aXBzfoX3jR&#10;US7A6Akqp4aiJ8XfQHW8VFLL2lyVsvNlXfOSuRggmjB4Fc1DQ3vmYoHk6P6UJv3/YMvP+68K8SrD&#10;c4wE7aBEj2w06E6OaElseoZep6D10IOeGeEdyuxC1f29LL9rJOS6oWLHbpWSQ8NoBe6F9qd/8XXC&#10;0RZkO3ySFdihT0Y6oLFWnc0dZAMBOpTp+VQa60sJj7MojoMZiEqQhSSMIuKK59P0+L1X2nxgskP2&#10;kGEFtXfwdH+vjXWHpkcVa03Igretq38rXjyA4vQCxuGrlVk3XDl/JkGyiTcx8Ui02HgkyHPvtlgT&#10;b1GEy3k+y9frPPxl7YYkbXhVMWHNHKkVkj8r3YHkEylO5NKy5ZWFsy5ptduuW4X2FKhduOWSDpKz&#10;mv/SDZcEiOVVSCEk8y5KvGIRLz1SkLmXLIPYC8LkLlkEJCF58TKkey7Yv4eEhgwn82g+sens9KvY&#10;ArfexkbTjhsYHi3vMhyflGhqObgRlSutobydzhepsO6fUwHlPhbaMdaSdKKrGbej643ZsRG2snoG&#10;CisJBAMywuCDQyPVD4wGGCIZFjDlMGo/CmiCJCRAUmTchcyXEVzUpWR7KaGiBKAMG4ym49pMc+qp&#10;V3zXgJ1j291C4xTcUdp22OTTod1gTLjIDiPNzqHLu9M6D97VbwAAAP//AwBQSwMEFAAGAAgAAAAh&#10;AFE8BxfeAAAACwEAAA8AAABkcnMvZG93bnJldi54bWxMj0FOwzAQRfdI3MEaJHbUTkiqEDKpUIE1&#10;UDiAmwxxSDyOYrcNnB53BcvRfP3/XrVZ7CiONPveMUKyUiCIG9f23CF8vD/fFCB80Nzq0TEhfJOH&#10;TX15UemydSd+o+MudCKWsC81gglhKqX0jSGr/cpNxPH36WarQzznTrazPsVyO8pUqbW0uue4YPRE&#10;W0PNsDtYhELZl2G4S1+9zX6S3Gwf3dP0hXh9tTzcgwi0hL8wnPEjOtSRae8O3HoxIuTrLLoEhFuV&#10;gTgHVJFEmT1CmqcFyLqS/x3qXwAAAP//AwBQSwECLQAUAAYACAAAACEAtoM4kv4AAADhAQAAEwAA&#10;AAAAAAAAAAAAAAAAAAAAW0NvbnRlbnRfVHlwZXNdLnhtbFBLAQItABQABgAIAAAAIQA4/SH/1gAA&#10;AJQBAAALAAAAAAAAAAAAAAAAAC8BAABfcmVscy8ucmVsc1BLAQItABQABgAIAAAAIQA0zeO0uAIA&#10;AMAFAAAOAAAAAAAAAAAAAAAAAC4CAABkcnMvZTJvRG9jLnhtbFBLAQItABQABgAIAAAAIQBRPAcX&#10;3gAAAAsBAAAPAAAAAAAAAAAAAAAAABIFAABkcnMvZG93bnJldi54bWxQSwUGAAAAAAQABADzAAAA&#10;HQYAAAAA&#10;" filled="f" stroked="f">
                <v:textbox style="mso-fit-shape-to-text:t">
                  <w:txbxContent>
                    <w:p w:rsidR="000A2B45" w:rsidRDefault="000A2B45" w:rsidP="00A96C23">
                      <w:pPr>
                        <w:keepNext/>
                      </w:pPr>
                      <w:r>
                        <w:rPr>
                          <w:noProof/>
                        </w:rPr>
                        <w:drawing>
                          <wp:inline distT="0" distB="0" distL="0" distR="0" wp14:anchorId="0F44EA00" wp14:editId="61D1C416">
                            <wp:extent cx="3107055" cy="1231900"/>
                            <wp:effectExtent l="0" t="0" r="0" b="6350"/>
                            <wp:docPr id="8" name="圖片 8" descr="Andeslogo10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eslogo10fi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7055" cy="1231900"/>
                                    </a:xfrm>
                                    <a:prstGeom prst="rect">
                                      <a:avLst/>
                                    </a:prstGeom>
                                    <a:noFill/>
                                    <a:ln>
                                      <a:noFill/>
                                    </a:ln>
                                  </pic:spPr>
                                </pic:pic>
                              </a:graphicData>
                            </a:graphic>
                          </wp:inline>
                        </w:drawing>
                      </w:r>
                    </w:p>
                  </w:txbxContent>
                </v:textbox>
              </v:shape>
            </w:pict>
          </mc:Fallback>
        </mc:AlternateContent>
      </w:r>
    </w:p>
    <w:p w:rsidR="00A96C23" w:rsidRPr="00FC35CD" w:rsidRDefault="00A96C23" w:rsidP="00A96C23">
      <w:pPr>
        <w:rPr>
          <w:rFonts w:ascii="Candara" w:eastAsiaTheme="minorEastAsia" w:hAnsi="Candara" w:cs="Candara"/>
          <w:sz w:val="22"/>
        </w:rPr>
      </w:pPr>
    </w:p>
    <w:p w:rsidR="00A96C23" w:rsidRPr="00A96C23" w:rsidRDefault="00A96C23" w:rsidP="00A96C23">
      <w:pPr>
        <w:jc w:val="right"/>
        <w:rPr>
          <w:rFonts w:ascii="Candara" w:eastAsia="Candara" w:hAnsi="Candara" w:cs="Candara"/>
          <w:sz w:val="22"/>
        </w:rPr>
      </w:pPr>
    </w:p>
    <w:p w:rsidR="00A96C23" w:rsidRPr="00A96C23" w:rsidRDefault="00A96C23" w:rsidP="00A96C23">
      <w:pPr>
        <w:rPr>
          <w:rFonts w:ascii="Candara" w:eastAsia="Candara" w:hAnsi="Candara" w:cs="Candara"/>
          <w:sz w:val="22"/>
        </w:rPr>
      </w:pPr>
      <w:r w:rsidRPr="00A96C23">
        <w:rPr>
          <w:rFonts w:ascii="Candara" w:eastAsia="Candara" w:hAnsi="Candara" w:cs="Candara"/>
          <w:noProof/>
          <w:sz w:val="22"/>
        </w:rPr>
        <mc:AlternateContent>
          <mc:Choice Requires="wps">
            <w:drawing>
              <wp:anchor distT="0" distB="0" distL="114300" distR="114300" simplePos="0" relativeHeight="251663360" behindDoc="0" locked="0" layoutInCell="1" allowOverlap="1" wp14:anchorId="4389A308" wp14:editId="124045C5">
                <wp:simplePos x="0" y="0"/>
                <wp:positionH relativeFrom="column">
                  <wp:posOffset>-76200</wp:posOffset>
                </wp:positionH>
                <wp:positionV relativeFrom="paragraph">
                  <wp:posOffset>70485</wp:posOffset>
                </wp:positionV>
                <wp:extent cx="3200400" cy="644525"/>
                <wp:effectExtent l="0" t="3810" r="0" b="0"/>
                <wp:wrapNone/>
                <wp:docPr id="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4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B45" w:rsidRPr="001C2E73" w:rsidRDefault="000A2B45" w:rsidP="00A96C23">
                            <w:pPr>
                              <w:rPr>
                                <w:b/>
                                <w:color w:val="333399"/>
                                <w:sz w:val="52"/>
                                <w:szCs w:val="52"/>
                              </w:rPr>
                            </w:pPr>
                            <w:r w:rsidRPr="001C2E73">
                              <w:rPr>
                                <w:b/>
                                <w:color w:val="333399"/>
                                <w:sz w:val="52"/>
                                <w:szCs w:val="52"/>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30" type="#_x0000_t202" style="position:absolute;margin-left:-6pt;margin-top:5.55pt;width:252pt;height:5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Jg3tw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YI0E7aNEDGw26lSOax7Y8Q69T8Lrvwc+McA5tdlR1fyfLrxoJuWqo2LIbpeTQMFpBeqG96Z9d&#10;nXC0BdkMH2QFcejOSAc01qqztYNqIECHNj2eWmNzKeHwEppNAjCVYIsJmUUzF4Kmx9u90uYdkx2y&#10;iwwraL1Dp/s7bWw2ND262GBCFrxtXftb8ewAHKcTiA1Xrc1m4br5IwmS9WK9IB6J4rVHgjz3booV&#10;8eIinM/yy3y1ysOfNm5I0oZXFRM2zFFZIfmzzh00PmnipC0tW15ZOJuSVtvNqlVoT0HZhfsOBTlz&#10;85+n4YoAXF5QCiMS3EaJV8SLuUcKMvOSebDwgjC5TeKAJCQvnlO644L9OyU0ZDixfXR0fsstcN9r&#10;bjTtuIHZ0fIuw4uTE02tBNeicq01lLfT+qwUNv2nUkC7j412grUandRqxs3ongax0a2YN7J6BAUr&#10;CQIDLcLcg0Uj1XeMBpghGdbfdlQxjNr3Al5BEhJih47bkNk8go06t2zOLVSUAJVhg9G0XJlpUO16&#10;xbcNRJrenZA38HJq7kT9lNXhvcGccNwOM80OovO983qavMtfAAAA//8DAFBLAwQUAAYACAAAACEA&#10;fP8pad0AAAAKAQAADwAAAGRycy9kb3ducmV2LnhtbEyPwU7DMBBE70j8g7VI3Fo7UanaNE5VFXEF&#10;USgSNzfeJlHjdRS7Tfh7Nic47sxo9k2+HV0rbtiHxpOGZK5AIJXeNlRp+Px4ma1AhGjImtYTavjB&#10;ANvi/i43mfUDvePtECvBJRQyo6GOscukDGWNzoS575DYO/vemchnX0nbm4HLXStTpZbSmYb4Q206&#10;3NdYXg5Xp+H4ev7+Wqi36tk9dYMflSS3llo/Poy7DYiIY/wLw4TP6FAw08lfyQbRapglKW+JbCQJ&#10;CA4s1pNwmoR0CbLI5f8JxS8AAAD//wMAUEsBAi0AFAAGAAgAAAAhALaDOJL+AAAA4QEAABMAAAAA&#10;AAAAAAAAAAAAAAAAAFtDb250ZW50X1R5cGVzXS54bWxQSwECLQAUAAYACAAAACEAOP0h/9YAAACU&#10;AQAACwAAAAAAAAAAAAAAAAAvAQAAX3JlbHMvLnJlbHNQSwECLQAUAAYACAAAACEAVPSYN7cCAADB&#10;BQAADgAAAAAAAAAAAAAAAAAuAgAAZHJzL2Uyb0RvYy54bWxQSwECLQAUAAYACAAAACEAfP8pad0A&#10;AAAKAQAADwAAAAAAAAAAAAAAAAARBQAAZHJzL2Rvd25yZXYueG1sUEsFBgAAAAAEAAQA8wAAABsG&#10;AAAAAA==&#10;" filled="f" stroked="f">
                <v:textbox>
                  <w:txbxContent>
                    <w:p w:rsidR="000A2B45" w:rsidRPr="001C2E73" w:rsidRDefault="000A2B45" w:rsidP="00A96C23">
                      <w:pPr>
                        <w:rPr>
                          <w:b/>
                          <w:color w:val="333399"/>
                          <w:sz w:val="52"/>
                          <w:szCs w:val="52"/>
                        </w:rPr>
                      </w:pPr>
                      <w:r w:rsidRPr="001C2E73">
                        <w:rPr>
                          <w:b/>
                          <w:color w:val="333399"/>
                          <w:sz w:val="52"/>
                          <w:szCs w:val="52"/>
                        </w:rPr>
                        <w:t>CONFIDENTIAL</w:t>
                      </w:r>
                    </w:p>
                  </w:txbxContent>
                </v:textbox>
              </v:shape>
            </w:pict>
          </mc:Fallback>
        </mc:AlternateContent>
      </w:r>
      <w:r w:rsidRPr="00A96C23">
        <w:rPr>
          <w:rFonts w:ascii="Candara" w:eastAsia="Candara" w:hAnsi="Candara" w:cs="Candara"/>
          <w:sz w:val="22"/>
        </w:rPr>
        <w:br w:type="page"/>
      </w:r>
    </w:p>
    <w:p w:rsidR="00F81316" w:rsidRDefault="00617E5F" w:rsidP="00A96C23">
      <w:pPr>
        <w:pStyle w:val="Index"/>
        <w:pageBreakBefore/>
        <w:outlineLvl w:val="0"/>
        <w:rPr>
          <w:rFonts w:eastAsia="新細明體"/>
        </w:rPr>
      </w:pPr>
      <w:bookmarkStart w:id="14" w:name="_Toc437270338"/>
      <w:bookmarkStart w:id="15" w:name="_GoBack"/>
      <w:bookmarkEnd w:id="15"/>
      <w:r w:rsidRPr="00617E5F">
        <w:rPr>
          <w:rFonts w:hint="eastAsia"/>
        </w:rPr>
        <w:lastRenderedPageBreak/>
        <w:t>Revision History</w:t>
      </w:r>
      <w:bookmarkEnd w:id="14"/>
    </w:p>
    <w:tbl>
      <w:tblPr>
        <w:tblStyle w:val="a9"/>
        <w:tblW w:w="10342" w:type="dxa"/>
        <w:tblInd w:w="108" w:type="dxa"/>
        <w:tblLook w:val="01E0" w:firstRow="1" w:lastRow="1" w:firstColumn="1" w:lastColumn="1" w:noHBand="0" w:noVBand="0"/>
      </w:tblPr>
      <w:tblGrid>
        <w:gridCol w:w="843"/>
        <w:gridCol w:w="1692"/>
        <w:gridCol w:w="1802"/>
        <w:gridCol w:w="4879"/>
        <w:gridCol w:w="1126"/>
      </w:tblGrid>
      <w:tr w:rsidR="00D05D53" w:rsidTr="00D05D53">
        <w:trPr>
          <w:tblHeader/>
        </w:trPr>
        <w:tc>
          <w:tcPr>
            <w:tcW w:w="851" w:type="dxa"/>
            <w:shd w:val="clear" w:color="auto" w:fill="333399"/>
            <w:vAlign w:val="center"/>
          </w:tcPr>
          <w:p w:rsidR="00D05D53" w:rsidRPr="00B16891" w:rsidRDefault="00D05D53" w:rsidP="00A96C23">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w:t>
            </w:r>
          </w:p>
        </w:tc>
        <w:tc>
          <w:tcPr>
            <w:tcW w:w="1701" w:type="dxa"/>
            <w:shd w:val="clear" w:color="auto" w:fill="333399"/>
            <w:vAlign w:val="center"/>
          </w:tcPr>
          <w:p w:rsidR="00D05D53" w:rsidRPr="00B16891" w:rsidRDefault="00D05D53" w:rsidP="00055694">
            <w:pPr>
              <w:pStyle w:val="TableContent-Centered"/>
              <w:rPr>
                <w:rFonts w:ascii="Lucida Sans Unicode" w:hAnsi="Lucida Sans Unicode" w:cs="Lucida Sans Unicode"/>
                <w:color w:val="FFFFFF"/>
              </w:rPr>
            </w:pPr>
            <w:r>
              <w:rPr>
                <w:rFonts w:ascii="Lucida Sans Unicode" w:eastAsia="新細明體" w:hAnsi="Lucida Sans Unicode" w:cs="Lucida Sans Unicode" w:hint="eastAsia"/>
                <w:color w:val="FFFFFF"/>
              </w:rPr>
              <w:t>Revision</w:t>
            </w:r>
            <w:r w:rsidRPr="00B16891">
              <w:rPr>
                <w:rFonts w:ascii="Lucida Sans Unicode" w:eastAsia="新細明體" w:hAnsi="Lucida Sans Unicode" w:cs="Lucida Sans Unicode"/>
                <w:color w:val="FFFFFF"/>
              </w:rPr>
              <w:t xml:space="preserve"> Date</w:t>
            </w:r>
          </w:p>
        </w:tc>
        <w:tc>
          <w:tcPr>
            <w:tcW w:w="1701" w:type="dxa"/>
            <w:shd w:val="clear" w:color="auto" w:fill="333399"/>
            <w:vAlign w:val="center"/>
          </w:tcPr>
          <w:p w:rsidR="00D05D53" w:rsidRPr="00B16891" w:rsidRDefault="00D05D53" w:rsidP="00055694">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Revised Chapter-Section</w:t>
            </w:r>
          </w:p>
        </w:tc>
        <w:tc>
          <w:tcPr>
            <w:tcW w:w="4956" w:type="dxa"/>
            <w:shd w:val="clear" w:color="auto" w:fill="333399"/>
            <w:vAlign w:val="center"/>
          </w:tcPr>
          <w:p w:rsidR="00D05D53" w:rsidRPr="00B16891" w:rsidRDefault="00D05D53" w:rsidP="00055694">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Revised Content</w:t>
            </w:r>
          </w:p>
        </w:tc>
        <w:tc>
          <w:tcPr>
            <w:tcW w:w="1134" w:type="dxa"/>
            <w:shd w:val="clear" w:color="auto" w:fill="333399"/>
            <w:vAlign w:val="center"/>
          </w:tcPr>
          <w:p w:rsidR="00D05D53" w:rsidRPr="00D05D53" w:rsidRDefault="00D05D53" w:rsidP="00D05D53">
            <w:pPr>
              <w:pStyle w:val="TableContent-Centered"/>
              <w:rPr>
                <w:rFonts w:ascii="Lucida Sans Unicode" w:eastAsiaTheme="minorEastAsia" w:hAnsi="Lucida Sans Unicode" w:cs="Lucida Sans Unicode"/>
                <w:color w:val="FFFFFF"/>
              </w:rPr>
            </w:pPr>
            <w:r>
              <w:rPr>
                <w:rFonts w:ascii="Lucida Sans Unicode" w:eastAsiaTheme="minorEastAsia" w:hAnsi="Lucida Sans Unicode" w:cs="Lucida Sans Unicode" w:hint="eastAsia"/>
                <w:color w:val="FFFFFF"/>
              </w:rPr>
              <w:t>Author</w:t>
            </w:r>
          </w:p>
        </w:tc>
      </w:tr>
      <w:tr w:rsidR="003A78E1" w:rsidTr="00D05D53">
        <w:trPr>
          <w:ins w:id="16" w:author="Masa Wei-Chung Chi(姬瑋忠)" w:date="2015-12-29T14:39:00Z"/>
        </w:trPr>
        <w:tc>
          <w:tcPr>
            <w:tcW w:w="851" w:type="dxa"/>
            <w:vAlign w:val="center"/>
          </w:tcPr>
          <w:p w:rsidR="003A78E1" w:rsidRDefault="003A78E1" w:rsidP="00055694">
            <w:pPr>
              <w:pStyle w:val="TableContent-Centered"/>
              <w:rPr>
                <w:ins w:id="17" w:author="Masa Wei-Chung Chi(姬瑋忠)" w:date="2015-12-29T14:39:00Z"/>
                <w:rFonts w:eastAsia="新細明體"/>
              </w:rPr>
            </w:pPr>
            <w:ins w:id="18" w:author="Masa Wei-Chung Chi(姬瑋忠)" w:date="2015-12-29T14:39:00Z">
              <w:r>
                <w:rPr>
                  <w:rFonts w:eastAsia="新細明體" w:hint="eastAsia"/>
                </w:rPr>
                <w:t>1.0</w:t>
              </w:r>
            </w:ins>
          </w:p>
        </w:tc>
        <w:tc>
          <w:tcPr>
            <w:tcW w:w="1701" w:type="dxa"/>
            <w:vAlign w:val="center"/>
          </w:tcPr>
          <w:p w:rsidR="003A78E1" w:rsidRDefault="003A78E1" w:rsidP="00055694">
            <w:pPr>
              <w:spacing w:before="120" w:after="120" w:line="0" w:lineRule="atLeast"/>
              <w:jc w:val="center"/>
              <w:rPr>
                <w:ins w:id="19" w:author="Masa Wei-Chung Chi(姬瑋忠)" w:date="2015-12-29T14:39:00Z"/>
                <w:rFonts w:eastAsia="新細明體"/>
              </w:rPr>
            </w:pPr>
            <w:ins w:id="20" w:author="Masa Wei-Chung Chi(姬瑋忠)" w:date="2015-12-29T14:39:00Z">
              <w:r>
                <w:rPr>
                  <w:rFonts w:eastAsia="新細明體" w:hint="eastAsia"/>
                </w:rPr>
                <w:t>2015-12-29</w:t>
              </w:r>
            </w:ins>
          </w:p>
        </w:tc>
        <w:tc>
          <w:tcPr>
            <w:tcW w:w="1701" w:type="dxa"/>
            <w:vAlign w:val="center"/>
          </w:tcPr>
          <w:p w:rsidR="003A78E1" w:rsidRDefault="003A78E1" w:rsidP="00055694">
            <w:pPr>
              <w:spacing w:before="120" w:after="120" w:line="0" w:lineRule="atLeast"/>
              <w:jc w:val="center"/>
              <w:rPr>
                <w:ins w:id="21" w:author="Masa Wei-Chung Chi(姬瑋忠)" w:date="2015-12-29T14:39:00Z"/>
                <w:rFonts w:eastAsia="新細明體"/>
              </w:rPr>
            </w:pPr>
            <w:ins w:id="22" w:author="Masa Wei-Chung Chi(姬瑋忠)" w:date="2015-12-29T14:40:00Z">
              <w:r>
                <w:rPr>
                  <w:rFonts w:eastAsia="新細明體" w:hint="eastAsia"/>
                </w:rPr>
                <w:t>Chapter 2, 3</w:t>
              </w:r>
            </w:ins>
          </w:p>
        </w:tc>
        <w:tc>
          <w:tcPr>
            <w:tcW w:w="4956" w:type="dxa"/>
            <w:vAlign w:val="center"/>
          </w:tcPr>
          <w:p w:rsidR="00F90AAC" w:rsidRPr="00F90AAC" w:rsidRDefault="003A78E1">
            <w:pPr>
              <w:pStyle w:val="affa"/>
              <w:numPr>
                <w:ilvl w:val="0"/>
                <w:numId w:val="20"/>
              </w:numPr>
              <w:spacing w:before="120" w:after="120" w:line="0" w:lineRule="atLeast"/>
              <w:ind w:leftChars="0"/>
              <w:rPr>
                <w:ins w:id="23" w:author="Masa Wei-Chung Chi(姬瑋忠)" w:date="2015-12-29T14:39:00Z"/>
                <w:rFonts w:eastAsia="新細明體"/>
                <w:rPrChange w:id="24" w:author="Masa Wei-Chung Chi(姬瑋忠)" w:date="2015-12-29T14:41:00Z">
                  <w:rPr>
                    <w:ins w:id="25" w:author="Masa Wei-Chung Chi(姬瑋忠)" w:date="2015-12-29T14:39:00Z"/>
                  </w:rPr>
                </w:rPrChange>
              </w:rPr>
            </w:pPr>
            <w:ins w:id="26" w:author="Masa Wei-Chung Chi(姬瑋忠)" w:date="2015-12-29T14:41:00Z">
              <w:r>
                <w:rPr>
                  <w:rFonts w:eastAsia="新細明體" w:hint="eastAsia"/>
                </w:rPr>
                <w:t>Revised figure 6 and figure 7</w:t>
              </w:r>
            </w:ins>
          </w:p>
        </w:tc>
        <w:tc>
          <w:tcPr>
            <w:tcW w:w="1134" w:type="dxa"/>
            <w:vAlign w:val="center"/>
          </w:tcPr>
          <w:p w:rsidR="003A78E1" w:rsidRDefault="003A78E1" w:rsidP="00055694">
            <w:pPr>
              <w:spacing w:before="120" w:after="120" w:line="0" w:lineRule="atLeast"/>
              <w:rPr>
                <w:ins w:id="27" w:author="Masa Wei-Chung Chi(姬瑋忠)" w:date="2015-12-29T14:39:00Z"/>
                <w:rFonts w:eastAsia="新細明體"/>
              </w:rPr>
            </w:pPr>
            <w:ins w:id="28" w:author="Masa Wei-Chung Chi(姬瑋忠)" w:date="2015-12-29T14:41:00Z">
              <w:r>
                <w:rPr>
                  <w:rFonts w:eastAsia="新細明體" w:hint="eastAsia"/>
                </w:rPr>
                <w:t>Masa</w:t>
              </w:r>
            </w:ins>
          </w:p>
        </w:tc>
      </w:tr>
      <w:tr w:rsidR="0009003F" w:rsidTr="00D05D53">
        <w:trPr>
          <w:ins w:id="29" w:author="Masa Wei-Chung Chi(姬瑋忠)" w:date="2015-12-07T16:58:00Z"/>
        </w:trPr>
        <w:tc>
          <w:tcPr>
            <w:tcW w:w="851" w:type="dxa"/>
            <w:vAlign w:val="center"/>
          </w:tcPr>
          <w:p w:rsidR="0009003F" w:rsidRDefault="0009003F" w:rsidP="00055694">
            <w:pPr>
              <w:pStyle w:val="TableContent-Centered"/>
              <w:rPr>
                <w:ins w:id="30" w:author="Masa Wei-Chung Chi(姬瑋忠)" w:date="2015-12-07T16:58:00Z"/>
                <w:rFonts w:eastAsia="新細明體"/>
              </w:rPr>
            </w:pPr>
            <w:ins w:id="31" w:author="Masa Wei-Chung Chi(姬瑋忠)" w:date="2015-12-07T16:58:00Z">
              <w:r>
                <w:rPr>
                  <w:rFonts w:eastAsia="新細明體" w:hint="eastAsia"/>
                </w:rPr>
                <w:t>0.2</w:t>
              </w:r>
            </w:ins>
          </w:p>
        </w:tc>
        <w:tc>
          <w:tcPr>
            <w:tcW w:w="1701" w:type="dxa"/>
            <w:vAlign w:val="center"/>
          </w:tcPr>
          <w:p w:rsidR="0009003F" w:rsidRDefault="0009003F" w:rsidP="00055694">
            <w:pPr>
              <w:spacing w:before="120" w:after="120" w:line="0" w:lineRule="atLeast"/>
              <w:jc w:val="center"/>
              <w:rPr>
                <w:ins w:id="32" w:author="Masa Wei-Chung Chi(姬瑋忠)" w:date="2015-12-07T16:58:00Z"/>
                <w:rFonts w:eastAsia="新細明體"/>
              </w:rPr>
            </w:pPr>
            <w:ins w:id="33" w:author="Masa Wei-Chung Chi(姬瑋忠)" w:date="2015-12-07T16:58:00Z">
              <w:r>
                <w:rPr>
                  <w:rFonts w:eastAsia="新細明體" w:hint="eastAsia"/>
                </w:rPr>
                <w:t>2015-12-07</w:t>
              </w:r>
            </w:ins>
          </w:p>
        </w:tc>
        <w:tc>
          <w:tcPr>
            <w:tcW w:w="1701" w:type="dxa"/>
            <w:vAlign w:val="center"/>
          </w:tcPr>
          <w:p w:rsidR="0009003F" w:rsidRDefault="0009003F" w:rsidP="00055694">
            <w:pPr>
              <w:spacing w:before="120" w:after="120" w:line="0" w:lineRule="atLeast"/>
              <w:jc w:val="center"/>
              <w:rPr>
                <w:ins w:id="34" w:author="Masa Wei-Chung Chi(姬瑋忠)" w:date="2015-12-07T16:58:00Z"/>
                <w:rFonts w:eastAsia="新細明體"/>
              </w:rPr>
            </w:pPr>
            <w:ins w:id="35" w:author="Masa Wei-Chung Chi(姬瑋忠)" w:date="2015-12-07T16:58:00Z">
              <w:r>
                <w:rPr>
                  <w:rFonts w:eastAsia="新細明體" w:hint="eastAsia"/>
                </w:rPr>
                <w:t>All</w:t>
              </w:r>
            </w:ins>
          </w:p>
        </w:tc>
        <w:tc>
          <w:tcPr>
            <w:tcW w:w="4956" w:type="dxa"/>
            <w:vAlign w:val="center"/>
          </w:tcPr>
          <w:p w:rsidR="0009003F" w:rsidRPr="00E919A7" w:rsidRDefault="0009003F">
            <w:pPr>
              <w:pStyle w:val="affa"/>
              <w:numPr>
                <w:ilvl w:val="0"/>
                <w:numId w:val="22"/>
              </w:numPr>
              <w:spacing w:before="120" w:after="120" w:line="0" w:lineRule="atLeast"/>
              <w:ind w:leftChars="0"/>
              <w:rPr>
                <w:ins w:id="36" w:author="Masa Wei-Chung Chi(姬瑋忠)" w:date="2015-12-07T16:58:00Z"/>
                <w:rFonts w:eastAsia="新細明體"/>
                <w:rPrChange w:id="37" w:author="Masa Wei-Chung Chi(姬瑋忠)" w:date="2015-12-07T18:07:00Z">
                  <w:rPr>
                    <w:ins w:id="38" w:author="Masa Wei-Chung Chi(姬瑋忠)" w:date="2015-12-07T16:58:00Z"/>
                  </w:rPr>
                </w:rPrChange>
              </w:rPr>
              <w:pPrChange w:id="39" w:author="Masa Wei-Chung Chi(姬瑋忠)" w:date="2015-12-29T14:41:00Z">
                <w:pPr>
                  <w:adjustRightInd/>
                  <w:spacing w:before="120" w:after="120" w:line="0" w:lineRule="atLeast"/>
                  <w:textAlignment w:val="auto"/>
                </w:pPr>
              </w:pPrChange>
            </w:pPr>
            <w:ins w:id="40" w:author="Masa Wei-Chung Chi(姬瑋忠)" w:date="2015-12-07T16:58:00Z">
              <w:r w:rsidRPr="00E919A7">
                <w:rPr>
                  <w:rFonts w:eastAsia="新細明體"/>
                  <w:rPrChange w:id="41" w:author="Masa Wei-Chung Chi(姬瑋忠)" w:date="2015-12-07T18:07:00Z">
                    <w:rPr/>
                  </w:rPrChange>
                </w:rPr>
                <w:t>Revised</w:t>
              </w:r>
            </w:ins>
          </w:p>
          <w:p w:rsidR="0009003F" w:rsidRDefault="0009003F">
            <w:pPr>
              <w:pStyle w:val="affa"/>
              <w:numPr>
                <w:ilvl w:val="0"/>
                <w:numId w:val="19"/>
              </w:numPr>
              <w:spacing w:before="120" w:after="120" w:line="0" w:lineRule="atLeast"/>
              <w:ind w:leftChars="0"/>
              <w:rPr>
                <w:ins w:id="42" w:author="Masa Wei-Chung Chi(姬瑋忠)" w:date="2015-12-07T16:59:00Z"/>
                <w:rFonts w:eastAsia="新細明體"/>
              </w:rPr>
              <w:pPrChange w:id="43" w:author="Masa Wei-Chung Chi(姬瑋忠)" w:date="2015-12-07T16:58:00Z">
                <w:pPr>
                  <w:adjustRightInd/>
                  <w:spacing w:before="120" w:after="120" w:line="0" w:lineRule="atLeast"/>
                  <w:textAlignment w:val="auto"/>
                </w:pPr>
              </w:pPrChange>
            </w:pPr>
            <w:ins w:id="44" w:author="Masa Wei-Chung Chi(姬瑋忠)" w:date="2015-12-07T16:59:00Z">
              <w:r>
                <w:rPr>
                  <w:rFonts w:eastAsia="新細明體" w:hint="eastAsia"/>
                </w:rPr>
                <w:t>block diagram</w:t>
              </w:r>
            </w:ins>
          </w:p>
          <w:p w:rsidR="0009003F" w:rsidRDefault="00995EA2">
            <w:pPr>
              <w:pStyle w:val="affa"/>
              <w:numPr>
                <w:ilvl w:val="0"/>
                <w:numId w:val="19"/>
              </w:numPr>
              <w:spacing w:before="120" w:after="120" w:line="0" w:lineRule="atLeast"/>
              <w:ind w:leftChars="0"/>
              <w:rPr>
                <w:ins w:id="45" w:author="Masa Wei-Chung Chi(姬瑋忠)" w:date="2015-12-07T17:40:00Z"/>
                <w:rFonts w:eastAsia="新細明體"/>
              </w:rPr>
              <w:pPrChange w:id="46" w:author="Masa Wei-Chung Chi(姬瑋忠)" w:date="2015-12-07T16:58:00Z">
                <w:pPr>
                  <w:adjustRightInd/>
                  <w:spacing w:before="120" w:after="120" w:line="0" w:lineRule="atLeast"/>
                  <w:textAlignment w:val="auto"/>
                </w:pPr>
              </w:pPrChange>
            </w:pPr>
            <w:ins w:id="47" w:author="Masa Wei-Chung Chi(姬瑋忠)" w:date="2015-12-07T17:40:00Z">
              <w:r>
                <w:rPr>
                  <w:rFonts w:eastAsia="新細明體" w:hint="eastAsia"/>
                </w:rPr>
                <w:t>signal description</w:t>
              </w:r>
            </w:ins>
          </w:p>
          <w:p w:rsidR="00995EA2" w:rsidRDefault="00E919A7">
            <w:pPr>
              <w:pStyle w:val="affa"/>
              <w:numPr>
                <w:ilvl w:val="0"/>
                <w:numId w:val="19"/>
              </w:numPr>
              <w:spacing w:before="120" w:after="120" w:line="0" w:lineRule="atLeast"/>
              <w:ind w:leftChars="0"/>
              <w:rPr>
                <w:ins w:id="48" w:author="Masa Wei-Chung Chi(姬瑋忠)" w:date="2015-12-07T18:07:00Z"/>
                <w:rFonts w:eastAsia="新細明體"/>
              </w:rPr>
              <w:pPrChange w:id="49" w:author="Masa Wei-Chung Chi(姬瑋忠)" w:date="2015-12-07T16:58:00Z">
                <w:pPr>
                  <w:adjustRightInd/>
                  <w:spacing w:before="120" w:after="120" w:line="0" w:lineRule="atLeast"/>
                  <w:textAlignment w:val="auto"/>
                </w:pPr>
              </w:pPrChange>
            </w:pPr>
            <w:ins w:id="50" w:author="Masa Wei-Chung Chi(姬瑋忠)" w:date="2015-12-07T18:06:00Z">
              <w:r>
                <w:rPr>
                  <w:rFonts w:eastAsia="新細明體" w:hint="eastAsia"/>
                </w:rPr>
                <w:t>micro-architecture</w:t>
              </w:r>
            </w:ins>
          </w:p>
          <w:p w:rsidR="00E919A7" w:rsidRPr="00E919A7" w:rsidRDefault="00E919A7">
            <w:pPr>
              <w:pStyle w:val="affa"/>
              <w:numPr>
                <w:ilvl w:val="0"/>
                <w:numId w:val="22"/>
              </w:numPr>
              <w:spacing w:before="120" w:after="120" w:line="0" w:lineRule="atLeast"/>
              <w:ind w:leftChars="0"/>
              <w:rPr>
                <w:ins w:id="51" w:author="Masa Wei-Chung Chi(姬瑋忠)" w:date="2015-12-07T18:08:00Z"/>
                <w:rFonts w:eastAsia="新細明體"/>
                <w:rPrChange w:id="52" w:author="Masa Wei-Chung Chi(姬瑋忠)" w:date="2015-12-07T18:08:00Z">
                  <w:rPr>
                    <w:ins w:id="53" w:author="Masa Wei-Chung Chi(姬瑋忠)" w:date="2015-12-07T18:08:00Z"/>
                    <w:rFonts w:eastAsiaTheme="minorEastAsia" w:cs="Candara"/>
                    <w:color w:val="000000"/>
                    <w:szCs w:val="24"/>
                  </w:rPr>
                </w:rPrChange>
              </w:rPr>
              <w:pPrChange w:id="54" w:author="Masa Wei-Chung Chi(姬瑋忠)" w:date="2015-12-29T14:41:00Z">
                <w:pPr>
                  <w:adjustRightInd/>
                  <w:spacing w:before="120" w:after="120" w:line="0" w:lineRule="atLeast"/>
                  <w:textAlignment w:val="auto"/>
                </w:pPr>
              </w:pPrChange>
            </w:pPr>
            <w:ins w:id="55" w:author="Masa Wei-Chung Chi(姬瑋忠)" w:date="2015-12-07T18:07:00Z">
              <w:r>
                <w:rPr>
                  <w:rFonts w:eastAsiaTheme="minorEastAsia" w:cs="Candara" w:hint="eastAsia"/>
                  <w:color w:val="000000"/>
                  <w:szCs w:val="24"/>
                </w:rPr>
                <w:t>Move</w:t>
              </w:r>
            </w:ins>
            <w:ins w:id="56" w:author="Masa Wei-Chung Chi(姬瑋忠)" w:date="2015-12-08T16:41:00Z">
              <w:r w:rsidR="0071712B">
                <w:rPr>
                  <w:rFonts w:eastAsiaTheme="minorEastAsia" w:cs="Candara" w:hint="eastAsia"/>
                  <w:color w:val="000000"/>
                  <w:szCs w:val="24"/>
                </w:rPr>
                <w:t>d</w:t>
              </w:r>
            </w:ins>
            <w:ins w:id="57" w:author="Masa Wei-Chung Chi(姬瑋忠)" w:date="2015-12-07T18:07:00Z">
              <w:r>
                <w:rPr>
                  <w:rFonts w:eastAsiaTheme="minorEastAsia" w:cs="Candara" w:hint="eastAsia"/>
                  <w:color w:val="000000"/>
                  <w:szCs w:val="24"/>
                </w:rPr>
                <w:t xml:space="preserve"> chapter 3.2 to chapter 5</w:t>
              </w:r>
            </w:ins>
          </w:p>
          <w:p w:rsidR="00E919A7" w:rsidRPr="00E919A7" w:rsidRDefault="00E919A7">
            <w:pPr>
              <w:pStyle w:val="affa"/>
              <w:numPr>
                <w:ilvl w:val="0"/>
                <w:numId w:val="22"/>
              </w:numPr>
              <w:spacing w:before="120" w:after="120" w:line="0" w:lineRule="atLeast"/>
              <w:ind w:leftChars="0"/>
              <w:rPr>
                <w:ins w:id="58" w:author="Masa Wei-Chung Chi(姬瑋忠)" w:date="2015-12-07T18:08:00Z"/>
                <w:rFonts w:eastAsia="新細明體"/>
                <w:rPrChange w:id="59" w:author="Masa Wei-Chung Chi(姬瑋忠)" w:date="2015-12-07T18:08:00Z">
                  <w:rPr>
                    <w:ins w:id="60" w:author="Masa Wei-Chung Chi(姬瑋忠)" w:date="2015-12-07T18:08:00Z"/>
                    <w:rFonts w:eastAsiaTheme="minorEastAsia" w:cs="Candara"/>
                    <w:color w:val="000000"/>
                    <w:szCs w:val="24"/>
                  </w:rPr>
                </w:rPrChange>
              </w:rPr>
              <w:pPrChange w:id="61" w:author="Masa Wei-Chung Chi(姬瑋忠)" w:date="2015-12-29T14:41:00Z">
                <w:pPr>
                  <w:adjustRightInd/>
                  <w:spacing w:before="120" w:after="120" w:line="0" w:lineRule="atLeast"/>
                  <w:textAlignment w:val="auto"/>
                </w:pPr>
              </w:pPrChange>
            </w:pPr>
            <w:ins w:id="62" w:author="Masa Wei-Chung Chi(姬瑋忠)" w:date="2015-12-07T18:08:00Z">
              <w:r>
                <w:rPr>
                  <w:rFonts w:eastAsiaTheme="minorEastAsia" w:cs="Candara" w:hint="eastAsia"/>
                  <w:color w:val="000000"/>
                  <w:szCs w:val="24"/>
                </w:rPr>
                <w:t>Change</w:t>
              </w:r>
            </w:ins>
            <w:ins w:id="63" w:author="Masa Wei-Chung Chi(姬瑋忠)" w:date="2015-12-08T16:41:00Z">
              <w:r w:rsidR="0071712B">
                <w:rPr>
                  <w:rFonts w:eastAsiaTheme="minorEastAsia" w:cs="Candara" w:hint="eastAsia"/>
                  <w:color w:val="000000"/>
                  <w:szCs w:val="24"/>
                </w:rPr>
                <w:t>d</w:t>
              </w:r>
            </w:ins>
            <w:ins w:id="64" w:author="Masa Wei-Chung Chi(姬瑋忠)" w:date="2015-12-07T18:08:00Z">
              <w:r>
                <w:rPr>
                  <w:rFonts w:eastAsiaTheme="minorEastAsia" w:cs="Candara" w:hint="eastAsia"/>
                  <w:color w:val="000000"/>
                  <w:szCs w:val="24"/>
                </w:rPr>
                <w:t xml:space="preserve"> parameters to define macro</w:t>
              </w:r>
            </w:ins>
          </w:p>
          <w:p w:rsidR="00E919A7" w:rsidRPr="00E919A7" w:rsidRDefault="00E919A7">
            <w:pPr>
              <w:pStyle w:val="affa"/>
              <w:numPr>
                <w:ilvl w:val="0"/>
                <w:numId w:val="22"/>
              </w:numPr>
              <w:spacing w:before="120" w:after="120" w:line="0" w:lineRule="atLeast"/>
              <w:ind w:leftChars="0"/>
              <w:rPr>
                <w:ins w:id="65" w:author="Masa Wei-Chung Chi(姬瑋忠)" w:date="2015-12-07T18:08:00Z"/>
                <w:rFonts w:eastAsia="新細明體"/>
                <w:rPrChange w:id="66" w:author="Masa Wei-Chung Chi(姬瑋忠)" w:date="2015-12-07T18:08:00Z">
                  <w:rPr>
                    <w:ins w:id="67" w:author="Masa Wei-Chung Chi(姬瑋忠)" w:date="2015-12-07T18:08:00Z"/>
                    <w:rFonts w:eastAsiaTheme="minorEastAsia" w:cs="Candara"/>
                    <w:color w:val="000000"/>
                    <w:szCs w:val="24"/>
                  </w:rPr>
                </w:rPrChange>
              </w:rPr>
              <w:pPrChange w:id="68" w:author="Masa Wei-Chung Chi(姬瑋忠)" w:date="2015-12-29T14:41:00Z">
                <w:pPr>
                  <w:adjustRightInd/>
                  <w:spacing w:before="120" w:after="120" w:line="0" w:lineRule="atLeast"/>
                  <w:textAlignment w:val="auto"/>
                </w:pPr>
              </w:pPrChange>
            </w:pPr>
            <w:ins w:id="69" w:author="Masa Wei-Chung Chi(姬瑋忠)" w:date="2015-12-07T18:08:00Z">
              <w:r>
                <w:rPr>
                  <w:rFonts w:eastAsiaTheme="minorEastAsia" w:cs="Candara" w:hint="eastAsia"/>
                  <w:color w:val="000000"/>
                  <w:szCs w:val="24"/>
                </w:rPr>
                <w:t>Add</w:t>
              </w:r>
            </w:ins>
            <w:ins w:id="70" w:author="Masa Wei-Chung Chi(姬瑋忠)" w:date="2015-12-08T10:30:00Z">
              <w:r w:rsidR="007F4F4E">
                <w:rPr>
                  <w:rFonts w:eastAsiaTheme="minorEastAsia" w:cs="Candara" w:hint="eastAsia"/>
                  <w:color w:val="000000"/>
                  <w:szCs w:val="24"/>
                </w:rPr>
                <w:t>ed</w:t>
              </w:r>
            </w:ins>
          </w:p>
          <w:p w:rsidR="00E919A7" w:rsidRDefault="00E919A7">
            <w:pPr>
              <w:pStyle w:val="affa"/>
              <w:numPr>
                <w:ilvl w:val="0"/>
                <w:numId w:val="19"/>
              </w:numPr>
              <w:spacing w:before="120" w:after="120" w:line="0" w:lineRule="atLeast"/>
              <w:ind w:leftChars="0"/>
              <w:rPr>
                <w:ins w:id="71" w:author="Masa Wei-Chung Chi(姬瑋忠)" w:date="2015-12-07T18:09:00Z"/>
                <w:rFonts w:eastAsia="新細明體"/>
              </w:rPr>
              <w:pPrChange w:id="72" w:author="Masa Wei-Chung Chi(姬瑋忠)" w:date="2015-12-07T18:09:00Z">
                <w:pPr>
                  <w:adjustRightInd/>
                  <w:spacing w:before="120" w:after="120" w:line="0" w:lineRule="atLeast"/>
                  <w:textAlignment w:val="auto"/>
                </w:pPr>
              </w:pPrChange>
            </w:pPr>
            <w:ins w:id="73" w:author="Masa Wei-Chung Chi(姬瑋忠)" w:date="2015-12-07T18:09:00Z">
              <w:r>
                <w:rPr>
                  <w:rFonts w:eastAsiaTheme="minorEastAsia" w:hint="eastAsia"/>
                </w:rPr>
                <w:t>write/r</w:t>
              </w:r>
            </w:ins>
            <w:ins w:id="74" w:author="Masa Wei-Chung Chi(姬瑋忠)" w:date="2015-12-07T18:08:00Z">
              <w:r>
                <w:rPr>
                  <w:rFonts w:eastAsiaTheme="minorEastAsia" w:hint="eastAsia"/>
                </w:rPr>
                <w:t>ead</w:t>
              </w:r>
              <w:r>
                <w:rPr>
                  <w:rFonts w:hint="eastAsia"/>
                </w:rPr>
                <w:t xml:space="preserve"> </w:t>
              </w:r>
            </w:ins>
            <w:ins w:id="75" w:author="Masa Wei-Chung Chi(姬瑋忠)" w:date="2015-12-07T18:09:00Z">
              <w:r>
                <w:rPr>
                  <w:rFonts w:eastAsiaTheme="minorEastAsia" w:hint="eastAsia"/>
                </w:rPr>
                <w:t>t</w:t>
              </w:r>
            </w:ins>
            <w:ins w:id="76" w:author="Masa Wei-Chung Chi(姬瑋忠)" w:date="2015-12-07T18:08:00Z">
              <w:r>
                <w:rPr>
                  <w:rFonts w:hint="eastAsia"/>
                </w:rPr>
                <w:t>ransactions</w:t>
              </w:r>
              <w:r>
                <w:rPr>
                  <w:rFonts w:eastAsiaTheme="minorEastAsia" w:hint="eastAsia"/>
                </w:rPr>
                <w:t xml:space="preserve"> with </w:t>
              </w:r>
            </w:ins>
            <w:ins w:id="77" w:author="Masa Wei-Chung Chi(姬瑋忠)" w:date="2015-12-07T18:09:00Z">
              <w:r>
                <w:rPr>
                  <w:rFonts w:eastAsia="新細明體" w:hint="eastAsia"/>
                </w:rPr>
                <w:t>n</w:t>
              </w:r>
            </w:ins>
            <w:ins w:id="78" w:author="Masa Wei-Chung Chi(姬瑋忠)" w:date="2015-12-07T18:08:00Z">
              <w:r w:rsidRPr="008C64E4">
                <w:rPr>
                  <w:rFonts w:eastAsia="新細明體"/>
                </w:rPr>
                <w:t>onexistent</w:t>
              </w:r>
              <w:r>
                <w:rPr>
                  <w:rFonts w:eastAsia="新細明體" w:hint="eastAsia"/>
                </w:rPr>
                <w:t xml:space="preserve"> </w:t>
              </w:r>
            </w:ins>
            <w:ins w:id="79" w:author="Masa Wei-Chung Chi(姬瑋忠)" w:date="2015-12-07T18:09:00Z">
              <w:r>
                <w:rPr>
                  <w:rFonts w:eastAsia="新細明體" w:hint="eastAsia"/>
                </w:rPr>
                <w:t>a</w:t>
              </w:r>
            </w:ins>
            <w:ins w:id="80" w:author="Masa Wei-Chung Chi(姬瑋忠)" w:date="2015-12-07T18:08:00Z">
              <w:r>
                <w:rPr>
                  <w:rFonts w:eastAsia="新細明體" w:hint="eastAsia"/>
                </w:rPr>
                <w:t>ddress</w:t>
              </w:r>
            </w:ins>
          </w:p>
          <w:p w:rsidR="00E919A7" w:rsidRPr="00E919A7" w:rsidRDefault="00E919A7">
            <w:pPr>
              <w:pStyle w:val="affa"/>
              <w:numPr>
                <w:ilvl w:val="0"/>
                <w:numId w:val="19"/>
              </w:numPr>
              <w:spacing w:before="120" w:after="120" w:line="0" w:lineRule="atLeast"/>
              <w:ind w:leftChars="0"/>
              <w:rPr>
                <w:ins w:id="81" w:author="Masa Wei-Chung Chi(姬瑋忠)" w:date="2015-12-07T16:58:00Z"/>
                <w:rFonts w:eastAsia="新細明體"/>
                <w:rPrChange w:id="82" w:author="Masa Wei-Chung Chi(姬瑋忠)" w:date="2015-12-07T18:08:00Z">
                  <w:rPr>
                    <w:ins w:id="83" w:author="Masa Wei-Chung Chi(姬瑋忠)" w:date="2015-12-07T16:58:00Z"/>
                  </w:rPr>
                </w:rPrChange>
              </w:rPr>
              <w:pPrChange w:id="84" w:author="Masa Wei-Chung Chi(姬瑋忠)" w:date="2015-12-07T18:09:00Z">
                <w:pPr>
                  <w:adjustRightInd/>
                  <w:spacing w:before="120" w:after="120" w:line="0" w:lineRule="atLeast"/>
                  <w:textAlignment w:val="auto"/>
                </w:pPr>
              </w:pPrChange>
            </w:pPr>
            <w:ins w:id="85" w:author="Masa Wei-Chung Chi(姬瑋忠)" w:date="2015-12-07T18:09:00Z">
              <w:r>
                <w:rPr>
                  <w:rFonts w:eastAsia="新細明體" w:hint="eastAsia"/>
                </w:rPr>
                <w:t>default slave</w:t>
              </w:r>
            </w:ins>
          </w:p>
        </w:tc>
        <w:tc>
          <w:tcPr>
            <w:tcW w:w="1134" w:type="dxa"/>
            <w:vAlign w:val="center"/>
          </w:tcPr>
          <w:p w:rsidR="0009003F" w:rsidRDefault="00E919A7" w:rsidP="00055694">
            <w:pPr>
              <w:spacing w:before="120" w:after="120" w:line="0" w:lineRule="atLeast"/>
              <w:rPr>
                <w:ins w:id="86" w:author="Masa Wei-Chung Chi(姬瑋忠)" w:date="2015-12-07T16:58:00Z"/>
                <w:rFonts w:eastAsia="新細明體"/>
              </w:rPr>
            </w:pPr>
            <w:ins w:id="87" w:author="Masa Wei-Chung Chi(姬瑋忠)" w:date="2015-12-07T18:06:00Z">
              <w:r>
                <w:rPr>
                  <w:rFonts w:eastAsia="新細明體" w:hint="eastAsia"/>
                </w:rPr>
                <w:t>Masa</w:t>
              </w:r>
            </w:ins>
          </w:p>
        </w:tc>
      </w:tr>
      <w:tr w:rsidR="00D05D53" w:rsidTr="00D05D53">
        <w:tc>
          <w:tcPr>
            <w:tcW w:w="851" w:type="dxa"/>
            <w:vAlign w:val="center"/>
          </w:tcPr>
          <w:p w:rsidR="00D05D53" w:rsidRPr="00CF7BFB" w:rsidRDefault="00D05D53" w:rsidP="00055694">
            <w:pPr>
              <w:pStyle w:val="TableContent-Centered"/>
              <w:rPr>
                <w:rFonts w:eastAsia="新細明體"/>
              </w:rPr>
            </w:pPr>
            <w:r>
              <w:rPr>
                <w:rFonts w:eastAsia="新細明體" w:hint="eastAsia"/>
              </w:rPr>
              <w:t>0.1</w:t>
            </w:r>
          </w:p>
        </w:tc>
        <w:tc>
          <w:tcPr>
            <w:tcW w:w="1701" w:type="dxa"/>
            <w:vAlign w:val="center"/>
          </w:tcPr>
          <w:p w:rsidR="00D05D53" w:rsidRPr="00922786" w:rsidRDefault="00FC35CD" w:rsidP="00055694">
            <w:pPr>
              <w:spacing w:before="120" w:after="120" w:line="0" w:lineRule="atLeast"/>
              <w:jc w:val="center"/>
              <w:rPr>
                <w:rFonts w:eastAsia="新細明體"/>
              </w:rPr>
            </w:pPr>
            <w:r>
              <w:rPr>
                <w:rFonts w:eastAsia="新細明體"/>
              </w:rPr>
              <w:t>201</w:t>
            </w:r>
            <w:r w:rsidR="00253103">
              <w:rPr>
                <w:rFonts w:eastAsia="新細明體" w:hint="eastAsia"/>
              </w:rPr>
              <w:t>5</w:t>
            </w:r>
            <w:r>
              <w:rPr>
                <w:rFonts w:eastAsia="新細明體"/>
              </w:rPr>
              <w:t>-</w:t>
            </w:r>
            <w:r>
              <w:rPr>
                <w:rFonts w:eastAsia="新細明體" w:hint="eastAsia"/>
              </w:rPr>
              <w:t>11</w:t>
            </w:r>
            <w:r w:rsidR="00D05D53" w:rsidRPr="00922786">
              <w:rPr>
                <w:rFonts w:eastAsia="新細明體"/>
              </w:rPr>
              <w:t>-</w:t>
            </w:r>
            <w:r w:rsidR="00D528D0">
              <w:rPr>
                <w:rFonts w:eastAsia="新細明體" w:hint="eastAsia"/>
              </w:rPr>
              <w:t>2</w:t>
            </w:r>
            <w:r w:rsidR="00F50469">
              <w:rPr>
                <w:rFonts w:eastAsia="新細明體" w:hint="eastAsia"/>
              </w:rPr>
              <w:t>7</w:t>
            </w:r>
          </w:p>
        </w:tc>
        <w:tc>
          <w:tcPr>
            <w:tcW w:w="1701" w:type="dxa"/>
            <w:vAlign w:val="center"/>
          </w:tcPr>
          <w:p w:rsidR="00D05D53" w:rsidRPr="00A96C23" w:rsidRDefault="00253103" w:rsidP="00055694">
            <w:pPr>
              <w:spacing w:before="120" w:after="120" w:line="0" w:lineRule="atLeast"/>
              <w:jc w:val="center"/>
              <w:rPr>
                <w:rFonts w:eastAsia="新細明體"/>
              </w:rPr>
            </w:pPr>
            <w:r>
              <w:rPr>
                <w:rFonts w:eastAsia="新細明體" w:hint="eastAsia"/>
              </w:rPr>
              <w:t>All</w:t>
            </w:r>
          </w:p>
        </w:tc>
        <w:tc>
          <w:tcPr>
            <w:tcW w:w="4956" w:type="dxa"/>
            <w:vAlign w:val="center"/>
          </w:tcPr>
          <w:p w:rsidR="00D05D53" w:rsidRPr="00A96C23" w:rsidRDefault="00253103" w:rsidP="00055694">
            <w:pPr>
              <w:adjustRightInd/>
              <w:spacing w:before="120" w:after="120" w:line="0" w:lineRule="atLeast"/>
              <w:textAlignment w:val="auto"/>
              <w:rPr>
                <w:rFonts w:eastAsia="新細明體"/>
              </w:rPr>
            </w:pPr>
            <w:r>
              <w:rPr>
                <w:rFonts w:eastAsia="新細明體" w:hint="eastAsia"/>
              </w:rPr>
              <w:t>Initial draft</w:t>
            </w:r>
          </w:p>
        </w:tc>
        <w:tc>
          <w:tcPr>
            <w:tcW w:w="1134" w:type="dxa"/>
            <w:vAlign w:val="center"/>
          </w:tcPr>
          <w:p w:rsidR="00D05D53" w:rsidRPr="00A96C23" w:rsidRDefault="00CF1AA0" w:rsidP="00055694">
            <w:pPr>
              <w:spacing w:before="120" w:after="120" w:line="0" w:lineRule="atLeast"/>
              <w:rPr>
                <w:rFonts w:eastAsia="新細明體"/>
              </w:rPr>
            </w:pPr>
            <w:r>
              <w:rPr>
                <w:rFonts w:eastAsia="新細明體" w:hint="eastAsia"/>
              </w:rPr>
              <w:t>Masa</w:t>
            </w:r>
          </w:p>
        </w:tc>
      </w:tr>
    </w:tbl>
    <w:p w:rsidR="00F81316" w:rsidRDefault="00F81316" w:rsidP="00EA18C1">
      <w:pPr>
        <w:rPr>
          <w:rFonts w:eastAsiaTheme="minorEastAsia"/>
        </w:rPr>
      </w:pPr>
    </w:p>
    <w:tbl>
      <w:tblPr>
        <w:tblW w:w="103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850"/>
        <w:gridCol w:w="1701"/>
        <w:gridCol w:w="1701"/>
        <w:gridCol w:w="4956"/>
        <w:gridCol w:w="1134"/>
      </w:tblGrid>
      <w:tr w:rsidR="00216F4B" w:rsidRPr="00216F4B" w:rsidTr="00055694">
        <w:trPr>
          <w:cantSplit/>
          <w:trHeight w:val="480"/>
        </w:trPr>
        <w:tc>
          <w:tcPr>
            <w:tcW w:w="10342" w:type="dxa"/>
            <w:gridSpan w:val="5"/>
            <w:shd w:val="clear" w:color="auto" w:fill="333399"/>
            <w:vAlign w:val="center"/>
          </w:tcPr>
          <w:p w:rsidR="00216F4B" w:rsidRPr="00216F4B" w:rsidRDefault="00216F4B" w:rsidP="00216F4B">
            <w:pPr>
              <w:pageBreakBefore/>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Candara" w:hAnsi="Lucida Sans Unicode" w:cs="Lucida Sans Unicode"/>
                <w:color w:val="000000"/>
                <w:sz w:val="20"/>
                <w:szCs w:val="24"/>
              </w:rPr>
              <w:lastRenderedPageBreak/>
              <w:br w:type="page"/>
            </w:r>
            <w:r w:rsidRPr="00216F4B">
              <w:rPr>
                <w:rFonts w:ascii="Lucida Sans Unicode" w:eastAsia="Candara" w:hAnsi="Lucida Sans Unicode" w:cs="Lucida Sans Unicode"/>
                <w:b/>
                <w:color w:val="000000"/>
                <w:sz w:val="20"/>
                <w:szCs w:val="24"/>
              </w:rPr>
              <w:br w:type="page"/>
            </w:r>
            <w:r w:rsidRPr="00216F4B">
              <w:rPr>
                <w:rFonts w:ascii="Lucida Sans Unicode" w:eastAsia="Candara" w:hAnsi="Lucida Sans Unicode" w:cs="Lucida Sans Unicode"/>
                <w:b/>
                <w:color w:val="FFFFFF"/>
                <w:sz w:val="20"/>
                <w:szCs w:val="24"/>
              </w:rPr>
              <w:t>Review History</w:t>
            </w:r>
          </w:p>
        </w:tc>
      </w:tr>
      <w:tr w:rsidR="00216F4B" w:rsidRPr="00216F4B" w:rsidTr="00D05D53">
        <w:trPr>
          <w:cantSplit/>
          <w:trHeight w:val="480"/>
        </w:trPr>
        <w:tc>
          <w:tcPr>
            <w:tcW w:w="85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Rev.</w:t>
            </w:r>
          </w:p>
        </w:tc>
        <w:tc>
          <w:tcPr>
            <w:tcW w:w="170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Review Date</w:t>
            </w:r>
          </w:p>
        </w:tc>
        <w:tc>
          <w:tcPr>
            <w:tcW w:w="170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Reviewed Chapter-Section</w:t>
            </w:r>
          </w:p>
        </w:tc>
        <w:tc>
          <w:tcPr>
            <w:tcW w:w="4956"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Comments</w:t>
            </w:r>
          </w:p>
        </w:tc>
        <w:tc>
          <w:tcPr>
            <w:tcW w:w="1134"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Reviewer</w:t>
            </w:r>
          </w:p>
        </w:tc>
      </w:tr>
      <w:tr w:rsidR="0071712B" w:rsidRPr="00216F4B" w:rsidTr="00D05D53">
        <w:trPr>
          <w:cantSplit/>
          <w:trHeight w:val="481"/>
          <w:ins w:id="88" w:author="Masa Wei-Chung Chi(姬瑋忠)" w:date="2015-12-08T16:40:00Z"/>
        </w:trPr>
        <w:tc>
          <w:tcPr>
            <w:tcW w:w="851" w:type="dxa"/>
            <w:vAlign w:val="center"/>
          </w:tcPr>
          <w:p w:rsidR="0071712B" w:rsidRPr="00216F4B" w:rsidRDefault="0071712B" w:rsidP="00216F4B">
            <w:pPr>
              <w:adjustRightInd w:val="0"/>
              <w:snapToGrid/>
              <w:spacing w:before="120" w:after="120" w:line="0" w:lineRule="atLeast"/>
              <w:jc w:val="center"/>
              <w:textAlignment w:val="baseline"/>
              <w:rPr>
                <w:ins w:id="89" w:author="Masa Wei-Chung Chi(姬瑋忠)" w:date="2015-12-08T16:40:00Z"/>
                <w:rFonts w:eastAsia="新細明體" w:cs="Candara"/>
                <w:b/>
                <w:color w:val="000000"/>
                <w:sz w:val="20"/>
                <w:szCs w:val="24"/>
              </w:rPr>
            </w:pPr>
            <w:ins w:id="90" w:author="Masa Wei-Chung Chi(姬瑋忠)" w:date="2015-12-08T16:40:00Z">
              <w:r>
                <w:rPr>
                  <w:rFonts w:eastAsia="新細明體" w:cs="Candara" w:hint="eastAsia"/>
                  <w:b/>
                  <w:color w:val="000000"/>
                  <w:sz w:val="20"/>
                  <w:szCs w:val="24"/>
                </w:rPr>
                <w:t>0.2</w:t>
              </w:r>
            </w:ins>
          </w:p>
        </w:tc>
        <w:tc>
          <w:tcPr>
            <w:tcW w:w="1701" w:type="dxa"/>
            <w:vAlign w:val="center"/>
          </w:tcPr>
          <w:p w:rsidR="0071712B" w:rsidRPr="00216F4B" w:rsidRDefault="0071712B" w:rsidP="00FC35CD">
            <w:pPr>
              <w:adjustRightInd w:val="0"/>
              <w:snapToGrid/>
              <w:spacing w:before="120" w:after="120" w:line="0" w:lineRule="atLeast"/>
              <w:jc w:val="center"/>
              <w:textAlignment w:val="baseline"/>
              <w:rPr>
                <w:ins w:id="91" w:author="Masa Wei-Chung Chi(姬瑋忠)" w:date="2015-12-08T16:40:00Z"/>
                <w:rFonts w:eastAsia="新細明體" w:cs="Candara"/>
                <w:color w:val="000000"/>
                <w:szCs w:val="24"/>
              </w:rPr>
            </w:pPr>
            <w:ins w:id="92" w:author="Masa Wei-Chung Chi(姬瑋忠)" w:date="2015-12-08T16:40:00Z">
              <w:r>
                <w:rPr>
                  <w:rFonts w:eastAsia="新細明體" w:cs="Candara" w:hint="eastAsia"/>
                  <w:color w:val="000000"/>
                  <w:szCs w:val="24"/>
                </w:rPr>
                <w:t>2015-12-08</w:t>
              </w:r>
            </w:ins>
          </w:p>
        </w:tc>
        <w:tc>
          <w:tcPr>
            <w:tcW w:w="1701" w:type="dxa"/>
            <w:vAlign w:val="center"/>
          </w:tcPr>
          <w:p w:rsidR="0071712B" w:rsidRDefault="0071712B" w:rsidP="00216F4B">
            <w:pPr>
              <w:adjustRightInd w:val="0"/>
              <w:snapToGrid/>
              <w:spacing w:before="120" w:after="120" w:line="0" w:lineRule="atLeast"/>
              <w:jc w:val="center"/>
              <w:textAlignment w:val="baseline"/>
              <w:rPr>
                <w:ins w:id="93" w:author="Masa Wei-Chung Chi(姬瑋忠)" w:date="2015-12-08T16:40:00Z"/>
                <w:rFonts w:eastAsiaTheme="minorEastAsia" w:cs="Candara"/>
                <w:color w:val="000000"/>
                <w:szCs w:val="24"/>
              </w:rPr>
            </w:pPr>
            <w:ins w:id="94" w:author="Masa Wei-Chung Chi(姬瑋忠)" w:date="2015-12-08T16:41:00Z">
              <w:r>
                <w:rPr>
                  <w:rFonts w:eastAsiaTheme="minorEastAsia" w:cs="Candara" w:hint="eastAsia"/>
                  <w:color w:val="000000"/>
                  <w:szCs w:val="24"/>
                </w:rPr>
                <w:t>All</w:t>
              </w:r>
            </w:ins>
          </w:p>
        </w:tc>
        <w:tc>
          <w:tcPr>
            <w:tcW w:w="4956" w:type="dxa"/>
            <w:vAlign w:val="center"/>
          </w:tcPr>
          <w:p w:rsidR="0071712B" w:rsidRDefault="0071712B" w:rsidP="004919E4">
            <w:pPr>
              <w:pStyle w:val="affa"/>
              <w:numPr>
                <w:ilvl w:val="0"/>
                <w:numId w:val="18"/>
              </w:numPr>
              <w:adjustRightInd w:val="0"/>
              <w:snapToGrid/>
              <w:spacing w:before="120" w:after="120" w:line="0" w:lineRule="atLeast"/>
              <w:ind w:leftChars="0"/>
              <w:textAlignment w:val="baseline"/>
              <w:rPr>
                <w:ins w:id="95" w:author="Masa Wei-Chung Chi(姬瑋忠)" w:date="2015-12-08T16:43:00Z"/>
                <w:rFonts w:eastAsiaTheme="minorEastAsia" w:cs="Candara"/>
                <w:color w:val="000000"/>
                <w:szCs w:val="24"/>
              </w:rPr>
            </w:pPr>
            <w:ins w:id="96" w:author="Masa Wei-Chung Chi(姬瑋忠)" w:date="2015-12-08T16:41:00Z">
              <w:r>
                <w:rPr>
                  <w:rFonts w:eastAsiaTheme="minorEastAsia" w:cs="Candara" w:hint="eastAsia"/>
                  <w:color w:val="000000"/>
                  <w:szCs w:val="24"/>
                </w:rPr>
                <w:t xml:space="preserve">Add </w:t>
              </w:r>
            </w:ins>
            <w:ins w:id="97" w:author="Masa Wei-Chung Chi(姬瑋忠)" w:date="2015-12-08T16:42:00Z">
              <w:r>
                <w:rPr>
                  <w:rFonts w:eastAsiaTheme="minorEastAsia" w:cs="Candara" w:hint="eastAsia"/>
                  <w:color w:val="000000"/>
                  <w:szCs w:val="24"/>
                </w:rPr>
                <w:t>us_hsel signal</w:t>
              </w:r>
            </w:ins>
          </w:p>
          <w:p w:rsidR="0071712B" w:rsidRDefault="00EC2607" w:rsidP="004919E4">
            <w:pPr>
              <w:pStyle w:val="affa"/>
              <w:numPr>
                <w:ilvl w:val="0"/>
                <w:numId w:val="18"/>
              </w:numPr>
              <w:adjustRightInd w:val="0"/>
              <w:snapToGrid/>
              <w:spacing w:before="120" w:after="120" w:line="0" w:lineRule="atLeast"/>
              <w:ind w:leftChars="0"/>
              <w:textAlignment w:val="baseline"/>
              <w:rPr>
                <w:ins w:id="98" w:author="Masa Wei-Chung Chi(姬瑋忠)" w:date="2015-12-08T16:40:00Z"/>
                <w:rFonts w:eastAsiaTheme="minorEastAsia" w:cs="Candara"/>
                <w:color w:val="000000"/>
                <w:szCs w:val="24"/>
              </w:rPr>
            </w:pPr>
            <w:ins w:id="99" w:author="Masa Wei-Chung Chi(姬瑋忠)" w:date="2015-12-08T16:43:00Z">
              <w:r>
                <w:rPr>
                  <w:rFonts w:eastAsiaTheme="minorEastAsia" w:cs="Candara" w:hint="eastAsia"/>
                  <w:color w:val="000000"/>
                  <w:szCs w:val="24"/>
                </w:rPr>
                <w:t>D</w:t>
              </w:r>
              <w:r w:rsidR="0071712B">
                <w:rPr>
                  <w:rFonts w:eastAsiaTheme="minorEastAsia" w:cs="Candara" w:hint="eastAsia"/>
                  <w:color w:val="000000"/>
                  <w:szCs w:val="24"/>
                </w:rPr>
                <w:t>efault_hrdata always return</w:t>
              </w:r>
            </w:ins>
            <w:ins w:id="100" w:author="Masa Wei-Chung Chi(姬瑋忠)" w:date="2015-12-08T16:44:00Z">
              <w:r>
                <w:rPr>
                  <w:rFonts w:eastAsiaTheme="minorEastAsia" w:cs="Candara" w:hint="eastAsia"/>
                  <w:color w:val="000000"/>
                  <w:szCs w:val="24"/>
                </w:rPr>
                <w:t>s</w:t>
              </w:r>
            </w:ins>
            <w:ins w:id="101" w:author="Masa Wei-Chung Chi(姬瑋忠)" w:date="2015-12-08T16:43:00Z">
              <w:r w:rsidR="0071712B">
                <w:rPr>
                  <w:rFonts w:eastAsiaTheme="minorEastAsia" w:cs="Candara" w:hint="eastAsia"/>
                  <w:color w:val="000000"/>
                  <w:szCs w:val="24"/>
                </w:rPr>
                <w:t xml:space="preserve"> 32</w:t>
              </w:r>
              <w:r w:rsidR="0071712B">
                <w:rPr>
                  <w:rFonts w:eastAsiaTheme="minorEastAsia" w:cs="Candara"/>
                  <w:color w:val="000000"/>
                  <w:szCs w:val="24"/>
                </w:rPr>
                <w:t>’</w:t>
              </w:r>
              <w:r w:rsidR="0071712B">
                <w:rPr>
                  <w:rFonts w:eastAsiaTheme="minorEastAsia" w:cs="Candara" w:hint="eastAsia"/>
                  <w:color w:val="000000"/>
                  <w:szCs w:val="24"/>
                </w:rPr>
                <w:t>hffffffff</w:t>
              </w:r>
            </w:ins>
          </w:p>
        </w:tc>
        <w:tc>
          <w:tcPr>
            <w:tcW w:w="1134" w:type="dxa"/>
            <w:vAlign w:val="center"/>
          </w:tcPr>
          <w:p w:rsidR="0071712B" w:rsidRDefault="0071712B" w:rsidP="0071712B">
            <w:pPr>
              <w:adjustRightInd w:val="0"/>
              <w:snapToGrid/>
              <w:spacing w:before="120" w:after="120" w:line="0" w:lineRule="atLeast"/>
              <w:jc w:val="center"/>
              <w:textAlignment w:val="baseline"/>
              <w:rPr>
                <w:ins w:id="102" w:author="Masa Wei-Chung Chi(姬瑋忠)" w:date="2015-12-08T16:40:00Z"/>
                <w:rFonts w:eastAsiaTheme="minorEastAsia" w:cs="Candara"/>
                <w:color w:val="000000"/>
                <w:szCs w:val="24"/>
              </w:rPr>
            </w:pPr>
            <w:ins w:id="103" w:author="Masa Wei-Chung Chi(姬瑋忠)" w:date="2015-12-08T16:41:00Z">
              <w:r>
                <w:rPr>
                  <w:rFonts w:eastAsiaTheme="minorEastAsia" w:cs="Candara" w:hint="eastAsia"/>
                  <w:color w:val="000000"/>
                  <w:szCs w:val="24"/>
                </w:rPr>
                <w:t>Jonathan, Joshua, Eric, Yun-Chi, Frank, Feng</w:t>
              </w:r>
            </w:ins>
          </w:p>
        </w:tc>
      </w:tr>
      <w:tr w:rsidR="00216F4B" w:rsidRPr="00216F4B" w:rsidTr="00D05D53">
        <w:trPr>
          <w:cantSplit/>
          <w:trHeight w:val="481"/>
        </w:trPr>
        <w:tc>
          <w:tcPr>
            <w:tcW w:w="851" w:type="dxa"/>
            <w:vAlign w:val="center"/>
          </w:tcPr>
          <w:p w:rsidR="00216F4B" w:rsidRPr="00216F4B" w:rsidRDefault="00216F4B" w:rsidP="00216F4B">
            <w:pPr>
              <w:adjustRightInd w:val="0"/>
              <w:snapToGrid/>
              <w:spacing w:before="120" w:after="120" w:line="0" w:lineRule="atLeast"/>
              <w:jc w:val="center"/>
              <w:textAlignment w:val="baseline"/>
              <w:rPr>
                <w:rFonts w:eastAsia="Candara" w:cs="Candara"/>
                <w:b/>
                <w:color w:val="000000"/>
                <w:sz w:val="20"/>
                <w:szCs w:val="24"/>
              </w:rPr>
            </w:pPr>
            <w:r w:rsidRPr="00216F4B">
              <w:rPr>
                <w:rFonts w:eastAsia="新細明體" w:cs="Candara"/>
                <w:b/>
                <w:color w:val="000000"/>
                <w:sz w:val="20"/>
                <w:szCs w:val="24"/>
              </w:rPr>
              <w:t>0.1</w:t>
            </w:r>
          </w:p>
        </w:tc>
        <w:tc>
          <w:tcPr>
            <w:tcW w:w="1701" w:type="dxa"/>
            <w:vAlign w:val="center"/>
          </w:tcPr>
          <w:p w:rsidR="00216F4B" w:rsidRPr="00216F4B" w:rsidRDefault="00216F4B" w:rsidP="00FC35CD">
            <w:pPr>
              <w:adjustRightInd w:val="0"/>
              <w:snapToGrid/>
              <w:spacing w:before="120" w:after="120" w:line="0" w:lineRule="atLeast"/>
              <w:jc w:val="center"/>
              <w:textAlignment w:val="baseline"/>
              <w:rPr>
                <w:rFonts w:eastAsia="Candara" w:cs="Candara"/>
                <w:color w:val="000000"/>
                <w:szCs w:val="24"/>
              </w:rPr>
            </w:pPr>
            <w:r w:rsidRPr="00216F4B">
              <w:rPr>
                <w:rFonts w:eastAsia="新細明體" w:cs="Candara"/>
                <w:color w:val="000000"/>
                <w:szCs w:val="24"/>
              </w:rPr>
              <w:t>201</w:t>
            </w:r>
            <w:r w:rsidR="00FC35CD">
              <w:rPr>
                <w:rFonts w:eastAsia="新細明體" w:cs="Candara" w:hint="eastAsia"/>
                <w:color w:val="000000"/>
                <w:szCs w:val="24"/>
              </w:rPr>
              <w:t>5</w:t>
            </w:r>
            <w:r w:rsidR="00FC35CD">
              <w:rPr>
                <w:rFonts w:eastAsia="新細明體" w:cs="Candara"/>
                <w:color w:val="000000"/>
                <w:szCs w:val="24"/>
              </w:rPr>
              <w:t>-</w:t>
            </w:r>
            <w:r w:rsidR="00FC35CD">
              <w:rPr>
                <w:rFonts w:eastAsia="新細明體" w:cs="Candara" w:hint="eastAsia"/>
                <w:color w:val="000000"/>
                <w:szCs w:val="24"/>
              </w:rPr>
              <w:t>11</w:t>
            </w:r>
            <w:r w:rsidRPr="00216F4B">
              <w:rPr>
                <w:rFonts w:eastAsia="新細明體" w:cs="Candara"/>
                <w:color w:val="000000"/>
                <w:szCs w:val="24"/>
              </w:rPr>
              <w:t>-</w:t>
            </w:r>
            <w:r w:rsidR="00D528D0">
              <w:rPr>
                <w:rFonts w:eastAsia="新細明體" w:cs="Candara" w:hint="eastAsia"/>
                <w:color w:val="000000"/>
                <w:szCs w:val="24"/>
              </w:rPr>
              <w:t>30</w:t>
            </w:r>
          </w:p>
        </w:tc>
        <w:tc>
          <w:tcPr>
            <w:tcW w:w="1701" w:type="dxa"/>
            <w:vAlign w:val="center"/>
          </w:tcPr>
          <w:p w:rsidR="00216F4B" w:rsidRPr="004919E4" w:rsidRDefault="004919E4" w:rsidP="00216F4B">
            <w:pPr>
              <w:adjustRightInd w:val="0"/>
              <w:snapToGrid/>
              <w:spacing w:before="120" w:after="120" w:line="0" w:lineRule="atLeast"/>
              <w:jc w:val="center"/>
              <w:textAlignment w:val="baseline"/>
              <w:rPr>
                <w:rFonts w:eastAsiaTheme="minorEastAsia" w:cs="Candara"/>
                <w:color w:val="000000"/>
                <w:szCs w:val="24"/>
                <w:rPrChange w:id="104" w:author="Masa Wei-Chung Chi(姬瑋忠)" w:date="2015-12-03T13:46:00Z">
                  <w:rPr>
                    <w:rFonts w:eastAsia="Candara" w:cs="Candara"/>
                    <w:color w:val="000000"/>
                    <w:szCs w:val="24"/>
                  </w:rPr>
                </w:rPrChange>
              </w:rPr>
            </w:pPr>
            <w:ins w:id="105" w:author="Masa Wei-Chung Chi(姬瑋忠)" w:date="2015-12-03T13:46:00Z">
              <w:r>
                <w:rPr>
                  <w:rFonts w:eastAsiaTheme="minorEastAsia" w:cs="Candara" w:hint="eastAsia"/>
                  <w:color w:val="000000"/>
                  <w:szCs w:val="24"/>
                </w:rPr>
                <w:t>All</w:t>
              </w:r>
            </w:ins>
          </w:p>
        </w:tc>
        <w:tc>
          <w:tcPr>
            <w:tcW w:w="4956" w:type="dxa"/>
            <w:vAlign w:val="center"/>
          </w:tcPr>
          <w:p w:rsidR="004919E4" w:rsidRDefault="004919E4">
            <w:pPr>
              <w:pStyle w:val="affa"/>
              <w:numPr>
                <w:ilvl w:val="0"/>
                <w:numId w:val="21"/>
              </w:numPr>
              <w:adjustRightInd w:val="0"/>
              <w:snapToGrid/>
              <w:spacing w:before="120" w:after="120" w:line="0" w:lineRule="atLeast"/>
              <w:ind w:leftChars="0"/>
              <w:textAlignment w:val="baseline"/>
              <w:rPr>
                <w:ins w:id="106" w:author="Masa Wei-Chung Chi(姬瑋忠)" w:date="2015-12-03T13:46:00Z"/>
                <w:rFonts w:eastAsiaTheme="minorEastAsia" w:cs="Candara"/>
                <w:color w:val="000000"/>
                <w:szCs w:val="24"/>
              </w:rPr>
              <w:pPrChange w:id="107" w:author="Masa Wei-Chung Chi(姬瑋忠)" w:date="2015-12-08T16:42:00Z">
                <w:pPr>
                  <w:pStyle w:val="affa"/>
                  <w:numPr>
                    <w:numId w:val="18"/>
                  </w:numPr>
                  <w:adjustRightInd w:val="0"/>
                  <w:snapToGrid/>
                  <w:spacing w:before="120" w:after="120" w:line="0" w:lineRule="atLeast"/>
                  <w:ind w:leftChars="0" w:left="360" w:hanging="360"/>
                  <w:textAlignment w:val="baseline"/>
                </w:pPr>
              </w:pPrChange>
            </w:pPr>
            <w:ins w:id="108" w:author="Masa Wei-Chung Chi(姬瑋忠)" w:date="2015-12-03T13:46:00Z">
              <w:r>
                <w:rPr>
                  <w:rFonts w:eastAsiaTheme="minorEastAsia" w:cs="Candara" w:hint="eastAsia"/>
                  <w:color w:val="000000"/>
                  <w:szCs w:val="24"/>
                </w:rPr>
                <w:t>Revise block diagram</w:t>
              </w:r>
            </w:ins>
          </w:p>
          <w:p w:rsidR="004919E4" w:rsidRDefault="004919E4">
            <w:pPr>
              <w:pStyle w:val="affa"/>
              <w:numPr>
                <w:ilvl w:val="0"/>
                <w:numId w:val="21"/>
              </w:numPr>
              <w:adjustRightInd w:val="0"/>
              <w:snapToGrid/>
              <w:spacing w:before="120" w:after="120" w:line="0" w:lineRule="atLeast"/>
              <w:ind w:leftChars="0"/>
              <w:textAlignment w:val="baseline"/>
              <w:rPr>
                <w:ins w:id="109" w:author="Masa Wei-Chung Chi(姬瑋忠)" w:date="2015-12-03T13:46:00Z"/>
                <w:rFonts w:eastAsiaTheme="minorEastAsia" w:cs="Candara"/>
                <w:color w:val="000000"/>
                <w:szCs w:val="24"/>
              </w:rPr>
              <w:pPrChange w:id="110" w:author="Masa Wei-Chung Chi(姬瑋忠)" w:date="2015-12-08T16:42:00Z">
                <w:pPr>
                  <w:pStyle w:val="affa"/>
                  <w:numPr>
                    <w:numId w:val="18"/>
                  </w:numPr>
                  <w:adjustRightInd w:val="0"/>
                  <w:snapToGrid/>
                  <w:spacing w:before="120" w:after="120" w:line="0" w:lineRule="atLeast"/>
                  <w:ind w:leftChars="0" w:left="360" w:hanging="360"/>
                  <w:textAlignment w:val="baseline"/>
                </w:pPr>
              </w:pPrChange>
            </w:pPr>
            <w:ins w:id="111" w:author="Masa Wei-Chung Chi(姬瑋忠)" w:date="2015-12-03T13:46:00Z">
              <w:r>
                <w:rPr>
                  <w:rFonts w:eastAsiaTheme="minorEastAsia" w:cs="Candara" w:hint="eastAsia"/>
                  <w:color w:val="000000"/>
                  <w:szCs w:val="24"/>
                </w:rPr>
                <w:t>Change parameters to define macro</w:t>
              </w:r>
            </w:ins>
          </w:p>
          <w:p w:rsidR="004919E4" w:rsidRDefault="004919E4">
            <w:pPr>
              <w:pStyle w:val="affa"/>
              <w:numPr>
                <w:ilvl w:val="0"/>
                <w:numId w:val="21"/>
              </w:numPr>
              <w:adjustRightInd w:val="0"/>
              <w:snapToGrid/>
              <w:spacing w:before="120" w:after="120" w:line="0" w:lineRule="atLeast"/>
              <w:ind w:leftChars="0"/>
              <w:textAlignment w:val="baseline"/>
              <w:rPr>
                <w:ins w:id="112" w:author="Masa Wei-Chung Chi(姬瑋忠)" w:date="2015-12-03T13:46:00Z"/>
                <w:rFonts w:eastAsiaTheme="minorEastAsia" w:cs="Candara"/>
                <w:color w:val="000000"/>
                <w:szCs w:val="24"/>
              </w:rPr>
              <w:pPrChange w:id="113" w:author="Masa Wei-Chung Chi(姬瑋忠)" w:date="2015-12-08T16:42:00Z">
                <w:pPr>
                  <w:pStyle w:val="affa"/>
                  <w:numPr>
                    <w:numId w:val="18"/>
                  </w:numPr>
                  <w:adjustRightInd w:val="0"/>
                  <w:snapToGrid/>
                  <w:spacing w:before="120" w:after="120" w:line="0" w:lineRule="atLeast"/>
                  <w:ind w:leftChars="0" w:left="360" w:hanging="360"/>
                  <w:textAlignment w:val="baseline"/>
                </w:pPr>
              </w:pPrChange>
            </w:pPr>
            <w:ins w:id="114" w:author="Masa Wei-Chung Chi(姬瑋忠)" w:date="2015-12-03T13:46:00Z">
              <w:r>
                <w:rPr>
                  <w:rFonts w:eastAsiaTheme="minorEastAsia" w:cs="Candara" w:hint="eastAsia"/>
                  <w:color w:val="000000"/>
                  <w:szCs w:val="24"/>
                </w:rPr>
                <w:t>Move chapter 3.2 to chapter 5</w:t>
              </w:r>
            </w:ins>
          </w:p>
          <w:p w:rsidR="004919E4" w:rsidRDefault="004919E4">
            <w:pPr>
              <w:pStyle w:val="affa"/>
              <w:numPr>
                <w:ilvl w:val="0"/>
                <w:numId w:val="21"/>
              </w:numPr>
              <w:adjustRightInd w:val="0"/>
              <w:snapToGrid/>
              <w:spacing w:before="120" w:after="120" w:line="0" w:lineRule="atLeast"/>
              <w:ind w:leftChars="0"/>
              <w:textAlignment w:val="baseline"/>
              <w:rPr>
                <w:ins w:id="115" w:author="Masa Wei-Chung Chi(姬瑋忠)" w:date="2015-12-03T13:46:00Z"/>
                <w:rFonts w:eastAsiaTheme="minorEastAsia" w:cs="Candara"/>
                <w:color w:val="000000"/>
                <w:szCs w:val="24"/>
              </w:rPr>
              <w:pPrChange w:id="116" w:author="Masa Wei-Chung Chi(姬瑋忠)" w:date="2015-12-08T16:42:00Z">
                <w:pPr>
                  <w:pStyle w:val="affa"/>
                  <w:numPr>
                    <w:numId w:val="18"/>
                  </w:numPr>
                  <w:adjustRightInd w:val="0"/>
                  <w:snapToGrid/>
                  <w:spacing w:before="120" w:after="120" w:line="0" w:lineRule="atLeast"/>
                  <w:ind w:leftChars="0" w:left="360" w:hanging="360"/>
                  <w:textAlignment w:val="baseline"/>
                </w:pPr>
              </w:pPrChange>
            </w:pPr>
            <w:ins w:id="117" w:author="Masa Wei-Chung Chi(姬瑋忠)" w:date="2015-12-03T13:46:00Z">
              <w:r>
                <w:rPr>
                  <w:rFonts w:eastAsiaTheme="minorEastAsia" w:cs="Candara" w:hint="eastAsia"/>
                  <w:color w:val="000000"/>
                  <w:szCs w:val="24"/>
                </w:rPr>
                <w:t>Revise parameter and define macro naming</w:t>
              </w:r>
            </w:ins>
          </w:p>
          <w:p w:rsidR="004919E4" w:rsidRDefault="004919E4">
            <w:pPr>
              <w:pStyle w:val="affa"/>
              <w:numPr>
                <w:ilvl w:val="0"/>
                <w:numId w:val="21"/>
              </w:numPr>
              <w:adjustRightInd w:val="0"/>
              <w:snapToGrid/>
              <w:spacing w:before="120" w:after="120" w:line="0" w:lineRule="atLeast"/>
              <w:ind w:leftChars="0"/>
              <w:textAlignment w:val="baseline"/>
              <w:rPr>
                <w:ins w:id="118" w:author="Masa Wei-Chung Chi(姬瑋忠)" w:date="2015-12-03T13:46:00Z"/>
                <w:rFonts w:eastAsiaTheme="minorEastAsia" w:cs="Candara"/>
                <w:color w:val="000000"/>
                <w:szCs w:val="24"/>
              </w:rPr>
              <w:pPrChange w:id="119" w:author="Masa Wei-Chung Chi(姬瑋忠)" w:date="2015-12-08T16:42:00Z">
                <w:pPr>
                  <w:pStyle w:val="affa"/>
                  <w:numPr>
                    <w:numId w:val="18"/>
                  </w:numPr>
                  <w:adjustRightInd w:val="0"/>
                  <w:snapToGrid/>
                  <w:spacing w:before="120" w:after="120" w:line="0" w:lineRule="atLeast"/>
                  <w:ind w:leftChars="0" w:left="360" w:hanging="360"/>
                  <w:textAlignment w:val="baseline"/>
                </w:pPr>
              </w:pPrChange>
            </w:pPr>
            <w:ins w:id="120" w:author="Masa Wei-Chung Chi(姬瑋忠)" w:date="2015-12-03T13:46:00Z">
              <w:r>
                <w:rPr>
                  <w:rFonts w:eastAsiaTheme="minorEastAsia" w:cs="Candara" w:hint="eastAsia"/>
                  <w:color w:val="000000"/>
                  <w:szCs w:val="24"/>
                </w:rPr>
                <w:t>Add error response case for timing diagram</w:t>
              </w:r>
            </w:ins>
          </w:p>
          <w:p w:rsidR="00216F4B" w:rsidRPr="00E919A7" w:rsidRDefault="004919E4">
            <w:pPr>
              <w:pStyle w:val="affa"/>
              <w:numPr>
                <w:ilvl w:val="0"/>
                <w:numId w:val="21"/>
              </w:numPr>
              <w:adjustRightInd w:val="0"/>
              <w:snapToGrid/>
              <w:spacing w:before="120" w:after="120" w:line="0" w:lineRule="atLeast"/>
              <w:ind w:leftChars="0"/>
              <w:textAlignment w:val="baseline"/>
              <w:rPr>
                <w:rFonts w:eastAsia="Candara" w:cs="Candara"/>
                <w:color w:val="000000"/>
                <w:szCs w:val="24"/>
                <w:rPrChange w:id="121" w:author="Masa Wei-Chung Chi(姬瑋忠)" w:date="2015-12-07T18:08:00Z">
                  <w:rPr>
                    <w:rFonts w:eastAsia="Candara"/>
                  </w:rPr>
                </w:rPrChange>
              </w:rPr>
              <w:pPrChange w:id="122" w:author="Masa Wei-Chung Chi(姬瑋忠)" w:date="2015-12-08T16:42:00Z">
                <w:pPr>
                  <w:adjustRightInd w:val="0"/>
                  <w:snapToGrid/>
                  <w:spacing w:before="120" w:after="120" w:line="0" w:lineRule="atLeast"/>
                  <w:jc w:val="center"/>
                  <w:textAlignment w:val="baseline"/>
                </w:pPr>
              </w:pPrChange>
            </w:pPr>
            <w:ins w:id="123" w:author="Masa Wei-Chung Chi(姬瑋忠)" w:date="2015-12-03T13:46:00Z">
              <w:r w:rsidRPr="00E919A7">
                <w:rPr>
                  <w:rFonts w:eastAsiaTheme="minorEastAsia" w:cs="Candara"/>
                  <w:color w:val="000000"/>
                  <w:szCs w:val="24"/>
                  <w:rPrChange w:id="124" w:author="Masa Wei-Chung Chi(姬瑋忠)" w:date="2015-12-07T18:08:00Z">
                    <w:rPr/>
                  </w:rPrChange>
                </w:rPr>
                <w:t>Revise micro-architecture block diagram</w:t>
              </w:r>
            </w:ins>
          </w:p>
        </w:tc>
        <w:tc>
          <w:tcPr>
            <w:tcW w:w="1134" w:type="dxa"/>
            <w:vAlign w:val="center"/>
          </w:tcPr>
          <w:p w:rsidR="00216F4B" w:rsidRPr="004919E4" w:rsidRDefault="004919E4" w:rsidP="00216F4B">
            <w:pPr>
              <w:adjustRightInd w:val="0"/>
              <w:snapToGrid/>
              <w:spacing w:before="120" w:after="120" w:line="0" w:lineRule="atLeast"/>
              <w:jc w:val="center"/>
              <w:textAlignment w:val="baseline"/>
              <w:rPr>
                <w:rFonts w:eastAsiaTheme="minorEastAsia" w:cs="Candara"/>
                <w:color w:val="000000"/>
                <w:szCs w:val="24"/>
                <w:rPrChange w:id="125" w:author="Masa Wei-Chung Chi(姬瑋忠)" w:date="2015-12-03T13:46:00Z">
                  <w:rPr>
                    <w:rFonts w:eastAsia="Candara" w:cs="Candara"/>
                    <w:color w:val="000000"/>
                    <w:szCs w:val="24"/>
                  </w:rPr>
                </w:rPrChange>
              </w:rPr>
            </w:pPr>
            <w:ins w:id="126" w:author="Masa Wei-Chung Chi(姬瑋忠)" w:date="2015-12-03T13:46:00Z">
              <w:r>
                <w:rPr>
                  <w:rFonts w:eastAsiaTheme="minorEastAsia" w:cs="Candara" w:hint="eastAsia"/>
                  <w:color w:val="000000"/>
                  <w:szCs w:val="24"/>
                </w:rPr>
                <w:t>Jonathan, Joshua, Eric, Yun-Chi</w:t>
              </w:r>
            </w:ins>
            <w:ins w:id="127" w:author="Masa Wei-Chung Chi(姬瑋忠)" w:date="2015-12-08T16:41:00Z">
              <w:r w:rsidR="0071712B">
                <w:rPr>
                  <w:rFonts w:eastAsiaTheme="minorEastAsia" w:cs="Candara" w:hint="eastAsia"/>
                  <w:color w:val="000000"/>
                  <w:szCs w:val="24"/>
                </w:rPr>
                <w:t>,</w:t>
              </w:r>
            </w:ins>
            <w:ins w:id="128" w:author="Masa Wei-Chung Chi(姬瑋忠)" w:date="2015-12-03T13:46:00Z">
              <w:r>
                <w:rPr>
                  <w:rFonts w:eastAsiaTheme="minorEastAsia" w:cs="Candara" w:hint="eastAsia"/>
                  <w:color w:val="000000"/>
                  <w:szCs w:val="24"/>
                </w:rPr>
                <w:t xml:space="preserve"> Wolfson, Frank, Feng</w:t>
              </w:r>
            </w:ins>
          </w:p>
        </w:tc>
      </w:tr>
    </w:tbl>
    <w:p w:rsidR="00216F4B" w:rsidRPr="00216F4B" w:rsidRDefault="00216F4B" w:rsidP="00216F4B">
      <w:pPr>
        <w:rPr>
          <w:rFonts w:ascii="Candara" w:eastAsiaTheme="minorEastAsia" w:hAnsi="Candara" w:cs="Candara"/>
          <w:sz w:val="22"/>
        </w:rPr>
      </w:pPr>
    </w:p>
    <w:tbl>
      <w:tblPr>
        <w:tblW w:w="103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701"/>
        <w:gridCol w:w="1701"/>
        <w:gridCol w:w="1701"/>
        <w:gridCol w:w="5239"/>
      </w:tblGrid>
      <w:tr w:rsidR="00216F4B" w:rsidRPr="00216F4B" w:rsidTr="006C5E85">
        <w:trPr>
          <w:cantSplit/>
          <w:trHeight w:val="480"/>
        </w:trPr>
        <w:tc>
          <w:tcPr>
            <w:tcW w:w="10342" w:type="dxa"/>
            <w:gridSpan w:val="4"/>
            <w:shd w:val="clear" w:color="auto" w:fill="333399"/>
            <w:vAlign w:val="center"/>
          </w:tcPr>
          <w:p w:rsidR="00216F4B" w:rsidRPr="00216F4B" w:rsidRDefault="00216F4B" w:rsidP="00216F4B">
            <w:pPr>
              <w:pageBreakBefore/>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Candara" w:hAnsi="Lucida Sans Unicode" w:cs="Lucida Sans Unicode"/>
                <w:b/>
                <w:color w:val="000000"/>
                <w:sz w:val="20"/>
                <w:szCs w:val="24"/>
              </w:rPr>
              <w:br w:type="page"/>
            </w:r>
            <w:r w:rsidRPr="00216F4B">
              <w:rPr>
                <w:rFonts w:ascii="Lucida Sans Unicode" w:eastAsia="Candara" w:hAnsi="Lucida Sans Unicode" w:cs="Lucida Sans Unicode"/>
                <w:b/>
                <w:color w:val="FFFFFF"/>
                <w:sz w:val="20"/>
                <w:szCs w:val="24"/>
              </w:rPr>
              <w:t>Document</w:t>
            </w:r>
            <w:r w:rsidRPr="00216F4B">
              <w:rPr>
                <w:rFonts w:ascii="Lucida Sans Unicode" w:eastAsia="Candara" w:hAnsi="Lucida Sans Unicode" w:cs="Lucida Sans Unicode"/>
                <w:b/>
                <w:color w:val="000000"/>
                <w:sz w:val="20"/>
                <w:szCs w:val="24"/>
              </w:rPr>
              <w:t xml:space="preserve"> </w:t>
            </w:r>
            <w:r w:rsidRPr="00216F4B">
              <w:rPr>
                <w:rFonts w:ascii="Lucida Sans Unicode" w:eastAsia="Candara" w:hAnsi="Lucida Sans Unicode" w:cs="Lucida Sans Unicode"/>
                <w:b/>
                <w:color w:val="FFFFFF"/>
                <w:sz w:val="20"/>
                <w:szCs w:val="24"/>
              </w:rPr>
              <w:t>Sign-off List</w:t>
            </w:r>
          </w:p>
        </w:tc>
      </w:tr>
      <w:tr w:rsidR="00216F4B" w:rsidRPr="00216F4B" w:rsidTr="00D05D53">
        <w:trPr>
          <w:cantSplit/>
          <w:trHeight w:val="480"/>
        </w:trPr>
        <w:tc>
          <w:tcPr>
            <w:tcW w:w="170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Department</w:t>
            </w:r>
          </w:p>
        </w:tc>
        <w:tc>
          <w:tcPr>
            <w:tcW w:w="170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Name</w:t>
            </w:r>
          </w:p>
        </w:tc>
        <w:tc>
          <w:tcPr>
            <w:tcW w:w="170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Date</w:t>
            </w:r>
          </w:p>
        </w:tc>
        <w:tc>
          <w:tcPr>
            <w:tcW w:w="5239"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Comment</w:t>
            </w:r>
          </w:p>
        </w:tc>
      </w:tr>
      <w:tr w:rsidR="00216F4B" w:rsidRPr="00216F4B" w:rsidTr="00D05D53">
        <w:trPr>
          <w:cantSplit/>
          <w:trHeight w:val="481"/>
        </w:trPr>
        <w:tc>
          <w:tcPr>
            <w:tcW w:w="1701" w:type="dxa"/>
            <w:vAlign w:val="center"/>
          </w:tcPr>
          <w:p w:rsidR="00216F4B" w:rsidRPr="00F76FE3" w:rsidRDefault="00216F4B" w:rsidP="00216F4B">
            <w:pPr>
              <w:adjustRightInd w:val="0"/>
              <w:snapToGrid/>
              <w:spacing w:before="120" w:after="120" w:line="0" w:lineRule="atLeast"/>
              <w:jc w:val="center"/>
              <w:textAlignment w:val="baseline"/>
              <w:rPr>
                <w:rFonts w:eastAsia="Candara" w:cs="Candara"/>
                <w:color w:val="000000"/>
                <w:szCs w:val="24"/>
              </w:rPr>
            </w:pPr>
            <w:r w:rsidRPr="00F76FE3">
              <w:rPr>
                <w:rFonts w:eastAsia="新細明體" w:cs="Candara"/>
                <w:color w:val="000000"/>
                <w:szCs w:val="24"/>
              </w:rPr>
              <w:t>VLSI</w:t>
            </w:r>
          </w:p>
        </w:tc>
        <w:tc>
          <w:tcPr>
            <w:tcW w:w="1701" w:type="dxa"/>
            <w:vAlign w:val="center"/>
          </w:tcPr>
          <w:p w:rsidR="00216F4B" w:rsidRPr="006C5E85" w:rsidRDefault="00A26C85" w:rsidP="00216F4B">
            <w:pPr>
              <w:adjustRightInd w:val="0"/>
              <w:snapToGrid/>
              <w:spacing w:before="120" w:after="120" w:line="0" w:lineRule="atLeast"/>
              <w:jc w:val="center"/>
              <w:textAlignment w:val="baseline"/>
              <w:rPr>
                <w:rFonts w:eastAsiaTheme="minorEastAsia" w:cs="Candara"/>
                <w:color w:val="000000"/>
                <w:szCs w:val="24"/>
              </w:rPr>
            </w:pPr>
            <w:ins w:id="129" w:author="Masa Wei-Chung Chi(姬瑋忠)" w:date="2017-03-14T17:41:00Z">
              <w:r w:rsidRPr="00A26C85">
                <w:rPr>
                  <w:rFonts w:eastAsiaTheme="minorEastAsia" w:cs="Candara"/>
                  <w:color w:val="000000"/>
                  <w:szCs w:val="24"/>
                </w:rPr>
                <w:t>Jonathan</w:t>
              </w:r>
            </w:ins>
          </w:p>
        </w:tc>
        <w:tc>
          <w:tcPr>
            <w:tcW w:w="1701" w:type="dxa"/>
            <w:vAlign w:val="center"/>
          </w:tcPr>
          <w:p w:rsidR="00216F4B" w:rsidRPr="00F76FE3" w:rsidRDefault="00F30388">
            <w:pPr>
              <w:adjustRightInd w:val="0"/>
              <w:snapToGrid/>
              <w:spacing w:before="120" w:after="120" w:line="0" w:lineRule="atLeast"/>
              <w:jc w:val="center"/>
              <w:textAlignment w:val="baseline"/>
              <w:rPr>
                <w:rFonts w:eastAsiaTheme="minorEastAsia" w:cs="Candara"/>
                <w:color w:val="000000"/>
                <w:szCs w:val="24"/>
              </w:rPr>
            </w:pPr>
            <w:r>
              <w:rPr>
                <w:rFonts w:eastAsiaTheme="minorEastAsia" w:cs="Candara"/>
                <w:color w:val="000000"/>
                <w:szCs w:val="24"/>
              </w:rPr>
              <w:t>201</w:t>
            </w:r>
            <w:r>
              <w:rPr>
                <w:rFonts w:eastAsiaTheme="minorEastAsia" w:cs="Candara" w:hint="eastAsia"/>
                <w:color w:val="000000"/>
                <w:szCs w:val="24"/>
              </w:rPr>
              <w:t>5</w:t>
            </w:r>
            <w:r>
              <w:rPr>
                <w:rFonts w:eastAsiaTheme="minorEastAsia" w:cs="Candara"/>
                <w:color w:val="000000"/>
                <w:szCs w:val="24"/>
              </w:rPr>
              <w:t>-</w:t>
            </w:r>
            <w:r>
              <w:rPr>
                <w:rFonts w:eastAsiaTheme="minorEastAsia" w:cs="Candara" w:hint="eastAsia"/>
                <w:color w:val="000000"/>
                <w:szCs w:val="24"/>
              </w:rPr>
              <w:t>1</w:t>
            </w:r>
            <w:ins w:id="130" w:author="Masa Wei-Chung Chi(姬瑋忠)" w:date="2017-03-14T17:40:00Z">
              <w:r w:rsidR="00A26C85">
                <w:rPr>
                  <w:rFonts w:eastAsiaTheme="minorEastAsia" w:cs="Candara" w:hint="eastAsia"/>
                  <w:color w:val="000000"/>
                  <w:szCs w:val="24"/>
                </w:rPr>
                <w:t>2</w:t>
              </w:r>
            </w:ins>
            <w:del w:id="131" w:author="Masa Wei-Chung Chi(姬瑋忠)" w:date="2017-03-14T17:40:00Z">
              <w:r w:rsidDel="00A26C85">
                <w:rPr>
                  <w:rFonts w:eastAsiaTheme="minorEastAsia" w:cs="Candara" w:hint="eastAsia"/>
                  <w:color w:val="000000"/>
                  <w:szCs w:val="24"/>
                </w:rPr>
                <w:delText>1</w:delText>
              </w:r>
            </w:del>
            <w:r w:rsidR="00216F4B" w:rsidRPr="00F76FE3">
              <w:rPr>
                <w:rFonts w:eastAsiaTheme="minorEastAsia" w:cs="Candara"/>
                <w:color w:val="000000"/>
                <w:szCs w:val="24"/>
              </w:rPr>
              <w:t>-</w:t>
            </w:r>
            <w:del w:id="132" w:author="Masa Wei-Chung Chi(姬瑋忠)" w:date="2017-03-14T17:40:00Z">
              <w:r w:rsidR="00216F4B" w:rsidRPr="00F76FE3" w:rsidDel="00A26C85">
                <w:rPr>
                  <w:rFonts w:eastAsiaTheme="minorEastAsia" w:cs="Candara"/>
                  <w:color w:val="000000"/>
                  <w:szCs w:val="24"/>
                </w:rPr>
                <w:delText>dd</w:delText>
              </w:r>
            </w:del>
            <w:ins w:id="133" w:author="Masa Wei-Chung Chi(姬瑋忠)" w:date="2017-03-14T17:40:00Z">
              <w:r w:rsidR="00A26C85">
                <w:rPr>
                  <w:rFonts w:eastAsiaTheme="minorEastAsia" w:cs="Candara" w:hint="eastAsia"/>
                  <w:color w:val="000000"/>
                  <w:szCs w:val="24"/>
                </w:rPr>
                <w:t>29</w:t>
              </w:r>
            </w:ins>
          </w:p>
        </w:tc>
        <w:tc>
          <w:tcPr>
            <w:tcW w:w="5239" w:type="dxa"/>
            <w:vAlign w:val="center"/>
          </w:tcPr>
          <w:p w:rsidR="00216F4B" w:rsidRPr="006C5E85" w:rsidRDefault="00A26C85" w:rsidP="00216F4B">
            <w:pPr>
              <w:adjustRightInd w:val="0"/>
              <w:snapToGrid/>
              <w:spacing w:before="120" w:after="120" w:line="0" w:lineRule="atLeast"/>
              <w:jc w:val="center"/>
              <w:textAlignment w:val="baseline"/>
              <w:rPr>
                <w:rFonts w:eastAsiaTheme="minorEastAsia" w:cs="Candara"/>
                <w:color w:val="000000"/>
                <w:szCs w:val="24"/>
              </w:rPr>
            </w:pPr>
            <w:ins w:id="134" w:author="Masa Wei-Chung Chi(姬瑋忠)" w:date="2017-03-14T17:40:00Z">
              <w:r w:rsidRPr="00A26C85">
                <w:rPr>
                  <w:rFonts w:eastAsiaTheme="minorEastAsia" w:cs="Candara"/>
                  <w:color w:val="000000"/>
                  <w:szCs w:val="24"/>
                </w:rPr>
                <w:t>Accepted as final release</w:t>
              </w:r>
            </w:ins>
          </w:p>
        </w:tc>
      </w:tr>
    </w:tbl>
    <w:p w:rsidR="00216F4B" w:rsidRPr="00216F4B" w:rsidRDefault="00216F4B" w:rsidP="00216F4B">
      <w:pPr>
        <w:snapToGrid/>
        <w:spacing w:line="240" w:lineRule="auto"/>
        <w:rPr>
          <w:rFonts w:asciiTheme="minorHAnsi" w:eastAsiaTheme="minorEastAsia" w:hAnsiTheme="minorHAnsi" w:cstheme="minorBidi"/>
        </w:rPr>
      </w:pPr>
    </w:p>
    <w:p w:rsidR="00DA4323" w:rsidRPr="00DA4323" w:rsidRDefault="00F81316" w:rsidP="006426CE">
      <w:pPr>
        <w:pStyle w:val="Index"/>
        <w:rPr>
          <w:rFonts w:eastAsia="新細明體"/>
        </w:rPr>
      </w:pPr>
      <w:r>
        <w:br w:type="page"/>
      </w:r>
      <w:r w:rsidR="00CF7BFB" w:rsidRPr="00DA4323">
        <w:t>Table of Content</w:t>
      </w:r>
      <w:r w:rsidR="00DA4323">
        <w:rPr>
          <w:rFonts w:eastAsia="新細明體" w:hint="eastAsia"/>
        </w:rPr>
        <w:t>s</w:t>
      </w:r>
    </w:p>
    <w:p w:rsidR="00B101D9" w:rsidRDefault="00203B5F">
      <w:pPr>
        <w:pStyle w:val="10"/>
        <w:rPr>
          <w:ins w:id="135" w:author="Masa Wei-Chung Chi(姬瑋忠)" w:date="2015-12-07T16:50:00Z"/>
          <w:rFonts w:asciiTheme="minorHAnsi" w:eastAsiaTheme="minorEastAsia" w:hAnsiTheme="minorHAnsi" w:cstheme="minorBidi"/>
          <w:b w:val="0"/>
          <w:bCs w:val="0"/>
          <w:caps w:val="0"/>
          <w:noProof/>
          <w:sz w:val="24"/>
          <w:szCs w:val="22"/>
        </w:rPr>
      </w:pPr>
      <w:r w:rsidRPr="00E940E2">
        <w:fldChar w:fldCharType="begin"/>
      </w:r>
      <w:r w:rsidRPr="00E940E2">
        <w:instrText xml:space="preserve"> TOC \o "1-3" \h \z \u </w:instrText>
      </w:r>
      <w:r w:rsidRPr="00E940E2">
        <w:fldChar w:fldCharType="separate"/>
      </w:r>
      <w:ins w:id="136" w:author="Masa Wei-Chung Chi(姬瑋忠)" w:date="2015-12-07T16:50:00Z">
        <w:r w:rsidR="00B101D9" w:rsidRPr="0060374D">
          <w:rPr>
            <w:rStyle w:val="a7"/>
            <w:noProof/>
          </w:rPr>
          <w:fldChar w:fldCharType="begin"/>
        </w:r>
        <w:r w:rsidR="00B101D9" w:rsidRPr="0060374D">
          <w:rPr>
            <w:rStyle w:val="a7"/>
            <w:noProof/>
          </w:rPr>
          <w:instrText xml:space="preserve"> </w:instrText>
        </w:r>
        <w:r w:rsidR="00B101D9">
          <w:rPr>
            <w:noProof/>
          </w:rPr>
          <w:instrText>HYPERLINK \l "_Toc437270338"</w:instrText>
        </w:r>
        <w:r w:rsidR="00B101D9" w:rsidRPr="0060374D">
          <w:rPr>
            <w:rStyle w:val="a7"/>
            <w:noProof/>
          </w:rPr>
          <w:instrText xml:space="preserve"> </w:instrText>
        </w:r>
        <w:r w:rsidR="00B101D9" w:rsidRPr="0060374D">
          <w:rPr>
            <w:rStyle w:val="a7"/>
            <w:noProof/>
          </w:rPr>
          <w:fldChar w:fldCharType="separate"/>
        </w:r>
        <w:r w:rsidR="00B101D9" w:rsidRPr="0060374D">
          <w:rPr>
            <w:rStyle w:val="a7"/>
            <w:noProof/>
          </w:rPr>
          <w:t>Revision History</w:t>
        </w:r>
        <w:r w:rsidR="00B101D9">
          <w:rPr>
            <w:noProof/>
            <w:webHidden/>
          </w:rPr>
          <w:tab/>
        </w:r>
        <w:r w:rsidR="00B101D9">
          <w:rPr>
            <w:noProof/>
            <w:webHidden/>
          </w:rPr>
          <w:fldChar w:fldCharType="begin"/>
        </w:r>
        <w:r w:rsidR="00B101D9">
          <w:rPr>
            <w:noProof/>
            <w:webHidden/>
          </w:rPr>
          <w:instrText xml:space="preserve"> PAGEREF _Toc437270338 \h </w:instrText>
        </w:r>
      </w:ins>
      <w:r w:rsidR="00B101D9">
        <w:rPr>
          <w:noProof/>
          <w:webHidden/>
        </w:rPr>
      </w:r>
      <w:r w:rsidR="00B101D9">
        <w:rPr>
          <w:noProof/>
          <w:webHidden/>
        </w:rPr>
        <w:fldChar w:fldCharType="separate"/>
      </w:r>
      <w:ins w:id="137" w:author="Masa Wei-Chung Chi(姬瑋忠)" w:date="2015-12-07T16:50:00Z">
        <w:r w:rsidR="00B101D9">
          <w:rPr>
            <w:noProof/>
            <w:webHidden/>
          </w:rPr>
          <w:t>ii</w:t>
        </w:r>
        <w:r w:rsidR="00B101D9">
          <w:rPr>
            <w:noProof/>
            <w:webHidden/>
          </w:rPr>
          <w:fldChar w:fldCharType="end"/>
        </w:r>
        <w:r w:rsidR="00B101D9" w:rsidRPr="0060374D">
          <w:rPr>
            <w:rStyle w:val="a7"/>
            <w:noProof/>
          </w:rPr>
          <w:fldChar w:fldCharType="end"/>
        </w:r>
      </w:ins>
    </w:p>
    <w:p w:rsidR="00B101D9" w:rsidRDefault="00B101D9">
      <w:pPr>
        <w:pStyle w:val="10"/>
        <w:rPr>
          <w:ins w:id="138" w:author="Masa Wei-Chung Chi(姬瑋忠)" w:date="2015-12-07T16:50:00Z"/>
          <w:rFonts w:asciiTheme="minorHAnsi" w:eastAsiaTheme="minorEastAsia" w:hAnsiTheme="minorHAnsi" w:cstheme="minorBidi"/>
          <w:b w:val="0"/>
          <w:bCs w:val="0"/>
          <w:caps w:val="0"/>
          <w:noProof/>
          <w:sz w:val="24"/>
          <w:szCs w:val="22"/>
        </w:rPr>
      </w:pPr>
      <w:ins w:id="139"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"_Toc437270339"</w:instrText>
        </w:r>
        <w:r w:rsidRPr="0060374D">
          <w:rPr>
            <w:rStyle w:val="a7"/>
            <w:noProof/>
          </w:rPr>
          <w:instrText xml:space="preserve"> </w:instrText>
        </w:r>
        <w:r w:rsidRPr="0060374D">
          <w:rPr>
            <w:rStyle w:val="a7"/>
            <w:noProof/>
          </w:rPr>
          <w:fldChar w:fldCharType="separate"/>
        </w:r>
        <w:r w:rsidRPr="0060374D">
          <w:rPr>
            <w:rStyle w:val="a7"/>
            <w:noProof/>
          </w:rPr>
          <w:t>List of Tables</w:t>
        </w:r>
        <w:r>
          <w:rPr>
            <w:noProof/>
            <w:webHidden/>
          </w:rPr>
          <w:tab/>
        </w:r>
        <w:r>
          <w:rPr>
            <w:noProof/>
            <w:webHidden/>
          </w:rPr>
          <w:fldChar w:fldCharType="begin"/>
        </w:r>
        <w:r>
          <w:rPr>
            <w:noProof/>
            <w:webHidden/>
          </w:rPr>
          <w:instrText xml:space="preserve"> PAGEREF _Toc437270339 \h </w:instrText>
        </w:r>
      </w:ins>
      <w:r>
        <w:rPr>
          <w:noProof/>
          <w:webHidden/>
        </w:rPr>
      </w:r>
      <w:r>
        <w:rPr>
          <w:noProof/>
          <w:webHidden/>
        </w:rPr>
        <w:fldChar w:fldCharType="separate"/>
      </w:r>
      <w:ins w:id="140" w:author="Masa Wei-Chung Chi(姬瑋忠)" w:date="2015-12-07T16:50:00Z">
        <w:r>
          <w:rPr>
            <w:noProof/>
            <w:webHidden/>
          </w:rPr>
          <w:t>vi</w:t>
        </w:r>
        <w:r>
          <w:rPr>
            <w:noProof/>
            <w:webHidden/>
          </w:rPr>
          <w:fldChar w:fldCharType="end"/>
        </w:r>
        <w:r w:rsidRPr="0060374D">
          <w:rPr>
            <w:rStyle w:val="a7"/>
            <w:noProof/>
          </w:rPr>
          <w:fldChar w:fldCharType="end"/>
        </w:r>
      </w:ins>
    </w:p>
    <w:p w:rsidR="00B101D9" w:rsidRDefault="00B101D9">
      <w:pPr>
        <w:pStyle w:val="10"/>
        <w:rPr>
          <w:ins w:id="141" w:author="Masa Wei-Chung Chi(姬瑋忠)" w:date="2015-12-07T16:50:00Z"/>
          <w:rFonts w:asciiTheme="minorHAnsi" w:eastAsiaTheme="minorEastAsia" w:hAnsiTheme="minorHAnsi" w:cstheme="minorBidi"/>
          <w:b w:val="0"/>
          <w:bCs w:val="0"/>
          <w:caps w:val="0"/>
          <w:noProof/>
          <w:sz w:val="24"/>
          <w:szCs w:val="22"/>
        </w:rPr>
      </w:pPr>
      <w:ins w:id="142"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"_Toc437270340"</w:instrText>
        </w:r>
        <w:r w:rsidRPr="0060374D">
          <w:rPr>
            <w:rStyle w:val="a7"/>
            <w:noProof/>
          </w:rPr>
          <w:instrText xml:space="preserve"> </w:instrText>
        </w:r>
        <w:r w:rsidRPr="0060374D">
          <w:rPr>
            <w:rStyle w:val="a7"/>
            <w:noProof/>
          </w:rPr>
          <w:fldChar w:fldCharType="separate"/>
        </w:r>
        <w:r w:rsidRPr="0060374D">
          <w:rPr>
            <w:rStyle w:val="a7"/>
            <w:noProof/>
          </w:rPr>
          <w:t>List of Figures</w:t>
        </w:r>
        <w:r>
          <w:rPr>
            <w:noProof/>
            <w:webHidden/>
          </w:rPr>
          <w:tab/>
        </w:r>
        <w:r>
          <w:rPr>
            <w:noProof/>
            <w:webHidden/>
          </w:rPr>
          <w:fldChar w:fldCharType="begin"/>
        </w:r>
        <w:r>
          <w:rPr>
            <w:noProof/>
            <w:webHidden/>
          </w:rPr>
          <w:instrText xml:space="preserve"> PAGEREF _Toc437270340 \h </w:instrText>
        </w:r>
      </w:ins>
      <w:r>
        <w:rPr>
          <w:noProof/>
          <w:webHidden/>
        </w:rPr>
      </w:r>
      <w:r>
        <w:rPr>
          <w:noProof/>
          <w:webHidden/>
        </w:rPr>
        <w:fldChar w:fldCharType="separate"/>
      </w:r>
      <w:ins w:id="143" w:author="Masa Wei-Chung Chi(姬瑋忠)" w:date="2015-12-07T16:50:00Z">
        <w:r>
          <w:rPr>
            <w:noProof/>
            <w:webHidden/>
          </w:rPr>
          <w:t>vii</w:t>
        </w:r>
        <w:r>
          <w:rPr>
            <w:noProof/>
            <w:webHidden/>
          </w:rPr>
          <w:fldChar w:fldCharType="end"/>
        </w:r>
        <w:r w:rsidRPr="0060374D">
          <w:rPr>
            <w:rStyle w:val="a7"/>
            <w:noProof/>
          </w:rPr>
          <w:fldChar w:fldCharType="end"/>
        </w:r>
      </w:ins>
    </w:p>
    <w:p w:rsidR="00B101D9" w:rsidRDefault="00B101D9">
      <w:pPr>
        <w:pStyle w:val="10"/>
        <w:rPr>
          <w:ins w:id="144" w:author="Masa Wei-Chung Chi(姬瑋忠)" w:date="2015-12-07T16:50:00Z"/>
          <w:rFonts w:asciiTheme="minorHAnsi" w:eastAsiaTheme="minorEastAsia" w:hAnsiTheme="minorHAnsi" w:cstheme="minorBidi"/>
          <w:b w:val="0"/>
          <w:bCs w:val="0"/>
          <w:caps w:val="0"/>
          <w:noProof/>
          <w:sz w:val="24"/>
          <w:szCs w:val="22"/>
        </w:rPr>
      </w:pPr>
      <w:ins w:id="145"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"_Toc437270341"</w:instrText>
        </w:r>
        <w:r w:rsidRPr="0060374D">
          <w:rPr>
            <w:rStyle w:val="a7"/>
            <w:noProof/>
          </w:rPr>
          <w:instrText xml:space="preserve"> </w:instrText>
        </w:r>
        <w:r w:rsidRPr="0060374D">
          <w:rPr>
            <w:rStyle w:val="a7"/>
            <w:noProof/>
          </w:rPr>
          <w:fldChar w:fldCharType="separate"/>
        </w:r>
        <w:r w:rsidRPr="0060374D">
          <w:rPr>
            <w:rStyle w:val="a7"/>
            <w:rFonts w:eastAsia="新細明體"/>
            <w:noProof/>
          </w:rPr>
          <w:t>1.</w:t>
        </w:r>
        <w:r>
          <w:rPr>
            <w:rFonts w:asciiTheme="minorHAnsi" w:eastAsiaTheme="minorEastAsia" w:hAnsiTheme="minorHAnsi" w:cstheme="minorBidi"/>
            <w:b w:val="0"/>
            <w:bCs w:val="0"/>
            <w:caps w:val="0"/>
            <w:noProof/>
            <w:sz w:val="24"/>
            <w:szCs w:val="22"/>
          </w:rPr>
          <w:tab/>
        </w:r>
        <w:r w:rsidRPr="0060374D">
          <w:rPr>
            <w:rStyle w:val="a7"/>
            <w:rFonts w:eastAsia="新細明體"/>
            <w:noProof/>
          </w:rPr>
          <w:t>Overview</w:t>
        </w:r>
        <w:r>
          <w:rPr>
            <w:noProof/>
            <w:webHidden/>
          </w:rPr>
          <w:tab/>
        </w:r>
        <w:r>
          <w:rPr>
            <w:noProof/>
            <w:webHidden/>
          </w:rPr>
          <w:fldChar w:fldCharType="begin"/>
        </w:r>
        <w:r>
          <w:rPr>
            <w:noProof/>
            <w:webHidden/>
          </w:rPr>
          <w:instrText xml:space="preserve"> PAGEREF _Toc437270341 \h </w:instrText>
        </w:r>
      </w:ins>
      <w:r>
        <w:rPr>
          <w:noProof/>
          <w:webHidden/>
        </w:rPr>
      </w:r>
      <w:r>
        <w:rPr>
          <w:noProof/>
          <w:webHidden/>
        </w:rPr>
        <w:fldChar w:fldCharType="separate"/>
      </w:r>
      <w:ins w:id="146" w:author="Masa Wei-Chung Chi(姬瑋忠)" w:date="2015-12-07T16:50:00Z">
        <w:r>
          <w:rPr>
            <w:noProof/>
            <w:webHidden/>
          </w:rPr>
          <w:t>1</w:t>
        </w:r>
        <w:r>
          <w:rPr>
            <w:noProof/>
            <w:webHidden/>
          </w:rPr>
          <w:fldChar w:fldCharType="end"/>
        </w:r>
        <w:r w:rsidRPr="0060374D">
          <w:rPr>
            <w:rStyle w:val="a7"/>
            <w:noProof/>
          </w:rPr>
          <w:fldChar w:fldCharType="end"/>
        </w:r>
      </w:ins>
    </w:p>
    <w:p w:rsidR="00B101D9" w:rsidRDefault="00B101D9">
      <w:pPr>
        <w:pStyle w:val="22"/>
        <w:tabs>
          <w:tab w:val="left" w:pos="960"/>
          <w:tab w:val="right" w:leader="dot" w:pos="10232"/>
        </w:tabs>
        <w:rPr>
          <w:ins w:id="147" w:author="Masa Wei-Chung Chi(姬瑋忠)" w:date="2015-12-07T16:50:00Z"/>
          <w:rFonts w:asciiTheme="minorHAnsi" w:eastAsiaTheme="minorEastAsia" w:hAnsiTheme="minorHAnsi" w:cstheme="minorBidi"/>
          <w:smallCaps w:val="0"/>
          <w:noProof/>
          <w:sz w:val="24"/>
          <w:szCs w:val="22"/>
        </w:rPr>
      </w:pPr>
      <w:ins w:id="148"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"_Toc437270342"</w:instrText>
        </w:r>
        <w:r w:rsidRPr="0060374D">
          <w:rPr>
            <w:rStyle w:val="a7"/>
            <w:noProof/>
          </w:rPr>
          <w:instrText xml:space="preserve"> </w:instrText>
        </w:r>
        <w:r w:rsidRPr="0060374D">
          <w:rPr>
            <w:rStyle w:val="a7"/>
            <w:noProof/>
          </w:rPr>
          <w:fldChar w:fldCharType="separate"/>
        </w:r>
        <w:r w:rsidRPr="0060374D">
          <w:rPr>
            <w:rStyle w:val="a7"/>
            <w:noProof/>
          </w:rPr>
          <w:t>1.1.</w:t>
        </w:r>
        <w:r>
          <w:rPr>
            <w:rFonts w:asciiTheme="minorHAnsi" w:eastAsiaTheme="minorEastAsia" w:hAnsiTheme="minorHAnsi" w:cstheme="minorBidi"/>
            <w:smallCaps w:val="0"/>
            <w:noProof/>
            <w:sz w:val="24"/>
            <w:szCs w:val="22"/>
          </w:rPr>
          <w:tab/>
        </w:r>
        <w:r w:rsidRPr="0060374D">
          <w:rPr>
            <w:rStyle w:val="a7"/>
            <w:noProof/>
          </w:rPr>
          <w:t>Introduction</w:t>
        </w:r>
        <w:r>
          <w:rPr>
            <w:noProof/>
            <w:webHidden/>
          </w:rPr>
          <w:tab/>
        </w:r>
        <w:r>
          <w:rPr>
            <w:noProof/>
            <w:webHidden/>
          </w:rPr>
          <w:fldChar w:fldCharType="begin"/>
        </w:r>
        <w:r>
          <w:rPr>
            <w:noProof/>
            <w:webHidden/>
          </w:rPr>
          <w:instrText xml:space="preserve"> PAGEREF _Toc437270342 \h </w:instrText>
        </w:r>
      </w:ins>
      <w:r>
        <w:rPr>
          <w:noProof/>
          <w:webHidden/>
        </w:rPr>
      </w:r>
      <w:r>
        <w:rPr>
          <w:noProof/>
          <w:webHidden/>
        </w:rPr>
        <w:fldChar w:fldCharType="separate"/>
      </w:r>
      <w:ins w:id="149" w:author="Masa Wei-Chung Chi(姬瑋忠)" w:date="2015-12-07T16:50:00Z">
        <w:r>
          <w:rPr>
            <w:noProof/>
            <w:webHidden/>
          </w:rPr>
          <w:t>1</w:t>
        </w:r>
        <w:r>
          <w:rPr>
            <w:noProof/>
            <w:webHidden/>
          </w:rPr>
          <w:fldChar w:fldCharType="end"/>
        </w:r>
        <w:r w:rsidRPr="0060374D">
          <w:rPr>
            <w:rStyle w:val="a7"/>
            <w:noProof/>
          </w:rPr>
          <w:fldChar w:fldCharType="end"/>
        </w:r>
      </w:ins>
    </w:p>
    <w:p w:rsidR="00B101D9" w:rsidRDefault="00B101D9">
      <w:pPr>
        <w:pStyle w:val="22"/>
        <w:tabs>
          <w:tab w:val="left" w:pos="960"/>
          <w:tab w:val="right" w:leader="dot" w:pos="10232"/>
        </w:tabs>
        <w:rPr>
          <w:ins w:id="150" w:author="Masa Wei-Chung Chi(姬瑋忠)" w:date="2015-12-07T16:50:00Z"/>
          <w:rFonts w:asciiTheme="minorHAnsi" w:eastAsiaTheme="minorEastAsia" w:hAnsiTheme="minorHAnsi" w:cstheme="minorBidi"/>
          <w:smallCaps w:val="0"/>
          <w:noProof/>
          <w:sz w:val="24"/>
          <w:szCs w:val="22"/>
        </w:rPr>
      </w:pPr>
      <w:ins w:id="151"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"_Toc437270343"</w:instrText>
        </w:r>
        <w:r w:rsidRPr="0060374D">
          <w:rPr>
            <w:rStyle w:val="a7"/>
            <w:noProof/>
          </w:rPr>
          <w:instrText xml:space="preserve"> </w:instrText>
        </w:r>
        <w:r w:rsidRPr="0060374D">
          <w:rPr>
            <w:rStyle w:val="a7"/>
            <w:noProof/>
          </w:rPr>
          <w:fldChar w:fldCharType="separate"/>
        </w:r>
        <w:r w:rsidRPr="0060374D">
          <w:rPr>
            <w:rStyle w:val="a7"/>
            <w:noProof/>
          </w:rPr>
          <w:t>1.2.</w:t>
        </w:r>
        <w:r>
          <w:rPr>
            <w:rFonts w:asciiTheme="minorHAnsi" w:eastAsiaTheme="minorEastAsia" w:hAnsiTheme="minorHAnsi" w:cstheme="minorBidi"/>
            <w:smallCaps w:val="0"/>
            <w:noProof/>
            <w:sz w:val="24"/>
            <w:szCs w:val="22"/>
          </w:rPr>
          <w:tab/>
        </w:r>
        <w:r w:rsidRPr="0060374D">
          <w:rPr>
            <w:rStyle w:val="a7"/>
            <w:noProof/>
          </w:rPr>
          <w:t>Features</w:t>
        </w:r>
        <w:r>
          <w:rPr>
            <w:noProof/>
            <w:webHidden/>
          </w:rPr>
          <w:tab/>
        </w:r>
        <w:r>
          <w:rPr>
            <w:noProof/>
            <w:webHidden/>
          </w:rPr>
          <w:fldChar w:fldCharType="begin"/>
        </w:r>
        <w:r>
          <w:rPr>
            <w:noProof/>
            <w:webHidden/>
          </w:rPr>
          <w:instrText xml:space="preserve"> PAGEREF _Toc437270343 \h </w:instrText>
        </w:r>
      </w:ins>
      <w:r>
        <w:rPr>
          <w:noProof/>
          <w:webHidden/>
        </w:rPr>
      </w:r>
      <w:r>
        <w:rPr>
          <w:noProof/>
          <w:webHidden/>
        </w:rPr>
        <w:fldChar w:fldCharType="separate"/>
      </w:r>
      <w:ins w:id="152" w:author="Masa Wei-Chung Chi(姬瑋忠)" w:date="2015-12-07T16:50:00Z">
        <w:r>
          <w:rPr>
            <w:noProof/>
            <w:webHidden/>
          </w:rPr>
          <w:t>1</w:t>
        </w:r>
        <w:r>
          <w:rPr>
            <w:noProof/>
            <w:webHidden/>
          </w:rPr>
          <w:fldChar w:fldCharType="end"/>
        </w:r>
        <w:r w:rsidRPr="0060374D">
          <w:rPr>
            <w:rStyle w:val="a7"/>
            <w:noProof/>
          </w:rPr>
          <w:fldChar w:fldCharType="end"/>
        </w:r>
      </w:ins>
    </w:p>
    <w:p w:rsidR="00B101D9" w:rsidRDefault="00B101D9">
      <w:pPr>
        <w:pStyle w:val="22"/>
        <w:tabs>
          <w:tab w:val="left" w:pos="960"/>
          <w:tab w:val="right" w:leader="dot" w:pos="10232"/>
        </w:tabs>
        <w:rPr>
          <w:ins w:id="153" w:author="Masa Wei-Chung Chi(姬瑋忠)" w:date="2015-12-07T16:50:00Z"/>
          <w:rFonts w:asciiTheme="minorHAnsi" w:eastAsiaTheme="minorEastAsia" w:hAnsiTheme="minorHAnsi" w:cstheme="minorBidi"/>
          <w:smallCaps w:val="0"/>
          <w:noProof/>
          <w:sz w:val="24"/>
          <w:szCs w:val="22"/>
        </w:rPr>
      </w:pPr>
      <w:ins w:id="154"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"_Toc437270344"</w:instrText>
        </w:r>
        <w:r w:rsidRPr="0060374D">
          <w:rPr>
            <w:rStyle w:val="a7"/>
            <w:noProof/>
          </w:rPr>
          <w:instrText xml:space="preserve"> </w:instrText>
        </w:r>
        <w:r w:rsidRPr="0060374D">
          <w:rPr>
            <w:rStyle w:val="a7"/>
            <w:noProof/>
          </w:rPr>
          <w:fldChar w:fldCharType="separate"/>
        </w:r>
        <w:r w:rsidRPr="0060374D">
          <w:rPr>
            <w:rStyle w:val="a7"/>
            <w:noProof/>
          </w:rPr>
          <w:t>1.3.</w:t>
        </w:r>
        <w:r>
          <w:rPr>
            <w:rFonts w:asciiTheme="minorHAnsi" w:eastAsiaTheme="minorEastAsia" w:hAnsiTheme="minorHAnsi" w:cstheme="minorBidi"/>
            <w:smallCaps w:val="0"/>
            <w:noProof/>
            <w:sz w:val="24"/>
            <w:szCs w:val="22"/>
          </w:rPr>
          <w:tab/>
        </w:r>
        <w:r w:rsidRPr="0060374D">
          <w:rPr>
            <w:rStyle w:val="a7"/>
            <w:noProof/>
          </w:rPr>
          <w:t>Block Diagram</w:t>
        </w:r>
        <w:r>
          <w:rPr>
            <w:noProof/>
            <w:webHidden/>
          </w:rPr>
          <w:tab/>
        </w:r>
        <w:r>
          <w:rPr>
            <w:noProof/>
            <w:webHidden/>
          </w:rPr>
          <w:fldChar w:fldCharType="begin"/>
        </w:r>
        <w:r>
          <w:rPr>
            <w:noProof/>
            <w:webHidden/>
          </w:rPr>
          <w:instrText xml:space="preserve"> PAGEREF _Toc437270344 \h </w:instrText>
        </w:r>
      </w:ins>
      <w:r>
        <w:rPr>
          <w:noProof/>
          <w:webHidden/>
        </w:rPr>
      </w:r>
      <w:r>
        <w:rPr>
          <w:noProof/>
          <w:webHidden/>
        </w:rPr>
        <w:fldChar w:fldCharType="separate"/>
      </w:r>
      <w:ins w:id="155" w:author="Masa Wei-Chung Chi(姬瑋忠)" w:date="2015-12-07T16:50:00Z">
        <w:r>
          <w:rPr>
            <w:noProof/>
            <w:webHidden/>
          </w:rPr>
          <w:t>2</w:t>
        </w:r>
        <w:r>
          <w:rPr>
            <w:noProof/>
            <w:webHidden/>
          </w:rPr>
          <w:fldChar w:fldCharType="end"/>
        </w:r>
        <w:r w:rsidRPr="0060374D">
          <w:rPr>
            <w:rStyle w:val="a7"/>
            <w:noProof/>
          </w:rPr>
          <w:fldChar w:fldCharType="end"/>
        </w:r>
      </w:ins>
    </w:p>
    <w:p w:rsidR="00B101D9" w:rsidRDefault="00B101D9">
      <w:pPr>
        <w:pStyle w:val="22"/>
        <w:tabs>
          <w:tab w:val="left" w:pos="960"/>
          <w:tab w:val="right" w:leader="dot" w:pos="10232"/>
        </w:tabs>
        <w:rPr>
          <w:ins w:id="156" w:author="Masa Wei-Chung Chi(姬瑋忠)" w:date="2015-12-07T16:50:00Z"/>
          <w:rFonts w:asciiTheme="minorHAnsi" w:eastAsiaTheme="minorEastAsia" w:hAnsiTheme="minorHAnsi" w:cstheme="minorBidi"/>
          <w:smallCaps w:val="0"/>
          <w:noProof/>
          <w:sz w:val="24"/>
          <w:szCs w:val="22"/>
        </w:rPr>
      </w:pPr>
      <w:ins w:id="157"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"_Toc437270345"</w:instrText>
        </w:r>
        <w:r w:rsidRPr="0060374D">
          <w:rPr>
            <w:rStyle w:val="a7"/>
            <w:noProof/>
          </w:rPr>
          <w:instrText xml:space="preserve"> </w:instrText>
        </w:r>
        <w:r w:rsidRPr="0060374D">
          <w:rPr>
            <w:rStyle w:val="a7"/>
            <w:noProof/>
          </w:rPr>
          <w:fldChar w:fldCharType="separate"/>
        </w:r>
        <w:r w:rsidRPr="0060374D">
          <w:rPr>
            <w:rStyle w:val="a7"/>
            <w:noProof/>
          </w:rPr>
          <w:t>1.4.</w:t>
        </w:r>
        <w:r>
          <w:rPr>
            <w:rFonts w:asciiTheme="minorHAnsi" w:eastAsiaTheme="minorEastAsia" w:hAnsiTheme="minorHAnsi" w:cstheme="minorBidi"/>
            <w:smallCaps w:val="0"/>
            <w:noProof/>
            <w:sz w:val="24"/>
            <w:szCs w:val="22"/>
          </w:rPr>
          <w:tab/>
        </w:r>
        <w:r w:rsidRPr="0060374D">
          <w:rPr>
            <w:rStyle w:val="a7"/>
            <w:noProof/>
          </w:rPr>
          <w:t>Function Description</w:t>
        </w:r>
        <w:r>
          <w:rPr>
            <w:noProof/>
            <w:webHidden/>
          </w:rPr>
          <w:tab/>
        </w:r>
        <w:r>
          <w:rPr>
            <w:noProof/>
            <w:webHidden/>
          </w:rPr>
          <w:fldChar w:fldCharType="begin"/>
        </w:r>
        <w:r>
          <w:rPr>
            <w:noProof/>
            <w:webHidden/>
          </w:rPr>
          <w:instrText xml:space="preserve"> PAGEREF _Toc437270345 \h </w:instrText>
        </w:r>
      </w:ins>
      <w:r>
        <w:rPr>
          <w:noProof/>
          <w:webHidden/>
        </w:rPr>
      </w:r>
      <w:r>
        <w:rPr>
          <w:noProof/>
          <w:webHidden/>
        </w:rPr>
        <w:fldChar w:fldCharType="separate"/>
      </w:r>
      <w:ins w:id="158" w:author="Masa Wei-Chung Chi(姬瑋忠)" w:date="2015-12-07T16:50:00Z">
        <w:r>
          <w:rPr>
            <w:noProof/>
            <w:webHidden/>
          </w:rPr>
          <w:t>2</w:t>
        </w:r>
        <w:r>
          <w:rPr>
            <w:noProof/>
            <w:webHidden/>
          </w:rPr>
          <w:fldChar w:fldCharType="end"/>
        </w:r>
        <w:r w:rsidRPr="0060374D">
          <w:rPr>
            <w:rStyle w:val="a7"/>
            <w:noProof/>
          </w:rPr>
          <w:fldChar w:fldCharType="end"/>
        </w:r>
      </w:ins>
    </w:p>
    <w:p w:rsidR="00B101D9" w:rsidRDefault="00B101D9">
      <w:pPr>
        <w:pStyle w:val="32"/>
        <w:tabs>
          <w:tab w:val="left" w:pos="1200"/>
          <w:tab w:val="right" w:leader="dot" w:pos="10232"/>
        </w:tabs>
        <w:rPr>
          <w:ins w:id="159" w:author="Masa Wei-Chung Chi(姬瑋忠)" w:date="2015-12-07T16:50:00Z"/>
          <w:rFonts w:asciiTheme="minorHAnsi" w:eastAsiaTheme="minorEastAsia" w:hAnsiTheme="minorHAnsi" w:cstheme="minorBidi"/>
          <w:i w:val="0"/>
          <w:iCs w:val="0"/>
          <w:noProof/>
          <w:sz w:val="24"/>
          <w:szCs w:val="22"/>
        </w:rPr>
      </w:pPr>
      <w:ins w:id="160"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"_Toc437270350"</w:instrText>
        </w:r>
        <w:r w:rsidRPr="0060374D">
          <w:rPr>
            <w:rStyle w:val="a7"/>
            <w:noProof/>
          </w:rPr>
          <w:instrText xml:space="preserve"> </w:instrText>
        </w:r>
        <w:r w:rsidRPr="0060374D">
          <w:rPr>
            <w:rStyle w:val="a7"/>
            <w:noProof/>
          </w:rPr>
          <w:fldChar w:fldCharType="separate"/>
        </w:r>
        <w:r w:rsidRPr="0060374D">
          <w:rPr>
            <w:rStyle w:val="a7"/>
            <w:noProof/>
          </w:rPr>
          <w:t>1.4.1.</w:t>
        </w:r>
        <w:r>
          <w:rPr>
            <w:rFonts w:asciiTheme="minorHAnsi" w:eastAsiaTheme="minorEastAsia" w:hAnsiTheme="minorHAnsi" w:cstheme="minorBidi"/>
            <w:i w:val="0"/>
            <w:iCs w:val="0"/>
            <w:noProof/>
            <w:sz w:val="24"/>
            <w:szCs w:val="22"/>
          </w:rPr>
          <w:tab/>
        </w:r>
        <w:r w:rsidRPr="0060374D">
          <w:rPr>
            <w:rStyle w:val="a7"/>
            <w:noProof/>
          </w:rPr>
          <w:t>Interconnect Logic</w:t>
        </w:r>
        <w:r>
          <w:rPr>
            <w:noProof/>
            <w:webHidden/>
          </w:rPr>
          <w:tab/>
        </w:r>
        <w:r>
          <w:rPr>
            <w:noProof/>
            <w:webHidden/>
          </w:rPr>
          <w:fldChar w:fldCharType="begin"/>
        </w:r>
        <w:r>
          <w:rPr>
            <w:noProof/>
            <w:webHidden/>
          </w:rPr>
          <w:instrText xml:space="preserve"> PAGEREF _Toc437270350 \h </w:instrText>
        </w:r>
      </w:ins>
      <w:r>
        <w:rPr>
          <w:noProof/>
          <w:webHidden/>
        </w:rPr>
      </w:r>
      <w:r>
        <w:rPr>
          <w:noProof/>
          <w:webHidden/>
        </w:rPr>
        <w:fldChar w:fldCharType="separate"/>
      </w:r>
      <w:ins w:id="161" w:author="Masa Wei-Chung Chi(姬瑋忠)" w:date="2015-12-07T16:50:00Z">
        <w:r>
          <w:rPr>
            <w:noProof/>
            <w:webHidden/>
          </w:rPr>
          <w:t>3</w:t>
        </w:r>
        <w:r>
          <w:rPr>
            <w:noProof/>
            <w:webHidden/>
          </w:rPr>
          <w:fldChar w:fldCharType="end"/>
        </w:r>
        <w:r w:rsidRPr="0060374D">
          <w:rPr>
            <w:rStyle w:val="a7"/>
            <w:noProof/>
          </w:rPr>
          <w:fldChar w:fldCharType="end"/>
        </w:r>
      </w:ins>
    </w:p>
    <w:p w:rsidR="00B101D9" w:rsidRDefault="00B101D9">
      <w:pPr>
        <w:pStyle w:val="32"/>
        <w:tabs>
          <w:tab w:val="left" w:pos="1200"/>
          <w:tab w:val="right" w:leader="dot" w:pos="10232"/>
        </w:tabs>
        <w:rPr>
          <w:ins w:id="162" w:author="Masa Wei-Chung Chi(姬瑋忠)" w:date="2015-12-07T16:50:00Z"/>
          <w:rFonts w:asciiTheme="minorHAnsi" w:eastAsiaTheme="minorEastAsia" w:hAnsiTheme="minorHAnsi" w:cstheme="minorBidi"/>
          <w:i w:val="0"/>
          <w:iCs w:val="0"/>
          <w:noProof/>
          <w:sz w:val="24"/>
          <w:szCs w:val="22"/>
        </w:rPr>
      </w:pPr>
      <w:ins w:id="163"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"_Toc437270351"</w:instrText>
        </w:r>
        <w:r w:rsidRPr="0060374D">
          <w:rPr>
            <w:rStyle w:val="a7"/>
            <w:noProof/>
          </w:rPr>
          <w:instrText xml:space="preserve"> </w:instrText>
        </w:r>
        <w:r w:rsidRPr="0060374D">
          <w:rPr>
            <w:rStyle w:val="a7"/>
            <w:noProof/>
          </w:rPr>
          <w:fldChar w:fldCharType="separate"/>
        </w:r>
        <w:r w:rsidRPr="0060374D">
          <w:rPr>
            <w:rStyle w:val="a7"/>
            <w:noProof/>
          </w:rPr>
          <w:t>1.4.2.</w:t>
        </w:r>
        <w:r>
          <w:rPr>
            <w:rFonts w:asciiTheme="minorHAnsi" w:eastAsiaTheme="minorEastAsia" w:hAnsiTheme="minorHAnsi" w:cstheme="minorBidi"/>
            <w:i w:val="0"/>
            <w:iCs w:val="0"/>
            <w:noProof/>
            <w:sz w:val="24"/>
            <w:szCs w:val="22"/>
          </w:rPr>
          <w:tab/>
        </w:r>
        <w:r w:rsidRPr="0060374D">
          <w:rPr>
            <w:rStyle w:val="a7"/>
            <w:noProof/>
          </w:rPr>
          <w:t>Internal Slave</w:t>
        </w:r>
        <w:r>
          <w:rPr>
            <w:noProof/>
            <w:webHidden/>
          </w:rPr>
          <w:tab/>
        </w:r>
        <w:r>
          <w:rPr>
            <w:noProof/>
            <w:webHidden/>
          </w:rPr>
          <w:fldChar w:fldCharType="begin"/>
        </w:r>
        <w:r>
          <w:rPr>
            <w:noProof/>
            <w:webHidden/>
          </w:rPr>
          <w:instrText xml:space="preserve"> PAGEREF _Toc437270351 \h </w:instrText>
        </w:r>
      </w:ins>
      <w:r>
        <w:rPr>
          <w:noProof/>
          <w:webHidden/>
        </w:rPr>
      </w:r>
      <w:r>
        <w:rPr>
          <w:noProof/>
          <w:webHidden/>
        </w:rPr>
        <w:fldChar w:fldCharType="separate"/>
      </w:r>
      <w:ins w:id="164" w:author="Masa Wei-Chung Chi(姬瑋忠)" w:date="2015-12-07T16:50:00Z">
        <w:r>
          <w:rPr>
            <w:noProof/>
            <w:webHidden/>
          </w:rPr>
          <w:t>3</w:t>
        </w:r>
        <w:r>
          <w:rPr>
            <w:noProof/>
            <w:webHidden/>
          </w:rPr>
          <w:fldChar w:fldCharType="end"/>
        </w:r>
        <w:r w:rsidRPr="0060374D">
          <w:rPr>
            <w:rStyle w:val="a7"/>
            <w:noProof/>
          </w:rPr>
          <w:fldChar w:fldCharType="end"/>
        </w:r>
      </w:ins>
    </w:p>
    <w:p w:rsidR="00B101D9" w:rsidRDefault="00B101D9">
      <w:pPr>
        <w:pStyle w:val="22"/>
        <w:tabs>
          <w:tab w:val="left" w:pos="960"/>
          <w:tab w:val="right" w:leader="dot" w:pos="10232"/>
        </w:tabs>
        <w:rPr>
          <w:ins w:id="165" w:author="Masa Wei-Chung Chi(姬瑋忠)" w:date="2015-12-07T16:50:00Z"/>
          <w:rFonts w:asciiTheme="minorHAnsi" w:eastAsiaTheme="minorEastAsia" w:hAnsiTheme="minorHAnsi" w:cstheme="minorBidi"/>
          <w:smallCaps w:val="0"/>
          <w:noProof/>
          <w:sz w:val="24"/>
          <w:szCs w:val="22"/>
        </w:rPr>
      </w:pPr>
      <w:ins w:id="166"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"_Toc437270352"</w:instrText>
        </w:r>
        <w:r w:rsidRPr="0060374D">
          <w:rPr>
            <w:rStyle w:val="a7"/>
            <w:noProof/>
          </w:rPr>
          <w:instrText xml:space="preserve"> </w:instrText>
        </w:r>
        <w:r w:rsidRPr="0060374D">
          <w:rPr>
            <w:rStyle w:val="a7"/>
            <w:noProof/>
          </w:rPr>
          <w:fldChar w:fldCharType="separate"/>
        </w:r>
        <w:r w:rsidRPr="0060374D">
          <w:rPr>
            <w:rStyle w:val="a7"/>
            <w:noProof/>
          </w:rPr>
          <w:t>1.5.</w:t>
        </w:r>
        <w:r>
          <w:rPr>
            <w:rFonts w:asciiTheme="minorHAnsi" w:eastAsiaTheme="minorEastAsia" w:hAnsiTheme="minorHAnsi" w:cstheme="minorBidi"/>
            <w:smallCaps w:val="0"/>
            <w:noProof/>
            <w:sz w:val="24"/>
            <w:szCs w:val="22"/>
          </w:rPr>
          <w:tab/>
        </w:r>
        <w:r w:rsidRPr="0060374D">
          <w:rPr>
            <w:rStyle w:val="a7"/>
            <w:noProof/>
          </w:rPr>
          <w:t>Timing Diagram</w:t>
        </w:r>
        <w:r>
          <w:rPr>
            <w:noProof/>
            <w:webHidden/>
          </w:rPr>
          <w:tab/>
        </w:r>
        <w:r>
          <w:rPr>
            <w:noProof/>
            <w:webHidden/>
          </w:rPr>
          <w:fldChar w:fldCharType="begin"/>
        </w:r>
        <w:r>
          <w:rPr>
            <w:noProof/>
            <w:webHidden/>
          </w:rPr>
          <w:instrText xml:space="preserve"> PAGEREF _Toc437270352 \h </w:instrText>
        </w:r>
      </w:ins>
      <w:r>
        <w:rPr>
          <w:noProof/>
          <w:webHidden/>
        </w:rPr>
      </w:r>
      <w:r>
        <w:rPr>
          <w:noProof/>
          <w:webHidden/>
        </w:rPr>
        <w:fldChar w:fldCharType="separate"/>
      </w:r>
      <w:ins w:id="167" w:author="Masa Wei-Chung Chi(姬瑋忠)" w:date="2015-12-07T16:50:00Z">
        <w:r>
          <w:rPr>
            <w:noProof/>
            <w:webHidden/>
          </w:rPr>
          <w:t>3</w:t>
        </w:r>
        <w:r>
          <w:rPr>
            <w:noProof/>
            <w:webHidden/>
          </w:rPr>
          <w:fldChar w:fldCharType="end"/>
        </w:r>
        <w:r w:rsidRPr="0060374D">
          <w:rPr>
            <w:rStyle w:val="a7"/>
            <w:noProof/>
          </w:rPr>
          <w:fldChar w:fldCharType="end"/>
        </w:r>
      </w:ins>
    </w:p>
    <w:p w:rsidR="00B101D9" w:rsidRDefault="00B101D9">
      <w:pPr>
        <w:pStyle w:val="32"/>
        <w:tabs>
          <w:tab w:val="left" w:pos="1200"/>
          <w:tab w:val="right" w:leader="dot" w:pos="10232"/>
        </w:tabs>
        <w:rPr>
          <w:ins w:id="168" w:author="Masa Wei-Chung Chi(姬瑋忠)" w:date="2015-12-07T16:50:00Z"/>
          <w:rFonts w:asciiTheme="minorHAnsi" w:eastAsiaTheme="minorEastAsia" w:hAnsiTheme="minorHAnsi" w:cstheme="minorBidi"/>
          <w:i w:val="0"/>
          <w:iCs w:val="0"/>
          <w:noProof/>
          <w:sz w:val="24"/>
          <w:szCs w:val="22"/>
        </w:rPr>
      </w:pPr>
      <w:ins w:id="169"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"_Toc437270353"</w:instrText>
        </w:r>
        <w:r w:rsidRPr="0060374D">
          <w:rPr>
            <w:rStyle w:val="a7"/>
            <w:noProof/>
          </w:rPr>
          <w:instrText xml:space="preserve"> </w:instrText>
        </w:r>
        <w:r w:rsidRPr="0060374D">
          <w:rPr>
            <w:rStyle w:val="a7"/>
            <w:noProof/>
          </w:rPr>
          <w:fldChar w:fldCharType="separate"/>
        </w:r>
        <w:r w:rsidRPr="0060374D">
          <w:rPr>
            <w:rStyle w:val="a7"/>
            <w:noProof/>
          </w:rPr>
          <w:t>1.5.1.</w:t>
        </w:r>
        <w:r>
          <w:rPr>
            <w:rFonts w:asciiTheme="minorHAnsi" w:eastAsiaTheme="minorEastAsia" w:hAnsiTheme="minorHAnsi" w:cstheme="minorBidi"/>
            <w:i w:val="0"/>
            <w:iCs w:val="0"/>
            <w:noProof/>
            <w:sz w:val="24"/>
            <w:szCs w:val="22"/>
          </w:rPr>
          <w:tab/>
        </w:r>
        <w:r w:rsidRPr="0060374D">
          <w:rPr>
            <w:rStyle w:val="a7"/>
            <w:noProof/>
          </w:rPr>
          <w:t>Write Transactions</w:t>
        </w:r>
        <w:r>
          <w:rPr>
            <w:noProof/>
            <w:webHidden/>
          </w:rPr>
          <w:tab/>
        </w:r>
        <w:r>
          <w:rPr>
            <w:noProof/>
            <w:webHidden/>
          </w:rPr>
          <w:fldChar w:fldCharType="begin"/>
        </w:r>
        <w:r>
          <w:rPr>
            <w:noProof/>
            <w:webHidden/>
          </w:rPr>
          <w:instrText xml:space="preserve"> PAGEREF _Toc437270353 \h </w:instrText>
        </w:r>
      </w:ins>
      <w:r>
        <w:rPr>
          <w:noProof/>
          <w:webHidden/>
        </w:rPr>
      </w:r>
      <w:r>
        <w:rPr>
          <w:noProof/>
          <w:webHidden/>
        </w:rPr>
        <w:fldChar w:fldCharType="separate"/>
      </w:r>
      <w:ins w:id="170" w:author="Masa Wei-Chung Chi(姬瑋忠)" w:date="2015-12-07T16:50:00Z">
        <w:r>
          <w:rPr>
            <w:noProof/>
            <w:webHidden/>
          </w:rPr>
          <w:t>3</w:t>
        </w:r>
        <w:r>
          <w:rPr>
            <w:noProof/>
            <w:webHidden/>
          </w:rPr>
          <w:fldChar w:fldCharType="end"/>
        </w:r>
        <w:r w:rsidRPr="0060374D">
          <w:rPr>
            <w:rStyle w:val="a7"/>
            <w:noProof/>
          </w:rPr>
          <w:fldChar w:fldCharType="end"/>
        </w:r>
      </w:ins>
    </w:p>
    <w:p w:rsidR="00B101D9" w:rsidRDefault="00B101D9">
      <w:pPr>
        <w:pStyle w:val="32"/>
        <w:tabs>
          <w:tab w:val="left" w:pos="1200"/>
          <w:tab w:val="right" w:leader="dot" w:pos="10232"/>
        </w:tabs>
        <w:rPr>
          <w:ins w:id="171" w:author="Masa Wei-Chung Chi(姬瑋忠)" w:date="2015-12-07T16:50:00Z"/>
          <w:rFonts w:asciiTheme="minorHAnsi" w:eastAsiaTheme="minorEastAsia" w:hAnsiTheme="minorHAnsi" w:cstheme="minorBidi"/>
          <w:i w:val="0"/>
          <w:iCs w:val="0"/>
          <w:noProof/>
          <w:sz w:val="24"/>
          <w:szCs w:val="22"/>
        </w:rPr>
      </w:pPr>
      <w:ins w:id="172"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"_Toc437270354"</w:instrText>
        </w:r>
        <w:r w:rsidRPr="0060374D">
          <w:rPr>
            <w:rStyle w:val="a7"/>
            <w:noProof/>
          </w:rPr>
          <w:instrText xml:space="preserve"> </w:instrText>
        </w:r>
        <w:r w:rsidRPr="0060374D">
          <w:rPr>
            <w:rStyle w:val="a7"/>
            <w:noProof/>
          </w:rPr>
          <w:fldChar w:fldCharType="separate"/>
        </w:r>
        <w:r w:rsidRPr="0060374D">
          <w:rPr>
            <w:rStyle w:val="a7"/>
            <w:noProof/>
          </w:rPr>
          <w:t>1.5.2.</w:t>
        </w:r>
        <w:r>
          <w:rPr>
            <w:rFonts w:asciiTheme="minorHAnsi" w:eastAsiaTheme="minorEastAsia" w:hAnsiTheme="minorHAnsi" w:cstheme="minorBidi"/>
            <w:i w:val="0"/>
            <w:iCs w:val="0"/>
            <w:noProof/>
            <w:sz w:val="24"/>
            <w:szCs w:val="22"/>
          </w:rPr>
          <w:tab/>
        </w:r>
        <w:r w:rsidRPr="0060374D">
          <w:rPr>
            <w:rStyle w:val="a7"/>
            <w:noProof/>
          </w:rPr>
          <w:t>Read Transactions</w:t>
        </w:r>
        <w:r>
          <w:rPr>
            <w:noProof/>
            <w:webHidden/>
          </w:rPr>
          <w:tab/>
        </w:r>
        <w:r>
          <w:rPr>
            <w:noProof/>
            <w:webHidden/>
          </w:rPr>
          <w:fldChar w:fldCharType="begin"/>
        </w:r>
        <w:r>
          <w:rPr>
            <w:noProof/>
            <w:webHidden/>
          </w:rPr>
          <w:instrText xml:space="preserve"> PAGEREF _Toc437270354 \h </w:instrText>
        </w:r>
      </w:ins>
      <w:r>
        <w:rPr>
          <w:noProof/>
          <w:webHidden/>
        </w:rPr>
      </w:r>
      <w:r>
        <w:rPr>
          <w:noProof/>
          <w:webHidden/>
        </w:rPr>
        <w:fldChar w:fldCharType="separate"/>
      </w:r>
      <w:ins w:id="173" w:author="Masa Wei-Chung Chi(姬瑋忠)" w:date="2015-12-07T16:50:00Z">
        <w:r>
          <w:rPr>
            <w:noProof/>
            <w:webHidden/>
          </w:rPr>
          <w:t>3</w:t>
        </w:r>
        <w:r>
          <w:rPr>
            <w:noProof/>
            <w:webHidden/>
          </w:rPr>
          <w:fldChar w:fldCharType="end"/>
        </w:r>
        <w:r w:rsidRPr="0060374D">
          <w:rPr>
            <w:rStyle w:val="a7"/>
            <w:noProof/>
          </w:rPr>
          <w:fldChar w:fldCharType="end"/>
        </w:r>
      </w:ins>
    </w:p>
    <w:p w:rsidR="00B101D9" w:rsidRDefault="00B101D9">
      <w:pPr>
        <w:pStyle w:val="32"/>
        <w:tabs>
          <w:tab w:val="left" w:pos="1200"/>
          <w:tab w:val="right" w:leader="dot" w:pos="10232"/>
        </w:tabs>
        <w:rPr>
          <w:ins w:id="174" w:author="Masa Wei-Chung Chi(姬瑋忠)" w:date="2015-12-07T16:50:00Z"/>
          <w:rFonts w:asciiTheme="minorHAnsi" w:eastAsiaTheme="minorEastAsia" w:hAnsiTheme="minorHAnsi" w:cstheme="minorBidi"/>
          <w:i w:val="0"/>
          <w:iCs w:val="0"/>
          <w:noProof/>
          <w:sz w:val="24"/>
          <w:szCs w:val="22"/>
        </w:rPr>
      </w:pPr>
      <w:ins w:id="175"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"_Toc437270355"</w:instrText>
        </w:r>
        <w:r w:rsidRPr="0060374D">
          <w:rPr>
            <w:rStyle w:val="a7"/>
            <w:noProof/>
          </w:rPr>
          <w:instrText xml:space="preserve"> </w:instrText>
        </w:r>
        <w:r w:rsidRPr="0060374D">
          <w:rPr>
            <w:rStyle w:val="a7"/>
            <w:noProof/>
          </w:rPr>
          <w:fldChar w:fldCharType="separate"/>
        </w:r>
        <w:r w:rsidRPr="0060374D">
          <w:rPr>
            <w:rStyle w:val="a7"/>
            <w:noProof/>
          </w:rPr>
          <w:t>1.5.3.</w:t>
        </w:r>
        <w:r>
          <w:rPr>
            <w:rFonts w:asciiTheme="minorHAnsi" w:eastAsiaTheme="minorEastAsia" w:hAnsiTheme="minorHAnsi" w:cstheme="minorBidi"/>
            <w:i w:val="0"/>
            <w:iCs w:val="0"/>
            <w:noProof/>
            <w:sz w:val="24"/>
            <w:szCs w:val="22"/>
          </w:rPr>
          <w:tab/>
        </w:r>
        <w:r w:rsidRPr="0060374D">
          <w:rPr>
            <w:rStyle w:val="a7"/>
            <w:noProof/>
          </w:rPr>
          <w:t xml:space="preserve">Write Transactions with </w:t>
        </w:r>
        <w:r w:rsidRPr="0060374D">
          <w:rPr>
            <w:rStyle w:val="a7"/>
            <w:rFonts w:eastAsia="新細明體"/>
            <w:noProof/>
          </w:rPr>
          <w:t>Nonexistent Address</w:t>
        </w:r>
        <w:r>
          <w:rPr>
            <w:noProof/>
            <w:webHidden/>
          </w:rPr>
          <w:tab/>
        </w:r>
        <w:r>
          <w:rPr>
            <w:noProof/>
            <w:webHidden/>
          </w:rPr>
          <w:fldChar w:fldCharType="begin"/>
        </w:r>
        <w:r>
          <w:rPr>
            <w:noProof/>
            <w:webHidden/>
          </w:rPr>
          <w:instrText xml:space="preserve"> PAGEREF _Toc437270355 \h </w:instrText>
        </w:r>
      </w:ins>
      <w:r>
        <w:rPr>
          <w:noProof/>
          <w:webHidden/>
        </w:rPr>
      </w:r>
      <w:r>
        <w:rPr>
          <w:noProof/>
          <w:webHidden/>
        </w:rPr>
        <w:fldChar w:fldCharType="separate"/>
      </w:r>
      <w:ins w:id="176" w:author="Masa Wei-Chung Chi(姬瑋忠)" w:date="2015-12-07T16:50:00Z">
        <w:r>
          <w:rPr>
            <w:noProof/>
            <w:webHidden/>
          </w:rPr>
          <w:t>4</w:t>
        </w:r>
        <w:r>
          <w:rPr>
            <w:noProof/>
            <w:webHidden/>
          </w:rPr>
          <w:fldChar w:fldCharType="end"/>
        </w:r>
        <w:r w:rsidRPr="0060374D">
          <w:rPr>
            <w:rStyle w:val="a7"/>
            <w:noProof/>
          </w:rPr>
          <w:fldChar w:fldCharType="end"/>
        </w:r>
      </w:ins>
    </w:p>
    <w:p w:rsidR="00B101D9" w:rsidRDefault="00B101D9">
      <w:pPr>
        <w:pStyle w:val="32"/>
        <w:tabs>
          <w:tab w:val="left" w:pos="1200"/>
          <w:tab w:val="right" w:leader="dot" w:pos="10232"/>
        </w:tabs>
        <w:rPr>
          <w:ins w:id="177" w:author="Masa Wei-Chung Chi(姬瑋忠)" w:date="2015-12-07T16:50:00Z"/>
          <w:rFonts w:asciiTheme="minorHAnsi" w:eastAsiaTheme="minorEastAsia" w:hAnsiTheme="minorHAnsi" w:cstheme="minorBidi"/>
          <w:i w:val="0"/>
          <w:iCs w:val="0"/>
          <w:noProof/>
          <w:sz w:val="24"/>
          <w:szCs w:val="22"/>
        </w:rPr>
      </w:pPr>
      <w:ins w:id="178"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"_Toc437270356"</w:instrText>
        </w:r>
        <w:r w:rsidRPr="0060374D">
          <w:rPr>
            <w:rStyle w:val="a7"/>
            <w:noProof/>
          </w:rPr>
          <w:instrText xml:space="preserve"> </w:instrText>
        </w:r>
        <w:r w:rsidRPr="0060374D">
          <w:rPr>
            <w:rStyle w:val="a7"/>
            <w:noProof/>
          </w:rPr>
          <w:fldChar w:fldCharType="separate"/>
        </w:r>
        <w:r w:rsidRPr="0060374D">
          <w:rPr>
            <w:rStyle w:val="a7"/>
            <w:rFonts w:eastAsia="新細明體"/>
            <w:noProof/>
          </w:rPr>
          <w:t>1.5.4.</w:t>
        </w:r>
        <w:r>
          <w:rPr>
            <w:rFonts w:asciiTheme="minorHAnsi" w:eastAsiaTheme="minorEastAsia" w:hAnsiTheme="minorHAnsi" w:cstheme="minorBidi"/>
            <w:i w:val="0"/>
            <w:iCs w:val="0"/>
            <w:noProof/>
            <w:sz w:val="24"/>
            <w:szCs w:val="22"/>
          </w:rPr>
          <w:tab/>
        </w:r>
        <w:r w:rsidRPr="0060374D">
          <w:rPr>
            <w:rStyle w:val="a7"/>
            <w:noProof/>
          </w:rPr>
          <w:t xml:space="preserve">Read Transactions with </w:t>
        </w:r>
        <w:r w:rsidRPr="0060374D">
          <w:rPr>
            <w:rStyle w:val="a7"/>
            <w:rFonts w:eastAsia="新細明體"/>
            <w:noProof/>
          </w:rPr>
          <w:t>Nonexistent Address</w:t>
        </w:r>
        <w:r>
          <w:rPr>
            <w:noProof/>
            <w:webHidden/>
          </w:rPr>
          <w:tab/>
        </w:r>
        <w:r>
          <w:rPr>
            <w:noProof/>
            <w:webHidden/>
          </w:rPr>
          <w:fldChar w:fldCharType="begin"/>
        </w:r>
        <w:r>
          <w:rPr>
            <w:noProof/>
            <w:webHidden/>
          </w:rPr>
          <w:instrText xml:space="preserve"> PAGEREF _Toc437270356 \h </w:instrText>
        </w:r>
      </w:ins>
      <w:r>
        <w:rPr>
          <w:noProof/>
          <w:webHidden/>
        </w:rPr>
      </w:r>
      <w:r>
        <w:rPr>
          <w:noProof/>
          <w:webHidden/>
        </w:rPr>
        <w:fldChar w:fldCharType="separate"/>
      </w:r>
      <w:ins w:id="179" w:author="Masa Wei-Chung Chi(姬瑋忠)" w:date="2015-12-07T16:50:00Z">
        <w:r>
          <w:rPr>
            <w:noProof/>
            <w:webHidden/>
          </w:rPr>
          <w:t>4</w:t>
        </w:r>
        <w:r>
          <w:rPr>
            <w:noProof/>
            <w:webHidden/>
          </w:rPr>
          <w:fldChar w:fldCharType="end"/>
        </w:r>
        <w:r w:rsidRPr="0060374D">
          <w:rPr>
            <w:rStyle w:val="a7"/>
            <w:noProof/>
          </w:rPr>
          <w:fldChar w:fldCharType="end"/>
        </w:r>
      </w:ins>
    </w:p>
    <w:p w:rsidR="00B101D9" w:rsidRDefault="00B101D9">
      <w:pPr>
        <w:pStyle w:val="10"/>
        <w:rPr>
          <w:ins w:id="180" w:author="Masa Wei-Chung Chi(姬瑋忠)" w:date="2015-12-07T16:50:00Z"/>
          <w:rFonts w:asciiTheme="minorHAnsi" w:eastAsiaTheme="minorEastAsia" w:hAnsiTheme="minorHAnsi" w:cstheme="minorBidi"/>
          <w:b w:val="0"/>
          <w:bCs w:val="0"/>
          <w:caps w:val="0"/>
          <w:noProof/>
          <w:sz w:val="24"/>
          <w:szCs w:val="22"/>
        </w:rPr>
      </w:pPr>
      <w:ins w:id="181"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"_Toc437270357"</w:instrText>
        </w:r>
        <w:r w:rsidRPr="0060374D">
          <w:rPr>
            <w:rStyle w:val="a7"/>
            <w:noProof/>
          </w:rPr>
          <w:instrText xml:space="preserve"> </w:instrText>
        </w:r>
        <w:r w:rsidRPr="0060374D">
          <w:rPr>
            <w:rStyle w:val="a7"/>
            <w:noProof/>
          </w:rPr>
          <w:fldChar w:fldCharType="separate"/>
        </w:r>
        <w:r w:rsidRPr="0060374D">
          <w:rPr>
            <w:rStyle w:val="a7"/>
            <w:noProof/>
          </w:rPr>
          <w:t>2.</w:t>
        </w:r>
        <w:r>
          <w:rPr>
            <w:rFonts w:asciiTheme="minorHAnsi" w:eastAsiaTheme="minorEastAsia" w:hAnsiTheme="minorHAnsi" w:cstheme="minorBidi"/>
            <w:b w:val="0"/>
            <w:bCs w:val="0"/>
            <w:caps w:val="0"/>
            <w:noProof/>
            <w:sz w:val="24"/>
            <w:szCs w:val="22"/>
          </w:rPr>
          <w:tab/>
        </w:r>
        <w:r w:rsidRPr="0060374D">
          <w:rPr>
            <w:rStyle w:val="a7"/>
            <w:rFonts w:eastAsia="新細明體"/>
            <w:noProof/>
          </w:rPr>
          <w:t>Signal Description</w:t>
        </w:r>
        <w:r>
          <w:rPr>
            <w:noProof/>
            <w:webHidden/>
          </w:rPr>
          <w:tab/>
        </w:r>
        <w:r>
          <w:rPr>
            <w:noProof/>
            <w:webHidden/>
          </w:rPr>
          <w:fldChar w:fldCharType="begin"/>
        </w:r>
        <w:r>
          <w:rPr>
            <w:noProof/>
            <w:webHidden/>
          </w:rPr>
          <w:instrText xml:space="preserve"> PAGEREF _Toc437270357 \h </w:instrText>
        </w:r>
      </w:ins>
      <w:r>
        <w:rPr>
          <w:noProof/>
          <w:webHidden/>
        </w:rPr>
      </w:r>
      <w:r>
        <w:rPr>
          <w:noProof/>
          <w:webHidden/>
        </w:rPr>
        <w:fldChar w:fldCharType="separate"/>
      </w:r>
      <w:ins w:id="182" w:author="Masa Wei-Chung Chi(姬瑋忠)" w:date="2015-12-07T16:50:00Z">
        <w:r>
          <w:rPr>
            <w:noProof/>
            <w:webHidden/>
          </w:rPr>
          <w:t>6</w:t>
        </w:r>
        <w:r>
          <w:rPr>
            <w:noProof/>
            <w:webHidden/>
          </w:rPr>
          <w:fldChar w:fldCharType="end"/>
        </w:r>
        <w:r w:rsidRPr="0060374D">
          <w:rPr>
            <w:rStyle w:val="a7"/>
            <w:noProof/>
          </w:rPr>
          <w:fldChar w:fldCharType="end"/>
        </w:r>
      </w:ins>
    </w:p>
    <w:p w:rsidR="00B101D9" w:rsidRDefault="00B101D9">
      <w:pPr>
        <w:pStyle w:val="10"/>
        <w:rPr>
          <w:ins w:id="183" w:author="Masa Wei-Chung Chi(姬瑋忠)" w:date="2015-12-07T16:50:00Z"/>
          <w:rFonts w:asciiTheme="minorHAnsi" w:eastAsiaTheme="minorEastAsia" w:hAnsiTheme="minorHAnsi" w:cstheme="minorBidi"/>
          <w:b w:val="0"/>
          <w:bCs w:val="0"/>
          <w:caps w:val="0"/>
          <w:noProof/>
          <w:sz w:val="24"/>
          <w:szCs w:val="22"/>
        </w:rPr>
      </w:pPr>
      <w:ins w:id="184"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"_Toc437270358"</w:instrText>
        </w:r>
        <w:r w:rsidRPr="0060374D">
          <w:rPr>
            <w:rStyle w:val="a7"/>
            <w:noProof/>
          </w:rPr>
          <w:instrText xml:space="preserve"> </w:instrText>
        </w:r>
        <w:r w:rsidRPr="0060374D">
          <w:rPr>
            <w:rStyle w:val="a7"/>
            <w:noProof/>
          </w:rPr>
          <w:fldChar w:fldCharType="separate"/>
        </w:r>
        <w:r w:rsidRPr="0060374D">
          <w:rPr>
            <w:rStyle w:val="a7"/>
            <w:rFonts w:eastAsia="新細明體"/>
            <w:noProof/>
          </w:rPr>
          <w:t>3.</w:t>
        </w:r>
        <w:r>
          <w:rPr>
            <w:rFonts w:asciiTheme="minorHAnsi" w:eastAsiaTheme="minorEastAsia" w:hAnsiTheme="minorHAnsi" w:cstheme="minorBidi"/>
            <w:b w:val="0"/>
            <w:bCs w:val="0"/>
            <w:caps w:val="0"/>
            <w:noProof/>
            <w:sz w:val="24"/>
            <w:szCs w:val="22"/>
          </w:rPr>
          <w:tab/>
        </w:r>
        <w:r w:rsidRPr="0060374D">
          <w:rPr>
            <w:rStyle w:val="a7"/>
            <w:rFonts w:eastAsia="新細明體"/>
            <w:noProof/>
          </w:rPr>
          <w:t>Micro-Architecture</w:t>
        </w:r>
        <w:r>
          <w:rPr>
            <w:noProof/>
            <w:webHidden/>
          </w:rPr>
          <w:tab/>
        </w:r>
        <w:r>
          <w:rPr>
            <w:noProof/>
            <w:webHidden/>
          </w:rPr>
          <w:fldChar w:fldCharType="begin"/>
        </w:r>
        <w:r>
          <w:rPr>
            <w:noProof/>
            <w:webHidden/>
          </w:rPr>
          <w:instrText xml:space="preserve"> PAGEREF _Toc437270358 \h </w:instrText>
        </w:r>
      </w:ins>
      <w:r>
        <w:rPr>
          <w:noProof/>
          <w:webHidden/>
        </w:rPr>
      </w:r>
      <w:r>
        <w:rPr>
          <w:noProof/>
          <w:webHidden/>
        </w:rPr>
        <w:fldChar w:fldCharType="separate"/>
      </w:r>
      <w:ins w:id="185" w:author="Masa Wei-Chung Chi(姬瑋忠)" w:date="2015-12-07T16:50:00Z">
        <w:r>
          <w:rPr>
            <w:noProof/>
            <w:webHidden/>
          </w:rPr>
          <w:t>8</w:t>
        </w:r>
        <w:r>
          <w:rPr>
            <w:noProof/>
            <w:webHidden/>
          </w:rPr>
          <w:fldChar w:fldCharType="end"/>
        </w:r>
        <w:r w:rsidRPr="0060374D">
          <w:rPr>
            <w:rStyle w:val="a7"/>
            <w:noProof/>
          </w:rPr>
          <w:fldChar w:fldCharType="end"/>
        </w:r>
      </w:ins>
    </w:p>
    <w:p w:rsidR="00B101D9" w:rsidRDefault="00B101D9">
      <w:pPr>
        <w:pStyle w:val="22"/>
        <w:tabs>
          <w:tab w:val="left" w:pos="960"/>
          <w:tab w:val="right" w:leader="dot" w:pos="10232"/>
        </w:tabs>
        <w:rPr>
          <w:ins w:id="186" w:author="Masa Wei-Chung Chi(姬瑋忠)" w:date="2015-12-07T16:50:00Z"/>
          <w:rFonts w:asciiTheme="minorHAnsi" w:eastAsiaTheme="minorEastAsia" w:hAnsiTheme="minorHAnsi" w:cstheme="minorBidi"/>
          <w:smallCaps w:val="0"/>
          <w:noProof/>
          <w:sz w:val="24"/>
          <w:szCs w:val="22"/>
        </w:rPr>
      </w:pPr>
      <w:ins w:id="187"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"_Toc437270359"</w:instrText>
        </w:r>
        <w:r w:rsidRPr="0060374D">
          <w:rPr>
            <w:rStyle w:val="a7"/>
            <w:noProof/>
          </w:rPr>
          <w:instrText xml:space="preserve"> </w:instrText>
        </w:r>
        <w:r w:rsidRPr="0060374D">
          <w:rPr>
            <w:rStyle w:val="a7"/>
            <w:noProof/>
          </w:rPr>
          <w:fldChar w:fldCharType="separate"/>
        </w:r>
        <w:r w:rsidRPr="0060374D">
          <w:rPr>
            <w:rStyle w:val="a7"/>
            <w:noProof/>
          </w:rPr>
          <w:t>3.1.</w:t>
        </w:r>
        <w:r>
          <w:rPr>
            <w:rFonts w:asciiTheme="minorHAnsi" w:eastAsiaTheme="minorEastAsia" w:hAnsiTheme="minorHAnsi" w:cstheme="minorBidi"/>
            <w:smallCaps w:val="0"/>
            <w:noProof/>
            <w:sz w:val="24"/>
            <w:szCs w:val="22"/>
          </w:rPr>
          <w:tab/>
        </w:r>
        <w:r w:rsidRPr="0060374D">
          <w:rPr>
            <w:rStyle w:val="a7"/>
            <w:noProof/>
          </w:rPr>
          <w:t>ATCBUSDEC200 Block Diagram</w:t>
        </w:r>
        <w:r>
          <w:rPr>
            <w:noProof/>
            <w:webHidden/>
          </w:rPr>
          <w:tab/>
        </w:r>
        <w:r>
          <w:rPr>
            <w:noProof/>
            <w:webHidden/>
          </w:rPr>
          <w:fldChar w:fldCharType="begin"/>
        </w:r>
        <w:r>
          <w:rPr>
            <w:noProof/>
            <w:webHidden/>
          </w:rPr>
          <w:instrText xml:space="preserve"> PAGEREF _Toc437270359 \h </w:instrText>
        </w:r>
      </w:ins>
      <w:r>
        <w:rPr>
          <w:noProof/>
          <w:webHidden/>
        </w:rPr>
      </w:r>
      <w:r>
        <w:rPr>
          <w:noProof/>
          <w:webHidden/>
        </w:rPr>
        <w:fldChar w:fldCharType="separate"/>
      </w:r>
      <w:ins w:id="188" w:author="Masa Wei-Chung Chi(姬瑋忠)" w:date="2015-12-07T16:50:00Z">
        <w:r>
          <w:rPr>
            <w:noProof/>
            <w:webHidden/>
          </w:rPr>
          <w:t>8</w:t>
        </w:r>
        <w:r>
          <w:rPr>
            <w:noProof/>
            <w:webHidden/>
          </w:rPr>
          <w:fldChar w:fldCharType="end"/>
        </w:r>
        <w:r w:rsidRPr="0060374D">
          <w:rPr>
            <w:rStyle w:val="a7"/>
            <w:noProof/>
          </w:rPr>
          <w:fldChar w:fldCharType="end"/>
        </w:r>
      </w:ins>
    </w:p>
    <w:p w:rsidR="00B101D9" w:rsidRDefault="00B101D9">
      <w:pPr>
        <w:pStyle w:val="22"/>
        <w:tabs>
          <w:tab w:val="left" w:pos="960"/>
          <w:tab w:val="right" w:leader="dot" w:pos="10232"/>
        </w:tabs>
        <w:rPr>
          <w:ins w:id="189" w:author="Masa Wei-Chung Chi(姬瑋忠)" w:date="2015-12-07T16:50:00Z"/>
          <w:rFonts w:asciiTheme="minorHAnsi" w:eastAsiaTheme="minorEastAsia" w:hAnsiTheme="minorHAnsi" w:cstheme="minorBidi"/>
          <w:smallCaps w:val="0"/>
          <w:noProof/>
          <w:sz w:val="24"/>
          <w:szCs w:val="22"/>
        </w:rPr>
      </w:pPr>
      <w:ins w:id="190"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"_Toc437270360"</w:instrText>
        </w:r>
        <w:r w:rsidRPr="0060374D">
          <w:rPr>
            <w:rStyle w:val="a7"/>
            <w:noProof/>
          </w:rPr>
          <w:instrText xml:space="preserve"> </w:instrText>
        </w:r>
        <w:r w:rsidRPr="0060374D">
          <w:rPr>
            <w:rStyle w:val="a7"/>
            <w:noProof/>
          </w:rPr>
          <w:fldChar w:fldCharType="separate"/>
        </w:r>
        <w:r w:rsidRPr="0060374D">
          <w:rPr>
            <w:rStyle w:val="a7"/>
            <w:noProof/>
          </w:rPr>
          <w:t>3.2.</w:t>
        </w:r>
        <w:r>
          <w:rPr>
            <w:rFonts w:asciiTheme="minorHAnsi" w:eastAsiaTheme="minorEastAsia" w:hAnsiTheme="minorHAnsi" w:cstheme="minorBidi"/>
            <w:smallCaps w:val="0"/>
            <w:noProof/>
            <w:sz w:val="24"/>
            <w:szCs w:val="22"/>
          </w:rPr>
          <w:tab/>
        </w:r>
        <w:r w:rsidRPr="0060374D">
          <w:rPr>
            <w:rStyle w:val="a7"/>
            <w:noProof/>
          </w:rPr>
          <w:t>Default Slave</w:t>
        </w:r>
        <w:r>
          <w:rPr>
            <w:noProof/>
            <w:webHidden/>
          </w:rPr>
          <w:tab/>
        </w:r>
        <w:r>
          <w:rPr>
            <w:noProof/>
            <w:webHidden/>
          </w:rPr>
          <w:fldChar w:fldCharType="begin"/>
        </w:r>
        <w:r>
          <w:rPr>
            <w:noProof/>
            <w:webHidden/>
          </w:rPr>
          <w:instrText xml:space="preserve"> PAGEREF _Toc437270360 \h </w:instrText>
        </w:r>
      </w:ins>
      <w:r>
        <w:rPr>
          <w:noProof/>
          <w:webHidden/>
        </w:rPr>
      </w:r>
      <w:r>
        <w:rPr>
          <w:noProof/>
          <w:webHidden/>
        </w:rPr>
        <w:fldChar w:fldCharType="separate"/>
      </w:r>
      <w:ins w:id="191" w:author="Masa Wei-Chung Chi(姬瑋忠)" w:date="2015-12-07T16:50:00Z">
        <w:r>
          <w:rPr>
            <w:noProof/>
            <w:webHidden/>
          </w:rPr>
          <w:t>9</w:t>
        </w:r>
        <w:r>
          <w:rPr>
            <w:noProof/>
            <w:webHidden/>
          </w:rPr>
          <w:fldChar w:fldCharType="end"/>
        </w:r>
        <w:r w:rsidRPr="0060374D">
          <w:rPr>
            <w:rStyle w:val="a7"/>
            <w:noProof/>
          </w:rPr>
          <w:fldChar w:fldCharType="end"/>
        </w:r>
      </w:ins>
    </w:p>
    <w:p w:rsidR="00B101D9" w:rsidRDefault="00B101D9">
      <w:pPr>
        <w:pStyle w:val="10"/>
        <w:rPr>
          <w:ins w:id="192" w:author="Masa Wei-Chung Chi(姬瑋忠)" w:date="2015-12-07T16:50:00Z"/>
          <w:rFonts w:asciiTheme="minorHAnsi" w:eastAsiaTheme="minorEastAsia" w:hAnsiTheme="minorHAnsi" w:cstheme="minorBidi"/>
          <w:b w:val="0"/>
          <w:bCs w:val="0"/>
          <w:caps w:val="0"/>
          <w:noProof/>
          <w:sz w:val="24"/>
          <w:szCs w:val="22"/>
        </w:rPr>
      </w:pPr>
      <w:ins w:id="193"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"_Toc437270511"</w:instrText>
        </w:r>
        <w:r w:rsidRPr="0060374D">
          <w:rPr>
            <w:rStyle w:val="a7"/>
            <w:noProof/>
          </w:rPr>
          <w:instrText xml:space="preserve"> </w:instrText>
        </w:r>
        <w:r w:rsidRPr="0060374D">
          <w:rPr>
            <w:rStyle w:val="a7"/>
            <w:noProof/>
          </w:rPr>
          <w:fldChar w:fldCharType="separate"/>
        </w:r>
        <w:r w:rsidRPr="0060374D">
          <w:rPr>
            <w:rStyle w:val="a7"/>
            <w:noProof/>
          </w:rPr>
          <w:t>4.</w:t>
        </w:r>
        <w:r>
          <w:rPr>
            <w:rFonts w:asciiTheme="minorHAnsi" w:eastAsiaTheme="minorEastAsia" w:hAnsiTheme="minorHAnsi" w:cstheme="minorBidi"/>
            <w:b w:val="0"/>
            <w:bCs w:val="0"/>
            <w:caps w:val="0"/>
            <w:noProof/>
            <w:sz w:val="24"/>
            <w:szCs w:val="22"/>
          </w:rPr>
          <w:tab/>
        </w:r>
        <w:r w:rsidRPr="0060374D">
          <w:rPr>
            <w:rStyle w:val="a7"/>
            <w:noProof/>
          </w:rPr>
          <w:t>Design Configuration</w:t>
        </w:r>
        <w:r>
          <w:rPr>
            <w:noProof/>
            <w:webHidden/>
          </w:rPr>
          <w:tab/>
        </w:r>
        <w:r>
          <w:rPr>
            <w:noProof/>
            <w:webHidden/>
          </w:rPr>
          <w:fldChar w:fldCharType="begin"/>
        </w:r>
        <w:r>
          <w:rPr>
            <w:noProof/>
            <w:webHidden/>
          </w:rPr>
          <w:instrText xml:space="preserve"> PAGEREF _Toc437270511 \h </w:instrText>
        </w:r>
      </w:ins>
      <w:r>
        <w:rPr>
          <w:noProof/>
          <w:webHidden/>
        </w:rPr>
      </w:r>
      <w:r>
        <w:rPr>
          <w:noProof/>
          <w:webHidden/>
        </w:rPr>
        <w:fldChar w:fldCharType="separate"/>
      </w:r>
      <w:ins w:id="194" w:author="Masa Wei-Chung Chi(姬瑋忠)" w:date="2015-12-07T16:50:00Z">
        <w:r>
          <w:rPr>
            <w:noProof/>
            <w:webHidden/>
          </w:rPr>
          <w:t>10</w:t>
        </w:r>
        <w:r>
          <w:rPr>
            <w:noProof/>
            <w:webHidden/>
          </w:rPr>
          <w:fldChar w:fldCharType="end"/>
        </w:r>
        <w:r w:rsidRPr="0060374D">
          <w:rPr>
            <w:rStyle w:val="a7"/>
            <w:noProof/>
          </w:rPr>
          <w:fldChar w:fldCharType="end"/>
        </w:r>
      </w:ins>
    </w:p>
    <w:p w:rsidR="00B101D9" w:rsidRDefault="00B101D9">
      <w:pPr>
        <w:pStyle w:val="22"/>
        <w:tabs>
          <w:tab w:val="left" w:pos="960"/>
          <w:tab w:val="right" w:leader="dot" w:pos="10232"/>
        </w:tabs>
        <w:rPr>
          <w:ins w:id="195" w:author="Masa Wei-Chung Chi(姬瑋忠)" w:date="2015-12-07T16:50:00Z"/>
          <w:rFonts w:asciiTheme="minorHAnsi" w:eastAsiaTheme="minorEastAsia" w:hAnsiTheme="minorHAnsi" w:cstheme="minorBidi"/>
          <w:smallCaps w:val="0"/>
          <w:noProof/>
          <w:sz w:val="24"/>
          <w:szCs w:val="22"/>
        </w:rPr>
      </w:pPr>
      <w:ins w:id="196"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"_Toc437270512"</w:instrText>
        </w:r>
        <w:r w:rsidRPr="0060374D">
          <w:rPr>
            <w:rStyle w:val="a7"/>
            <w:noProof/>
          </w:rPr>
          <w:instrText xml:space="preserve"> </w:instrText>
        </w:r>
        <w:r w:rsidRPr="0060374D">
          <w:rPr>
            <w:rStyle w:val="a7"/>
            <w:noProof/>
          </w:rPr>
          <w:fldChar w:fldCharType="separate"/>
        </w:r>
        <w:r w:rsidRPr="0060374D">
          <w:rPr>
            <w:rStyle w:val="a7"/>
            <w:noProof/>
          </w:rPr>
          <w:t>4.1.</w:t>
        </w:r>
        <w:r>
          <w:rPr>
            <w:rFonts w:asciiTheme="minorHAnsi" w:eastAsiaTheme="minorEastAsia" w:hAnsiTheme="minorHAnsi" w:cstheme="minorBidi"/>
            <w:smallCaps w:val="0"/>
            <w:noProof/>
            <w:sz w:val="24"/>
            <w:szCs w:val="22"/>
          </w:rPr>
          <w:tab/>
        </w:r>
        <w:r w:rsidRPr="0060374D">
          <w:rPr>
            <w:rStyle w:val="a7"/>
            <w:noProof/>
          </w:rPr>
          <w:t>Hardware Configuration</w:t>
        </w:r>
        <w:r>
          <w:rPr>
            <w:noProof/>
            <w:webHidden/>
          </w:rPr>
          <w:tab/>
        </w:r>
        <w:r>
          <w:rPr>
            <w:noProof/>
            <w:webHidden/>
          </w:rPr>
          <w:fldChar w:fldCharType="begin"/>
        </w:r>
        <w:r>
          <w:rPr>
            <w:noProof/>
            <w:webHidden/>
          </w:rPr>
          <w:instrText xml:space="preserve"> PAGEREF _Toc437270512 \h </w:instrText>
        </w:r>
      </w:ins>
      <w:r>
        <w:rPr>
          <w:noProof/>
          <w:webHidden/>
        </w:rPr>
      </w:r>
      <w:r>
        <w:rPr>
          <w:noProof/>
          <w:webHidden/>
        </w:rPr>
        <w:fldChar w:fldCharType="separate"/>
      </w:r>
      <w:ins w:id="197" w:author="Masa Wei-Chung Chi(姬瑋忠)" w:date="2015-12-07T16:50:00Z">
        <w:r>
          <w:rPr>
            <w:noProof/>
            <w:webHidden/>
          </w:rPr>
          <w:t>10</w:t>
        </w:r>
        <w:r>
          <w:rPr>
            <w:noProof/>
            <w:webHidden/>
          </w:rPr>
          <w:fldChar w:fldCharType="end"/>
        </w:r>
        <w:r w:rsidRPr="0060374D">
          <w:rPr>
            <w:rStyle w:val="a7"/>
            <w:noProof/>
          </w:rPr>
          <w:fldChar w:fldCharType="end"/>
        </w:r>
      </w:ins>
    </w:p>
    <w:p w:rsidR="00B101D9" w:rsidRDefault="00B101D9">
      <w:pPr>
        <w:pStyle w:val="22"/>
        <w:tabs>
          <w:tab w:val="left" w:pos="960"/>
          <w:tab w:val="right" w:leader="dot" w:pos="10232"/>
        </w:tabs>
        <w:rPr>
          <w:ins w:id="198" w:author="Masa Wei-Chung Chi(姬瑋忠)" w:date="2015-12-07T16:50:00Z"/>
          <w:rFonts w:asciiTheme="minorHAnsi" w:eastAsiaTheme="minorEastAsia" w:hAnsiTheme="minorHAnsi" w:cstheme="minorBidi"/>
          <w:smallCaps w:val="0"/>
          <w:noProof/>
          <w:sz w:val="24"/>
          <w:szCs w:val="22"/>
        </w:rPr>
      </w:pPr>
      <w:ins w:id="199"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"_Toc437270513"</w:instrText>
        </w:r>
        <w:r w:rsidRPr="0060374D">
          <w:rPr>
            <w:rStyle w:val="a7"/>
            <w:noProof/>
          </w:rPr>
          <w:instrText xml:space="preserve"> </w:instrText>
        </w:r>
        <w:r w:rsidRPr="0060374D">
          <w:rPr>
            <w:rStyle w:val="a7"/>
            <w:noProof/>
          </w:rPr>
          <w:fldChar w:fldCharType="separate"/>
        </w:r>
        <w:r w:rsidRPr="0060374D">
          <w:rPr>
            <w:rStyle w:val="a7"/>
            <w:noProof/>
          </w:rPr>
          <w:t>4.2.</w:t>
        </w:r>
        <w:r>
          <w:rPr>
            <w:rFonts w:asciiTheme="minorHAnsi" w:eastAsiaTheme="minorEastAsia" w:hAnsiTheme="minorHAnsi" w:cstheme="minorBidi"/>
            <w:smallCaps w:val="0"/>
            <w:noProof/>
            <w:sz w:val="24"/>
            <w:szCs w:val="22"/>
          </w:rPr>
          <w:tab/>
        </w:r>
        <w:r w:rsidRPr="0060374D">
          <w:rPr>
            <w:rStyle w:val="a7"/>
            <w:noProof/>
          </w:rPr>
          <w:t>Local Parameters</w:t>
        </w:r>
        <w:r>
          <w:rPr>
            <w:noProof/>
            <w:webHidden/>
          </w:rPr>
          <w:tab/>
        </w:r>
        <w:r>
          <w:rPr>
            <w:noProof/>
            <w:webHidden/>
          </w:rPr>
          <w:fldChar w:fldCharType="begin"/>
        </w:r>
        <w:r>
          <w:rPr>
            <w:noProof/>
            <w:webHidden/>
          </w:rPr>
          <w:instrText xml:space="preserve"> PAGEREF _Toc437270513 \h </w:instrText>
        </w:r>
      </w:ins>
      <w:r>
        <w:rPr>
          <w:noProof/>
          <w:webHidden/>
        </w:rPr>
      </w:r>
      <w:r>
        <w:rPr>
          <w:noProof/>
          <w:webHidden/>
        </w:rPr>
        <w:fldChar w:fldCharType="separate"/>
      </w:r>
      <w:ins w:id="200" w:author="Masa Wei-Chung Chi(姬瑋忠)" w:date="2015-12-07T16:50:00Z">
        <w:r>
          <w:rPr>
            <w:noProof/>
            <w:webHidden/>
          </w:rPr>
          <w:t>11</w:t>
        </w:r>
        <w:r>
          <w:rPr>
            <w:noProof/>
            <w:webHidden/>
          </w:rPr>
          <w:fldChar w:fldCharType="end"/>
        </w:r>
        <w:r w:rsidRPr="0060374D">
          <w:rPr>
            <w:rStyle w:val="a7"/>
            <w:noProof/>
          </w:rPr>
          <w:fldChar w:fldCharType="end"/>
        </w:r>
      </w:ins>
    </w:p>
    <w:p w:rsidR="00B101D9" w:rsidRDefault="00B101D9">
      <w:pPr>
        <w:pStyle w:val="10"/>
        <w:rPr>
          <w:ins w:id="201" w:author="Masa Wei-Chung Chi(姬瑋忠)" w:date="2015-12-07T16:50:00Z"/>
          <w:rFonts w:asciiTheme="minorHAnsi" w:eastAsiaTheme="minorEastAsia" w:hAnsiTheme="minorHAnsi" w:cstheme="minorBidi"/>
          <w:b w:val="0"/>
          <w:bCs w:val="0"/>
          <w:caps w:val="0"/>
          <w:noProof/>
          <w:sz w:val="24"/>
          <w:szCs w:val="22"/>
        </w:rPr>
      </w:pPr>
      <w:ins w:id="202"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"_Toc437270539"</w:instrText>
        </w:r>
        <w:r w:rsidRPr="0060374D">
          <w:rPr>
            <w:rStyle w:val="a7"/>
            <w:noProof/>
          </w:rPr>
          <w:instrText xml:space="preserve"> </w:instrText>
        </w:r>
        <w:r w:rsidRPr="0060374D">
          <w:rPr>
            <w:rStyle w:val="a7"/>
            <w:noProof/>
          </w:rPr>
          <w:fldChar w:fldCharType="separate"/>
        </w:r>
        <w:r w:rsidRPr="0060374D">
          <w:rPr>
            <w:rStyle w:val="a7"/>
            <w:noProof/>
          </w:rPr>
          <w:t>5.</w:t>
        </w:r>
        <w:r>
          <w:rPr>
            <w:rFonts w:asciiTheme="minorHAnsi" w:eastAsiaTheme="minorEastAsia" w:hAnsiTheme="minorHAnsi" w:cstheme="minorBidi"/>
            <w:b w:val="0"/>
            <w:bCs w:val="0"/>
            <w:caps w:val="0"/>
            <w:noProof/>
            <w:sz w:val="24"/>
            <w:szCs w:val="22"/>
          </w:rPr>
          <w:tab/>
        </w:r>
        <w:r w:rsidRPr="0060374D">
          <w:rPr>
            <w:rStyle w:val="a7"/>
            <w:noProof/>
          </w:rPr>
          <w:t>Programming Model</w:t>
        </w:r>
        <w:r>
          <w:rPr>
            <w:noProof/>
            <w:webHidden/>
          </w:rPr>
          <w:tab/>
        </w:r>
        <w:r>
          <w:rPr>
            <w:noProof/>
            <w:webHidden/>
          </w:rPr>
          <w:fldChar w:fldCharType="begin"/>
        </w:r>
        <w:r>
          <w:rPr>
            <w:noProof/>
            <w:webHidden/>
          </w:rPr>
          <w:instrText xml:space="preserve"> PAGEREF _Toc437270539 \h </w:instrText>
        </w:r>
      </w:ins>
      <w:r>
        <w:rPr>
          <w:noProof/>
          <w:webHidden/>
        </w:rPr>
      </w:r>
      <w:r>
        <w:rPr>
          <w:noProof/>
          <w:webHidden/>
        </w:rPr>
        <w:fldChar w:fldCharType="separate"/>
      </w:r>
      <w:ins w:id="203" w:author="Masa Wei-Chung Chi(姬瑋忠)" w:date="2015-12-07T16:50:00Z">
        <w:r>
          <w:rPr>
            <w:noProof/>
            <w:webHidden/>
          </w:rPr>
          <w:t>12</w:t>
        </w:r>
        <w:r>
          <w:rPr>
            <w:noProof/>
            <w:webHidden/>
          </w:rPr>
          <w:fldChar w:fldCharType="end"/>
        </w:r>
        <w:r w:rsidRPr="0060374D">
          <w:rPr>
            <w:rStyle w:val="a7"/>
            <w:noProof/>
          </w:rPr>
          <w:fldChar w:fldCharType="end"/>
        </w:r>
      </w:ins>
    </w:p>
    <w:p w:rsidR="00B101D9" w:rsidRDefault="00B101D9">
      <w:pPr>
        <w:pStyle w:val="22"/>
        <w:tabs>
          <w:tab w:val="left" w:pos="960"/>
          <w:tab w:val="right" w:leader="dot" w:pos="10232"/>
        </w:tabs>
        <w:rPr>
          <w:ins w:id="204" w:author="Masa Wei-Chung Chi(姬瑋忠)" w:date="2015-12-07T16:50:00Z"/>
          <w:rFonts w:asciiTheme="minorHAnsi" w:eastAsiaTheme="minorEastAsia" w:hAnsiTheme="minorHAnsi" w:cstheme="minorBidi"/>
          <w:smallCaps w:val="0"/>
          <w:noProof/>
          <w:sz w:val="24"/>
          <w:szCs w:val="22"/>
        </w:rPr>
      </w:pPr>
      <w:ins w:id="205"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"_Toc437270540"</w:instrText>
        </w:r>
        <w:r w:rsidRPr="0060374D">
          <w:rPr>
            <w:rStyle w:val="a7"/>
            <w:noProof/>
          </w:rPr>
          <w:instrText xml:space="preserve"> </w:instrText>
        </w:r>
        <w:r w:rsidRPr="0060374D">
          <w:rPr>
            <w:rStyle w:val="a7"/>
            <w:noProof/>
          </w:rPr>
          <w:fldChar w:fldCharType="separate"/>
        </w:r>
        <w:r w:rsidRPr="0060374D">
          <w:rPr>
            <w:rStyle w:val="a7"/>
            <w:noProof/>
          </w:rPr>
          <w:t>5.1.</w:t>
        </w:r>
        <w:r>
          <w:rPr>
            <w:rFonts w:asciiTheme="minorHAnsi" w:eastAsiaTheme="minorEastAsia" w:hAnsiTheme="minorHAnsi" w:cstheme="minorBidi"/>
            <w:smallCaps w:val="0"/>
            <w:noProof/>
            <w:sz w:val="24"/>
            <w:szCs w:val="22"/>
          </w:rPr>
          <w:tab/>
        </w:r>
        <w:r w:rsidRPr="0060374D">
          <w:rPr>
            <w:rStyle w:val="a7"/>
            <w:noProof/>
          </w:rPr>
          <w:t>Summary of Registers</w:t>
        </w:r>
        <w:r>
          <w:rPr>
            <w:noProof/>
            <w:webHidden/>
          </w:rPr>
          <w:tab/>
        </w:r>
        <w:r>
          <w:rPr>
            <w:noProof/>
            <w:webHidden/>
          </w:rPr>
          <w:fldChar w:fldCharType="begin"/>
        </w:r>
        <w:r>
          <w:rPr>
            <w:noProof/>
            <w:webHidden/>
          </w:rPr>
          <w:instrText xml:space="preserve"> PAGEREF _Toc437270540 \h </w:instrText>
        </w:r>
      </w:ins>
      <w:r>
        <w:rPr>
          <w:noProof/>
          <w:webHidden/>
        </w:rPr>
      </w:r>
      <w:r>
        <w:rPr>
          <w:noProof/>
          <w:webHidden/>
        </w:rPr>
        <w:fldChar w:fldCharType="separate"/>
      </w:r>
      <w:ins w:id="206" w:author="Masa Wei-Chung Chi(姬瑋忠)" w:date="2015-12-07T16:50:00Z">
        <w:r>
          <w:rPr>
            <w:noProof/>
            <w:webHidden/>
          </w:rPr>
          <w:t>12</w:t>
        </w:r>
        <w:r>
          <w:rPr>
            <w:noProof/>
            <w:webHidden/>
          </w:rPr>
          <w:fldChar w:fldCharType="end"/>
        </w:r>
        <w:r w:rsidRPr="0060374D">
          <w:rPr>
            <w:rStyle w:val="a7"/>
            <w:noProof/>
          </w:rPr>
          <w:fldChar w:fldCharType="end"/>
        </w:r>
      </w:ins>
    </w:p>
    <w:p w:rsidR="00B101D9" w:rsidRDefault="00B101D9">
      <w:pPr>
        <w:pStyle w:val="32"/>
        <w:tabs>
          <w:tab w:val="left" w:pos="1200"/>
          <w:tab w:val="right" w:leader="dot" w:pos="10232"/>
        </w:tabs>
        <w:rPr>
          <w:ins w:id="207" w:author="Masa Wei-Chung Chi(姬瑋忠)" w:date="2015-12-07T16:50:00Z"/>
          <w:rFonts w:asciiTheme="minorHAnsi" w:eastAsiaTheme="minorEastAsia" w:hAnsiTheme="minorHAnsi" w:cstheme="minorBidi"/>
          <w:i w:val="0"/>
          <w:iCs w:val="0"/>
          <w:noProof/>
          <w:sz w:val="24"/>
          <w:szCs w:val="22"/>
        </w:rPr>
      </w:pPr>
      <w:ins w:id="208"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"_Toc437270541"</w:instrText>
        </w:r>
        <w:r w:rsidRPr="0060374D">
          <w:rPr>
            <w:rStyle w:val="a7"/>
            <w:noProof/>
          </w:rPr>
          <w:instrText xml:space="preserve"> </w:instrText>
        </w:r>
        <w:r w:rsidRPr="0060374D">
          <w:rPr>
            <w:rStyle w:val="a7"/>
            <w:noProof/>
          </w:rPr>
          <w:fldChar w:fldCharType="separate"/>
        </w:r>
        <w:r w:rsidRPr="0060374D">
          <w:rPr>
            <w:rStyle w:val="a7"/>
            <w:noProof/>
          </w:rPr>
          <w:t>5.1.1.</w:t>
        </w:r>
        <w:r>
          <w:rPr>
            <w:rFonts w:asciiTheme="minorHAnsi" w:eastAsiaTheme="minorEastAsia" w:hAnsiTheme="minorHAnsi" w:cstheme="minorBidi"/>
            <w:i w:val="0"/>
            <w:iCs w:val="0"/>
            <w:noProof/>
            <w:sz w:val="24"/>
            <w:szCs w:val="22"/>
          </w:rPr>
          <w:tab/>
        </w:r>
        <w:r w:rsidRPr="0060374D">
          <w:rPr>
            <w:rStyle w:val="a7"/>
            <w:noProof/>
          </w:rPr>
          <w:t>Internal Slave</w:t>
        </w:r>
        <w:r>
          <w:rPr>
            <w:noProof/>
            <w:webHidden/>
          </w:rPr>
          <w:tab/>
        </w:r>
        <w:r>
          <w:rPr>
            <w:noProof/>
            <w:webHidden/>
          </w:rPr>
          <w:fldChar w:fldCharType="begin"/>
        </w:r>
        <w:r>
          <w:rPr>
            <w:noProof/>
            <w:webHidden/>
          </w:rPr>
          <w:instrText xml:space="preserve"> PAGEREF _Toc437270541 \h </w:instrText>
        </w:r>
      </w:ins>
      <w:r>
        <w:rPr>
          <w:noProof/>
          <w:webHidden/>
        </w:rPr>
      </w:r>
      <w:r>
        <w:rPr>
          <w:noProof/>
          <w:webHidden/>
        </w:rPr>
        <w:fldChar w:fldCharType="separate"/>
      </w:r>
      <w:ins w:id="209" w:author="Masa Wei-Chung Chi(姬瑋忠)" w:date="2015-12-07T16:50:00Z">
        <w:r>
          <w:rPr>
            <w:noProof/>
            <w:webHidden/>
          </w:rPr>
          <w:t>12</w:t>
        </w:r>
        <w:r>
          <w:rPr>
            <w:noProof/>
            <w:webHidden/>
          </w:rPr>
          <w:fldChar w:fldCharType="end"/>
        </w:r>
        <w:r w:rsidRPr="0060374D">
          <w:rPr>
            <w:rStyle w:val="a7"/>
            <w:noProof/>
          </w:rPr>
          <w:fldChar w:fldCharType="end"/>
        </w:r>
      </w:ins>
    </w:p>
    <w:p w:rsidR="00B101D9" w:rsidRDefault="00B101D9">
      <w:pPr>
        <w:pStyle w:val="22"/>
        <w:tabs>
          <w:tab w:val="left" w:pos="960"/>
          <w:tab w:val="right" w:leader="dot" w:pos="10232"/>
        </w:tabs>
        <w:rPr>
          <w:ins w:id="210" w:author="Masa Wei-Chung Chi(姬瑋忠)" w:date="2015-12-07T16:50:00Z"/>
          <w:rFonts w:asciiTheme="minorHAnsi" w:eastAsiaTheme="minorEastAsia" w:hAnsiTheme="minorHAnsi" w:cstheme="minorBidi"/>
          <w:smallCaps w:val="0"/>
          <w:noProof/>
          <w:sz w:val="24"/>
          <w:szCs w:val="22"/>
        </w:rPr>
      </w:pPr>
      <w:ins w:id="211"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"_Toc437270542"</w:instrText>
        </w:r>
        <w:r w:rsidRPr="0060374D">
          <w:rPr>
            <w:rStyle w:val="a7"/>
            <w:noProof/>
          </w:rPr>
          <w:instrText xml:space="preserve"> </w:instrText>
        </w:r>
        <w:r w:rsidRPr="0060374D">
          <w:rPr>
            <w:rStyle w:val="a7"/>
            <w:noProof/>
          </w:rPr>
          <w:fldChar w:fldCharType="separate"/>
        </w:r>
        <w:r w:rsidRPr="0060374D">
          <w:rPr>
            <w:rStyle w:val="a7"/>
            <w:noProof/>
          </w:rPr>
          <w:t>5.2.</w:t>
        </w:r>
        <w:r>
          <w:rPr>
            <w:rFonts w:asciiTheme="minorHAnsi" w:eastAsiaTheme="minorEastAsia" w:hAnsiTheme="minorHAnsi" w:cstheme="minorBidi"/>
            <w:smallCaps w:val="0"/>
            <w:noProof/>
            <w:sz w:val="24"/>
            <w:szCs w:val="22"/>
          </w:rPr>
          <w:tab/>
        </w:r>
        <w:r w:rsidRPr="0060374D">
          <w:rPr>
            <w:rStyle w:val="a7"/>
            <w:noProof/>
          </w:rPr>
          <w:t>Register Description</w:t>
        </w:r>
        <w:r>
          <w:rPr>
            <w:noProof/>
            <w:webHidden/>
          </w:rPr>
          <w:tab/>
        </w:r>
        <w:r>
          <w:rPr>
            <w:noProof/>
            <w:webHidden/>
          </w:rPr>
          <w:fldChar w:fldCharType="begin"/>
        </w:r>
        <w:r>
          <w:rPr>
            <w:noProof/>
            <w:webHidden/>
          </w:rPr>
          <w:instrText xml:space="preserve"> PAGEREF _Toc437270542 \h </w:instrText>
        </w:r>
      </w:ins>
      <w:r>
        <w:rPr>
          <w:noProof/>
          <w:webHidden/>
        </w:rPr>
      </w:r>
      <w:r>
        <w:rPr>
          <w:noProof/>
          <w:webHidden/>
        </w:rPr>
        <w:fldChar w:fldCharType="separate"/>
      </w:r>
      <w:ins w:id="212" w:author="Masa Wei-Chung Chi(姬瑋忠)" w:date="2015-12-07T16:50:00Z">
        <w:r>
          <w:rPr>
            <w:noProof/>
            <w:webHidden/>
          </w:rPr>
          <w:t>12</w:t>
        </w:r>
        <w:r>
          <w:rPr>
            <w:noProof/>
            <w:webHidden/>
          </w:rPr>
          <w:fldChar w:fldCharType="end"/>
        </w:r>
        <w:r w:rsidRPr="0060374D">
          <w:rPr>
            <w:rStyle w:val="a7"/>
            <w:noProof/>
          </w:rPr>
          <w:fldChar w:fldCharType="end"/>
        </w:r>
      </w:ins>
    </w:p>
    <w:p w:rsidR="00B101D9" w:rsidRDefault="00B101D9">
      <w:pPr>
        <w:pStyle w:val="32"/>
        <w:tabs>
          <w:tab w:val="left" w:pos="1200"/>
          <w:tab w:val="right" w:leader="dot" w:pos="10232"/>
        </w:tabs>
        <w:rPr>
          <w:ins w:id="213" w:author="Masa Wei-Chung Chi(姬瑋忠)" w:date="2015-12-07T16:50:00Z"/>
          <w:rFonts w:asciiTheme="minorHAnsi" w:eastAsiaTheme="minorEastAsia" w:hAnsiTheme="minorHAnsi" w:cstheme="minorBidi"/>
          <w:i w:val="0"/>
          <w:iCs w:val="0"/>
          <w:noProof/>
          <w:sz w:val="24"/>
          <w:szCs w:val="22"/>
        </w:rPr>
      </w:pPr>
      <w:ins w:id="214"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"_Toc437270543"</w:instrText>
        </w:r>
        <w:r w:rsidRPr="0060374D">
          <w:rPr>
            <w:rStyle w:val="a7"/>
            <w:noProof/>
          </w:rPr>
          <w:instrText xml:space="preserve"> </w:instrText>
        </w:r>
        <w:r w:rsidRPr="0060374D">
          <w:rPr>
            <w:rStyle w:val="a7"/>
            <w:noProof/>
          </w:rPr>
          <w:fldChar w:fldCharType="separate"/>
        </w:r>
        <w:r w:rsidRPr="0060374D">
          <w:rPr>
            <w:rStyle w:val="a7"/>
            <w:noProof/>
          </w:rPr>
          <w:t>5.2.1.</w:t>
        </w:r>
        <w:r>
          <w:rPr>
            <w:rFonts w:asciiTheme="minorHAnsi" w:eastAsiaTheme="minorEastAsia" w:hAnsiTheme="minorHAnsi" w:cstheme="minorBidi"/>
            <w:i w:val="0"/>
            <w:iCs w:val="0"/>
            <w:noProof/>
            <w:sz w:val="24"/>
            <w:szCs w:val="22"/>
          </w:rPr>
          <w:tab/>
        </w:r>
        <w:r w:rsidRPr="0060374D">
          <w:rPr>
            <w:rStyle w:val="a7"/>
            <w:noProof/>
          </w:rPr>
          <w:t>ATCBUSDEC200 ID Number and Reversion Number (0x00)</w:t>
        </w:r>
        <w:r>
          <w:rPr>
            <w:noProof/>
            <w:webHidden/>
          </w:rPr>
          <w:tab/>
        </w:r>
        <w:r>
          <w:rPr>
            <w:noProof/>
            <w:webHidden/>
          </w:rPr>
          <w:fldChar w:fldCharType="begin"/>
        </w:r>
        <w:r>
          <w:rPr>
            <w:noProof/>
            <w:webHidden/>
          </w:rPr>
          <w:instrText xml:space="preserve"> PAGEREF _Toc437270543 \h </w:instrText>
        </w:r>
      </w:ins>
      <w:r>
        <w:rPr>
          <w:noProof/>
          <w:webHidden/>
        </w:rPr>
      </w:r>
      <w:r>
        <w:rPr>
          <w:noProof/>
          <w:webHidden/>
        </w:rPr>
        <w:fldChar w:fldCharType="separate"/>
      </w:r>
      <w:ins w:id="215" w:author="Masa Wei-Chung Chi(姬瑋忠)" w:date="2015-12-07T16:50:00Z">
        <w:r>
          <w:rPr>
            <w:noProof/>
            <w:webHidden/>
          </w:rPr>
          <w:t>12</w:t>
        </w:r>
        <w:r>
          <w:rPr>
            <w:noProof/>
            <w:webHidden/>
          </w:rPr>
          <w:fldChar w:fldCharType="end"/>
        </w:r>
        <w:r w:rsidRPr="0060374D">
          <w:rPr>
            <w:rStyle w:val="a7"/>
            <w:noProof/>
          </w:rPr>
          <w:fldChar w:fldCharType="end"/>
        </w:r>
      </w:ins>
    </w:p>
    <w:p w:rsidR="00B101D9" w:rsidRDefault="00B101D9">
      <w:pPr>
        <w:pStyle w:val="32"/>
        <w:tabs>
          <w:tab w:val="left" w:pos="1200"/>
          <w:tab w:val="right" w:leader="dot" w:pos="10232"/>
        </w:tabs>
        <w:rPr>
          <w:ins w:id="216" w:author="Masa Wei-Chung Chi(姬瑋忠)" w:date="2015-12-07T16:50:00Z"/>
          <w:rFonts w:asciiTheme="minorHAnsi" w:eastAsiaTheme="minorEastAsia" w:hAnsiTheme="minorHAnsi" w:cstheme="minorBidi"/>
          <w:i w:val="0"/>
          <w:iCs w:val="0"/>
          <w:noProof/>
          <w:sz w:val="24"/>
          <w:szCs w:val="22"/>
        </w:rPr>
      </w:pPr>
      <w:ins w:id="217"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"_Toc437270544"</w:instrText>
        </w:r>
        <w:r w:rsidRPr="0060374D">
          <w:rPr>
            <w:rStyle w:val="a7"/>
            <w:noProof/>
          </w:rPr>
          <w:instrText xml:space="preserve"> </w:instrText>
        </w:r>
        <w:r w:rsidRPr="0060374D">
          <w:rPr>
            <w:rStyle w:val="a7"/>
            <w:noProof/>
          </w:rPr>
          <w:fldChar w:fldCharType="separate"/>
        </w:r>
        <w:r w:rsidRPr="0060374D">
          <w:rPr>
            <w:rStyle w:val="a7"/>
            <w:noProof/>
          </w:rPr>
          <w:t>5.2.2.</w:t>
        </w:r>
        <w:r>
          <w:rPr>
            <w:rFonts w:asciiTheme="minorHAnsi" w:eastAsiaTheme="minorEastAsia" w:hAnsiTheme="minorHAnsi" w:cstheme="minorBidi"/>
            <w:i w:val="0"/>
            <w:iCs w:val="0"/>
            <w:noProof/>
            <w:sz w:val="24"/>
            <w:szCs w:val="22"/>
          </w:rPr>
          <w:tab/>
        </w:r>
        <w:r w:rsidRPr="0060374D">
          <w:rPr>
            <w:rStyle w:val="a7"/>
            <w:noProof/>
          </w:rPr>
          <w:t>Offset/Size of Slave 1~31 (0x10 + (n-1) * 0x4)</w:t>
        </w:r>
        <w:r>
          <w:rPr>
            <w:noProof/>
            <w:webHidden/>
          </w:rPr>
          <w:tab/>
        </w:r>
        <w:r>
          <w:rPr>
            <w:noProof/>
            <w:webHidden/>
          </w:rPr>
          <w:fldChar w:fldCharType="begin"/>
        </w:r>
        <w:r>
          <w:rPr>
            <w:noProof/>
            <w:webHidden/>
          </w:rPr>
          <w:instrText xml:space="preserve"> PAGEREF _Toc437270544 \h </w:instrText>
        </w:r>
      </w:ins>
      <w:r>
        <w:rPr>
          <w:noProof/>
          <w:webHidden/>
        </w:rPr>
      </w:r>
      <w:r>
        <w:rPr>
          <w:noProof/>
          <w:webHidden/>
        </w:rPr>
        <w:fldChar w:fldCharType="separate"/>
      </w:r>
      <w:ins w:id="218" w:author="Masa Wei-Chung Chi(姬瑋忠)" w:date="2015-12-07T16:50:00Z">
        <w:r>
          <w:rPr>
            <w:noProof/>
            <w:webHidden/>
          </w:rPr>
          <w:t>12</w:t>
        </w:r>
        <w:r>
          <w:rPr>
            <w:noProof/>
            <w:webHidden/>
          </w:rPr>
          <w:fldChar w:fldCharType="end"/>
        </w:r>
        <w:r w:rsidRPr="0060374D">
          <w:rPr>
            <w:rStyle w:val="a7"/>
            <w:noProof/>
          </w:rPr>
          <w:fldChar w:fldCharType="end"/>
        </w:r>
      </w:ins>
    </w:p>
    <w:p w:rsidR="00B101D9" w:rsidRDefault="00B101D9">
      <w:pPr>
        <w:pStyle w:val="22"/>
        <w:tabs>
          <w:tab w:val="left" w:pos="960"/>
          <w:tab w:val="right" w:leader="dot" w:pos="10232"/>
        </w:tabs>
        <w:rPr>
          <w:ins w:id="219" w:author="Masa Wei-Chung Chi(姬瑋忠)" w:date="2015-12-07T16:50:00Z"/>
          <w:rFonts w:asciiTheme="minorHAnsi" w:eastAsiaTheme="minorEastAsia" w:hAnsiTheme="minorHAnsi" w:cstheme="minorBidi"/>
          <w:smallCaps w:val="0"/>
          <w:noProof/>
          <w:sz w:val="24"/>
          <w:szCs w:val="22"/>
        </w:rPr>
      </w:pPr>
      <w:ins w:id="220" w:author="Masa Wei-Chung Chi(姬瑋忠)" w:date="2015-12-07T16:50:00Z">
        <w:r w:rsidRPr="0060374D">
          <w:rPr>
            <w:rStyle w:val="a7"/>
            <w:noProof/>
          </w:rPr>
          <w:fldChar w:fldCharType="begin"/>
        </w:r>
        <w:r w:rsidRPr="0060374D">
          <w:rPr>
            <w:rStyle w:val="a7"/>
            <w:noProof/>
          </w:rPr>
          <w:instrText xml:space="preserve"> </w:instrText>
        </w:r>
        <w:r>
          <w:rPr>
            <w:noProof/>
          </w:rPr>
          <w:instrText>HYPERLINK \l "_Toc437270545"</w:instrText>
        </w:r>
        <w:r w:rsidRPr="0060374D">
          <w:rPr>
            <w:rStyle w:val="a7"/>
            <w:noProof/>
          </w:rPr>
          <w:instrText xml:space="preserve"> </w:instrText>
        </w:r>
        <w:r w:rsidRPr="0060374D">
          <w:rPr>
            <w:rStyle w:val="a7"/>
            <w:noProof/>
          </w:rPr>
          <w:fldChar w:fldCharType="separate"/>
        </w:r>
        <w:r w:rsidRPr="0060374D">
          <w:rPr>
            <w:rStyle w:val="a7"/>
            <w:noProof/>
          </w:rPr>
          <w:t>5.3.</w:t>
        </w:r>
        <w:r>
          <w:rPr>
            <w:rFonts w:asciiTheme="minorHAnsi" w:eastAsiaTheme="minorEastAsia" w:hAnsiTheme="minorHAnsi" w:cstheme="minorBidi"/>
            <w:smallCaps w:val="0"/>
            <w:noProof/>
            <w:sz w:val="24"/>
            <w:szCs w:val="22"/>
          </w:rPr>
          <w:tab/>
        </w:r>
        <w:r w:rsidRPr="0060374D">
          <w:rPr>
            <w:rStyle w:val="a7"/>
            <w:noProof/>
          </w:rPr>
          <w:t>Programming Sequence</w:t>
        </w:r>
        <w:r>
          <w:rPr>
            <w:noProof/>
            <w:webHidden/>
          </w:rPr>
          <w:tab/>
        </w:r>
        <w:r>
          <w:rPr>
            <w:noProof/>
            <w:webHidden/>
          </w:rPr>
          <w:fldChar w:fldCharType="begin"/>
        </w:r>
        <w:r>
          <w:rPr>
            <w:noProof/>
            <w:webHidden/>
          </w:rPr>
          <w:instrText xml:space="preserve"> PAGEREF _Toc437270545 \h </w:instrText>
        </w:r>
      </w:ins>
      <w:r>
        <w:rPr>
          <w:noProof/>
          <w:webHidden/>
        </w:rPr>
      </w:r>
      <w:r>
        <w:rPr>
          <w:noProof/>
          <w:webHidden/>
        </w:rPr>
        <w:fldChar w:fldCharType="separate"/>
      </w:r>
      <w:ins w:id="221" w:author="Masa Wei-Chung Chi(姬瑋忠)" w:date="2015-12-07T16:50:00Z">
        <w:r>
          <w:rPr>
            <w:noProof/>
            <w:webHidden/>
          </w:rPr>
          <w:t>14</w:t>
        </w:r>
        <w:r>
          <w:rPr>
            <w:noProof/>
            <w:webHidden/>
          </w:rPr>
          <w:fldChar w:fldCharType="end"/>
        </w:r>
        <w:r w:rsidRPr="0060374D">
          <w:rPr>
            <w:rStyle w:val="a7"/>
            <w:noProof/>
          </w:rPr>
          <w:fldChar w:fldCharType="end"/>
        </w:r>
      </w:ins>
    </w:p>
    <w:p w:rsidR="00423C58" w:rsidDel="00B101D9" w:rsidRDefault="00423C58">
      <w:pPr>
        <w:pStyle w:val="10"/>
        <w:rPr>
          <w:del w:id="222" w:author="Masa Wei-Chung Chi(姬瑋忠)" w:date="2015-12-07T16:50:00Z"/>
          <w:rFonts w:asciiTheme="minorHAnsi" w:eastAsiaTheme="minorEastAsia" w:hAnsiTheme="minorHAnsi" w:cstheme="minorBidi"/>
          <w:b w:val="0"/>
          <w:bCs w:val="0"/>
          <w:caps w:val="0"/>
          <w:noProof/>
          <w:sz w:val="24"/>
          <w:szCs w:val="22"/>
        </w:rPr>
      </w:pPr>
      <w:del w:id="223" w:author="Masa Wei-Chung Chi(姬瑋忠)" w:date="2015-12-07T16:50:00Z">
        <w:r w:rsidRPr="00B101D9" w:rsidDel="00B101D9">
          <w:rPr>
            <w:rPrChange w:id="224" w:author="Masa Wei-Chung Chi(姬瑋忠)" w:date="2015-12-07T16:50:00Z">
              <w:rPr>
                <w:rStyle w:val="a7"/>
                <w:b w:val="0"/>
                <w:bCs w:val="0"/>
                <w:caps w:val="0"/>
                <w:noProof/>
              </w:rPr>
            </w:rPrChange>
          </w:rPr>
          <w:delText>Revision History</w:delText>
        </w:r>
        <w:r w:rsidDel="00B101D9">
          <w:rPr>
            <w:noProof/>
            <w:webHidden/>
          </w:rPr>
          <w:tab/>
          <w:delText>ii</w:delText>
        </w:r>
      </w:del>
    </w:p>
    <w:p w:rsidR="00423C58" w:rsidDel="00B101D9" w:rsidRDefault="00423C58">
      <w:pPr>
        <w:pStyle w:val="10"/>
        <w:rPr>
          <w:del w:id="225" w:author="Masa Wei-Chung Chi(姬瑋忠)" w:date="2015-12-07T16:50:00Z"/>
          <w:rFonts w:asciiTheme="minorHAnsi" w:eastAsiaTheme="minorEastAsia" w:hAnsiTheme="minorHAnsi" w:cstheme="minorBidi"/>
          <w:b w:val="0"/>
          <w:bCs w:val="0"/>
          <w:caps w:val="0"/>
          <w:noProof/>
          <w:sz w:val="24"/>
          <w:szCs w:val="22"/>
        </w:rPr>
      </w:pPr>
      <w:del w:id="226" w:author="Masa Wei-Chung Chi(姬瑋忠)" w:date="2015-12-07T16:50:00Z">
        <w:r w:rsidRPr="00B101D9" w:rsidDel="00B101D9">
          <w:rPr>
            <w:rPrChange w:id="227" w:author="Masa Wei-Chung Chi(姬瑋忠)" w:date="2015-12-07T16:50:00Z">
              <w:rPr>
                <w:rStyle w:val="a7"/>
                <w:b w:val="0"/>
                <w:bCs w:val="0"/>
                <w:caps w:val="0"/>
                <w:noProof/>
              </w:rPr>
            </w:rPrChange>
          </w:rPr>
          <w:delText>List of Tables</w:delText>
        </w:r>
        <w:r w:rsidDel="00B101D9">
          <w:rPr>
            <w:noProof/>
            <w:webHidden/>
          </w:rPr>
          <w:tab/>
          <w:delText>vi</w:delText>
        </w:r>
      </w:del>
    </w:p>
    <w:p w:rsidR="00423C58" w:rsidDel="00B101D9" w:rsidRDefault="00423C58">
      <w:pPr>
        <w:pStyle w:val="10"/>
        <w:rPr>
          <w:del w:id="228" w:author="Masa Wei-Chung Chi(姬瑋忠)" w:date="2015-12-07T16:50:00Z"/>
          <w:rFonts w:asciiTheme="minorHAnsi" w:eastAsiaTheme="minorEastAsia" w:hAnsiTheme="minorHAnsi" w:cstheme="minorBidi"/>
          <w:b w:val="0"/>
          <w:bCs w:val="0"/>
          <w:caps w:val="0"/>
          <w:noProof/>
          <w:sz w:val="24"/>
          <w:szCs w:val="22"/>
        </w:rPr>
      </w:pPr>
      <w:del w:id="229" w:author="Masa Wei-Chung Chi(姬瑋忠)" w:date="2015-12-07T16:50:00Z">
        <w:r w:rsidRPr="00B101D9" w:rsidDel="00B101D9">
          <w:rPr>
            <w:rPrChange w:id="230" w:author="Masa Wei-Chung Chi(姬瑋忠)" w:date="2015-12-07T16:50:00Z">
              <w:rPr>
                <w:rStyle w:val="a7"/>
                <w:b w:val="0"/>
                <w:bCs w:val="0"/>
                <w:caps w:val="0"/>
                <w:noProof/>
              </w:rPr>
            </w:rPrChange>
          </w:rPr>
          <w:delText>List of Figures</w:delText>
        </w:r>
        <w:r w:rsidDel="00B101D9">
          <w:rPr>
            <w:noProof/>
            <w:webHidden/>
          </w:rPr>
          <w:tab/>
          <w:delText>vii</w:delText>
        </w:r>
      </w:del>
    </w:p>
    <w:p w:rsidR="00423C58" w:rsidDel="00B101D9" w:rsidRDefault="00423C58">
      <w:pPr>
        <w:pStyle w:val="10"/>
        <w:rPr>
          <w:del w:id="231" w:author="Masa Wei-Chung Chi(姬瑋忠)" w:date="2015-12-07T16:50:00Z"/>
          <w:rFonts w:asciiTheme="minorHAnsi" w:eastAsiaTheme="minorEastAsia" w:hAnsiTheme="minorHAnsi" w:cstheme="minorBidi"/>
          <w:b w:val="0"/>
          <w:bCs w:val="0"/>
          <w:caps w:val="0"/>
          <w:noProof/>
          <w:sz w:val="24"/>
          <w:szCs w:val="22"/>
        </w:rPr>
      </w:pPr>
      <w:del w:id="232" w:author="Masa Wei-Chung Chi(姬瑋忠)" w:date="2015-12-07T16:50:00Z">
        <w:r w:rsidRPr="00B101D9" w:rsidDel="00B101D9">
          <w:rPr>
            <w:rPrChange w:id="233" w:author="Masa Wei-Chung Chi(姬瑋忠)" w:date="2015-12-07T16:50:00Z">
              <w:rPr>
                <w:rStyle w:val="a7"/>
                <w:rFonts w:eastAsia="新細明體"/>
                <w:b w:val="0"/>
                <w:bCs w:val="0"/>
                <w:caps w:val="0"/>
                <w:noProof/>
              </w:rPr>
            </w:rPrChange>
          </w:rPr>
          <w:delText>1.</w:delText>
        </w:r>
        <w:r w:rsidDel="00B101D9">
          <w:rPr>
            <w:rFonts w:asciiTheme="minorHAnsi" w:eastAsiaTheme="minorEastAsia" w:hAnsiTheme="minorHAnsi" w:cstheme="minorBidi"/>
            <w:b w:val="0"/>
            <w:bCs w:val="0"/>
            <w:caps w:val="0"/>
            <w:noProof/>
            <w:sz w:val="24"/>
            <w:szCs w:val="22"/>
          </w:rPr>
          <w:tab/>
        </w:r>
        <w:r w:rsidRPr="00B101D9" w:rsidDel="00B101D9">
          <w:rPr>
            <w:rPrChange w:id="234" w:author="Masa Wei-Chung Chi(姬瑋忠)" w:date="2015-12-07T16:50:00Z">
              <w:rPr>
                <w:rStyle w:val="a7"/>
                <w:rFonts w:eastAsia="新細明體"/>
                <w:b w:val="0"/>
                <w:bCs w:val="0"/>
                <w:caps w:val="0"/>
                <w:noProof/>
              </w:rPr>
            </w:rPrChange>
          </w:rPr>
          <w:delText>Overview</w:delText>
        </w:r>
        <w:r w:rsidDel="00B101D9">
          <w:rPr>
            <w:noProof/>
            <w:webHidden/>
          </w:rPr>
          <w:tab/>
          <w:delText>1</w:delText>
        </w:r>
      </w:del>
    </w:p>
    <w:p w:rsidR="00423C58" w:rsidDel="00B101D9" w:rsidRDefault="00423C58">
      <w:pPr>
        <w:pStyle w:val="22"/>
        <w:tabs>
          <w:tab w:val="left" w:pos="960"/>
          <w:tab w:val="right" w:leader="dot" w:pos="10232"/>
        </w:tabs>
        <w:rPr>
          <w:del w:id="235" w:author="Masa Wei-Chung Chi(姬瑋忠)" w:date="2015-12-07T16:50:00Z"/>
          <w:rFonts w:asciiTheme="minorHAnsi" w:eastAsiaTheme="minorEastAsia" w:hAnsiTheme="minorHAnsi" w:cstheme="minorBidi"/>
          <w:smallCaps w:val="0"/>
          <w:noProof/>
          <w:sz w:val="24"/>
          <w:szCs w:val="22"/>
        </w:rPr>
      </w:pPr>
      <w:del w:id="236" w:author="Masa Wei-Chung Chi(姬瑋忠)" w:date="2015-12-07T16:50:00Z">
        <w:r w:rsidRPr="00B101D9" w:rsidDel="00B101D9">
          <w:rPr>
            <w:rPrChange w:id="237" w:author="Masa Wei-Chung Chi(姬瑋忠)" w:date="2015-12-07T16:50:00Z">
              <w:rPr>
                <w:rStyle w:val="a7"/>
                <w:smallCaps w:val="0"/>
                <w:noProof/>
              </w:rPr>
            </w:rPrChange>
          </w:rPr>
          <w:delText>1.1.</w:delText>
        </w:r>
        <w:r w:rsidDel="00B101D9">
          <w:rPr>
            <w:rFonts w:asciiTheme="minorHAnsi" w:eastAsiaTheme="minorEastAsia" w:hAnsiTheme="minorHAnsi" w:cstheme="minorBidi"/>
            <w:smallCaps w:val="0"/>
            <w:noProof/>
            <w:sz w:val="24"/>
            <w:szCs w:val="22"/>
          </w:rPr>
          <w:tab/>
        </w:r>
        <w:r w:rsidRPr="00B101D9" w:rsidDel="00B101D9">
          <w:rPr>
            <w:rPrChange w:id="238" w:author="Masa Wei-Chung Chi(姬瑋忠)" w:date="2015-12-07T16:50:00Z">
              <w:rPr>
                <w:rStyle w:val="a7"/>
                <w:smallCaps w:val="0"/>
                <w:noProof/>
              </w:rPr>
            </w:rPrChange>
          </w:rPr>
          <w:delText>Introduction</w:delText>
        </w:r>
        <w:r w:rsidDel="00B101D9">
          <w:rPr>
            <w:noProof/>
            <w:webHidden/>
          </w:rPr>
          <w:tab/>
          <w:delText>1</w:delText>
        </w:r>
      </w:del>
    </w:p>
    <w:p w:rsidR="00423C58" w:rsidDel="00B101D9" w:rsidRDefault="00423C58">
      <w:pPr>
        <w:pStyle w:val="22"/>
        <w:tabs>
          <w:tab w:val="left" w:pos="960"/>
          <w:tab w:val="right" w:leader="dot" w:pos="10232"/>
        </w:tabs>
        <w:rPr>
          <w:del w:id="239" w:author="Masa Wei-Chung Chi(姬瑋忠)" w:date="2015-12-07T16:50:00Z"/>
          <w:rFonts w:asciiTheme="minorHAnsi" w:eastAsiaTheme="minorEastAsia" w:hAnsiTheme="minorHAnsi" w:cstheme="minorBidi"/>
          <w:smallCaps w:val="0"/>
          <w:noProof/>
          <w:sz w:val="24"/>
          <w:szCs w:val="22"/>
        </w:rPr>
      </w:pPr>
      <w:del w:id="240" w:author="Masa Wei-Chung Chi(姬瑋忠)" w:date="2015-12-07T16:50:00Z">
        <w:r w:rsidRPr="00B101D9" w:rsidDel="00B101D9">
          <w:rPr>
            <w:rPrChange w:id="241" w:author="Masa Wei-Chung Chi(姬瑋忠)" w:date="2015-12-07T16:50:00Z">
              <w:rPr>
                <w:rStyle w:val="a7"/>
                <w:smallCaps w:val="0"/>
                <w:noProof/>
              </w:rPr>
            </w:rPrChange>
          </w:rPr>
          <w:delText>1.2.</w:delText>
        </w:r>
        <w:r w:rsidDel="00B101D9">
          <w:rPr>
            <w:rFonts w:asciiTheme="minorHAnsi" w:eastAsiaTheme="minorEastAsia" w:hAnsiTheme="minorHAnsi" w:cstheme="minorBidi"/>
            <w:smallCaps w:val="0"/>
            <w:noProof/>
            <w:sz w:val="24"/>
            <w:szCs w:val="22"/>
          </w:rPr>
          <w:tab/>
        </w:r>
        <w:r w:rsidRPr="00B101D9" w:rsidDel="00B101D9">
          <w:rPr>
            <w:rPrChange w:id="242" w:author="Masa Wei-Chung Chi(姬瑋忠)" w:date="2015-12-07T16:50:00Z">
              <w:rPr>
                <w:rStyle w:val="a7"/>
                <w:smallCaps w:val="0"/>
                <w:noProof/>
              </w:rPr>
            </w:rPrChange>
          </w:rPr>
          <w:delText>Features</w:delText>
        </w:r>
        <w:r w:rsidDel="00B101D9">
          <w:rPr>
            <w:noProof/>
            <w:webHidden/>
          </w:rPr>
          <w:tab/>
          <w:delText>1</w:delText>
        </w:r>
      </w:del>
    </w:p>
    <w:p w:rsidR="00423C58" w:rsidDel="00B101D9" w:rsidRDefault="00423C58">
      <w:pPr>
        <w:pStyle w:val="22"/>
        <w:tabs>
          <w:tab w:val="left" w:pos="960"/>
          <w:tab w:val="right" w:leader="dot" w:pos="10232"/>
        </w:tabs>
        <w:rPr>
          <w:del w:id="243" w:author="Masa Wei-Chung Chi(姬瑋忠)" w:date="2015-12-07T16:50:00Z"/>
          <w:rFonts w:asciiTheme="minorHAnsi" w:eastAsiaTheme="minorEastAsia" w:hAnsiTheme="minorHAnsi" w:cstheme="minorBidi"/>
          <w:smallCaps w:val="0"/>
          <w:noProof/>
          <w:sz w:val="24"/>
          <w:szCs w:val="22"/>
        </w:rPr>
      </w:pPr>
      <w:del w:id="244" w:author="Masa Wei-Chung Chi(姬瑋忠)" w:date="2015-12-07T16:50:00Z">
        <w:r w:rsidRPr="00B101D9" w:rsidDel="00B101D9">
          <w:rPr>
            <w:rPrChange w:id="245" w:author="Masa Wei-Chung Chi(姬瑋忠)" w:date="2015-12-07T16:50:00Z">
              <w:rPr>
                <w:rStyle w:val="a7"/>
                <w:smallCaps w:val="0"/>
                <w:noProof/>
              </w:rPr>
            </w:rPrChange>
          </w:rPr>
          <w:delText>1.3.</w:delText>
        </w:r>
        <w:r w:rsidDel="00B101D9">
          <w:rPr>
            <w:rFonts w:asciiTheme="minorHAnsi" w:eastAsiaTheme="minorEastAsia" w:hAnsiTheme="minorHAnsi" w:cstheme="minorBidi"/>
            <w:smallCaps w:val="0"/>
            <w:noProof/>
            <w:sz w:val="24"/>
            <w:szCs w:val="22"/>
          </w:rPr>
          <w:tab/>
        </w:r>
        <w:r w:rsidRPr="00B101D9" w:rsidDel="00B101D9">
          <w:rPr>
            <w:rPrChange w:id="246" w:author="Masa Wei-Chung Chi(姬瑋忠)" w:date="2015-12-07T16:50:00Z">
              <w:rPr>
                <w:rStyle w:val="a7"/>
                <w:smallCaps w:val="0"/>
                <w:noProof/>
              </w:rPr>
            </w:rPrChange>
          </w:rPr>
          <w:delText>Block Diagram</w:delText>
        </w:r>
        <w:r w:rsidDel="00B101D9">
          <w:rPr>
            <w:noProof/>
            <w:webHidden/>
          </w:rPr>
          <w:tab/>
          <w:delText>2</w:delText>
        </w:r>
      </w:del>
    </w:p>
    <w:p w:rsidR="00423C58" w:rsidDel="00B101D9" w:rsidRDefault="00423C58">
      <w:pPr>
        <w:pStyle w:val="22"/>
        <w:tabs>
          <w:tab w:val="left" w:pos="960"/>
          <w:tab w:val="right" w:leader="dot" w:pos="10232"/>
        </w:tabs>
        <w:rPr>
          <w:del w:id="247" w:author="Masa Wei-Chung Chi(姬瑋忠)" w:date="2015-12-07T16:50:00Z"/>
          <w:rFonts w:asciiTheme="minorHAnsi" w:eastAsiaTheme="minorEastAsia" w:hAnsiTheme="minorHAnsi" w:cstheme="minorBidi"/>
          <w:smallCaps w:val="0"/>
          <w:noProof/>
          <w:sz w:val="24"/>
          <w:szCs w:val="22"/>
        </w:rPr>
      </w:pPr>
      <w:del w:id="248" w:author="Masa Wei-Chung Chi(姬瑋忠)" w:date="2015-12-07T16:50:00Z">
        <w:r w:rsidRPr="00B101D9" w:rsidDel="00B101D9">
          <w:rPr>
            <w:rPrChange w:id="249" w:author="Masa Wei-Chung Chi(姬瑋忠)" w:date="2015-12-07T16:50:00Z">
              <w:rPr>
                <w:rStyle w:val="a7"/>
                <w:smallCaps w:val="0"/>
                <w:noProof/>
              </w:rPr>
            </w:rPrChange>
          </w:rPr>
          <w:delText>1.4.</w:delText>
        </w:r>
        <w:r w:rsidDel="00B101D9">
          <w:rPr>
            <w:rFonts w:asciiTheme="minorHAnsi" w:eastAsiaTheme="minorEastAsia" w:hAnsiTheme="minorHAnsi" w:cstheme="minorBidi"/>
            <w:smallCaps w:val="0"/>
            <w:noProof/>
            <w:sz w:val="24"/>
            <w:szCs w:val="22"/>
          </w:rPr>
          <w:tab/>
        </w:r>
        <w:r w:rsidRPr="00B101D9" w:rsidDel="00B101D9">
          <w:rPr>
            <w:rPrChange w:id="250" w:author="Masa Wei-Chung Chi(姬瑋忠)" w:date="2015-12-07T16:50:00Z">
              <w:rPr>
                <w:rStyle w:val="a7"/>
                <w:smallCaps w:val="0"/>
                <w:noProof/>
              </w:rPr>
            </w:rPrChange>
          </w:rPr>
          <w:delText>Function Description</w:delText>
        </w:r>
        <w:r w:rsidDel="00B101D9">
          <w:rPr>
            <w:noProof/>
            <w:webHidden/>
          </w:rPr>
          <w:tab/>
          <w:delText>2</w:delText>
        </w:r>
      </w:del>
    </w:p>
    <w:p w:rsidR="00423C58" w:rsidDel="00B101D9" w:rsidRDefault="00423C58">
      <w:pPr>
        <w:pStyle w:val="32"/>
        <w:tabs>
          <w:tab w:val="left" w:pos="1200"/>
          <w:tab w:val="right" w:leader="dot" w:pos="10232"/>
        </w:tabs>
        <w:rPr>
          <w:del w:id="251" w:author="Masa Wei-Chung Chi(姬瑋忠)" w:date="2015-12-07T16:50:00Z"/>
          <w:rFonts w:asciiTheme="minorHAnsi" w:eastAsiaTheme="minorEastAsia" w:hAnsiTheme="minorHAnsi" w:cstheme="minorBidi"/>
          <w:i w:val="0"/>
          <w:iCs w:val="0"/>
          <w:noProof/>
          <w:sz w:val="24"/>
          <w:szCs w:val="22"/>
        </w:rPr>
      </w:pPr>
      <w:del w:id="252" w:author="Masa Wei-Chung Chi(姬瑋忠)" w:date="2015-12-07T16:50:00Z">
        <w:r w:rsidRPr="00B101D9" w:rsidDel="00B101D9">
          <w:rPr>
            <w:rPrChange w:id="253" w:author="Masa Wei-Chung Chi(姬瑋忠)" w:date="2015-12-07T16:50:00Z">
              <w:rPr>
                <w:rStyle w:val="a7"/>
                <w:i w:val="0"/>
                <w:iCs w:val="0"/>
                <w:noProof/>
              </w:rPr>
            </w:rPrChange>
          </w:rPr>
          <w:delText>1.4.1.</w:delText>
        </w:r>
        <w:r w:rsidDel="00B101D9">
          <w:rPr>
            <w:rFonts w:asciiTheme="minorHAnsi" w:eastAsiaTheme="minorEastAsia" w:hAnsiTheme="minorHAnsi" w:cstheme="minorBidi"/>
            <w:i w:val="0"/>
            <w:iCs w:val="0"/>
            <w:noProof/>
            <w:sz w:val="24"/>
            <w:szCs w:val="22"/>
          </w:rPr>
          <w:tab/>
        </w:r>
        <w:r w:rsidRPr="00B101D9" w:rsidDel="00B101D9">
          <w:rPr>
            <w:rPrChange w:id="254" w:author="Masa Wei-Chung Chi(姬瑋忠)" w:date="2015-12-07T16:50:00Z">
              <w:rPr>
                <w:rStyle w:val="a7"/>
                <w:i w:val="0"/>
                <w:iCs w:val="0"/>
                <w:noProof/>
              </w:rPr>
            </w:rPrChange>
          </w:rPr>
          <w:delText>Master Port</w:delText>
        </w:r>
        <w:r w:rsidDel="00B101D9">
          <w:rPr>
            <w:noProof/>
            <w:webHidden/>
          </w:rPr>
          <w:tab/>
          <w:delText>2</w:delText>
        </w:r>
      </w:del>
    </w:p>
    <w:p w:rsidR="00423C58" w:rsidDel="00B101D9" w:rsidRDefault="00423C58">
      <w:pPr>
        <w:pStyle w:val="32"/>
        <w:tabs>
          <w:tab w:val="left" w:pos="1200"/>
          <w:tab w:val="right" w:leader="dot" w:pos="10232"/>
        </w:tabs>
        <w:rPr>
          <w:del w:id="255" w:author="Masa Wei-Chung Chi(姬瑋忠)" w:date="2015-12-07T16:50:00Z"/>
          <w:rFonts w:asciiTheme="minorHAnsi" w:eastAsiaTheme="minorEastAsia" w:hAnsiTheme="minorHAnsi" w:cstheme="minorBidi"/>
          <w:i w:val="0"/>
          <w:iCs w:val="0"/>
          <w:noProof/>
          <w:sz w:val="24"/>
          <w:szCs w:val="22"/>
        </w:rPr>
      </w:pPr>
      <w:del w:id="256" w:author="Masa Wei-Chung Chi(姬瑋忠)" w:date="2015-12-07T16:50:00Z">
        <w:r w:rsidRPr="00B101D9" w:rsidDel="00B101D9">
          <w:rPr>
            <w:rPrChange w:id="257" w:author="Masa Wei-Chung Chi(姬瑋忠)" w:date="2015-12-07T16:50:00Z">
              <w:rPr>
                <w:rStyle w:val="a7"/>
                <w:i w:val="0"/>
                <w:iCs w:val="0"/>
                <w:noProof/>
              </w:rPr>
            </w:rPrChange>
          </w:rPr>
          <w:delText>1.4.2.</w:delText>
        </w:r>
        <w:r w:rsidDel="00B101D9">
          <w:rPr>
            <w:rFonts w:asciiTheme="minorHAnsi" w:eastAsiaTheme="minorEastAsia" w:hAnsiTheme="minorHAnsi" w:cstheme="minorBidi"/>
            <w:i w:val="0"/>
            <w:iCs w:val="0"/>
            <w:noProof/>
            <w:sz w:val="24"/>
            <w:szCs w:val="22"/>
          </w:rPr>
          <w:tab/>
        </w:r>
        <w:r w:rsidRPr="00B101D9" w:rsidDel="00B101D9">
          <w:rPr>
            <w:rPrChange w:id="258" w:author="Masa Wei-Chung Chi(姬瑋忠)" w:date="2015-12-07T16:50:00Z">
              <w:rPr>
                <w:rStyle w:val="a7"/>
                <w:i w:val="0"/>
                <w:iCs w:val="0"/>
                <w:noProof/>
              </w:rPr>
            </w:rPrChange>
          </w:rPr>
          <w:delText>Slave Ports</w:delText>
        </w:r>
        <w:r w:rsidDel="00B101D9">
          <w:rPr>
            <w:noProof/>
            <w:webHidden/>
          </w:rPr>
          <w:tab/>
          <w:delText>2</w:delText>
        </w:r>
      </w:del>
    </w:p>
    <w:p w:rsidR="00423C58" w:rsidDel="00B101D9" w:rsidRDefault="00423C58">
      <w:pPr>
        <w:pStyle w:val="32"/>
        <w:tabs>
          <w:tab w:val="left" w:pos="1200"/>
          <w:tab w:val="right" w:leader="dot" w:pos="10232"/>
        </w:tabs>
        <w:rPr>
          <w:del w:id="259" w:author="Masa Wei-Chung Chi(姬瑋忠)" w:date="2015-12-07T16:50:00Z"/>
          <w:rFonts w:asciiTheme="minorHAnsi" w:eastAsiaTheme="minorEastAsia" w:hAnsiTheme="minorHAnsi" w:cstheme="minorBidi"/>
          <w:i w:val="0"/>
          <w:iCs w:val="0"/>
          <w:noProof/>
          <w:sz w:val="24"/>
          <w:szCs w:val="22"/>
        </w:rPr>
      </w:pPr>
      <w:del w:id="260" w:author="Masa Wei-Chung Chi(姬瑋忠)" w:date="2015-12-07T16:50:00Z">
        <w:r w:rsidRPr="00B101D9" w:rsidDel="00B101D9">
          <w:rPr>
            <w:rPrChange w:id="261" w:author="Masa Wei-Chung Chi(姬瑋忠)" w:date="2015-12-07T16:50:00Z">
              <w:rPr>
                <w:rStyle w:val="a7"/>
                <w:i w:val="0"/>
                <w:iCs w:val="0"/>
                <w:noProof/>
              </w:rPr>
            </w:rPrChange>
          </w:rPr>
          <w:delText>1.4.3.</w:delText>
        </w:r>
        <w:r w:rsidDel="00B101D9">
          <w:rPr>
            <w:rFonts w:asciiTheme="minorHAnsi" w:eastAsiaTheme="minorEastAsia" w:hAnsiTheme="minorHAnsi" w:cstheme="minorBidi"/>
            <w:i w:val="0"/>
            <w:iCs w:val="0"/>
            <w:noProof/>
            <w:sz w:val="24"/>
            <w:szCs w:val="22"/>
          </w:rPr>
          <w:tab/>
        </w:r>
        <w:r w:rsidRPr="00B101D9" w:rsidDel="00B101D9">
          <w:rPr>
            <w:rPrChange w:id="262" w:author="Masa Wei-Chung Chi(姬瑋忠)" w:date="2015-12-07T16:50:00Z">
              <w:rPr>
                <w:rStyle w:val="a7"/>
                <w:i w:val="0"/>
                <w:iCs w:val="0"/>
                <w:noProof/>
              </w:rPr>
            </w:rPrChange>
          </w:rPr>
          <w:delText>Interconnect Logic</w:delText>
        </w:r>
        <w:r w:rsidDel="00B101D9">
          <w:rPr>
            <w:noProof/>
            <w:webHidden/>
          </w:rPr>
          <w:tab/>
          <w:delText>3</w:delText>
        </w:r>
      </w:del>
    </w:p>
    <w:p w:rsidR="00423C58" w:rsidDel="00B101D9" w:rsidRDefault="00423C58">
      <w:pPr>
        <w:pStyle w:val="32"/>
        <w:tabs>
          <w:tab w:val="left" w:pos="1200"/>
          <w:tab w:val="right" w:leader="dot" w:pos="10232"/>
        </w:tabs>
        <w:rPr>
          <w:del w:id="263" w:author="Masa Wei-Chung Chi(姬瑋忠)" w:date="2015-12-07T16:50:00Z"/>
          <w:rFonts w:asciiTheme="minorHAnsi" w:eastAsiaTheme="minorEastAsia" w:hAnsiTheme="minorHAnsi" w:cstheme="minorBidi"/>
          <w:i w:val="0"/>
          <w:iCs w:val="0"/>
          <w:noProof/>
          <w:sz w:val="24"/>
          <w:szCs w:val="22"/>
        </w:rPr>
      </w:pPr>
      <w:del w:id="264" w:author="Masa Wei-Chung Chi(姬瑋忠)" w:date="2015-12-07T16:50:00Z">
        <w:r w:rsidRPr="00B101D9" w:rsidDel="00B101D9">
          <w:rPr>
            <w:rPrChange w:id="265" w:author="Masa Wei-Chung Chi(姬瑋忠)" w:date="2015-12-07T16:50:00Z">
              <w:rPr>
                <w:rStyle w:val="a7"/>
                <w:i w:val="0"/>
                <w:iCs w:val="0"/>
                <w:noProof/>
              </w:rPr>
            </w:rPrChange>
          </w:rPr>
          <w:delText>1.4.4.</w:delText>
        </w:r>
        <w:r w:rsidDel="00B101D9">
          <w:rPr>
            <w:rFonts w:asciiTheme="minorHAnsi" w:eastAsiaTheme="minorEastAsia" w:hAnsiTheme="minorHAnsi" w:cstheme="minorBidi"/>
            <w:i w:val="0"/>
            <w:iCs w:val="0"/>
            <w:noProof/>
            <w:sz w:val="24"/>
            <w:szCs w:val="22"/>
          </w:rPr>
          <w:tab/>
        </w:r>
        <w:r w:rsidRPr="00B101D9" w:rsidDel="00B101D9">
          <w:rPr>
            <w:rPrChange w:id="266" w:author="Masa Wei-Chung Chi(姬瑋忠)" w:date="2015-12-07T16:50:00Z">
              <w:rPr>
                <w:rStyle w:val="a7"/>
                <w:i w:val="0"/>
                <w:iCs w:val="0"/>
                <w:noProof/>
              </w:rPr>
            </w:rPrChange>
          </w:rPr>
          <w:delText>Internal Slave</w:delText>
        </w:r>
        <w:r w:rsidDel="00B101D9">
          <w:rPr>
            <w:noProof/>
            <w:webHidden/>
          </w:rPr>
          <w:tab/>
          <w:delText>3</w:delText>
        </w:r>
      </w:del>
    </w:p>
    <w:p w:rsidR="00423C58" w:rsidDel="00B101D9" w:rsidRDefault="00423C58">
      <w:pPr>
        <w:pStyle w:val="22"/>
        <w:tabs>
          <w:tab w:val="left" w:pos="960"/>
          <w:tab w:val="right" w:leader="dot" w:pos="10232"/>
        </w:tabs>
        <w:rPr>
          <w:del w:id="267" w:author="Masa Wei-Chung Chi(姬瑋忠)" w:date="2015-12-07T16:50:00Z"/>
          <w:rFonts w:asciiTheme="minorHAnsi" w:eastAsiaTheme="minorEastAsia" w:hAnsiTheme="minorHAnsi" w:cstheme="minorBidi"/>
          <w:smallCaps w:val="0"/>
          <w:noProof/>
          <w:sz w:val="24"/>
          <w:szCs w:val="22"/>
        </w:rPr>
      </w:pPr>
      <w:del w:id="268" w:author="Masa Wei-Chung Chi(姬瑋忠)" w:date="2015-12-07T16:50:00Z">
        <w:r w:rsidRPr="00B101D9" w:rsidDel="00B101D9">
          <w:rPr>
            <w:rPrChange w:id="269" w:author="Masa Wei-Chung Chi(姬瑋忠)" w:date="2015-12-07T16:50:00Z">
              <w:rPr>
                <w:rStyle w:val="a7"/>
                <w:smallCaps w:val="0"/>
                <w:noProof/>
              </w:rPr>
            </w:rPrChange>
          </w:rPr>
          <w:delText>1.5.</w:delText>
        </w:r>
        <w:r w:rsidDel="00B101D9">
          <w:rPr>
            <w:rFonts w:asciiTheme="minorHAnsi" w:eastAsiaTheme="minorEastAsia" w:hAnsiTheme="minorHAnsi" w:cstheme="minorBidi"/>
            <w:smallCaps w:val="0"/>
            <w:noProof/>
            <w:sz w:val="24"/>
            <w:szCs w:val="22"/>
          </w:rPr>
          <w:tab/>
        </w:r>
        <w:r w:rsidRPr="00B101D9" w:rsidDel="00B101D9">
          <w:rPr>
            <w:rPrChange w:id="270" w:author="Masa Wei-Chung Chi(姬瑋忠)" w:date="2015-12-07T16:50:00Z">
              <w:rPr>
                <w:rStyle w:val="a7"/>
                <w:smallCaps w:val="0"/>
                <w:noProof/>
              </w:rPr>
            </w:rPrChange>
          </w:rPr>
          <w:delText>Timing Diagram</w:delText>
        </w:r>
        <w:r w:rsidDel="00B101D9">
          <w:rPr>
            <w:noProof/>
            <w:webHidden/>
          </w:rPr>
          <w:tab/>
          <w:delText>3</w:delText>
        </w:r>
      </w:del>
    </w:p>
    <w:p w:rsidR="00423C58" w:rsidDel="00B101D9" w:rsidRDefault="00423C58">
      <w:pPr>
        <w:pStyle w:val="32"/>
        <w:tabs>
          <w:tab w:val="left" w:pos="1200"/>
          <w:tab w:val="right" w:leader="dot" w:pos="10232"/>
        </w:tabs>
        <w:rPr>
          <w:del w:id="271" w:author="Masa Wei-Chung Chi(姬瑋忠)" w:date="2015-12-07T16:50:00Z"/>
          <w:rFonts w:asciiTheme="minorHAnsi" w:eastAsiaTheme="minorEastAsia" w:hAnsiTheme="minorHAnsi" w:cstheme="minorBidi"/>
          <w:i w:val="0"/>
          <w:iCs w:val="0"/>
          <w:noProof/>
          <w:sz w:val="24"/>
          <w:szCs w:val="22"/>
        </w:rPr>
      </w:pPr>
      <w:del w:id="272" w:author="Masa Wei-Chung Chi(姬瑋忠)" w:date="2015-12-07T16:50:00Z">
        <w:r w:rsidRPr="00B101D9" w:rsidDel="00B101D9">
          <w:rPr>
            <w:rPrChange w:id="273" w:author="Masa Wei-Chung Chi(姬瑋忠)" w:date="2015-12-07T16:50:00Z">
              <w:rPr>
                <w:rStyle w:val="a7"/>
                <w:i w:val="0"/>
                <w:iCs w:val="0"/>
                <w:noProof/>
              </w:rPr>
            </w:rPrChange>
          </w:rPr>
          <w:delText>1.5.1.</w:delText>
        </w:r>
        <w:r w:rsidDel="00B101D9">
          <w:rPr>
            <w:rFonts w:asciiTheme="minorHAnsi" w:eastAsiaTheme="minorEastAsia" w:hAnsiTheme="minorHAnsi" w:cstheme="minorBidi"/>
            <w:i w:val="0"/>
            <w:iCs w:val="0"/>
            <w:noProof/>
            <w:sz w:val="24"/>
            <w:szCs w:val="22"/>
          </w:rPr>
          <w:tab/>
        </w:r>
        <w:r w:rsidRPr="00B101D9" w:rsidDel="00B101D9">
          <w:rPr>
            <w:rPrChange w:id="274" w:author="Masa Wei-Chung Chi(姬瑋忠)" w:date="2015-12-07T16:50:00Z">
              <w:rPr>
                <w:rStyle w:val="a7"/>
                <w:i w:val="0"/>
                <w:iCs w:val="0"/>
                <w:noProof/>
              </w:rPr>
            </w:rPrChange>
          </w:rPr>
          <w:delText>Write Transactions</w:delText>
        </w:r>
        <w:r w:rsidDel="00B101D9">
          <w:rPr>
            <w:noProof/>
            <w:webHidden/>
          </w:rPr>
          <w:tab/>
          <w:delText>3</w:delText>
        </w:r>
      </w:del>
    </w:p>
    <w:p w:rsidR="00423C58" w:rsidDel="00B101D9" w:rsidRDefault="00423C58">
      <w:pPr>
        <w:pStyle w:val="32"/>
        <w:tabs>
          <w:tab w:val="left" w:pos="1200"/>
          <w:tab w:val="right" w:leader="dot" w:pos="10232"/>
        </w:tabs>
        <w:rPr>
          <w:del w:id="275" w:author="Masa Wei-Chung Chi(姬瑋忠)" w:date="2015-12-07T16:50:00Z"/>
          <w:rFonts w:asciiTheme="minorHAnsi" w:eastAsiaTheme="minorEastAsia" w:hAnsiTheme="minorHAnsi" w:cstheme="minorBidi"/>
          <w:i w:val="0"/>
          <w:iCs w:val="0"/>
          <w:noProof/>
          <w:sz w:val="24"/>
          <w:szCs w:val="22"/>
        </w:rPr>
      </w:pPr>
      <w:del w:id="276" w:author="Masa Wei-Chung Chi(姬瑋忠)" w:date="2015-12-07T16:50:00Z">
        <w:r w:rsidRPr="00B101D9" w:rsidDel="00B101D9">
          <w:rPr>
            <w:rPrChange w:id="277" w:author="Masa Wei-Chung Chi(姬瑋忠)" w:date="2015-12-07T16:50:00Z">
              <w:rPr>
                <w:rStyle w:val="a7"/>
                <w:i w:val="0"/>
                <w:iCs w:val="0"/>
                <w:noProof/>
              </w:rPr>
            </w:rPrChange>
          </w:rPr>
          <w:delText>1.5.2.</w:delText>
        </w:r>
        <w:r w:rsidDel="00B101D9">
          <w:rPr>
            <w:rFonts w:asciiTheme="minorHAnsi" w:eastAsiaTheme="minorEastAsia" w:hAnsiTheme="minorHAnsi" w:cstheme="minorBidi"/>
            <w:i w:val="0"/>
            <w:iCs w:val="0"/>
            <w:noProof/>
            <w:sz w:val="24"/>
            <w:szCs w:val="22"/>
          </w:rPr>
          <w:tab/>
        </w:r>
        <w:r w:rsidRPr="00B101D9" w:rsidDel="00B101D9">
          <w:rPr>
            <w:rPrChange w:id="278" w:author="Masa Wei-Chung Chi(姬瑋忠)" w:date="2015-12-07T16:50:00Z">
              <w:rPr>
                <w:rStyle w:val="a7"/>
                <w:i w:val="0"/>
                <w:iCs w:val="0"/>
                <w:noProof/>
              </w:rPr>
            </w:rPrChange>
          </w:rPr>
          <w:delText>Read Transactions</w:delText>
        </w:r>
        <w:r w:rsidDel="00B101D9">
          <w:rPr>
            <w:noProof/>
            <w:webHidden/>
          </w:rPr>
          <w:tab/>
          <w:delText>3</w:delText>
        </w:r>
      </w:del>
    </w:p>
    <w:p w:rsidR="00423C58" w:rsidDel="00B101D9" w:rsidRDefault="00423C58">
      <w:pPr>
        <w:pStyle w:val="10"/>
        <w:rPr>
          <w:del w:id="279" w:author="Masa Wei-Chung Chi(姬瑋忠)" w:date="2015-12-07T16:50:00Z"/>
          <w:rFonts w:asciiTheme="minorHAnsi" w:eastAsiaTheme="minorEastAsia" w:hAnsiTheme="minorHAnsi" w:cstheme="minorBidi"/>
          <w:b w:val="0"/>
          <w:bCs w:val="0"/>
          <w:caps w:val="0"/>
          <w:noProof/>
          <w:sz w:val="24"/>
          <w:szCs w:val="22"/>
        </w:rPr>
      </w:pPr>
      <w:del w:id="280" w:author="Masa Wei-Chung Chi(姬瑋忠)" w:date="2015-12-07T16:50:00Z">
        <w:r w:rsidRPr="00B101D9" w:rsidDel="00B101D9">
          <w:rPr>
            <w:rPrChange w:id="281" w:author="Masa Wei-Chung Chi(姬瑋忠)" w:date="2015-12-07T16:50:00Z">
              <w:rPr>
                <w:rStyle w:val="a7"/>
                <w:b w:val="0"/>
                <w:bCs w:val="0"/>
                <w:caps w:val="0"/>
                <w:noProof/>
              </w:rPr>
            </w:rPrChange>
          </w:rPr>
          <w:delText>2.</w:delText>
        </w:r>
        <w:r w:rsidDel="00B101D9">
          <w:rPr>
            <w:rFonts w:asciiTheme="minorHAnsi" w:eastAsiaTheme="minorEastAsia" w:hAnsiTheme="minorHAnsi" w:cstheme="minorBidi"/>
            <w:b w:val="0"/>
            <w:bCs w:val="0"/>
            <w:caps w:val="0"/>
            <w:noProof/>
            <w:sz w:val="24"/>
            <w:szCs w:val="22"/>
          </w:rPr>
          <w:tab/>
        </w:r>
        <w:r w:rsidRPr="00B101D9" w:rsidDel="00B101D9">
          <w:rPr>
            <w:rPrChange w:id="282" w:author="Masa Wei-Chung Chi(姬瑋忠)" w:date="2015-12-07T16:50:00Z">
              <w:rPr>
                <w:rStyle w:val="a7"/>
                <w:rFonts w:eastAsia="新細明體"/>
                <w:b w:val="0"/>
                <w:bCs w:val="0"/>
                <w:caps w:val="0"/>
                <w:noProof/>
              </w:rPr>
            </w:rPrChange>
          </w:rPr>
          <w:delText>Signal Description</w:delText>
        </w:r>
        <w:r w:rsidDel="00B101D9">
          <w:rPr>
            <w:noProof/>
            <w:webHidden/>
          </w:rPr>
          <w:tab/>
          <w:delText>5</w:delText>
        </w:r>
      </w:del>
    </w:p>
    <w:p w:rsidR="00423C58" w:rsidDel="00B101D9" w:rsidRDefault="00423C58">
      <w:pPr>
        <w:pStyle w:val="10"/>
        <w:rPr>
          <w:del w:id="283" w:author="Masa Wei-Chung Chi(姬瑋忠)" w:date="2015-12-07T16:50:00Z"/>
          <w:rFonts w:asciiTheme="minorHAnsi" w:eastAsiaTheme="minorEastAsia" w:hAnsiTheme="minorHAnsi" w:cstheme="minorBidi"/>
          <w:b w:val="0"/>
          <w:bCs w:val="0"/>
          <w:caps w:val="0"/>
          <w:noProof/>
          <w:sz w:val="24"/>
          <w:szCs w:val="22"/>
        </w:rPr>
      </w:pPr>
      <w:del w:id="284" w:author="Masa Wei-Chung Chi(姬瑋忠)" w:date="2015-12-07T16:50:00Z">
        <w:r w:rsidRPr="00B101D9" w:rsidDel="00B101D9">
          <w:rPr>
            <w:rPrChange w:id="285" w:author="Masa Wei-Chung Chi(姬瑋忠)" w:date="2015-12-07T16:50:00Z">
              <w:rPr>
                <w:rStyle w:val="a7"/>
                <w:rFonts w:eastAsia="新細明體"/>
                <w:b w:val="0"/>
                <w:bCs w:val="0"/>
                <w:caps w:val="0"/>
                <w:noProof/>
              </w:rPr>
            </w:rPrChange>
          </w:rPr>
          <w:delText>3.</w:delText>
        </w:r>
        <w:r w:rsidDel="00B101D9">
          <w:rPr>
            <w:rFonts w:asciiTheme="minorHAnsi" w:eastAsiaTheme="minorEastAsia" w:hAnsiTheme="minorHAnsi" w:cstheme="minorBidi"/>
            <w:b w:val="0"/>
            <w:bCs w:val="0"/>
            <w:caps w:val="0"/>
            <w:noProof/>
            <w:sz w:val="24"/>
            <w:szCs w:val="22"/>
          </w:rPr>
          <w:tab/>
        </w:r>
        <w:r w:rsidRPr="00B101D9" w:rsidDel="00B101D9">
          <w:rPr>
            <w:rPrChange w:id="286" w:author="Masa Wei-Chung Chi(姬瑋忠)" w:date="2015-12-07T16:50:00Z">
              <w:rPr>
                <w:rStyle w:val="a7"/>
                <w:rFonts w:eastAsia="新細明體"/>
                <w:b w:val="0"/>
                <w:bCs w:val="0"/>
                <w:caps w:val="0"/>
                <w:noProof/>
              </w:rPr>
            </w:rPrChange>
          </w:rPr>
          <w:delText>Micro-Architecture</w:delText>
        </w:r>
        <w:r w:rsidDel="00B101D9">
          <w:rPr>
            <w:noProof/>
            <w:webHidden/>
          </w:rPr>
          <w:tab/>
          <w:delText>7</w:delText>
        </w:r>
      </w:del>
    </w:p>
    <w:p w:rsidR="00423C58" w:rsidDel="00B101D9" w:rsidRDefault="00423C58">
      <w:pPr>
        <w:pStyle w:val="22"/>
        <w:tabs>
          <w:tab w:val="left" w:pos="960"/>
          <w:tab w:val="right" w:leader="dot" w:pos="10232"/>
        </w:tabs>
        <w:rPr>
          <w:del w:id="287" w:author="Masa Wei-Chung Chi(姬瑋忠)" w:date="2015-12-07T16:50:00Z"/>
          <w:rFonts w:asciiTheme="minorHAnsi" w:eastAsiaTheme="minorEastAsia" w:hAnsiTheme="minorHAnsi" w:cstheme="minorBidi"/>
          <w:smallCaps w:val="0"/>
          <w:noProof/>
          <w:sz w:val="24"/>
          <w:szCs w:val="22"/>
        </w:rPr>
      </w:pPr>
      <w:del w:id="288" w:author="Masa Wei-Chung Chi(姬瑋忠)" w:date="2015-12-07T16:50:00Z">
        <w:r w:rsidRPr="00B101D9" w:rsidDel="00B101D9">
          <w:rPr>
            <w:rPrChange w:id="289" w:author="Masa Wei-Chung Chi(姬瑋忠)" w:date="2015-12-07T16:50:00Z">
              <w:rPr>
                <w:rStyle w:val="a7"/>
                <w:smallCaps w:val="0"/>
                <w:noProof/>
              </w:rPr>
            </w:rPrChange>
          </w:rPr>
          <w:delText>3.1.</w:delText>
        </w:r>
        <w:r w:rsidDel="00B101D9">
          <w:rPr>
            <w:rFonts w:asciiTheme="minorHAnsi" w:eastAsiaTheme="minorEastAsia" w:hAnsiTheme="minorHAnsi" w:cstheme="minorBidi"/>
            <w:smallCaps w:val="0"/>
            <w:noProof/>
            <w:sz w:val="24"/>
            <w:szCs w:val="22"/>
          </w:rPr>
          <w:tab/>
        </w:r>
        <w:r w:rsidRPr="00B101D9" w:rsidDel="00B101D9">
          <w:rPr>
            <w:rPrChange w:id="290" w:author="Masa Wei-Chung Chi(姬瑋忠)" w:date="2015-12-07T16:50:00Z">
              <w:rPr>
                <w:rStyle w:val="a7"/>
                <w:smallCaps w:val="0"/>
                <w:noProof/>
              </w:rPr>
            </w:rPrChange>
          </w:rPr>
          <w:delText>ATCBUSDEC200 Block Diagram</w:delText>
        </w:r>
        <w:r w:rsidDel="00B101D9">
          <w:rPr>
            <w:noProof/>
            <w:webHidden/>
          </w:rPr>
          <w:tab/>
          <w:delText>7</w:delText>
        </w:r>
      </w:del>
    </w:p>
    <w:p w:rsidR="00423C58" w:rsidDel="00B101D9" w:rsidRDefault="00423C58">
      <w:pPr>
        <w:pStyle w:val="22"/>
        <w:tabs>
          <w:tab w:val="left" w:pos="960"/>
          <w:tab w:val="right" w:leader="dot" w:pos="10232"/>
        </w:tabs>
        <w:rPr>
          <w:del w:id="291" w:author="Masa Wei-Chung Chi(姬瑋忠)" w:date="2015-12-07T16:50:00Z"/>
          <w:rFonts w:asciiTheme="minorHAnsi" w:eastAsiaTheme="minorEastAsia" w:hAnsiTheme="minorHAnsi" w:cstheme="minorBidi"/>
          <w:smallCaps w:val="0"/>
          <w:noProof/>
          <w:sz w:val="24"/>
          <w:szCs w:val="22"/>
        </w:rPr>
      </w:pPr>
      <w:del w:id="292" w:author="Masa Wei-Chung Chi(姬瑋忠)" w:date="2015-12-07T16:50:00Z">
        <w:r w:rsidRPr="00B101D9" w:rsidDel="00B101D9">
          <w:rPr>
            <w:rPrChange w:id="293" w:author="Masa Wei-Chung Chi(姬瑋忠)" w:date="2015-12-07T16:50:00Z">
              <w:rPr>
                <w:rStyle w:val="a7"/>
                <w:smallCaps w:val="0"/>
                <w:noProof/>
              </w:rPr>
            </w:rPrChange>
          </w:rPr>
          <w:delText>3.2.</w:delText>
        </w:r>
        <w:r w:rsidDel="00B101D9">
          <w:rPr>
            <w:rFonts w:asciiTheme="minorHAnsi" w:eastAsiaTheme="minorEastAsia" w:hAnsiTheme="minorHAnsi" w:cstheme="minorBidi"/>
            <w:smallCaps w:val="0"/>
            <w:noProof/>
            <w:sz w:val="24"/>
            <w:szCs w:val="22"/>
          </w:rPr>
          <w:tab/>
        </w:r>
        <w:r w:rsidRPr="00B101D9" w:rsidDel="00B101D9">
          <w:rPr>
            <w:rPrChange w:id="294" w:author="Masa Wei-Chung Chi(姬瑋忠)" w:date="2015-12-07T16:50:00Z">
              <w:rPr>
                <w:rStyle w:val="a7"/>
                <w:smallCaps w:val="0"/>
                <w:noProof/>
              </w:rPr>
            </w:rPrChange>
          </w:rPr>
          <w:delText>Internal Slave</w:delText>
        </w:r>
        <w:r w:rsidDel="00B101D9">
          <w:rPr>
            <w:noProof/>
            <w:webHidden/>
          </w:rPr>
          <w:tab/>
          <w:delText>8</w:delText>
        </w:r>
      </w:del>
    </w:p>
    <w:p w:rsidR="00423C58" w:rsidDel="00B101D9" w:rsidRDefault="00423C58">
      <w:pPr>
        <w:pStyle w:val="32"/>
        <w:tabs>
          <w:tab w:val="left" w:pos="1200"/>
          <w:tab w:val="right" w:leader="dot" w:pos="10232"/>
        </w:tabs>
        <w:rPr>
          <w:del w:id="295" w:author="Masa Wei-Chung Chi(姬瑋忠)" w:date="2015-12-07T16:50:00Z"/>
          <w:rFonts w:asciiTheme="minorHAnsi" w:eastAsiaTheme="minorEastAsia" w:hAnsiTheme="minorHAnsi" w:cstheme="minorBidi"/>
          <w:i w:val="0"/>
          <w:iCs w:val="0"/>
          <w:noProof/>
          <w:sz w:val="24"/>
          <w:szCs w:val="22"/>
        </w:rPr>
      </w:pPr>
      <w:del w:id="296" w:author="Masa Wei-Chung Chi(姬瑋忠)" w:date="2015-12-07T16:50:00Z">
        <w:r w:rsidRPr="00B101D9" w:rsidDel="00B101D9">
          <w:rPr>
            <w:rPrChange w:id="297" w:author="Masa Wei-Chung Chi(姬瑋忠)" w:date="2015-12-07T16:50:00Z">
              <w:rPr>
                <w:rStyle w:val="a7"/>
                <w:i w:val="0"/>
                <w:iCs w:val="0"/>
                <w:noProof/>
              </w:rPr>
            </w:rPrChange>
          </w:rPr>
          <w:delText>3.2.1.</w:delText>
        </w:r>
        <w:r w:rsidDel="00B101D9">
          <w:rPr>
            <w:rFonts w:asciiTheme="minorHAnsi" w:eastAsiaTheme="minorEastAsia" w:hAnsiTheme="minorHAnsi" w:cstheme="minorBidi"/>
            <w:i w:val="0"/>
            <w:iCs w:val="0"/>
            <w:noProof/>
            <w:sz w:val="24"/>
            <w:szCs w:val="22"/>
          </w:rPr>
          <w:tab/>
        </w:r>
        <w:r w:rsidRPr="00B101D9" w:rsidDel="00B101D9">
          <w:rPr>
            <w:rPrChange w:id="298" w:author="Masa Wei-Chung Chi(姬瑋忠)" w:date="2015-12-07T16:50:00Z">
              <w:rPr>
                <w:rStyle w:val="a7"/>
                <w:i w:val="0"/>
                <w:iCs w:val="0"/>
                <w:noProof/>
              </w:rPr>
            </w:rPrChange>
          </w:rPr>
          <w:delText>ATCBUSDEC200 ID Number and Reversion Number (0x00)</w:delText>
        </w:r>
        <w:r w:rsidDel="00B101D9">
          <w:rPr>
            <w:noProof/>
            <w:webHidden/>
          </w:rPr>
          <w:tab/>
          <w:delText>8</w:delText>
        </w:r>
      </w:del>
    </w:p>
    <w:p w:rsidR="00423C58" w:rsidDel="00B101D9" w:rsidRDefault="00423C58">
      <w:pPr>
        <w:pStyle w:val="32"/>
        <w:tabs>
          <w:tab w:val="left" w:pos="1200"/>
          <w:tab w:val="right" w:leader="dot" w:pos="10232"/>
        </w:tabs>
        <w:rPr>
          <w:del w:id="299" w:author="Masa Wei-Chung Chi(姬瑋忠)" w:date="2015-12-07T16:50:00Z"/>
          <w:rFonts w:asciiTheme="minorHAnsi" w:eastAsiaTheme="minorEastAsia" w:hAnsiTheme="minorHAnsi" w:cstheme="minorBidi"/>
          <w:i w:val="0"/>
          <w:iCs w:val="0"/>
          <w:noProof/>
          <w:sz w:val="24"/>
          <w:szCs w:val="22"/>
        </w:rPr>
      </w:pPr>
      <w:del w:id="300" w:author="Masa Wei-Chung Chi(姬瑋忠)" w:date="2015-12-07T16:50:00Z">
        <w:r w:rsidRPr="00B101D9" w:rsidDel="00B101D9">
          <w:rPr>
            <w:rPrChange w:id="301" w:author="Masa Wei-Chung Chi(姬瑋忠)" w:date="2015-12-07T16:50:00Z">
              <w:rPr>
                <w:rStyle w:val="a7"/>
                <w:i w:val="0"/>
                <w:iCs w:val="0"/>
                <w:noProof/>
              </w:rPr>
            </w:rPrChange>
          </w:rPr>
          <w:delText>3.2.2.</w:delText>
        </w:r>
        <w:r w:rsidDel="00B101D9">
          <w:rPr>
            <w:rFonts w:asciiTheme="minorHAnsi" w:eastAsiaTheme="minorEastAsia" w:hAnsiTheme="minorHAnsi" w:cstheme="minorBidi"/>
            <w:i w:val="0"/>
            <w:iCs w:val="0"/>
            <w:noProof/>
            <w:sz w:val="24"/>
            <w:szCs w:val="22"/>
          </w:rPr>
          <w:tab/>
        </w:r>
        <w:r w:rsidRPr="00B101D9" w:rsidDel="00B101D9">
          <w:rPr>
            <w:rPrChange w:id="302" w:author="Masa Wei-Chung Chi(姬瑋忠)" w:date="2015-12-07T16:50:00Z">
              <w:rPr>
                <w:rStyle w:val="a7"/>
                <w:i w:val="0"/>
                <w:iCs w:val="0"/>
                <w:noProof/>
              </w:rPr>
            </w:rPrChange>
          </w:rPr>
          <w:delText>Offset/Size of Slave 1~31 (0x10 + (n-1) * 0x4)</w:delText>
        </w:r>
        <w:r w:rsidDel="00B101D9">
          <w:rPr>
            <w:noProof/>
            <w:webHidden/>
          </w:rPr>
          <w:tab/>
          <w:delText>8</w:delText>
        </w:r>
      </w:del>
    </w:p>
    <w:p w:rsidR="00423C58" w:rsidDel="00B101D9" w:rsidRDefault="00423C58">
      <w:pPr>
        <w:pStyle w:val="10"/>
        <w:rPr>
          <w:del w:id="303" w:author="Masa Wei-Chung Chi(姬瑋忠)" w:date="2015-12-07T16:50:00Z"/>
          <w:rFonts w:asciiTheme="minorHAnsi" w:eastAsiaTheme="minorEastAsia" w:hAnsiTheme="minorHAnsi" w:cstheme="minorBidi"/>
          <w:b w:val="0"/>
          <w:bCs w:val="0"/>
          <w:caps w:val="0"/>
          <w:noProof/>
          <w:sz w:val="24"/>
          <w:szCs w:val="22"/>
        </w:rPr>
      </w:pPr>
      <w:del w:id="304" w:author="Masa Wei-Chung Chi(姬瑋忠)" w:date="2015-12-07T16:50:00Z">
        <w:r w:rsidRPr="00B101D9" w:rsidDel="00B101D9">
          <w:rPr>
            <w:rPrChange w:id="305" w:author="Masa Wei-Chung Chi(姬瑋忠)" w:date="2015-12-07T16:50:00Z">
              <w:rPr>
                <w:rStyle w:val="a7"/>
                <w:b w:val="0"/>
                <w:bCs w:val="0"/>
                <w:caps w:val="0"/>
                <w:noProof/>
              </w:rPr>
            </w:rPrChange>
          </w:rPr>
          <w:delText>4.</w:delText>
        </w:r>
        <w:r w:rsidDel="00B101D9">
          <w:rPr>
            <w:rFonts w:asciiTheme="minorHAnsi" w:eastAsiaTheme="minorEastAsia" w:hAnsiTheme="minorHAnsi" w:cstheme="minorBidi"/>
            <w:b w:val="0"/>
            <w:bCs w:val="0"/>
            <w:caps w:val="0"/>
            <w:noProof/>
            <w:sz w:val="24"/>
            <w:szCs w:val="22"/>
          </w:rPr>
          <w:tab/>
        </w:r>
        <w:r w:rsidRPr="00B101D9" w:rsidDel="00B101D9">
          <w:rPr>
            <w:rPrChange w:id="306" w:author="Masa Wei-Chung Chi(姬瑋忠)" w:date="2015-12-07T16:50:00Z">
              <w:rPr>
                <w:rStyle w:val="a7"/>
                <w:b w:val="0"/>
                <w:bCs w:val="0"/>
                <w:caps w:val="0"/>
                <w:noProof/>
              </w:rPr>
            </w:rPrChange>
          </w:rPr>
          <w:delText>Design Configuration</w:delText>
        </w:r>
        <w:r w:rsidDel="00B101D9">
          <w:rPr>
            <w:noProof/>
            <w:webHidden/>
          </w:rPr>
          <w:tab/>
          <w:delText>11</w:delText>
        </w:r>
      </w:del>
    </w:p>
    <w:p w:rsidR="00423C58" w:rsidDel="00B101D9" w:rsidRDefault="00423C58">
      <w:pPr>
        <w:pStyle w:val="22"/>
        <w:tabs>
          <w:tab w:val="left" w:pos="960"/>
          <w:tab w:val="right" w:leader="dot" w:pos="10232"/>
        </w:tabs>
        <w:rPr>
          <w:del w:id="307" w:author="Masa Wei-Chung Chi(姬瑋忠)" w:date="2015-12-07T16:50:00Z"/>
          <w:rFonts w:asciiTheme="minorHAnsi" w:eastAsiaTheme="minorEastAsia" w:hAnsiTheme="minorHAnsi" w:cstheme="minorBidi"/>
          <w:smallCaps w:val="0"/>
          <w:noProof/>
          <w:sz w:val="24"/>
          <w:szCs w:val="22"/>
        </w:rPr>
      </w:pPr>
      <w:del w:id="308" w:author="Masa Wei-Chung Chi(姬瑋忠)" w:date="2015-12-07T16:50:00Z">
        <w:r w:rsidRPr="00B101D9" w:rsidDel="00B101D9">
          <w:rPr>
            <w:rPrChange w:id="309" w:author="Masa Wei-Chung Chi(姬瑋忠)" w:date="2015-12-07T16:50:00Z">
              <w:rPr>
                <w:rStyle w:val="a7"/>
                <w:smallCaps w:val="0"/>
                <w:noProof/>
              </w:rPr>
            </w:rPrChange>
          </w:rPr>
          <w:delText>4.1.</w:delText>
        </w:r>
        <w:r w:rsidDel="00B101D9">
          <w:rPr>
            <w:rFonts w:asciiTheme="minorHAnsi" w:eastAsiaTheme="minorEastAsia" w:hAnsiTheme="minorHAnsi" w:cstheme="minorBidi"/>
            <w:smallCaps w:val="0"/>
            <w:noProof/>
            <w:sz w:val="24"/>
            <w:szCs w:val="22"/>
          </w:rPr>
          <w:tab/>
        </w:r>
        <w:r w:rsidRPr="00B101D9" w:rsidDel="00B101D9">
          <w:rPr>
            <w:rPrChange w:id="310" w:author="Masa Wei-Chung Chi(姬瑋忠)" w:date="2015-12-07T16:50:00Z">
              <w:rPr>
                <w:rStyle w:val="a7"/>
                <w:smallCaps w:val="0"/>
                <w:noProof/>
              </w:rPr>
            </w:rPrChange>
          </w:rPr>
          <w:delText>Hardware Configuration</w:delText>
        </w:r>
        <w:r w:rsidDel="00B101D9">
          <w:rPr>
            <w:noProof/>
            <w:webHidden/>
          </w:rPr>
          <w:tab/>
          <w:delText>11</w:delText>
        </w:r>
      </w:del>
    </w:p>
    <w:p w:rsidR="00423C58" w:rsidDel="00B101D9" w:rsidRDefault="00423C58">
      <w:pPr>
        <w:pStyle w:val="22"/>
        <w:tabs>
          <w:tab w:val="left" w:pos="960"/>
          <w:tab w:val="right" w:leader="dot" w:pos="10232"/>
        </w:tabs>
        <w:rPr>
          <w:del w:id="311" w:author="Masa Wei-Chung Chi(姬瑋忠)" w:date="2015-12-07T16:50:00Z"/>
          <w:rFonts w:asciiTheme="minorHAnsi" w:eastAsiaTheme="minorEastAsia" w:hAnsiTheme="minorHAnsi" w:cstheme="minorBidi"/>
          <w:smallCaps w:val="0"/>
          <w:noProof/>
          <w:sz w:val="24"/>
          <w:szCs w:val="22"/>
        </w:rPr>
      </w:pPr>
      <w:del w:id="312" w:author="Masa Wei-Chung Chi(姬瑋忠)" w:date="2015-12-07T16:50:00Z">
        <w:r w:rsidRPr="00B101D9" w:rsidDel="00B101D9">
          <w:rPr>
            <w:rPrChange w:id="313" w:author="Masa Wei-Chung Chi(姬瑋忠)" w:date="2015-12-07T16:50:00Z">
              <w:rPr>
                <w:rStyle w:val="a7"/>
                <w:smallCaps w:val="0"/>
                <w:noProof/>
              </w:rPr>
            </w:rPrChange>
          </w:rPr>
          <w:delText>4.2.</w:delText>
        </w:r>
        <w:r w:rsidDel="00B101D9">
          <w:rPr>
            <w:rFonts w:asciiTheme="minorHAnsi" w:eastAsiaTheme="minorEastAsia" w:hAnsiTheme="minorHAnsi" w:cstheme="minorBidi"/>
            <w:smallCaps w:val="0"/>
            <w:noProof/>
            <w:sz w:val="24"/>
            <w:szCs w:val="22"/>
          </w:rPr>
          <w:tab/>
        </w:r>
        <w:r w:rsidRPr="00B101D9" w:rsidDel="00B101D9">
          <w:rPr>
            <w:rPrChange w:id="314" w:author="Masa Wei-Chung Chi(姬瑋忠)" w:date="2015-12-07T16:50:00Z">
              <w:rPr>
                <w:rStyle w:val="a7"/>
                <w:smallCaps w:val="0"/>
                <w:noProof/>
              </w:rPr>
            </w:rPrChange>
          </w:rPr>
          <w:delText>Local Parameters</w:delText>
        </w:r>
        <w:r w:rsidDel="00B101D9">
          <w:rPr>
            <w:noProof/>
            <w:webHidden/>
          </w:rPr>
          <w:tab/>
          <w:delText>11</w:delText>
        </w:r>
      </w:del>
    </w:p>
    <w:p w:rsidR="00423C58" w:rsidDel="00B101D9" w:rsidRDefault="00423C58">
      <w:pPr>
        <w:pStyle w:val="22"/>
        <w:tabs>
          <w:tab w:val="left" w:pos="960"/>
          <w:tab w:val="right" w:leader="dot" w:pos="10232"/>
        </w:tabs>
        <w:rPr>
          <w:del w:id="315" w:author="Masa Wei-Chung Chi(姬瑋忠)" w:date="2015-12-07T16:50:00Z"/>
          <w:rFonts w:asciiTheme="minorHAnsi" w:eastAsiaTheme="minorEastAsia" w:hAnsiTheme="minorHAnsi" w:cstheme="minorBidi"/>
          <w:smallCaps w:val="0"/>
          <w:noProof/>
          <w:sz w:val="24"/>
          <w:szCs w:val="22"/>
        </w:rPr>
      </w:pPr>
      <w:del w:id="316" w:author="Masa Wei-Chung Chi(姬瑋忠)" w:date="2015-12-07T16:50:00Z">
        <w:r w:rsidRPr="00B101D9" w:rsidDel="00B101D9">
          <w:rPr>
            <w:rPrChange w:id="317" w:author="Masa Wei-Chung Chi(姬瑋忠)" w:date="2015-12-07T16:50:00Z">
              <w:rPr>
                <w:rStyle w:val="a7"/>
                <w:smallCaps w:val="0"/>
                <w:noProof/>
              </w:rPr>
            </w:rPrChange>
          </w:rPr>
          <w:delText>4.3.</w:delText>
        </w:r>
        <w:r w:rsidDel="00B101D9">
          <w:rPr>
            <w:rFonts w:asciiTheme="minorHAnsi" w:eastAsiaTheme="minorEastAsia" w:hAnsiTheme="minorHAnsi" w:cstheme="minorBidi"/>
            <w:smallCaps w:val="0"/>
            <w:noProof/>
            <w:sz w:val="24"/>
            <w:szCs w:val="22"/>
          </w:rPr>
          <w:tab/>
        </w:r>
        <w:r w:rsidRPr="00B101D9" w:rsidDel="00B101D9">
          <w:rPr>
            <w:rPrChange w:id="318" w:author="Masa Wei-Chung Chi(姬瑋忠)" w:date="2015-12-07T16:50:00Z">
              <w:rPr>
                <w:rStyle w:val="a7"/>
                <w:smallCaps w:val="0"/>
                <w:noProof/>
              </w:rPr>
            </w:rPrChange>
          </w:rPr>
          <w:delText>Design Parameters</w:delText>
        </w:r>
        <w:r w:rsidDel="00B101D9">
          <w:rPr>
            <w:noProof/>
            <w:webHidden/>
          </w:rPr>
          <w:tab/>
          <w:delText>11</w:delText>
        </w:r>
      </w:del>
    </w:p>
    <w:p w:rsidR="00423C58" w:rsidDel="00B101D9" w:rsidRDefault="00423C58">
      <w:pPr>
        <w:pStyle w:val="10"/>
        <w:rPr>
          <w:del w:id="319" w:author="Masa Wei-Chung Chi(姬瑋忠)" w:date="2015-12-07T16:50:00Z"/>
          <w:rFonts w:asciiTheme="minorHAnsi" w:eastAsiaTheme="minorEastAsia" w:hAnsiTheme="minorHAnsi" w:cstheme="minorBidi"/>
          <w:b w:val="0"/>
          <w:bCs w:val="0"/>
          <w:caps w:val="0"/>
          <w:noProof/>
          <w:sz w:val="24"/>
          <w:szCs w:val="22"/>
        </w:rPr>
      </w:pPr>
      <w:del w:id="320" w:author="Masa Wei-Chung Chi(姬瑋忠)" w:date="2015-12-07T16:50:00Z">
        <w:r w:rsidRPr="00B101D9" w:rsidDel="00B101D9">
          <w:rPr>
            <w:rPrChange w:id="321" w:author="Masa Wei-Chung Chi(姬瑋忠)" w:date="2015-12-07T16:50:00Z">
              <w:rPr>
                <w:rStyle w:val="a7"/>
                <w:b w:val="0"/>
                <w:bCs w:val="0"/>
                <w:caps w:val="0"/>
                <w:noProof/>
              </w:rPr>
            </w:rPrChange>
          </w:rPr>
          <w:delText>5.</w:delText>
        </w:r>
        <w:r w:rsidDel="00B101D9">
          <w:rPr>
            <w:rFonts w:asciiTheme="minorHAnsi" w:eastAsiaTheme="minorEastAsia" w:hAnsiTheme="minorHAnsi" w:cstheme="minorBidi"/>
            <w:b w:val="0"/>
            <w:bCs w:val="0"/>
            <w:caps w:val="0"/>
            <w:noProof/>
            <w:sz w:val="24"/>
            <w:szCs w:val="22"/>
          </w:rPr>
          <w:tab/>
        </w:r>
        <w:r w:rsidRPr="00B101D9" w:rsidDel="00B101D9">
          <w:rPr>
            <w:rPrChange w:id="322" w:author="Masa Wei-Chung Chi(姬瑋忠)" w:date="2015-12-07T16:50:00Z">
              <w:rPr>
                <w:rStyle w:val="a7"/>
                <w:b w:val="0"/>
                <w:bCs w:val="0"/>
                <w:caps w:val="0"/>
                <w:noProof/>
              </w:rPr>
            </w:rPrChange>
          </w:rPr>
          <w:delText>Programming Model</w:delText>
        </w:r>
        <w:r w:rsidDel="00B101D9">
          <w:rPr>
            <w:noProof/>
            <w:webHidden/>
          </w:rPr>
          <w:tab/>
          <w:delText>13</w:delText>
        </w:r>
      </w:del>
    </w:p>
    <w:p w:rsidR="00423C58" w:rsidDel="00B101D9" w:rsidRDefault="00423C58">
      <w:pPr>
        <w:pStyle w:val="22"/>
        <w:tabs>
          <w:tab w:val="left" w:pos="960"/>
          <w:tab w:val="right" w:leader="dot" w:pos="10232"/>
        </w:tabs>
        <w:rPr>
          <w:del w:id="323" w:author="Masa Wei-Chung Chi(姬瑋忠)" w:date="2015-12-07T16:50:00Z"/>
          <w:rFonts w:asciiTheme="minorHAnsi" w:eastAsiaTheme="minorEastAsia" w:hAnsiTheme="minorHAnsi" w:cstheme="minorBidi"/>
          <w:smallCaps w:val="0"/>
          <w:noProof/>
          <w:sz w:val="24"/>
          <w:szCs w:val="22"/>
        </w:rPr>
      </w:pPr>
      <w:del w:id="324" w:author="Masa Wei-Chung Chi(姬瑋忠)" w:date="2015-12-07T16:50:00Z">
        <w:r w:rsidRPr="00B101D9" w:rsidDel="00B101D9">
          <w:rPr>
            <w:rPrChange w:id="325" w:author="Masa Wei-Chung Chi(姬瑋忠)" w:date="2015-12-07T16:50:00Z">
              <w:rPr>
                <w:rStyle w:val="a7"/>
                <w:smallCaps w:val="0"/>
                <w:noProof/>
              </w:rPr>
            </w:rPrChange>
          </w:rPr>
          <w:delText>5.1.</w:delText>
        </w:r>
        <w:r w:rsidDel="00B101D9">
          <w:rPr>
            <w:rFonts w:asciiTheme="minorHAnsi" w:eastAsiaTheme="minorEastAsia" w:hAnsiTheme="minorHAnsi" w:cstheme="minorBidi"/>
            <w:smallCaps w:val="0"/>
            <w:noProof/>
            <w:sz w:val="24"/>
            <w:szCs w:val="22"/>
          </w:rPr>
          <w:tab/>
        </w:r>
        <w:r w:rsidRPr="00B101D9" w:rsidDel="00B101D9">
          <w:rPr>
            <w:rPrChange w:id="326" w:author="Masa Wei-Chung Chi(姬瑋忠)" w:date="2015-12-07T16:50:00Z">
              <w:rPr>
                <w:rStyle w:val="a7"/>
                <w:smallCaps w:val="0"/>
                <w:noProof/>
              </w:rPr>
            </w:rPrChange>
          </w:rPr>
          <w:delText>Summary of Registers</w:delText>
        </w:r>
        <w:r w:rsidDel="00B101D9">
          <w:rPr>
            <w:noProof/>
            <w:webHidden/>
          </w:rPr>
          <w:tab/>
          <w:delText>13</w:delText>
        </w:r>
      </w:del>
    </w:p>
    <w:p w:rsidR="00423C58" w:rsidDel="00B101D9" w:rsidRDefault="00423C58">
      <w:pPr>
        <w:pStyle w:val="22"/>
        <w:tabs>
          <w:tab w:val="left" w:pos="960"/>
          <w:tab w:val="right" w:leader="dot" w:pos="10232"/>
        </w:tabs>
        <w:rPr>
          <w:del w:id="327" w:author="Masa Wei-Chung Chi(姬瑋忠)" w:date="2015-12-07T16:50:00Z"/>
          <w:rFonts w:asciiTheme="minorHAnsi" w:eastAsiaTheme="minorEastAsia" w:hAnsiTheme="minorHAnsi" w:cstheme="minorBidi"/>
          <w:smallCaps w:val="0"/>
          <w:noProof/>
          <w:sz w:val="24"/>
          <w:szCs w:val="22"/>
        </w:rPr>
      </w:pPr>
      <w:del w:id="328" w:author="Masa Wei-Chung Chi(姬瑋忠)" w:date="2015-12-07T16:50:00Z">
        <w:r w:rsidRPr="00B101D9" w:rsidDel="00B101D9">
          <w:rPr>
            <w:rPrChange w:id="329" w:author="Masa Wei-Chung Chi(姬瑋忠)" w:date="2015-12-07T16:50:00Z">
              <w:rPr>
                <w:rStyle w:val="a7"/>
                <w:smallCaps w:val="0"/>
                <w:noProof/>
              </w:rPr>
            </w:rPrChange>
          </w:rPr>
          <w:delText>5.2.</w:delText>
        </w:r>
        <w:r w:rsidDel="00B101D9">
          <w:rPr>
            <w:rFonts w:asciiTheme="minorHAnsi" w:eastAsiaTheme="minorEastAsia" w:hAnsiTheme="minorHAnsi" w:cstheme="minorBidi"/>
            <w:smallCaps w:val="0"/>
            <w:noProof/>
            <w:sz w:val="24"/>
            <w:szCs w:val="22"/>
          </w:rPr>
          <w:tab/>
        </w:r>
        <w:r w:rsidRPr="00B101D9" w:rsidDel="00B101D9">
          <w:rPr>
            <w:rPrChange w:id="330" w:author="Masa Wei-Chung Chi(姬瑋忠)" w:date="2015-12-07T16:50:00Z">
              <w:rPr>
                <w:rStyle w:val="a7"/>
                <w:smallCaps w:val="0"/>
                <w:noProof/>
              </w:rPr>
            </w:rPrChange>
          </w:rPr>
          <w:delText>Register Description</w:delText>
        </w:r>
        <w:r w:rsidDel="00B101D9">
          <w:rPr>
            <w:noProof/>
            <w:webHidden/>
          </w:rPr>
          <w:tab/>
          <w:delText>13</w:delText>
        </w:r>
      </w:del>
    </w:p>
    <w:p w:rsidR="00423C58" w:rsidDel="00B101D9" w:rsidRDefault="00423C58">
      <w:pPr>
        <w:pStyle w:val="22"/>
        <w:tabs>
          <w:tab w:val="left" w:pos="960"/>
          <w:tab w:val="right" w:leader="dot" w:pos="10232"/>
        </w:tabs>
        <w:rPr>
          <w:del w:id="331" w:author="Masa Wei-Chung Chi(姬瑋忠)" w:date="2015-12-07T16:50:00Z"/>
          <w:rFonts w:asciiTheme="minorHAnsi" w:eastAsiaTheme="minorEastAsia" w:hAnsiTheme="minorHAnsi" w:cstheme="minorBidi"/>
          <w:smallCaps w:val="0"/>
          <w:noProof/>
          <w:sz w:val="24"/>
          <w:szCs w:val="22"/>
        </w:rPr>
      </w:pPr>
      <w:del w:id="332" w:author="Masa Wei-Chung Chi(姬瑋忠)" w:date="2015-12-07T16:50:00Z">
        <w:r w:rsidRPr="00B101D9" w:rsidDel="00B101D9">
          <w:rPr>
            <w:rPrChange w:id="333" w:author="Masa Wei-Chung Chi(姬瑋忠)" w:date="2015-12-07T16:50:00Z">
              <w:rPr>
                <w:rStyle w:val="a7"/>
                <w:smallCaps w:val="0"/>
                <w:noProof/>
              </w:rPr>
            </w:rPrChange>
          </w:rPr>
          <w:delText>5.3.</w:delText>
        </w:r>
        <w:r w:rsidDel="00B101D9">
          <w:rPr>
            <w:rFonts w:asciiTheme="minorHAnsi" w:eastAsiaTheme="minorEastAsia" w:hAnsiTheme="minorHAnsi" w:cstheme="minorBidi"/>
            <w:smallCaps w:val="0"/>
            <w:noProof/>
            <w:sz w:val="24"/>
            <w:szCs w:val="22"/>
          </w:rPr>
          <w:tab/>
        </w:r>
        <w:r w:rsidRPr="00B101D9" w:rsidDel="00B101D9">
          <w:rPr>
            <w:rPrChange w:id="334" w:author="Masa Wei-Chung Chi(姬瑋忠)" w:date="2015-12-07T16:50:00Z">
              <w:rPr>
                <w:rStyle w:val="a7"/>
                <w:smallCaps w:val="0"/>
                <w:noProof/>
              </w:rPr>
            </w:rPrChange>
          </w:rPr>
          <w:delText>Programming Sequence</w:delText>
        </w:r>
        <w:r w:rsidDel="00B101D9">
          <w:rPr>
            <w:noProof/>
            <w:webHidden/>
          </w:rPr>
          <w:tab/>
          <w:delText>13</w:delText>
        </w:r>
      </w:del>
    </w:p>
    <w:p w:rsidR="0016091B" w:rsidRPr="0016091B" w:rsidRDefault="00203B5F" w:rsidP="0016091B">
      <w:pPr>
        <w:pStyle w:val="Index"/>
        <w:rPr>
          <w:rFonts w:eastAsia="新細明體"/>
          <w:sz w:val="2"/>
          <w:szCs w:val="2"/>
        </w:rPr>
      </w:pPr>
      <w:r w:rsidRPr="00E940E2">
        <w:fldChar w:fldCharType="end"/>
      </w:r>
      <w:r w:rsidR="000D33EB" w:rsidRPr="00E940E2">
        <w:br w:type="page"/>
      </w:r>
    </w:p>
    <w:p w:rsidR="00D20F22" w:rsidRDefault="00CF7BFB" w:rsidP="0016091B">
      <w:pPr>
        <w:pStyle w:val="Index"/>
        <w:outlineLvl w:val="0"/>
      </w:pPr>
      <w:bookmarkStart w:id="335" w:name="_Toc437270339"/>
      <w:r w:rsidRPr="00CF7BFB">
        <w:t>List of Tables</w:t>
      </w:r>
      <w:bookmarkEnd w:id="335"/>
    </w:p>
    <w:p w:rsidR="00B101D9" w:rsidRDefault="00CF387E">
      <w:pPr>
        <w:pStyle w:val="ab"/>
        <w:tabs>
          <w:tab w:val="right" w:leader="dot" w:pos="10232"/>
        </w:tabs>
        <w:rPr>
          <w:ins w:id="336" w:author="Masa Wei-Chung Chi(姬瑋忠)" w:date="2015-12-07T16:50:00Z"/>
          <w:rFonts w:asciiTheme="minorHAnsi" w:eastAsiaTheme="minorEastAsia" w:hAnsiTheme="minorHAnsi" w:cstheme="minorBidi"/>
          <w:smallCaps w:val="0"/>
          <w:noProof/>
          <w:sz w:val="24"/>
          <w:szCs w:val="22"/>
        </w:rPr>
      </w:pPr>
      <w:r>
        <w:fldChar w:fldCharType="begin"/>
      </w:r>
      <w:r>
        <w:instrText xml:space="preserve"> TOC \h \z \c "Table" </w:instrText>
      </w:r>
      <w:r>
        <w:fldChar w:fldCharType="separate"/>
      </w:r>
      <w:ins w:id="337" w:author="Masa Wei-Chung Chi(姬瑋忠)" w:date="2015-12-07T16:50:00Z">
        <w:r w:rsidR="00B101D9" w:rsidRPr="008258E9">
          <w:rPr>
            <w:rStyle w:val="a7"/>
            <w:noProof/>
          </w:rPr>
          <w:fldChar w:fldCharType="begin"/>
        </w:r>
        <w:r w:rsidR="00B101D9" w:rsidRPr="008258E9">
          <w:rPr>
            <w:rStyle w:val="a7"/>
            <w:noProof/>
          </w:rPr>
          <w:instrText xml:space="preserve"> </w:instrText>
        </w:r>
        <w:r w:rsidR="00B101D9">
          <w:rPr>
            <w:noProof/>
          </w:rPr>
          <w:instrText>HYPERLINK \l "_Toc437270333"</w:instrText>
        </w:r>
        <w:r w:rsidR="00B101D9" w:rsidRPr="008258E9">
          <w:rPr>
            <w:rStyle w:val="a7"/>
            <w:noProof/>
          </w:rPr>
          <w:instrText xml:space="preserve"> </w:instrText>
        </w:r>
        <w:r w:rsidR="00B101D9" w:rsidRPr="008258E9">
          <w:rPr>
            <w:rStyle w:val="a7"/>
            <w:noProof/>
          </w:rPr>
          <w:fldChar w:fldCharType="separate"/>
        </w:r>
        <w:r w:rsidR="00B101D9" w:rsidRPr="008258E9">
          <w:rPr>
            <w:rStyle w:val="a7"/>
            <w:noProof/>
          </w:rPr>
          <w:t>Table 1</w:t>
        </w:r>
        <w:r w:rsidR="00B101D9" w:rsidRPr="008258E9">
          <w:rPr>
            <w:rStyle w:val="a7"/>
            <w:rFonts w:eastAsia="新細明體"/>
            <w:noProof/>
          </w:rPr>
          <w:t>. ATCBUSDEC200 Signal Description</w:t>
        </w:r>
        <w:r w:rsidR="00B101D9">
          <w:rPr>
            <w:noProof/>
            <w:webHidden/>
          </w:rPr>
          <w:tab/>
        </w:r>
        <w:r w:rsidR="00B101D9">
          <w:rPr>
            <w:noProof/>
            <w:webHidden/>
          </w:rPr>
          <w:fldChar w:fldCharType="begin"/>
        </w:r>
        <w:r w:rsidR="00B101D9">
          <w:rPr>
            <w:noProof/>
            <w:webHidden/>
          </w:rPr>
          <w:instrText xml:space="preserve"> PAGEREF _Toc437270333 \h </w:instrText>
        </w:r>
      </w:ins>
      <w:r w:rsidR="00B101D9">
        <w:rPr>
          <w:noProof/>
          <w:webHidden/>
        </w:rPr>
      </w:r>
      <w:r w:rsidR="00B101D9">
        <w:rPr>
          <w:noProof/>
          <w:webHidden/>
        </w:rPr>
        <w:fldChar w:fldCharType="separate"/>
      </w:r>
      <w:ins w:id="338" w:author="Masa Wei-Chung Chi(姬瑋忠)" w:date="2015-12-07T16:50:00Z">
        <w:r w:rsidR="00B101D9">
          <w:rPr>
            <w:noProof/>
            <w:webHidden/>
          </w:rPr>
          <w:t>6</w:t>
        </w:r>
        <w:r w:rsidR="00B101D9">
          <w:rPr>
            <w:noProof/>
            <w:webHidden/>
          </w:rPr>
          <w:fldChar w:fldCharType="end"/>
        </w:r>
        <w:r w:rsidR="00B101D9" w:rsidRPr="008258E9">
          <w:rPr>
            <w:rStyle w:val="a7"/>
            <w:noProof/>
          </w:rPr>
          <w:fldChar w:fldCharType="end"/>
        </w:r>
      </w:ins>
    </w:p>
    <w:p w:rsidR="00B101D9" w:rsidRDefault="00B101D9">
      <w:pPr>
        <w:pStyle w:val="ab"/>
        <w:tabs>
          <w:tab w:val="right" w:leader="dot" w:pos="10232"/>
        </w:tabs>
        <w:rPr>
          <w:ins w:id="339" w:author="Masa Wei-Chung Chi(姬瑋忠)" w:date="2015-12-07T16:50:00Z"/>
          <w:rFonts w:asciiTheme="minorHAnsi" w:eastAsiaTheme="minorEastAsia" w:hAnsiTheme="minorHAnsi" w:cstheme="minorBidi"/>
          <w:smallCaps w:val="0"/>
          <w:noProof/>
          <w:sz w:val="24"/>
          <w:szCs w:val="22"/>
        </w:rPr>
      </w:pPr>
      <w:ins w:id="340" w:author="Masa Wei-Chung Chi(姬瑋忠)" w:date="2015-12-07T16:50:00Z">
        <w:r w:rsidRPr="008258E9">
          <w:rPr>
            <w:rStyle w:val="a7"/>
            <w:noProof/>
          </w:rPr>
          <w:fldChar w:fldCharType="begin"/>
        </w:r>
        <w:r w:rsidRPr="008258E9">
          <w:rPr>
            <w:rStyle w:val="a7"/>
            <w:noProof/>
          </w:rPr>
          <w:instrText xml:space="preserve"> </w:instrText>
        </w:r>
        <w:r>
          <w:rPr>
            <w:noProof/>
          </w:rPr>
          <w:instrText>HYPERLINK \l "_Toc437270334"</w:instrText>
        </w:r>
        <w:r w:rsidRPr="008258E9">
          <w:rPr>
            <w:rStyle w:val="a7"/>
            <w:noProof/>
          </w:rPr>
          <w:instrText xml:space="preserve"> </w:instrText>
        </w:r>
        <w:r w:rsidRPr="008258E9">
          <w:rPr>
            <w:rStyle w:val="a7"/>
            <w:noProof/>
          </w:rPr>
          <w:fldChar w:fldCharType="separate"/>
        </w:r>
        <w:r w:rsidRPr="008258E9">
          <w:rPr>
            <w:rStyle w:val="a7"/>
            <w:noProof/>
          </w:rPr>
          <w:t>Table 2. ATCBUSDEC200 Internal Slave Summary</w:t>
        </w:r>
        <w:r>
          <w:rPr>
            <w:noProof/>
            <w:webHidden/>
          </w:rPr>
          <w:tab/>
        </w:r>
        <w:r>
          <w:rPr>
            <w:noProof/>
            <w:webHidden/>
          </w:rPr>
          <w:fldChar w:fldCharType="begin"/>
        </w:r>
        <w:r>
          <w:rPr>
            <w:noProof/>
            <w:webHidden/>
          </w:rPr>
          <w:instrText xml:space="preserve"> PAGEREF _Toc437270334 \h </w:instrText>
        </w:r>
      </w:ins>
      <w:r>
        <w:rPr>
          <w:noProof/>
          <w:webHidden/>
        </w:rPr>
      </w:r>
      <w:r>
        <w:rPr>
          <w:noProof/>
          <w:webHidden/>
        </w:rPr>
        <w:fldChar w:fldCharType="separate"/>
      </w:r>
      <w:ins w:id="341" w:author="Masa Wei-Chung Chi(姬瑋忠)" w:date="2015-12-07T16:50:00Z">
        <w:r>
          <w:rPr>
            <w:noProof/>
            <w:webHidden/>
          </w:rPr>
          <w:t>12</w:t>
        </w:r>
        <w:r>
          <w:rPr>
            <w:noProof/>
            <w:webHidden/>
          </w:rPr>
          <w:fldChar w:fldCharType="end"/>
        </w:r>
        <w:r w:rsidRPr="008258E9">
          <w:rPr>
            <w:rStyle w:val="a7"/>
            <w:noProof/>
          </w:rPr>
          <w:fldChar w:fldCharType="end"/>
        </w:r>
      </w:ins>
    </w:p>
    <w:p w:rsidR="00B101D9" w:rsidRDefault="00B101D9">
      <w:pPr>
        <w:pStyle w:val="ab"/>
        <w:tabs>
          <w:tab w:val="right" w:leader="dot" w:pos="10232"/>
        </w:tabs>
        <w:rPr>
          <w:ins w:id="342" w:author="Masa Wei-Chung Chi(姬瑋忠)" w:date="2015-12-07T16:50:00Z"/>
          <w:rFonts w:asciiTheme="minorHAnsi" w:eastAsiaTheme="minorEastAsia" w:hAnsiTheme="minorHAnsi" w:cstheme="minorBidi"/>
          <w:smallCaps w:val="0"/>
          <w:noProof/>
          <w:sz w:val="24"/>
          <w:szCs w:val="22"/>
        </w:rPr>
      </w:pPr>
      <w:ins w:id="343" w:author="Masa Wei-Chung Chi(姬瑋忠)" w:date="2015-12-07T16:50:00Z">
        <w:r w:rsidRPr="008258E9">
          <w:rPr>
            <w:rStyle w:val="a7"/>
            <w:noProof/>
          </w:rPr>
          <w:fldChar w:fldCharType="begin"/>
        </w:r>
        <w:r w:rsidRPr="008258E9">
          <w:rPr>
            <w:rStyle w:val="a7"/>
            <w:noProof/>
          </w:rPr>
          <w:instrText xml:space="preserve"> </w:instrText>
        </w:r>
        <w:r>
          <w:rPr>
            <w:noProof/>
          </w:rPr>
          <w:instrText>HYPERLINK \l "_Toc437270335"</w:instrText>
        </w:r>
        <w:r w:rsidRPr="008258E9">
          <w:rPr>
            <w:rStyle w:val="a7"/>
            <w:noProof/>
          </w:rPr>
          <w:instrText xml:space="preserve"> </w:instrText>
        </w:r>
        <w:r w:rsidRPr="008258E9">
          <w:rPr>
            <w:rStyle w:val="a7"/>
            <w:noProof/>
          </w:rPr>
          <w:fldChar w:fldCharType="separate"/>
        </w:r>
        <w:r w:rsidRPr="008258E9">
          <w:rPr>
            <w:rStyle w:val="a7"/>
            <w:noProof/>
          </w:rPr>
          <w:t>Table 3. ATCBUSDEC200 ID Number and Reversion Number</w:t>
        </w:r>
        <w:r>
          <w:rPr>
            <w:noProof/>
            <w:webHidden/>
          </w:rPr>
          <w:tab/>
        </w:r>
        <w:r>
          <w:rPr>
            <w:noProof/>
            <w:webHidden/>
          </w:rPr>
          <w:fldChar w:fldCharType="begin"/>
        </w:r>
        <w:r>
          <w:rPr>
            <w:noProof/>
            <w:webHidden/>
          </w:rPr>
          <w:instrText xml:space="preserve"> PAGEREF _Toc437270335 \h </w:instrText>
        </w:r>
      </w:ins>
      <w:r>
        <w:rPr>
          <w:noProof/>
          <w:webHidden/>
        </w:rPr>
      </w:r>
      <w:r>
        <w:rPr>
          <w:noProof/>
          <w:webHidden/>
        </w:rPr>
        <w:fldChar w:fldCharType="separate"/>
      </w:r>
      <w:ins w:id="344" w:author="Masa Wei-Chung Chi(姬瑋忠)" w:date="2015-12-07T16:50:00Z">
        <w:r>
          <w:rPr>
            <w:noProof/>
            <w:webHidden/>
          </w:rPr>
          <w:t>12</w:t>
        </w:r>
        <w:r>
          <w:rPr>
            <w:noProof/>
            <w:webHidden/>
          </w:rPr>
          <w:fldChar w:fldCharType="end"/>
        </w:r>
        <w:r w:rsidRPr="008258E9">
          <w:rPr>
            <w:rStyle w:val="a7"/>
            <w:noProof/>
          </w:rPr>
          <w:fldChar w:fldCharType="end"/>
        </w:r>
      </w:ins>
    </w:p>
    <w:p w:rsidR="00B101D9" w:rsidRDefault="00B101D9">
      <w:pPr>
        <w:pStyle w:val="ab"/>
        <w:tabs>
          <w:tab w:val="right" w:leader="dot" w:pos="10232"/>
        </w:tabs>
        <w:rPr>
          <w:ins w:id="345" w:author="Masa Wei-Chung Chi(姬瑋忠)" w:date="2015-12-07T16:50:00Z"/>
          <w:rFonts w:asciiTheme="minorHAnsi" w:eastAsiaTheme="minorEastAsia" w:hAnsiTheme="minorHAnsi" w:cstheme="minorBidi"/>
          <w:smallCaps w:val="0"/>
          <w:noProof/>
          <w:sz w:val="24"/>
          <w:szCs w:val="22"/>
        </w:rPr>
      </w:pPr>
      <w:ins w:id="346" w:author="Masa Wei-Chung Chi(姬瑋忠)" w:date="2015-12-07T16:50:00Z">
        <w:r w:rsidRPr="008258E9">
          <w:rPr>
            <w:rStyle w:val="a7"/>
            <w:noProof/>
          </w:rPr>
          <w:fldChar w:fldCharType="begin"/>
        </w:r>
        <w:r w:rsidRPr="008258E9">
          <w:rPr>
            <w:rStyle w:val="a7"/>
            <w:noProof/>
          </w:rPr>
          <w:instrText xml:space="preserve"> </w:instrText>
        </w:r>
        <w:r>
          <w:rPr>
            <w:noProof/>
          </w:rPr>
          <w:instrText>HYPERLINK \l "_Toc437270336"</w:instrText>
        </w:r>
        <w:r w:rsidRPr="008258E9">
          <w:rPr>
            <w:rStyle w:val="a7"/>
            <w:noProof/>
          </w:rPr>
          <w:instrText xml:space="preserve"> </w:instrText>
        </w:r>
        <w:r w:rsidRPr="008258E9">
          <w:rPr>
            <w:rStyle w:val="a7"/>
            <w:noProof/>
          </w:rPr>
          <w:fldChar w:fldCharType="separate"/>
        </w:r>
        <w:r w:rsidRPr="008258E9">
          <w:rPr>
            <w:rStyle w:val="a7"/>
            <w:noProof/>
          </w:rPr>
          <w:t>Table 4. Offset/Size of Slave 1~31 in 24-bit mode</w:t>
        </w:r>
        <w:r>
          <w:rPr>
            <w:noProof/>
            <w:webHidden/>
          </w:rPr>
          <w:tab/>
        </w:r>
        <w:r>
          <w:rPr>
            <w:noProof/>
            <w:webHidden/>
          </w:rPr>
          <w:fldChar w:fldCharType="begin"/>
        </w:r>
        <w:r>
          <w:rPr>
            <w:noProof/>
            <w:webHidden/>
          </w:rPr>
          <w:instrText xml:space="preserve"> PAGEREF _Toc437270336 \h </w:instrText>
        </w:r>
      </w:ins>
      <w:r>
        <w:rPr>
          <w:noProof/>
          <w:webHidden/>
        </w:rPr>
      </w:r>
      <w:r>
        <w:rPr>
          <w:noProof/>
          <w:webHidden/>
        </w:rPr>
        <w:fldChar w:fldCharType="separate"/>
      </w:r>
      <w:ins w:id="347" w:author="Masa Wei-Chung Chi(姬瑋忠)" w:date="2015-12-07T16:50:00Z">
        <w:r>
          <w:rPr>
            <w:noProof/>
            <w:webHidden/>
          </w:rPr>
          <w:t>12</w:t>
        </w:r>
        <w:r>
          <w:rPr>
            <w:noProof/>
            <w:webHidden/>
          </w:rPr>
          <w:fldChar w:fldCharType="end"/>
        </w:r>
        <w:r w:rsidRPr="008258E9">
          <w:rPr>
            <w:rStyle w:val="a7"/>
            <w:noProof/>
          </w:rPr>
          <w:fldChar w:fldCharType="end"/>
        </w:r>
      </w:ins>
    </w:p>
    <w:p w:rsidR="00B101D9" w:rsidRDefault="00B101D9">
      <w:pPr>
        <w:pStyle w:val="ab"/>
        <w:tabs>
          <w:tab w:val="right" w:leader="dot" w:pos="10232"/>
        </w:tabs>
        <w:rPr>
          <w:ins w:id="348" w:author="Masa Wei-Chung Chi(姬瑋忠)" w:date="2015-12-07T16:50:00Z"/>
          <w:rFonts w:asciiTheme="minorHAnsi" w:eastAsiaTheme="minorEastAsia" w:hAnsiTheme="minorHAnsi" w:cstheme="minorBidi"/>
          <w:smallCaps w:val="0"/>
          <w:noProof/>
          <w:sz w:val="24"/>
          <w:szCs w:val="22"/>
        </w:rPr>
      </w:pPr>
      <w:ins w:id="349" w:author="Masa Wei-Chung Chi(姬瑋忠)" w:date="2015-12-07T16:50:00Z">
        <w:r w:rsidRPr="008258E9">
          <w:rPr>
            <w:rStyle w:val="a7"/>
            <w:noProof/>
          </w:rPr>
          <w:fldChar w:fldCharType="begin"/>
        </w:r>
        <w:r w:rsidRPr="008258E9">
          <w:rPr>
            <w:rStyle w:val="a7"/>
            <w:noProof/>
          </w:rPr>
          <w:instrText xml:space="preserve"> </w:instrText>
        </w:r>
        <w:r>
          <w:rPr>
            <w:noProof/>
          </w:rPr>
          <w:instrText>HYPERLINK \l "_Toc437270337"</w:instrText>
        </w:r>
        <w:r w:rsidRPr="008258E9">
          <w:rPr>
            <w:rStyle w:val="a7"/>
            <w:noProof/>
          </w:rPr>
          <w:instrText xml:space="preserve"> </w:instrText>
        </w:r>
        <w:r w:rsidRPr="008258E9">
          <w:rPr>
            <w:rStyle w:val="a7"/>
            <w:noProof/>
          </w:rPr>
          <w:fldChar w:fldCharType="separate"/>
        </w:r>
        <w:r w:rsidRPr="008258E9">
          <w:rPr>
            <w:rStyle w:val="a7"/>
            <w:noProof/>
          </w:rPr>
          <w:t>Table 5. Offset/Size of Slave 1~31 in 32-bit mode</w:t>
        </w:r>
        <w:r>
          <w:rPr>
            <w:noProof/>
            <w:webHidden/>
          </w:rPr>
          <w:tab/>
        </w:r>
        <w:r>
          <w:rPr>
            <w:noProof/>
            <w:webHidden/>
          </w:rPr>
          <w:fldChar w:fldCharType="begin"/>
        </w:r>
        <w:r>
          <w:rPr>
            <w:noProof/>
            <w:webHidden/>
          </w:rPr>
          <w:instrText xml:space="preserve"> PAGEREF _Toc437270337 \h </w:instrText>
        </w:r>
      </w:ins>
      <w:r>
        <w:rPr>
          <w:noProof/>
          <w:webHidden/>
        </w:rPr>
      </w:r>
      <w:r>
        <w:rPr>
          <w:noProof/>
          <w:webHidden/>
        </w:rPr>
        <w:fldChar w:fldCharType="separate"/>
      </w:r>
      <w:ins w:id="350" w:author="Masa Wei-Chung Chi(姬瑋忠)" w:date="2015-12-07T16:50:00Z">
        <w:r>
          <w:rPr>
            <w:noProof/>
            <w:webHidden/>
          </w:rPr>
          <w:t>13</w:t>
        </w:r>
        <w:r>
          <w:rPr>
            <w:noProof/>
            <w:webHidden/>
          </w:rPr>
          <w:fldChar w:fldCharType="end"/>
        </w:r>
        <w:r w:rsidRPr="008258E9">
          <w:rPr>
            <w:rStyle w:val="a7"/>
            <w:noProof/>
          </w:rPr>
          <w:fldChar w:fldCharType="end"/>
        </w:r>
      </w:ins>
    </w:p>
    <w:p w:rsidR="00D12901" w:rsidDel="00B101D9" w:rsidRDefault="00D12901">
      <w:pPr>
        <w:pStyle w:val="ab"/>
        <w:tabs>
          <w:tab w:val="right" w:leader="dot" w:pos="10232"/>
        </w:tabs>
        <w:rPr>
          <w:del w:id="351" w:author="Masa Wei-Chung Chi(姬瑋忠)" w:date="2015-12-07T16:49:00Z"/>
          <w:rFonts w:asciiTheme="minorHAnsi" w:eastAsiaTheme="minorEastAsia" w:hAnsiTheme="minorHAnsi" w:cstheme="minorBidi"/>
          <w:smallCaps w:val="0"/>
          <w:noProof/>
          <w:sz w:val="24"/>
          <w:szCs w:val="22"/>
        </w:rPr>
      </w:pPr>
      <w:del w:id="352" w:author="Masa Wei-Chung Chi(姬瑋忠)" w:date="2015-12-07T16:49:00Z">
        <w:r w:rsidRPr="00B101D9" w:rsidDel="00B101D9">
          <w:rPr>
            <w:rPrChange w:id="353" w:author="Masa Wei-Chung Chi(姬瑋忠)" w:date="2015-12-07T16:49:00Z">
              <w:rPr>
                <w:rStyle w:val="a7"/>
                <w:smallCaps w:val="0"/>
                <w:noProof/>
              </w:rPr>
            </w:rPrChange>
          </w:rPr>
          <w:delText>Table 1. ATCBUSDEC200 Signal Description</w:delText>
        </w:r>
        <w:r w:rsidDel="00B101D9">
          <w:rPr>
            <w:noProof/>
            <w:webHidden/>
          </w:rPr>
          <w:tab/>
          <w:delText>6</w:delText>
        </w:r>
      </w:del>
    </w:p>
    <w:p w:rsidR="00D12901" w:rsidDel="00B101D9" w:rsidRDefault="00D12901">
      <w:pPr>
        <w:pStyle w:val="ab"/>
        <w:tabs>
          <w:tab w:val="right" w:leader="dot" w:pos="10232"/>
        </w:tabs>
        <w:rPr>
          <w:del w:id="354" w:author="Masa Wei-Chung Chi(姬瑋忠)" w:date="2015-12-07T16:49:00Z"/>
          <w:rFonts w:asciiTheme="minorHAnsi" w:eastAsiaTheme="minorEastAsia" w:hAnsiTheme="minorHAnsi" w:cstheme="minorBidi"/>
          <w:smallCaps w:val="0"/>
          <w:noProof/>
          <w:sz w:val="24"/>
          <w:szCs w:val="22"/>
        </w:rPr>
      </w:pPr>
      <w:del w:id="355" w:author="Masa Wei-Chung Chi(姬瑋忠)" w:date="2015-12-07T16:49:00Z">
        <w:r w:rsidRPr="00B101D9" w:rsidDel="00B101D9">
          <w:rPr>
            <w:rPrChange w:id="356" w:author="Masa Wei-Chung Chi(姬瑋忠)" w:date="2015-12-07T16:49:00Z">
              <w:rPr>
                <w:rStyle w:val="a7"/>
                <w:smallCaps w:val="0"/>
                <w:noProof/>
              </w:rPr>
            </w:rPrChange>
          </w:rPr>
          <w:delText>Table 2. ATCBUSDEC200 Internal Slave Summary</w:delText>
        </w:r>
        <w:r w:rsidDel="00B101D9">
          <w:rPr>
            <w:noProof/>
            <w:webHidden/>
          </w:rPr>
          <w:tab/>
          <w:delText>8</w:delText>
        </w:r>
      </w:del>
    </w:p>
    <w:p w:rsidR="00D12901" w:rsidDel="00B101D9" w:rsidRDefault="00D12901">
      <w:pPr>
        <w:pStyle w:val="ab"/>
        <w:tabs>
          <w:tab w:val="right" w:leader="dot" w:pos="10232"/>
        </w:tabs>
        <w:rPr>
          <w:del w:id="357" w:author="Masa Wei-Chung Chi(姬瑋忠)" w:date="2015-12-07T16:49:00Z"/>
          <w:rFonts w:asciiTheme="minorHAnsi" w:eastAsiaTheme="minorEastAsia" w:hAnsiTheme="minorHAnsi" w:cstheme="minorBidi"/>
          <w:smallCaps w:val="0"/>
          <w:noProof/>
          <w:sz w:val="24"/>
          <w:szCs w:val="22"/>
        </w:rPr>
      </w:pPr>
      <w:del w:id="358" w:author="Masa Wei-Chung Chi(姬瑋忠)" w:date="2015-12-07T16:49:00Z">
        <w:r w:rsidRPr="00B101D9" w:rsidDel="00B101D9">
          <w:rPr>
            <w:rPrChange w:id="359" w:author="Masa Wei-Chung Chi(姬瑋忠)" w:date="2015-12-07T16:49:00Z">
              <w:rPr>
                <w:rStyle w:val="a7"/>
                <w:smallCaps w:val="0"/>
                <w:noProof/>
              </w:rPr>
            </w:rPrChange>
          </w:rPr>
          <w:delText>Table 3. ATCBUSDEC200 ID Number and Reversion Number</w:delText>
        </w:r>
        <w:r w:rsidDel="00B101D9">
          <w:rPr>
            <w:noProof/>
            <w:webHidden/>
          </w:rPr>
          <w:tab/>
          <w:delText>8</w:delText>
        </w:r>
      </w:del>
    </w:p>
    <w:p w:rsidR="00D12901" w:rsidDel="00B101D9" w:rsidRDefault="00D12901">
      <w:pPr>
        <w:pStyle w:val="ab"/>
        <w:tabs>
          <w:tab w:val="right" w:leader="dot" w:pos="10232"/>
        </w:tabs>
        <w:rPr>
          <w:del w:id="360" w:author="Masa Wei-Chung Chi(姬瑋忠)" w:date="2015-12-07T16:49:00Z"/>
          <w:rFonts w:asciiTheme="minorHAnsi" w:eastAsiaTheme="minorEastAsia" w:hAnsiTheme="minorHAnsi" w:cstheme="minorBidi"/>
          <w:smallCaps w:val="0"/>
          <w:noProof/>
          <w:sz w:val="24"/>
          <w:szCs w:val="22"/>
        </w:rPr>
      </w:pPr>
      <w:del w:id="361" w:author="Masa Wei-Chung Chi(姬瑋忠)" w:date="2015-12-07T16:49:00Z">
        <w:r w:rsidRPr="00B101D9" w:rsidDel="00B101D9">
          <w:rPr>
            <w:rPrChange w:id="362" w:author="Masa Wei-Chung Chi(姬瑋忠)" w:date="2015-12-07T16:49:00Z">
              <w:rPr>
                <w:rStyle w:val="a7"/>
                <w:smallCaps w:val="0"/>
                <w:noProof/>
              </w:rPr>
            </w:rPrChange>
          </w:rPr>
          <w:delText>Table 4. Offset/Size of Slave 1~31 in 24-bit mode</w:delText>
        </w:r>
        <w:r w:rsidDel="00B101D9">
          <w:rPr>
            <w:noProof/>
            <w:webHidden/>
          </w:rPr>
          <w:tab/>
          <w:delText>8</w:delText>
        </w:r>
      </w:del>
    </w:p>
    <w:p w:rsidR="00D12901" w:rsidDel="00B101D9" w:rsidRDefault="00D12901">
      <w:pPr>
        <w:pStyle w:val="ab"/>
        <w:tabs>
          <w:tab w:val="right" w:leader="dot" w:pos="10232"/>
        </w:tabs>
        <w:rPr>
          <w:del w:id="363" w:author="Masa Wei-Chung Chi(姬瑋忠)" w:date="2015-12-07T16:49:00Z"/>
          <w:rFonts w:asciiTheme="minorHAnsi" w:eastAsiaTheme="minorEastAsia" w:hAnsiTheme="minorHAnsi" w:cstheme="minorBidi"/>
          <w:smallCaps w:val="0"/>
          <w:noProof/>
          <w:sz w:val="24"/>
          <w:szCs w:val="22"/>
        </w:rPr>
      </w:pPr>
      <w:del w:id="364" w:author="Masa Wei-Chung Chi(姬瑋忠)" w:date="2015-12-07T16:49:00Z">
        <w:r w:rsidRPr="00B101D9" w:rsidDel="00B101D9">
          <w:rPr>
            <w:rPrChange w:id="365" w:author="Masa Wei-Chung Chi(姬瑋忠)" w:date="2015-12-07T16:49:00Z">
              <w:rPr>
                <w:rStyle w:val="a7"/>
                <w:smallCaps w:val="0"/>
                <w:noProof/>
              </w:rPr>
            </w:rPrChange>
          </w:rPr>
          <w:delText>Table 5. Offset/Size of Slave 1~31 in 32-bit mode</w:delText>
        </w:r>
        <w:r w:rsidDel="00B101D9">
          <w:rPr>
            <w:noProof/>
            <w:webHidden/>
          </w:rPr>
          <w:tab/>
          <w:delText>9</w:delText>
        </w:r>
      </w:del>
    </w:p>
    <w:p w:rsidR="00D77414" w:rsidRPr="00D77414" w:rsidRDefault="00CF387E" w:rsidP="00D77414">
      <w:r>
        <w:fldChar w:fldCharType="end"/>
      </w:r>
    </w:p>
    <w:p w:rsidR="00D20F22" w:rsidRPr="002D1D39" w:rsidRDefault="00D20F22" w:rsidP="00204581">
      <w:pPr>
        <w:pStyle w:val="Index"/>
        <w:outlineLvl w:val="0"/>
      </w:pPr>
      <w:r>
        <w:br w:type="page"/>
      </w:r>
      <w:bookmarkStart w:id="366" w:name="_Toc437270340"/>
      <w:r w:rsidR="00CF7BFB" w:rsidRPr="002D1D39">
        <w:t>List of Figures</w:t>
      </w:r>
      <w:bookmarkEnd w:id="366"/>
    </w:p>
    <w:p w:rsidR="00B101D9" w:rsidRDefault="00CF387E">
      <w:pPr>
        <w:pStyle w:val="ab"/>
        <w:tabs>
          <w:tab w:val="right" w:leader="dot" w:pos="10232"/>
        </w:tabs>
        <w:rPr>
          <w:ins w:id="367" w:author="Masa Wei-Chung Chi(姬瑋忠)" w:date="2015-12-07T16:49:00Z"/>
          <w:rFonts w:asciiTheme="minorHAnsi" w:eastAsiaTheme="minorEastAsia" w:hAnsiTheme="minorHAnsi" w:cstheme="minorBidi"/>
          <w:smallCaps w:val="0"/>
          <w:noProof/>
          <w:sz w:val="24"/>
          <w:szCs w:val="22"/>
        </w:rPr>
      </w:pPr>
      <w:r>
        <w:fldChar w:fldCharType="begin"/>
      </w:r>
      <w:r>
        <w:instrText xml:space="preserve"> TOC \h \z \c "Figure" </w:instrText>
      </w:r>
      <w:r>
        <w:fldChar w:fldCharType="separate"/>
      </w:r>
      <w:ins w:id="368" w:author="Masa Wei-Chung Chi(姬瑋忠)" w:date="2015-12-07T16:49:00Z">
        <w:r w:rsidR="00B101D9" w:rsidRPr="00DB2612">
          <w:rPr>
            <w:rStyle w:val="a7"/>
            <w:noProof/>
          </w:rPr>
          <w:fldChar w:fldCharType="begin"/>
        </w:r>
        <w:r w:rsidR="00B101D9" w:rsidRPr="00DB2612">
          <w:rPr>
            <w:rStyle w:val="a7"/>
            <w:noProof/>
          </w:rPr>
          <w:instrText xml:space="preserve"> </w:instrText>
        </w:r>
        <w:r w:rsidR="00B101D9">
          <w:rPr>
            <w:noProof/>
          </w:rPr>
          <w:instrText>HYPERLINK \l "_Toc437270321"</w:instrText>
        </w:r>
        <w:r w:rsidR="00B101D9" w:rsidRPr="00DB2612">
          <w:rPr>
            <w:rStyle w:val="a7"/>
            <w:noProof/>
          </w:rPr>
          <w:instrText xml:space="preserve"> </w:instrText>
        </w:r>
        <w:r w:rsidR="00B101D9" w:rsidRPr="00DB2612">
          <w:rPr>
            <w:rStyle w:val="a7"/>
            <w:noProof/>
          </w:rPr>
          <w:fldChar w:fldCharType="separate"/>
        </w:r>
        <w:r w:rsidR="00B101D9" w:rsidRPr="00DB2612">
          <w:rPr>
            <w:rStyle w:val="a7"/>
            <w:noProof/>
          </w:rPr>
          <w:t>Figure 1</w:t>
        </w:r>
        <w:r w:rsidR="00B101D9" w:rsidRPr="00DB2612">
          <w:rPr>
            <w:rStyle w:val="a7"/>
            <w:rFonts w:eastAsia="新細明體"/>
            <w:noProof/>
          </w:rPr>
          <w:t>. ATCBUSDEC200 Block Diagram</w:t>
        </w:r>
        <w:r w:rsidR="00B101D9">
          <w:rPr>
            <w:noProof/>
            <w:webHidden/>
          </w:rPr>
          <w:tab/>
        </w:r>
        <w:r w:rsidR="00B101D9">
          <w:rPr>
            <w:noProof/>
            <w:webHidden/>
          </w:rPr>
          <w:fldChar w:fldCharType="begin"/>
        </w:r>
        <w:r w:rsidR="00B101D9">
          <w:rPr>
            <w:noProof/>
            <w:webHidden/>
          </w:rPr>
          <w:instrText xml:space="preserve"> PAGEREF _Toc437270321 \h </w:instrText>
        </w:r>
      </w:ins>
      <w:r w:rsidR="00B101D9">
        <w:rPr>
          <w:noProof/>
          <w:webHidden/>
        </w:rPr>
      </w:r>
      <w:r w:rsidR="00B101D9">
        <w:rPr>
          <w:noProof/>
          <w:webHidden/>
        </w:rPr>
        <w:fldChar w:fldCharType="separate"/>
      </w:r>
      <w:ins w:id="369" w:author="Masa Wei-Chung Chi(姬瑋忠)" w:date="2015-12-07T16:49:00Z">
        <w:r w:rsidR="00B101D9">
          <w:rPr>
            <w:noProof/>
            <w:webHidden/>
          </w:rPr>
          <w:t>2</w:t>
        </w:r>
        <w:r w:rsidR="00B101D9">
          <w:rPr>
            <w:noProof/>
            <w:webHidden/>
          </w:rPr>
          <w:fldChar w:fldCharType="end"/>
        </w:r>
        <w:r w:rsidR="00B101D9" w:rsidRPr="00DB2612">
          <w:rPr>
            <w:rStyle w:val="a7"/>
            <w:noProof/>
          </w:rPr>
          <w:fldChar w:fldCharType="end"/>
        </w:r>
      </w:ins>
    </w:p>
    <w:p w:rsidR="00B101D9" w:rsidRDefault="00B101D9">
      <w:pPr>
        <w:pStyle w:val="ab"/>
        <w:tabs>
          <w:tab w:val="right" w:leader="dot" w:pos="10232"/>
        </w:tabs>
        <w:rPr>
          <w:ins w:id="370" w:author="Masa Wei-Chung Chi(姬瑋忠)" w:date="2015-12-07T16:49:00Z"/>
          <w:rFonts w:asciiTheme="minorHAnsi" w:eastAsiaTheme="minorEastAsia" w:hAnsiTheme="minorHAnsi" w:cstheme="minorBidi"/>
          <w:smallCaps w:val="0"/>
          <w:noProof/>
          <w:sz w:val="24"/>
          <w:szCs w:val="22"/>
        </w:rPr>
      </w:pPr>
      <w:ins w:id="371" w:author="Masa Wei-Chung Chi(姬瑋忠)" w:date="2015-12-07T16:49:00Z">
        <w:r w:rsidRPr="00DB2612">
          <w:rPr>
            <w:rStyle w:val="a7"/>
            <w:noProof/>
          </w:rPr>
          <w:fldChar w:fldCharType="begin"/>
        </w:r>
        <w:r w:rsidRPr="00DB2612">
          <w:rPr>
            <w:rStyle w:val="a7"/>
            <w:noProof/>
          </w:rPr>
          <w:instrText xml:space="preserve"> </w:instrText>
        </w:r>
        <w:r>
          <w:rPr>
            <w:noProof/>
          </w:rPr>
          <w:instrText>HYPERLINK \l "_Toc437270322"</w:instrText>
        </w:r>
        <w:r w:rsidRPr="00DB2612">
          <w:rPr>
            <w:rStyle w:val="a7"/>
            <w:noProof/>
          </w:rPr>
          <w:instrText xml:space="preserve"> </w:instrText>
        </w:r>
        <w:r w:rsidRPr="00DB2612">
          <w:rPr>
            <w:rStyle w:val="a7"/>
            <w:noProof/>
          </w:rPr>
          <w:fldChar w:fldCharType="separate"/>
        </w:r>
        <w:r w:rsidRPr="00DB2612">
          <w:rPr>
            <w:rStyle w:val="a7"/>
            <w:noProof/>
          </w:rPr>
          <w:t>Figure 2. Write Transactions</w:t>
        </w:r>
        <w:r>
          <w:rPr>
            <w:noProof/>
            <w:webHidden/>
          </w:rPr>
          <w:tab/>
        </w:r>
        <w:r>
          <w:rPr>
            <w:noProof/>
            <w:webHidden/>
          </w:rPr>
          <w:fldChar w:fldCharType="begin"/>
        </w:r>
        <w:r>
          <w:rPr>
            <w:noProof/>
            <w:webHidden/>
          </w:rPr>
          <w:instrText xml:space="preserve"> PAGEREF _Toc437270322 \h </w:instrText>
        </w:r>
      </w:ins>
      <w:r>
        <w:rPr>
          <w:noProof/>
          <w:webHidden/>
        </w:rPr>
      </w:r>
      <w:r>
        <w:rPr>
          <w:noProof/>
          <w:webHidden/>
        </w:rPr>
        <w:fldChar w:fldCharType="separate"/>
      </w:r>
      <w:ins w:id="372" w:author="Masa Wei-Chung Chi(姬瑋忠)" w:date="2015-12-07T16:49:00Z">
        <w:r>
          <w:rPr>
            <w:noProof/>
            <w:webHidden/>
          </w:rPr>
          <w:t>3</w:t>
        </w:r>
        <w:r>
          <w:rPr>
            <w:noProof/>
            <w:webHidden/>
          </w:rPr>
          <w:fldChar w:fldCharType="end"/>
        </w:r>
        <w:r w:rsidRPr="00DB2612">
          <w:rPr>
            <w:rStyle w:val="a7"/>
            <w:noProof/>
          </w:rPr>
          <w:fldChar w:fldCharType="end"/>
        </w:r>
      </w:ins>
    </w:p>
    <w:p w:rsidR="00B101D9" w:rsidRDefault="00B101D9">
      <w:pPr>
        <w:pStyle w:val="ab"/>
        <w:tabs>
          <w:tab w:val="right" w:leader="dot" w:pos="10232"/>
        </w:tabs>
        <w:rPr>
          <w:ins w:id="373" w:author="Masa Wei-Chung Chi(姬瑋忠)" w:date="2015-12-07T16:49:00Z"/>
          <w:rFonts w:asciiTheme="minorHAnsi" w:eastAsiaTheme="minorEastAsia" w:hAnsiTheme="minorHAnsi" w:cstheme="minorBidi"/>
          <w:smallCaps w:val="0"/>
          <w:noProof/>
          <w:sz w:val="24"/>
          <w:szCs w:val="22"/>
        </w:rPr>
      </w:pPr>
      <w:ins w:id="374" w:author="Masa Wei-Chung Chi(姬瑋忠)" w:date="2015-12-07T16:49:00Z">
        <w:r w:rsidRPr="00DB2612">
          <w:rPr>
            <w:rStyle w:val="a7"/>
            <w:noProof/>
          </w:rPr>
          <w:fldChar w:fldCharType="begin"/>
        </w:r>
        <w:r w:rsidRPr="00DB2612">
          <w:rPr>
            <w:rStyle w:val="a7"/>
            <w:noProof/>
          </w:rPr>
          <w:instrText xml:space="preserve"> </w:instrText>
        </w:r>
        <w:r>
          <w:rPr>
            <w:noProof/>
          </w:rPr>
          <w:instrText>HYPERLINK \l "_Toc437270323"</w:instrText>
        </w:r>
        <w:r w:rsidRPr="00DB2612">
          <w:rPr>
            <w:rStyle w:val="a7"/>
            <w:noProof/>
          </w:rPr>
          <w:instrText xml:space="preserve"> </w:instrText>
        </w:r>
        <w:r w:rsidRPr="00DB2612">
          <w:rPr>
            <w:rStyle w:val="a7"/>
            <w:noProof/>
          </w:rPr>
          <w:fldChar w:fldCharType="separate"/>
        </w:r>
        <w:r w:rsidRPr="00DB2612">
          <w:rPr>
            <w:rStyle w:val="a7"/>
            <w:noProof/>
          </w:rPr>
          <w:t>Figure 3. Read Transactions</w:t>
        </w:r>
        <w:r>
          <w:rPr>
            <w:noProof/>
            <w:webHidden/>
          </w:rPr>
          <w:tab/>
        </w:r>
        <w:r>
          <w:rPr>
            <w:noProof/>
            <w:webHidden/>
          </w:rPr>
          <w:fldChar w:fldCharType="begin"/>
        </w:r>
        <w:r>
          <w:rPr>
            <w:noProof/>
            <w:webHidden/>
          </w:rPr>
          <w:instrText xml:space="preserve"> PAGEREF _Toc437270323 \h </w:instrText>
        </w:r>
      </w:ins>
      <w:r>
        <w:rPr>
          <w:noProof/>
          <w:webHidden/>
        </w:rPr>
      </w:r>
      <w:r>
        <w:rPr>
          <w:noProof/>
          <w:webHidden/>
        </w:rPr>
        <w:fldChar w:fldCharType="separate"/>
      </w:r>
      <w:ins w:id="375" w:author="Masa Wei-Chung Chi(姬瑋忠)" w:date="2015-12-07T16:49:00Z">
        <w:r>
          <w:rPr>
            <w:noProof/>
            <w:webHidden/>
          </w:rPr>
          <w:t>4</w:t>
        </w:r>
        <w:r>
          <w:rPr>
            <w:noProof/>
            <w:webHidden/>
          </w:rPr>
          <w:fldChar w:fldCharType="end"/>
        </w:r>
        <w:r w:rsidRPr="00DB2612">
          <w:rPr>
            <w:rStyle w:val="a7"/>
            <w:noProof/>
          </w:rPr>
          <w:fldChar w:fldCharType="end"/>
        </w:r>
      </w:ins>
    </w:p>
    <w:p w:rsidR="00B101D9" w:rsidRDefault="00B101D9">
      <w:pPr>
        <w:pStyle w:val="ab"/>
        <w:tabs>
          <w:tab w:val="right" w:leader="dot" w:pos="10232"/>
        </w:tabs>
        <w:rPr>
          <w:ins w:id="376" w:author="Masa Wei-Chung Chi(姬瑋忠)" w:date="2015-12-07T16:49:00Z"/>
          <w:rFonts w:asciiTheme="minorHAnsi" w:eastAsiaTheme="minorEastAsia" w:hAnsiTheme="minorHAnsi" w:cstheme="minorBidi"/>
          <w:smallCaps w:val="0"/>
          <w:noProof/>
          <w:sz w:val="24"/>
          <w:szCs w:val="22"/>
        </w:rPr>
      </w:pPr>
      <w:ins w:id="377" w:author="Masa Wei-Chung Chi(姬瑋忠)" w:date="2015-12-07T16:49:00Z">
        <w:r w:rsidRPr="00DB2612">
          <w:rPr>
            <w:rStyle w:val="a7"/>
            <w:noProof/>
          </w:rPr>
          <w:fldChar w:fldCharType="begin"/>
        </w:r>
        <w:r w:rsidRPr="00DB2612">
          <w:rPr>
            <w:rStyle w:val="a7"/>
            <w:noProof/>
          </w:rPr>
          <w:instrText xml:space="preserve"> </w:instrText>
        </w:r>
        <w:r>
          <w:rPr>
            <w:noProof/>
          </w:rPr>
          <w:instrText>HYPERLINK \l "_Toc437270324"</w:instrText>
        </w:r>
        <w:r w:rsidRPr="00DB2612">
          <w:rPr>
            <w:rStyle w:val="a7"/>
            <w:noProof/>
          </w:rPr>
          <w:instrText xml:space="preserve"> </w:instrText>
        </w:r>
        <w:r w:rsidRPr="00DB2612">
          <w:rPr>
            <w:rStyle w:val="a7"/>
            <w:noProof/>
          </w:rPr>
          <w:fldChar w:fldCharType="separate"/>
        </w:r>
        <w:r w:rsidRPr="00DB2612">
          <w:rPr>
            <w:rStyle w:val="a7"/>
            <w:noProof/>
          </w:rPr>
          <w:t xml:space="preserve">Figure 4. Write Transactions with </w:t>
        </w:r>
        <w:r w:rsidRPr="00DB2612">
          <w:rPr>
            <w:rStyle w:val="a7"/>
            <w:rFonts w:eastAsia="新細明體"/>
            <w:noProof/>
          </w:rPr>
          <w:t>Nonexistent Address</w:t>
        </w:r>
        <w:r>
          <w:rPr>
            <w:noProof/>
            <w:webHidden/>
          </w:rPr>
          <w:tab/>
        </w:r>
        <w:r>
          <w:rPr>
            <w:noProof/>
            <w:webHidden/>
          </w:rPr>
          <w:fldChar w:fldCharType="begin"/>
        </w:r>
        <w:r>
          <w:rPr>
            <w:noProof/>
            <w:webHidden/>
          </w:rPr>
          <w:instrText xml:space="preserve"> PAGEREF _Toc437270324 \h </w:instrText>
        </w:r>
      </w:ins>
      <w:r>
        <w:rPr>
          <w:noProof/>
          <w:webHidden/>
        </w:rPr>
      </w:r>
      <w:r>
        <w:rPr>
          <w:noProof/>
          <w:webHidden/>
        </w:rPr>
        <w:fldChar w:fldCharType="separate"/>
      </w:r>
      <w:ins w:id="378" w:author="Masa Wei-Chung Chi(姬瑋忠)" w:date="2015-12-07T16:49:00Z">
        <w:r>
          <w:rPr>
            <w:noProof/>
            <w:webHidden/>
          </w:rPr>
          <w:t>4</w:t>
        </w:r>
        <w:r>
          <w:rPr>
            <w:noProof/>
            <w:webHidden/>
          </w:rPr>
          <w:fldChar w:fldCharType="end"/>
        </w:r>
        <w:r w:rsidRPr="00DB2612">
          <w:rPr>
            <w:rStyle w:val="a7"/>
            <w:noProof/>
          </w:rPr>
          <w:fldChar w:fldCharType="end"/>
        </w:r>
      </w:ins>
    </w:p>
    <w:p w:rsidR="00B101D9" w:rsidRDefault="00B101D9">
      <w:pPr>
        <w:pStyle w:val="ab"/>
        <w:tabs>
          <w:tab w:val="right" w:leader="dot" w:pos="10232"/>
        </w:tabs>
        <w:rPr>
          <w:ins w:id="379" w:author="Masa Wei-Chung Chi(姬瑋忠)" w:date="2015-12-07T16:49:00Z"/>
          <w:rFonts w:asciiTheme="minorHAnsi" w:eastAsiaTheme="minorEastAsia" w:hAnsiTheme="minorHAnsi" w:cstheme="minorBidi"/>
          <w:smallCaps w:val="0"/>
          <w:noProof/>
          <w:sz w:val="24"/>
          <w:szCs w:val="22"/>
        </w:rPr>
      </w:pPr>
      <w:ins w:id="380" w:author="Masa Wei-Chung Chi(姬瑋忠)" w:date="2015-12-07T16:49:00Z">
        <w:r w:rsidRPr="00DB2612">
          <w:rPr>
            <w:rStyle w:val="a7"/>
            <w:noProof/>
          </w:rPr>
          <w:fldChar w:fldCharType="begin"/>
        </w:r>
        <w:r w:rsidRPr="00DB2612">
          <w:rPr>
            <w:rStyle w:val="a7"/>
            <w:noProof/>
          </w:rPr>
          <w:instrText xml:space="preserve"> </w:instrText>
        </w:r>
        <w:r>
          <w:rPr>
            <w:noProof/>
          </w:rPr>
          <w:instrText>HYPERLINK \l "_Toc437270325"</w:instrText>
        </w:r>
        <w:r w:rsidRPr="00DB2612">
          <w:rPr>
            <w:rStyle w:val="a7"/>
            <w:noProof/>
          </w:rPr>
          <w:instrText xml:space="preserve"> </w:instrText>
        </w:r>
        <w:r w:rsidRPr="00DB2612">
          <w:rPr>
            <w:rStyle w:val="a7"/>
            <w:noProof/>
          </w:rPr>
          <w:fldChar w:fldCharType="separate"/>
        </w:r>
        <w:r w:rsidRPr="00DB2612">
          <w:rPr>
            <w:rStyle w:val="a7"/>
            <w:noProof/>
          </w:rPr>
          <w:t xml:space="preserve">Figure 5. Read Transactions with </w:t>
        </w:r>
        <w:r w:rsidRPr="00DB2612">
          <w:rPr>
            <w:rStyle w:val="a7"/>
            <w:rFonts w:eastAsia="新細明體"/>
            <w:noProof/>
          </w:rPr>
          <w:t>Nonexistent Address</w:t>
        </w:r>
        <w:r>
          <w:rPr>
            <w:noProof/>
            <w:webHidden/>
          </w:rPr>
          <w:tab/>
        </w:r>
        <w:r>
          <w:rPr>
            <w:noProof/>
            <w:webHidden/>
          </w:rPr>
          <w:fldChar w:fldCharType="begin"/>
        </w:r>
        <w:r>
          <w:rPr>
            <w:noProof/>
            <w:webHidden/>
          </w:rPr>
          <w:instrText xml:space="preserve"> PAGEREF _Toc437270325 \h </w:instrText>
        </w:r>
      </w:ins>
      <w:r>
        <w:rPr>
          <w:noProof/>
          <w:webHidden/>
        </w:rPr>
      </w:r>
      <w:r>
        <w:rPr>
          <w:noProof/>
          <w:webHidden/>
        </w:rPr>
        <w:fldChar w:fldCharType="separate"/>
      </w:r>
      <w:ins w:id="381" w:author="Masa Wei-Chung Chi(姬瑋忠)" w:date="2015-12-07T16:49:00Z">
        <w:r>
          <w:rPr>
            <w:noProof/>
            <w:webHidden/>
          </w:rPr>
          <w:t>5</w:t>
        </w:r>
        <w:r>
          <w:rPr>
            <w:noProof/>
            <w:webHidden/>
          </w:rPr>
          <w:fldChar w:fldCharType="end"/>
        </w:r>
        <w:r w:rsidRPr="00DB2612">
          <w:rPr>
            <w:rStyle w:val="a7"/>
            <w:noProof/>
          </w:rPr>
          <w:fldChar w:fldCharType="end"/>
        </w:r>
      </w:ins>
    </w:p>
    <w:p w:rsidR="00B101D9" w:rsidRDefault="00B101D9">
      <w:pPr>
        <w:pStyle w:val="ab"/>
        <w:tabs>
          <w:tab w:val="right" w:leader="dot" w:pos="10232"/>
        </w:tabs>
        <w:rPr>
          <w:ins w:id="382" w:author="Masa Wei-Chung Chi(姬瑋忠)" w:date="2015-12-07T16:49:00Z"/>
          <w:rFonts w:asciiTheme="minorHAnsi" w:eastAsiaTheme="minorEastAsia" w:hAnsiTheme="minorHAnsi" w:cstheme="minorBidi"/>
          <w:smallCaps w:val="0"/>
          <w:noProof/>
          <w:sz w:val="24"/>
          <w:szCs w:val="22"/>
        </w:rPr>
      </w:pPr>
      <w:ins w:id="383" w:author="Masa Wei-Chung Chi(姬瑋忠)" w:date="2015-12-07T16:49:00Z">
        <w:r w:rsidRPr="00DB2612">
          <w:rPr>
            <w:rStyle w:val="a7"/>
            <w:noProof/>
          </w:rPr>
          <w:fldChar w:fldCharType="begin"/>
        </w:r>
        <w:r w:rsidRPr="00DB2612">
          <w:rPr>
            <w:rStyle w:val="a7"/>
            <w:noProof/>
          </w:rPr>
          <w:instrText xml:space="preserve"> </w:instrText>
        </w:r>
        <w:r>
          <w:rPr>
            <w:noProof/>
          </w:rPr>
          <w:instrText>HYPERLINK \l "_Toc437270326"</w:instrText>
        </w:r>
        <w:r w:rsidRPr="00DB2612">
          <w:rPr>
            <w:rStyle w:val="a7"/>
            <w:noProof/>
          </w:rPr>
          <w:instrText xml:space="preserve"> </w:instrText>
        </w:r>
        <w:r w:rsidRPr="00DB2612">
          <w:rPr>
            <w:rStyle w:val="a7"/>
            <w:noProof/>
          </w:rPr>
          <w:fldChar w:fldCharType="separate"/>
        </w:r>
        <w:r w:rsidRPr="00DB2612">
          <w:rPr>
            <w:rStyle w:val="a7"/>
            <w:noProof/>
          </w:rPr>
          <w:t>Figure 6</w:t>
        </w:r>
        <w:r w:rsidRPr="00DB2612">
          <w:rPr>
            <w:rStyle w:val="a7"/>
            <w:rFonts w:eastAsia="新細明體"/>
            <w:noProof/>
          </w:rPr>
          <w:t>. ATCBUSDEC200 Input/Output Ports</w:t>
        </w:r>
        <w:r>
          <w:rPr>
            <w:noProof/>
            <w:webHidden/>
          </w:rPr>
          <w:tab/>
        </w:r>
        <w:r>
          <w:rPr>
            <w:noProof/>
            <w:webHidden/>
          </w:rPr>
          <w:fldChar w:fldCharType="begin"/>
        </w:r>
        <w:r>
          <w:rPr>
            <w:noProof/>
            <w:webHidden/>
          </w:rPr>
          <w:instrText xml:space="preserve"> PAGEREF _Toc437270326 \h </w:instrText>
        </w:r>
      </w:ins>
      <w:r>
        <w:rPr>
          <w:noProof/>
          <w:webHidden/>
        </w:rPr>
      </w:r>
      <w:r>
        <w:rPr>
          <w:noProof/>
          <w:webHidden/>
        </w:rPr>
        <w:fldChar w:fldCharType="separate"/>
      </w:r>
      <w:ins w:id="384" w:author="Masa Wei-Chung Chi(姬瑋忠)" w:date="2015-12-07T16:49:00Z">
        <w:r>
          <w:rPr>
            <w:noProof/>
            <w:webHidden/>
          </w:rPr>
          <w:t>6</w:t>
        </w:r>
        <w:r>
          <w:rPr>
            <w:noProof/>
            <w:webHidden/>
          </w:rPr>
          <w:fldChar w:fldCharType="end"/>
        </w:r>
        <w:r w:rsidRPr="00DB2612">
          <w:rPr>
            <w:rStyle w:val="a7"/>
            <w:noProof/>
          </w:rPr>
          <w:fldChar w:fldCharType="end"/>
        </w:r>
      </w:ins>
    </w:p>
    <w:p w:rsidR="00B101D9" w:rsidRDefault="00B101D9">
      <w:pPr>
        <w:pStyle w:val="ab"/>
        <w:tabs>
          <w:tab w:val="right" w:leader="dot" w:pos="10232"/>
        </w:tabs>
        <w:rPr>
          <w:ins w:id="385" w:author="Masa Wei-Chung Chi(姬瑋忠)" w:date="2015-12-07T16:49:00Z"/>
          <w:rFonts w:asciiTheme="minorHAnsi" w:eastAsiaTheme="minorEastAsia" w:hAnsiTheme="minorHAnsi" w:cstheme="minorBidi"/>
          <w:smallCaps w:val="0"/>
          <w:noProof/>
          <w:sz w:val="24"/>
          <w:szCs w:val="22"/>
        </w:rPr>
      </w:pPr>
      <w:ins w:id="386" w:author="Masa Wei-Chung Chi(姬瑋忠)" w:date="2015-12-07T16:49:00Z">
        <w:r w:rsidRPr="00DB2612">
          <w:rPr>
            <w:rStyle w:val="a7"/>
            <w:noProof/>
          </w:rPr>
          <w:fldChar w:fldCharType="begin"/>
        </w:r>
        <w:r w:rsidRPr="00DB2612">
          <w:rPr>
            <w:rStyle w:val="a7"/>
            <w:noProof/>
          </w:rPr>
          <w:instrText xml:space="preserve"> </w:instrText>
        </w:r>
        <w:r>
          <w:rPr>
            <w:noProof/>
          </w:rPr>
          <w:instrText>HYPERLINK \l "_Toc437270327"</w:instrText>
        </w:r>
        <w:r w:rsidRPr="00DB2612">
          <w:rPr>
            <w:rStyle w:val="a7"/>
            <w:noProof/>
          </w:rPr>
          <w:instrText xml:space="preserve"> </w:instrText>
        </w:r>
        <w:r w:rsidRPr="00DB2612">
          <w:rPr>
            <w:rStyle w:val="a7"/>
            <w:noProof/>
          </w:rPr>
          <w:fldChar w:fldCharType="separate"/>
        </w:r>
        <w:r w:rsidRPr="00DB2612">
          <w:rPr>
            <w:rStyle w:val="a7"/>
            <w:noProof/>
          </w:rPr>
          <w:t>Figure 7. ATCBUSDEC200 Block Diagram</w:t>
        </w:r>
        <w:r>
          <w:rPr>
            <w:noProof/>
            <w:webHidden/>
          </w:rPr>
          <w:tab/>
        </w:r>
        <w:r>
          <w:rPr>
            <w:noProof/>
            <w:webHidden/>
          </w:rPr>
          <w:fldChar w:fldCharType="begin"/>
        </w:r>
        <w:r>
          <w:rPr>
            <w:noProof/>
            <w:webHidden/>
          </w:rPr>
          <w:instrText xml:space="preserve"> PAGEREF _Toc437270327 \h </w:instrText>
        </w:r>
      </w:ins>
      <w:r>
        <w:rPr>
          <w:noProof/>
          <w:webHidden/>
        </w:rPr>
      </w:r>
      <w:r>
        <w:rPr>
          <w:noProof/>
          <w:webHidden/>
        </w:rPr>
        <w:fldChar w:fldCharType="separate"/>
      </w:r>
      <w:ins w:id="387" w:author="Masa Wei-Chung Chi(姬瑋忠)" w:date="2015-12-07T16:49:00Z">
        <w:r>
          <w:rPr>
            <w:noProof/>
            <w:webHidden/>
          </w:rPr>
          <w:t>8</w:t>
        </w:r>
        <w:r>
          <w:rPr>
            <w:noProof/>
            <w:webHidden/>
          </w:rPr>
          <w:fldChar w:fldCharType="end"/>
        </w:r>
        <w:r w:rsidRPr="00DB2612">
          <w:rPr>
            <w:rStyle w:val="a7"/>
            <w:noProof/>
          </w:rPr>
          <w:fldChar w:fldCharType="end"/>
        </w:r>
      </w:ins>
    </w:p>
    <w:p w:rsidR="00D12901" w:rsidDel="00B101D9" w:rsidRDefault="00D12901">
      <w:pPr>
        <w:pStyle w:val="ab"/>
        <w:tabs>
          <w:tab w:val="right" w:leader="dot" w:pos="10232"/>
        </w:tabs>
        <w:rPr>
          <w:del w:id="388" w:author="Masa Wei-Chung Chi(姬瑋忠)" w:date="2015-12-07T16:49:00Z"/>
          <w:rFonts w:asciiTheme="minorHAnsi" w:eastAsiaTheme="minorEastAsia" w:hAnsiTheme="minorHAnsi" w:cstheme="minorBidi"/>
          <w:smallCaps w:val="0"/>
          <w:noProof/>
          <w:sz w:val="24"/>
          <w:szCs w:val="22"/>
        </w:rPr>
      </w:pPr>
      <w:del w:id="389" w:author="Masa Wei-Chung Chi(姬瑋忠)" w:date="2015-12-07T16:49:00Z">
        <w:r w:rsidRPr="00B101D9" w:rsidDel="00B101D9">
          <w:rPr>
            <w:rPrChange w:id="390" w:author="Masa Wei-Chung Chi(姬瑋忠)" w:date="2015-12-07T16:49:00Z">
              <w:rPr>
                <w:rStyle w:val="a7"/>
                <w:smallCaps w:val="0"/>
                <w:noProof/>
              </w:rPr>
            </w:rPrChange>
          </w:rPr>
          <w:delText>Figure 1. ATCBUSDEC200 Block Diagram</w:delText>
        </w:r>
        <w:r w:rsidDel="00B101D9">
          <w:rPr>
            <w:noProof/>
            <w:webHidden/>
          </w:rPr>
          <w:tab/>
          <w:delText>2</w:delText>
        </w:r>
      </w:del>
    </w:p>
    <w:p w:rsidR="00D12901" w:rsidDel="00B101D9" w:rsidRDefault="00D12901">
      <w:pPr>
        <w:pStyle w:val="ab"/>
        <w:tabs>
          <w:tab w:val="right" w:leader="dot" w:pos="10232"/>
        </w:tabs>
        <w:rPr>
          <w:del w:id="391" w:author="Masa Wei-Chung Chi(姬瑋忠)" w:date="2015-12-07T16:49:00Z"/>
          <w:rFonts w:asciiTheme="minorHAnsi" w:eastAsiaTheme="minorEastAsia" w:hAnsiTheme="minorHAnsi" w:cstheme="minorBidi"/>
          <w:smallCaps w:val="0"/>
          <w:noProof/>
          <w:sz w:val="24"/>
          <w:szCs w:val="22"/>
        </w:rPr>
      </w:pPr>
      <w:del w:id="392" w:author="Masa Wei-Chung Chi(姬瑋忠)" w:date="2015-12-07T16:49:00Z">
        <w:r w:rsidRPr="00B101D9" w:rsidDel="00B101D9">
          <w:rPr>
            <w:rPrChange w:id="393" w:author="Masa Wei-Chung Chi(姬瑋忠)" w:date="2015-12-07T16:49:00Z">
              <w:rPr>
                <w:rStyle w:val="a7"/>
                <w:smallCaps w:val="0"/>
                <w:noProof/>
              </w:rPr>
            </w:rPrChange>
          </w:rPr>
          <w:delText>Figure 2. Write Transactions</w:delText>
        </w:r>
        <w:r w:rsidDel="00B101D9">
          <w:rPr>
            <w:noProof/>
            <w:webHidden/>
          </w:rPr>
          <w:tab/>
          <w:delText>3</w:delText>
        </w:r>
      </w:del>
    </w:p>
    <w:p w:rsidR="00D12901" w:rsidDel="00B101D9" w:rsidRDefault="00D12901">
      <w:pPr>
        <w:pStyle w:val="ab"/>
        <w:tabs>
          <w:tab w:val="right" w:leader="dot" w:pos="10232"/>
        </w:tabs>
        <w:rPr>
          <w:del w:id="394" w:author="Masa Wei-Chung Chi(姬瑋忠)" w:date="2015-12-07T16:49:00Z"/>
          <w:rFonts w:asciiTheme="minorHAnsi" w:eastAsiaTheme="minorEastAsia" w:hAnsiTheme="minorHAnsi" w:cstheme="minorBidi"/>
          <w:smallCaps w:val="0"/>
          <w:noProof/>
          <w:sz w:val="24"/>
          <w:szCs w:val="22"/>
        </w:rPr>
      </w:pPr>
      <w:del w:id="395" w:author="Masa Wei-Chung Chi(姬瑋忠)" w:date="2015-12-07T16:49:00Z">
        <w:r w:rsidRPr="00B101D9" w:rsidDel="00B101D9">
          <w:rPr>
            <w:rPrChange w:id="396" w:author="Masa Wei-Chung Chi(姬瑋忠)" w:date="2015-12-07T16:49:00Z">
              <w:rPr>
                <w:rStyle w:val="a7"/>
                <w:smallCaps w:val="0"/>
                <w:noProof/>
              </w:rPr>
            </w:rPrChange>
          </w:rPr>
          <w:delText>Figure 3. Read Transactions</w:delText>
        </w:r>
        <w:r w:rsidDel="00B101D9">
          <w:rPr>
            <w:noProof/>
            <w:webHidden/>
          </w:rPr>
          <w:tab/>
          <w:delText>4</w:delText>
        </w:r>
      </w:del>
    </w:p>
    <w:p w:rsidR="00D12901" w:rsidDel="00B101D9" w:rsidRDefault="00D12901">
      <w:pPr>
        <w:pStyle w:val="ab"/>
        <w:tabs>
          <w:tab w:val="right" w:leader="dot" w:pos="10232"/>
        </w:tabs>
        <w:rPr>
          <w:del w:id="397" w:author="Masa Wei-Chung Chi(姬瑋忠)" w:date="2015-12-07T16:49:00Z"/>
          <w:rFonts w:asciiTheme="minorHAnsi" w:eastAsiaTheme="minorEastAsia" w:hAnsiTheme="minorHAnsi" w:cstheme="minorBidi"/>
          <w:smallCaps w:val="0"/>
          <w:noProof/>
          <w:sz w:val="24"/>
          <w:szCs w:val="22"/>
        </w:rPr>
      </w:pPr>
      <w:del w:id="398" w:author="Masa Wei-Chung Chi(姬瑋忠)" w:date="2015-12-07T16:49:00Z">
        <w:r w:rsidRPr="00B101D9" w:rsidDel="00B101D9">
          <w:rPr>
            <w:rPrChange w:id="399" w:author="Masa Wei-Chung Chi(姬瑋忠)" w:date="2015-12-07T16:49:00Z">
              <w:rPr>
                <w:rStyle w:val="a7"/>
                <w:smallCaps w:val="0"/>
                <w:noProof/>
              </w:rPr>
            </w:rPrChange>
          </w:rPr>
          <w:delText>Figure 4. ATCBUSDEC200 Input/Output Ports</w:delText>
        </w:r>
        <w:r w:rsidDel="00B101D9">
          <w:rPr>
            <w:noProof/>
            <w:webHidden/>
          </w:rPr>
          <w:tab/>
          <w:delText>5</w:delText>
        </w:r>
      </w:del>
    </w:p>
    <w:p w:rsidR="00D12901" w:rsidDel="00B101D9" w:rsidRDefault="00D12901">
      <w:pPr>
        <w:pStyle w:val="ab"/>
        <w:tabs>
          <w:tab w:val="right" w:leader="dot" w:pos="10232"/>
        </w:tabs>
        <w:rPr>
          <w:del w:id="400" w:author="Masa Wei-Chung Chi(姬瑋忠)" w:date="2015-12-07T16:49:00Z"/>
          <w:rFonts w:asciiTheme="minorHAnsi" w:eastAsiaTheme="minorEastAsia" w:hAnsiTheme="minorHAnsi" w:cstheme="minorBidi"/>
          <w:smallCaps w:val="0"/>
          <w:noProof/>
          <w:sz w:val="24"/>
          <w:szCs w:val="22"/>
        </w:rPr>
      </w:pPr>
      <w:del w:id="401" w:author="Masa Wei-Chung Chi(姬瑋忠)" w:date="2015-12-07T16:49:00Z">
        <w:r w:rsidRPr="00B101D9" w:rsidDel="00B101D9">
          <w:rPr>
            <w:rPrChange w:id="402" w:author="Masa Wei-Chung Chi(姬瑋忠)" w:date="2015-12-07T16:49:00Z">
              <w:rPr>
                <w:rStyle w:val="a7"/>
                <w:smallCaps w:val="0"/>
                <w:noProof/>
              </w:rPr>
            </w:rPrChange>
          </w:rPr>
          <w:delText>Figure 5. ATCBUSDEC200 Block Diagram</w:delText>
        </w:r>
        <w:r w:rsidDel="00B101D9">
          <w:rPr>
            <w:noProof/>
            <w:webHidden/>
          </w:rPr>
          <w:tab/>
          <w:delText>7</w:delText>
        </w:r>
      </w:del>
    </w:p>
    <w:p w:rsidR="00CD79EB" w:rsidRDefault="00CF387E" w:rsidP="00115AC0">
      <w:r>
        <w:fldChar w:fldCharType="end"/>
      </w:r>
    </w:p>
    <w:p w:rsidR="00CD79EB" w:rsidRPr="002D1D39" w:rsidRDefault="00CD79EB" w:rsidP="002D1D39">
      <w:pPr>
        <w:jc w:val="right"/>
        <w:rPr>
          <w:b/>
          <w:color w:val="333399"/>
          <w:sz w:val="32"/>
          <w:szCs w:val="32"/>
        </w:rPr>
      </w:pPr>
      <w:r>
        <w:br w:type="page"/>
      </w:r>
      <w:r w:rsidRPr="002D1D39">
        <w:rPr>
          <w:b/>
          <w:color w:val="333399"/>
          <w:sz w:val="32"/>
          <w:szCs w:val="32"/>
        </w:rPr>
        <w:t>Typographical Convention Index</w:t>
      </w:r>
    </w:p>
    <w:p w:rsidR="005B5B59" w:rsidRPr="002D1D39" w:rsidRDefault="005B5B59" w:rsidP="005B5B59">
      <w:pPr>
        <w:pStyle w:val="Index"/>
        <w:ind w:right="640"/>
        <w:jc w:val="left"/>
        <w:rPr>
          <w:rFonts w:eastAsia="新細明體"/>
        </w:rPr>
        <w:sectPr w:rsidR="005B5B59" w:rsidRPr="002D1D39" w:rsidSect="00DA4323">
          <w:headerReference w:type="default" r:id="rId13"/>
          <w:footerReference w:type="default" r:id="rId14"/>
          <w:type w:val="continuous"/>
          <w:pgSz w:w="12242" w:h="15842" w:code="1"/>
          <w:pgMar w:top="284" w:right="1000" w:bottom="567" w:left="1000" w:header="284" w:footer="284" w:gutter="0"/>
          <w:pgNumType w:fmt="lowerRoman" w:start="1"/>
          <w:cols w:space="425"/>
          <w:titlePg/>
          <w:docGrid w:type="lines" w:linePitch="406"/>
        </w:sectPr>
      </w:pPr>
    </w:p>
    <w:tbl>
      <w:tblPr>
        <w:tblStyle w:val="a9"/>
        <w:tblW w:w="0" w:type="auto"/>
        <w:tblInd w:w="80" w:type="dxa"/>
        <w:tblLook w:val="01E0" w:firstRow="1" w:lastRow="1" w:firstColumn="1" w:lastColumn="1" w:noHBand="0" w:noVBand="0"/>
      </w:tblPr>
      <w:tblGrid>
        <w:gridCol w:w="2059"/>
        <w:gridCol w:w="2059"/>
        <w:gridCol w:w="2060"/>
        <w:gridCol w:w="2060"/>
        <w:gridCol w:w="2060"/>
      </w:tblGrid>
      <w:tr w:rsidR="00187B23">
        <w:tc>
          <w:tcPr>
            <w:tcW w:w="2059" w:type="dxa"/>
            <w:tcBorders>
              <w:top w:val="single" w:sz="8" w:space="0" w:color="auto"/>
              <w:left w:val="single" w:sz="8" w:space="0" w:color="auto"/>
              <w:bottom w:val="single" w:sz="8" w:space="0" w:color="auto"/>
              <w:right w:val="single" w:sz="8" w:space="0" w:color="auto"/>
            </w:tcBorders>
            <w:shd w:val="clear" w:color="auto" w:fill="333399"/>
          </w:tcPr>
          <w:p w:rsidR="00187B23" w:rsidRPr="00C97E90" w:rsidRDefault="00187B23" w:rsidP="00187B23">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Document Element</w:t>
            </w:r>
          </w:p>
        </w:tc>
        <w:tc>
          <w:tcPr>
            <w:tcW w:w="2059" w:type="dxa"/>
            <w:tcBorders>
              <w:top w:val="single" w:sz="8" w:space="0" w:color="auto"/>
              <w:left w:val="single" w:sz="8" w:space="0" w:color="auto"/>
              <w:bottom w:val="single" w:sz="8" w:space="0" w:color="auto"/>
              <w:right w:val="single" w:sz="8" w:space="0" w:color="auto"/>
            </w:tcBorders>
            <w:shd w:val="clear" w:color="auto" w:fill="333399"/>
          </w:tcPr>
          <w:p w:rsidR="00187B23" w:rsidRPr="00C97E90" w:rsidRDefault="00187B23" w:rsidP="00187B23">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Font</w:t>
            </w:r>
          </w:p>
        </w:tc>
        <w:tc>
          <w:tcPr>
            <w:tcW w:w="2060" w:type="dxa"/>
            <w:tcBorders>
              <w:top w:val="single" w:sz="8" w:space="0" w:color="auto"/>
              <w:left w:val="single" w:sz="8" w:space="0" w:color="auto"/>
              <w:bottom w:val="single" w:sz="8" w:space="0" w:color="auto"/>
              <w:right w:val="single" w:sz="8" w:space="0" w:color="auto"/>
            </w:tcBorders>
            <w:shd w:val="clear" w:color="auto" w:fill="333399"/>
          </w:tcPr>
          <w:p w:rsidR="00187B23" w:rsidRPr="00C97E90" w:rsidRDefault="00187B23" w:rsidP="00187B23">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Font Style</w:t>
            </w:r>
          </w:p>
        </w:tc>
        <w:tc>
          <w:tcPr>
            <w:tcW w:w="2060" w:type="dxa"/>
            <w:tcBorders>
              <w:top w:val="single" w:sz="8" w:space="0" w:color="auto"/>
              <w:left w:val="single" w:sz="8" w:space="0" w:color="auto"/>
              <w:bottom w:val="single" w:sz="8" w:space="0" w:color="auto"/>
              <w:right w:val="single" w:sz="8" w:space="0" w:color="auto"/>
            </w:tcBorders>
            <w:shd w:val="clear" w:color="auto" w:fill="333399"/>
          </w:tcPr>
          <w:p w:rsidR="00187B23" w:rsidRPr="00C97E90" w:rsidRDefault="00187B23" w:rsidP="00187B23">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Size</w:t>
            </w:r>
          </w:p>
        </w:tc>
        <w:tc>
          <w:tcPr>
            <w:tcW w:w="2060" w:type="dxa"/>
            <w:tcBorders>
              <w:top w:val="single" w:sz="8" w:space="0" w:color="auto"/>
              <w:left w:val="single" w:sz="8" w:space="0" w:color="auto"/>
              <w:bottom w:val="single" w:sz="8" w:space="0" w:color="auto"/>
              <w:right w:val="single" w:sz="8" w:space="0" w:color="auto"/>
            </w:tcBorders>
            <w:shd w:val="clear" w:color="auto" w:fill="333399"/>
          </w:tcPr>
          <w:p w:rsidR="00187B23" w:rsidRPr="00C97E90" w:rsidRDefault="00187B23" w:rsidP="00187B23">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Color</w:t>
            </w:r>
          </w:p>
        </w:tc>
      </w:tr>
      <w:tr w:rsidR="00187B23" w:rsidRPr="00C1128F">
        <w:tc>
          <w:tcPr>
            <w:tcW w:w="2059" w:type="dxa"/>
          </w:tcPr>
          <w:p w:rsidR="00187B23" w:rsidRPr="00C1128F" w:rsidRDefault="00187B23" w:rsidP="00187B23">
            <w:pPr>
              <w:pStyle w:val="TableContent-Left"/>
              <w:rPr>
                <w:b w:val="0"/>
                <w:sz w:val="24"/>
              </w:rPr>
            </w:pPr>
            <w:r w:rsidRPr="00C1128F">
              <w:rPr>
                <w:b w:val="0"/>
                <w:sz w:val="24"/>
              </w:rPr>
              <w:t>Normal</w:t>
            </w:r>
          </w:p>
        </w:tc>
        <w:tc>
          <w:tcPr>
            <w:tcW w:w="2059" w:type="dxa"/>
          </w:tcPr>
          <w:p w:rsidR="00187B23" w:rsidRPr="00C1128F" w:rsidRDefault="00187B23" w:rsidP="00187B23">
            <w:pPr>
              <w:pStyle w:val="TableContent-Left"/>
              <w:rPr>
                <w:rFonts w:eastAsia="新細明體"/>
                <w:b w:val="0"/>
                <w:sz w:val="24"/>
              </w:rPr>
            </w:pPr>
            <w:r w:rsidRPr="00C1128F">
              <w:rPr>
                <w:rFonts w:eastAsia="新細明體" w:hint="eastAsia"/>
                <w:b w:val="0"/>
                <w:sz w:val="24"/>
              </w:rPr>
              <w:t>Georgia</w:t>
            </w:r>
          </w:p>
        </w:tc>
        <w:tc>
          <w:tcPr>
            <w:tcW w:w="2060" w:type="dxa"/>
          </w:tcPr>
          <w:p w:rsidR="00187B23" w:rsidRPr="00C1128F" w:rsidRDefault="00187B23" w:rsidP="00187B23">
            <w:pPr>
              <w:pStyle w:val="TableContent-Left"/>
              <w:rPr>
                <w:b w:val="0"/>
                <w:sz w:val="24"/>
              </w:rPr>
            </w:pPr>
            <w:r w:rsidRPr="00C1128F">
              <w:rPr>
                <w:b w:val="0"/>
                <w:sz w:val="24"/>
              </w:rPr>
              <w:t>Normal</w:t>
            </w:r>
          </w:p>
        </w:tc>
        <w:tc>
          <w:tcPr>
            <w:tcW w:w="2060" w:type="dxa"/>
          </w:tcPr>
          <w:p w:rsidR="00187B23" w:rsidRPr="00C1128F" w:rsidRDefault="00187B23" w:rsidP="00187B23">
            <w:pPr>
              <w:pStyle w:val="TableContent-Left"/>
              <w:rPr>
                <w:rFonts w:eastAsia="新細明體"/>
                <w:b w:val="0"/>
                <w:sz w:val="24"/>
              </w:rPr>
            </w:pPr>
            <w:r w:rsidRPr="00C1128F">
              <w:rPr>
                <w:b w:val="0"/>
                <w:sz w:val="24"/>
              </w:rPr>
              <w:t>1</w:t>
            </w:r>
            <w:r w:rsidRPr="00C1128F">
              <w:rPr>
                <w:rFonts w:eastAsia="新細明體" w:hint="eastAsia"/>
                <w:b w:val="0"/>
                <w:sz w:val="24"/>
              </w:rPr>
              <w:t>2</w:t>
            </w:r>
          </w:p>
        </w:tc>
        <w:tc>
          <w:tcPr>
            <w:tcW w:w="2060" w:type="dxa"/>
          </w:tcPr>
          <w:p w:rsidR="00187B23" w:rsidRPr="00C1128F" w:rsidRDefault="00187B23" w:rsidP="00187B23">
            <w:pPr>
              <w:pStyle w:val="TableContent-Left"/>
              <w:rPr>
                <w:b w:val="0"/>
                <w:sz w:val="24"/>
              </w:rPr>
            </w:pPr>
            <w:r w:rsidRPr="00C1128F">
              <w:rPr>
                <w:b w:val="0"/>
                <w:sz w:val="24"/>
              </w:rPr>
              <w:t>Black</w:t>
            </w:r>
          </w:p>
        </w:tc>
      </w:tr>
      <w:tr w:rsidR="00187B23" w:rsidRPr="00C1128F">
        <w:tc>
          <w:tcPr>
            <w:tcW w:w="2059" w:type="dxa"/>
          </w:tcPr>
          <w:p w:rsidR="00187B23" w:rsidRPr="00C1128F" w:rsidRDefault="00187B23" w:rsidP="00187B23">
            <w:pPr>
              <w:pStyle w:val="TableContent-Left"/>
              <w:rPr>
                <w:rFonts w:ascii="Lucida Console" w:hAnsi="Lucida Console"/>
                <w:sz w:val="22"/>
                <w:szCs w:val="22"/>
              </w:rPr>
            </w:pPr>
            <w:r w:rsidRPr="00C1128F">
              <w:rPr>
                <w:rFonts w:ascii="Lucida Console" w:hAnsi="Lucida Console" w:cs="Courier New"/>
                <w:b w:val="0"/>
                <w:color w:val="333399"/>
                <w:sz w:val="22"/>
                <w:szCs w:val="22"/>
              </w:rPr>
              <w:t>Code</w:t>
            </w:r>
          </w:p>
        </w:tc>
        <w:tc>
          <w:tcPr>
            <w:tcW w:w="2059" w:type="dxa"/>
          </w:tcPr>
          <w:p w:rsidR="00187B23" w:rsidRPr="00C1128F" w:rsidRDefault="00187B23" w:rsidP="00187B23">
            <w:pPr>
              <w:pStyle w:val="TableContent-Left"/>
              <w:rPr>
                <w:rFonts w:ascii="Lucida Console" w:eastAsia="新細明體" w:hAnsi="Lucida Console" w:cs="Courier New"/>
                <w:b w:val="0"/>
                <w:color w:val="333399"/>
                <w:sz w:val="22"/>
                <w:szCs w:val="22"/>
              </w:rPr>
            </w:pPr>
            <w:r w:rsidRPr="00C1128F">
              <w:rPr>
                <w:rFonts w:ascii="Lucida Console" w:eastAsia="新細明體" w:hAnsi="Lucida Console" w:cs="Courier New" w:hint="eastAsia"/>
                <w:b w:val="0"/>
                <w:color w:val="333399"/>
                <w:sz w:val="22"/>
                <w:szCs w:val="22"/>
              </w:rPr>
              <w:t>Lucida Console</w:t>
            </w:r>
          </w:p>
        </w:tc>
        <w:tc>
          <w:tcPr>
            <w:tcW w:w="2060" w:type="dxa"/>
          </w:tcPr>
          <w:p w:rsidR="00187B23" w:rsidRPr="00C1128F" w:rsidRDefault="00187B23" w:rsidP="00187B23">
            <w:pPr>
              <w:pStyle w:val="TableContent-Left"/>
              <w:rPr>
                <w:rFonts w:ascii="Lucida Console" w:hAnsi="Lucida Console" w:cs="Courier New"/>
                <w:b w:val="0"/>
                <w:color w:val="333399"/>
                <w:sz w:val="22"/>
                <w:szCs w:val="22"/>
              </w:rPr>
            </w:pPr>
            <w:r w:rsidRPr="00C1128F">
              <w:rPr>
                <w:rFonts w:ascii="Lucida Console" w:hAnsi="Lucida Console" w:cs="Courier New"/>
                <w:b w:val="0"/>
                <w:color w:val="333399"/>
                <w:sz w:val="22"/>
                <w:szCs w:val="22"/>
              </w:rPr>
              <w:t>Normal</w:t>
            </w:r>
          </w:p>
        </w:tc>
        <w:tc>
          <w:tcPr>
            <w:tcW w:w="2060" w:type="dxa"/>
          </w:tcPr>
          <w:p w:rsidR="00187B23" w:rsidRPr="00C1128F" w:rsidRDefault="00187B23" w:rsidP="00187B23">
            <w:pPr>
              <w:pStyle w:val="TableContent-Left"/>
              <w:rPr>
                <w:rFonts w:ascii="Lucida Console" w:hAnsi="Lucida Console" w:cs="Courier New"/>
                <w:b w:val="0"/>
                <w:color w:val="333399"/>
                <w:sz w:val="22"/>
                <w:szCs w:val="22"/>
              </w:rPr>
            </w:pPr>
            <w:r w:rsidRPr="00C1128F">
              <w:rPr>
                <w:rFonts w:ascii="Lucida Console" w:hAnsi="Lucida Console" w:cs="Courier New"/>
                <w:b w:val="0"/>
                <w:color w:val="333399"/>
                <w:sz w:val="22"/>
                <w:szCs w:val="22"/>
              </w:rPr>
              <w:t>11</w:t>
            </w:r>
          </w:p>
        </w:tc>
        <w:tc>
          <w:tcPr>
            <w:tcW w:w="2060" w:type="dxa"/>
          </w:tcPr>
          <w:p w:rsidR="00187B23" w:rsidRPr="00C1128F" w:rsidRDefault="00187B23" w:rsidP="00187B23">
            <w:pPr>
              <w:pStyle w:val="TableContent-Left"/>
              <w:rPr>
                <w:rFonts w:ascii="Lucida Console" w:hAnsi="Lucida Console"/>
                <w:sz w:val="22"/>
                <w:szCs w:val="22"/>
              </w:rPr>
            </w:pPr>
            <w:r w:rsidRPr="00C1128F">
              <w:rPr>
                <w:rFonts w:ascii="Lucida Console" w:hAnsi="Lucida Console" w:cs="Courier New"/>
                <w:b w:val="0"/>
                <w:color w:val="333399"/>
                <w:sz w:val="22"/>
                <w:szCs w:val="22"/>
              </w:rPr>
              <w:t>Indigo</w:t>
            </w:r>
          </w:p>
        </w:tc>
      </w:tr>
      <w:tr w:rsidR="00187B23" w:rsidRPr="00C1128F">
        <w:tc>
          <w:tcPr>
            <w:tcW w:w="2059" w:type="dxa"/>
          </w:tcPr>
          <w:p w:rsidR="00187B23" w:rsidRPr="00C1128F" w:rsidRDefault="00187B23" w:rsidP="00187B23">
            <w:pPr>
              <w:pStyle w:val="TableContent-Left"/>
              <w:rPr>
                <w:rFonts w:ascii="Lucida Console" w:hAnsi="Lucida Console" w:cs="Courier New"/>
                <w:color w:val="333399"/>
                <w:sz w:val="22"/>
                <w:szCs w:val="22"/>
              </w:rPr>
            </w:pPr>
            <w:r w:rsidRPr="00C1128F">
              <w:rPr>
                <w:rFonts w:ascii="Lucida Console" w:hAnsi="Lucida Console" w:cs="Courier New"/>
                <w:color w:val="333399"/>
                <w:sz w:val="22"/>
                <w:szCs w:val="22"/>
              </w:rPr>
              <w:t>USER VARIABLE</w:t>
            </w:r>
          </w:p>
        </w:tc>
        <w:tc>
          <w:tcPr>
            <w:tcW w:w="2059" w:type="dxa"/>
          </w:tcPr>
          <w:p w:rsidR="00187B23" w:rsidRPr="00C1128F" w:rsidRDefault="00187B23" w:rsidP="00187B23">
            <w:pPr>
              <w:pStyle w:val="TableContent-Left"/>
              <w:rPr>
                <w:rFonts w:ascii="Lucida Console" w:hAnsi="Lucida Console" w:cs="Courier New"/>
                <w:color w:val="333399"/>
                <w:sz w:val="22"/>
                <w:szCs w:val="22"/>
              </w:rPr>
            </w:pPr>
            <w:r w:rsidRPr="00C1128F">
              <w:rPr>
                <w:rFonts w:ascii="Lucida Console" w:eastAsia="新細明體" w:hAnsi="Lucida Console" w:cs="Courier New" w:hint="eastAsia"/>
                <w:color w:val="333399"/>
                <w:sz w:val="22"/>
                <w:szCs w:val="22"/>
              </w:rPr>
              <w:t xml:space="preserve">Lucida Console </w:t>
            </w:r>
          </w:p>
        </w:tc>
        <w:tc>
          <w:tcPr>
            <w:tcW w:w="2060" w:type="dxa"/>
          </w:tcPr>
          <w:p w:rsidR="00187B23" w:rsidRPr="00C1128F" w:rsidRDefault="00187B23" w:rsidP="00187B23">
            <w:pPr>
              <w:pStyle w:val="TableContent-Left"/>
              <w:rPr>
                <w:rFonts w:ascii="Lucida Console" w:hAnsi="Lucida Console" w:cs="Courier New"/>
                <w:color w:val="333399"/>
                <w:sz w:val="22"/>
                <w:szCs w:val="22"/>
              </w:rPr>
            </w:pPr>
            <w:r w:rsidRPr="00C1128F">
              <w:rPr>
                <w:rFonts w:ascii="Lucida Console" w:hAnsi="Lucida Console" w:cs="Courier New"/>
                <w:color w:val="333399"/>
                <w:sz w:val="22"/>
                <w:szCs w:val="22"/>
              </w:rPr>
              <w:t>ALL-CAPS</w:t>
            </w:r>
          </w:p>
        </w:tc>
        <w:tc>
          <w:tcPr>
            <w:tcW w:w="2060" w:type="dxa"/>
          </w:tcPr>
          <w:p w:rsidR="00187B23" w:rsidRPr="00C1128F" w:rsidRDefault="00187B23" w:rsidP="00187B23">
            <w:pPr>
              <w:pStyle w:val="TableContent-Left"/>
              <w:rPr>
                <w:rFonts w:ascii="Lucida Console" w:hAnsi="Lucida Console" w:cs="Courier New"/>
                <w:color w:val="333399"/>
                <w:sz w:val="22"/>
                <w:szCs w:val="22"/>
              </w:rPr>
            </w:pPr>
            <w:r w:rsidRPr="00C1128F">
              <w:rPr>
                <w:rFonts w:ascii="Lucida Console" w:hAnsi="Lucida Console" w:cs="Courier New"/>
                <w:color w:val="333399"/>
                <w:sz w:val="22"/>
                <w:szCs w:val="22"/>
              </w:rPr>
              <w:t>11</w:t>
            </w:r>
          </w:p>
        </w:tc>
        <w:tc>
          <w:tcPr>
            <w:tcW w:w="2060" w:type="dxa"/>
          </w:tcPr>
          <w:p w:rsidR="00187B23" w:rsidRPr="00C1128F" w:rsidRDefault="00187B23" w:rsidP="00187B23">
            <w:pPr>
              <w:pStyle w:val="TableContent-Left"/>
              <w:rPr>
                <w:rFonts w:ascii="Lucida Console" w:hAnsi="Lucida Console" w:cs="Courier New"/>
                <w:color w:val="333399"/>
                <w:sz w:val="22"/>
                <w:szCs w:val="22"/>
              </w:rPr>
            </w:pPr>
            <w:r w:rsidRPr="00C1128F">
              <w:rPr>
                <w:rFonts w:ascii="Lucida Console" w:hAnsi="Lucida Console" w:cs="Courier New"/>
                <w:color w:val="333399"/>
                <w:sz w:val="22"/>
                <w:szCs w:val="22"/>
              </w:rPr>
              <w:t>INDIGO</w:t>
            </w:r>
          </w:p>
        </w:tc>
      </w:tr>
      <w:tr w:rsidR="00187B23" w:rsidRPr="00C1128F">
        <w:tc>
          <w:tcPr>
            <w:tcW w:w="2059" w:type="dxa"/>
          </w:tcPr>
          <w:p w:rsidR="00187B23" w:rsidRPr="00C1128F" w:rsidRDefault="00187B23" w:rsidP="00187B23">
            <w:pPr>
              <w:pStyle w:val="TableContent-Left"/>
              <w:rPr>
                <w:b w:val="0"/>
                <w:color w:val="FF0000"/>
                <w:sz w:val="24"/>
              </w:rPr>
            </w:pPr>
            <w:r w:rsidRPr="00C1128F">
              <w:rPr>
                <w:b w:val="0"/>
                <w:color w:val="FF0000"/>
                <w:sz w:val="24"/>
              </w:rPr>
              <w:t>Note/Warning</w:t>
            </w:r>
          </w:p>
        </w:tc>
        <w:tc>
          <w:tcPr>
            <w:tcW w:w="2059" w:type="dxa"/>
          </w:tcPr>
          <w:p w:rsidR="00187B23" w:rsidRPr="00C1128F" w:rsidRDefault="00187B23" w:rsidP="00187B23">
            <w:pPr>
              <w:pStyle w:val="TableContent-Left"/>
              <w:rPr>
                <w:rFonts w:eastAsia="新細明體"/>
                <w:b w:val="0"/>
                <w:color w:val="FF0000"/>
                <w:sz w:val="24"/>
              </w:rPr>
            </w:pPr>
            <w:r w:rsidRPr="00C1128F">
              <w:rPr>
                <w:rFonts w:eastAsia="新細明體" w:hint="eastAsia"/>
                <w:b w:val="0"/>
                <w:color w:val="FF0000"/>
                <w:sz w:val="24"/>
              </w:rPr>
              <w:t>Georgia</w:t>
            </w:r>
          </w:p>
        </w:tc>
        <w:tc>
          <w:tcPr>
            <w:tcW w:w="2060" w:type="dxa"/>
          </w:tcPr>
          <w:p w:rsidR="00187B23" w:rsidRPr="00C1128F" w:rsidRDefault="00187B23" w:rsidP="00187B23">
            <w:pPr>
              <w:pStyle w:val="TableContent-Left"/>
              <w:rPr>
                <w:b w:val="0"/>
                <w:color w:val="FF0000"/>
                <w:sz w:val="24"/>
              </w:rPr>
            </w:pPr>
            <w:r w:rsidRPr="00C1128F">
              <w:rPr>
                <w:b w:val="0"/>
                <w:color w:val="FF0000"/>
                <w:sz w:val="24"/>
              </w:rPr>
              <w:t>Normal</w:t>
            </w:r>
          </w:p>
        </w:tc>
        <w:tc>
          <w:tcPr>
            <w:tcW w:w="2060" w:type="dxa"/>
          </w:tcPr>
          <w:p w:rsidR="00187B23" w:rsidRPr="00C1128F" w:rsidRDefault="00187B23" w:rsidP="00187B23">
            <w:pPr>
              <w:pStyle w:val="TableContent-Left"/>
              <w:rPr>
                <w:rFonts w:eastAsia="新細明體"/>
                <w:b w:val="0"/>
                <w:color w:val="FF0000"/>
                <w:sz w:val="24"/>
              </w:rPr>
            </w:pPr>
            <w:r w:rsidRPr="00C1128F">
              <w:rPr>
                <w:b w:val="0"/>
                <w:color w:val="FF0000"/>
                <w:sz w:val="24"/>
              </w:rPr>
              <w:t>1</w:t>
            </w:r>
            <w:r w:rsidRPr="00C1128F">
              <w:rPr>
                <w:rFonts w:eastAsia="新細明體" w:hint="eastAsia"/>
                <w:b w:val="0"/>
                <w:color w:val="FF0000"/>
                <w:sz w:val="24"/>
              </w:rPr>
              <w:t>2</w:t>
            </w:r>
          </w:p>
        </w:tc>
        <w:tc>
          <w:tcPr>
            <w:tcW w:w="2060" w:type="dxa"/>
          </w:tcPr>
          <w:p w:rsidR="00187B23" w:rsidRPr="00C1128F" w:rsidRDefault="00187B23" w:rsidP="00187B23">
            <w:pPr>
              <w:pStyle w:val="TableContent-Left"/>
              <w:rPr>
                <w:b w:val="0"/>
                <w:color w:val="FF0000"/>
                <w:sz w:val="24"/>
              </w:rPr>
            </w:pPr>
            <w:r w:rsidRPr="00C1128F">
              <w:rPr>
                <w:b w:val="0"/>
                <w:color w:val="FF0000"/>
                <w:sz w:val="24"/>
              </w:rPr>
              <w:t>Red</w:t>
            </w:r>
          </w:p>
        </w:tc>
      </w:tr>
      <w:tr w:rsidR="00187B23" w:rsidRPr="00C1128F">
        <w:tc>
          <w:tcPr>
            <w:tcW w:w="2059" w:type="dxa"/>
          </w:tcPr>
          <w:p w:rsidR="00187B23" w:rsidRPr="00C1128F" w:rsidRDefault="00187B23" w:rsidP="00187B23">
            <w:pPr>
              <w:pStyle w:val="TableContent-Left"/>
              <w:rPr>
                <w:color w:val="0000FF"/>
                <w:sz w:val="24"/>
                <w:u w:val="single"/>
              </w:rPr>
            </w:pPr>
            <w:r w:rsidRPr="00C1128F">
              <w:rPr>
                <w:color w:val="0000FF"/>
                <w:sz w:val="24"/>
                <w:u w:val="single"/>
              </w:rPr>
              <w:t>Hyperlink</w:t>
            </w:r>
          </w:p>
        </w:tc>
        <w:tc>
          <w:tcPr>
            <w:tcW w:w="2059" w:type="dxa"/>
          </w:tcPr>
          <w:p w:rsidR="00187B23" w:rsidRPr="00C1128F" w:rsidRDefault="00187B23" w:rsidP="00187B23">
            <w:pPr>
              <w:pStyle w:val="TableContent-Left"/>
              <w:rPr>
                <w:rFonts w:eastAsia="新細明體"/>
                <w:color w:val="0000FF"/>
                <w:sz w:val="24"/>
              </w:rPr>
            </w:pPr>
            <w:r w:rsidRPr="00C1128F">
              <w:rPr>
                <w:rFonts w:eastAsia="新細明體" w:hint="eastAsia"/>
                <w:color w:val="0000FF"/>
                <w:sz w:val="24"/>
              </w:rPr>
              <w:t>Georgia</w:t>
            </w:r>
          </w:p>
        </w:tc>
        <w:tc>
          <w:tcPr>
            <w:tcW w:w="2060" w:type="dxa"/>
          </w:tcPr>
          <w:p w:rsidR="00187B23" w:rsidRPr="00C1128F" w:rsidRDefault="00187B23" w:rsidP="00187B23">
            <w:pPr>
              <w:pStyle w:val="TableContent-Left"/>
              <w:rPr>
                <w:color w:val="0000FF"/>
                <w:sz w:val="24"/>
              </w:rPr>
            </w:pPr>
            <w:r w:rsidRPr="00C1128F">
              <w:rPr>
                <w:color w:val="0000FF"/>
                <w:sz w:val="24"/>
              </w:rPr>
              <w:t xml:space="preserve">Bold + </w:t>
            </w:r>
            <w:r w:rsidRPr="00C1128F">
              <w:rPr>
                <w:color w:val="0000FF"/>
                <w:sz w:val="24"/>
                <w:u w:val="single"/>
              </w:rPr>
              <w:t>Underlined</w:t>
            </w:r>
          </w:p>
        </w:tc>
        <w:tc>
          <w:tcPr>
            <w:tcW w:w="2060" w:type="dxa"/>
          </w:tcPr>
          <w:p w:rsidR="00187B23" w:rsidRPr="00C1128F" w:rsidRDefault="00187B23" w:rsidP="00187B23">
            <w:pPr>
              <w:pStyle w:val="TableContent-Left"/>
              <w:rPr>
                <w:rFonts w:eastAsia="新細明體"/>
                <w:color w:val="0000FF"/>
                <w:sz w:val="24"/>
              </w:rPr>
            </w:pPr>
            <w:r w:rsidRPr="00C1128F">
              <w:rPr>
                <w:color w:val="0000FF"/>
                <w:sz w:val="24"/>
              </w:rPr>
              <w:t>1</w:t>
            </w:r>
            <w:r w:rsidRPr="00C1128F">
              <w:rPr>
                <w:rFonts w:eastAsia="新細明體" w:hint="eastAsia"/>
                <w:color w:val="0000FF"/>
                <w:sz w:val="24"/>
              </w:rPr>
              <w:t>2</w:t>
            </w:r>
          </w:p>
        </w:tc>
        <w:tc>
          <w:tcPr>
            <w:tcW w:w="2060" w:type="dxa"/>
          </w:tcPr>
          <w:p w:rsidR="00187B23" w:rsidRPr="00C1128F" w:rsidRDefault="00187B23" w:rsidP="00187B23">
            <w:pPr>
              <w:pStyle w:val="TableContent-Left"/>
              <w:rPr>
                <w:color w:val="0000FF"/>
                <w:sz w:val="24"/>
              </w:rPr>
            </w:pPr>
            <w:r w:rsidRPr="00C1128F">
              <w:rPr>
                <w:color w:val="0000FF"/>
                <w:sz w:val="24"/>
              </w:rPr>
              <w:t>Blue</w:t>
            </w:r>
          </w:p>
        </w:tc>
      </w:tr>
    </w:tbl>
    <w:p w:rsidR="00D20F22" w:rsidRPr="005B5B59" w:rsidRDefault="00C01206" w:rsidP="00E15DD0">
      <w:pPr>
        <w:pStyle w:val="1"/>
        <w:pageBreakBefore/>
        <w:tabs>
          <w:tab w:val="num" w:pos="480"/>
        </w:tabs>
        <w:spacing w:before="406" w:after="203"/>
        <w:ind w:left="0"/>
        <w:rPr>
          <w:rFonts w:eastAsia="新細明體"/>
        </w:rPr>
      </w:pPr>
      <w:bookmarkStart w:id="405" w:name="_Toc437270341"/>
      <w:r>
        <w:rPr>
          <w:rFonts w:eastAsia="新細明體" w:hint="eastAsia"/>
        </w:rPr>
        <w:t>Overview</w:t>
      </w:r>
      <w:bookmarkEnd w:id="405"/>
    </w:p>
    <w:p w:rsidR="00FA1197" w:rsidRDefault="00C01206" w:rsidP="00C01206">
      <w:pPr>
        <w:pStyle w:val="21"/>
        <w:spacing w:before="203"/>
        <w:rPr>
          <w:rFonts w:eastAsiaTheme="minorEastAsia"/>
        </w:rPr>
      </w:pPr>
      <w:bookmarkStart w:id="406" w:name="_Toc437270342"/>
      <w:r>
        <w:rPr>
          <w:rFonts w:eastAsiaTheme="minorEastAsia" w:hint="eastAsia"/>
        </w:rPr>
        <w:t>Introduction</w:t>
      </w:r>
      <w:bookmarkEnd w:id="406"/>
    </w:p>
    <w:p w:rsidR="00C01206" w:rsidRDefault="00CF1AA0" w:rsidP="00C01206">
      <w:pPr>
        <w:rPr>
          <w:rFonts w:eastAsiaTheme="minorEastAsia"/>
        </w:rPr>
      </w:pPr>
      <w:r>
        <w:rPr>
          <w:rFonts w:eastAsiaTheme="minorEastAsia" w:hint="eastAsia"/>
        </w:rPr>
        <w:t xml:space="preserve">The ATCBUSDEC200 is designed as the AHB-Lite decoder. </w:t>
      </w:r>
      <w:r>
        <w:t>The AHB</w:t>
      </w:r>
      <w:r>
        <w:rPr>
          <w:rFonts w:eastAsiaTheme="minorEastAsia" w:hint="eastAsia"/>
        </w:rPr>
        <w:t>-Lite</w:t>
      </w:r>
      <w:r>
        <w:t xml:space="preserve"> decoder receives AHB transactions from an upstream port and determines the downstream port(s) to send the received transactions based on the base/size information of AHB slaves.</w:t>
      </w:r>
    </w:p>
    <w:p w:rsidR="00C01206" w:rsidRDefault="00C01206" w:rsidP="00C01206">
      <w:pPr>
        <w:rPr>
          <w:rFonts w:eastAsiaTheme="minorEastAsia"/>
        </w:rPr>
      </w:pPr>
    </w:p>
    <w:p w:rsidR="00C01206" w:rsidRDefault="00C01206" w:rsidP="00C01206">
      <w:pPr>
        <w:pStyle w:val="21"/>
        <w:spacing w:before="203"/>
        <w:rPr>
          <w:rFonts w:eastAsiaTheme="minorEastAsia"/>
        </w:rPr>
      </w:pPr>
      <w:bookmarkStart w:id="407" w:name="_Toc437270343"/>
      <w:r>
        <w:rPr>
          <w:rFonts w:eastAsiaTheme="minorEastAsia" w:hint="eastAsia"/>
        </w:rPr>
        <w:t>Features</w:t>
      </w:r>
      <w:bookmarkEnd w:id="407"/>
    </w:p>
    <w:p w:rsidR="00C01206" w:rsidRPr="00701E84" w:rsidRDefault="00C01206" w:rsidP="00C01206">
      <w:pPr>
        <w:rPr>
          <w:rFonts w:eastAsia="新細明體"/>
        </w:rPr>
      </w:pPr>
      <w:r w:rsidRPr="00701E84">
        <w:rPr>
          <w:rFonts w:eastAsia="新細明體"/>
        </w:rPr>
        <w:t>List the features of the design:</w:t>
      </w:r>
    </w:p>
    <w:p w:rsidR="00C01206" w:rsidRDefault="00897528" w:rsidP="00C01206">
      <w:pPr>
        <w:pStyle w:val="Bullets"/>
        <w:snapToGrid/>
        <w:spacing w:line="240" w:lineRule="auto"/>
      </w:pPr>
      <w:r>
        <w:rPr>
          <w:rFonts w:eastAsiaTheme="minorEastAsia" w:hint="eastAsia"/>
        </w:rPr>
        <w:t>O</w:t>
      </w:r>
      <w:r>
        <w:t>ne internal slave to provide the base/size information of the downstream AHB slaves</w:t>
      </w:r>
    </w:p>
    <w:p w:rsidR="00C01206" w:rsidRPr="00897528" w:rsidRDefault="00897528" w:rsidP="00C01206">
      <w:pPr>
        <w:pStyle w:val="Bullets"/>
        <w:snapToGrid/>
        <w:spacing w:line="240" w:lineRule="auto"/>
        <w:rPr>
          <w:rFonts w:eastAsia="新細明體"/>
        </w:rPr>
      </w:pPr>
      <w:r>
        <w:rPr>
          <w:rFonts w:eastAsiaTheme="minorEastAsia" w:hint="eastAsia"/>
        </w:rPr>
        <w:t>U</w:t>
      </w:r>
      <w:r>
        <w:t>p to 31 AHB-Lite slave ports</w:t>
      </w:r>
    </w:p>
    <w:p w:rsidR="00897528" w:rsidRPr="00712E32" w:rsidRDefault="00897528" w:rsidP="00C01206">
      <w:pPr>
        <w:pStyle w:val="Bullets"/>
        <w:snapToGrid/>
        <w:spacing w:line="240" w:lineRule="auto"/>
        <w:rPr>
          <w:rFonts w:eastAsia="新細明體"/>
        </w:rPr>
      </w:pPr>
      <w:r>
        <w:rPr>
          <w:rFonts w:eastAsiaTheme="minorEastAsia" w:hint="eastAsia"/>
        </w:rPr>
        <w:t>C</w:t>
      </w:r>
      <w:r>
        <w:t>onfigurable base/size of each AHB slaves</w:t>
      </w:r>
    </w:p>
    <w:p w:rsidR="00712E32" w:rsidRPr="00701E84" w:rsidRDefault="00712E32" w:rsidP="00712E32">
      <w:pPr>
        <w:pStyle w:val="Bullets"/>
        <w:numPr>
          <w:ilvl w:val="0"/>
          <w:numId w:val="0"/>
        </w:numPr>
        <w:snapToGrid/>
        <w:spacing w:line="240" w:lineRule="auto"/>
        <w:rPr>
          <w:rFonts w:eastAsia="新細明體"/>
        </w:rPr>
      </w:pPr>
    </w:p>
    <w:p w:rsidR="00C01206" w:rsidRDefault="00712E32" w:rsidP="00712E32">
      <w:pPr>
        <w:pStyle w:val="21"/>
        <w:pageBreakBefore/>
        <w:spacing w:before="203"/>
        <w:ind w:left="215" w:hanging="215"/>
        <w:rPr>
          <w:rFonts w:eastAsiaTheme="minorEastAsia"/>
        </w:rPr>
      </w:pPr>
      <w:bookmarkStart w:id="408" w:name="_Toc437270344"/>
      <w:r w:rsidRPr="00712E32">
        <w:rPr>
          <w:rFonts w:eastAsiaTheme="minorEastAsia"/>
        </w:rPr>
        <w:t>Block Diagra</w:t>
      </w:r>
      <w:r>
        <w:rPr>
          <w:rFonts w:eastAsiaTheme="minorEastAsia" w:hint="eastAsia"/>
        </w:rPr>
        <w:t>m</w:t>
      </w:r>
      <w:bookmarkEnd w:id="408"/>
    </w:p>
    <w:p w:rsidR="00712E32" w:rsidRDefault="006D3F33" w:rsidP="00712E32">
      <w:pPr>
        <w:rPr>
          <w:rFonts w:eastAsia="新細明體"/>
        </w:rPr>
      </w:pPr>
      <w:r>
        <w:rPr>
          <w:rFonts w:eastAsia="新細明體" w:hint="eastAsia"/>
        </w:rPr>
        <w:t xml:space="preserve">ATCBUSDEC200 </w:t>
      </w:r>
      <w:r>
        <w:rPr>
          <w:rFonts w:eastAsia="新細明體"/>
        </w:rPr>
        <w:t xml:space="preserve">consists </w:t>
      </w:r>
      <w:r>
        <w:rPr>
          <w:rFonts w:eastAsia="新細明體" w:hint="eastAsia"/>
        </w:rPr>
        <w:t>four</w:t>
      </w:r>
      <w:r>
        <w:rPr>
          <w:rFonts w:eastAsia="新細明體"/>
        </w:rPr>
        <w:t xml:space="preserve"> major functional blocks:</w:t>
      </w:r>
      <w:r>
        <w:rPr>
          <w:rFonts w:eastAsia="新細明體" w:hint="eastAsia"/>
        </w:rPr>
        <w:t xml:space="preserve"> </w:t>
      </w:r>
      <w:del w:id="409" w:author="Masa Wei-Chung Chi(姬瑋忠)" w:date="2015-12-03T15:57:00Z">
        <w:r w:rsidDel="007F0D7B">
          <w:rPr>
            <w:rFonts w:eastAsia="新細明體" w:hint="eastAsia"/>
          </w:rPr>
          <w:delText xml:space="preserve">master port, slave ports, </w:delText>
        </w:r>
      </w:del>
      <w:r>
        <w:rPr>
          <w:rFonts w:eastAsia="新細明體" w:hint="eastAsia"/>
        </w:rPr>
        <w:t>interconnect logic, and inter</w:t>
      </w:r>
      <w:r w:rsidR="005F2089">
        <w:rPr>
          <w:rFonts w:eastAsia="新細明體" w:hint="eastAsia"/>
        </w:rPr>
        <w:t>nal s</w:t>
      </w:r>
      <w:r>
        <w:rPr>
          <w:rFonts w:eastAsia="新細明體" w:hint="eastAsia"/>
        </w:rPr>
        <w:t>l</w:t>
      </w:r>
      <w:r w:rsidR="005F2089">
        <w:rPr>
          <w:rFonts w:eastAsia="新細明體" w:hint="eastAsia"/>
        </w:rPr>
        <w:t>a</w:t>
      </w:r>
      <w:r>
        <w:rPr>
          <w:rFonts w:eastAsia="新細明體" w:hint="eastAsia"/>
        </w:rPr>
        <w:t>ve.</w:t>
      </w:r>
    </w:p>
    <w:p w:rsidR="00712E32" w:rsidRDefault="00712E32" w:rsidP="00712E32">
      <w:pPr>
        <w:rPr>
          <w:rFonts w:eastAsia="新細明體"/>
        </w:rPr>
      </w:pPr>
    </w:p>
    <w:bookmarkStart w:id="410" w:name="_MON_1509366016"/>
    <w:bookmarkEnd w:id="410"/>
    <w:p w:rsidR="00712E32" w:rsidRPr="007D7CA4" w:rsidRDefault="008C48C5" w:rsidP="00712E32">
      <w:pPr>
        <w:jc w:val="center"/>
        <w:rPr>
          <w:rFonts w:eastAsia="新細明體"/>
        </w:rPr>
      </w:pPr>
      <w:r>
        <w:rPr>
          <w:rFonts w:eastAsia="新細明體"/>
        </w:rPr>
        <w:object w:dxaOrig="10466" w:dyaOrig="9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486pt" o:ole="">
            <v:imagedata r:id="rId15" o:title=""/>
          </v:shape>
          <o:OLEObject Type="Embed" ProgID="Word.Document.12" ShapeID="_x0000_i1025" DrawAspect="Content" ObjectID="_1679816766" r:id="rId16">
            <o:FieldCodes>\s</o:FieldCodes>
          </o:OLEObject>
        </w:object>
      </w:r>
    </w:p>
    <w:p w:rsidR="00712E32" w:rsidRDefault="00712E32" w:rsidP="00712E32">
      <w:pPr>
        <w:pStyle w:val="aa"/>
        <w:jc w:val="center"/>
        <w:rPr>
          <w:rFonts w:eastAsia="新細明體"/>
        </w:rPr>
      </w:pPr>
      <w:bookmarkStart w:id="411" w:name="_Ref378090466"/>
      <w:bookmarkStart w:id="412" w:name="_Toc378093275"/>
      <w:bookmarkStart w:id="413" w:name="_Toc408389350"/>
      <w:bookmarkStart w:id="414" w:name="_Toc437270321"/>
      <w:r>
        <w:t xml:space="preserve">Figure </w:t>
      </w:r>
      <w:r w:rsidR="005037E2">
        <w:fldChar w:fldCharType="begin"/>
      </w:r>
      <w:r w:rsidR="005037E2">
        <w:instrText xml:space="preserve"> SEQ Figure \* ARABIC </w:instrText>
      </w:r>
      <w:r w:rsidR="005037E2">
        <w:fldChar w:fldCharType="separate"/>
      </w:r>
      <w:r w:rsidR="00243DDB">
        <w:rPr>
          <w:noProof/>
        </w:rPr>
        <w:t>1</w:t>
      </w:r>
      <w:r w:rsidR="005037E2">
        <w:rPr>
          <w:noProof/>
        </w:rPr>
        <w:fldChar w:fldCharType="end"/>
      </w:r>
      <w:bookmarkEnd w:id="411"/>
      <w:r>
        <w:rPr>
          <w:rFonts w:eastAsia="新細明體" w:hint="eastAsia"/>
        </w:rPr>
        <w:t xml:space="preserve">. </w:t>
      </w:r>
      <w:r w:rsidR="00FC6E8B">
        <w:rPr>
          <w:rFonts w:eastAsia="新細明體" w:hint="eastAsia"/>
        </w:rPr>
        <w:t xml:space="preserve">ATCBUSDEC200 </w:t>
      </w:r>
      <w:r>
        <w:rPr>
          <w:rFonts w:eastAsia="新細明體" w:hint="eastAsia"/>
        </w:rPr>
        <w:t>Block Diagram</w:t>
      </w:r>
      <w:bookmarkEnd w:id="412"/>
      <w:bookmarkEnd w:id="413"/>
      <w:bookmarkEnd w:id="414"/>
    </w:p>
    <w:p w:rsidR="00712E32" w:rsidRPr="00701E84" w:rsidRDefault="00712E32" w:rsidP="00712E32"/>
    <w:p w:rsidR="00712E32" w:rsidRDefault="00712E32" w:rsidP="00712E32">
      <w:pPr>
        <w:pStyle w:val="21"/>
        <w:spacing w:before="203"/>
        <w:rPr>
          <w:rFonts w:eastAsiaTheme="minorEastAsia"/>
        </w:rPr>
      </w:pPr>
      <w:bookmarkStart w:id="415" w:name="_Toc437270345"/>
      <w:r>
        <w:rPr>
          <w:rFonts w:eastAsiaTheme="minorEastAsia" w:hint="eastAsia"/>
        </w:rPr>
        <w:t>Function Description</w:t>
      </w:r>
      <w:bookmarkEnd w:id="415"/>
    </w:p>
    <w:p w:rsidR="00712E32" w:rsidDel="001D0ED7" w:rsidRDefault="009C196B" w:rsidP="009C196B">
      <w:pPr>
        <w:pStyle w:val="31"/>
        <w:spacing w:before="203"/>
        <w:rPr>
          <w:del w:id="416" w:author="Masa Wei-Chung Chi(姬瑋忠)" w:date="2015-12-03T16:06:00Z"/>
          <w:rFonts w:eastAsiaTheme="minorEastAsia"/>
        </w:rPr>
      </w:pPr>
      <w:del w:id="417" w:author="Masa Wei-Chung Chi(姬瑋忠)" w:date="2015-12-03T16:06:00Z">
        <w:r w:rsidDel="001D0ED7">
          <w:rPr>
            <w:rFonts w:eastAsiaTheme="minorEastAsia" w:hint="eastAsia"/>
          </w:rPr>
          <w:delText>Master Port</w:delText>
        </w:r>
        <w:bookmarkStart w:id="418" w:name="_Toc437270346"/>
        <w:bookmarkEnd w:id="418"/>
      </w:del>
    </w:p>
    <w:p w:rsidR="009C196B" w:rsidDel="001D0ED7" w:rsidRDefault="009C196B" w:rsidP="009C196B">
      <w:pPr>
        <w:rPr>
          <w:del w:id="419" w:author="Masa Wei-Chung Chi(姬瑋忠)" w:date="2015-12-03T16:06:00Z"/>
          <w:rFonts w:eastAsiaTheme="minorEastAsia"/>
        </w:rPr>
      </w:pPr>
      <w:del w:id="420" w:author="Masa Wei-Chung Chi(姬瑋忠)" w:date="2015-12-03T16:06:00Z">
        <w:r w:rsidDel="001D0ED7">
          <w:rPr>
            <w:rFonts w:eastAsiaTheme="minorEastAsia" w:hint="eastAsia"/>
          </w:rPr>
          <w:delText>This interface sends downstream transactions</w:delText>
        </w:r>
        <w:r w:rsidR="008A33A4" w:rsidDel="001D0ED7">
          <w:rPr>
            <w:rFonts w:eastAsiaTheme="minorEastAsia" w:hint="eastAsia"/>
          </w:rPr>
          <w:delText xml:space="preserve"> and receives </w:delText>
        </w:r>
        <w:r w:rsidR="008A33A4" w:rsidRPr="008A33A4" w:rsidDel="001D0ED7">
          <w:rPr>
            <w:rFonts w:eastAsiaTheme="minorEastAsia"/>
          </w:rPr>
          <w:delText>corresponsive</w:delText>
        </w:r>
        <w:r w:rsidR="008A33A4" w:rsidDel="001D0ED7">
          <w:rPr>
            <w:rFonts w:eastAsiaTheme="minorEastAsia" w:hint="eastAsia"/>
          </w:rPr>
          <w:delText xml:space="preserve"> returned data.</w:delText>
        </w:r>
        <w:bookmarkStart w:id="421" w:name="_Toc437270347"/>
        <w:bookmarkEnd w:id="421"/>
      </w:del>
    </w:p>
    <w:p w:rsidR="008A33A4" w:rsidDel="001D0ED7" w:rsidRDefault="00DE4FD6" w:rsidP="008A33A4">
      <w:pPr>
        <w:pStyle w:val="31"/>
        <w:spacing w:before="203"/>
        <w:rPr>
          <w:del w:id="422" w:author="Masa Wei-Chung Chi(姬瑋忠)" w:date="2015-12-03T16:06:00Z"/>
          <w:rFonts w:eastAsiaTheme="minorEastAsia"/>
        </w:rPr>
      </w:pPr>
      <w:del w:id="423" w:author="Masa Wei-Chung Chi(姬瑋忠)" w:date="2015-12-03T16:06:00Z">
        <w:r w:rsidDel="001D0ED7">
          <w:rPr>
            <w:rFonts w:eastAsiaTheme="minorEastAsia" w:hint="eastAsia"/>
          </w:rPr>
          <w:delText>Slave Ports</w:delText>
        </w:r>
        <w:bookmarkStart w:id="424" w:name="_Toc437270348"/>
        <w:bookmarkEnd w:id="424"/>
      </w:del>
    </w:p>
    <w:p w:rsidR="00611332" w:rsidDel="001D0ED7" w:rsidRDefault="00611332" w:rsidP="00611332">
      <w:pPr>
        <w:rPr>
          <w:del w:id="425" w:author="Masa Wei-Chung Chi(姬瑋忠)" w:date="2015-12-03T16:06:00Z"/>
          <w:rFonts w:eastAsiaTheme="minorEastAsia"/>
        </w:rPr>
      </w:pPr>
      <w:del w:id="426" w:author="Masa Wei-Chung Chi(姬瑋忠)" w:date="2015-12-03T16:06:00Z">
        <w:r w:rsidDel="001D0ED7">
          <w:rPr>
            <w:rFonts w:eastAsiaTheme="minorEastAsia" w:hint="eastAsia"/>
          </w:rPr>
          <w:delText>The slave ports receive the transactions and return data.</w:delText>
        </w:r>
        <w:bookmarkStart w:id="427" w:name="_Toc437270349"/>
        <w:bookmarkEnd w:id="427"/>
      </w:del>
    </w:p>
    <w:p w:rsidR="00611332" w:rsidRDefault="00611332" w:rsidP="00611332">
      <w:pPr>
        <w:pStyle w:val="31"/>
        <w:spacing w:before="203"/>
        <w:rPr>
          <w:rFonts w:eastAsiaTheme="minorEastAsia"/>
        </w:rPr>
      </w:pPr>
      <w:bookmarkStart w:id="428" w:name="_Toc437270350"/>
      <w:r>
        <w:rPr>
          <w:rFonts w:eastAsiaTheme="minorEastAsia" w:hint="eastAsia"/>
        </w:rPr>
        <w:t>Interconnect Logic</w:t>
      </w:r>
      <w:bookmarkEnd w:id="428"/>
    </w:p>
    <w:p w:rsidR="00611332" w:rsidRDefault="00870755" w:rsidP="00611332">
      <w:pPr>
        <w:rPr>
          <w:rFonts w:eastAsiaTheme="minorEastAsia"/>
        </w:rPr>
      </w:pPr>
      <w:r>
        <w:rPr>
          <w:rFonts w:eastAsiaTheme="minorEastAsia" w:hint="eastAsia"/>
        </w:rPr>
        <w:t xml:space="preserve">The interconnect logic include an address decoder and </w:t>
      </w:r>
      <w:ins w:id="429" w:author="Masa Wei-Chung Chi(姬瑋忠)" w:date="2015-12-07T17:00:00Z">
        <w:r w:rsidR="0009003F">
          <w:rPr>
            <w:rFonts w:eastAsiaTheme="minorEastAsia" w:hint="eastAsia"/>
          </w:rPr>
          <w:t>downstream-to-upstream</w:t>
        </w:r>
      </w:ins>
      <w:del w:id="430" w:author="Masa Wei-Chung Chi(姬瑋忠)" w:date="2015-12-07T17:00:00Z">
        <w:r w:rsidDel="0009003F">
          <w:rPr>
            <w:rFonts w:eastAsiaTheme="minorEastAsia" w:hint="eastAsia"/>
          </w:rPr>
          <w:delText>slave-to-master</w:delText>
        </w:r>
      </w:del>
      <w:r>
        <w:rPr>
          <w:rFonts w:eastAsiaTheme="minorEastAsia" w:hint="eastAsia"/>
        </w:rPr>
        <w:t xml:space="preserve"> </w:t>
      </w:r>
      <w:r w:rsidRPr="00870755">
        <w:rPr>
          <w:rFonts w:eastAsiaTheme="minorEastAsia"/>
        </w:rPr>
        <w:t>multiplexor</w:t>
      </w:r>
      <w:r>
        <w:rPr>
          <w:rFonts w:eastAsiaTheme="minorEastAsia" w:hint="eastAsia"/>
        </w:rPr>
        <w:t>. The address decoder base</w:t>
      </w:r>
      <w:r w:rsidR="00FD4047">
        <w:rPr>
          <w:rFonts w:eastAsiaTheme="minorEastAsia" w:hint="eastAsia"/>
        </w:rPr>
        <w:t>s</w:t>
      </w:r>
      <w:r>
        <w:rPr>
          <w:rFonts w:eastAsiaTheme="minorEastAsia" w:hint="eastAsia"/>
        </w:rPr>
        <w:t xml:space="preserve"> on the </w:t>
      </w:r>
      <w:r w:rsidR="00FD4047">
        <w:rPr>
          <w:rFonts w:eastAsiaTheme="minorEastAsia" w:hint="eastAsia"/>
        </w:rPr>
        <w:t xml:space="preserve">slave address base and size </w:t>
      </w:r>
      <w:r w:rsidR="00FD4047">
        <w:rPr>
          <w:rFonts w:eastAsiaTheme="minorEastAsia"/>
        </w:rPr>
        <w:t>configuration</w:t>
      </w:r>
      <w:r w:rsidR="00FD4047">
        <w:rPr>
          <w:rFonts w:eastAsiaTheme="minorEastAsia" w:hint="eastAsia"/>
        </w:rPr>
        <w:t xml:space="preserve"> to dispatch the </w:t>
      </w:r>
      <w:del w:id="431" w:author="Masa Wei-Chung Chi(姬瑋忠)" w:date="2015-12-07T17:00:00Z">
        <w:r w:rsidR="00FD4047" w:rsidDel="0009003F">
          <w:rPr>
            <w:rFonts w:eastAsiaTheme="minorEastAsia" w:hint="eastAsia"/>
          </w:rPr>
          <w:delText xml:space="preserve">master </w:delText>
        </w:r>
      </w:del>
      <w:ins w:id="432" w:author="Masa Wei-Chung Chi(姬瑋忠)" w:date="2015-12-07T17:00:00Z">
        <w:r w:rsidR="0009003F">
          <w:rPr>
            <w:rFonts w:eastAsiaTheme="minorEastAsia" w:hint="eastAsia"/>
          </w:rPr>
          <w:t xml:space="preserve">upstream </w:t>
        </w:r>
      </w:ins>
      <w:r w:rsidR="00FD4047">
        <w:rPr>
          <w:rFonts w:eastAsiaTheme="minorEastAsia" w:hint="eastAsia"/>
        </w:rPr>
        <w:t xml:space="preserve">transaction to the appropriate slave ports. The </w:t>
      </w:r>
      <w:del w:id="433" w:author="Masa Wei-Chung Chi(姬瑋忠)" w:date="2015-12-07T17:00:00Z">
        <w:r w:rsidR="00FD4047" w:rsidDel="0009003F">
          <w:rPr>
            <w:rFonts w:eastAsiaTheme="minorEastAsia" w:hint="eastAsia"/>
          </w:rPr>
          <w:delText>slave</w:delText>
        </w:r>
      </w:del>
      <w:ins w:id="434" w:author="Masa Wei-Chung Chi(姬瑋忠)" w:date="2015-12-07T17:00:00Z">
        <w:r w:rsidR="0009003F">
          <w:rPr>
            <w:rFonts w:eastAsiaTheme="minorEastAsia" w:hint="eastAsia"/>
          </w:rPr>
          <w:t>downstream</w:t>
        </w:r>
      </w:ins>
      <w:r w:rsidR="00FD4047">
        <w:rPr>
          <w:rFonts w:eastAsiaTheme="minorEastAsia" w:hint="eastAsia"/>
        </w:rPr>
        <w:t>-to-</w:t>
      </w:r>
      <w:del w:id="435" w:author="Masa Wei-Chung Chi(姬瑋忠)" w:date="2015-12-07T17:00:00Z">
        <w:r w:rsidR="00FD4047" w:rsidDel="0009003F">
          <w:rPr>
            <w:rFonts w:eastAsiaTheme="minorEastAsia" w:hint="eastAsia"/>
          </w:rPr>
          <w:delText xml:space="preserve">master </w:delText>
        </w:r>
      </w:del>
      <w:ins w:id="436" w:author="Masa Wei-Chung Chi(姬瑋忠)" w:date="2015-12-07T17:00:00Z">
        <w:r w:rsidR="0009003F">
          <w:rPr>
            <w:rFonts w:eastAsiaTheme="minorEastAsia" w:hint="eastAsia"/>
          </w:rPr>
          <w:t xml:space="preserve">upstream </w:t>
        </w:r>
      </w:ins>
      <w:r w:rsidR="00FD4047" w:rsidRPr="00870755">
        <w:rPr>
          <w:rFonts w:eastAsiaTheme="minorEastAsia"/>
        </w:rPr>
        <w:t>multiplexor</w:t>
      </w:r>
      <w:r w:rsidR="00FD4047">
        <w:rPr>
          <w:rFonts w:eastAsiaTheme="minorEastAsia" w:hint="eastAsia"/>
        </w:rPr>
        <w:t xml:space="preserve"> dispatches the returned data of </w:t>
      </w:r>
      <w:r w:rsidR="00FD4047" w:rsidRPr="008A33A4">
        <w:rPr>
          <w:rFonts w:eastAsiaTheme="minorEastAsia"/>
        </w:rPr>
        <w:t>corresponsive</w:t>
      </w:r>
      <w:r w:rsidR="00FD4047">
        <w:rPr>
          <w:rFonts w:eastAsiaTheme="minorEastAsia" w:hint="eastAsia"/>
        </w:rPr>
        <w:t xml:space="preserve"> slave to the </w:t>
      </w:r>
      <w:ins w:id="437" w:author="Masa Wei-Chung Chi(姬瑋忠)" w:date="2015-12-07T17:00:00Z">
        <w:r w:rsidR="0009003F">
          <w:rPr>
            <w:rFonts w:eastAsiaTheme="minorEastAsia" w:hint="eastAsia"/>
          </w:rPr>
          <w:t>upstream</w:t>
        </w:r>
      </w:ins>
      <w:del w:id="438" w:author="Masa Wei-Chung Chi(姬瑋忠)" w:date="2015-12-07T17:00:00Z">
        <w:r w:rsidR="00FD4047" w:rsidDel="0009003F">
          <w:rPr>
            <w:rFonts w:eastAsiaTheme="minorEastAsia" w:hint="eastAsia"/>
          </w:rPr>
          <w:delText>master</w:delText>
        </w:r>
      </w:del>
      <w:r w:rsidR="00FD4047">
        <w:rPr>
          <w:rFonts w:eastAsiaTheme="minorEastAsia" w:hint="eastAsia"/>
        </w:rPr>
        <w:t xml:space="preserve"> port.</w:t>
      </w:r>
    </w:p>
    <w:p w:rsidR="00611332" w:rsidRDefault="00611332" w:rsidP="00611332">
      <w:pPr>
        <w:pStyle w:val="31"/>
        <w:spacing w:before="203"/>
        <w:rPr>
          <w:rFonts w:eastAsiaTheme="minorEastAsia"/>
        </w:rPr>
      </w:pPr>
      <w:bookmarkStart w:id="439" w:name="_Toc437270351"/>
      <w:r>
        <w:rPr>
          <w:rFonts w:eastAsiaTheme="minorEastAsia" w:hint="eastAsia"/>
        </w:rPr>
        <w:t>Internal Slave</w:t>
      </w:r>
      <w:bookmarkEnd w:id="439"/>
    </w:p>
    <w:p w:rsidR="00611332" w:rsidRDefault="00611332" w:rsidP="00611332">
      <w:pPr>
        <w:rPr>
          <w:rFonts w:eastAsiaTheme="minorEastAsia"/>
        </w:rPr>
      </w:pPr>
      <w:r>
        <w:rPr>
          <w:rFonts w:eastAsiaTheme="minorEastAsia" w:hint="eastAsia"/>
        </w:rPr>
        <w:t xml:space="preserve">The internal slave provides the base/size information of each AHB-Lite slave for software to </w:t>
      </w:r>
      <w:r w:rsidR="00AA4CF7">
        <w:rPr>
          <w:rFonts w:eastAsiaTheme="minorEastAsia" w:hint="eastAsia"/>
        </w:rPr>
        <w:t>get</w:t>
      </w:r>
      <w:r>
        <w:rPr>
          <w:rFonts w:eastAsiaTheme="minorEastAsia" w:hint="eastAsia"/>
        </w:rPr>
        <w:t xml:space="preserve"> </w:t>
      </w:r>
      <w:r w:rsidR="00AA4CF7">
        <w:rPr>
          <w:rFonts w:eastAsiaTheme="minorEastAsia" w:hint="eastAsia"/>
        </w:rPr>
        <w:t xml:space="preserve">the configuration of each AHB-Lite slave. </w:t>
      </w:r>
      <w:r w:rsidR="003105E4">
        <w:rPr>
          <w:rFonts w:eastAsiaTheme="minorEastAsia" w:hint="eastAsia"/>
        </w:rPr>
        <w:t xml:space="preserve">This internal slave is read </w:t>
      </w:r>
      <w:r w:rsidR="00AA4CF7">
        <w:rPr>
          <w:rFonts w:eastAsiaTheme="minorEastAsia" w:hint="eastAsia"/>
        </w:rPr>
        <w:t>only.</w:t>
      </w:r>
    </w:p>
    <w:p w:rsidR="004E0B5E" w:rsidRDefault="004E0B5E" w:rsidP="004E0B5E">
      <w:pPr>
        <w:pStyle w:val="21"/>
        <w:spacing w:before="203"/>
        <w:rPr>
          <w:rFonts w:eastAsiaTheme="minorEastAsia"/>
        </w:rPr>
      </w:pPr>
      <w:bookmarkStart w:id="440" w:name="_Toc437270352"/>
      <w:r>
        <w:rPr>
          <w:rFonts w:eastAsiaTheme="minorEastAsia" w:hint="eastAsia"/>
        </w:rPr>
        <w:t>Timing Diagram</w:t>
      </w:r>
      <w:bookmarkEnd w:id="440"/>
    </w:p>
    <w:p w:rsidR="004E0B5E" w:rsidRDefault="004E0B5E" w:rsidP="00FE7E60">
      <w:pPr>
        <w:pStyle w:val="31"/>
        <w:spacing w:before="203"/>
      </w:pPr>
      <w:bookmarkStart w:id="441" w:name="_Toc437270353"/>
      <w:r>
        <w:rPr>
          <w:rFonts w:hint="eastAsia"/>
        </w:rPr>
        <w:t xml:space="preserve">Write </w:t>
      </w:r>
      <w:r w:rsidR="00FE7E60">
        <w:rPr>
          <w:rFonts w:eastAsiaTheme="minorEastAsia" w:hint="eastAsia"/>
        </w:rPr>
        <w:t>T</w:t>
      </w:r>
      <w:r>
        <w:rPr>
          <w:rFonts w:hint="eastAsia"/>
        </w:rPr>
        <w:t>rans</w:t>
      </w:r>
      <w:r w:rsidR="00FE7E60">
        <w:rPr>
          <w:rFonts w:hint="eastAsia"/>
        </w:rPr>
        <w:t>actions</w:t>
      </w:r>
      <w:bookmarkEnd w:id="441"/>
    </w:p>
    <w:p w:rsidR="00FE7E60" w:rsidRDefault="00FE7E60" w:rsidP="00FE7E60">
      <w:pPr>
        <w:jc w:val="center"/>
        <w:rPr>
          <w:rFonts w:eastAsiaTheme="minorEastAsia"/>
        </w:rPr>
      </w:pPr>
      <w:del w:id="442" w:author="Masa Wei-Chung Chi(姬瑋忠)" w:date="2015-12-04T15:58:00Z">
        <w:r w:rsidDel="009F1F62">
          <w:rPr>
            <w:rFonts w:eastAsiaTheme="minorEastAsia"/>
            <w:noProof/>
            <w:rPrChange w:id="443">
              <w:rPr>
                <w:noProof/>
              </w:rPr>
            </w:rPrChange>
          </w:rPr>
          <w:drawing>
            <wp:inline distT="0" distB="0" distL="0" distR="0" wp14:anchorId="0E676BDB" wp14:editId="30A1611D">
              <wp:extent cx="6503670" cy="298069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png"/>
                      <pic:cNvPicPr/>
                    </pic:nvPicPr>
                    <pic:blipFill>
                      <a:blip r:embed="rId17">
                        <a:extLst>
                          <a:ext uri="{28A0092B-C50C-407E-A947-70E740481C1C}">
                            <a14:useLocalDpi xmlns:a14="http://schemas.microsoft.com/office/drawing/2010/main" val="0"/>
                          </a:ext>
                        </a:extLst>
                      </a:blip>
                      <a:stretch>
                        <a:fillRect/>
                      </a:stretch>
                    </pic:blipFill>
                    <pic:spPr>
                      <a:xfrm>
                        <a:off x="0" y="0"/>
                        <a:ext cx="6503670" cy="2980690"/>
                      </a:xfrm>
                      <a:prstGeom prst="rect">
                        <a:avLst/>
                      </a:prstGeom>
                    </pic:spPr>
                  </pic:pic>
                </a:graphicData>
              </a:graphic>
            </wp:inline>
          </w:drawing>
        </w:r>
      </w:del>
      <w:ins w:id="444" w:author="Masa Wei-Chung Chi(姬瑋忠)" w:date="2015-12-04T16:31:00Z">
        <w:r w:rsidR="00143408">
          <w:rPr>
            <w:rFonts w:eastAsiaTheme="minorEastAsia"/>
            <w:noProof/>
            <w:rPrChange w:id="445">
              <w:rPr>
                <w:noProof/>
              </w:rPr>
            </w:rPrChange>
          </w:rPr>
          <w:drawing>
            <wp:inline distT="0" distB="0" distL="0" distR="0">
              <wp:extent cx="6503670" cy="3251835"/>
              <wp:effectExtent l="0" t="0" r="0" b="571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png"/>
                      <pic:cNvPicPr/>
                    </pic:nvPicPr>
                    <pic:blipFill>
                      <a:blip r:embed="rId18">
                        <a:extLst>
                          <a:ext uri="{28A0092B-C50C-407E-A947-70E740481C1C}">
                            <a14:useLocalDpi xmlns:a14="http://schemas.microsoft.com/office/drawing/2010/main" val="0"/>
                          </a:ext>
                        </a:extLst>
                      </a:blip>
                      <a:stretch>
                        <a:fillRect/>
                      </a:stretch>
                    </pic:blipFill>
                    <pic:spPr>
                      <a:xfrm>
                        <a:off x="0" y="0"/>
                        <a:ext cx="6503670" cy="3251835"/>
                      </a:xfrm>
                      <a:prstGeom prst="rect">
                        <a:avLst/>
                      </a:prstGeom>
                    </pic:spPr>
                  </pic:pic>
                </a:graphicData>
              </a:graphic>
            </wp:inline>
          </w:drawing>
        </w:r>
      </w:ins>
    </w:p>
    <w:p w:rsidR="00FE7E60" w:rsidRDefault="00FE7E60" w:rsidP="00FE7E60">
      <w:pPr>
        <w:pStyle w:val="aa"/>
        <w:jc w:val="center"/>
        <w:rPr>
          <w:rFonts w:eastAsiaTheme="minorEastAsia"/>
        </w:rPr>
      </w:pPr>
      <w:bookmarkStart w:id="446" w:name="_Toc437270322"/>
      <w:r>
        <w:t xml:space="preserve">Figure </w:t>
      </w:r>
      <w:r w:rsidR="005037E2">
        <w:fldChar w:fldCharType="begin"/>
      </w:r>
      <w:r w:rsidR="005037E2">
        <w:instrText xml:space="preserve"> SEQ Figure \* ARABIC </w:instrText>
      </w:r>
      <w:r w:rsidR="005037E2">
        <w:fldChar w:fldCharType="separate"/>
      </w:r>
      <w:r w:rsidR="00243DDB">
        <w:rPr>
          <w:noProof/>
        </w:rPr>
        <w:t>2</w:t>
      </w:r>
      <w:r w:rsidR="005037E2">
        <w:rPr>
          <w:noProof/>
        </w:rPr>
        <w:fldChar w:fldCharType="end"/>
      </w:r>
      <w:r>
        <w:rPr>
          <w:rFonts w:eastAsiaTheme="minorEastAsia" w:hint="eastAsia"/>
        </w:rPr>
        <w:t>. Write Transactions</w:t>
      </w:r>
      <w:bookmarkEnd w:id="446"/>
    </w:p>
    <w:p w:rsidR="00FE7E60" w:rsidRDefault="00FE7E60" w:rsidP="00FE7E60">
      <w:pPr>
        <w:pStyle w:val="31"/>
        <w:spacing w:before="203"/>
        <w:rPr>
          <w:rFonts w:eastAsiaTheme="minorEastAsia"/>
        </w:rPr>
      </w:pPr>
      <w:bookmarkStart w:id="447" w:name="_Toc437270354"/>
      <w:r>
        <w:rPr>
          <w:rFonts w:eastAsiaTheme="minorEastAsia" w:hint="eastAsia"/>
        </w:rPr>
        <w:t>Read Transactions</w:t>
      </w:r>
      <w:bookmarkEnd w:id="447"/>
    </w:p>
    <w:p w:rsidR="00FE7E60" w:rsidRDefault="00610B5A" w:rsidP="00FE7E60">
      <w:pPr>
        <w:jc w:val="center"/>
        <w:rPr>
          <w:rFonts w:eastAsiaTheme="minorEastAsia"/>
        </w:rPr>
      </w:pPr>
      <w:del w:id="448" w:author="Masa Wei-Chung Chi(姬瑋忠)" w:date="2015-12-04T16:09:00Z">
        <w:r w:rsidDel="0057312F">
          <w:rPr>
            <w:rFonts w:eastAsiaTheme="minorEastAsia"/>
            <w:noProof/>
            <w:rPrChange w:id="449">
              <w:rPr>
                <w:noProof/>
              </w:rPr>
            </w:rPrChange>
          </w:rPr>
          <w:drawing>
            <wp:inline distT="0" distB="0" distL="0" distR="0" wp14:anchorId="6E113492" wp14:editId="251AC9BD">
              <wp:extent cx="6503670" cy="318389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png"/>
                      <pic:cNvPicPr/>
                    </pic:nvPicPr>
                    <pic:blipFill>
                      <a:blip r:embed="rId19">
                        <a:extLst>
                          <a:ext uri="{28A0092B-C50C-407E-A947-70E740481C1C}">
                            <a14:useLocalDpi xmlns:a14="http://schemas.microsoft.com/office/drawing/2010/main" val="0"/>
                          </a:ext>
                        </a:extLst>
                      </a:blip>
                      <a:stretch>
                        <a:fillRect/>
                      </a:stretch>
                    </pic:blipFill>
                    <pic:spPr>
                      <a:xfrm>
                        <a:off x="0" y="0"/>
                        <a:ext cx="6503670" cy="3183890"/>
                      </a:xfrm>
                      <a:prstGeom prst="rect">
                        <a:avLst/>
                      </a:prstGeom>
                    </pic:spPr>
                  </pic:pic>
                </a:graphicData>
              </a:graphic>
            </wp:inline>
          </w:drawing>
        </w:r>
      </w:del>
      <w:ins w:id="450" w:author="Masa Wei-Chung Chi(姬瑋忠)" w:date="2015-12-04T16:09:00Z">
        <w:r w:rsidR="00C20016">
          <w:rPr>
            <w:rFonts w:eastAsiaTheme="minorEastAsia"/>
            <w:noProof/>
            <w:rPrChange w:id="451">
              <w:rPr>
                <w:noProof/>
              </w:rPr>
            </w:rPrChange>
          </w:rPr>
          <w:drawing>
            <wp:inline distT="0" distB="0" distL="0" distR="0">
              <wp:extent cx="6503670" cy="3459480"/>
              <wp:effectExtent l="0" t="0" r="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png"/>
                      <pic:cNvPicPr/>
                    </pic:nvPicPr>
                    <pic:blipFill>
                      <a:blip r:embed="rId20">
                        <a:extLst>
                          <a:ext uri="{28A0092B-C50C-407E-A947-70E740481C1C}">
                            <a14:useLocalDpi xmlns:a14="http://schemas.microsoft.com/office/drawing/2010/main" val="0"/>
                          </a:ext>
                        </a:extLst>
                      </a:blip>
                      <a:stretch>
                        <a:fillRect/>
                      </a:stretch>
                    </pic:blipFill>
                    <pic:spPr>
                      <a:xfrm>
                        <a:off x="0" y="0"/>
                        <a:ext cx="6503670" cy="3459480"/>
                      </a:xfrm>
                      <a:prstGeom prst="rect">
                        <a:avLst/>
                      </a:prstGeom>
                    </pic:spPr>
                  </pic:pic>
                </a:graphicData>
              </a:graphic>
            </wp:inline>
          </w:drawing>
        </w:r>
      </w:ins>
    </w:p>
    <w:p w:rsidR="00FE7E60" w:rsidRDefault="00FE7E60" w:rsidP="00FE7E60">
      <w:pPr>
        <w:pStyle w:val="aa"/>
        <w:jc w:val="center"/>
        <w:rPr>
          <w:ins w:id="452" w:author="Masa Wei-Chung Chi(姬瑋忠)" w:date="2015-12-04T17:37:00Z"/>
          <w:rFonts w:eastAsiaTheme="minorEastAsia"/>
        </w:rPr>
      </w:pPr>
      <w:bookmarkStart w:id="453" w:name="_Toc437270323"/>
      <w:r>
        <w:t xml:space="preserve">Figure </w:t>
      </w:r>
      <w:r w:rsidR="005037E2">
        <w:fldChar w:fldCharType="begin"/>
      </w:r>
      <w:r w:rsidR="005037E2">
        <w:instrText xml:space="preserve"> SEQ Figure \* ARABIC </w:instrText>
      </w:r>
      <w:r w:rsidR="005037E2">
        <w:fldChar w:fldCharType="separate"/>
      </w:r>
      <w:r w:rsidR="00243DDB">
        <w:rPr>
          <w:noProof/>
        </w:rPr>
        <w:t>3</w:t>
      </w:r>
      <w:r w:rsidR="005037E2">
        <w:rPr>
          <w:noProof/>
        </w:rPr>
        <w:fldChar w:fldCharType="end"/>
      </w:r>
      <w:r>
        <w:rPr>
          <w:rFonts w:eastAsiaTheme="minorEastAsia" w:hint="eastAsia"/>
        </w:rPr>
        <w:t>. Read Transactions</w:t>
      </w:r>
      <w:bookmarkEnd w:id="453"/>
    </w:p>
    <w:p w:rsidR="00C95F21" w:rsidRDefault="00C95F21" w:rsidP="00C95F21">
      <w:pPr>
        <w:pStyle w:val="31"/>
        <w:spacing w:before="203"/>
        <w:rPr>
          <w:ins w:id="454" w:author="Masa Wei-Chung Chi(姬瑋忠)" w:date="2015-12-04T17:37:00Z"/>
        </w:rPr>
      </w:pPr>
      <w:bookmarkStart w:id="455" w:name="_Toc437270355"/>
      <w:ins w:id="456" w:author="Masa Wei-Chung Chi(姬瑋忠)" w:date="2015-12-04T17:37:00Z">
        <w:r>
          <w:rPr>
            <w:rFonts w:hint="eastAsia"/>
          </w:rPr>
          <w:t xml:space="preserve">Write </w:t>
        </w:r>
        <w:r>
          <w:rPr>
            <w:rFonts w:eastAsiaTheme="minorEastAsia" w:hint="eastAsia"/>
          </w:rPr>
          <w:t>T</w:t>
        </w:r>
        <w:r>
          <w:rPr>
            <w:rFonts w:hint="eastAsia"/>
          </w:rPr>
          <w:t>ransactions</w:t>
        </w:r>
        <w:r>
          <w:rPr>
            <w:rFonts w:eastAsiaTheme="minorEastAsia" w:hint="eastAsia"/>
          </w:rPr>
          <w:t xml:space="preserve"> with </w:t>
        </w:r>
      </w:ins>
      <w:ins w:id="457" w:author="Masa Wei-Chung Chi(姬瑋忠)" w:date="2015-12-04T17:38:00Z">
        <w:r>
          <w:rPr>
            <w:rFonts w:eastAsia="新細明體" w:hint="eastAsia"/>
          </w:rPr>
          <w:t>N</w:t>
        </w:r>
        <w:r w:rsidRPr="008C64E4">
          <w:rPr>
            <w:rFonts w:eastAsia="新細明體"/>
          </w:rPr>
          <w:t>onexistent</w:t>
        </w:r>
        <w:r>
          <w:rPr>
            <w:rFonts w:eastAsia="新細明體" w:hint="eastAsia"/>
          </w:rPr>
          <w:t xml:space="preserve"> Address</w:t>
        </w:r>
      </w:ins>
      <w:bookmarkEnd w:id="455"/>
    </w:p>
    <w:p w:rsidR="00C95F21" w:rsidRDefault="00B0714B">
      <w:pPr>
        <w:jc w:val="center"/>
        <w:rPr>
          <w:ins w:id="458" w:author="Masa Wei-Chung Chi(姬瑋忠)" w:date="2015-12-04T17:39:00Z"/>
          <w:rFonts w:eastAsiaTheme="minorEastAsia"/>
        </w:rPr>
        <w:pPrChange w:id="459" w:author="Masa Wei-Chung Chi(姬瑋忠)" w:date="2015-12-07T15:46:00Z">
          <w:pPr>
            <w:pStyle w:val="aa"/>
            <w:jc w:val="center"/>
          </w:pPr>
        </w:pPrChange>
      </w:pPr>
      <w:ins w:id="460" w:author="Masa Wei-Chung Chi(姬瑋忠)" w:date="2015-12-07T15:45:00Z">
        <w:r>
          <w:rPr>
            <w:rFonts w:eastAsiaTheme="minorEastAsia"/>
            <w:noProof/>
            <w:rPrChange w:id="461">
              <w:rPr>
                <w:noProof/>
              </w:rPr>
            </w:rPrChange>
          </w:rPr>
          <w:drawing>
            <wp:inline distT="0" distB="0" distL="0" distR="0">
              <wp:extent cx="6503670" cy="318389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_error.png"/>
                      <pic:cNvPicPr/>
                    </pic:nvPicPr>
                    <pic:blipFill>
                      <a:blip r:embed="rId21">
                        <a:extLst>
                          <a:ext uri="{28A0092B-C50C-407E-A947-70E740481C1C}">
                            <a14:useLocalDpi xmlns:a14="http://schemas.microsoft.com/office/drawing/2010/main" val="0"/>
                          </a:ext>
                        </a:extLst>
                      </a:blip>
                      <a:stretch>
                        <a:fillRect/>
                      </a:stretch>
                    </pic:blipFill>
                    <pic:spPr>
                      <a:xfrm>
                        <a:off x="0" y="0"/>
                        <a:ext cx="6503670" cy="3183890"/>
                      </a:xfrm>
                      <a:prstGeom prst="rect">
                        <a:avLst/>
                      </a:prstGeom>
                    </pic:spPr>
                  </pic:pic>
                </a:graphicData>
              </a:graphic>
            </wp:inline>
          </w:drawing>
        </w:r>
      </w:ins>
    </w:p>
    <w:p w:rsidR="00C95F21" w:rsidRDefault="00C95F21">
      <w:pPr>
        <w:pStyle w:val="aa"/>
        <w:jc w:val="center"/>
        <w:rPr>
          <w:ins w:id="462" w:author="Masa Wei-Chung Chi(姬瑋忠)" w:date="2015-12-07T14:16:00Z"/>
          <w:rFonts w:eastAsia="新細明體"/>
        </w:rPr>
      </w:pPr>
      <w:bookmarkStart w:id="463" w:name="_Toc437270324"/>
      <w:ins w:id="464" w:author="Masa Wei-Chung Chi(姬瑋忠)" w:date="2015-12-04T17:40:00Z">
        <w:r>
          <w:t xml:space="preserve">Figure </w:t>
        </w:r>
        <w:r>
          <w:fldChar w:fldCharType="begin"/>
        </w:r>
        <w:r>
          <w:instrText xml:space="preserve"> SEQ Figure \* ARABIC </w:instrText>
        </w:r>
      </w:ins>
      <w:r>
        <w:fldChar w:fldCharType="separate"/>
      </w:r>
      <w:ins w:id="465" w:author="Masa Wei-Chung Chi(姬瑋忠)" w:date="2015-12-07T14:16:00Z">
        <w:r w:rsidR="00243DDB">
          <w:rPr>
            <w:noProof/>
          </w:rPr>
          <w:t>4</w:t>
        </w:r>
      </w:ins>
      <w:ins w:id="466" w:author="Masa Wei-Chung Chi(姬瑋忠)" w:date="2015-12-04T17:40:00Z">
        <w:r>
          <w:fldChar w:fldCharType="end"/>
        </w:r>
        <w:r>
          <w:rPr>
            <w:rFonts w:eastAsiaTheme="minorEastAsia" w:hint="eastAsia"/>
          </w:rPr>
          <w:t xml:space="preserve">. </w:t>
        </w:r>
        <w:r>
          <w:rPr>
            <w:rFonts w:hint="eastAsia"/>
          </w:rPr>
          <w:t xml:space="preserve">Write </w:t>
        </w:r>
        <w:r>
          <w:rPr>
            <w:rFonts w:eastAsiaTheme="minorEastAsia" w:hint="eastAsia"/>
          </w:rPr>
          <w:t>T</w:t>
        </w:r>
        <w:r>
          <w:rPr>
            <w:rFonts w:hint="eastAsia"/>
          </w:rPr>
          <w:t>ransactions</w:t>
        </w:r>
        <w:r>
          <w:rPr>
            <w:rFonts w:eastAsiaTheme="minorEastAsia" w:hint="eastAsia"/>
          </w:rPr>
          <w:t xml:space="preserve"> with </w:t>
        </w:r>
        <w:r>
          <w:rPr>
            <w:rFonts w:eastAsia="新細明體" w:hint="eastAsia"/>
          </w:rPr>
          <w:t>N</w:t>
        </w:r>
        <w:r w:rsidRPr="008C64E4">
          <w:rPr>
            <w:rFonts w:eastAsia="新細明體"/>
          </w:rPr>
          <w:t>onexistent</w:t>
        </w:r>
        <w:r>
          <w:rPr>
            <w:rFonts w:eastAsia="新細明體" w:hint="eastAsia"/>
          </w:rPr>
          <w:t xml:space="preserve"> Address</w:t>
        </w:r>
      </w:ins>
      <w:bookmarkEnd w:id="463"/>
    </w:p>
    <w:p w:rsidR="00243DDB" w:rsidRDefault="00243DDB">
      <w:pPr>
        <w:pStyle w:val="31"/>
        <w:spacing w:before="203"/>
        <w:rPr>
          <w:ins w:id="467" w:author="Masa Wei-Chung Chi(姬瑋忠)" w:date="2015-12-07T14:16:00Z"/>
          <w:rFonts w:eastAsia="新細明體"/>
        </w:rPr>
        <w:pPrChange w:id="468" w:author="Masa Wei-Chung Chi(姬瑋忠)" w:date="2015-12-07T14:16:00Z">
          <w:pPr>
            <w:pStyle w:val="aa"/>
            <w:jc w:val="center"/>
          </w:pPr>
        </w:pPrChange>
      </w:pPr>
      <w:bookmarkStart w:id="469" w:name="_Toc437270356"/>
      <w:ins w:id="470" w:author="Masa Wei-Chung Chi(姬瑋忠)" w:date="2015-12-07T14:16:00Z">
        <w:r>
          <w:rPr>
            <w:rFonts w:eastAsiaTheme="minorEastAsia" w:hint="eastAsia"/>
          </w:rPr>
          <w:t>Read</w:t>
        </w:r>
        <w:r>
          <w:rPr>
            <w:rFonts w:hint="eastAsia"/>
          </w:rPr>
          <w:t xml:space="preserve"> </w:t>
        </w:r>
        <w:r>
          <w:rPr>
            <w:rFonts w:eastAsiaTheme="minorEastAsia" w:hint="eastAsia"/>
          </w:rPr>
          <w:t>T</w:t>
        </w:r>
        <w:r>
          <w:rPr>
            <w:rFonts w:hint="eastAsia"/>
          </w:rPr>
          <w:t>ransactions</w:t>
        </w:r>
        <w:r>
          <w:rPr>
            <w:rFonts w:eastAsiaTheme="minorEastAsia" w:hint="eastAsia"/>
          </w:rPr>
          <w:t xml:space="preserve"> with </w:t>
        </w:r>
        <w:r>
          <w:rPr>
            <w:rFonts w:eastAsia="新細明體" w:hint="eastAsia"/>
          </w:rPr>
          <w:t>N</w:t>
        </w:r>
        <w:r w:rsidRPr="008C64E4">
          <w:rPr>
            <w:rFonts w:eastAsia="新細明體"/>
          </w:rPr>
          <w:t>onexistent</w:t>
        </w:r>
        <w:r>
          <w:rPr>
            <w:rFonts w:eastAsia="新細明體" w:hint="eastAsia"/>
          </w:rPr>
          <w:t xml:space="preserve"> Address</w:t>
        </w:r>
        <w:bookmarkEnd w:id="469"/>
      </w:ins>
    </w:p>
    <w:p w:rsidR="00243DDB" w:rsidRDefault="00F97230">
      <w:pPr>
        <w:jc w:val="center"/>
        <w:rPr>
          <w:ins w:id="471" w:author="Masa Wei-Chung Chi(姬瑋忠)" w:date="2015-12-07T14:16:00Z"/>
          <w:rFonts w:eastAsiaTheme="minorEastAsia"/>
          <w:kern w:val="0"/>
          <w:szCs w:val="24"/>
        </w:rPr>
        <w:pPrChange w:id="472" w:author="Masa Wei-Chung Chi(姬瑋忠)" w:date="2015-12-07T14:16:00Z">
          <w:pPr>
            <w:pStyle w:val="aa"/>
            <w:jc w:val="center"/>
          </w:pPr>
        </w:pPrChange>
      </w:pPr>
      <w:ins w:id="473" w:author="Masa Wei-Chung Chi(姬瑋忠)" w:date="2015-12-07T15:17:00Z">
        <w:r>
          <w:rPr>
            <w:rFonts w:ascii="Lucida Sans Unicode" w:eastAsiaTheme="minorEastAsia" w:hAnsi="Lucida Sans Unicode" w:cs="Lucida Sans Unicode"/>
            <w:b/>
            <w:noProof/>
            <w:kern w:val="0"/>
            <w:szCs w:val="24"/>
            <w:rPrChange w:id="474">
              <w:rPr>
                <w:noProof/>
              </w:rPr>
            </w:rPrChange>
          </w:rPr>
          <w:drawing>
            <wp:inline distT="0" distB="0" distL="0" distR="0">
              <wp:extent cx="6503670" cy="359029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_error.png"/>
                      <pic:cNvPicPr/>
                    </pic:nvPicPr>
                    <pic:blipFill>
                      <a:blip r:embed="rId22">
                        <a:extLst>
                          <a:ext uri="{28A0092B-C50C-407E-A947-70E740481C1C}">
                            <a14:useLocalDpi xmlns:a14="http://schemas.microsoft.com/office/drawing/2010/main" val="0"/>
                          </a:ext>
                        </a:extLst>
                      </a:blip>
                      <a:stretch>
                        <a:fillRect/>
                      </a:stretch>
                    </pic:blipFill>
                    <pic:spPr>
                      <a:xfrm>
                        <a:off x="0" y="0"/>
                        <a:ext cx="6503670" cy="3590290"/>
                      </a:xfrm>
                      <a:prstGeom prst="rect">
                        <a:avLst/>
                      </a:prstGeom>
                    </pic:spPr>
                  </pic:pic>
                </a:graphicData>
              </a:graphic>
            </wp:inline>
          </w:drawing>
        </w:r>
      </w:ins>
    </w:p>
    <w:p w:rsidR="00243DDB" w:rsidRDefault="00243DDB">
      <w:pPr>
        <w:pStyle w:val="aa"/>
        <w:jc w:val="center"/>
        <w:rPr>
          <w:ins w:id="475" w:author="Masa Wei-Chung Chi(姬瑋忠)" w:date="2017-03-20T16:20:00Z"/>
          <w:rFonts w:eastAsia="新細明體"/>
        </w:rPr>
      </w:pPr>
      <w:bookmarkStart w:id="476" w:name="_Toc437270325"/>
      <w:ins w:id="477" w:author="Masa Wei-Chung Chi(姬瑋忠)" w:date="2015-12-07T14:16:00Z">
        <w:r>
          <w:t xml:space="preserve">Figure </w:t>
        </w:r>
        <w:r>
          <w:fldChar w:fldCharType="begin"/>
        </w:r>
        <w:r>
          <w:instrText xml:space="preserve"> SEQ Figure \* ARABIC </w:instrText>
        </w:r>
      </w:ins>
      <w:r>
        <w:fldChar w:fldCharType="separate"/>
      </w:r>
      <w:ins w:id="478" w:author="Masa Wei-Chung Chi(姬瑋忠)" w:date="2015-12-07T14:16:00Z">
        <w:r>
          <w:rPr>
            <w:noProof/>
          </w:rPr>
          <w:t>5</w:t>
        </w:r>
        <w:r>
          <w:fldChar w:fldCharType="end"/>
        </w:r>
        <w:r>
          <w:rPr>
            <w:rFonts w:eastAsiaTheme="minorEastAsia" w:hint="eastAsia"/>
          </w:rPr>
          <w:t>.</w:t>
        </w:r>
      </w:ins>
      <w:ins w:id="479" w:author="Masa Wei-Chung Chi(姬瑋忠)" w:date="2015-12-07T14:17:00Z">
        <w:r>
          <w:rPr>
            <w:rFonts w:eastAsiaTheme="minorEastAsia" w:hint="eastAsia"/>
          </w:rPr>
          <w:t xml:space="preserve"> Read</w:t>
        </w:r>
        <w:r>
          <w:rPr>
            <w:rFonts w:hint="eastAsia"/>
          </w:rPr>
          <w:t xml:space="preserve"> </w:t>
        </w:r>
        <w:r>
          <w:rPr>
            <w:rFonts w:eastAsiaTheme="minorEastAsia" w:hint="eastAsia"/>
          </w:rPr>
          <w:t>T</w:t>
        </w:r>
        <w:r>
          <w:rPr>
            <w:rFonts w:hint="eastAsia"/>
          </w:rPr>
          <w:t>ransactions</w:t>
        </w:r>
        <w:r>
          <w:rPr>
            <w:rFonts w:eastAsiaTheme="minorEastAsia" w:hint="eastAsia"/>
          </w:rPr>
          <w:t xml:space="preserve"> with </w:t>
        </w:r>
        <w:r>
          <w:rPr>
            <w:rFonts w:eastAsia="新細明體" w:hint="eastAsia"/>
          </w:rPr>
          <w:t>N</w:t>
        </w:r>
        <w:r w:rsidRPr="008C64E4">
          <w:rPr>
            <w:rFonts w:eastAsia="新細明體"/>
          </w:rPr>
          <w:t>onexistent</w:t>
        </w:r>
        <w:r>
          <w:rPr>
            <w:rFonts w:eastAsia="新細明體" w:hint="eastAsia"/>
          </w:rPr>
          <w:t xml:space="preserve"> Address</w:t>
        </w:r>
      </w:ins>
      <w:bookmarkEnd w:id="476"/>
    </w:p>
    <w:p w:rsidR="007D050A" w:rsidRDefault="007D050A">
      <w:pPr>
        <w:rPr>
          <w:ins w:id="480" w:author="Masa Wei-Chung Chi(姬瑋忠)" w:date="2017-03-20T16:20:00Z"/>
          <w:rFonts w:eastAsiaTheme="minorEastAsia"/>
        </w:rPr>
        <w:pPrChange w:id="481" w:author="Masa Wei-Chung Chi(姬瑋忠)" w:date="2017-03-20T16:20:00Z">
          <w:pPr>
            <w:pStyle w:val="aa"/>
            <w:jc w:val="center"/>
          </w:pPr>
        </w:pPrChange>
      </w:pPr>
    </w:p>
    <w:p w:rsidR="007D050A" w:rsidRDefault="007D050A">
      <w:pPr>
        <w:pStyle w:val="21"/>
        <w:spacing w:before="203"/>
        <w:rPr>
          <w:ins w:id="482" w:author="Masa Wei-Chung Chi(姬瑋忠)" w:date="2017-03-20T16:20:00Z"/>
        </w:rPr>
        <w:pPrChange w:id="483" w:author="Masa Wei-Chung Chi(姬瑋忠)" w:date="2017-03-20T16:20:00Z">
          <w:pPr>
            <w:pStyle w:val="1"/>
            <w:tabs>
              <w:tab w:val="clear" w:pos="644"/>
              <w:tab w:val="num" w:pos="360"/>
            </w:tabs>
            <w:snapToGrid/>
            <w:spacing w:before="406" w:after="203" w:line="240" w:lineRule="auto"/>
            <w:ind w:left="0"/>
          </w:pPr>
        </w:pPrChange>
      </w:pPr>
      <w:bookmarkStart w:id="484" w:name="_Toc477788131"/>
      <w:ins w:id="485" w:author="Masa Wei-Chung Chi(姬瑋忠)" w:date="2017-03-20T16:20:00Z">
        <w:r>
          <w:rPr>
            <w:rFonts w:hint="eastAsia"/>
          </w:rPr>
          <w:t>Latency</w:t>
        </w:r>
        <w:bookmarkEnd w:id="484"/>
      </w:ins>
    </w:p>
    <w:p w:rsidR="007D050A" w:rsidRPr="005037E2" w:rsidRDefault="007D050A">
      <w:pPr>
        <w:rPr>
          <w:rFonts w:eastAsiaTheme="minorEastAsia"/>
        </w:rPr>
        <w:pPrChange w:id="486" w:author="Masa Wei-Chung Chi(姬瑋忠)" w:date="2017-03-20T16:20:00Z">
          <w:pPr>
            <w:pStyle w:val="aa"/>
            <w:jc w:val="center"/>
          </w:pPr>
        </w:pPrChange>
      </w:pPr>
      <w:ins w:id="487" w:author="Masa Wei-Chung Chi(姬瑋忠)" w:date="2017-03-20T16:20:00Z">
        <w:r>
          <w:rPr>
            <w:rFonts w:hint="eastAsia"/>
          </w:rPr>
          <w:t xml:space="preserve">Both read and write latency </w:t>
        </w:r>
        <w:r>
          <w:t>is</w:t>
        </w:r>
        <w:r>
          <w:rPr>
            <w:rFonts w:hint="eastAsia"/>
          </w:rPr>
          <w:t xml:space="preserve"> one clock cycle.</w:t>
        </w:r>
      </w:ins>
    </w:p>
    <w:p w:rsidR="00D20F22" w:rsidRPr="00D20F22" w:rsidRDefault="00712E32" w:rsidP="00E15DD0">
      <w:pPr>
        <w:pStyle w:val="1"/>
        <w:pageBreakBefore/>
        <w:tabs>
          <w:tab w:val="num" w:pos="480"/>
        </w:tabs>
        <w:spacing w:before="406" w:after="203"/>
        <w:ind w:left="0"/>
      </w:pPr>
      <w:bookmarkStart w:id="488" w:name="_Toc437270357"/>
      <w:r w:rsidRPr="00712E32">
        <w:rPr>
          <w:rFonts w:eastAsia="新細明體"/>
        </w:rPr>
        <w:t>Signal Description</w:t>
      </w:r>
      <w:bookmarkEnd w:id="488"/>
    </w:p>
    <w:p w:rsidR="00712E32" w:rsidRDefault="00923FA6" w:rsidP="00712E32">
      <w:pPr>
        <w:rPr>
          <w:rFonts w:eastAsia="新細明體"/>
        </w:rPr>
      </w:pPr>
      <w:r>
        <w:rPr>
          <w:rFonts w:eastAsia="新細明體"/>
        </w:rPr>
        <w:fldChar w:fldCharType="begin"/>
      </w:r>
      <w:r>
        <w:rPr>
          <w:rFonts w:eastAsia="新細明體"/>
        </w:rPr>
        <w:instrText xml:space="preserve"> </w:instrText>
      </w:r>
      <w:r>
        <w:rPr>
          <w:rFonts w:eastAsia="新細明體" w:hint="eastAsia"/>
        </w:rPr>
        <w:instrText>REF _Ref378090251 \h</w:instrText>
      </w:r>
      <w:r>
        <w:rPr>
          <w:rFonts w:eastAsia="新細明體"/>
        </w:rPr>
        <w:instrText xml:space="preserve"> </w:instrText>
      </w:r>
      <w:r>
        <w:rPr>
          <w:rFonts w:eastAsia="新細明體"/>
        </w:rPr>
      </w:r>
      <w:r>
        <w:rPr>
          <w:rFonts w:eastAsia="新細明體"/>
        </w:rPr>
        <w:fldChar w:fldCharType="separate"/>
      </w:r>
      <w:ins w:id="489" w:author="Masa Wei-Chung Chi(姬瑋忠)" w:date="2015-12-07T16:57:00Z">
        <w:r w:rsidR="0009003F">
          <w:t xml:space="preserve">Figure </w:t>
        </w:r>
        <w:r w:rsidR="0009003F">
          <w:rPr>
            <w:noProof/>
          </w:rPr>
          <w:t>6</w:t>
        </w:r>
      </w:ins>
      <w:del w:id="490" w:author="Masa Wei-Chung Chi(姬瑋忠)" w:date="2015-12-07T16:57:00Z">
        <w:r w:rsidR="00885FAD" w:rsidDel="0009003F">
          <w:delText xml:space="preserve">Figure </w:delText>
        </w:r>
        <w:r w:rsidR="00885FAD" w:rsidDel="0009003F">
          <w:rPr>
            <w:noProof/>
          </w:rPr>
          <w:delText>4</w:delText>
        </w:r>
      </w:del>
      <w:r>
        <w:rPr>
          <w:rFonts w:eastAsia="新細明體"/>
        </w:rPr>
        <w:fldChar w:fldCharType="end"/>
      </w:r>
      <w:r>
        <w:rPr>
          <w:rFonts w:eastAsia="新細明體" w:hint="eastAsia"/>
        </w:rPr>
        <w:t xml:space="preserve"> shows the signal overview and </w:t>
      </w:r>
      <w:r>
        <w:rPr>
          <w:rFonts w:eastAsia="新細明體" w:cs="Candara"/>
          <w:szCs w:val="24"/>
        </w:rPr>
        <w:fldChar w:fldCharType="begin"/>
      </w:r>
      <w:r>
        <w:rPr>
          <w:rFonts w:eastAsia="新細明體" w:cs="Candara"/>
          <w:szCs w:val="24"/>
        </w:rPr>
        <w:instrText xml:space="preserve"> REF _Ref408412160 \h </w:instrText>
      </w:r>
      <w:r>
        <w:rPr>
          <w:rFonts w:eastAsia="新細明體" w:cs="Candara"/>
          <w:szCs w:val="24"/>
        </w:rPr>
      </w:r>
      <w:r>
        <w:rPr>
          <w:rFonts w:eastAsia="新細明體" w:cs="Candara"/>
          <w:szCs w:val="24"/>
        </w:rPr>
        <w:fldChar w:fldCharType="separate"/>
      </w:r>
      <w:r>
        <w:t xml:space="preserve">Table </w:t>
      </w:r>
      <w:r>
        <w:rPr>
          <w:noProof/>
        </w:rPr>
        <w:t>1</w:t>
      </w:r>
      <w:r>
        <w:rPr>
          <w:rFonts w:eastAsia="新細明體" w:cs="Candara"/>
          <w:szCs w:val="24"/>
        </w:rPr>
        <w:fldChar w:fldCharType="end"/>
      </w:r>
      <w:r w:rsidRPr="00922786">
        <w:rPr>
          <w:rFonts w:eastAsia="新細明體" w:cs="Candara"/>
          <w:szCs w:val="24"/>
        </w:rPr>
        <w:t xml:space="preserve"> g</w:t>
      </w:r>
      <w:r w:rsidRPr="00701E84">
        <w:rPr>
          <w:rFonts w:eastAsia="新細明體" w:cs="Candara"/>
          <w:szCs w:val="24"/>
        </w:rPr>
        <w:t>ives the detailed descriptions of I/O signals</w:t>
      </w:r>
      <w:r w:rsidR="00712E32">
        <w:rPr>
          <w:rFonts w:eastAsia="新細明體" w:hint="eastAsia"/>
        </w:rPr>
        <w:t>.</w:t>
      </w:r>
    </w:p>
    <w:p w:rsidR="00923FA6" w:rsidRDefault="00923FA6" w:rsidP="00712E32">
      <w:pPr>
        <w:rPr>
          <w:rFonts w:eastAsia="新細明體"/>
        </w:rPr>
      </w:pPr>
    </w:p>
    <w:bookmarkStart w:id="491" w:name="_MON_1509446228"/>
    <w:bookmarkEnd w:id="491"/>
    <w:p w:rsidR="00712E32" w:rsidRPr="00923FA6" w:rsidRDefault="00024CB8" w:rsidP="00712E32">
      <w:pPr>
        <w:jc w:val="center"/>
        <w:rPr>
          <w:rFonts w:eastAsia="新細明體"/>
        </w:rPr>
      </w:pPr>
      <w:r>
        <w:rPr>
          <w:rFonts w:eastAsia="新細明體"/>
        </w:rPr>
        <w:object w:dxaOrig="10241" w:dyaOrig="6480">
          <v:shape id="_x0000_i1026" type="#_x0000_t75" style="width:512.05pt;height:324pt" o:ole="">
            <v:imagedata r:id="rId23" o:title=""/>
          </v:shape>
          <o:OLEObject Type="Embed" ProgID="Word.Document.12" ShapeID="_x0000_i1026" DrawAspect="Content" ObjectID="_1679816767" r:id="rId24">
            <o:FieldCodes>\s</o:FieldCodes>
          </o:OLEObject>
        </w:object>
      </w:r>
    </w:p>
    <w:p w:rsidR="00712E32" w:rsidRDefault="00712E32" w:rsidP="00712E32">
      <w:pPr>
        <w:pStyle w:val="aa"/>
        <w:jc w:val="center"/>
        <w:rPr>
          <w:rFonts w:eastAsia="新細明體"/>
        </w:rPr>
      </w:pPr>
      <w:bookmarkStart w:id="492" w:name="_Ref378090251"/>
      <w:bookmarkStart w:id="493" w:name="_Ref378090237"/>
      <w:bookmarkStart w:id="494" w:name="_Toc378093276"/>
      <w:bookmarkStart w:id="495" w:name="_Toc408389351"/>
      <w:bookmarkStart w:id="496" w:name="_Toc437270326"/>
      <w:r>
        <w:t xml:space="preserve">Figure </w:t>
      </w:r>
      <w:r w:rsidR="005037E2">
        <w:fldChar w:fldCharType="begin"/>
      </w:r>
      <w:r w:rsidR="005037E2">
        <w:instrText xml:space="preserve"> SEQ Figure \* ARABIC </w:instrText>
      </w:r>
      <w:r w:rsidR="005037E2">
        <w:fldChar w:fldCharType="separate"/>
      </w:r>
      <w:ins w:id="497" w:author="Masa Wei-Chung Chi(姬瑋忠)" w:date="2015-12-07T14:16:00Z">
        <w:r w:rsidR="00243DDB">
          <w:rPr>
            <w:noProof/>
          </w:rPr>
          <w:t>6</w:t>
        </w:r>
      </w:ins>
      <w:del w:id="498" w:author="Masa Wei-Chung Chi(姬瑋忠)" w:date="2015-12-04T17:40:00Z">
        <w:r w:rsidR="00FE7E60" w:rsidDel="00C95F21">
          <w:rPr>
            <w:noProof/>
          </w:rPr>
          <w:delText>4</w:delText>
        </w:r>
      </w:del>
      <w:r w:rsidR="005037E2">
        <w:rPr>
          <w:noProof/>
        </w:rPr>
        <w:fldChar w:fldCharType="end"/>
      </w:r>
      <w:bookmarkEnd w:id="492"/>
      <w:r>
        <w:rPr>
          <w:rFonts w:eastAsia="新細明體" w:hint="eastAsia"/>
        </w:rPr>
        <w:t xml:space="preserve">. </w:t>
      </w:r>
      <w:bookmarkEnd w:id="493"/>
      <w:bookmarkEnd w:id="494"/>
      <w:bookmarkEnd w:id="495"/>
      <w:r w:rsidR="00923FA6">
        <w:rPr>
          <w:rFonts w:eastAsia="新細明體" w:hint="eastAsia"/>
        </w:rPr>
        <w:t>ATCBUSDEC200 Input/Output Ports</w:t>
      </w:r>
      <w:bookmarkEnd w:id="496"/>
    </w:p>
    <w:p w:rsidR="00712E32" w:rsidRPr="00923FA6" w:rsidRDefault="00712E32" w:rsidP="00712E32">
      <w:pPr>
        <w:rPr>
          <w:rFonts w:ascii="Candara" w:eastAsiaTheme="minorEastAsia" w:hAnsi="Candara" w:cs="Candara"/>
          <w:sz w:val="22"/>
        </w:rPr>
      </w:pPr>
    </w:p>
    <w:p w:rsidR="002E15F3" w:rsidRDefault="002E15F3" w:rsidP="002E15F3">
      <w:pPr>
        <w:pStyle w:val="aa"/>
        <w:rPr>
          <w:rFonts w:eastAsia="新細明體"/>
        </w:rPr>
      </w:pPr>
      <w:bookmarkStart w:id="499" w:name="_Ref408412160"/>
      <w:bookmarkStart w:id="500" w:name="_Toc437270333"/>
      <w:r>
        <w:t xml:space="preserve">Table </w:t>
      </w:r>
      <w:r w:rsidR="005037E2">
        <w:fldChar w:fldCharType="begin"/>
      </w:r>
      <w:r w:rsidR="005037E2">
        <w:instrText xml:space="preserve"> SEQ Table \* ARABIC </w:instrText>
      </w:r>
      <w:r w:rsidR="005037E2">
        <w:fldChar w:fldCharType="separate"/>
      </w:r>
      <w:r w:rsidR="0011608D">
        <w:rPr>
          <w:noProof/>
        </w:rPr>
        <w:t>1</w:t>
      </w:r>
      <w:r w:rsidR="005037E2">
        <w:rPr>
          <w:noProof/>
        </w:rPr>
        <w:fldChar w:fldCharType="end"/>
      </w:r>
      <w:bookmarkEnd w:id="499"/>
      <w:r w:rsidRPr="00BA17B9">
        <w:rPr>
          <w:rFonts w:eastAsia="新細明體" w:hint="eastAsia"/>
        </w:rPr>
        <w:t xml:space="preserve">. </w:t>
      </w:r>
      <w:r w:rsidR="00923FA6">
        <w:rPr>
          <w:rFonts w:eastAsia="新細明體" w:hint="eastAsia"/>
        </w:rPr>
        <w:t xml:space="preserve">ATCBUSDEC200 </w:t>
      </w:r>
      <w:r w:rsidRPr="002E15F3">
        <w:rPr>
          <w:rFonts w:eastAsia="新細明體"/>
        </w:rPr>
        <w:t xml:space="preserve">Signal </w:t>
      </w:r>
      <w:r w:rsidR="00923FA6">
        <w:rPr>
          <w:rFonts w:eastAsia="新細明體" w:hint="eastAsia"/>
        </w:rPr>
        <w:t>Description</w:t>
      </w:r>
      <w:bookmarkEnd w:id="500"/>
    </w:p>
    <w:tbl>
      <w:tblPr>
        <w:tblW w:w="10342" w:type="dxa"/>
        <w:tblInd w:w="142" w:type="dxa"/>
        <w:tblBorders>
          <w:top w:val="single" w:sz="4" w:space="0" w:color="0000FF"/>
          <w:bottom w:val="single" w:sz="4" w:space="0" w:color="0000FF"/>
          <w:insideH w:val="single" w:sz="4" w:space="0" w:color="0000FF"/>
        </w:tblBorders>
        <w:shd w:val="clear" w:color="auto" w:fill="FFFFFF"/>
        <w:tblLayout w:type="fixed"/>
        <w:tblCellMar>
          <w:left w:w="170" w:type="dxa"/>
          <w:right w:w="0" w:type="dxa"/>
        </w:tblCellMar>
        <w:tblLook w:val="0000" w:firstRow="0" w:lastRow="0" w:firstColumn="0" w:lastColumn="0" w:noHBand="0" w:noVBand="0"/>
      </w:tblPr>
      <w:tblGrid>
        <w:gridCol w:w="3005"/>
        <w:gridCol w:w="964"/>
        <w:gridCol w:w="6373"/>
      </w:tblGrid>
      <w:tr w:rsidR="00712E32" w:rsidRPr="00712E32" w:rsidTr="00DB5380">
        <w:trPr>
          <w:cantSplit/>
          <w:tblHeader/>
        </w:trPr>
        <w:tc>
          <w:tcPr>
            <w:tcW w:w="3005" w:type="dxa"/>
            <w:tcBorders>
              <w:top w:val="single" w:sz="12" w:space="0" w:color="0000FF"/>
              <w:bottom w:val="single" w:sz="12" w:space="0" w:color="0000FF"/>
            </w:tcBorders>
            <w:shd w:val="clear" w:color="auto" w:fill="FFFFFF"/>
            <w:vAlign w:val="center"/>
          </w:tcPr>
          <w:p w:rsidR="00712E32" w:rsidRPr="00712E32" w:rsidRDefault="00712E32" w:rsidP="00712E32">
            <w:pPr>
              <w:adjustRightInd w:val="0"/>
              <w:snapToGrid/>
              <w:spacing w:before="120" w:after="120" w:line="0" w:lineRule="atLeast"/>
              <w:textAlignment w:val="baseline"/>
              <w:rPr>
                <w:rFonts w:eastAsia="Candara" w:cs="Candara"/>
                <w:b/>
                <w:color w:val="000000"/>
                <w:sz w:val="20"/>
                <w:szCs w:val="24"/>
              </w:rPr>
            </w:pPr>
            <w:r w:rsidRPr="00712E32">
              <w:rPr>
                <w:rFonts w:eastAsia="新細明體" w:cs="Candara"/>
                <w:b/>
                <w:color w:val="000000"/>
                <w:sz w:val="20"/>
                <w:szCs w:val="24"/>
              </w:rPr>
              <w:t xml:space="preserve">Signal </w:t>
            </w:r>
            <w:r w:rsidRPr="00712E32">
              <w:rPr>
                <w:rFonts w:eastAsia="Candara" w:cs="Candara"/>
                <w:b/>
                <w:color w:val="000000"/>
                <w:sz w:val="20"/>
                <w:szCs w:val="24"/>
              </w:rPr>
              <w:t>Name</w:t>
            </w:r>
          </w:p>
        </w:tc>
        <w:tc>
          <w:tcPr>
            <w:tcW w:w="964" w:type="dxa"/>
            <w:tcBorders>
              <w:top w:val="single" w:sz="12" w:space="0" w:color="0000FF"/>
              <w:bottom w:val="single" w:sz="12" w:space="0" w:color="0000FF"/>
            </w:tcBorders>
            <w:shd w:val="clear" w:color="auto" w:fill="FFFFFF"/>
            <w:vAlign w:val="center"/>
          </w:tcPr>
          <w:p w:rsidR="00712E32" w:rsidRPr="00712E32" w:rsidRDefault="00712E32" w:rsidP="00DB5380">
            <w:pPr>
              <w:adjustRightInd w:val="0"/>
              <w:snapToGrid/>
              <w:spacing w:before="120" w:after="120" w:line="0" w:lineRule="atLeast"/>
              <w:jc w:val="center"/>
              <w:textAlignment w:val="baseline"/>
              <w:rPr>
                <w:rFonts w:eastAsia="Candara" w:cs="Candara"/>
                <w:b/>
                <w:color w:val="000000"/>
                <w:sz w:val="20"/>
                <w:szCs w:val="24"/>
              </w:rPr>
            </w:pPr>
            <w:r w:rsidRPr="00712E32">
              <w:rPr>
                <w:rFonts w:eastAsia="新細明體" w:cs="Candara"/>
                <w:b/>
                <w:color w:val="000000"/>
                <w:sz w:val="20"/>
                <w:szCs w:val="24"/>
              </w:rPr>
              <w:t xml:space="preserve">I/O </w:t>
            </w:r>
            <w:r w:rsidRPr="00712E32">
              <w:rPr>
                <w:rFonts w:eastAsia="Candara" w:cs="Candara"/>
                <w:b/>
                <w:color w:val="000000"/>
                <w:sz w:val="20"/>
                <w:szCs w:val="24"/>
              </w:rPr>
              <w:t>Type</w:t>
            </w:r>
          </w:p>
        </w:tc>
        <w:tc>
          <w:tcPr>
            <w:tcW w:w="6373" w:type="dxa"/>
            <w:tcBorders>
              <w:top w:val="single" w:sz="12" w:space="0" w:color="0000FF"/>
              <w:bottom w:val="single" w:sz="12" w:space="0" w:color="0000FF"/>
            </w:tcBorders>
            <w:shd w:val="clear" w:color="auto" w:fill="FFFFFF"/>
            <w:vAlign w:val="center"/>
          </w:tcPr>
          <w:p w:rsidR="00712E32" w:rsidRPr="00712E32" w:rsidRDefault="00712E32" w:rsidP="00712E32">
            <w:pPr>
              <w:adjustRightInd w:val="0"/>
              <w:snapToGrid/>
              <w:spacing w:before="120" w:after="120" w:line="0" w:lineRule="atLeast"/>
              <w:textAlignment w:val="baseline"/>
              <w:rPr>
                <w:rFonts w:eastAsia="Candara" w:cs="Candara"/>
                <w:b/>
                <w:color w:val="000000"/>
                <w:sz w:val="20"/>
                <w:szCs w:val="24"/>
              </w:rPr>
            </w:pPr>
            <w:r w:rsidRPr="00712E32">
              <w:rPr>
                <w:rFonts w:eastAsia="Candara" w:cs="Candara"/>
                <w:b/>
                <w:color w:val="000000"/>
                <w:sz w:val="20"/>
                <w:szCs w:val="24"/>
              </w:rPr>
              <w:t>Description</w:t>
            </w:r>
          </w:p>
        </w:tc>
      </w:tr>
      <w:tr w:rsidR="00712E32" w:rsidRPr="00712E32" w:rsidTr="002E15F3">
        <w:trPr>
          <w:cantSplit/>
        </w:trPr>
        <w:tc>
          <w:tcPr>
            <w:tcW w:w="10342" w:type="dxa"/>
            <w:gridSpan w:val="3"/>
            <w:tcBorders>
              <w:top w:val="single" w:sz="12" w:space="0" w:color="0000FF"/>
              <w:bottom w:val="single" w:sz="12" w:space="0" w:color="0000FF"/>
            </w:tcBorders>
            <w:shd w:val="clear" w:color="auto" w:fill="FFFFFF"/>
            <w:vAlign w:val="center"/>
          </w:tcPr>
          <w:p w:rsidR="00712E32" w:rsidRPr="00712E32" w:rsidRDefault="00712E32" w:rsidP="00DB5380">
            <w:pPr>
              <w:adjustRightInd w:val="0"/>
              <w:snapToGrid/>
              <w:spacing w:before="120" w:after="120" w:line="0" w:lineRule="atLeast"/>
              <w:jc w:val="center"/>
              <w:textAlignment w:val="baseline"/>
              <w:rPr>
                <w:rFonts w:eastAsia="Candara" w:cs="Candara"/>
                <w:b/>
                <w:color w:val="000000"/>
                <w:sz w:val="20"/>
                <w:szCs w:val="24"/>
              </w:rPr>
            </w:pPr>
            <w:r w:rsidRPr="00712E32">
              <w:rPr>
                <w:rFonts w:eastAsia="新細明體" w:cs="Candara"/>
                <w:b/>
                <w:color w:val="000000"/>
                <w:sz w:val="20"/>
                <w:szCs w:val="24"/>
              </w:rPr>
              <w:t>AHB</w:t>
            </w:r>
            <w:r w:rsidR="00B165E4">
              <w:rPr>
                <w:rFonts w:eastAsia="新細明體" w:cs="Candara" w:hint="eastAsia"/>
                <w:b/>
                <w:color w:val="000000"/>
                <w:sz w:val="20"/>
                <w:szCs w:val="24"/>
              </w:rPr>
              <w:t>-Lite</w:t>
            </w:r>
            <w:r w:rsidR="00B165E4">
              <w:rPr>
                <w:rFonts w:eastAsia="新細明體" w:cs="Candara"/>
                <w:b/>
                <w:color w:val="000000"/>
                <w:sz w:val="20"/>
                <w:szCs w:val="24"/>
              </w:rPr>
              <w:t xml:space="preserve"> </w:t>
            </w:r>
            <w:r w:rsidR="00B165E4">
              <w:rPr>
                <w:rFonts w:eastAsia="新細明體" w:cs="Candara" w:hint="eastAsia"/>
                <w:b/>
                <w:color w:val="000000"/>
                <w:sz w:val="20"/>
                <w:szCs w:val="24"/>
              </w:rPr>
              <w:t>G</w:t>
            </w:r>
            <w:r w:rsidRPr="00712E32">
              <w:rPr>
                <w:rFonts w:eastAsia="新細明體" w:cs="Candara"/>
                <w:b/>
                <w:color w:val="000000"/>
                <w:sz w:val="20"/>
                <w:szCs w:val="24"/>
              </w:rPr>
              <w:t>lobal</w:t>
            </w:r>
            <w:r w:rsidR="00B165E4">
              <w:rPr>
                <w:rFonts w:eastAsia="Candara" w:cs="Candara"/>
                <w:b/>
                <w:color w:val="000000"/>
                <w:sz w:val="20"/>
                <w:szCs w:val="24"/>
              </w:rPr>
              <w:t xml:space="preserve"> </w:t>
            </w:r>
            <w:r w:rsidR="00B165E4">
              <w:rPr>
                <w:rFonts w:eastAsiaTheme="minorEastAsia" w:cs="Candara" w:hint="eastAsia"/>
                <w:b/>
                <w:color w:val="000000"/>
                <w:sz w:val="20"/>
                <w:szCs w:val="24"/>
              </w:rPr>
              <w:t>S</w:t>
            </w:r>
            <w:r w:rsidRPr="00712E32">
              <w:rPr>
                <w:rFonts w:eastAsia="Candara" w:cs="Candara"/>
                <w:b/>
                <w:color w:val="000000"/>
                <w:sz w:val="20"/>
                <w:szCs w:val="24"/>
              </w:rPr>
              <w:t>ignals</w:t>
            </w:r>
          </w:p>
        </w:tc>
      </w:tr>
      <w:tr w:rsidR="00712E32" w:rsidRPr="00712E32" w:rsidTr="00DB5380">
        <w:trPr>
          <w:cantSplit/>
        </w:trPr>
        <w:tc>
          <w:tcPr>
            <w:tcW w:w="3005" w:type="dxa"/>
            <w:tcBorders>
              <w:top w:val="single" w:sz="12" w:space="0" w:color="0000FF"/>
              <w:bottom w:val="single" w:sz="4" w:space="0" w:color="0000FF"/>
            </w:tcBorders>
            <w:shd w:val="clear" w:color="auto" w:fill="FFFFFF"/>
            <w:vAlign w:val="center"/>
          </w:tcPr>
          <w:p w:rsidR="00712E32" w:rsidRPr="00712E32" w:rsidRDefault="00712E32" w:rsidP="00712E32">
            <w:pPr>
              <w:adjustRightInd w:val="0"/>
              <w:snapToGrid/>
              <w:spacing w:before="120" w:after="120" w:line="0" w:lineRule="atLeast"/>
              <w:textAlignment w:val="baseline"/>
              <w:rPr>
                <w:rFonts w:eastAsia="新細明體" w:cs="Candara"/>
                <w:color w:val="000000"/>
                <w:sz w:val="20"/>
                <w:szCs w:val="24"/>
              </w:rPr>
            </w:pPr>
            <w:r w:rsidRPr="00712E32">
              <w:rPr>
                <w:rFonts w:eastAsia="新細明體" w:cs="Candara"/>
                <w:color w:val="000000"/>
                <w:sz w:val="20"/>
                <w:szCs w:val="24"/>
              </w:rPr>
              <w:t>hclk</w:t>
            </w:r>
          </w:p>
        </w:tc>
        <w:tc>
          <w:tcPr>
            <w:tcW w:w="964" w:type="dxa"/>
            <w:tcBorders>
              <w:top w:val="single" w:sz="12" w:space="0" w:color="0000FF"/>
              <w:bottom w:val="single" w:sz="4" w:space="0" w:color="0000FF"/>
            </w:tcBorders>
            <w:shd w:val="clear" w:color="auto" w:fill="FFFFFF"/>
            <w:vAlign w:val="center"/>
          </w:tcPr>
          <w:p w:rsidR="00712E32" w:rsidRPr="00712E32" w:rsidRDefault="00712E32" w:rsidP="00DB5380">
            <w:pPr>
              <w:adjustRightInd w:val="0"/>
              <w:snapToGrid/>
              <w:spacing w:before="120" w:after="120" w:line="0" w:lineRule="atLeast"/>
              <w:jc w:val="center"/>
              <w:textAlignment w:val="baseline"/>
              <w:rPr>
                <w:rFonts w:eastAsia="新細明體" w:cs="Candara"/>
                <w:color w:val="000000"/>
                <w:sz w:val="20"/>
                <w:szCs w:val="24"/>
              </w:rPr>
            </w:pPr>
            <w:r w:rsidRPr="00712E32">
              <w:rPr>
                <w:rFonts w:eastAsia="Candara" w:cs="Candara"/>
                <w:color w:val="000000"/>
                <w:sz w:val="20"/>
                <w:szCs w:val="24"/>
              </w:rPr>
              <w:t>I</w:t>
            </w:r>
          </w:p>
        </w:tc>
        <w:tc>
          <w:tcPr>
            <w:tcW w:w="6373" w:type="dxa"/>
            <w:tcBorders>
              <w:top w:val="single" w:sz="12" w:space="0" w:color="0000FF"/>
              <w:bottom w:val="single" w:sz="4" w:space="0" w:color="0000FF"/>
            </w:tcBorders>
            <w:shd w:val="clear" w:color="auto" w:fill="FFFFFF"/>
            <w:vAlign w:val="center"/>
          </w:tcPr>
          <w:p w:rsidR="00712E32" w:rsidRPr="00712E32" w:rsidRDefault="00B165E4"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AHB-Lite</w:t>
            </w:r>
            <w:r w:rsidR="00712E32" w:rsidRPr="00712E32">
              <w:rPr>
                <w:rFonts w:eastAsia="新細明體" w:cs="Candara"/>
                <w:color w:val="000000"/>
                <w:sz w:val="20"/>
                <w:szCs w:val="24"/>
              </w:rPr>
              <w:t xml:space="preserve"> bus clock</w:t>
            </w:r>
          </w:p>
        </w:tc>
      </w:tr>
      <w:tr w:rsidR="00712E32" w:rsidRPr="00712E32" w:rsidTr="00DB5380">
        <w:trPr>
          <w:cantSplit/>
        </w:trPr>
        <w:tc>
          <w:tcPr>
            <w:tcW w:w="3005" w:type="dxa"/>
            <w:tcBorders>
              <w:bottom w:val="single" w:sz="12" w:space="0" w:color="0000FF"/>
            </w:tcBorders>
            <w:shd w:val="clear" w:color="auto" w:fill="FFFFFF"/>
            <w:vAlign w:val="center"/>
          </w:tcPr>
          <w:p w:rsidR="00712E32" w:rsidRPr="00712E32" w:rsidRDefault="00712E32" w:rsidP="00712E32">
            <w:pPr>
              <w:adjustRightInd w:val="0"/>
              <w:snapToGrid/>
              <w:spacing w:before="120" w:after="120" w:line="0" w:lineRule="atLeast"/>
              <w:textAlignment w:val="baseline"/>
              <w:rPr>
                <w:rFonts w:eastAsia="新細明體" w:cs="Candara"/>
                <w:color w:val="000000"/>
                <w:sz w:val="20"/>
                <w:szCs w:val="24"/>
              </w:rPr>
            </w:pPr>
            <w:r w:rsidRPr="00712E32">
              <w:rPr>
                <w:rFonts w:eastAsia="新細明體" w:cs="Candara"/>
                <w:color w:val="000000"/>
                <w:sz w:val="20"/>
                <w:szCs w:val="24"/>
              </w:rPr>
              <w:t>hresetn</w:t>
            </w:r>
          </w:p>
        </w:tc>
        <w:tc>
          <w:tcPr>
            <w:tcW w:w="964" w:type="dxa"/>
            <w:tcBorders>
              <w:bottom w:val="single" w:sz="12" w:space="0" w:color="0000FF"/>
            </w:tcBorders>
            <w:shd w:val="clear" w:color="auto" w:fill="FFFFFF"/>
            <w:vAlign w:val="center"/>
          </w:tcPr>
          <w:p w:rsidR="00712E32" w:rsidRPr="00712E32" w:rsidRDefault="00712E32" w:rsidP="00DB5380">
            <w:pPr>
              <w:adjustRightInd w:val="0"/>
              <w:snapToGrid/>
              <w:spacing w:before="120" w:after="120" w:line="0" w:lineRule="atLeast"/>
              <w:jc w:val="center"/>
              <w:textAlignment w:val="baseline"/>
              <w:rPr>
                <w:rFonts w:eastAsia="新細明體" w:cs="Candara"/>
                <w:color w:val="000000"/>
                <w:sz w:val="20"/>
                <w:szCs w:val="24"/>
              </w:rPr>
            </w:pPr>
            <w:r w:rsidRPr="00712E32">
              <w:rPr>
                <w:rFonts w:eastAsia="新細明體" w:cs="Candara"/>
                <w:color w:val="000000"/>
                <w:sz w:val="20"/>
                <w:szCs w:val="24"/>
              </w:rPr>
              <w:t>I</w:t>
            </w:r>
          </w:p>
        </w:tc>
        <w:tc>
          <w:tcPr>
            <w:tcW w:w="6373" w:type="dxa"/>
            <w:tcBorders>
              <w:bottom w:val="single" w:sz="12" w:space="0" w:color="0000FF"/>
            </w:tcBorders>
            <w:shd w:val="clear" w:color="auto" w:fill="FFFFFF"/>
            <w:vAlign w:val="center"/>
          </w:tcPr>
          <w:p w:rsidR="00712E32" w:rsidRPr="00712E32" w:rsidRDefault="00B165E4"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AHB-Lite</w:t>
            </w:r>
            <w:r w:rsidR="00712E32" w:rsidRPr="00712E32">
              <w:rPr>
                <w:rFonts w:eastAsia="新細明體" w:cs="Candara"/>
                <w:color w:val="000000"/>
                <w:sz w:val="20"/>
                <w:szCs w:val="24"/>
              </w:rPr>
              <w:t xml:space="preserve"> bus reset</w:t>
            </w:r>
          </w:p>
        </w:tc>
      </w:tr>
      <w:tr w:rsidR="00712E32" w:rsidRPr="00712E32" w:rsidTr="002E15F3">
        <w:trPr>
          <w:cantSplit/>
        </w:trPr>
        <w:tc>
          <w:tcPr>
            <w:tcW w:w="10342" w:type="dxa"/>
            <w:gridSpan w:val="3"/>
            <w:tcBorders>
              <w:top w:val="single" w:sz="12" w:space="0" w:color="0000FF"/>
              <w:bottom w:val="single" w:sz="12" w:space="0" w:color="0000FF"/>
            </w:tcBorders>
            <w:shd w:val="clear" w:color="auto" w:fill="FFFFFF"/>
            <w:vAlign w:val="center"/>
          </w:tcPr>
          <w:p w:rsidR="00712E32" w:rsidRPr="00712E32" w:rsidRDefault="00B165E4" w:rsidP="00DB5380">
            <w:pPr>
              <w:adjustRightInd w:val="0"/>
              <w:snapToGrid/>
              <w:spacing w:before="120" w:after="120" w:line="0" w:lineRule="atLeast"/>
              <w:jc w:val="center"/>
              <w:textAlignment w:val="baseline"/>
              <w:rPr>
                <w:rFonts w:eastAsia="Candara" w:cs="Candara"/>
                <w:b/>
                <w:color w:val="000000"/>
                <w:sz w:val="20"/>
                <w:szCs w:val="24"/>
              </w:rPr>
            </w:pPr>
            <w:r>
              <w:rPr>
                <w:rFonts w:eastAsia="新細明體" w:cs="Candara" w:hint="eastAsia"/>
                <w:b/>
                <w:color w:val="000000"/>
                <w:sz w:val="20"/>
                <w:szCs w:val="24"/>
              </w:rPr>
              <w:t>AHB-Lite</w:t>
            </w:r>
            <w:r>
              <w:rPr>
                <w:rFonts w:eastAsia="新細明體" w:cs="Candara"/>
                <w:b/>
                <w:color w:val="000000"/>
                <w:sz w:val="20"/>
                <w:szCs w:val="24"/>
              </w:rPr>
              <w:t xml:space="preserve"> Interface</w:t>
            </w:r>
          </w:p>
        </w:tc>
      </w:tr>
      <w:tr w:rsidR="00712E32" w:rsidRPr="00712E32" w:rsidTr="00DB5380">
        <w:trPr>
          <w:cantSplit/>
        </w:trPr>
        <w:tc>
          <w:tcPr>
            <w:tcW w:w="3005" w:type="dxa"/>
            <w:tcBorders>
              <w:top w:val="single" w:sz="12" w:space="0" w:color="0000FF"/>
            </w:tcBorders>
            <w:shd w:val="clear" w:color="auto" w:fill="FFFFFF"/>
            <w:vAlign w:val="center"/>
          </w:tcPr>
          <w:p w:rsidR="00712E32" w:rsidRPr="00712E32" w:rsidRDefault="005600A6" w:rsidP="00712E32">
            <w:pPr>
              <w:adjustRightInd w:val="0"/>
              <w:snapToGrid/>
              <w:spacing w:before="120" w:after="120" w:line="0" w:lineRule="atLeast"/>
              <w:textAlignment w:val="baseline"/>
              <w:rPr>
                <w:rFonts w:eastAsia="新細明體" w:cs="Candara"/>
                <w:color w:val="000000"/>
                <w:sz w:val="20"/>
                <w:szCs w:val="24"/>
              </w:rPr>
            </w:pPr>
            <w:ins w:id="501" w:author="Masa Wei-Chung Chi(姬瑋忠)" w:date="2015-12-03T16:39:00Z">
              <w:r>
                <w:rPr>
                  <w:rFonts w:eastAsia="新細明體" w:cs="Candara"/>
                  <w:color w:val="000000"/>
                  <w:sz w:val="20"/>
                  <w:szCs w:val="24"/>
                </w:rPr>
                <w:t>us</w:t>
              </w:r>
            </w:ins>
            <w:ins w:id="502" w:author="Masa Wei-Chung Chi(姬瑋忠)" w:date="2015-12-03T16:38:00Z">
              <w:r>
                <w:rPr>
                  <w:rFonts w:eastAsia="新細明體" w:cs="Candara" w:hint="eastAsia"/>
                  <w:color w:val="000000"/>
                  <w:sz w:val="20"/>
                  <w:szCs w:val="24"/>
                </w:rPr>
                <w:t>_</w:t>
              </w:r>
            </w:ins>
            <w:r w:rsidR="00DB5380">
              <w:rPr>
                <w:rFonts w:eastAsia="新細明體" w:cs="Candara"/>
                <w:color w:val="000000"/>
                <w:sz w:val="20"/>
                <w:szCs w:val="24"/>
              </w:rPr>
              <w:t>haddr</w:t>
            </w:r>
            <w:r w:rsidR="00DB5380">
              <w:rPr>
                <w:rFonts w:eastAsia="新細明體" w:cs="Candara" w:hint="eastAsia"/>
                <w:color w:val="000000"/>
                <w:sz w:val="20"/>
                <w:szCs w:val="24"/>
              </w:rPr>
              <w:t>[</w:t>
            </w:r>
            <w:del w:id="503" w:author="Masa Wei-Chung Chi(姬瑋忠)" w:date="2015-12-03T16:39:00Z">
              <w:r w:rsidR="00DB5380" w:rsidDel="005600A6">
                <w:rPr>
                  <w:rFonts w:eastAsia="新細明體" w:cs="Candara" w:hint="eastAsia"/>
                  <w:color w:val="000000"/>
                  <w:sz w:val="20"/>
                  <w:szCs w:val="24"/>
                </w:rPr>
                <w:delText>H</w:delText>
              </w:r>
            </w:del>
            <w:r w:rsidR="00DB5380">
              <w:rPr>
                <w:rFonts w:eastAsia="新細明體" w:cs="Candara" w:hint="eastAsia"/>
                <w:color w:val="000000"/>
                <w:sz w:val="20"/>
                <w:szCs w:val="24"/>
              </w:rPr>
              <w:t>ADDR_MSB:0]</w:t>
            </w:r>
          </w:p>
        </w:tc>
        <w:tc>
          <w:tcPr>
            <w:tcW w:w="964" w:type="dxa"/>
            <w:tcBorders>
              <w:top w:val="single" w:sz="12" w:space="0" w:color="0000FF"/>
            </w:tcBorders>
            <w:shd w:val="clear" w:color="auto" w:fill="FFFFFF"/>
            <w:vAlign w:val="center"/>
          </w:tcPr>
          <w:p w:rsidR="00712E32" w:rsidRPr="00712E32" w:rsidRDefault="00B165E4" w:rsidP="00DB5380">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I</w:t>
            </w:r>
          </w:p>
        </w:tc>
        <w:tc>
          <w:tcPr>
            <w:tcW w:w="6373" w:type="dxa"/>
            <w:tcBorders>
              <w:top w:val="single" w:sz="12" w:space="0" w:color="0000FF"/>
            </w:tcBorders>
            <w:shd w:val="clear" w:color="auto" w:fill="FFFFFF"/>
            <w:vAlign w:val="center"/>
          </w:tcPr>
          <w:p w:rsidR="00712E32" w:rsidRPr="00712E32" w:rsidRDefault="00B165E4"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AHB-Lite bus address</w:t>
            </w:r>
          </w:p>
        </w:tc>
      </w:tr>
      <w:tr w:rsidR="004F090A" w:rsidRPr="00712E32" w:rsidTr="00DB5380">
        <w:trPr>
          <w:cantSplit/>
          <w:ins w:id="504" w:author="Masa Wei-Chung Chi(姬瑋忠)" w:date="2015-12-03T16:31:00Z"/>
        </w:trPr>
        <w:tc>
          <w:tcPr>
            <w:tcW w:w="3005" w:type="dxa"/>
            <w:tcBorders>
              <w:top w:val="single" w:sz="12" w:space="0" w:color="0000FF"/>
            </w:tcBorders>
            <w:shd w:val="clear" w:color="auto" w:fill="FFFFFF"/>
            <w:vAlign w:val="center"/>
          </w:tcPr>
          <w:p w:rsidR="004F090A" w:rsidRDefault="005600A6" w:rsidP="00712E32">
            <w:pPr>
              <w:adjustRightInd w:val="0"/>
              <w:snapToGrid/>
              <w:spacing w:before="120" w:after="120" w:line="0" w:lineRule="atLeast"/>
              <w:textAlignment w:val="baseline"/>
              <w:rPr>
                <w:ins w:id="505" w:author="Masa Wei-Chung Chi(姬瑋忠)" w:date="2015-12-03T16:31:00Z"/>
                <w:rFonts w:eastAsia="新細明體" w:cs="Candara"/>
                <w:color w:val="000000"/>
                <w:sz w:val="20"/>
                <w:szCs w:val="24"/>
              </w:rPr>
            </w:pPr>
            <w:ins w:id="506" w:author="Masa Wei-Chung Chi(姬瑋忠)" w:date="2015-12-03T16:39:00Z">
              <w:r>
                <w:rPr>
                  <w:rFonts w:eastAsia="新細明體" w:cs="Candara"/>
                  <w:color w:val="000000"/>
                  <w:sz w:val="20"/>
                  <w:szCs w:val="24"/>
                </w:rPr>
                <w:t>us</w:t>
              </w:r>
              <w:r>
                <w:rPr>
                  <w:rFonts w:eastAsia="新細明體" w:cs="Candara" w:hint="eastAsia"/>
                  <w:color w:val="000000"/>
                  <w:sz w:val="20"/>
                  <w:szCs w:val="24"/>
                </w:rPr>
                <w:t>_</w:t>
              </w:r>
            </w:ins>
            <w:ins w:id="507" w:author="Masa Wei-Chung Chi(姬瑋忠)" w:date="2015-12-03T16:31:00Z">
              <w:r w:rsidR="004F090A">
                <w:rPr>
                  <w:rFonts w:eastAsia="新細明體" w:cs="Candara" w:hint="eastAsia"/>
                  <w:color w:val="000000"/>
                  <w:sz w:val="20"/>
                  <w:szCs w:val="24"/>
                </w:rPr>
                <w:t>htrans</w:t>
              </w:r>
            </w:ins>
          </w:p>
        </w:tc>
        <w:tc>
          <w:tcPr>
            <w:tcW w:w="964" w:type="dxa"/>
            <w:tcBorders>
              <w:top w:val="single" w:sz="12" w:space="0" w:color="0000FF"/>
            </w:tcBorders>
            <w:shd w:val="clear" w:color="auto" w:fill="FFFFFF"/>
            <w:vAlign w:val="center"/>
          </w:tcPr>
          <w:p w:rsidR="004F090A" w:rsidRDefault="005600A6" w:rsidP="00DB5380">
            <w:pPr>
              <w:adjustRightInd w:val="0"/>
              <w:snapToGrid/>
              <w:spacing w:before="120" w:after="120" w:line="0" w:lineRule="atLeast"/>
              <w:jc w:val="center"/>
              <w:textAlignment w:val="baseline"/>
              <w:rPr>
                <w:ins w:id="508" w:author="Masa Wei-Chung Chi(姬瑋忠)" w:date="2015-12-03T16:31:00Z"/>
                <w:rFonts w:eastAsia="新細明體" w:cs="Candara"/>
                <w:color w:val="000000"/>
                <w:sz w:val="20"/>
                <w:szCs w:val="24"/>
              </w:rPr>
            </w:pPr>
            <w:ins w:id="509" w:author="Masa Wei-Chung Chi(姬瑋忠)" w:date="2015-12-03T16:39:00Z">
              <w:r>
                <w:rPr>
                  <w:rFonts w:eastAsia="新細明體" w:cs="Candara" w:hint="eastAsia"/>
                  <w:color w:val="000000"/>
                  <w:sz w:val="20"/>
                  <w:szCs w:val="24"/>
                </w:rPr>
                <w:t>I</w:t>
              </w:r>
            </w:ins>
          </w:p>
        </w:tc>
        <w:tc>
          <w:tcPr>
            <w:tcW w:w="6373" w:type="dxa"/>
            <w:tcBorders>
              <w:top w:val="single" w:sz="12" w:space="0" w:color="0000FF"/>
            </w:tcBorders>
            <w:shd w:val="clear" w:color="auto" w:fill="FFFFFF"/>
            <w:vAlign w:val="center"/>
          </w:tcPr>
          <w:p w:rsidR="004F090A" w:rsidRDefault="00187954" w:rsidP="00712E32">
            <w:pPr>
              <w:adjustRightInd w:val="0"/>
              <w:snapToGrid/>
              <w:spacing w:before="120" w:after="120" w:line="0" w:lineRule="atLeast"/>
              <w:textAlignment w:val="baseline"/>
              <w:rPr>
                <w:ins w:id="510" w:author="Masa Wei-Chung Chi(姬瑋忠)" w:date="2015-12-03T16:31:00Z"/>
                <w:rFonts w:eastAsia="新細明體" w:cs="Candara"/>
                <w:color w:val="000000"/>
                <w:sz w:val="20"/>
                <w:szCs w:val="24"/>
              </w:rPr>
            </w:pPr>
            <w:ins w:id="511" w:author="Masa Wei-Chung Chi(姬瑋忠)" w:date="2015-12-03T16:44:00Z">
              <w:r>
                <w:rPr>
                  <w:rFonts w:eastAsia="新細明體" w:cs="Candara" w:hint="eastAsia"/>
                  <w:color w:val="000000"/>
                  <w:sz w:val="20"/>
                  <w:szCs w:val="24"/>
                </w:rPr>
                <w:t>AHB-Lite transfer types</w:t>
              </w:r>
            </w:ins>
          </w:p>
        </w:tc>
      </w:tr>
      <w:tr w:rsidR="00712E32" w:rsidRPr="00712E32" w:rsidTr="00DB5380">
        <w:trPr>
          <w:cantSplit/>
        </w:trPr>
        <w:tc>
          <w:tcPr>
            <w:tcW w:w="3005" w:type="dxa"/>
            <w:tcBorders>
              <w:bottom w:val="single" w:sz="4" w:space="0" w:color="0000FF"/>
            </w:tcBorders>
            <w:shd w:val="clear" w:color="auto" w:fill="FFFFFF"/>
            <w:vAlign w:val="center"/>
          </w:tcPr>
          <w:p w:rsidR="00712E32" w:rsidRPr="00712E32" w:rsidRDefault="005600A6" w:rsidP="00712E32">
            <w:pPr>
              <w:adjustRightInd w:val="0"/>
              <w:snapToGrid/>
              <w:spacing w:before="120" w:after="120" w:line="0" w:lineRule="atLeast"/>
              <w:textAlignment w:val="baseline"/>
              <w:rPr>
                <w:rFonts w:eastAsia="新細明體" w:cs="Candara"/>
                <w:color w:val="000000"/>
                <w:sz w:val="20"/>
                <w:szCs w:val="24"/>
              </w:rPr>
            </w:pPr>
            <w:ins w:id="512" w:author="Masa Wei-Chung Chi(姬瑋忠)" w:date="2015-12-03T16:39:00Z">
              <w:r>
                <w:rPr>
                  <w:rFonts w:eastAsia="新細明體" w:cs="Candara" w:hint="eastAsia"/>
                  <w:color w:val="000000"/>
                  <w:sz w:val="20"/>
                  <w:szCs w:val="24"/>
                </w:rPr>
                <w:t>d</w:t>
              </w:r>
            </w:ins>
            <w:del w:id="513" w:author="Masa Wei-Chung Chi(姬瑋忠)" w:date="2015-12-03T16:39:00Z">
              <w:r w:rsidR="00B165E4" w:rsidDel="005600A6">
                <w:rPr>
                  <w:rFonts w:eastAsia="新細明體" w:cs="Candara"/>
                  <w:color w:val="000000"/>
                  <w:sz w:val="20"/>
                  <w:szCs w:val="24"/>
                </w:rPr>
                <w:delText>h</w:delText>
              </w:r>
            </w:del>
            <w:r w:rsidR="00B165E4">
              <w:rPr>
                <w:rFonts w:eastAsia="新細明體" w:cs="Candara"/>
                <w:color w:val="000000"/>
                <w:sz w:val="20"/>
                <w:szCs w:val="24"/>
              </w:rPr>
              <w:t>s</w:t>
            </w:r>
            <w:r w:rsidR="00B165E4" w:rsidRPr="00B165E4">
              <w:rPr>
                <w:rFonts w:eastAsia="新細明體" w:cs="Candara"/>
                <w:i/>
                <w:color w:val="000000"/>
                <w:sz w:val="20"/>
                <w:szCs w:val="24"/>
              </w:rPr>
              <w:t>n</w:t>
            </w:r>
            <w:r w:rsidR="00B165E4">
              <w:rPr>
                <w:rFonts w:eastAsia="新細明體" w:cs="Candara" w:hint="eastAsia"/>
                <w:color w:val="000000"/>
                <w:sz w:val="20"/>
                <w:szCs w:val="24"/>
              </w:rPr>
              <w:t>_hsel</w:t>
            </w:r>
          </w:p>
        </w:tc>
        <w:tc>
          <w:tcPr>
            <w:tcW w:w="964" w:type="dxa"/>
            <w:tcBorders>
              <w:bottom w:val="single" w:sz="4" w:space="0" w:color="0000FF"/>
            </w:tcBorders>
            <w:shd w:val="clear" w:color="auto" w:fill="FFFFFF"/>
            <w:vAlign w:val="center"/>
          </w:tcPr>
          <w:p w:rsidR="00712E32" w:rsidRPr="00712E32" w:rsidRDefault="00B165E4" w:rsidP="00DB5380">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O</w:t>
            </w:r>
          </w:p>
        </w:tc>
        <w:tc>
          <w:tcPr>
            <w:tcW w:w="6373" w:type="dxa"/>
            <w:tcBorders>
              <w:bottom w:val="single" w:sz="4" w:space="0" w:color="0000FF"/>
            </w:tcBorders>
            <w:shd w:val="clear" w:color="auto" w:fill="FFFFFF"/>
            <w:vAlign w:val="center"/>
          </w:tcPr>
          <w:p w:rsidR="00712E32" w:rsidRPr="00712E32" w:rsidRDefault="00DB5380" w:rsidP="00DB5380">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T</w:t>
            </w:r>
            <w:r w:rsidRPr="00DB5380">
              <w:rPr>
                <w:rFonts w:eastAsia="新細明體" w:cs="Candara"/>
                <w:color w:val="000000"/>
                <w:sz w:val="20"/>
                <w:szCs w:val="24"/>
              </w:rPr>
              <w:t>his signal indicates that the</w:t>
            </w:r>
            <w:r>
              <w:rPr>
                <w:rFonts w:eastAsia="新細明體" w:cs="Candara" w:hint="eastAsia"/>
                <w:color w:val="000000"/>
                <w:sz w:val="20"/>
                <w:szCs w:val="24"/>
              </w:rPr>
              <w:t xml:space="preserve"> </w:t>
            </w:r>
            <w:r w:rsidRPr="00DB5380">
              <w:rPr>
                <w:rFonts w:eastAsia="新細明體" w:cs="Candara"/>
                <w:color w:val="000000"/>
                <w:sz w:val="20"/>
                <w:szCs w:val="24"/>
              </w:rPr>
              <w:t>current transfer is intended for the selected slave</w:t>
            </w:r>
            <w:r>
              <w:rPr>
                <w:rFonts w:eastAsia="新細明體" w:cs="Candara" w:hint="eastAsia"/>
                <w:color w:val="000000"/>
                <w:sz w:val="20"/>
                <w:szCs w:val="24"/>
              </w:rPr>
              <w:t xml:space="preserve"> n</w:t>
            </w:r>
          </w:p>
        </w:tc>
      </w:tr>
      <w:tr w:rsidR="008639C7" w:rsidRPr="00712E32" w:rsidTr="00DB5380">
        <w:trPr>
          <w:cantSplit/>
          <w:ins w:id="514" w:author="Masa Wei-Chung Chi(姬瑋忠)" w:date="2015-12-03T16:42:00Z"/>
        </w:trPr>
        <w:tc>
          <w:tcPr>
            <w:tcW w:w="3005" w:type="dxa"/>
            <w:tcBorders>
              <w:bottom w:val="single" w:sz="4" w:space="0" w:color="0000FF"/>
            </w:tcBorders>
            <w:shd w:val="clear" w:color="auto" w:fill="FFFFFF"/>
            <w:vAlign w:val="center"/>
          </w:tcPr>
          <w:p w:rsidR="008639C7" w:rsidRDefault="008639C7" w:rsidP="00712E32">
            <w:pPr>
              <w:adjustRightInd w:val="0"/>
              <w:snapToGrid/>
              <w:spacing w:before="120" w:after="120" w:line="0" w:lineRule="atLeast"/>
              <w:textAlignment w:val="baseline"/>
              <w:rPr>
                <w:ins w:id="515" w:author="Masa Wei-Chung Chi(姬瑋忠)" w:date="2015-12-03T16:42:00Z"/>
                <w:rFonts w:eastAsia="新細明體" w:cs="Candara"/>
                <w:color w:val="000000"/>
                <w:sz w:val="20"/>
                <w:szCs w:val="24"/>
              </w:rPr>
            </w:pPr>
            <w:ins w:id="516" w:author="Masa Wei-Chung Chi(姬瑋忠)" w:date="2015-12-03T16:42:00Z">
              <w:r>
                <w:rPr>
                  <w:rFonts w:eastAsia="新細明體" w:cs="Candara"/>
                  <w:color w:val="000000"/>
                  <w:sz w:val="20"/>
                  <w:szCs w:val="24"/>
                </w:rPr>
                <w:t>ds</w:t>
              </w:r>
              <w:r>
                <w:rPr>
                  <w:rFonts w:eastAsia="新細明體" w:cs="Candara" w:hint="eastAsia"/>
                  <w:color w:val="000000"/>
                  <w:sz w:val="20"/>
                  <w:szCs w:val="24"/>
                </w:rPr>
                <w:t>_hready</w:t>
              </w:r>
            </w:ins>
          </w:p>
        </w:tc>
        <w:tc>
          <w:tcPr>
            <w:tcW w:w="964" w:type="dxa"/>
            <w:tcBorders>
              <w:bottom w:val="single" w:sz="4" w:space="0" w:color="0000FF"/>
            </w:tcBorders>
            <w:shd w:val="clear" w:color="auto" w:fill="FFFFFF"/>
            <w:vAlign w:val="center"/>
          </w:tcPr>
          <w:p w:rsidR="008639C7" w:rsidRDefault="00187954" w:rsidP="00DB5380">
            <w:pPr>
              <w:adjustRightInd w:val="0"/>
              <w:snapToGrid/>
              <w:spacing w:before="120" w:after="120" w:line="0" w:lineRule="atLeast"/>
              <w:jc w:val="center"/>
              <w:textAlignment w:val="baseline"/>
              <w:rPr>
                <w:ins w:id="517" w:author="Masa Wei-Chung Chi(姬瑋忠)" w:date="2015-12-03T16:42:00Z"/>
                <w:rFonts w:eastAsia="新細明體" w:cs="Candara"/>
                <w:color w:val="000000"/>
                <w:sz w:val="20"/>
                <w:szCs w:val="24"/>
              </w:rPr>
            </w:pPr>
            <w:ins w:id="518" w:author="Masa Wei-Chung Chi(姬瑋忠)" w:date="2015-12-03T16:45:00Z">
              <w:r>
                <w:rPr>
                  <w:rFonts w:eastAsia="新細明體" w:cs="Candara" w:hint="eastAsia"/>
                  <w:color w:val="000000"/>
                  <w:sz w:val="20"/>
                  <w:szCs w:val="24"/>
                </w:rPr>
                <w:t>O</w:t>
              </w:r>
            </w:ins>
          </w:p>
        </w:tc>
        <w:tc>
          <w:tcPr>
            <w:tcW w:w="6373" w:type="dxa"/>
            <w:tcBorders>
              <w:bottom w:val="single" w:sz="4" w:space="0" w:color="0000FF"/>
            </w:tcBorders>
            <w:shd w:val="clear" w:color="auto" w:fill="FFFFFF"/>
            <w:vAlign w:val="center"/>
          </w:tcPr>
          <w:p w:rsidR="008639C7" w:rsidRDefault="00187954" w:rsidP="00DB5380">
            <w:pPr>
              <w:adjustRightInd w:val="0"/>
              <w:snapToGrid/>
              <w:spacing w:before="120" w:after="120" w:line="0" w:lineRule="atLeast"/>
              <w:textAlignment w:val="baseline"/>
              <w:rPr>
                <w:ins w:id="519" w:author="Masa Wei-Chung Chi(姬瑋忠)" w:date="2015-12-03T16:42:00Z"/>
                <w:rFonts w:eastAsia="新細明體" w:cs="Candara"/>
                <w:color w:val="000000"/>
                <w:sz w:val="20"/>
                <w:szCs w:val="24"/>
              </w:rPr>
            </w:pPr>
            <w:ins w:id="520" w:author="Masa Wei-Chung Chi(姬瑋忠)" w:date="2015-12-03T16:45:00Z">
              <w:r>
                <w:rPr>
                  <w:rFonts w:eastAsia="新細明體" w:cs="Candara" w:hint="eastAsia"/>
                  <w:color w:val="000000"/>
                  <w:sz w:val="20"/>
                  <w:szCs w:val="24"/>
                </w:rPr>
                <w:t>AHB-Lite input ready for each slave</w:t>
              </w:r>
            </w:ins>
            <w:ins w:id="521" w:author="Masa Wei-Chung Chi(姬瑋忠)" w:date="2015-12-08T18:28:00Z">
              <w:r w:rsidR="00892521">
                <w:rPr>
                  <w:rFonts w:eastAsia="新細明體" w:cs="Candara" w:hint="eastAsia"/>
                  <w:color w:val="000000"/>
                  <w:sz w:val="20"/>
                  <w:szCs w:val="24"/>
                </w:rPr>
                <w:t xml:space="preserve">. This signal and </w:t>
              </w:r>
              <w:r w:rsidR="00892521">
                <w:rPr>
                  <w:rFonts w:eastAsia="新細明體" w:cs="Candara"/>
                  <w:color w:val="000000"/>
                  <w:sz w:val="20"/>
                  <w:szCs w:val="24"/>
                </w:rPr>
                <w:t>us</w:t>
              </w:r>
              <w:r w:rsidR="00892521">
                <w:rPr>
                  <w:rFonts w:eastAsia="新細明體" w:cs="Candara" w:hint="eastAsia"/>
                  <w:color w:val="000000"/>
                  <w:sz w:val="20"/>
                  <w:szCs w:val="24"/>
                </w:rPr>
                <w:t>_hready are the same</w:t>
              </w:r>
            </w:ins>
          </w:p>
        </w:tc>
      </w:tr>
      <w:tr w:rsidR="00712E32" w:rsidRPr="00712E32" w:rsidTr="00DB5380">
        <w:trPr>
          <w:cantSplit/>
        </w:trPr>
        <w:tc>
          <w:tcPr>
            <w:tcW w:w="3005" w:type="dxa"/>
            <w:shd w:val="clear" w:color="auto" w:fill="FFFFFF"/>
            <w:vAlign w:val="center"/>
          </w:tcPr>
          <w:p w:rsidR="00712E32" w:rsidRPr="00712E32" w:rsidRDefault="005600A6" w:rsidP="00DB5380">
            <w:pPr>
              <w:adjustRightInd w:val="0"/>
              <w:snapToGrid/>
              <w:spacing w:before="120" w:after="120" w:line="0" w:lineRule="atLeast"/>
              <w:textAlignment w:val="baseline"/>
              <w:rPr>
                <w:rFonts w:eastAsia="新細明體" w:cs="Candara"/>
                <w:color w:val="000000"/>
                <w:sz w:val="20"/>
                <w:szCs w:val="24"/>
              </w:rPr>
            </w:pPr>
            <w:ins w:id="522" w:author="Masa Wei-Chung Chi(姬瑋忠)" w:date="2015-12-03T16:39:00Z">
              <w:r>
                <w:rPr>
                  <w:rFonts w:eastAsia="新細明體" w:cs="Candara" w:hint="eastAsia"/>
                  <w:color w:val="000000"/>
                  <w:sz w:val="20"/>
                  <w:szCs w:val="24"/>
                </w:rPr>
                <w:t>d</w:t>
              </w:r>
            </w:ins>
            <w:del w:id="523" w:author="Masa Wei-Chung Chi(姬瑋忠)" w:date="2015-12-03T16:39:00Z">
              <w:r w:rsidR="00B165E4" w:rsidDel="005600A6">
                <w:rPr>
                  <w:rFonts w:eastAsia="新細明體" w:cs="Candara"/>
                  <w:color w:val="000000"/>
                  <w:sz w:val="20"/>
                  <w:szCs w:val="24"/>
                </w:rPr>
                <w:delText>h</w:delText>
              </w:r>
            </w:del>
            <w:r w:rsidR="00B165E4">
              <w:rPr>
                <w:rFonts w:eastAsia="新細明體" w:cs="Candara"/>
                <w:color w:val="000000"/>
                <w:sz w:val="20"/>
                <w:szCs w:val="24"/>
              </w:rPr>
              <w:t>s</w:t>
            </w:r>
            <w:r w:rsidR="00B165E4" w:rsidRPr="00B165E4">
              <w:rPr>
                <w:rFonts w:eastAsia="新細明體" w:cs="Candara"/>
                <w:i/>
                <w:color w:val="000000"/>
                <w:sz w:val="20"/>
                <w:szCs w:val="24"/>
              </w:rPr>
              <w:t>n</w:t>
            </w:r>
            <w:r w:rsidR="00B165E4">
              <w:rPr>
                <w:rFonts w:eastAsia="新細明體" w:cs="Candara" w:hint="eastAsia"/>
                <w:color w:val="000000"/>
                <w:sz w:val="20"/>
                <w:szCs w:val="24"/>
              </w:rPr>
              <w:t>_hrdata</w:t>
            </w:r>
            <w:r w:rsidR="00DB5380">
              <w:rPr>
                <w:rFonts w:eastAsia="新細明體" w:cs="Candara" w:hint="eastAsia"/>
                <w:color w:val="000000"/>
                <w:sz w:val="20"/>
                <w:szCs w:val="24"/>
              </w:rPr>
              <w:t>[</w:t>
            </w:r>
            <w:del w:id="524" w:author="Masa Wei-Chung Chi(姬瑋忠)" w:date="2015-12-03T16:39:00Z">
              <w:r w:rsidR="00DB5380" w:rsidDel="005600A6">
                <w:rPr>
                  <w:rFonts w:eastAsia="新細明體" w:cs="Candara" w:hint="eastAsia"/>
                  <w:color w:val="000000"/>
                  <w:sz w:val="20"/>
                  <w:szCs w:val="24"/>
                </w:rPr>
                <w:delText>H</w:delText>
              </w:r>
            </w:del>
            <w:r w:rsidR="00DB5380">
              <w:rPr>
                <w:rFonts w:eastAsia="新細明體" w:cs="Candara" w:hint="eastAsia"/>
                <w:color w:val="000000"/>
                <w:sz w:val="20"/>
                <w:szCs w:val="24"/>
              </w:rPr>
              <w:t>DATA_MSB:0]</w:t>
            </w:r>
          </w:p>
        </w:tc>
        <w:tc>
          <w:tcPr>
            <w:tcW w:w="964" w:type="dxa"/>
            <w:shd w:val="clear" w:color="auto" w:fill="FFFFFF"/>
            <w:vAlign w:val="center"/>
          </w:tcPr>
          <w:p w:rsidR="00712E32" w:rsidRPr="00712E32" w:rsidRDefault="00B165E4" w:rsidP="00DB5380">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I</w:t>
            </w:r>
          </w:p>
        </w:tc>
        <w:tc>
          <w:tcPr>
            <w:tcW w:w="6373" w:type="dxa"/>
            <w:shd w:val="clear" w:color="auto" w:fill="FFFFFF"/>
            <w:vAlign w:val="center"/>
          </w:tcPr>
          <w:p w:rsidR="00712E32" w:rsidRPr="00712E32" w:rsidRDefault="00DB5380"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T</w:t>
            </w:r>
            <w:r w:rsidRPr="00DB5380">
              <w:rPr>
                <w:rFonts w:eastAsia="新細明體" w:cs="Candara"/>
                <w:color w:val="000000"/>
                <w:sz w:val="20"/>
                <w:szCs w:val="24"/>
              </w:rPr>
              <w:t>he read data bus transfers data from the selected slave</w:t>
            </w:r>
            <w:r>
              <w:rPr>
                <w:rFonts w:eastAsia="新細明體" w:cs="Candara" w:hint="eastAsia"/>
                <w:color w:val="000000"/>
                <w:sz w:val="20"/>
                <w:szCs w:val="24"/>
              </w:rPr>
              <w:t xml:space="preserve"> n</w:t>
            </w:r>
          </w:p>
        </w:tc>
      </w:tr>
      <w:tr w:rsidR="00B165E4" w:rsidRPr="00712E32" w:rsidTr="00DB5380">
        <w:trPr>
          <w:cantSplit/>
        </w:trPr>
        <w:tc>
          <w:tcPr>
            <w:tcW w:w="3005" w:type="dxa"/>
            <w:shd w:val="clear" w:color="auto" w:fill="FFFFFF"/>
            <w:vAlign w:val="center"/>
          </w:tcPr>
          <w:p w:rsidR="00B165E4" w:rsidRDefault="005600A6" w:rsidP="00712E32">
            <w:pPr>
              <w:adjustRightInd w:val="0"/>
              <w:snapToGrid/>
              <w:spacing w:before="120" w:after="120" w:line="0" w:lineRule="atLeast"/>
              <w:textAlignment w:val="baseline"/>
              <w:rPr>
                <w:rFonts w:eastAsia="新細明體" w:cs="Candara"/>
                <w:color w:val="000000"/>
                <w:sz w:val="20"/>
                <w:szCs w:val="24"/>
              </w:rPr>
            </w:pPr>
            <w:ins w:id="525" w:author="Masa Wei-Chung Chi(姬瑋忠)" w:date="2015-12-03T16:39:00Z">
              <w:r>
                <w:rPr>
                  <w:rFonts w:eastAsia="新細明體" w:cs="Candara" w:hint="eastAsia"/>
                  <w:color w:val="000000"/>
                  <w:sz w:val="20"/>
                  <w:szCs w:val="24"/>
                </w:rPr>
                <w:t>d</w:t>
              </w:r>
            </w:ins>
            <w:del w:id="526" w:author="Masa Wei-Chung Chi(姬瑋忠)" w:date="2015-12-03T16:39:00Z">
              <w:r w:rsidR="00B165E4" w:rsidDel="005600A6">
                <w:rPr>
                  <w:rFonts w:eastAsia="新細明體" w:cs="Candara"/>
                  <w:color w:val="000000"/>
                  <w:sz w:val="20"/>
                  <w:szCs w:val="24"/>
                </w:rPr>
                <w:delText>h</w:delText>
              </w:r>
            </w:del>
            <w:r w:rsidR="00B165E4">
              <w:rPr>
                <w:rFonts w:eastAsia="新細明體" w:cs="Candara"/>
                <w:color w:val="000000"/>
                <w:sz w:val="20"/>
                <w:szCs w:val="24"/>
              </w:rPr>
              <w:t>s</w:t>
            </w:r>
            <w:r w:rsidR="00B165E4" w:rsidRPr="00B165E4">
              <w:rPr>
                <w:rFonts w:eastAsia="新細明體" w:cs="Candara"/>
                <w:i/>
                <w:color w:val="000000"/>
                <w:sz w:val="20"/>
                <w:szCs w:val="24"/>
              </w:rPr>
              <w:t>n</w:t>
            </w:r>
            <w:r w:rsidR="00B165E4">
              <w:rPr>
                <w:rFonts w:eastAsia="新細明體" w:cs="Candara" w:hint="eastAsia"/>
                <w:color w:val="000000"/>
                <w:sz w:val="20"/>
                <w:szCs w:val="24"/>
              </w:rPr>
              <w:t>_hreadyout</w:t>
            </w:r>
          </w:p>
        </w:tc>
        <w:tc>
          <w:tcPr>
            <w:tcW w:w="964" w:type="dxa"/>
            <w:shd w:val="clear" w:color="auto" w:fill="FFFFFF"/>
            <w:vAlign w:val="center"/>
          </w:tcPr>
          <w:p w:rsidR="00B165E4" w:rsidRPr="00712E32" w:rsidRDefault="00B165E4" w:rsidP="00DB5380">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I</w:t>
            </w:r>
          </w:p>
        </w:tc>
        <w:tc>
          <w:tcPr>
            <w:tcW w:w="6373" w:type="dxa"/>
            <w:shd w:val="clear" w:color="auto" w:fill="FFFFFF"/>
            <w:vAlign w:val="center"/>
          </w:tcPr>
          <w:p w:rsidR="00B165E4" w:rsidRPr="00712E32" w:rsidRDefault="00952FD5" w:rsidP="001B2371">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 xml:space="preserve">This </w:t>
            </w:r>
            <w:r w:rsidRPr="00952FD5">
              <w:rPr>
                <w:rFonts w:eastAsia="新細明體" w:cs="Candara"/>
                <w:color w:val="000000"/>
                <w:sz w:val="20"/>
                <w:szCs w:val="24"/>
              </w:rPr>
              <w:t xml:space="preserve">signal indicates that </w:t>
            </w:r>
            <w:r w:rsidR="001B2371">
              <w:rPr>
                <w:rFonts w:eastAsia="新細明體" w:cs="Candara" w:hint="eastAsia"/>
                <w:color w:val="000000"/>
                <w:sz w:val="20"/>
                <w:szCs w:val="24"/>
              </w:rPr>
              <w:t>a</w:t>
            </w:r>
            <w:r w:rsidRPr="00952FD5">
              <w:rPr>
                <w:rFonts w:eastAsia="新細明體" w:cs="Candara"/>
                <w:color w:val="000000"/>
                <w:sz w:val="20"/>
                <w:szCs w:val="24"/>
              </w:rPr>
              <w:t xml:space="preserve"> transfer</w:t>
            </w:r>
            <w:r w:rsidR="001B2371">
              <w:rPr>
                <w:rFonts w:eastAsia="新細明體" w:cs="Candara" w:hint="eastAsia"/>
                <w:color w:val="000000"/>
                <w:sz w:val="20"/>
                <w:szCs w:val="24"/>
              </w:rPr>
              <w:t xml:space="preserve"> </w:t>
            </w:r>
            <w:r w:rsidR="001B2371" w:rsidRPr="00DB5380">
              <w:rPr>
                <w:rFonts w:eastAsia="新細明體" w:cs="Candara"/>
                <w:color w:val="000000"/>
                <w:sz w:val="20"/>
                <w:szCs w:val="24"/>
              </w:rPr>
              <w:t>from the selected slave</w:t>
            </w:r>
            <w:r w:rsidR="001B2371">
              <w:rPr>
                <w:rFonts w:eastAsia="新細明體" w:cs="Candara" w:hint="eastAsia"/>
                <w:color w:val="000000"/>
                <w:sz w:val="20"/>
                <w:szCs w:val="24"/>
              </w:rPr>
              <w:t xml:space="preserve"> n</w:t>
            </w:r>
            <w:r w:rsidRPr="00952FD5">
              <w:rPr>
                <w:rFonts w:eastAsia="新細明體" w:cs="Candara"/>
                <w:color w:val="000000"/>
                <w:sz w:val="20"/>
                <w:szCs w:val="24"/>
              </w:rPr>
              <w:t xml:space="preserve"> has finished on the</w:t>
            </w:r>
            <w:r w:rsidR="001B2371">
              <w:rPr>
                <w:rFonts w:eastAsia="新細明體" w:cs="Candara" w:hint="eastAsia"/>
                <w:color w:val="000000"/>
                <w:sz w:val="20"/>
                <w:szCs w:val="24"/>
              </w:rPr>
              <w:t xml:space="preserve"> </w:t>
            </w:r>
            <w:r w:rsidRPr="00952FD5">
              <w:rPr>
                <w:rFonts w:eastAsia="新細明體" w:cs="Candara"/>
                <w:color w:val="000000"/>
                <w:sz w:val="20"/>
                <w:szCs w:val="24"/>
              </w:rPr>
              <w:t>bus</w:t>
            </w:r>
          </w:p>
        </w:tc>
      </w:tr>
      <w:tr w:rsidR="00B165E4" w:rsidRPr="00712E32" w:rsidTr="00DB5380">
        <w:trPr>
          <w:cantSplit/>
        </w:trPr>
        <w:tc>
          <w:tcPr>
            <w:tcW w:w="3005" w:type="dxa"/>
            <w:shd w:val="clear" w:color="auto" w:fill="FFFFFF"/>
            <w:vAlign w:val="center"/>
          </w:tcPr>
          <w:p w:rsidR="00B165E4" w:rsidRDefault="005600A6" w:rsidP="00712E32">
            <w:pPr>
              <w:adjustRightInd w:val="0"/>
              <w:snapToGrid/>
              <w:spacing w:before="120" w:after="120" w:line="0" w:lineRule="atLeast"/>
              <w:textAlignment w:val="baseline"/>
              <w:rPr>
                <w:rFonts w:eastAsia="新細明體" w:cs="Candara"/>
                <w:color w:val="000000"/>
                <w:sz w:val="20"/>
                <w:szCs w:val="24"/>
              </w:rPr>
            </w:pPr>
            <w:ins w:id="527" w:author="Masa Wei-Chung Chi(姬瑋忠)" w:date="2015-12-03T16:39:00Z">
              <w:r>
                <w:rPr>
                  <w:rFonts w:eastAsia="新細明體" w:cs="Candara" w:hint="eastAsia"/>
                  <w:color w:val="000000"/>
                  <w:sz w:val="20"/>
                  <w:szCs w:val="24"/>
                </w:rPr>
                <w:t>d</w:t>
              </w:r>
            </w:ins>
            <w:del w:id="528" w:author="Masa Wei-Chung Chi(姬瑋忠)" w:date="2015-12-03T16:39:00Z">
              <w:r w:rsidR="00B165E4" w:rsidDel="005600A6">
                <w:rPr>
                  <w:rFonts w:eastAsia="新細明體" w:cs="Candara"/>
                  <w:color w:val="000000"/>
                  <w:sz w:val="20"/>
                  <w:szCs w:val="24"/>
                </w:rPr>
                <w:delText>h</w:delText>
              </w:r>
            </w:del>
            <w:r w:rsidR="00B165E4">
              <w:rPr>
                <w:rFonts w:eastAsia="新細明體" w:cs="Candara"/>
                <w:color w:val="000000"/>
                <w:sz w:val="20"/>
                <w:szCs w:val="24"/>
              </w:rPr>
              <w:t>s</w:t>
            </w:r>
            <w:r w:rsidR="00B165E4" w:rsidRPr="00B165E4">
              <w:rPr>
                <w:rFonts w:eastAsia="新細明體" w:cs="Candara"/>
                <w:i/>
                <w:color w:val="000000"/>
                <w:sz w:val="20"/>
                <w:szCs w:val="24"/>
              </w:rPr>
              <w:t>n</w:t>
            </w:r>
            <w:r w:rsidR="00B165E4">
              <w:rPr>
                <w:rFonts w:eastAsia="新細明體" w:cs="Candara" w:hint="eastAsia"/>
                <w:color w:val="000000"/>
                <w:sz w:val="20"/>
                <w:szCs w:val="24"/>
              </w:rPr>
              <w:t>_hresp</w:t>
            </w:r>
          </w:p>
        </w:tc>
        <w:tc>
          <w:tcPr>
            <w:tcW w:w="964" w:type="dxa"/>
            <w:shd w:val="clear" w:color="auto" w:fill="FFFFFF"/>
            <w:vAlign w:val="center"/>
          </w:tcPr>
          <w:p w:rsidR="00B165E4" w:rsidRPr="00712E32" w:rsidRDefault="00B165E4" w:rsidP="00DB5380">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I</w:t>
            </w:r>
          </w:p>
        </w:tc>
        <w:tc>
          <w:tcPr>
            <w:tcW w:w="6373" w:type="dxa"/>
            <w:shd w:val="clear" w:color="auto" w:fill="FFFFFF"/>
            <w:vAlign w:val="center"/>
          </w:tcPr>
          <w:p w:rsidR="00B165E4" w:rsidRPr="00712E32" w:rsidRDefault="001B2371"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 xml:space="preserve">This </w:t>
            </w:r>
            <w:r w:rsidRPr="001B2371">
              <w:rPr>
                <w:rFonts w:eastAsia="新細明體" w:cs="Candara"/>
                <w:color w:val="000000"/>
                <w:sz w:val="20"/>
                <w:szCs w:val="24"/>
              </w:rPr>
              <w:t>signal indicates that the transfer status</w:t>
            </w:r>
            <w:r>
              <w:rPr>
                <w:rFonts w:eastAsia="新細明體" w:cs="Candara" w:hint="eastAsia"/>
                <w:color w:val="000000"/>
                <w:sz w:val="20"/>
                <w:szCs w:val="24"/>
              </w:rPr>
              <w:t xml:space="preserve"> </w:t>
            </w:r>
            <w:r w:rsidRPr="00DB5380">
              <w:rPr>
                <w:rFonts w:eastAsia="新細明體" w:cs="Candara"/>
                <w:color w:val="000000"/>
                <w:sz w:val="20"/>
                <w:szCs w:val="24"/>
              </w:rPr>
              <w:t>from the selected slave</w:t>
            </w:r>
            <w:r>
              <w:rPr>
                <w:rFonts w:eastAsia="新細明體" w:cs="Candara" w:hint="eastAsia"/>
                <w:color w:val="000000"/>
                <w:sz w:val="20"/>
                <w:szCs w:val="24"/>
              </w:rPr>
              <w:t xml:space="preserve"> n</w:t>
            </w:r>
          </w:p>
        </w:tc>
      </w:tr>
      <w:tr w:rsidR="00B165E4" w:rsidRPr="00712E32" w:rsidTr="00DB5380">
        <w:trPr>
          <w:cantSplit/>
        </w:trPr>
        <w:tc>
          <w:tcPr>
            <w:tcW w:w="3005" w:type="dxa"/>
            <w:shd w:val="clear" w:color="auto" w:fill="FFFFFF"/>
            <w:vAlign w:val="center"/>
          </w:tcPr>
          <w:p w:rsidR="00B165E4" w:rsidRDefault="005600A6" w:rsidP="00712E32">
            <w:pPr>
              <w:adjustRightInd w:val="0"/>
              <w:snapToGrid/>
              <w:spacing w:before="120" w:after="120" w:line="0" w:lineRule="atLeast"/>
              <w:textAlignment w:val="baseline"/>
              <w:rPr>
                <w:rFonts w:eastAsia="新細明體" w:cs="Candara"/>
                <w:color w:val="000000"/>
                <w:sz w:val="20"/>
                <w:szCs w:val="24"/>
              </w:rPr>
            </w:pPr>
            <w:ins w:id="529" w:author="Masa Wei-Chung Chi(姬瑋忠)" w:date="2015-12-03T16:39:00Z">
              <w:r>
                <w:rPr>
                  <w:rFonts w:eastAsia="新細明體" w:cs="Candara"/>
                  <w:color w:val="000000"/>
                  <w:sz w:val="20"/>
                  <w:szCs w:val="24"/>
                </w:rPr>
                <w:t>us</w:t>
              </w:r>
              <w:r>
                <w:rPr>
                  <w:rFonts w:eastAsia="新細明體" w:cs="Candara" w:hint="eastAsia"/>
                  <w:color w:val="000000"/>
                  <w:sz w:val="20"/>
                  <w:szCs w:val="24"/>
                </w:rPr>
                <w:t>_</w:t>
              </w:r>
            </w:ins>
            <w:r w:rsidR="00B165E4">
              <w:rPr>
                <w:rFonts w:eastAsia="新細明體" w:cs="Candara" w:hint="eastAsia"/>
                <w:color w:val="000000"/>
                <w:sz w:val="20"/>
                <w:szCs w:val="24"/>
              </w:rPr>
              <w:t>hrdata</w:t>
            </w:r>
            <w:r w:rsidR="00DB5380">
              <w:rPr>
                <w:rFonts w:eastAsia="新細明體" w:cs="Candara" w:hint="eastAsia"/>
                <w:color w:val="000000"/>
                <w:sz w:val="20"/>
                <w:szCs w:val="24"/>
              </w:rPr>
              <w:t>[</w:t>
            </w:r>
            <w:del w:id="530" w:author="Masa Wei-Chung Chi(姬瑋忠)" w:date="2015-12-03T16:40:00Z">
              <w:r w:rsidR="00DB5380" w:rsidDel="002473C6">
                <w:rPr>
                  <w:rFonts w:eastAsia="新細明體" w:cs="Candara" w:hint="eastAsia"/>
                  <w:color w:val="000000"/>
                  <w:sz w:val="20"/>
                  <w:szCs w:val="24"/>
                </w:rPr>
                <w:delText>H</w:delText>
              </w:r>
            </w:del>
            <w:r w:rsidR="00DB5380">
              <w:rPr>
                <w:rFonts w:eastAsia="新細明體" w:cs="Candara" w:hint="eastAsia"/>
                <w:color w:val="000000"/>
                <w:sz w:val="20"/>
                <w:szCs w:val="24"/>
              </w:rPr>
              <w:t>DATA_MSB:0]</w:t>
            </w:r>
          </w:p>
        </w:tc>
        <w:tc>
          <w:tcPr>
            <w:tcW w:w="964" w:type="dxa"/>
            <w:shd w:val="clear" w:color="auto" w:fill="FFFFFF"/>
            <w:vAlign w:val="center"/>
          </w:tcPr>
          <w:p w:rsidR="00B165E4" w:rsidRPr="00712E32" w:rsidRDefault="00B165E4" w:rsidP="00DB5380">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O</w:t>
            </w:r>
          </w:p>
        </w:tc>
        <w:tc>
          <w:tcPr>
            <w:tcW w:w="6373" w:type="dxa"/>
            <w:shd w:val="clear" w:color="auto" w:fill="FFFFFF"/>
            <w:vAlign w:val="center"/>
          </w:tcPr>
          <w:p w:rsidR="00B165E4" w:rsidRPr="00712E32" w:rsidRDefault="001B2371">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 xml:space="preserve">AHB-Lite read data is returned to the </w:t>
            </w:r>
            <w:del w:id="531" w:author="Masa Wei-Chung Chi(姬瑋忠)" w:date="2015-12-03T16:43:00Z">
              <w:r w:rsidDel="008639C7">
                <w:rPr>
                  <w:rFonts w:eastAsia="新細明體" w:cs="Candara" w:hint="eastAsia"/>
                  <w:color w:val="000000"/>
                  <w:sz w:val="20"/>
                  <w:szCs w:val="24"/>
                </w:rPr>
                <w:delText>master</w:delText>
              </w:r>
            </w:del>
            <w:ins w:id="532" w:author="Masa Wei-Chung Chi(姬瑋忠)" w:date="2015-12-03T16:43:00Z">
              <w:r w:rsidR="008639C7">
                <w:rPr>
                  <w:rFonts w:eastAsia="新細明體" w:cs="Candara" w:hint="eastAsia"/>
                  <w:color w:val="000000"/>
                  <w:sz w:val="20"/>
                  <w:szCs w:val="24"/>
                </w:rPr>
                <w:t>upstream</w:t>
              </w:r>
            </w:ins>
          </w:p>
        </w:tc>
      </w:tr>
      <w:tr w:rsidR="00B165E4" w:rsidRPr="00712E32" w:rsidTr="00DB5380">
        <w:trPr>
          <w:cantSplit/>
        </w:trPr>
        <w:tc>
          <w:tcPr>
            <w:tcW w:w="3005" w:type="dxa"/>
            <w:shd w:val="clear" w:color="auto" w:fill="FFFFFF"/>
            <w:vAlign w:val="center"/>
          </w:tcPr>
          <w:p w:rsidR="00B165E4" w:rsidRDefault="005600A6" w:rsidP="00712E32">
            <w:pPr>
              <w:adjustRightInd w:val="0"/>
              <w:snapToGrid/>
              <w:spacing w:before="120" w:after="120" w:line="0" w:lineRule="atLeast"/>
              <w:textAlignment w:val="baseline"/>
              <w:rPr>
                <w:rFonts w:eastAsia="新細明體" w:cs="Candara"/>
                <w:color w:val="000000"/>
                <w:sz w:val="20"/>
                <w:szCs w:val="24"/>
              </w:rPr>
            </w:pPr>
            <w:ins w:id="533" w:author="Masa Wei-Chung Chi(姬瑋忠)" w:date="2015-12-03T16:39:00Z">
              <w:r>
                <w:rPr>
                  <w:rFonts w:eastAsia="新細明體" w:cs="Candara"/>
                  <w:color w:val="000000"/>
                  <w:sz w:val="20"/>
                  <w:szCs w:val="24"/>
                </w:rPr>
                <w:t>us</w:t>
              </w:r>
              <w:r>
                <w:rPr>
                  <w:rFonts w:eastAsia="新細明體" w:cs="Candara" w:hint="eastAsia"/>
                  <w:color w:val="000000"/>
                  <w:sz w:val="20"/>
                  <w:szCs w:val="24"/>
                </w:rPr>
                <w:t>_</w:t>
              </w:r>
            </w:ins>
            <w:r w:rsidR="00B165E4">
              <w:rPr>
                <w:rFonts w:eastAsia="新細明體" w:cs="Candara" w:hint="eastAsia"/>
                <w:color w:val="000000"/>
                <w:sz w:val="20"/>
                <w:szCs w:val="24"/>
              </w:rPr>
              <w:t>hready</w:t>
            </w:r>
            <w:ins w:id="534" w:author="Masa Wei-Chung Chi(姬瑋忠)" w:date="2016-03-03T17:09:00Z">
              <w:r w:rsidR="00024CB8">
                <w:rPr>
                  <w:rFonts w:eastAsia="新細明體" w:cs="Candara" w:hint="eastAsia"/>
                  <w:color w:val="000000"/>
                  <w:sz w:val="20"/>
                  <w:szCs w:val="24"/>
                </w:rPr>
                <w:t>out</w:t>
              </w:r>
            </w:ins>
          </w:p>
        </w:tc>
        <w:tc>
          <w:tcPr>
            <w:tcW w:w="964" w:type="dxa"/>
            <w:shd w:val="clear" w:color="auto" w:fill="FFFFFF"/>
            <w:vAlign w:val="center"/>
          </w:tcPr>
          <w:p w:rsidR="00B165E4" w:rsidRPr="00712E32" w:rsidRDefault="00B165E4" w:rsidP="00DB5380">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O</w:t>
            </w:r>
          </w:p>
        </w:tc>
        <w:tc>
          <w:tcPr>
            <w:tcW w:w="6373" w:type="dxa"/>
            <w:shd w:val="clear" w:color="auto" w:fill="FFFFFF"/>
            <w:vAlign w:val="center"/>
          </w:tcPr>
          <w:p w:rsidR="00B165E4" w:rsidRPr="00712E32" w:rsidRDefault="001B2371" w:rsidP="001B2371">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AHB-Lite ready is returned to the</w:t>
            </w:r>
            <w:ins w:id="535" w:author="Masa Wei-Chung Chi(姬瑋忠)" w:date="2015-12-03T16:43:00Z">
              <w:r w:rsidR="008639C7">
                <w:rPr>
                  <w:rFonts w:eastAsia="新細明體" w:cs="Candara" w:hint="eastAsia"/>
                  <w:color w:val="000000"/>
                  <w:sz w:val="20"/>
                  <w:szCs w:val="24"/>
                </w:rPr>
                <w:t xml:space="preserve"> upstream</w:t>
              </w:r>
            </w:ins>
            <w:ins w:id="536" w:author="Masa Wei-Chung Chi(姬瑋忠)" w:date="2015-12-08T18:29:00Z">
              <w:r w:rsidR="00892521">
                <w:rPr>
                  <w:rFonts w:eastAsia="新細明體" w:cs="Candara" w:hint="eastAsia"/>
                  <w:color w:val="000000"/>
                  <w:sz w:val="20"/>
                  <w:szCs w:val="24"/>
                </w:rPr>
                <w:t>. This signal and d</w:t>
              </w:r>
              <w:r w:rsidR="00892521">
                <w:rPr>
                  <w:rFonts w:eastAsia="新細明體" w:cs="Candara"/>
                  <w:color w:val="000000"/>
                  <w:sz w:val="20"/>
                  <w:szCs w:val="24"/>
                </w:rPr>
                <w:t>s</w:t>
              </w:r>
              <w:r w:rsidR="00892521">
                <w:rPr>
                  <w:rFonts w:eastAsia="新細明體" w:cs="Candara" w:hint="eastAsia"/>
                  <w:color w:val="000000"/>
                  <w:sz w:val="20"/>
                  <w:szCs w:val="24"/>
                </w:rPr>
                <w:t>_hready are the same.</w:t>
              </w:r>
            </w:ins>
            <w:del w:id="537" w:author="Masa Wei-Chung Chi(姬瑋忠)" w:date="2015-12-03T16:43:00Z">
              <w:r w:rsidDel="008639C7">
                <w:rPr>
                  <w:rFonts w:eastAsia="新細明體" w:cs="Candara" w:hint="eastAsia"/>
                  <w:color w:val="000000"/>
                  <w:sz w:val="20"/>
                  <w:szCs w:val="24"/>
                </w:rPr>
                <w:delText xml:space="preserve"> master</w:delText>
              </w:r>
            </w:del>
          </w:p>
        </w:tc>
      </w:tr>
      <w:tr w:rsidR="00B165E4" w:rsidRPr="00712E32" w:rsidTr="00DB5380">
        <w:trPr>
          <w:cantSplit/>
        </w:trPr>
        <w:tc>
          <w:tcPr>
            <w:tcW w:w="3005" w:type="dxa"/>
            <w:tcBorders>
              <w:bottom w:val="single" w:sz="12" w:space="0" w:color="0000FF"/>
            </w:tcBorders>
            <w:shd w:val="clear" w:color="auto" w:fill="FFFFFF"/>
            <w:vAlign w:val="center"/>
          </w:tcPr>
          <w:p w:rsidR="00B165E4" w:rsidRDefault="005600A6" w:rsidP="00712E32">
            <w:pPr>
              <w:adjustRightInd w:val="0"/>
              <w:snapToGrid/>
              <w:spacing w:before="120" w:after="120" w:line="0" w:lineRule="atLeast"/>
              <w:textAlignment w:val="baseline"/>
              <w:rPr>
                <w:rFonts w:eastAsia="新細明體" w:cs="Candara"/>
                <w:color w:val="000000"/>
                <w:sz w:val="20"/>
                <w:szCs w:val="24"/>
              </w:rPr>
            </w:pPr>
            <w:ins w:id="538" w:author="Masa Wei-Chung Chi(姬瑋忠)" w:date="2015-12-03T16:39:00Z">
              <w:r>
                <w:rPr>
                  <w:rFonts w:eastAsia="新細明體" w:cs="Candara"/>
                  <w:color w:val="000000"/>
                  <w:sz w:val="20"/>
                  <w:szCs w:val="24"/>
                </w:rPr>
                <w:t>us</w:t>
              </w:r>
              <w:r>
                <w:rPr>
                  <w:rFonts w:eastAsia="新細明體" w:cs="Candara" w:hint="eastAsia"/>
                  <w:color w:val="000000"/>
                  <w:sz w:val="20"/>
                  <w:szCs w:val="24"/>
                </w:rPr>
                <w:t>_</w:t>
              </w:r>
            </w:ins>
            <w:r w:rsidR="00B165E4">
              <w:rPr>
                <w:rFonts w:eastAsia="新細明體" w:cs="Candara" w:hint="eastAsia"/>
                <w:color w:val="000000"/>
                <w:sz w:val="20"/>
                <w:szCs w:val="24"/>
              </w:rPr>
              <w:t>hresp</w:t>
            </w:r>
          </w:p>
        </w:tc>
        <w:tc>
          <w:tcPr>
            <w:tcW w:w="964" w:type="dxa"/>
            <w:tcBorders>
              <w:bottom w:val="single" w:sz="12" w:space="0" w:color="0000FF"/>
            </w:tcBorders>
            <w:shd w:val="clear" w:color="auto" w:fill="FFFFFF"/>
            <w:vAlign w:val="center"/>
          </w:tcPr>
          <w:p w:rsidR="00B165E4" w:rsidRPr="00712E32" w:rsidRDefault="00B165E4" w:rsidP="00DB5380">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O</w:t>
            </w:r>
          </w:p>
        </w:tc>
        <w:tc>
          <w:tcPr>
            <w:tcW w:w="6373" w:type="dxa"/>
            <w:tcBorders>
              <w:bottom w:val="single" w:sz="12" w:space="0" w:color="0000FF"/>
            </w:tcBorders>
            <w:shd w:val="clear" w:color="auto" w:fill="FFFFFF"/>
            <w:vAlign w:val="center"/>
          </w:tcPr>
          <w:p w:rsidR="00B165E4" w:rsidRPr="00712E32" w:rsidRDefault="001B2371"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 xml:space="preserve">AHB-Lite </w:t>
            </w:r>
            <w:r w:rsidRPr="001B2371">
              <w:rPr>
                <w:rFonts w:eastAsia="新細明體" w:cs="Candara"/>
                <w:color w:val="000000"/>
                <w:sz w:val="20"/>
                <w:szCs w:val="24"/>
              </w:rPr>
              <w:t>transfer status</w:t>
            </w:r>
            <w:r>
              <w:rPr>
                <w:rFonts w:eastAsia="新細明體" w:cs="Candara" w:hint="eastAsia"/>
                <w:color w:val="000000"/>
                <w:sz w:val="20"/>
                <w:szCs w:val="24"/>
              </w:rPr>
              <w:t xml:space="preserve"> is returned to the</w:t>
            </w:r>
            <w:ins w:id="539" w:author="Masa Wei-Chung Chi(姬瑋忠)" w:date="2015-12-03T16:43:00Z">
              <w:r w:rsidR="008639C7">
                <w:rPr>
                  <w:rFonts w:eastAsia="新細明體" w:cs="Candara" w:hint="eastAsia"/>
                  <w:color w:val="000000"/>
                  <w:sz w:val="20"/>
                  <w:szCs w:val="24"/>
                </w:rPr>
                <w:t xml:space="preserve"> upstream</w:t>
              </w:r>
            </w:ins>
            <w:del w:id="540" w:author="Masa Wei-Chung Chi(姬瑋忠)" w:date="2015-12-03T16:43:00Z">
              <w:r w:rsidDel="008639C7">
                <w:rPr>
                  <w:rFonts w:eastAsia="新細明體" w:cs="Candara" w:hint="eastAsia"/>
                  <w:color w:val="000000"/>
                  <w:sz w:val="20"/>
                  <w:szCs w:val="24"/>
                </w:rPr>
                <w:delText xml:space="preserve"> master</w:delText>
              </w:r>
            </w:del>
          </w:p>
        </w:tc>
      </w:tr>
    </w:tbl>
    <w:p w:rsidR="00712E32" w:rsidRDefault="00712E32" w:rsidP="00712E32">
      <w:pPr>
        <w:rPr>
          <w:rFonts w:ascii="Candara" w:eastAsia="新細明體" w:hAnsi="Candara" w:cs="Candara"/>
          <w:sz w:val="22"/>
        </w:rPr>
      </w:pPr>
    </w:p>
    <w:p w:rsidR="00E15DD0" w:rsidRDefault="00E15DD0" w:rsidP="00E15DD0">
      <w:pPr>
        <w:pStyle w:val="1"/>
        <w:pageBreakBefore/>
        <w:tabs>
          <w:tab w:val="num" w:pos="480"/>
        </w:tabs>
        <w:spacing w:before="406" w:after="203"/>
        <w:ind w:left="0"/>
        <w:rPr>
          <w:rFonts w:eastAsia="新細明體"/>
        </w:rPr>
      </w:pPr>
      <w:bookmarkStart w:id="541" w:name="_Toc437270358"/>
      <w:r w:rsidRPr="00E15DD0">
        <w:rPr>
          <w:rFonts w:eastAsia="新細明體"/>
        </w:rPr>
        <w:t>Micro-Architecture</w:t>
      </w:r>
      <w:bookmarkEnd w:id="541"/>
    </w:p>
    <w:p w:rsidR="00E15DD0" w:rsidRDefault="008122C0" w:rsidP="008122C0">
      <w:pPr>
        <w:pStyle w:val="21"/>
        <w:spacing w:before="203"/>
        <w:rPr>
          <w:rFonts w:eastAsiaTheme="minorEastAsia"/>
        </w:rPr>
      </w:pPr>
      <w:bookmarkStart w:id="542" w:name="_Toc437270359"/>
      <w:r>
        <w:rPr>
          <w:rFonts w:eastAsiaTheme="minorEastAsia" w:hint="eastAsia"/>
        </w:rPr>
        <w:t xml:space="preserve">ATCBUSDEC200 Block </w:t>
      </w:r>
      <w:r>
        <w:rPr>
          <w:rFonts w:eastAsiaTheme="minorEastAsia"/>
        </w:rPr>
        <w:t>Diagram</w:t>
      </w:r>
      <w:bookmarkEnd w:id="542"/>
    </w:p>
    <w:p w:rsidR="008122C0" w:rsidRDefault="008122C0" w:rsidP="008122C0">
      <w:pPr>
        <w:rPr>
          <w:ins w:id="543" w:author="Masa Wei-Chung Chi(姬瑋忠)" w:date="2015-12-03T17:14:00Z"/>
          <w:rFonts w:eastAsiaTheme="minorEastAsia"/>
        </w:rPr>
      </w:pPr>
      <w:r>
        <w:rPr>
          <w:rFonts w:eastAsiaTheme="minorEastAsia"/>
        </w:rPr>
        <w:fldChar w:fldCharType="begin"/>
      </w:r>
      <w:r>
        <w:rPr>
          <w:rFonts w:eastAsiaTheme="minorEastAsia"/>
        </w:rPr>
        <w:instrText xml:space="preserve"> </w:instrText>
      </w:r>
      <w:r>
        <w:rPr>
          <w:rFonts w:eastAsiaTheme="minorEastAsia" w:hint="eastAsia"/>
        </w:rPr>
        <w:instrText>REF _Ref435710635 \h</w:instrText>
      </w:r>
      <w:r>
        <w:rPr>
          <w:rFonts w:eastAsiaTheme="minorEastAsia"/>
        </w:rPr>
        <w:instrText xml:space="preserve"> </w:instrText>
      </w:r>
      <w:r>
        <w:rPr>
          <w:rFonts w:eastAsiaTheme="minorEastAsia"/>
        </w:rPr>
      </w:r>
      <w:r>
        <w:rPr>
          <w:rFonts w:eastAsiaTheme="minorEastAsia"/>
        </w:rPr>
        <w:fldChar w:fldCharType="separate"/>
      </w:r>
      <w:ins w:id="544" w:author="Masa Wei-Chung Chi(姬瑋忠)" w:date="2015-12-07T16:57:00Z">
        <w:r w:rsidR="0009003F">
          <w:t xml:space="preserve">Figure </w:t>
        </w:r>
        <w:r w:rsidR="0009003F">
          <w:rPr>
            <w:noProof/>
          </w:rPr>
          <w:t>7</w:t>
        </w:r>
      </w:ins>
      <w:del w:id="545" w:author="Masa Wei-Chung Chi(姬瑋忠)" w:date="2015-12-07T16:57:00Z">
        <w:r w:rsidR="00885FAD" w:rsidDel="0009003F">
          <w:delText xml:space="preserve">Figure </w:delText>
        </w:r>
        <w:r w:rsidR="00885FAD" w:rsidDel="0009003F">
          <w:rPr>
            <w:noProof/>
          </w:rPr>
          <w:delText>5</w:delText>
        </w:r>
      </w:del>
      <w:r>
        <w:rPr>
          <w:rFonts w:eastAsiaTheme="minorEastAsia"/>
        </w:rPr>
        <w:fldChar w:fldCharType="end"/>
      </w:r>
      <w:r>
        <w:rPr>
          <w:rFonts w:eastAsiaTheme="minorEastAsia" w:hint="eastAsia"/>
        </w:rPr>
        <w:t xml:space="preserve"> shows the data path of ATCBUSDEC200.</w:t>
      </w:r>
    </w:p>
    <w:p w:rsidR="00855FBA" w:rsidRDefault="00855FBA" w:rsidP="008122C0">
      <w:pPr>
        <w:rPr>
          <w:rFonts w:eastAsiaTheme="minorEastAsia"/>
        </w:rPr>
      </w:pPr>
    </w:p>
    <w:p w:rsidR="008122C0" w:rsidDel="00855FBA" w:rsidRDefault="008122C0" w:rsidP="008122C0">
      <w:pPr>
        <w:rPr>
          <w:del w:id="546" w:author="Masa Wei-Chung Chi(姬瑋忠)" w:date="2015-12-03T17:13:00Z"/>
          <w:rFonts w:eastAsiaTheme="minorEastAsia"/>
        </w:rPr>
      </w:pPr>
    </w:p>
    <w:bookmarkStart w:id="547" w:name="_MON_1509452535"/>
    <w:bookmarkEnd w:id="547"/>
    <w:p w:rsidR="008122C0" w:rsidRDefault="001E2489" w:rsidP="00437C5A">
      <w:pPr>
        <w:jc w:val="right"/>
        <w:rPr>
          <w:rFonts w:eastAsiaTheme="minorEastAsia"/>
        </w:rPr>
      </w:pPr>
      <w:r w:rsidRPr="00437C5A">
        <w:rPr>
          <w:rFonts w:eastAsia="新細明體"/>
        </w:rPr>
        <w:object w:dxaOrig="10241" w:dyaOrig="9360">
          <v:shape id="_x0000_i1027" type="#_x0000_t75" style="width:512.05pt;height:468pt" o:ole="">
            <v:imagedata r:id="rId25" o:title=""/>
          </v:shape>
          <o:OLEObject Type="Embed" ProgID="Word.Document.12" ShapeID="_x0000_i1027" DrawAspect="Content" ObjectID="_1679816768" r:id="rId26">
            <o:FieldCodes>\s</o:FieldCodes>
          </o:OLEObject>
        </w:object>
      </w:r>
    </w:p>
    <w:p w:rsidR="00855FBA" w:rsidRDefault="008122C0">
      <w:pPr>
        <w:pStyle w:val="aa"/>
        <w:jc w:val="center"/>
        <w:rPr>
          <w:ins w:id="548" w:author="Masa Wei-Chung Chi(姬瑋忠)" w:date="2015-12-07T15:47:00Z"/>
          <w:rFonts w:eastAsiaTheme="minorEastAsia"/>
        </w:rPr>
      </w:pPr>
      <w:bookmarkStart w:id="549" w:name="_Ref435710635"/>
      <w:bookmarkStart w:id="550" w:name="_Toc437270327"/>
      <w:r>
        <w:t xml:space="preserve">Figure </w:t>
      </w:r>
      <w:r w:rsidR="005037E2">
        <w:fldChar w:fldCharType="begin"/>
      </w:r>
      <w:r w:rsidR="005037E2">
        <w:instrText xml:space="preserve"> SEQ Figure \* ARABIC </w:instrText>
      </w:r>
      <w:r w:rsidR="005037E2">
        <w:fldChar w:fldCharType="separate"/>
      </w:r>
      <w:ins w:id="551" w:author="Masa Wei-Chung Chi(姬瑋忠)" w:date="2015-12-07T14:16:00Z">
        <w:r w:rsidR="00243DDB">
          <w:rPr>
            <w:noProof/>
          </w:rPr>
          <w:t>7</w:t>
        </w:r>
      </w:ins>
      <w:del w:id="552" w:author="Masa Wei-Chung Chi(姬瑋忠)" w:date="2015-12-04T17:40:00Z">
        <w:r w:rsidR="00FE7E60" w:rsidDel="00C95F21">
          <w:rPr>
            <w:noProof/>
          </w:rPr>
          <w:delText>5</w:delText>
        </w:r>
      </w:del>
      <w:r w:rsidR="005037E2">
        <w:rPr>
          <w:noProof/>
        </w:rPr>
        <w:fldChar w:fldCharType="end"/>
      </w:r>
      <w:bookmarkEnd w:id="549"/>
      <w:r>
        <w:rPr>
          <w:rFonts w:eastAsiaTheme="minorEastAsia" w:hint="eastAsia"/>
        </w:rPr>
        <w:t>. ATCBUSDEC200 Block Diagram</w:t>
      </w:r>
      <w:bookmarkEnd w:id="550"/>
    </w:p>
    <w:p w:rsidR="00992C4E" w:rsidRDefault="00992C4E">
      <w:pPr>
        <w:pStyle w:val="21"/>
        <w:spacing w:before="203"/>
        <w:rPr>
          <w:ins w:id="553" w:author="Masa Wei-Chung Chi(姬瑋忠)" w:date="2015-12-07T15:47:00Z"/>
          <w:rFonts w:eastAsiaTheme="minorEastAsia"/>
        </w:rPr>
        <w:pPrChange w:id="554" w:author="Masa Wei-Chung Chi(姬瑋忠)" w:date="2015-12-07T15:47:00Z">
          <w:pPr>
            <w:pStyle w:val="aa"/>
            <w:jc w:val="center"/>
          </w:pPr>
        </w:pPrChange>
      </w:pPr>
      <w:bookmarkStart w:id="555" w:name="_Toc437270360"/>
      <w:ins w:id="556" w:author="Masa Wei-Chung Chi(姬瑋忠)" w:date="2015-12-07T15:47:00Z">
        <w:r>
          <w:rPr>
            <w:rFonts w:eastAsiaTheme="minorEastAsia" w:hint="eastAsia"/>
          </w:rPr>
          <w:t>Default Slave</w:t>
        </w:r>
        <w:bookmarkEnd w:id="555"/>
      </w:ins>
    </w:p>
    <w:p w:rsidR="00992C4E" w:rsidRDefault="00992C4E">
      <w:pPr>
        <w:rPr>
          <w:ins w:id="557" w:author="Masa Wei-Chung Chi(姬瑋忠)" w:date="2015-12-07T15:50:00Z"/>
          <w:rFonts w:eastAsiaTheme="minorEastAsia"/>
        </w:rPr>
        <w:pPrChange w:id="558" w:author="Masa Wei-Chung Chi(姬瑋忠)" w:date="2015-12-07T15:47:00Z">
          <w:pPr>
            <w:pStyle w:val="aa"/>
            <w:jc w:val="center"/>
          </w:pPr>
        </w:pPrChange>
      </w:pPr>
      <w:ins w:id="559" w:author="Masa Wei-Chung Chi(姬瑋忠)" w:date="2015-12-07T15:47:00Z">
        <w:r>
          <w:rPr>
            <w:rFonts w:eastAsiaTheme="minorEastAsia" w:hint="eastAsia"/>
          </w:rPr>
          <w:t>The default slave is des</w:t>
        </w:r>
      </w:ins>
      <w:ins w:id="560" w:author="Masa Wei-Chung Chi(姬瑋忠)" w:date="2015-12-07T15:48:00Z">
        <w:r>
          <w:rPr>
            <w:rFonts w:eastAsiaTheme="minorEastAsia" w:hint="eastAsia"/>
          </w:rPr>
          <w:t xml:space="preserve">igned to </w:t>
        </w:r>
      </w:ins>
      <w:ins w:id="561" w:author="Masa Wei-Chung Chi(姬瑋忠)" w:date="2015-12-07T15:49:00Z">
        <w:r w:rsidRPr="00992C4E">
          <w:rPr>
            <w:rFonts w:eastAsiaTheme="minorEastAsia"/>
          </w:rPr>
          <w:t>provide a response when any of the nonexistent</w:t>
        </w:r>
        <w:r>
          <w:rPr>
            <w:rFonts w:eastAsiaTheme="minorEastAsia" w:hint="eastAsia"/>
          </w:rPr>
          <w:t xml:space="preserve"> </w:t>
        </w:r>
        <w:r w:rsidRPr="00992C4E">
          <w:rPr>
            <w:rFonts w:eastAsiaTheme="minorEastAsia"/>
          </w:rPr>
          <w:t>address locations are accessed</w:t>
        </w:r>
        <w:r>
          <w:rPr>
            <w:rFonts w:eastAsiaTheme="minorEastAsia" w:hint="eastAsia"/>
          </w:rPr>
          <w:t>.</w:t>
        </w:r>
      </w:ins>
    </w:p>
    <w:p w:rsidR="00992C4E" w:rsidRDefault="00992C4E">
      <w:pPr>
        <w:ind w:firstLine="482"/>
        <w:rPr>
          <w:ins w:id="562" w:author="Masa Wei-Chung Chi(姬瑋忠)" w:date="2015-12-07T15:50:00Z"/>
          <w:rFonts w:ascii="Lucida Console" w:eastAsia="新細明體" w:hAnsi="Lucida Console" w:cs="Courier New"/>
          <w:color w:val="333399"/>
          <w:sz w:val="22"/>
        </w:rPr>
        <w:pPrChange w:id="563" w:author="Masa Wei-Chung Chi(姬瑋忠)" w:date="2015-12-07T15:50:00Z">
          <w:pPr>
            <w:pStyle w:val="aa"/>
            <w:jc w:val="center"/>
          </w:pPr>
        </w:pPrChange>
      </w:pPr>
      <w:ins w:id="564" w:author="Masa Wei-Chung Chi(姬瑋忠)" w:date="2015-12-07T15:50:00Z">
        <w:r>
          <w:rPr>
            <w:rFonts w:ascii="Lucida Console" w:eastAsia="新細明體" w:hAnsi="Lucida Console" w:cs="Courier New" w:hint="eastAsia"/>
            <w:color w:val="333399"/>
            <w:sz w:val="22"/>
          </w:rPr>
          <w:t xml:space="preserve">`ifdef </w:t>
        </w:r>
        <w:r w:rsidRPr="008C64E4">
          <w:rPr>
            <w:rFonts w:ascii="Lucida Console" w:eastAsia="新細明體" w:hAnsi="Lucida Console" w:cs="Courier New"/>
            <w:color w:val="333399"/>
            <w:sz w:val="22"/>
          </w:rPr>
          <w:t>ATCBUSDEC200_</w:t>
        </w:r>
      </w:ins>
      <w:ins w:id="565" w:author="Masa Wei-Chung Chi(姬瑋忠)" w:date="2015-12-08T15:01:00Z">
        <w:r w:rsidR="001522D7">
          <w:rPr>
            <w:rFonts w:ascii="Lucida Console" w:eastAsia="新細明體" w:hAnsi="Lucida Console" w:cs="Courier New" w:hint="eastAsia"/>
            <w:color w:val="333399"/>
            <w:sz w:val="22"/>
          </w:rPr>
          <w:t>OOR</w:t>
        </w:r>
      </w:ins>
      <w:ins w:id="566" w:author="Masa Wei-Chung Chi(姬瑋忠)" w:date="2015-12-07T15:50:00Z">
        <w:r w:rsidRPr="008C64E4">
          <w:rPr>
            <w:rFonts w:ascii="Lucida Console" w:eastAsia="新細明體" w:hAnsi="Lucida Console" w:cs="Courier New"/>
            <w:color w:val="333399"/>
            <w:sz w:val="22"/>
          </w:rPr>
          <w:t>_ERR</w:t>
        </w:r>
      </w:ins>
      <w:ins w:id="567" w:author="Masa Wei-Chung Chi(姬瑋忠)" w:date="2015-12-08T15:01:00Z">
        <w:r w:rsidR="001522D7">
          <w:rPr>
            <w:rFonts w:ascii="Lucida Console" w:eastAsia="新細明體" w:hAnsi="Lucida Console" w:cs="Courier New" w:hint="eastAsia"/>
            <w:color w:val="333399"/>
            <w:sz w:val="22"/>
          </w:rPr>
          <w:t>_EN</w:t>
        </w:r>
      </w:ins>
    </w:p>
    <w:p w:rsidR="00992C4E" w:rsidRDefault="00992C4E">
      <w:pPr>
        <w:ind w:firstLine="482"/>
        <w:rPr>
          <w:ins w:id="568" w:author="Masa Wei-Chung Chi(姬瑋忠)" w:date="2015-12-07T15:52:00Z"/>
          <w:rFonts w:ascii="Lucida Console" w:eastAsia="新細明體" w:hAnsi="Lucida Console" w:cs="Courier New"/>
          <w:color w:val="333399"/>
          <w:sz w:val="22"/>
        </w:rPr>
        <w:pPrChange w:id="569" w:author="Masa Wei-Chung Chi(姬瑋忠)" w:date="2015-12-07T15:50:00Z">
          <w:pPr>
            <w:pStyle w:val="aa"/>
            <w:jc w:val="center"/>
          </w:pPr>
        </w:pPrChange>
      </w:pPr>
      <w:ins w:id="570" w:author="Masa Wei-Chung Chi(姬瑋忠)" w:date="2015-12-07T15:50:00Z">
        <w:r>
          <w:rPr>
            <w:rFonts w:ascii="Lucida Console" w:eastAsia="新細明體" w:hAnsi="Lucida Console" w:cs="Courier New" w:hint="eastAsia"/>
            <w:color w:val="333399"/>
            <w:sz w:val="22"/>
          </w:rPr>
          <w:tab/>
          <w:t xml:space="preserve">always </w:t>
        </w:r>
      </w:ins>
      <w:ins w:id="571" w:author="Masa Wei-Chung Chi(姬瑋忠)" w:date="2015-12-07T15:51:00Z">
        <w:r>
          <w:rPr>
            <w:rFonts w:ascii="Lucida Console" w:eastAsia="新細明體" w:hAnsi="Lucida Console" w:cs="Courier New" w:hint="eastAsia"/>
            <w:color w:val="333399"/>
            <w:sz w:val="22"/>
          </w:rPr>
          <w:t>@(</w:t>
        </w:r>
        <w:r w:rsidRPr="00992C4E">
          <w:t xml:space="preserve"> </w:t>
        </w:r>
        <w:r w:rsidRPr="00992C4E">
          <w:rPr>
            <w:rFonts w:ascii="Lucida Console" w:eastAsia="新細明體" w:hAnsi="Lucida Console" w:cs="Courier New"/>
            <w:color w:val="333399"/>
            <w:sz w:val="22"/>
          </w:rPr>
          <w:t xml:space="preserve">posedge </w:t>
        </w:r>
        <w:r>
          <w:rPr>
            <w:rFonts w:ascii="Lucida Console" w:eastAsia="新細明體" w:hAnsi="Lucida Console" w:cs="Courier New" w:hint="eastAsia"/>
            <w:color w:val="333399"/>
            <w:sz w:val="22"/>
          </w:rPr>
          <w:t>h</w:t>
        </w:r>
        <w:r w:rsidRPr="00992C4E">
          <w:rPr>
            <w:rFonts w:ascii="Lucida Console" w:eastAsia="新細明體" w:hAnsi="Lucida Console" w:cs="Courier New"/>
            <w:color w:val="333399"/>
            <w:sz w:val="22"/>
          </w:rPr>
          <w:t xml:space="preserve">clk or negedge </w:t>
        </w:r>
        <w:r>
          <w:rPr>
            <w:rFonts w:ascii="Lucida Console" w:eastAsia="新細明體" w:hAnsi="Lucida Console" w:cs="Courier New" w:hint="eastAsia"/>
            <w:color w:val="333399"/>
            <w:sz w:val="22"/>
          </w:rPr>
          <w:t>h</w:t>
        </w:r>
        <w:r w:rsidRPr="00992C4E">
          <w:rPr>
            <w:rFonts w:ascii="Lucida Console" w:eastAsia="新細明體" w:hAnsi="Lucida Console" w:cs="Courier New"/>
            <w:color w:val="333399"/>
            <w:sz w:val="22"/>
          </w:rPr>
          <w:t>resetn) begin</w:t>
        </w:r>
      </w:ins>
    </w:p>
    <w:p w:rsidR="00992C4E" w:rsidRDefault="00992C4E">
      <w:pPr>
        <w:ind w:firstLine="482"/>
        <w:rPr>
          <w:ins w:id="572" w:author="Masa Wei-Chung Chi(姬瑋忠)" w:date="2015-12-07T15:53:00Z"/>
          <w:rFonts w:ascii="Lucida Console" w:eastAsia="新細明體" w:hAnsi="Lucida Console" w:cs="Courier New"/>
          <w:color w:val="333399"/>
          <w:sz w:val="22"/>
        </w:rPr>
        <w:pPrChange w:id="573" w:author="Masa Wei-Chung Chi(姬瑋忠)" w:date="2015-12-07T15:50:00Z">
          <w:pPr>
            <w:pStyle w:val="aa"/>
            <w:jc w:val="center"/>
          </w:pPr>
        </w:pPrChange>
      </w:pPr>
      <w:ins w:id="574" w:author="Masa Wei-Chung Chi(姬瑋忠)" w:date="2015-12-07T15:53:00Z">
        <w:r>
          <w:rPr>
            <w:rFonts w:ascii="Lucida Console" w:eastAsia="新細明體" w:hAnsi="Lucida Console" w:cs="Courier New" w:hint="eastAsia"/>
            <w:color w:val="333399"/>
            <w:sz w:val="22"/>
          </w:rPr>
          <w:tab/>
        </w:r>
      </w:ins>
      <w:ins w:id="575" w:author="Masa Wei-Chung Chi(姬瑋忠)" w:date="2015-12-07T15:56:00Z">
        <w:r>
          <w:rPr>
            <w:rFonts w:ascii="Lucida Console" w:eastAsia="新細明體" w:hAnsi="Lucida Console" w:cs="Courier New" w:hint="eastAsia"/>
            <w:color w:val="333399"/>
            <w:sz w:val="22"/>
          </w:rPr>
          <w:tab/>
        </w:r>
      </w:ins>
      <w:ins w:id="576" w:author="Masa Wei-Chung Chi(姬瑋忠)" w:date="2015-12-07T15:53:00Z">
        <w:r>
          <w:rPr>
            <w:rFonts w:ascii="Lucida Console" w:eastAsia="新細明體" w:hAnsi="Lucida Console" w:cs="Courier New" w:hint="eastAsia"/>
            <w:color w:val="333399"/>
            <w:sz w:val="22"/>
          </w:rPr>
          <w:t>if (~hresetn)</w:t>
        </w:r>
      </w:ins>
      <w:ins w:id="577" w:author="Masa Wei-Chung Chi(姬瑋忠)" w:date="2015-12-07T15:55:00Z">
        <w:r>
          <w:rPr>
            <w:rFonts w:ascii="Lucida Console" w:eastAsia="新細明體" w:hAnsi="Lucida Console" w:cs="Courier New" w:hint="eastAsia"/>
            <w:color w:val="333399"/>
            <w:sz w:val="22"/>
          </w:rPr>
          <w:t xml:space="preserve"> begin</w:t>
        </w:r>
      </w:ins>
    </w:p>
    <w:p w:rsidR="00992C4E" w:rsidRDefault="00992C4E">
      <w:pPr>
        <w:ind w:firstLine="482"/>
        <w:rPr>
          <w:ins w:id="578" w:author="Masa Wei-Chung Chi(姬瑋忠)" w:date="2015-12-07T15:54:00Z"/>
          <w:rFonts w:ascii="Lucida Console" w:eastAsia="新細明體" w:hAnsi="Lucida Console" w:cs="Courier New"/>
          <w:color w:val="333399"/>
          <w:sz w:val="22"/>
        </w:rPr>
        <w:pPrChange w:id="579" w:author="Masa Wei-Chung Chi(姬瑋忠)" w:date="2015-12-07T15:50:00Z">
          <w:pPr>
            <w:pStyle w:val="aa"/>
            <w:jc w:val="center"/>
          </w:pPr>
        </w:pPrChange>
      </w:pPr>
      <w:ins w:id="580" w:author="Masa Wei-Chung Chi(姬瑋忠)" w:date="2015-12-07T15:53:00Z">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r>
      </w:ins>
      <w:ins w:id="581" w:author="Masa Wei-Chung Chi(姬瑋忠)" w:date="2015-12-07T15:56:00Z">
        <w:r>
          <w:rPr>
            <w:rFonts w:ascii="Lucida Console" w:eastAsia="新細明體" w:hAnsi="Lucida Console" w:cs="Courier New" w:hint="eastAsia"/>
            <w:color w:val="333399"/>
            <w:sz w:val="22"/>
          </w:rPr>
          <w:tab/>
        </w:r>
      </w:ins>
      <w:ins w:id="582" w:author="Masa Wei-Chung Chi(姬瑋忠)" w:date="2015-12-07T15:53:00Z">
        <w:r>
          <w:rPr>
            <w:rFonts w:ascii="Lucida Console" w:eastAsia="新細明體" w:hAnsi="Lucida Console" w:cs="Courier New" w:hint="eastAsia"/>
            <w:color w:val="333399"/>
            <w:sz w:val="22"/>
          </w:rPr>
          <w:t xml:space="preserve">default_hreadyout &lt;= </w:t>
        </w:r>
      </w:ins>
      <w:ins w:id="583" w:author="Masa Wei-Chung Chi(姬瑋忠)" w:date="2015-12-07T15:54:00Z">
        <w:r>
          <w:rPr>
            <w:rFonts w:ascii="Lucida Console" w:eastAsia="新細明體" w:hAnsi="Lucida Console" w:cs="Courier New" w:hint="eastAsia"/>
            <w:color w:val="333399"/>
            <w:sz w:val="22"/>
          </w:rPr>
          <w:t>1</w:t>
        </w:r>
        <w:r>
          <w:rPr>
            <w:rFonts w:ascii="Lucida Console" w:eastAsia="新細明體" w:hAnsi="Lucida Console" w:cs="Courier New"/>
            <w:color w:val="333399"/>
            <w:sz w:val="22"/>
          </w:rPr>
          <w:t>’</w:t>
        </w:r>
        <w:r w:rsidR="00200E05">
          <w:rPr>
            <w:rFonts w:ascii="Lucida Console" w:eastAsia="新細明體" w:hAnsi="Lucida Console" w:cs="Courier New" w:hint="eastAsia"/>
            <w:color w:val="333399"/>
            <w:sz w:val="22"/>
          </w:rPr>
          <w:t>b</w:t>
        </w:r>
      </w:ins>
      <w:ins w:id="584" w:author="Masa Wei-Chung Chi(姬瑋忠)" w:date="2015-12-07T15:57:00Z">
        <w:r w:rsidR="00200E05">
          <w:rPr>
            <w:rFonts w:ascii="Lucida Console" w:eastAsia="新細明體" w:hAnsi="Lucida Console" w:cs="Courier New" w:hint="eastAsia"/>
            <w:color w:val="333399"/>
            <w:sz w:val="22"/>
          </w:rPr>
          <w:t>1</w:t>
        </w:r>
      </w:ins>
      <w:ins w:id="585" w:author="Masa Wei-Chung Chi(姬瑋忠)" w:date="2015-12-07T15:54:00Z">
        <w:r>
          <w:rPr>
            <w:rFonts w:ascii="Lucida Console" w:eastAsia="新細明體" w:hAnsi="Lucida Console" w:cs="Courier New" w:hint="eastAsia"/>
            <w:color w:val="333399"/>
            <w:sz w:val="22"/>
          </w:rPr>
          <w:t>;</w:t>
        </w:r>
      </w:ins>
    </w:p>
    <w:p w:rsidR="00992C4E" w:rsidRDefault="00992C4E">
      <w:pPr>
        <w:ind w:firstLine="482"/>
        <w:rPr>
          <w:ins w:id="586" w:author="Masa Wei-Chung Chi(姬瑋忠)" w:date="2015-12-07T15:55:00Z"/>
          <w:rFonts w:ascii="Lucida Console" w:eastAsia="新細明體" w:hAnsi="Lucida Console" w:cs="Courier New"/>
          <w:color w:val="333399"/>
          <w:sz w:val="22"/>
        </w:rPr>
        <w:pPrChange w:id="587" w:author="Masa Wei-Chung Chi(姬瑋忠)" w:date="2015-12-07T15:50:00Z">
          <w:pPr>
            <w:pStyle w:val="aa"/>
            <w:jc w:val="center"/>
          </w:pPr>
        </w:pPrChange>
      </w:pPr>
      <w:ins w:id="588" w:author="Masa Wei-Chung Chi(姬瑋忠)" w:date="2015-12-07T15:56:00Z">
        <w:r>
          <w:rPr>
            <w:rFonts w:ascii="Lucida Console" w:eastAsia="新細明體" w:hAnsi="Lucida Console" w:cs="Courier New" w:hint="eastAsia"/>
            <w:color w:val="333399"/>
            <w:sz w:val="22"/>
          </w:rPr>
          <w:tab/>
        </w:r>
      </w:ins>
      <w:ins w:id="589" w:author="Masa Wei-Chung Chi(姬瑋忠)" w:date="2015-12-07T15:54:00Z">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t>default_hresp &lt;= 1</w:t>
        </w:r>
        <w:r>
          <w:rPr>
            <w:rFonts w:ascii="Lucida Console" w:eastAsia="新細明體" w:hAnsi="Lucida Console" w:cs="Courier New"/>
            <w:color w:val="333399"/>
            <w:sz w:val="22"/>
          </w:rPr>
          <w:t>’</w:t>
        </w:r>
        <w:r>
          <w:rPr>
            <w:rFonts w:ascii="Lucida Console" w:eastAsia="新細明體" w:hAnsi="Lucida Console" w:cs="Courier New" w:hint="eastAsia"/>
            <w:color w:val="333399"/>
            <w:sz w:val="22"/>
          </w:rPr>
          <w:t>b0;</w:t>
        </w:r>
      </w:ins>
    </w:p>
    <w:p w:rsidR="00992C4E" w:rsidRDefault="00992C4E">
      <w:pPr>
        <w:ind w:firstLine="482"/>
        <w:rPr>
          <w:ins w:id="590" w:author="Masa Wei-Chung Chi(姬瑋忠)" w:date="2015-12-07T15:54:00Z"/>
          <w:rFonts w:ascii="Lucida Console" w:eastAsia="新細明體" w:hAnsi="Lucida Console" w:cs="Courier New"/>
          <w:color w:val="333399"/>
          <w:sz w:val="22"/>
        </w:rPr>
        <w:pPrChange w:id="591" w:author="Masa Wei-Chung Chi(姬瑋忠)" w:date="2015-12-07T15:50:00Z">
          <w:pPr>
            <w:pStyle w:val="aa"/>
            <w:jc w:val="center"/>
          </w:pPr>
        </w:pPrChange>
      </w:pPr>
      <w:ins w:id="592" w:author="Masa Wei-Chung Chi(姬瑋忠)" w:date="2015-12-07T15:56:00Z">
        <w:r>
          <w:rPr>
            <w:rFonts w:ascii="Lucida Console" w:eastAsia="新細明體" w:hAnsi="Lucida Console" w:cs="Courier New" w:hint="eastAsia"/>
            <w:color w:val="333399"/>
            <w:sz w:val="22"/>
          </w:rPr>
          <w:tab/>
        </w:r>
      </w:ins>
      <w:ins w:id="593" w:author="Masa Wei-Chung Chi(姬瑋忠)" w:date="2015-12-07T15:55:00Z">
        <w:r>
          <w:rPr>
            <w:rFonts w:ascii="Lucida Console" w:eastAsia="新細明體" w:hAnsi="Lucida Console" w:cs="Courier New" w:hint="eastAsia"/>
            <w:color w:val="333399"/>
            <w:sz w:val="22"/>
          </w:rPr>
          <w:tab/>
          <w:t>end</w:t>
        </w:r>
      </w:ins>
    </w:p>
    <w:p w:rsidR="00992C4E" w:rsidRDefault="00992C4E">
      <w:pPr>
        <w:ind w:firstLine="482"/>
        <w:rPr>
          <w:ins w:id="594" w:author="Masa Wei-Chung Chi(姬瑋忠)" w:date="2015-12-07T15:56:00Z"/>
          <w:rFonts w:ascii="Lucida Console" w:eastAsia="新細明體" w:hAnsi="Lucida Console" w:cs="Courier New"/>
          <w:color w:val="333399"/>
          <w:sz w:val="22"/>
        </w:rPr>
        <w:pPrChange w:id="595" w:author="Masa Wei-Chung Chi(姬瑋忠)" w:date="2015-12-07T15:50:00Z">
          <w:pPr>
            <w:pStyle w:val="aa"/>
            <w:jc w:val="center"/>
          </w:pPr>
        </w:pPrChange>
      </w:pPr>
      <w:ins w:id="596" w:author="Masa Wei-Chung Chi(姬瑋忠)" w:date="2015-12-07T15:56:00Z">
        <w:r>
          <w:rPr>
            <w:rFonts w:ascii="Lucida Console" w:eastAsia="新細明體" w:hAnsi="Lucida Console" w:cs="Courier New" w:hint="eastAsia"/>
            <w:color w:val="333399"/>
            <w:sz w:val="22"/>
          </w:rPr>
          <w:tab/>
        </w:r>
      </w:ins>
      <w:ins w:id="597" w:author="Masa Wei-Chung Chi(姬瑋忠)" w:date="2015-12-07T15:54:00Z">
        <w:r>
          <w:rPr>
            <w:rFonts w:ascii="Lucida Console" w:eastAsia="新細明體" w:hAnsi="Lucida Console" w:cs="Courier New" w:hint="eastAsia"/>
            <w:color w:val="333399"/>
            <w:sz w:val="22"/>
          </w:rPr>
          <w:tab/>
          <w:t xml:space="preserve">else if </w:t>
        </w:r>
      </w:ins>
      <w:ins w:id="598" w:author="Masa Wei-Chung Chi(姬瑋忠)" w:date="2015-12-07T15:55:00Z">
        <w:r>
          <w:rPr>
            <w:rFonts w:ascii="Lucida Console" w:eastAsia="新細明體" w:hAnsi="Lucida Console" w:cs="Courier New" w:hint="eastAsia"/>
            <w:color w:val="333399"/>
            <w:sz w:val="22"/>
          </w:rPr>
          <w:t>(us_htrans[1] &amp;</w:t>
        </w:r>
      </w:ins>
      <w:ins w:id="599" w:author="Masa Wei-Chung Chi(姬瑋忠)" w:date="2015-12-08T16:28:00Z">
        <w:r w:rsidR="00806789">
          <w:rPr>
            <w:rFonts w:ascii="Lucida Console" w:eastAsia="新細明體" w:hAnsi="Lucida Console" w:cs="Courier New" w:hint="eastAsia"/>
            <w:color w:val="333399"/>
            <w:sz w:val="22"/>
          </w:rPr>
          <w:t>&amp;</w:t>
        </w:r>
      </w:ins>
      <w:ins w:id="600" w:author="Masa Wei-Chung Chi(姬瑋忠)" w:date="2015-12-07T15:55:00Z">
        <w:r>
          <w:rPr>
            <w:rFonts w:ascii="Lucida Console" w:eastAsia="新細明體" w:hAnsi="Lucida Console" w:cs="Courier New" w:hint="eastAsia"/>
            <w:color w:val="333399"/>
            <w:sz w:val="22"/>
          </w:rPr>
          <w:t xml:space="preserve"> default_hsel</w:t>
        </w:r>
      </w:ins>
      <w:ins w:id="601" w:author="Masa Wei-Chung Chi(姬瑋忠)" w:date="2015-12-07T16:14:00Z">
        <w:r w:rsidR="007E4EAF">
          <w:rPr>
            <w:rFonts w:ascii="Lucida Console" w:eastAsia="新細明體" w:hAnsi="Lucida Console" w:cs="Courier New" w:hint="eastAsia"/>
            <w:color w:val="333399"/>
            <w:sz w:val="22"/>
          </w:rPr>
          <w:t xml:space="preserve"> </w:t>
        </w:r>
      </w:ins>
      <w:ins w:id="602" w:author="Masa Wei-Chung Chi(姬瑋忠)" w:date="2015-12-08T16:28:00Z">
        <w:r w:rsidR="00806789">
          <w:rPr>
            <w:rFonts w:ascii="Lucida Console" w:eastAsia="新細明體" w:hAnsi="Lucida Console" w:cs="Courier New" w:hint="eastAsia"/>
            <w:color w:val="333399"/>
            <w:sz w:val="22"/>
          </w:rPr>
          <w:t>&amp;</w:t>
        </w:r>
      </w:ins>
      <w:ins w:id="603" w:author="Masa Wei-Chung Chi(姬瑋忠)" w:date="2015-12-07T16:14:00Z">
        <w:r w:rsidR="007E4EAF">
          <w:rPr>
            <w:rFonts w:ascii="Lucida Console" w:eastAsia="新細明體" w:hAnsi="Lucida Console" w:cs="Courier New" w:hint="eastAsia"/>
            <w:color w:val="333399"/>
            <w:sz w:val="22"/>
          </w:rPr>
          <w:t xml:space="preserve">&amp; </w:t>
        </w:r>
      </w:ins>
      <w:ins w:id="604" w:author="Masa Wei-Chung Chi(姬瑋忠)" w:date="2015-12-07T16:35:00Z">
        <w:r w:rsidR="007E4EAF">
          <w:rPr>
            <w:rFonts w:ascii="Lucida Console" w:eastAsia="新細明體" w:hAnsi="Lucida Console" w:cs="Courier New" w:hint="eastAsia"/>
            <w:color w:val="333399"/>
            <w:sz w:val="22"/>
          </w:rPr>
          <w:t>u</w:t>
        </w:r>
      </w:ins>
      <w:ins w:id="605" w:author="Masa Wei-Chung Chi(姬瑋忠)" w:date="2015-12-07T16:14:00Z">
        <w:r w:rsidR="007E4EAF">
          <w:rPr>
            <w:rFonts w:ascii="Lucida Console" w:eastAsia="新細明體" w:hAnsi="Lucida Console" w:cs="Courier New" w:hint="eastAsia"/>
            <w:color w:val="333399"/>
            <w:sz w:val="22"/>
          </w:rPr>
          <w:t>s_hready</w:t>
        </w:r>
      </w:ins>
      <w:ins w:id="606" w:author="Masa Wei-Chung Chi(姬瑋忠)" w:date="2015-12-07T15:55:00Z">
        <w:r>
          <w:rPr>
            <w:rFonts w:ascii="Lucida Console" w:eastAsia="新細明體" w:hAnsi="Lucida Console" w:cs="Courier New" w:hint="eastAsia"/>
            <w:color w:val="333399"/>
            <w:sz w:val="22"/>
          </w:rPr>
          <w:t>)</w:t>
        </w:r>
      </w:ins>
      <w:ins w:id="607" w:author="Masa Wei-Chung Chi(姬瑋忠)" w:date="2015-12-07T15:56:00Z">
        <w:r>
          <w:rPr>
            <w:rFonts w:ascii="Lucida Console" w:eastAsia="新細明體" w:hAnsi="Lucida Console" w:cs="Courier New" w:hint="eastAsia"/>
            <w:color w:val="333399"/>
            <w:sz w:val="22"/>
          </w:rPr>
          <w:t xml:space="preserve"> begin</w:t>
        </w:r>
      </w:ins>
    </w:p>
    <w:p w:rsidR="00992C4E" w:rsidRDefault="00992C4E" w:rsidP="00992C4E">
      <w:pPr>
        <w:ind w:firstLine="482"/>
        <w:rPr>
          <w:ins w:id="608" w:author="Masa Wei-Chung Chi(姬瑋忠)" w:date="2015-12-07T15:56:00Z"/>
          <w:rFonts w:ascii="Lucida Console" w:eastAsia="新細明體" w:hAnsi="Lucida Console" w:cs="Courier New"/>
          <w:color w:val="333399"/>
          <w:sz w:val="22"/>
        </w:rPr>
      </w:pPr>
      <w:ins w:id="609" w:author="Masa Wei-Chung Chi(姬瑋忠)" w:date="2015-12-07T15:56:00Z">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t>default_hreadyout &lt;= 1</w:t>
        </w:r>
        <w:r>
          <w:rPr>
            <w:rFonts w:ascii="Lucida Console" w:eastAsia="新細明體" w:hAnsi="Lucida Console" w:cs="Courier New"/>
            <w:color w:val="333399"/>
            <w:sz w:val="22"/>
          </w:rPr>
          <w:t>’</w:t>
        </w:r>
        <w:r>
          <w:rPr>
            <w:rFonts w:ascii="Lucida Console" w:eastAsia="新細明體" w:hAnsi="Lucida Console" w:cs="Courier New" w:hint="eastAsia"/>
            <w:color w:val="333399"/>
            <w:sz w:val="22"/>
          </w:rPr>
          <w:t>b0;</w:t>
        </w:r>
      </w:ins>
    </w:p>
    <w:p w:rsidR="00992C4E" w:rsidRDefault="00992C4E" w:rsidP="00992C4E">
      <w:pPr>
        <w:ind w:firstLine="482"/>
        <w:rPr>
          <w:ins w:id="610" w:author="Masa Wei-Chung Chi(姬瑋忠)" w:date="2015-12-07T15:56:00Z"/>
          <w:rFonts w:ascii="Lucida Console" w:eastAsia="新細明體" w:hAnsi="Lucida Console" w:cs="Courier New"/>
          <w:color w:val="333399"/>
          <w:sz w:val="22"/>
        </w:rPr>
      </w:pPr>
      <w:ins w:id="611" w:author="Masa Wei-Chung Chi(姬瑋忠)" w:date="2015-12-07T15:56:00Z">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t>default_hresp &lt;= 1</w:t>
        </w:r>
        <w:r>
          <w:rPr>
            <w:rFonts w:ascii="Lucida Console" w:eastAsia="新細明體" w:hAnsi="Lucida Console" w:cs="Courier New"/>
            <w:color w:val="333399"/>
            <w:sz w:val="22"/>
          </w:rPr>
          <w:t>’</w:t>
        </w:r>
        <w:r>
          <w:rPr>
            <w:rFonts w:ascii="Lucida Console" w:eastAsia="新細明體" w:hAnsi="Lucida Console" w:cs="Courier New" w:hint="eastAsia"/>
            <w:color w:val="333399"/>
            <w:sz w:val="22"/>
          </w:rPr>
          <w:t>b</w:t>
        </w:r>
        <w:r w:rsidR="00200E05">
          <w:rPr>
            <w:rFonts w:ascii="Lucida Console" w:eastAsia="新細明體" w:hAnsi="Lucida Console" w:cs="Courier New" w:hint="eastAsia"/>
            <w:color w:val="333399"/>
            <w:sz w:val="22"/>
          </w:rPr>
          <w:t>1</w:t>
        </w:r>
        <w:r>
          <w:rPr>
            <w:rFonts w:ascii="Lucida Console" w:eastAsia="新細明體" w:hAnsi="Lucida Console" w:cs="Courier New" w:hint="eastAsia"/>
            <w:color w:val="333399"/>
            <w:sz w:val="22"/>
          </w:rPr>
          <w:t>;</w:t>
        </w:r>
      </w:ins>
    </w:p>
    <w:p w:rsidR="00992C4E" w:rsidRDefault="00992C4E" w:rsidP="00992C4E">
      <w:pPr>
        <w:ind w:firstLine="482"/>
        <w:rPr>
          <w:ins w:id="612" w:author="Masa Wei-Chung Chi(姬瑋忠)" w:date="2015-12-07T15:56:00Z"/>
          <w:rFonts w:ascii="Lucida Console" w:eastAsia="新細明體" w:hAnsi="Lucida Console" w:cs="Courier New"/>
          <w:color w:val="333399"/>
          <w:sz w:val="22"/>
        </w:rPr>
      </w:pPr>
      <w:ins w:id="613" w:author="Masa Wei-Chung Chi(姬瑋忠)" w:date="2015-12-07T15:56:00Z">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t>end</w:t>
        </w:r>
      </w:ins>
    </w:p>
    <w:p w:rsidR="00992C4E" w:rsidRDefault="00992C4E" w:rsidP="00992C4E">
      <w:pPr>
        <w:ind w:firstLine="482"/>
        <w:rPr>
          <w:ins w:id="614" w:author="Masa Wei-Chung Chi(姬瑋忠)" w:date="2015-12-07T15:56:00Z"/>
          <w:rFonts w:ascii="Lucida Console" w:eastAsia="新細明體" w:hAnsi="Lucida Console" w:cs="Courier New"/>
          <w:color w:val="333399"/>
          <w:sz w:val="22"/>
        </w:rPr>
      </w:pPr>
      <w:ins w:id="615" w:author="Masa Wei-Chung Chi(姬瑋忠)" w:date="2015-12-07T15:56:00Z">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t>else if (</w:t>
        </w:r>
      </w:ins>
      <w:ins w:id="616" w:author="Masa Wei-Chung Chi(姬瑋忠)" w:date="2015-12-07T16:34:00Z">
        <w:r w:rsidR="004F6BFC">
          <w:rPr>
            <w:rFonts w:ascii="Lucida Console" w:eastAsia="新細明體" w:hAnsi="Lucida Console" w:cs="Courier New" w:hint="eastAsia"/>
            <w:color w:val="333399"/>
            <w:sz w:val="22"/>
          </w:rPr>
          <w:t>us</w:t>
        </w:r>
      </w:ins>
      <w:ins w:id="617" w:author="Masa Wei-Chung Chi(姬瑋忠)" w:date="2015-12-07T15:57:00Z">
        <w:r w:rsidR="00200E05">
          <w:rPr>
            <w:rFonts w:ascii="Lucida Console" w:eastAsia="新細明體" w:hAnsi="Lucida Console" w:cs="Courier New" w:hint="eastAsia"/>
            <w:color w:val="333399"/>
            <w:sz w:val="22"/>
          </w:rPr>
          <w:t>_hresp</w:t>
        </w:r>
      </w:ins>
      <w:ins w:id="618" w:author="Masa Wei-Chung Chi(姬瑋忠)" w:date="2015-12-07T15:56:00Z">
        <w:r>
          <w:rPr>
            <w:rFonts w:ascii="Lucida Console" w:eastAsia="新細明體" w:hAnsi="Lucida Console" w:cs="Courier New" w:hint="eastAsia"/>
            <w:color w:val="333399"/>
            <w:sz w:val="22"/>
          </w:rPr>
          <w:t xml:space="preserve"> &amp;</w:t>
        </w:r>
      </w:ins>
      <w:ins w:id="619" w:author="Masa Wei-Chung Chi(姬瑋忠)" w:date="2015-12-08T16:28:00Z">
        <w:r w:rsidR="00806789">
          <w:rPr>
            <w:rFonts w:ascii="Lucida Console" w:eastAsia="新細明體" w:hAnsi="Lucida Console" w:cs="Courier New" w:hint="eastAsia"/>
            <w:color w:val="333399"/>
            <w:sz w:val="22"/>
          </w:rPr>
          <w:t>&amp;</w:t>
        </w:r>
      </w:ins>
      <w:ins w:id="620" w:author="Masa Wei-Chung Chi(姬瑋忠)" w:date="2015-12-07T15:56:00Z">
        <w:r>
          <w:rPr>
            <w:rFonts w:ascii="Lucida Console" w:eastAsia="新細明體" w:hAnsi="Lucida Console" w:cs="Courier New" w:hint="eastAsia"/>
            <w:color w:val="333399"/>
            <w:sz w:val="22"/>
          </w:rPr>
          <w:t xml:space="preserve"> </w:t>
        </w:r>
      </w:ins>
      <w:ins w:id="621" w:author="Masa Wei-Chung Chi(姬瑋忠)" w:date="2015-12-07T15:57:00Z">
        <w:r w:rsidR="00200E05">
          <w:rPr>
            <w:rFonts w:ascii="Lucida Console" w:eastAsia="新細明體" w:hAnsi="Lucida Console" w:cs="Courier New" w:hint="eastAsia"/>
            <w:color w:val="333399"/>
            <w:sz w:val="22"/>
          </w:rPr>
          <w:t>~</w:t>
        </w:r>
      </w:ins>
      <w:ins w:id="622" w:author="Masa Wei-Chung Chi(姬瑋忠)" w:date="2015-12-07T16:34:00Z">
        <w:r w:rsidR="004F6BFC">
          <w:rPr>
            <w:rFonts w:ascii="Lucida Console" w:eastAsia="新細明體" w:hAnsi="Lucida Console" w:cs="Courier New" w:hint="eastAsia"/>
            <w:color w:val="333399"/>
            <w:sz w:val="22"/>
          </w:rPr>
          <w:t>us</w:t>
        </w:r>
      </w:ins>
      <w:ins w:id="623" w:author="Masa Wei-Chung Chi(姬瑋忠)" w:date="2015-12-07T15:57:00Z">
        <w:r w:rsidR="004F6BFC">
          <w:rPr>
            <w:rFonts w:ascii="Lucida Console" w:eastAsia="新細明體" w:hAnsi="Lucida Console" w:cs="Courier New" w:hint="eastAsia"/>
            <w:color w:val="333399"/>
            <w:sz w:val="22"/>
          </w:rPr>
          <w:t>_hready</w:t>
        </w:r>
      </w:ins>
      <w:ins w:id="624" w:author="Masa Wei-Chung Chi(姬瑋忠)" w:date="2015-12-08T16:28:00Z">
        <w:r w:rsidR="00806789">
          <w:rPr>
            <w:rFonts w:ascii="Lucida Console" w:eastAsia="新細明體" w:hAnsi="Lucida Console" w:cs="Courier New" w:hint="eastAsia"/>
            <w:color w:val="333399"/>
            <w:sz w:val="22"/>
          </w:rPr>
          <w:t xml:space="preserve"> &amp;&amp; default_hsel_d1</w:t>
        </w:r>
      </w:ins>
      <w:ins w:id="625" w:author="Masa Wei-Chung Chi(姬瑋忠)" w:date="2015-12-07T15:56:00Z">
        <w:r>
          <w:rPr>
            <w:rFonts w:ascii="Lucida Console" w:eastAsia="新細明體" w:hAnsi="Lucida Console" w:cs="Courier New" w:hint="eastAsia"/>
            <w:color w:val="333399"/>
            <w:sz w:val="22"/>
          </w:rPr>
          <w:t>) begin</w:t>
        </w:r>
      </w:ins>
    </w:p>
    <w:p w:rsidR="00992C4E" w:rsidRDefault="00992C4E" w:rsidP="00992C4E">
      <w:pPr>
        <w:ind w:firstLine="482"/>
        <w:rPr>
          <w:ins w:id="626" w:author="Masa Wei-Chung Chi(姬瑋忠)" w:date="2015-12-07T15:56:00Z"/>
          <w:rFonts w:ascii="Lucida Console" w:eastAsia="新細明體" w:hAnsi="Lucida Console" w:cs="Courier New"/>
          <w:color w:val="333399"/>
          <w:sz w:val="22"/>
        </w:rPr>
      </w:pPr>
      <w:ins w:id="627" w:author="Masa Wei-Chung Chi(姬瑋忠)" w:date="2015-12-07T15:56:00Z">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t>default_hreadyout &lt;= 1</w:t>
        </w:r>
        <w:r>
          <w:rPr>
            <w:rFonts w:ascii="Lucida Console" w:eastAsia="新細明體" w:hAnsi="Lucida Console" w:cs="Courier New"/>
            <w:color w:val="333399"/>
            <w:sz w:val="22"/>
          </w:rPr>
          <w:t>’</w:t>
        </w:r>
        <w:r>
          <w:rPr>
            <w:rFonts w:ascii="Lucida Console" w:eastAsia="新細明體" w:hAnsi="Lucida Console" w:cs="Courier New" w:hint="eastAsia"/>
            <w:color w:val="333399"/>
            <w:sz w:val="22"/>
          </w:rPr>
          <w:t>b</w:t>
        </w:r>
        <w:r w:rsidR="00200E05">
          <w:rPr>
            <w:rFonts w:ascii="Lucida Console" w:eastAsia="新細明體" w:hAnsi="Lucida Console" w:cs="Courier New" w:hint="eastAsia"/>
            <w:color w:val="333399"/>
            <w:sz w:val="22"/>
          </w:rPr>
          <w:t>1</w:t>
        </w:r>
        <w:r>
          <w:rPr>
            <w:rFonts w:ascii="Lucida Console" w:eastAsia="新細明體" w:hAnsi="Lucida Console" w:cs="Courier New" w:hint="eastAsia"/>
            <w:color w:val="333399"/>
            <w:sz w:val="22"/>
          </w:rPr>
          <w:t>;</w:t>
        </w:r>
      </w:ins>
    </w:p>
    <w:p w:rsidR="00992C4E" w:rsidRDefault="00992C4E" w:rsidP="00992C4E">
      <w:pPr>
        <w:ind w:firstLine="482"/>
        <w:rPr>
          <w:ins w:id="628" w:author="Masa Wei-Chung Chi(姬瑋忠)" w:date="2015-12-07T15:56:00Z"/>
          <w:rFonts w:ascii="Lucida Console" w:eastAsia="新細明體" w:hAnsi="Lucida Console" w:cs="Courier New"/>
          <w:color w:val="333399"/>
          <w:sz w:val="22"/>
        </w:rPr>
      </w:pPr>
      <w:ins w:id="629" w:author="Masa Wei-Chung Chi(姬瑋忠)" w:date="2015-12-07T15:56:00Z">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t>default_hresp &lt;= 1</w:t>
        </w:r>
        <w:r>
          <w:rPr>
            <w:rFonts w:ascii="Lucida Console" w:eastAsia="新細明體" w:hAnsi="Lucida Console" w:cs="Courier New"/>
            <w:color w:val="333399"/>
            <w:sz w:val="22"/>
          </w:rPr>
          <w:t>’</w:t>
        </w:r>
        <w:r>
          <w:rPr>
            <w:rFonts w:ascii="Lucida Console" w:eastAsia="新細明體" w:hAnsi="Lucida Console" w:cs="Courier New" w:hint="eastAsia"/>
            <w:color w:val="333399"/>
            <w:sz w:val="22"/>
          </w:rPr>
          <w:t>b</w:t>
        </w:r>
        <w:r w:rsidR="00200E05">
          <w:rPr>
            <w:rFonts w:ascii="Lucida Console" w:eastAsia="新細明體" w:hAnsi="Lucida Console" w:cs="Courier New" w:hint="eastAsia"/>
            <w:color w:val="333399"/>
            <w:sz w:val="22"/>
          </w:rPr>
          <w:t>1</w:t>
        </w:r>
        <w:r>
          <w:rPr>
            <w:rFonts w:ascii="Lucida Console" w:eastAsia="新細明體" w:hAnsi="Lucida Console" w:cs="Courier New" w:hint="eastAsia"/>
            <w:color w:val="333399"/>
            <w:sz w:val="22"/>
          </w:rPr>
          <w:t>;</w:t>
        </w:r>
      </w:ins>
    </w:p>
    <w:p w:rsidR="00992C4E" w:rsidRDefault="00992C4E">
      <w:pPr>
        <w:ind w:firstLine="482"/>
        <w:rPr>
          <w:ins w:id="630" w:author="Masa Wei-Chung Chi(姬瑋忠)" w:date="2015-12-07T15:57:00Z"/>
          <w:rFonts w:ascii="Lucida Console" w:eastAsia="新細明體" w:hAnsi="Lucida Console" w:cs="Courier New"/>
          <w:color w:val="333399"/>
          <w:sz w:val="22"/>
        </w:rPr>
        <w:pPrChange w:id="631" w:author="Masa Wei-Chung Chi(姬瑋忠)" w:date="2015-12-07T15:56:00Z">
          <w:pPr>
            <w:pStyle w:val="aa"/>
            <w:jc w:val="center"/>
          </w:pPr>
        </w:pPrChange>
      </w:pPr>
      <w:ins w:id="632" w:author="Masa Wei-Chung Chi(姬瑋忠)" w:date="2015-12-07T15:56:00Z">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t>end</w:t>
        </w:r>
      </w:ins>
    </w:p>
    <w:p w:rsidR="00200E05" w:rsidRDefault="00200E05">
      <w:pPr>
        <w:ind w:firstLine="482"/>
        <w:rPr>
          <w:ins w:id="633" w:author="Masa Wei-Chung Chi(姬瑋忠)" w:date="2015-12-07T15:58:00Z"/>
          <w:rFonts w:ascii="Lucida Console" w:eastAsia="新細明體" w:hAnsi="Lucida Console" w:cs="Courier New"/>
          <w:color w:val="333399"/>
          <w:sz w:val="22"/>
        </w:rPr>
        <w:pPrChange w:id="634" w:author="Masa Wei-Chung Chi(姬瑋忠)" w:date="2015-12-07T15:56:00Z">
          <w:pPr>
            <w:pStyle w:val="aa"/>
            <w:jc w:val="center"/>
          </w:pPr>
        </w:pPrChange>
      </w:pPr>
      <w:ins w:id="635" w:author="Masa Wei-Chung Chi(姬瑋忠)" w:date="2015-12-07T15:57:00Z">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t xml:space="preserve">else begin </w:t>
        </w:r>
      </w:ins>
    </w:p>
    <w:p w:rsidR="00200E05" w:rsidRDefault="00200E05" w:rsidP="00200E05">
      <w:pPr>
        <w:ind w:firstLine="482"/>
        <w:rPr>
          <w:ins w:id="636" w:author="Masa Wei-Chung Chi(姬瑋忠)" w:date="2015-12-07T15:58:00Z"/>
          <w:rFonts w:ascii="Lucida Console" w:eastAsia="新細明體" w:hAnsi="Lucida Console" w:cs="Courier New"/>
          <w:color w:val="333399"/>
          <w:sz w:val="22"/>
        </w:rPr>
      </w:pPr>
      <w:ins w:id="637" w:author="Masa Wei-Chung Chi(姬瑋忠)" w:date="2015-12-07T15:58:00Z">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t>default_hreadyout &lt;= 1</w:t>
        </w:r>
        <w:r>
          <w:rPr>
            <w:rFonts w:ascii="Lucida Console" w:eastAsia="新細明體" w:hAnsi="Lucida Console" w:cs="Courier New"/>
            <w:color w:val="333399"/>
            <w:sz w:val="22"/>
          </w:rPr>
          <w:t>’</w:t>
        </w:r>
        <w:r w:rsidR="009C1590">
          <w:rPr>
            <w:rFonts w:ascii="Lucida Console" w:eastAsia="新細明體" w:hAnsi="Lucida Console" w:cs="Courier New" w:hint="eastAsia"/>
            <w:color w:val="333399"/>
            <w:sz w:val="22"/>
          </w:rPr>
          <w:t>b1</w:t>
        </w:r>
        <w:r>
          <w:rPr>
            <w:rFonts w:ascii="Lucida Console" w:eastAsia="新細明體" w:hAnsi="Lucida Console" w:cs="Courier New" w:hint="eastAsia"/>
            <w:color w:val="333399"/>
            <w:sz w:val="22"/>
          </w:rPr>
          <w:t>;</w:t>
        </w:r>
      </w:ins>
    </w:p>
    <w:p w:rsidR="00200E05" w:rsidRDefault="00200E05" w:rsidP="00200E05">
      <w:pPr>
        <w:ind w:firstLine="482"/>
        <w:rPr>
          <w:ins w:id="638" w:author="Masa Wei-Chung Chi(姬瑋忠)" w:date="2015-12-07T15:58:00Z"/>
          <w:rFonts w:ascii="Lucida Console" w:eastAsia="新細明體" w:hAnsi="Lucida Console" w:cs="Courier New"/>
          <w:color w:val="333399"/>
          <w:sz w:val="22"/>
        </w:rPr>
      </w:pPr>
      <w:ins w:id="639" w:author="Masa Wei-Chung Chi(姬瑋忠)" w:date="2015-12-07T15:58:00Z">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t>default_hresp &lt;= 1</w:t>
        </w:r>
        <w:r>
          <w:rPr>
            <w:rFonts w:ascii="Lucida Console" w:eastAsia="新細明體" w:hAnsi="Lucida Console" w:cs="Courier New"/>
            <w:color w:val="333399"/>
            <w:sz w:val="22"/>
          </w:rPr>
          <w:t>’</w:t>
        </w:r>
        <w:r>
          <w:rPr>
            <w:rFonts w:ascii="Lucida Console" w:eastAsia="新細明體" w:hAnsi="Lucida Console" w:cs="Courier New" w:hint="eastAsia"/>
            <w:color w:val="333399"/>
            <w:sz w:val="22"/>
          </w:rPr>
          <w:t>b0;</w:t>
        </w:r>
      </w:ins>
    </w:p>
    <w:p w:rsidR="00200E05" w:rsidRPr="00806789" w:rsidRDefault="00200E05">
      <w:pPr>
        <w:ind w:firstLine="482"/>
        <w:rPr>
          <w:ins w:id="640" w:author="Masa Wei-Chung Chi(姬瑋忠)" w:date="2015-12-07T15:54:00Z"/>
          <w:rFonts w:ascii="Lucida Console" w:eastAsia="新細明體" w:hAnsi="Lucida Console" w:cs="Courier New"/>
          <w:color w:val="333399"/>
          <w:sz w:val="22"/>
        </w:rPr>
        <w:pPrChange w:id="641" w:author="Masa Wei-Chung Chi(姬瑋忠)" w:date="2015-12-07T15:56:00Z">
          <w:pPr>
            <w:pStyle w:val="aa"/>
            <w:jc w:val="center"/>
          </w:pPr>
        </w:pPrChange>
      </w:pPr>
      <w:ins w:id="642" w:author="Masa Wei-Chung Chi(姬瑋忠)" w:date="2015-12-07T15:58:00Z">
        <w:r>
          <w:rPr>
            <w:rFonts w:ascii="Lucida Console" w:eastAsia="新細明體" w:hAnsi="Lucida Console" w:cs="Courier New" w:hint="eastAsia"/>
            <w:color w:val="333399"/>
            <w:sz w:val="22"/>
          </w:rPr>
          <w:tab/>
        </w:r>
        <w:r>
          <w:rPr>
            <w:rFonts w:ascii="Lucida Console" w:eastAsia="新細明體" w:hAnsi="Lucida Console" w:cs="Courier New" w:hint="eastAsia"/>
            <w:color w:val="333399"/>
            <w:sz w:val="22"/>
          </w:rPr>
          <w:tab/>
          <w:t>end</w:t>
        </w:r>
      </w:ins>
    </w:p>
    <w:p w:rsidR="00992C4E" w:rsidRDefault="00992C4E">
      <w:pPr>
        <w:ind w:left="482" w:firstLine="482"/>
        <w:rPr>
          <w:ins w:id="643" w:author="Masa Wei-Chung Chi(姬瑋忠)" w:date="2015-12-07T15:50:00Z"/>
          <w:rFonts w:ascii="Lucida Console" w:eastAsia="新細明體" w:hAnsi="Lucida Console" w:cs="Courier New"/>
          <w:color w:val="333399"/>
          <w:sz w:val="22"/>
        </w:rPr>
        <w:pPrChange w:id="644" w:author="Masa Wei-Chung Chi(姬瑋忠)" w:date="2015-12-07T15:56:00Z">
          <w:pPr>
            <w:pStyle w:val="aa"/>
            <w:jc w:val="center"/>
          </w:pPr>
        </w:pPrChange>
      </w:pPr>
      <w:ins w:id="645" w:author="Masa Wei-Chung Chi(姬瑋忠)" w:date="2015-12-07T15:56:00Z">
        <w:r>
          <w:rPr>
            <w:rFonts w:ascii="Lucida Console" w:eastAsia="新細明體" w:hAnsi="Lucida Console" w:cs="Courier New" w:hint="eastAsia"/>
            <w:color w:val="333399"/>
            <w:sz w:val="22"/>
          </w:rPr>
          <w:t>end</w:t>
        </w:r>
      </w:ins>
    </w:p>
    <w:p w:rsidR="00992C4E" w:rsidRPr="00806789" w:rsidRDefault="00992C4E">
      <w:pPr>
        <w:ind w:firstLine="482"/>
        <w:rPr>
          <w:ins w:id="646" w:author="Masa Wei-Chung Chi(姬瑋忠)" w:date="2015-12-03T17:14:00Z"/>
          <w:rFonts w:eastAsiaTheme="minorEastAsia"/>
        </w:rPr>
        <w:pPrChange w:id="647" w:author="Masa Wei-Chung Chi(姬瑋忠)" w:date="2015-12-07T15:50:00Z">
          <w:pPr>
            <w:pStyle w:val="aa"/>
            <w:jc w:val="center"/>
          </w:pPr>
        </w:pPrChange>
      </w:pPr>
      <w:ins w:id="648" w:author="Masa Wei-Chung Chi(姬瑋忠)" w:date="2015-12-07T15:50:00Z">
        <w:r>
          <w:rPr>
            <w:rFonts w:ascii="Lucida Console" w:eastAsia="新細明體" w:hAnsi="Lucida Console" w:cs="Courier New" w:hint="eastAsia"/>
            <w:color w:val="333399"/>
            <w:sz w:val="22"/>
          </w:rPr>
          <w:t>`endif</w:t>
        </w:r>
      </w:ins>
    </w:p>
    <w:p w:rsidR="00855FBA" w:rsidRPr="00E456CC" w:rsidDel="00855FBA" w:rsidRDefault="00855FBA">
      <w:pPr>
        <w:rPr>
          <w:del w:id="649" w:author="Masa Wei-Chung Chi(姬瑋忠)" w:date="2015-12-03T17:14:00Z"/>
          <w:rFonts w:eastAsiaTheme="minorEastAsia"/>
        </w:rPr>
        <w:pPrChange w:id="650" w:author="Masa Wei-Chung Chi(姬瑋忠)" w:date="2015-12-03T17:14:00Z">
          <w:pPr>
            <w:pStyle w:val="aa"/>
            <w:jc w:val="center"/>
          </w:pPr>
        </w:pPrChange>
      </w:pPr>
      <w:bookmarkStart w:id="651" w:name="_Toc437270361"/>
      <w:bookmarkEnd w:id="651"/>
    </w:p>
    <w:p w:rsidR="000B59AA" w:rsidDel="00855FBA" w:rsidRDefault="000B59AA" w:rsidP="000B59AA">
      <w:pPr>
        <w:rPr>
          <w:del w:id="652" w:author="Masa Wei-Chung Chi(姬瑋忠)" w:date="2015-12-03T17:13:00Z"/>
          <w:rFonts w:eastAsiaTheme="minorEastAsia"/>
        </w:rPr>
      </w:pPr>
      <w:bookmarkStart w:id="653" w:name="_Toc437270362"/>
      <w:bookmarkEnd w:id="653"/>
    </w:p>
    <w:p w:rsidR="000B59AA" w:rsidDel="00855FBA" w:rsidRDefault="000B59AA" w:rsidP="000B59AA">
      <w:pPr>
        <w:pStyle w:val="21"/>
        <w:spacing w:before="203"/>
        <w:rPr>
          <w:del w:id="654" w:author="Masa Wei-Chung Chi(姬瑋忠)" w:date="2015-12-03T17:13:00Z"/>
          <w:rFonts w:eastAsiaTheme="minorEastAsia"/>
        </w:rPr>
      </w:pPr>
      <w:del w:id="655" w:author="Masa Wei-Chung Chi(姬瑋忠)" w:date="2015-12-03T17:13:00Z">
        <w:r w:rsidDel="00855FBA">
          <w:rPr>
            <w:rFonts w:eastAsiaTheme="minorEastAsia" w:hint="eastAsia"/>
          </w:rPr>
          <w:delText>Internal Slave</w:delText>
        </w:r>
        <w:bookmarkStart w:id="656" w:name="_Toc437270363"/>
        <w:bookmarkEnd w:id="656"/>
      </w:del>
    </w:p>
    <w:p w:rsidR="00974119" w:rsidDel="00855FBA" w:rsidRDefault="00974119" w:rsidP="00974119">
      <w:pPr>
        <w:rPr>
          <w:del w:id="657" w:author="Masa Wei-Chung Chi(姬瑋忠)" w:date="2015-12-03T17:13:00Z"/>
          <w:rFonts w:eastAsiaTheme="minorEastAsia"/>
        </w:rPr>
      </w:pPr>
      <w:del w:id="658" w:author="Masa Wei-Chung Chi(姬瑋忠)" w:date="2015-12-03T17:13:00Z">
        <w:r w:rsidDel="00855FBA">
          <w:rPr>
            <w:rFonts w:eastAsiaTheme="minorEastAsia" w:hint="eastAsia"/>
          </w:rPr>
          <w:delText xml:space="preserve">Internal slave provide the ID number of ATCBUSDEC200, reversion number and the </w:delText>
        </w:r>
        <w:r w:rsidDel="00855FBA">
          <w:rPr>
            <w:rFonts w:eastAsiaTheme="minorEastAsia"/>
          </w:rPr>
          <w:delText>information</w:delText>
        </w:r>
        <w:r w:rsidDel="00855FBA">
          <w:rPr>
            <w:rFonts w:eastAsiaTheme="minorEastAsia" w:hint="eastAsia"/>
          </w:rPr>
          <w:delText xml:space="preserve"> of base/size for </w:delText>
        </w:r>
        <w:r w:rsidR="00651EB3" w:rsidDel="00855FBA">
          <w:rPr>
            <w:rFonts w:eastAsiaTheme="minorEastAsia" w:hint="eastAsia"/>
          </w:rPr>
          <w:delText>each slave. The following table</w:delText>
        </w:r>
        <w:r w:rsidDel="00855FBA">
          <w:rPr>
            <w:rFonts w:eastAsiaTheme="minorEastAsia" w:hint="eastAsia"/>
          </w:rPr>
          <w:delText xml:space="preserve"> show</w:delText>
        </w:r>
        <w:r w:rsidR="00651EB3" w:rsidDel="00855FBA">
          <w:rPr>
            <w:rFonts w:eastAsiaTheme="minorEastAsia" w:hint="eastAsia"/>
          </w:rPr>
          <w:delText>s</w:delText>
        </w:r>
        <w:r w:rsidDel="00855FBA">
          <w:rPr>
            <w:rFonts w:eastAsiaTheme="minorEastAsia" w:hint="eastAsia"/>
          </w:rPr>
          <w:delText xml:space="preserve"> that the </w:delText>
        </w:r>
        <w:r w:rsidDel="00855FBA">
          <w:rPr>
            <w:rFonts w:eastAsiaTheme="minorEastAsia"/>
          </w:rPr>
          <w:delText>information</w:delText>
        </w:r>
        <w:r w:rsidDel="00855FBA">
          <w:rPr>
            <w:rFonts w:eastAsiaTheme="minorEastAsia" w:hint="eastAsia"/>
          </w:rPr>
          <w:delText xml:space="preserve"> </w:delText>
        </w:r>
        <w:r w:rsidR="007F3E04" w:rsidRPr="007F3E04" w:rsidDel="00855FBA">
          <w:rPr>
            <w:rFonts w:eastAsiaTheme="minorEastAsia"/>
          </w:rPr>
          <w:delText>correspond</w:delText>
        </w:r>
        <w:r w:rsidR="007F3E04" w:rsidDel="00855FBA">
          <w:rPr>
            <w:rFonts w:eastAsiaTheme="minorEastAsia" w:hint="eastAsia"/>
          </w:rPr>
          <w:delText>s to address. All of these fields are read only.</w:delText>
        </w:r>
        <w:bookmarkStart w:id="659" w:name="_Toc437270364"/>
        <w:bookmarkEnd w:id="659"/>
      </w:del>
    </w:p>
    <w:p w:rsidR="007F3E04" w:rsidDel="00855FBA" w:rsidRDefault="007F3E04" w:rsidP="00974119">
      <w:pPr>
        <w:rPr>
          <w:del w:id="660" w:author="Masa Wei-Chung Chi(姬瑋忠)" w:date="2015-12-03T17:13:00Z"/>
          <w:rFonts w:eastAsiaTheme="minorEastAsia"/>
        </w:rPr>
      </w:pPr>
      <w:del w:id="661" w:author="Masa Wei-Chung Chi(姬瑋忠)" w:date="2015-12-03T17:13:00Z">
        <w:r w:rsidDel="00855FBA">
          <w:rPr>
            <w:rFonts w:eastAsiaTheme="minorEastAsia" w:hint="eastAsia"/>
          </w:rPr>
          <w:delText xml:space="preserve">RO: </w:delText>
        </w:r>
        <w:r w:rsidR="00702A25" w:rsidDel="00855FBA">
          <w:rPr>
            <w:rFonts w:eastAsiaTheme="minorEastAsia" w:hint="eastAsia"/>
          </w:rPr>
          <w:delText>R</w:delText>
        </w:r>
        <w:r w:rsidDel="00855FBA">
          <w:rPr>
            <w:rFonts w:eastAsiaTheme="minorEastAsia" w:hint="eastAsia"/>
          </w:rPr>
          <w:delText xml:space="preserve">ead </w:delText>
        </w:r>
        <w:r w:rsidR="00702A25" w:rsidDel="00855FBA">
          <w:rPr>
            <w:rFonts w:eastAsiaTheme="minorEastAsia" w:hint="eastAsia"/>
          </w:rPr>
          <w:delText>O</w:delText>
        </w:r>
        <w:r w:rsidDel="00855FBA">
          <w:rPr>
            <w:rFonts w:eastAsiaTheme="minorEastAsia" w:hint="eastAsia"/>
          </w:rPr>
          <w:delText>nly</w:delText>
        </w:r>
        <w:bookmarkStart w:id="662" w:name="_Toc437270365"/>
        <w:bookmarkEnd w:id="662"/>
      </w:del>
    </w:p>
    <w:p w:rsidR="00651EB3" w:rsidDel="00855FBA" w:rsidRDefault="00651EB3" w:rsidP="00651EB3">
      <w:pPr>
        <w:pStyle w:val="aa"/>
        <w:rPr>
          <w:del w:id="663" w:author="Masa Wei-Chung Chi(姬瑋忠)" w:date="2015-12-03T17:13:00Z"/>
          <w:rFonts w:eastAsiaTheme="minorEastAsia"/>
        </w:rPr>
      </w:pPr>
      <w:del w:id="664" w:author="Masa Wei-Chung Chi(姬瑋忠)" w:date="2015-12-03T17:13:00Z">
        <w:r w:rsidDel="00855FBA">
          <w:delText xml:space="preserve">Table </w:delText>
        </w:r>
        <w:r w:rsidR="004F090A" w:rsidDel="00855FBA">
          <w:rPr>
            <w:b w:val="0"/>
          </w:rPr>
          <w:fldChar w:fldCharType="begin"/>
        </w:r>
        <w:r w:rsidR="004F090A" w:rsidDel="00855FBA">
          <w:delInstrText xml:space="preserve"> SEQ Table \* ARABIC </w:delInstrText>
        </w:r>
        <w:r w:rsidR="004F090A" w:rsidDel="00855FBA">
          <w:rPr>
            <w:b w:val="0"/>
          </w:rPr>
          <w:fldChar w:fldCharType="separate"/>
        </w:r>
        <w:r w:rsidR="0011608D" w:rsidDel="00855FBA">
          <w:rPr>
            <w:noProof/>
          </w:rPr>
          <w:delText>2</w:delText>
        </w:r>
        <w:r w:rsidR="004F090A" w:rsidDel="00855FBA">
          <w:rPr>
            <w:b w:val="0"/>
            <w:noProof/>
          </w:rPr>
          <w:fldChar w:fldCharType="end"/>
        </w:r>
        <w:r w:rsidDel="00855FBA">
          <w:rPr>
            <w:rFonts w:eastAsiaTheme="minorEastAsia" w:hint="eastAsia"/>
          </w:rPr>
          <w:delText>. ATCBUSDEC200 Internal Slave Summary</w:delText>
        </w:r>
        <w:bookmarkStart w:id="665" w:name="_Toc437270366"/>
        <w:bookmarkEnd w:id="665"/>
      </w:del>
    </w:p>
    <w:tbl>
      <w:tblPr>
        <w:tblStyle w:val="a9"/>
        <w:tblW w:w="0" w:type="auto"/>
        <w:tblLook w:val="04A0" w:firstRow="1" w:lastRow="0" w:firstColumn="1" w:lastColumn="0" w:noHBand="0" w:noVBand="1"/>
      </w:tblPr>
      <w:tblGrid>
        <w:gridCol w:w="2574"/>
        <w:gridCol w:w="2574"/>
        <w:gridCol w:w="5150"/>
      </w:tblGrid>
      <w:tr w:rsidR="0041399D" w:rsidDel="00855FBA" w:rsidTr="004F090A">
        <w:trPr>
          <w:del w:id="666" w:author="Masa Wei-Chung Chi(姬瑋忠)" w:date="2015-12-03T17:13:00Z"/>
        </w:trPr>
        <w:tc>
          <w:tcPr>
            <w:tcW w:w="2574" w:type="dxa"/>
            <w:vAlign w:val="center"/>
          </w:tcPr>
          <w:p w:rsidR="0041399D" w:rsidDel="00855FBA" w:rsidRDefault="0041399D" w:rsidP="0041399D">
            <w:pPr>
              <w:jc w:val="both"/>
              <w:rPr>
                <w:del w:id="667" w:author="Masa Wei-Chung Chi(姬瑋忠)" w:date="2015-12-03T17:13:00Z"/>
                <w:rFonts w:eastAsiaTheme="minorEastAsia"/>
              </w:rPr>
            </w:pPr>
            <w:del w:id="668" w:author="Masa Wei-Chung Chi(姬瑋忠)" w:date="2015-12-03T17:13:00Z">
              <w:r w:rsidDel="00855FBA">
                <w:rPr>
                  <w:rFonts w:eastAsiaTheme="minorEastAsia" w:hint="eastAsia"/>
                </w:rPr>
                <w:delText>Address</w:delText>
              </w:r>
              <w:bookmarkStart w:id="669" w:name="_Toc437270367"/>
              <w:bookmarkEnd w:id="669"/>
            </w:del>
          </w:p>
        </w:tc>
        <w:tc>
          <w:tcPr>
            <w:tcW w:w="2574" w:type="dxa"/>
            <w:vAlign w:val="center"/>
          </w:tcPr>
          <w:p w:rsidR="0041399D" w:rsidDel="00855FBA" w:rsidRDefault="0041399D" w:rsidP="0041399D">
            <w:pPr>
              <w:jc w:val="both"/>
              <w:rPr>
                <w:del w:id="670" w:author="Masa Wei-Chung Chi(姬瑋忠)" w:date="2015-12-03T17:13:00Z"/>
                <w:rFonts w:eastAsiaTheme="minorEastAsia"/>
              </w:rPr>
            </w:pPr>
            <w:del w:id="671" w:author="Masa Wei-Chung Chi(姬瑋忠)" w:date="2015-12-03T17:13:00Z">
              <w:r w:rsidDel="00855FBA">
                <w:rPr>
                  <w:rFonts w:eastAsiaTheme="minorEastAsia" w:hint="eastAsia"/>
                </w:rPr>
                <w:delText>Type</w:delText>
              </w:r>
              <w:bookmarkStart w:id="672" w:name="_Toc437270368"/>
              <w:bookmarkEnd w:id="672"/>
            </w:del>
          </w:p>
        </w:tc>
        <w:tc>
          <w:tcPr>
            <w:tcW w:w="5150" w:type="dxa"/>
            <w:vAlign w:val="center"/>
          </w:tcPr>
          <w:p w:rsidR="0041399D" w:rsidDel="00855FBA" w:rsidRDefault="0041399D" w:rsidP="0041399D">
            <w:pPr>
              <w:jc w:val="both"/>
              <w:rPr>
                <w:del w:id="673" w:author="Masa Wei-Chung Chi(姬瑋忠)" w:date="2015-12-03T17:13:00Z"/>
                <w:rFonts w:eastAsiaTheme="minorEastAsia"/>
              </w:rPr>
            </w:pPr>
            <w:del w:id="674" w:author="Masa Wei-Chung Chi(姬瑋忠)" w:date="2015-12-03T17:13:00Z">
              <w:r w:rsidDel="00855FBA">
                <w:rPr>
                  <w:rFonts w:eastAsiaTheme="minorEastAsia" w:hint="eastAsia"/>
                </w:rPr>
                <w:delText>Description</w:delText>
              </w:r>
              <w:bookmarkStart w:id="675" w:name="_Toc437270369"/>
              <w:bookmarkEnd w:id="675"/>
            </w:del>
          </w:p>
        </w:tc>
        <w:bookmarkStart w:id="676" w:name="_Toc437270370"/>
        <w:bookmarkEnd w:id="676"/>
      </w:tr>
      <w:tr w:rsidR="0041399D" w:rsidDel="00855FBA" w:rsidTr="004F090A">
        <w:trPr>
          <w:del w:id="677" w:author="Masa Wei-Chung Chi(姬瑋忠)" w:date="2015-12-03T17:13:00Z"/>
        </w:trPr>
        <w:tc>
          <w:tcPr>
            <w:tcW w:w="2574" w:type="dxa"/>
            <w:vAlign w:val="center"/>
          </w:tcPr>
          <w:p w:rsidR="0041399D" w:rsidDel="00855FBA" w:rsidRDefault="0041399D" w:rsidP="0041399D">
            <w:pPr>
              <w:jc w:val="both"/>
              <w:rPr>
                <w:del w:id="678" w:author="Masa Wei-Chung Chi(姬瑋忠)" w:date="2015-12-03T17:13:00Z"/>
                <w:rFonts w:eastAsiaTheme="minorEastAsia"/>
              </w:rPr>
            </w:pPr>
            <w:del w:id="679" w:author="Masa Wei-Chung Chi(姬瑋忠)" w:date="2015-12-03T17:13:00Z">
              <w:r w:rsidDel="00855FBA">
                <w:rPr>
                  <w:rFonts w:eastAsiaTheme="minorEastAsia" w:hint="eastAsia"/>
                </w:rPr>
                <w:delText>+0x00</w:delText>
              </w:r>
              <w:bookmarkStart w:id="680" w:name="_Toc437270371"/>
              <w:bookmarkEnd w:id="680"/>
            </w:del>
          </w:p>
        </w:tc>
        <w:tc>
          <w:tcPr>
            <w:tcW w:w="2574" w:type="dxa"/>
            <w:vAlign w:val="center"/>
          </w:tcPr>
          <w:p w:rsidR="0041399D" w:rsidDel="00855FBA" w:rsidRDefault="00F73256" w:rsidP="0041399D">
            <w:pPr>
              <w:jc w:val="both"/>
              <w:rPr>
                <w:del w:id="681" w:author="Masa Wei-Chung Chi(姬瑋忠)" w:date="2015-12-03T17:13:00Z"/>
                <w:rFonts w:eastAsiaTheme="minorEastAsia"/>
              </w:rPr>
            </w:pPr>
            <w:del w:id="682" w:author="Masa Wei-Chung Chi(姬瑋忠)" w:date="2015-12-03T17:13:00Z">
              <w:r w:rsidDel="00855FBA">
                <w:rPr>
                  <w:rFonts w:eastAsiaTheme="minorEastAsia" w:hint="eastAsia"/>
                </w:rPr>
                <w:delText>RO</w:delText>
              </w:r>
              <w:bookmarkStart w:id="683" w:name="_Toc437270372"/>
              <w:bookmarkEnd w:id="683"/>
            </w:del>
          </w:p>
        </w:tc>
        <w:tc>
          <w:tcPr>
            <w:tcW w:w="5150" w:type="dxa"/>
            <w:vAlign w:val="center"/>
          </w:tcPr>
          <w:p w:rsidR="0041399D" w:rsidDel="00855FBA" w:rsidRDefault="00F73256" w:rsidP="0041399D">
            <w:pPr>
              <w:jc w:val="both"/>
              <w:rPr>
                <w:del w:id="684" w:author="Masa Wei-Chung Chi(姬瑋忠)" w:date="2015-12-03T17:13:00Z"/>
                <w:rFonts w:eastAsiaTheme="minorEastAsia"/>
              </w:rPr>
            </w:pPr>
            <w:del w:id="685" w:author="Masa Wei-Chung Chi(姬瑋忠)" w:date="2015-12-03T17:13:00Z">
              <w:r w:rsidDel="00855FBA">
                <w:rPr>
                  <w:rFonts w:eastAsiaTheme="minorEastAsia" w:hint="eastAsia"/>
                </w:rPr>
                <w:delText>ATCBUSDEC200 ID and reversion number</w:delText>
              </w:r>
              <w:bookmarkStart w:id="686" w:name="_Toc437270373"/>
              <w:bookmarkEnd w:id="686"/>
            </w:del>
          </w:p>
        </w:tc>
        <w:bookmarkStart w:id="687" w:name="_Toc437270374"/>
        <w:bookmarkEnd w:id="687"/>
      </w:tr>
      <w:tr w:rsidR="0041399D" w:rsidDel="00855FBA" w:rsidTr="004F090A">
        <w:trPr>
          <w:del w:id="688" w:author="Masa Wei-Chung Chi(姬瑋忠)" w:date="2015-12-03T17:13:00Z"/>
        </w:trPr>
        <w:tc>
          <w:tcPr>
            <w:tcW w:w="2574" w:type="dxa"/>
            <w:vAlign w:val="center"/>
          </w:tcPr>
          <w:p w:rsidR="0041399D" w:rsidDel="00855FBA" w:rsidRDefault="0041399D" w:rsidP="002E49FB">
            <w:pPr>
              <w:jc w:val="both"/>
              <w:rPr>
                <w:del w:id="689" w:author="Masa Wei-Chung Chi(姬瑋忠)" w:date="2015-12-03T17:13:00Z"/>
                <w:rFonts w:eastAsiaTheme="minorEastAsia"/>
              </w:rPr>
            </w:pPr>
            <w:del w:id="690" w:author="Masa Wei-Chung Chi(姬瑋忠)" w:date="2015-12-03T17:13:00Z">
              <w:r w:rsidDel="00855FBA">
                <w:rPr>
                  <w:rFonts w:eastAsiaTheme="minorEastAsia" w:hint="eastAsia"/>
                </w:rPr>
                <w:delText>+0x04~0x0</w:delText>
              </w:r>
              <w:r w:rsidR="002E49FB" w:rsidDel="00855FBA">
                <w:rPr>
                  <w:rFonts w:eastAsiaTheme="minorEastAsia" w:hint="eastAsia"/>
                </w:rPr>
                <w:delText>C</w:delText>
              </w:r>
              <w:bookmarkStart w:id="691" w:name="_Toc437270375"/>
              <w:bookmarkEnd w:id="691"/>
            </w:del>
          </w:p>
        </w:tc>
        <w:tc>
          <w:tcPr>
            <w:tcW w:w="2574" w:type="dxa"/>
            <w:vAlign w:val="center"/>
          </w:tcPr>
          <w:p w:rsidR="0041399D" w:rsidDel="00855FBA" w:rsidRDefault="00F73256" w:rsidP="0041399D">
            <w:pPr>
              <w:jc w:val="both"/>
              <w:rPr>
                <w:del w:id="692" w:author="Masa Wei-Chung Chi(姬瑋忠)" w:date="2015-12-03T17:13:00Z"/>
                <w:rFonts w:eastAsiaTheme="minorEastAsia"/>
              </w:rPr>
            </w:pPr>
            <w:del w:id="693" w:author="Masa Wei-Chung Chi(姬瑋忠)" w:date="2015-12-03T17:13:00Z">
              <w:r w:rsidDel="00855FBA">
                <w:rPr>
                  <w:rFonts w:eastAsiaTheme="minorEastAsia" w:hint="eastAsia"/>
                </w:rPr>
                <w:delText>-</w:delText>
              </w:r>
              <w:bookmarkStart w:id="694" w:name="_Toc437270376"/>
              <w:bookmarkEnd w:id="694"/>
            </w:del>
          </w:p>
        </w:tc>
        <w:tc>
          <w:tcPr>
            <w:tcW w:w="5150" w:type="dxa"/>
            <w:vAlign w:val="center"/>
          </w:tcPr>
          <w:p w:rsidR="0041399D" w:rsidDel="00855FBA" w:rsidRDefault="00F73256" w:rsidP="0041399D">
            <w:pPr>
              <w:jc w:val="both"/>
              <w:rPr>
                <w:del w:id="695" w:author="Masa Wei-Chung Chi(姬瑋忠)" w:date="2015-12-03T17:13:00Z"/>
                <w:rFonts w:eastAsiaTheme="minorEastAsia"/>
              </w:rPr>
            </w:pPr>
            <w:del w:id="696" w:author="Masa Wei-Chung Chi(姬瑋忠)" w:date="2015-12-03T17:13:00Z">
              <w:r w:rsidDel="00855FBA">
                <w:rPr>
                  <w:rFonts w:eastAsiaTheme="minorEastAsia" w:hint="eastAsia"/>
                </w:rPr>
                <w:delText>Reserved</w:delText>
              </w:r>
              <w:bookmarkStart w:id="697" w:name="_Toc437270377"/>
              <w:bookmarkEnd w:id="697"/>
            </w:del>
          </w:p>
        </w:tc>
        <w:bookmarkStart w:id="698" w:name="_Toc437270378"/>
        <w:bookmarkEnd w:id="698"/>
      </w:tr>
      <w:tr w:rsidR="0041399D" w:rsidDel="00855FBA" w:rsidTr="004F090A">
        <w:trPr>
          <w:del w:id="699" w:author="Masa Wei-Chung Chi(姬瑋忠)" w:date="2015-12-03T17:13:00Z"/>
        </w:trPr>
        <w:tc>
          <w:tcPr>
            <w:tcW w:w="2574" w:type="dxa"/>
            <w:vAlign w:val="center"/>
          </w:tcPr>
          <w:p w:rsidR="0041399D" w:rsidDel="00855FBA" w:rsidRDefault="0041399D" w:rsidP="0041399D">
            <w:pPr>
              <w:jc w:val="both"/>
              <w:rPr>
                <w:del w:id="700" w:author="Masa Wei-Chung Chi(姬瑋忠)" w:date="2015-12-03T17:13:00Z"/>
                <w:rFonts w:eastAsiaTheme="minorEastAsia"/>
              </w:rPr>
            </w:pPr>
            <w:del w:id="701" w:author="Masa Wei-Chung Chi(姬瑋忠)" w:date="2015-12-03T17:13:00Z">
              <w:r w:rsidDel="00855FBA">
                <w:rPr>
                  <w:rFonts w:eastAsiaTheme="minorEastAsia" w:hint="eastAsia"/>
                </w:rPr>
                <w:delText>+0x10~</w:delText>
              </w:r>
              <w:r w:rsidR="00F73256" w:rsidDel="00855FBA">
                <w:rPr>
                  <w:rFonts w:eastAsiaTheme="minorEastAsia" w:hint="eastAsia"/>
                </w:rPr>
                <w:delText>0x88</w:delText>
              </w:r>
              <w:bookmarkStart w:id="702" w:name="_Toc437270379"/>
              <w:bookmarkEnd w:id="702"/>
            </w:del>
          </w:p>
        </w:tc>
        <w:tc>
          <w:tcPr>
            <w:tcW w:w="2574" w:type="dxa"/>
            <w:vAlign w:val="center"/>
          </w:tcPr>
          <w:p w:rsidR="0041399D" w:rsidDel="00855FBA" w:rsidRDefault="00F73256" w:rsidP="0041399D">
            <w:pPr>
              <w:jc w:val="both"/>
              <w:rPr>
                <w:del w:id="703" w:author="Masa Wei-Chung Chi(姬瑋忠)" w:date="2015-12-03T17:13:00Z"/>
                <w:rFonts w:eastAsiaTheme="minorEastAsia"/>
              </w:rPr>
            </w:pPr>
            <w:del w:id="704" w:author="Masa Wei-Chung Chi(姬瑋忠)" w:date="2015-12-03T17:13:00Z">
              <w:r w:rsidDel="00855FBA">
                <w:rPr>
                  <w:rFonts w:eastAsiaTheme="minorEastAsia" w:hint="eastAsia"/>
                </w:rPr>
                <w:delText>RO</w:delText>
              </w:r>
              <w:bookmarkStart w:id="705" w:name="_Toc437270380"/>
              <w:bookmarkEnd w:id="705"/>
            </w:del>
          </w:p>
        </w:tc>
        <w:tc>
          <w:tcPr>
            <w:tcW w:w="5150" w:type="dxa"/>
            <w:vAlign w:val="center"/>
          </w:tcPr>
          <w:p w:rsidR="0041399D" w:rsidDel="00855FBA" w:rsidRDefault="00F73256" w:rsidP="0041399D">
            <w:pPr>
              <w:jc w:val="both"/>
              <w:rPr>
                <w:del w:id="706" w:author="Masa Wei-Chung Chi(姬瑋忠)" w:date="2015-12-03T17:13:00Z"/>
                <w:rFonts w:eastAsiaTheme="minorEastAsia"/>
              </w:rPr>
            </w:pPr>
            <w:del w:id="707" w:author="Masa Wei-Chung Chi(姬瑋忠)" w:date="2015-12-03T17:13:00Z">
              <w:r w:rsidDel="00855FBA">
                <w:rPr>
                  <w:rFonts w:eastAsiaTheme="minorEastAsia" w:hint="eastAsia"/>
                </w:rPr>
                <w:delText>Offset/size of slave 1~31</w:delText>
              </w:r>
              <w:bookmarkStart w:id="708" w:name="_Toc437270381"/>
              <w:bookmarkEnd w:id="708"/>
            </w:del>
          </w:p>
        </w:tc>
        <w:bookmarkStart w:id="709" w:name="_Toc437270382"/>
        <w:bookmarkEnd w:id="709"/>
      </w:tr>
    </w:tbl>
    <w:p w:rsidR="00651EB3" w:rsidRPr="00651EB3" w:rsidDel="00855FBA" w:rsidRDefault="00651EB3" w:rsidP="00651EB3">
      <w:pPr>
        <w:rPr>
          <w:del w:id="710" w:author="Masa Wei-Chung Chi(姬瑋忠)" w:date="2015-12-03T17:13:00Z"/>
          <w:rFonts w:eastAsiaTheme="minorEastAsia"/>
        </w:rPr>
      </w:pPr>
      <w:bookmarkStart w:id="711" w:name="_Toc437270383"/>
      <w:bookmarkEnd w:id="711"/>
    </w:p>
    <w:p w:rsidR="00651EB3" w:rsidDel="00855FBA" w:rsidRDefault="00651EB3" w:rsidP="00651EB3">
      <w:pPr>
        <w:pStyle w:val="31"/>
        <w:spacing w:before="203"/>
        <w:rPr>
          <w:del w:id="712" w:author="Masa Wei-Chung Chi(姬瑋忠)" w:date="2015-12-03T17:13:00Z"/>
        </w:rPr>
      </w:pPr>
      <w:del w:id="713" w:author="Masa Wei-Chung Chi(姬瑋忠)" w:date="2015-12-03T17:13:00Z">
        <w:r w:rsidDel="00855FBA">
          <w:rPr>
            <w:rFonts w:eastAsiaTheme="minorEastAsia" w:hint="eastAsia"/>
          </w:rPr>
          <w:delText>ATCBUSDEC200 ID Number and Reversion Number (0x00)</w:delText>
        </w:r>
        <w:bookmarkStart w:id="714" w:name="_Toc437270384"/>
        <w:bookmarkEnd w:id="714"/>
      </w:del>
    </w:p>
    <w:p w:rsidR="00702A25" w:rsidDel="00855FBA" w:rsidRDefault="00702A25" w:rsidP="00702A25">
      <w:pPr>
        <w:pStyle w:val="aa"/>
        <w:rPr>
          <w:del w:id="715" w:author="Masa Wei-Chung Chi(姬瑋忠)" w:date="2015-12-03T17:13:00Z"/>
          <w:rFonts w:eastAsiaTheme="minorEastAsia"/>
        </w:rPr>
      </w:pPr>
      <w:del w:id="716" w:author="Masa Wei-Chung Chi(姬瑋忠)" w:date="2015-12-03T17:13:00Z">
        <w:r w:rsidDel="00855FBA">
          <w:delText xml:space="preserve">Table </w:delText>
        </w:r>
        <w:r w:rsidR="004F090A" w:rsidDel="00855FBA">
          <w:rPr>
            <w:b w:val="0"/>
          </w:rPr>
          <w:fldChar w:fldCharType="begin"/>
        </w:r>
        <w:r w:rsidR="004F090A" w:rsidDel="00855FBA">
          <w:delInstrText xml:space="preserve"> SEQ Table \* ARABIC </w:delInstrText>
        </w:r>
        <w:r w:rsidR="004F090A" w:rsidDel="00855FBA">
          <w:rPr>
            <w:b w:val="0"/>
          </w:rPr>
          <w:fldChar w:fldCharType="separate"/>
        </w:r>
        <w:r w:rsidR="0011608D" w:rsidDel="00855FBA">
          <w:rPr>
            <w:noProof/>
          </w:rPr>
          <w:delText>3</w:delText>
        </w:r>
        <w:r w:rsidR="004F090A" w:rsidDel="00855FBA">
          <w:rPr>
            <w:b w:val="0"/>
            <w:noProof/>
          </w:rPr>
          <w:fldChar w:fldCharType="end"/>
        </w:r>
        <w:r w:rsidDel="00855FBA">
          <w:rPr>
            <w:rFonts w:eastAsiaTheme="minorEastAsia" w:hint="eastAsia"/>
          </w:rPr>
          <w:delText>. ATCBUSDEC200 ID Number and Reversion Number</w:delText>
        </w:r>
        <w:bookmarkStart w:id="717" w:name="_Toc437270385"/>
        <w:bookmarkEnd w:id="717"/>
      </w:del>
    </w:p>
    <w:tbl>
      <w:tblPr>
        <w:tblStyle w:val="a9"/>
        <w:tblW w:w="0" w:type="auto"/>
        <w:tblLook w:val="04A0" w:firstRow="1" w:lastRow="0" w:firstColumn="1" w:lastColumn="0" w:noHBand="0" w:noVBand="1"/>
      </w:tblPr>
      <w:tblGrid>
        <w:gridCol w:w="1282"/>
        <w:gridCol w:w="2075"/>
        <w:gridCol w:w="736"/>
        <w:gridCol w:w="2644"/>
        <w:gridCol w:w="3721"/>
      </w:tblGrid>
      <w:tr w:rsidR="00D50D3D" w:rsidDel="00855FBA" w:rsidTr="004A5C84">
        <w:trPr>
          <w:trHeight w:val="510"/>
          <w:del w:id="718" w:author="Masa Wei-Chung Chi(姬瑋忠)" w:date="2015-12-03T17:13:00Z"/>
        </w:trPr>
        <w:tc>
          <w:tcPr>
            <w:tcW w:w="1282" w:type="dxa"/>
            <w:vAlign w:val="center"/>
          </w:tcPr>
          <w:p w:rsidR="00651EB3" w:rsidDel="00855FBA" w:rsidRDefault="00651EB3" w:rsidP="004A5C84">
            <w:pPr>
              <w:rPr>
                <w:del w:id="719" w:author="Masa Wei-Chung Chi(姬瑋忠)" w:date="2015-12-03T17:13:00Z"/>
                <w:rFonts w:eastAsiaTheme="minorEastAsia"/>
              </w:rPr>
            </w:pPr>
            <w:del w:id="720" w:author="Masa Wei-Chung Chi(姬瑋忠)" w:date="2015-12-03T17:13:00Z">
              <w:r w:rsidDel="00855FBA">
                <w:rPr>
                  <w:rFonts w:eastAsiaTheme="minorEastAsia" w:hint="eastAsia"/>
                </w:rPr>
                <w:delText>Name</w:delText>
              </w:r>
              <w:bookmarkStart w:id="721" w:name="_Toc437270386"/>
              <w:bookmarkEnd w:id="721"/>
            </w:del>
          </w:p>
        </w:tc>
        <w:tc>
          <w:tcPr>
            <w:tcW w:w="2087" w:type="dxa"/>
            <w:vAlign w:val="center"/>
          </w:tcPr>
          <w:p w:rsidR="00651EB3" w:rsidDel="00855FBA" w:rsidRDefault="006B076B" w:rsidP="004A5C84">
            <w:pPr>
              <w:rPr>
                <w:del w:id="722" w:author="Masa Wei-Chung Chi(姬瑋忠)" w:date="2015-12-03T17:13:00Z"/>
                <w:rFonts w:eastAsiaTheme="minorEastAsia"/>
              </w:rPr>
            </w:pPr>
            <w:del w:id="723" w:author="Masa Wei-Chung Chi(姬瑋忠)" w:date="2015-12-03T17:13:00Z">
              <w:r w:rsidDel="00855FBA">
                <w:rPr>
                  <w:rFonts w:eastAsiaTheme="minorEastAsia" w:hint="eastAsia"/>
                </w:rPr>
                <w:delText>Bit</w:delText>
              </w:r>
              <w:bookmarkStart w:id="724" w:name="_Toc437270387"/>
              <w:bookmarkEnd w:id="724"/>
            </w:del>
          </w:p>
        </w:tc>
        <w:tc>
          <w:tcPr>
            <w:tcW w:w="736" w:type="dxa"/>
            <w:vAlign w:val="center"/>
          </w:tcPr>
          <w:p w:rsidR="00651EB3" w:rsidDel="00855FBA" w:rsidRDefault="006B076B" w:rsidP="004A5C84">
            <w:pPr>
              <w:rPr>
                <w:del w:id="725" w:author="Masa Wei-Chung Chi(姬瑋忠)" w:date="2015-12-03T17:13:00Z"/>
                <w:rFonts w:eastAsiaTheme="minorEastAsia"/>
              </w:rPr>
            </w:pPr>
            <w:del w:id="726" w:author="Masa Wei-Chung Chi(姬瑋忠)" w:date="2015-12-03T17:13:00Z">
              <w:r w:rsidDel="00855FBA">
                <w:rPr>
                  <w:rFonts w:eastAsiaTheme="minorEastAsia" w:hint="eastAsia"/>
                </w:rPr>
                <w:delText>Type</w:delText>
              </w:r>
              <w:bookmarkStart w:id="727" w:name="_Toc437270388"/>
              <w:bookmarkEnd w:id="727"/>
            </w:del>
          </w:p>
        </w:tc>
        <w:tc>
          <w:tcPr>
            <w:tcW w:w="4552" w:type="dxa"/>
            <w:vAlign w:val="center"/>
          </w:tcPr>
          <w:p w:rsidR="00651EB3" w:rsidDel="00855FBA" w:rsidRDefault="006B076B" w:rsidP="004A5C84">
            <w:pPr>
              <w:rPr>
                <w:del w:id="728" w:author="Masa Wei-Chung Chi(姬瑋忠)" w:date="2015-12-03T17:13:00Z"/>
                <w:rFonts w:eastAsiaTheme="minorEastAsia"/>
              </w:rPr>
            </w:pPr>
            <w:del w:id="729" w:author="Masa Wei-Chung Chi(姬瑋忠)" w:date="2015-12-03T17:13:00Z">
              <w:r w:rsidDel="00855FBA">
                <w:rPr>
                  <w:rFonts w:eastAsiaTheme="minorEastAsia" w:hint="eastAsia"/>
                </w:rPr>
                <w:delText>Description</w:delText>
              </w:r>
              <w:bookmarkStart w:id="730" w:name="_Toc437270389"/>
              <w:bookmarkEnd w:id="730"/>
            </w:del>
          </w:p>
        </w:tc>
        <w:tc>
          <w:tcPr>
            <w:tcW w:w="1801" w:type="dxa"/>
            <w:vAlign w:val="center"/>
          </w:tcPr>
          <w:p w:rsidR="00651EB3" w:rsidDel="00855FBA" w:rsidRDefault="006B076B" w:rsidP="004A5C84">
            <w:pPr>
              <w:rPr>
                <w:del w:id="731" w:author="Masa Wei-Chung Chi(姬瑋忠)" w:date="2015-12-03T17:13:00Z"/>
                <w:rFonts w:eastAsiaTheme="minorEastAsia"/>
              </w:rPr>
            </w:pPr>
            <w:del w:id="732" w:author="Masa Wei-Chung Chi(姬瑋忠)" w:date="2015-12-03T17:13:00Z">
              <w:r w:rsidDel="00855FBA">
                <w:rPr>
                  <w:rFonts w:eastAsiaTheme="minorEastAsia" w:hint="eastAsia"/>
                </w:rPr>
                <w:delText>Reset</w:delText>
              </w:r>
              <w:bookmarkStart w:id="733" w:name="_Toc437270390"/>
              <w:bookmarkEnd w:id="733"/>
            </w:del>
          </w:p>
        </w:tc>
        <w:bookmarkStart w:id="734" w:name="_Toc437270391"/>
        <w:bookmarkEnd w:id="734"/>
      </w:tr>
      <w:tr w:rsidR="00D50D3D" w:rsidDel="00855FBA" w:rsidTr="004A5C84">
        <w:trPr>
          <w:trHeight w:val="510"/>
          <w:del w:id="735" w:author="Masa Wei-Chung Chi(姬瑋忠)" w:date="2015-12-03T17:13:00Z"/>
        </w:trPr>
        <w:tc>
          <w:tcPr>
            <w:tcW w:w="1282" w:type="dxa"/>
            <w:vAlign w:val="center"/>
          </w:tcPr>
          <w:p w:rsidR="00651EB3" w:rsidDel="00855FBA" w:rsidRDefault="006B076B" w:rsidP="004A5C84">
            <w:pPr>
              <w:rPr>
                <w:del w:id="736" w:author="Masa Wei-Chung Chi(姬瑋忠)" w:date="2015-12-03T17:13:00Z"/>
                <w:rFonts w:eastAsiaTheme="minorEastAsia"/>
              </w:rPr>
            </w:pPr>
            <w:del w:id="737" w:author="Masa Wei-Chung Chi(姬瑋忠)" w:date="2015-12-03T17:13:00Z">
              <w:r w:rsidDel="00855FBA">
                <w:rPr>
                  <w:rFonts w:eastAsiaTheme="minorEastAsia" w:hint="eastAsia"/>
                </w:rPr>
                <w:delText>Reserved</w:delText>
              </w:r>
              <w:bookmarkStart w:id="738" w:name="_Toc437270392"/>
              <w:bookmarkEnd w:id="738"/>
            </w:del>
          </w:p>
        </w:tc>
        <w:tc>
          <w:tcPr>
            <w:tcW w:w="2087" w:type="dxa"/>
            <w:vAlign w:val="center"/>
          </w:tcPr>
          <w:p w:rsidR="00651EB3" w:rsidDel="00855FBA" w:rsidRDefault="006B076B" w:rsidP="004A5C84">
            <w:pPr>
              <w:rPr>
                <w:del w:id="739" w:author="Masa Wei-Chung Chi(姬瑋忠)" w:date="2015-12-03T17:13:00Z"/>
                <w:rFonts w:eastAsiaTheme="minorEastAsia"/>
              </w:rPr>
            </w:pPr>
            <w:del w:id="740" w:author="Masa Wei-Chung Chi(姬瑋忠)" w:date="2015-12-03T17:13:00Z">
              <w:r w:rsidDel="00855FBA">
                <w:rPr>
                  <w:rFonts w:eastAsiaTheme="minorEastAsia" w:hint="eastAsia"/>
                </w:rPr>
                <w:delText>HDATA_MSB:32</w:delText>
              </w:r>
              <w:bookmarkStart w:id="741" w:name="_Toc437270393"/>
              <w:bookmarkEnd w:id="741"/>
            </w:del>
          </w:p>
        </w:tc>
        <w:tc>
          <w:tcPr>
            <w:tcW w:w="736" w:type="dxa"/>
            <w:vAlign w:val="center"/>
          </w:tcPr>
          <w:p w:rsidR="00651EB3" w:rsidDel="00855FBA" w:rsidRDefault="006B076B" w:rsidP="004A5C84">
            <w:pPr>
              <w:rPr>
                <w:del w:id="742" w:author="Masa Wei-Chung Chi(姬瑋忠)" w:date="2015-12-03T17:13:00Z"/>
                <w:rFonts w:eastAsiaTheme="minorEastAsia"/>
              </w:rPr>
            </w:pPr>
            <w:del w:id="743" w:author="Masa Wei-Chung Chi(姬瑋忠)" w:date="2015-12-03T17:13:00Z">
              <w:r w:rsidDel="00855FBA">
                <w:rPr>
                  <w:rFonts w:eastAsiaTheme="minorEastAsia" w:hint="eastAsia"/>
                </w:rPr>
                <w:delText>-</w:delText>
              </w:r>
              <w:bookmarkStart w:id="744" w:name="_Toc437270394"/>
              <w:bookmarkEnd w:id="744"/>
            </w:del>
          </w:p>
        </w:tc>
        <w:tc>
          <w:tcPr>
            <w:tcW w:w="4552" w:type="dxa"/>
            <w:vAlign w:val="center"/>
          </w:tcPr>
          <w:p w:rsidR="00651EB3" w:rsidDel="00855FBA" w:rsidRDefault="00B07BBC" w:rsidP="004A5C84">
            <w:pPr>
              <w:rPr>
                <w:del w:id="745" w:author="Masa Wei-Chung Chi(姬瑋忠)" w:date="2015-12-03T17:13:00Z"/>
                <w:rFonts w:eastAsiaTheme="minorEastAsia"/>
              </w:rPr>
            </w:pPr>
            <w:del w:id="746" w:author="Masa Wei-Chung Chi(姬瑋忠)" w:date="2015-12-03T17:13:00Z">
              <w:r w:rsidDel="00855FBA">
                <w:rPr>
                  <w:rFonts w:eastAsiaTheme="minorEastAsia" w:hint="eastAsia"/>
                </w:rPr>
                <w:delText>-</w:delText>
              </w:r>
              <w:bookmarkStart w:id="747" w:name="_Toc437270395"/>
              <w:bookmarkEnd w:id="747"/>
            </w:del>
          </w:p>
        </w:tc>
        <w:tc>
          <w:tcPr>
            <w:tcW w:w="1801" w:type="dxa"/>
            <w:vAlign w:val="center"/>
          </w:tcPr>
          <w:p w:rsidR="00651EB3" w:rsidDel="00855FBA" w:rsidRDefault="00814AF4" w:rsidP="004A5C84">
            <w:pPr>
              <w:rPr>
                <w:del w:id="748" w:author="Masa Wei-Chung Chi(姬瑋忠)" w:date="2015-12-03T17:13:00Z"/>
                <w:rFonts w:eastAsiaTheme="minorEastAsia"/>
              </w:rPr>
            </w:pPr>
            <w:del w:id="749" w:author="Masa Wei-Chung Chi(姬瑋忠)" w:date="2015-12-03T17:13:00Z">
              <w:r w:rsidDel="00855FBA">
                <w:rPr>
                  <w:rFonts w:eastAsiaTheme="minorEastAsia" w:hint="eastAsia"/>
                </w:rPr>
                <w:delText>-</w:delText>
              </w:r>
              <w:bookmarkStart w:id="750" w:name="_Toc437270396"/>
              <w:bookmarkEnd w:id="750"/>
            </w:del>
          </w:p>
        </w:tc>
        <w:bookmarkStart w:id="751" w:name="_Toc437270397"/>
        <w:bookmarkEnd w:id="751"/>
      </w:tr>
      <w:tr w:rsidR="00D50D3D" w:rsidDel="00855FBA" w:rsidTr="004A5C84">
        <w:trPr>
          <w:trHeight w:val="510"/>
          <w:del w:id="752" w:author="Masa Wei-Chung Chi(姬瑋忠)" w:date="2015-12-03T17:13:00Z"/>
        </w:trPr>
        <w:tc>
          <w:tcPr>
            <w:tcW w:w="1282" w:type="dxa"/>
            <w:vAlign w:val="center"/>
          </w:tcPr>
          <w:p w:rsidR="00651EB3" w:rsidDel="00855FBA" w:rsidRDefault="006B076B" w:rsidP="004A5C84">
            <w:pPr>
              <w:rPr>
                <w:del w:id="753" w:author="Masa Wei-Chung Chi(姬瑋忠)" w:date="2015-12-03T17:13:00Z"/>
                <w:rFonts w:eastAsiaTheme="minorEastAsia"/>
              </w:rPr>
            </w:pPr>
            <w:del w:id="754" w:author="Masa Wei-Chung Chi(姬瑋忠)" w:date="2015-12-03T17:13:00Z">
              <w:r w:rsidDel="00855FBA">
                <w:rPr>
                  <w:rFonts w:eastAsiaTheme="minorEastAsia" w:hint="eastAsia"/>
                </w:rPr>
                <w:delText>ID</w:delText>
              </w:r>
              <w:bookmarkStart w:id="755" w:name="_Toc437270398"/>
              <w:bookmarkEnd w:id="755"/>
            </w:del>
          </w:p>
        </w:tc>
        <w:tc>
          <w:tcPr>
            <w:tcW w:w="2087" w:type="dxa"/>
            <w:vAlign w:val="center"/>
          </w:tcPr>
          <w:p w:rsidR="00651EB3" w:rsidDel="00855FBA" w:rsidRDefault="006B076B" w:rsidP="004A5C84">
            <w:pPr>
              <w:rPr>
                <w:del w:id="756" w:author="Masa Wei-Chung Chi(姬瑋忠)" w:date="2015-12-03T17:13:00Z"/>
                <w:rFonts w:eastAsiaTheme="minorEastAsia"/>
              </w:rPr>
            </w:pPr>
            <w:del w:id="757" w:author="Masa Wei-Chung Chi(姬瑋忠)" w:date="2015-12-03T17:13:00Z">
              <w:r w:rsidDel="00855FBA">
                <w:rPr>
                  <w:rFonts w:eastAsiaTheme="minorEastAsia" w:hint="eastAsia"/>
                </w:rPr>
                <w:delText>31:8</w:delText>
              </w:r>
              <w:bookmarkStart w:id="758" w:name="_Toc437270399"/>
              <w:bookmarkEnd w:id="758"/>
            </w:del>
          </w:p>
        </w:tc>
        <w:tc>
          <w:tcPr>
            <w:tcW w:w="736" w:type="dxa"/>
            <w:vAlign w:val="center"/>
          </w:tcPr>
          <w:p w:rsidR="00651EB3" w:rsidDel="00855FBA" w:rsidRDefault="006B076B" w:rsidP="004A5C84">
            <w:pPr>
              <w:rPr>
                <w:del w:id="759" w:author="Masa Wei-Chung Chi(姬瑋忠)" w:date="2015-12-03T17:13:00Z"/>
                <w:rFonts w:eastAsiaTheme="minorEastAsia"/>
              </w:rPr>
            </w:pPr>
            <w:del w:id="760" w:author="Masa Wei-Chung Chi(姬瑋忠)" w:date="2015-12-03T17:13:00Z">
              <w:r w:rsidDel="00855FBA">
                <w:rPr>
                  <w:rFonts w:eastAsiaTheme="minorEastAsia" w:hint="eastAsia"/>
                </w:rPr>
                <w:delText>RO</w:delText>
              </w:r>
              <w:bookmarkStart w:id="761" w:name="_Toc437270400"/>
              <w:bookmarkEnd w:id="761"/>
            </w:del>
          </w:p>
        </w:tc>
        <w:tc>
          <w:tcPr>
            <w:tcW w:w="4552" w:type="dxa"/>
            <w:vAlign w:val="center"/>
          </w:tcPr>
          <w:p w:rsidR="00651EB3" w:rsidDel="00855FBA" w:rsidRDefault="00814AF4" w:rsidP="004A5C84">
            <w:pPr>
              <w:rPr>
                <w:del w:id="762" w:author="Masa Wei-Chung Chi(姬瑋忠)" w:date="2015-12-03T17:13:00Z"/>
                <w:rFonts w:eastAsiaTheme="minorEastAsia"/>
              </w:rPr>
            </w:pPr>
            <w:del w:id="763" w:author="Masa Wei-Chung Chi(姬瑋忠)" w:date="2015-12-03T17:13:00Z">
              <w:r w:rsidDel="00855FBA">
                <w:rPr>
                  <w:rFonts w:eastAsiaTheme="minorEastAsia" w:hint="eastAsia"/>
                </w:rPr>
                <w:delText>ATCBUSDEC200 ID number</w:delText>
              </w:r>
              <w:bookmarkStart w:id="764" w:name="_Toc437270401"/>
              <w:bookmarkEnd w:id="764"/>
            </w:del>
          </w:p>
        </w:tc>
        <w:tc>
          <w:tcPr>
            <w:tcW w:w="1801" w:type="dxa"/>
            <w:vAlign w:val="center"/>
          </w:tcPr>
          <w:p w:rsidR="00651EB3" w:rsidDel="00855FBA" w:rsidRDefault="0009370D" w:rsidP="004A5C84">
            <w:pPr>
              <w:rPr>
                <w:del w:id="765" w:author="Masa Wei-Chung Chi(姬瑋忠)" w:date="2015-12-03T17:13:00Z"/>
                <w:rFonts w:eastAsiaTheme="minorEastAsia"/>
              </w:rPr>
            </w:pPr>
            <w:del w:id="766" w:author="Masa Wei-Chung Chi(姬瑋忠)" w:date="2015-12-03T17:13:00Z">
              <w:r w:rsidDel="00855FBA">
                <w:rPr>
                  <w:rFonts w:eastAsiaTheme="minorEastAsia" w:hint="eastAsia"/>
                </w:rPr>
                <w:delText>ATCBUSDEC200</w:delText>
              </w:r>
              <w:r w:rsidR="00D50D3D" w:rsidDel="00855FBA">
                <w:rPr>
                  <w:rFonts w:eastAsiaTheme="minorEastAsia" w:hint="eastAsia"/>
                </w:rPr>
                <w:delText>_ID</w:delText>
              </w:r>
              <w:bookmarkStart w:id="767" w:name="_Toc437270402"/>
              <w:bookmarkEnd w:id="767"/>
            </w:del>
          </w:p>
        </w:tc>
        <w:bookmarkStart w:id="768" w:name="_Toc437270403"/>
        <w:bookmarkEnd w:id="768"/>
      </w:tr>
      <w:tr w:rsidR="00D50D3D" w:rsidDel="00855FBA" w:rsidTr="004A5C84">
        <w:trPr>
          <w:trHeight w:val="510"/>
          <w:del w:id="769" w:author="Masa Wei-Chung Chi(姬瑋忠)" w:date="2015-12-03T17:13:00Z"/>
        </w:trPr>
        <w:tc>
          <w:tcPr>
            <w:tcW w:w="1282" w:type="dxa"/>
            <w:vAlign w:val="center"/>
          </w:tcPr>
          <w:p w:rsidR="00651EB3" w:rsidDel="00855FBA" w:rsidRDefault="006B076B" w:rsidP="004A5C84">
            <w:pPr>
              <w:rPr>
                <w:del w:id="770" w:author="Masa Wei-Chung Chi(姬瑋忠)" w:date="2015-12-03T17:13:00Z"/>
                <w:rFonts w:eastAsiaTheme="minorEastAsia"/>
              </w:rPr>
            </w:pPr>
            <w:del w:id="771" w:author="Masa Wei-Chung Chi(姬瑋忠)" w:date="2015-12-03T17:13:00Z">
              <w:r w:rsidDel="00855FBA">
                <w:rPr>
                  <w:rFonts w:eastAsiaTheme="minorEastAsia" w:hint="eastAsia"/>
                </w:rPr>
                <w:delText>RevMajor</w:delText>
              </w:r>
              <w:bookmarkStart w:id="772" w:name="_Toc437270404"/>
              <w:bookmarkEnd w:id="772"/>
            </w:del>
          </w:p>
        </w:tc>
        <w:tc>
          <w:tcPr>
            <w:tcW w:w="2087" w:type="dxa"/>
            <w:vAlign w:val="center"/>
          </w:tcPr>
          <w:p w:rsidR="00651EB3" w:rsidDel="00855FBA" w:rsidRDefault="00814AF4" w:rsidP="004A5C84">
            <w:pPr>
              <w:rPr>
                <w:del w:id="773" w:author="Masa Wei-Chung Chi(姬瑋忠)" w:date="2015-12-03T17:13:00Z"/>
                <w:rFonts w:eastAsiaTheme="minorEastAsia"/>
              </w:rPr>
            </w:pPr>
            <w:del w:id="774" w:author="Masa Wei-Chung Chi(姬瑋忠)" w:date="2015-12-03T17:13:00Z">
              <w:r w:rsidDel="00855FBA">
                <w:rPr>
                  <w:rFonts w:eastAsiaTheme="minorEastAsia" w:hint="eastAsia"/>
                </w:rPr>
                <w:delText>7:4</w:delText>
              </w:r>
              <w:bookmarkStart w:id="775" w:name="_Toc437270405"/>
              <w:bookmarkEnd w:id="775"/>
            </w:del>
          </w:p>
        </w:tc>
        <w:tc>
          <w:tcPr>
            <w:tcW w:w="736" w:type="dxa"/>
            <w:vAlign w:val="center"/>
          </w:tcPr>
          <w:p w:rsidR="00651EB3" w:rsidDel="00855FBA" w:rsidRDefault="006B076B" w:rsidP="004A5C84">
            <w:pPr>
              <w:rPr>
                <w:del w:id="776" w:author="Masa Wei-Chung Chi(姬瑋忠)" w:date="2015-12-03T17:13:00Z"/>
                <w:rFonts w:eastAsiaTheme="minorEastAsia"/>
              </w:rPr>
            </w:pPr>
            <w:del w:id="777" w:author="Masa Wei-Chung Chi(姬瑋忠)" w:date="2015-12-03T17:13:00Z">
              <w:r w:rsidDel="00855FBA">
                <w:rPr>
                  <w:rFonts w:eastAsiaTheme="minorEastAsia" w:hint="eastAsia"/>
                </w:rPr>
                <w:delText>RO</w:delText>
              </w:r>
              <w:bookmarkStart w:id="778" w:name="_Toc437270406"/>
              <w:bookmarkEnd w:id="778"/>
            </w:del>
          </w:p>
        </w:tc>
        <w:tc>
          <w:tcPr>
            <w:tcW w:w="4552" w:type="dxa"/>
            <w:vAlign w:val="center"/>
          </w:tcPr>
          <w:p w:rsidR="00651EB3" w:rsidDel="00855FBA" w:rsidRDefault="00814AF4" w:rsidP="004A5C84">
            <w:pPr>
              <w:rPr>
                <w:del w:id="779" w:author="Masa Wei-Chung Chi(姬瑋忠)" w:date="2015-12-03T17:13:00Z"/>
                <w:rFonts w:eastAsiaTheme="minorEastAsia"/>
              </w:rPr>
            </w:pPr>
            <w:del w:id="780" w:author="Masa Wei-Chung Chi(姬瑋忠)" w:date="2015-12-03T17:13:00Z">
              <w:r w:rsidRPr="00814AF4" w:rsidDel="00855FBA">
                <w:rPr>
                  <w:rFonts w:eastAsiaTheme="minorEastAsia"/>
                </w:rPr>
                <w:delText>Major revision number</w:delText>
              </w:r>
              <w:bookmarkStart w:id="781" w:name="_Toc437270407"/>
              <w:bookmarkEnd w:id="781"/>
            </w:del>
          </w:p>
        </w:tc>
        <w:tc>
          <w:tcPr>
            <w:tcW w:w="1801" w:type="dxa"/>
            <w:vAlign w:val="center"/>
          </w:tcPr>
          <w:p w:rsidR="00651EB3" w:rsidDel="00855FBA" w:rsidRDefault="0009370D" w:rsidP="004A5C84">
            <w:pPr>
              <w:rPr>
                <w:del w:id="782" w:author="Masa Wei-Chung Chi(姬瑋忠)" w:date="2015-12-03T17:13:00Z"/>
                <w:rFonts w:eastAsiaTheme="minorEastAsia"/>
              </w:rPr>
            </w:pPr>
            <w:del w:id="783" w:author="Masa Wei-Chung Chi(姬瑋忠)" w:date="2015-12-03T17:13:00Z">
              <w:r w:rsidDel="00855FBA">
                <w:rPr>
                  <w:rFonts w:eastAsiaTheme="minorEastAsia" w:hint="eastAsia"/>
                </w:rPr>
                <w:delText>ATCBUSDEC200_</w:delText>
              </w:r>
              <w:r w:rsidR="00D50D3D" w:rsidDel="00855FBA">
                <w:rPr>
                  <w:rFonts w:eastAsiaTheme="minorEastAsia" w:hint="eastAsia"/>
                </w:rPr>
                <w:delText>REV_MAJOR</w:delText>
              </w:r>
              <w:bookmarkStart w:id="784" w:name="_Toc437270408"/>
              <w:bookmarkEnd w:id="784"/>
            </w:del>
          </w:p>
        </w:tc>
        <w:bookmarkStart w:id="785" w:name="_Toc437270409"/>
        <w:bookmarkEnd w:id="785"/>
      </w:tr>
      <w:tr w:rsidR="00D50D3D" w:rsidDel="00855FBA" w:rsidTr="004A5C84">
        <w:trPr>
          <w:trHeight w:val="510"/>
          <w:del w:id="786" w:author="Masa Wei-Chung Chi(姬瑋忠)" w:date="2015-12-03T17:13:00Z"/>
        </w:trPr>
        <w:tc>
          <w:tcPr>
            <w:tcW w:w="1282" w:type="dxa"/>
            <w:vAlign w:val="center"/>
          </w:tcPr>
          <w:p w:rsidR="00651EB3" w:rsidDel="00855FBA" w:rsidRDefault="006B076B" w:rsidP="004A5C84">
            <w:pPr>
              <w:rPr>
                <w:del w:id="787" w:author="Masa Wei-Chung Chi(姬瑋忠)" w:date="2015-12-03T17:13:00Z"/>
                <w:rFonts w:eastAsiaTheme="minorEastAsia"/>
              </w:rPr>
            </w:pPr>
            <w:del w:id="788" w:author="Masa Wei-Chung Chi(姬瑋忠)" w:date="2015-12-03T17:13:00Z">
              <w:r w:rsidRPr="006B076B" w:rsidDel="00855FBA">
                <w:rPr>
                  <w:rFonts w:eastAsiaTheme="minorEastAsia"/>
                </w:rPr>
                <w:delText>RevMinor</w:delText>
              </w:r>
              <w:bookmarkStart w:id="789" w:name="_Toc437270410"/>
              <w:bookmarkEnd w:id="789"/>
            </w:del>
          </w:p>
        </w:tc>
        <w:tc>
          <w:tcPr>
            <w:tcW w:w="2087" w:type="dxa"/>
            <w:vAlign w:val="center"/>
          </w:tcPr>
          <w:p w:rsidR="00651EB3" w:rsidDel="00855FBA" w:rsidRDefault="00814AF4" w:rsidP="004A5C84">
            <w:pPr>
              <w:rPr>
                <w:del w:id="790" w:author="Masa Wei-Chung Chi(姬瑋忠)" w:date="2015-12-03T17:13:00Z"/>
                <w:rFonts w:eastAsiaTheme="minorEastAsia"/>
              </w:rPr>
            </w:pPr>
            <w:del w:id="791" w:author="Masa Wei-Chung Chi(姬瑋忠)" w:date="2015-12-03T17:13:00Z">
              <w:r w:rsidDel="00855FBA">
                <w:rPr>
                  <w:rFonts w:eastAsiaTheme="minorEastAsia" w:hint="eastAsia"/>
                </w:rPr>
                <w:delText>3:0</w:delText>
              </w:r>
              <w:bookmarkStart w:id="792" w:name="_Toc437270411"/>
              <w:bookmarkEnd w:id="792"/>
            </w:del>
          </w:p>
        </w:tc>
        <w:tc>
          <w:tcPr>
            <w:tcW w:w="736" w:type="dxa"/>
            <w:vAlign w:val="center"/>
          </w:tcPr>
          <w:p w:rsidR="00651EB3" w:rsidDel="00855FBA" w:rsidRDefault="006B076B" w:rsidP="004A5C84">
            <w:pPr>
              <w:rPr>
                <w:del w:id="793" w:author="Masa Wei-Chung Chi(姬瑋忠)" w:date="2015-12-03T17:13:00Z"/>
                <w:rFonts w:eastAsiaTheme="minorEastAsia"/>
              </w:rPr>
            </w:pPr>
            <w:del w:id="794" w:author="Masa Wei-Chung Chi(姬瑋忠)" w:date="2015-12-03T17:13:00Z">
              <w:r w:rsidDel="00855FBA">
                <w:rPr>
                  <w:rFonts w:eastAsiaTheme="minorEastAsia" w:hint="eastAsia"/>
                </w:rPr>
                <w:delText>RO</w:delText>
              </w:r>
              <w:bookmarkStart w:id="795" w:name="_Toc437270412"/>
              <w:bookmarkEnd w:id="795"/>
            </w:del>
          </w:p>
        </w:tc>
        <w:tc>
          <w:tcPr>
            <w:tcW w:w="4552" w:type="dxa"/>
            <w:vAlign w:val="center"/>
          </w:tcPr>
          <w:p w:rsidR="00651EB3" w:rsidDel="00855FBA" w:rsidRDefault="00814AF4" w:rsidP="004A5C84">
            <w:pPr>
              <w:rPr>
                <w:del w:id="796" w:author="Masa Wei-Chung Chi(姬瑋忠)" w:date="2015-12-03T17:13:00Z"/>
                <w:rFonts w:eastAsiaTheme="minorEastAsia"/>
              </w:rPr>
            </w:pPr>
            <w:del w:id="797" w:author="Masa Wei-Chung Chi(姬瑋忠)" w:date="2015-12-03T17:13:00Z">
              <w:r w:rsidRPr="00814AF4" w:rsidDel="00855FBA">
                <w:rPr>
                  <w:rFonts w:eastAsiaTheme="minorEastAsia"/>
                </w:rPr>
                <w:delText>Minor revision number</w:delText>
              </w:r>
              <w:bookmarkStart w:id="798" w:name="_Toc437270413"/>
              <w:bookmarkEnd w:id="798"/>
            </w:del>
          </w:p>
        </w:tc>
        <w:tc>
          <w:tcPr>
            <w:tcW w:w="1801" w:type="dxa"/>
            <w:vAlign w:val="center"/>
          </w:tcPr>
          <w:p w:rsidR="00651EB3" w:rsidDel="00855FBA" w:rsidRDefault="0009370D" w:rsidP="004A5C84">
            <w:pPr>
              <w:rPr>
                <w:del w:id="799" w:author="Masa Wei-Chung Chi(姬瑋忠)" w:date="2015-12-03T17:13:00Z"/>
                <w:rFonts w:eastAsiaTheme="minorEastAsia"/>
              </w:rPr>
            </w:pPr>
            <w:del w:id="800" w:author="Masa Wei-Chung Chi(姬瑋忠)" w:date="2015-12-03T17:13:00Z">
              <w:r w:rsidDel="00855FBA">
                <w:rPr>
                  <w:rFonts w:eastAsiaTheme="minorEastAsia" w:hint="eastAsia"/>
                </w:rPr>
                <w:delText>ATCBUSDEC200_</w:delText>
              </w:r>
              <w:r w:rsidR="00D50D3D" w:rsidDel="00855FBA">
                <w:rPr>
                  <w:rFonts w:eastAsiaTheme="minorEastAsia" w:hint="eastAsia"/>
                </w:rPr>
                <w:delText>REV_MINOR</w:delText>
              </w:r>
              <w:bookmarkStart w:id="801" w:name="_Toc437270414"/>
              <w:bookmarkEnd w:id="801"/>
            </w:del>
          </w:p>
        </w:tc>
        <w:bookmarkStart w:id="802" w:name="_Toc437270415"/>
        <w:bookmarkEnd w:id="802"/>
      </w:tr>
    </w:tbl>
    <w:p w:rsidR="00055694" w:rsidDel="00855FBA" w:rsidRDefault="00055694" w:rsidP="00055694">
      <w:pPr>
        <w:rPr>
          <w:del w:id="803" w:author="Masa Wei-Chung Chi(姬瑋忠)" w:date="2015-12-03T17:13:00Z"/>
          <w:rFonts w:eastAsiaTheme="minorEastAsia"/>
        </w:rPr>
      </w:pPr>
      <w:bookmarkStart w:id="804" w:name="_Toc437270416"/>
      <w:bookmarkEnd w:id="804"/>
    </w:p>
    <w:p w:rsidR="00520C89" w:rsidDel="00855FBA" w:rsidRDefault="00520C89" w:rsidP="00055694">
      <w:pPr>
        <w:rPr>
          <w:del w:id="805" w:author="Masa Wei-Chung Chi(姬瑋忠)" w:date="2015-12-03T17:13:00Z"/>
          <w:rFonts w:eastAsiaTheme="minorEastAsia"/>
        </w:rPr>
      </w:pPr>
      <w:bookmarkStart w:id="806" w:name="_Toc437270417"/>
      <w:bookmarkEnd w:id="806"/>
    </w:p>
    <w:p w:rsidR="00055694" w:rsidDel="00855FBA" w:rsidRDefault="0041399D" w:rsidP="0041399D">
      <w:pPr>
        <w:pStyle w:val="31"/>
        <w:spacing w:before="203"/>
        <w:rPr>
          <w:del w:id="807" w:author="Masa Wei-Chung Chi(姬瑋忠)" w:date="2015-12-03T17:13:00Z"/>
          <w:rFonts w:eastAsiaTheme="minorEastAsia"/>
        </w:rPr>
      </w:pPr>
      <w:del w:id="808" w:author="Masa Wei-Chung Chi(姬瑋忠)" w:date="2015-12-03T17:13:00Z">
        <w:r w:rsidDel="00855FBA">
          <w:rPr>
            <w:rFonts w:eastAsiaTheme="minorEastAsia" w:hint="eastAsia"/>
          </w:rPr>
          <w:delText>Offset/Size of Slave</w:delText>
        </w:r>
        <w:r w:rsidR="00F73256" w:rsidDel="00855FBA">
          <w:rPr>
            <w:rFonts w:eastAsiaTheme="minorEastAsia" w:hint="eastAsia"/>
          </w:rPr>
          <w:delText xml:space="preserve"> 1~31</w:delText>
        </w:r>
        <w:r w:rsidDel="00855FBA">
          <w:rPr>
            <w:rFonts w:eastAsiaTheme="minorEastAsia" w:hint="eastAsia"/>
          </w:rPr>
          <w:delText xml:space="preserve"> </w:delText>
        </w:r>
        <w:r w:rsidR="00F73256" w:rsidDel="00855FBA">
          <w:rPr>
            <w:rFonts w:eastAsiaTheme="minorEastAsia" w:hint="eastAsia"/>
          </w:rPr>
          <w:delText>(0x10 + (n-1) * 0x4)</w:delText>
        </w:r>
        <w:bookmarkStart w:id="809" w:name="_Toc437270418"/>
        <w:bookmarkEnd w:id="809"/>
      </w:del>
    </w:p>
    <w:p w:rsidR="00F73256" w:rsidDel="00855FBA" w:rsidRDefault="00F73256" w:rsidP="00F73256">
      <w:pPr>
        <w:pStyle w:val="aa"/>
        <w:rPr>
          <w:del w:id="810" w:author="Masa Wei-Chung Chi(姬瑋忠)" w:date="2015-12-03T17:13:00Z"/>
          <w:rFonts w:eastAsiaTheme="minorEastAsia"/>
        </w:rPr>
      </w:pPr>
      <w:bookmarkStart w:id="811" w:name="_Ref436148072"/>
      <w:del w:id="812" w:author="Masa Wei-Chung Chi(姬瑋忠)" w:date="2015-12-03T17:13:00Z">
        <w:r w:rsidDel="00855FBA">
          <w:delText xml:space="preserve">Table </w:delText>
        </w:r>
        <w:r w:rsidR="004F090A" w:rsidDel="00855FBA">
          <w:rPr>
            <w:b w:val="0"/>
          </w:rPr>
          <w:fldChar w:fldCharType="begin"/>
        </w:r>
        <w:r w:rsidR="004F090A" w:rsidDel="00855FBA">
          <w:delInstrText xml:space="preserve"> SEQ Table \* ARABIC </w:delInstrText>
        </w:r>
        <w:r w:rsidR="004F090A" w:rsidDel="00855FBA">
          <w:rPr>
            <w:b w:val="0"/>
          </w:rPr>
          <w:fldChar w:fldCharType="separate"/>
        </w:r>
        <w:r w:rsidR="0011608D" w:rsidDel="00855FBA">
          <w:rPr>
            <w:noProof/>
          </w:rPr>
          <w:delText>4</w:delText>
        </w:r>
        <w:r w:rsidR="004F090A" w:rsidDel="00855FBA">
          <w:rPr>
            <w:b w:val="0"/>
            <w:noProof/>
          </w:rPr>
          <w:fldChar w:fldCharType="end"/>
        </w:r>
        <w:bookmarkEnd w:id="811"/>
        <w:r w:rsidDel="00855FBA">
          <w:rPr>
            <w:rFonts w:eastAsiaTheme="minorEastAsia" w:hint="eastAsia"/>
          </w:rPr>
          <w:delText>. Offset/Size of Slave 1~31</w:delText>
        </w:r>
        <w:r w:rsidR="00680B32" w:rsidDel="00855FBA">
          <w:rPr>
            <w:rFonts w:eastAsiaTheme="minorEastAsia" w:hint="eastAsia"/>
          </w:rPr>
          <w:delText xml:space="preserve"> in 24-bit mode</w:delText>
        </w:r>
        <w:bookmarkStart w:id="813" w:name="_Toc437270419"/>
        <w:bookmarkEnd w:id="813"/>
      </w:del>
    </w:p>
    <w:tbl>
      <w:tblPr>
        <w:tblStyle w:val="a9"/>
        <w:tblW w:w="0" w:type="auto"/>
        <w:tblLook w:val="04A0" w:firstRow="1" w:lastRow="0" w:firstColumn="1" w:lastColumn="0" w:noHBand="0" w:noVBand="1"/>
      </w:tblPr>
      <w:tblGrid>
        <w:gridCol w:w="1196"/>
        <w:gridCol w:w="2040"/>
        <w:gridCol w:w="736"/>
        <w:gridCol w:w="4362"/>
        <w:gridCol w:w="2124"/>
      </w:tblGrid>
      <w:tr w:rsidR="00680B32" w:rsidDel="00855FBA" w:rsidTr="00520C89">
        <w:trPr>
          <w:trHeight w:val="510"/>
          <w:del w:id="814" w:author="Masa Wei-Chung Chi(姬瑋忠)" w:date="2015-12-03T17:13:00Z"/>
        </w:trPr>
        <w:tc>
          <w:tcPr>
            <w:tcW w:w="1209" w:type="dxa"/>
            <w:vAlign w:val="center"/>
          </w:tcPr>
          <w:p w:rsidR="00680B32" w:rsidDel="00855FBA" w:rsidRDefault="00680B32" w:rsidP="00520C89">
            <w:pPr>
              <w:jc w:val="both"/>
              <w:rPr>
                <w:del w:id="815" w:author="Masa Wei-Chung Chi(姬瑋忠)" w:date="2015-12-03T17:13:00Z"/>
                <w:rFonts w:eastAsiaTheme="minorEastAsia"/>
              </w:rPr>
            </w:pPr>
            <w:del w:id="816" w:author="Masa Wei-Chung Chi(姬瑋忠)" w:date="2015-12-03T17:13:00Z">
              <w:r w:rsidDel="00855FBA">
                <w:rPr>
                  <w:rFonts w:eastAsiaTheme="minorEastAsia" w:hint="eastAsia"/>
                </w:rPr>
                <w:delText>Name</w:delText>
              </w:r>
              <w:bookmarkStart w:id="817" w:name="_Toc437270420"/>
              <w:bookmarkEnd w:id="817"/>
            </w:del>
          </w:p>
        </w:tc>
        <w:tc>
          <w:tcPr>
            <w:tcW w:w="2075" w:type="dxa"/>
            <w:vAlign w:val="center"/>
          </w:tcPr>
          <w:p w:rsidR="00680B32" w:rsidDel="00855FBA" w:rsidRDefault="00680B32" w:rsidP="00520C89">
            <w:pPr>
              <w:jc w:val="both"/>
              <w:rPr>
                <w:del w:id="818" w:author="Masa Wei-Chung Chi(姬瑋忠)" w:date="2015-12-03T17:13:00Z"/>
                <w:rFonts w:eastAsiaTheme="minorEastAsia"/>
              </w:rPr>
            </w:pPr>
            <w:del w:id="819" w:author="Masa Wei-Chung Chi(姬瑋忠)" w:date="2015-12-03T17:13:00Z">
              <w:r w:rsidDel="00855FBA">
                <w:rPr>
                  <w:rFonts w:eastAsiaTheme="minorEastAsia" w:hint="eastAsia"/>
                </w:rPr>
                <w:delText>Bit</w:delText>
              </w:r>
              <w:bookmarkStart w:id="820" w:name="_Toc437270421"/>
              <w:bookmarkEnd w:id="820"/>
            </w:del>
          </w:p>
        </w:tc>
        <w:tc>
          <w:tcPr>
            <w:tcW w:w="736" w:type="dxa"/>
            <w:vAlign w:val="center"/>
          </w:tcPr>
          <w:p w:rsidR="00680B32" w:rsidDel="00855FBA" w:rsidRDefault="00680B32" w:rsidP="00520C89">
            <w:pPr>
              <w:jc w:val="both"/>
              <w:rPr>
                <w:del w:id="821" w:author="Masa Wei-Chung Chi(姬瑋忠)" w:date="2015-12-03T17:13:00Z"/>
                <w:rFonts w:eastAsiaTheme="minorEastAsia"/>
              </w:rPr>
            </w:pPr>
            <w:del w:id="822" w:author="Masa Wei-Chung Chi(姬瑋忠)" w:date="2015-12-03T17:13:00Z">
              <w:r w:rsidDel="00855FBA">
                <w:rPr>
                  <w:rFonts w:eastAsiaTheme="minorEastAsia" w:hint="eastAsia"/>
                </w:rPr>
                <w:delText>Type</w:delText>
              </w:r>
              <w:bookmarkStart w:id="823" w:name="_Toc437270422"/>
              <w:bookmarkEnd w:id="823"/>
            </w:del>
          </w:p>
        </w:tc>
        <w:tc>
          <w:tcPr>
            <w:tcW w:w="2717" w:type="dxa"/>
            <w:vAlign w:val="center"/>
          </w:tcPr>
          <w:p w:rsidR="00680B32" w:rsidDel="00855FBA" w:rsidRDefault="00680B32" w:rsidP="00520C89">
            <w:pPr>
              <w:jc w:val="both"/>
              <w:rPr>
                <w:del w:id="824" w:author="Masa Wei-Chung Chi(姬瑋忠)" w:date="2015-12-03T17:13:00Z"/>
                <w:rFonts w:eastAsiaTheme="minorEastAsia"/>
              </w:rPr>
            </w:pPr>
            <w:del w:id="825" w:author="Masa Wei-Chung Chi(姬瑋忠)" w:date="2015-12-03T17:13:00Z">
              <w:r w:rsidDel="00855FBA">
                <w:rPr>
                  <w:rFonts w:eastAsiaTheme="minorEastAsia" w:hint="eastAsia"/>
                </w:rPr>
                <w:delText>Description</w:delText>
              </w:r>
              <w:bookmarkStart w:id="826" w:name="_Toc437270423"/>
              <w:bookmarkEnd w:id="826"/>
            </w:del>
          </w:p>
        </w:tc>
        <w:tc>
          <w:tcPr>
            <w:tcW w:w="3721" w:type="dxa"/>
            <w:vAlign w:val="center"/>
          </w:tcPr>
          <w:p w:rsidR="00680B32" w:rsidDel="00855FBA" w:rsidRDefault="00680B32" w:rsidP="00520C89">
            <w:pPr>
              <w:jc w:val="both"/>
              <w:rPr>
                <w:del w:id="827" w:author="Masa Wei-Chung Chi(姬瑋忠)" w:date="2015-12-03T17:13:00Z"/>
                <w:rFonts w:eastAsiaTheme="minorEastAsia"/>
              </w:rPr>
            </w:pPr>
            <w:del w:id="828" w:author="Masa Wei-Chung Chi(姬瑋忠)" w:date="2015-12-03T17:13:00Z">
              <w:r w:rsidDel="00855FBA">
                <w:rPr>
                  <w:rFonts w:eastAsiaTheme="minorEastAsia" w:hint="eastAsia"/>
                </w:rPr>
                <w:delText>Reset</w:delText>
              </w:r>
              <w:bookmarkStart w:id="829" w:name="_Toc437270424"/>
              <w:bookmarkEnd w:id="829"/>
            </w:del>
          </w:p>
        </w:tc>
        <w:bookmarkStart w:id="830" w:name="_Toc437270425"/>
        <w:bookmarkEnd w:id="830"/>
      </w:tr>
      <w:tr w:rsidR="00680B32" w:rsidDel="00855FBA" w:rsidTr="00520C89">
        <w:trPr>
          <w:trHeight w:val="510"/>
          <w:del w:id="831" w:author="Masa Wei-Chung Chi(姬瑋忠)" w:date="2015-12-03T17:13:00Z"/>
        </w:trPr>
        <w:tc>
          <w:tcPr>
            <w:tcW w:w="1209" w:type="dxa"/>
            <w:vAlign w:val="center"/>
          </w:tcPr>
          <w:p w:rsidR="00680B32" w:rsidDel="00855FBA" w:rsidRDefault="00680B32" w:rsidP="00520C89">
            <w:pPr>
              <w:jc w:val="both"/>
              <w:rPr>
                <w:del w:id="832" w:author="Masa Wei-Chung Chi(姬瑋忠)" w:date="2015-12-03T17:13:00Z"/>
                <w:rFonts w:eastAsiaTheme="minorEastAsia"/>
              </w:rPr>
            </w:pPr>
            <w:del w:id="833" w:author="Masa Wei-Chung Chi(姬瑋忠)" w:date="2015-12-03T17:13:00Z">
              <w:r w:rsidDel="00855FBA">
                <w:rPr>
                  <w:rFonts w:eastAsiaTheme="minorEastAsia" w:hint="eastAsia"/>
                </w:rPr>
                <w:delText>Reserved</w:delText>
              </w:r>
              <w:bookmarkStart w:id="834" w:name="_Toc437270426"/>
              <w:bookmarkEnd w:id="834"/>
            </w:del>
          </w:p>
        </w:tc>
        <w:tc>
          <w:tcPr>
            <w:tcW w:w="2075" w:type="dxa"/>
            <w:vAlign w:val="center"/>
          </w:tcPr>
          <w:p w:rsidR="00680B32" w:rsidDel="00855FBA" w:rsidRDefault="00680B32" w:rsidP="00520C89">
            <w:pPr>
              <w:jc w:val="both"/>
              <w:rPr>
                <w:del w:id="835" w:author="Masa Wei-Chung Chi(姬瑋忠)" w:date="2015-12-03T17:13:00Z"/>
                <w:rFonts w:eastAsiaTheme="minorEastAsia"/>
              </w:rPr>
            </w:pPr>
            <w:del w:id="836" w:author="Masa Wei-Chung Chi(姬瑋忠)" w:date="2015-11-30T16:52:00Z">
              <w:r w:rsidDel="007E276B">
                <w:rPr>
                  <w:rFonts w:eastAsiaTheme="minorEastAsia" w:hint="eastAsia"/>
                </w:rPr>
                <w:delText>HDATA_MSB</w:delText>
              </w:r>
            </w:del>
            <w:del w:id="837" w:author="Masa Wei-Chung Chi(姬瑋忠)" w:date="2015-12-03T17:13:00Z">
              <w:r w:rsidDel="00855FBA">
                <w:rPr>
                  <w:rFonts w:eastAsiaTheme="minorEastAsia" w:hint="eastAsia"/>
                </w:rPr>
                <w:delText>:M</w:delText>
              </w:r>
              <w:bookmarkStart w:id="838" w:name="_Toc437270427"/>
              <w:bookmarkEnd w:id="838"/>
            </w:del>
          </w:p>
        </w:tc>
        <w:tc>
          <w:tcPr>
            <w:tcW w:w="736" w:type="dxa"/>
            <w:vAlign w:val="center"/>
          </w:tcPr>
          <w:p w:rsidR="00680B32" w:rsidDel="00855FBA" w:rsidRDefault="00680B32" w:rsidP="00520C89">
            <w:pPr>
              <w:jc w:val="both"/>
              <w:rPr>
                <w:del w:id="839" w:author="Masa Wei-Chung Chi(姬瑋忠)" w:date="2015-12-03T17:13:00Z"/>
                <w:rFonts w:eastAsiaTheme="minorEastAsia"/>
              </w:rPr>
            </w:pPr>
            <w:del w:id="840" w:author="Masa Wei-Chung Chi(姬瑋忠)" w:date="2015-12-03T17:13:00Z">
              <w:r w:rsidDel="00855FBA">
                <w:rPr>
                  <w:rFonts w:eastAsiaTheme="minorEastAsia" w:hint="eastAsia"/>
                </w:rPr>
                <w:delText>-</w:delText>
              </w:r>
              <w:bookmarkStart w:id="841" w:name="_Toc437270428"/>
              <w:bookmarkEnd w:id="841"/>
            </w:del>
          </w:p>
        </w:tc>
        <w:tc>
          <w:tcPr>
            <w:tcW w:w="2717" w:type="dxa"/>
            <w:vAlign w:val="center"/>
          </w:tcPr>
          <w:p w:rsidR="00680B32" w:rsidDel="00855FBA" w:rsidRDefault="00680B32" w:rsidP="00520C89">
            <w:pPr>
              <w:jc w:val="both"/>
              <w:rPr>
                <w:del w:id="842" w:author="Masa Wei-Chung Chi(姬瑋忠)" w:date="2015-12-03T17:13:00Z"/>
                <w:rFonts w:eastAsiaTheme="minorEastAsia"/>
              </w:rPr>
            </w:pPr>
            <w:del w:id="843" w:author="Masa Wei-Chung Chi(姬瑋忠)" w:date="2015-12-03T17:13:00Z">
              <w:r w:rsidDel="00855FBA">
                <w:rPr>
                  <w:rFonts w:eastAsiaTheme="minorEastAsia" w:hint="eastAsia"/>
                </w:rPr>
                <w:delText>M=ATCBUSDEC200_SPACE_WIDTH</w:delText>
              </w:r>
              <w:bookmarkStart w:id="844" w:name="_Toc437270429"/>
              <w:bookmarkEnd w:id="844"/>
            </w:del>
          </w:p>
        </w:tc>
        <w:tc>
          <w:tcPr>
            <w:tcW w:w="3721" w:type="dxa"/>
            <w:vAlign w:val="center"/>
          </w:tcPr>
          <w:p w:rsidR="00680B32" w:rsidDel="00855FBA" w:rsidRDefault="00680B32" w:rsidP="00520C89">
            <w:pPr>
              <w:jc w:val="both"/>
              <w:rPr>
                <w:del w:id="845" w:author="Masa Wei-Chung Chi(姬瑋忠)" w:date="2015-12-03T17:13:00Z"/>
                <w:rFonts w:eastAsiaTheme="minorEastAsia"/>
              </w:rPr>
            </w:pPr>
            <w:del w:id="846" w:author="Masa Wei-Chung Chi(姬瑋忠)" w:date="2015-12-03T17:13:00Z">
              <w:r w:rsidDel="00855FBA">
                <w:rPr>
                  <w:rFonts w:eastAsiaTheme="minorEastAsia" w:hint="eastAsia"/>
                </w:rPr>
                <w:delText>-</w:delText>
              </w:r>
              <w:bookmarkStart w:id="847" w:name="_Toc437270430"/>
              <w:bookmarkEnd w:id="847"/>
            </w:del>
          </w:p>
        </w:tc>
        <w:bookmarkStart w:id="848" w:name="_Toc437270431"/>
        <w:bookmarkEnd w:id="848"/>
      </w:tr>
      <w:tr w:rsidR="00680B32" w:rsidDel="00855FBA" w:rsidTr="00520C89">
        <w:trPr>
          <w:trHeight w:val="510"/>
          <w:del w:id="849" w:author="Masa Wei-Chung Chi(姬瑋忠)" w:date="2015-12-03T17:13:00Z"/>
        </w:trPr>
        <w:tc>
          <w:tcPr>
            <w:tcW w:w="1209" w:type="dxa"/>
            <w:vAlign w:val="center"/>
          </w:tcPr>
          <w:p w:rsidR="00680B32" w:rsidDel="00855FBA" w:rsidRDefault="00680B32" w:rsidP="00520C89">
            <w:pPr>
              <w:jc w:val="both"/>
              <w:rPr>
                <w:del w:id="850" w:author="Masa Wei-Chung Chi(姬瑋忠)" w:date="2015-12-03T17:13:00Z"/>
                <w:rFonts w:eastAsiaTheme="minorEastAsia"/>
              </w:rPr>
            </w:pPr>
            <w:del w:id="851" w:author="Masa Wei-Chung Chi(姬瑋忠)" w:date="2015-12-03T17:13:00Z">
              <w:r w:rsidDel="00855FBA">
                <w:rPr>
                  <w:rFonts w:eastAsiaTheme="minorEastAsia" w:hint="eastAsia"/>
                </w:rPr>
                <w:delText>Offset</w:delText>
              </w:r>
              <w:bookmarkStart w:id="852" w:name="_Toc437270432"/>
              <w:bookmarkEnd w:id="852"/>
            </w:del>
          </w:p>
        </w:tc>
        <w:tc>
          <w:tcPr>
            <w:tcW w:w="2075" w:type="dxa"/>
            <w:vAlign w:val="center"/>
          </w:tcPr>
          <w:p w:rsidR="00680B32" w:rsidDel="00855FBA" w:rsidRDefault="00520C89" w:rsidP="00520C89">
            <w:pPr>
              <w:jc w:val="both"/>
              <w:rPr>
                <w:del w:id="853" w:author="Masa Wei-Chung Chi(姬瑋忠)" w:date="2015-12-03T17:13:00Z"/>
                <w:rFonts w:eastAsiaTheme="minorEastAsia"/>
              </w:rPr>
            </w:pPr>
            <w:del w:id="854" w:author="Masa Wei-Chung Chi(姬瑋忠)" w:date="2015-12-03T17:13:00Z">
              <w:r w:rsidDel="00855FBA">
                <w:rPr>
                  <w:rFonts w:eastAsiaTheme="minorEastAsia" w:hint="eastAsia"/>
                </w:rPr>
                <w:delText>M-1</w:delText>
              </w:r>
              <w:r w:rsidR="00680B32" w:rsidDel="00855FBA">
                <w:rPr>
                  <w:rFonts w:eastAsiaTheme="minorEastAsia" w:hint="eastAsia"/>
                </w:rPr>
                <w:delText>:</w:delText>
              </w:r>
              <w:r w:rsidDel="00855FBA">
                <w:rPr>
                  <w:rFonts w:eastAsiaTheme="minorEastAsia" w:hint="eastAsia"/>
                </w:rPr>
                <w:delText>10</w:delText>
              </w:r>
              <w:bookmarkStart w:id="855" w:name="_Toc437270433"/>
              <w:bookmarkEnd w:id="855"/>
            </w:del>
          </w:p>
        </w:tc>
        <w:tc>
          <w:tcPr>
            <w:tcW w:w="736" w:type="dxa"/>
            <w:vAlign w:val="center"/>
          </w:tcPr>
          <w:p w:rsidR="00680B32" w:rsidDel="00855FBA" w:rsidRDefault="00680B32" w:rsidP="00520C89">
            <w:pPr>
              <w:jc w:val="both"/>
              <w:rPr>
                <w:del w:id="856" w:author="Masa Wei-Chung Chi(姬瑋忠)" w:date="2015-12-03T17:13:00Z"/>
                <w:rFonts w:eastAsiaTheme="minorEastAsia"/>
              </w:rPr>
            </w:pPr>
            <w:del w:id="857" w:author="Masa Wei-Chung Chi(姬瑋忠)" w:date="2015-12-03T17:13:00Z">
              <w:r w:rsidDel="00855FBA">
                <w:rPr>
                  <w:rFonts w:eastAsiaTheme="minorEastAsia" w:hint="eastAsia"/>
                </w:rPr>
                <w:delText>RO</w:delText>
              </w:r>
              <w:bookmarkStart w:id="858" w:name="_Toc437270434"/>
              <w:bookmarkEnd w:id="858"/>
            </w:del>
          </w:p>
        </w:tc>
        <w:tc>
          <w:tcPr>
            <w:tcW w:w="2717" w:type="dxa"/>
            <w:vAlign w:val="center"/>
          </w:tcPr>
          <w:p w:rsidR="00680B32" w:rsidDel="00855FBA" w:rsidRDefault="00520C89" w:rsidP="00520C89">
            <w:pPr>
              <w:jc w:val="both"/>
              <w:rPr>
                <w:del w:id="859" w:author="Masa Wei-Chung Chi(姬瑋忠)" w:date="2015-12-03T17:13:00Z"/>
                <w:rFonts w:eastAsiaTheme="minorEastAsia"/>
              </w:rPr>
            </w:pPr>
            <w:del w:id="860" w:author="Masa Wei-Chung Chi(姬瑋忠)" w:date="2015-12-03T17:13:00Z">
              <w:r w:rsidDel="00855FBA">
                <w:rPr>
                  <w:rFonts w:eastAsiaTheme="minorEastAsia" w:hint="eastAsia"/>
                </w:rPr>
                <w:delText>AHB-Lite slave address offset</w:delText>
              </w:r>
              <w:bookmarkStart w:id="861" w:name="_Toc437270435"/>
              <w:bookmarkEnd w:id="861"/>
            </w:del>
          </w:p>
        </w:tc>
        <w:tc>
          <w:tcPr>
            <w:tcW w:w="3721" w:type="dxa"/>
            <w:vAlign w:val="center"/>
          </w:tcPr>
          <w:p w:rsidR="00680B32" w:rsidDel="00855FBA" w:rsidRDefault="0011608D" w:rsidP="00520C89">
            <w:pPr>
              <w:jc w:val="both"/>
              <w:rPr>
                <w:del w:id="862" w:author="Masa Wei-Chung Chi(姬瑋忠)" w:date="2015-12-03T17:13:00Z"/>
                <w:rFonts w:eastAsiaTheme="minorEastAsia"/>
              </w:rPr>
            </w:pPr>
            <w:del w:id="863" w:author="Masa Wei-Chung Chi(姬瑋忠)" w:date="2015-12-03T17:13:00Z">
              <w:r w:rsidDel="00855FBA">
                <w:rPr>
                  <w:rFonts w:eastAsiaTheme="minorEastAsia" w:hint="eastAsia"/>
                </w:rPr>
                <w:delText>Hardware</w:delText>
              </w:r>
              <w:r w:rsidR="00520C89" w:rsidDel="00855FBA">
                <w:rPr>
                  <w:rFonts w:eastAsiaTheme="minorEastAsia" w:hint="eastAsia"/>
                </w:rPr>
                <w:delText xml:space="preserve"> Configurable</w:delText>
              </w:r>
              <w:bookmarkStart w:id="864" w:name="_Toc437270436"/>
              <w:bookmarkEnd w:id="864"/>
            </w:del>
          </w:p>
        </w:tc>
        <w:bookmarkStart w:id="865" w:name="_Toc437270437"/>
        <w:bookmarkEnd w:id="865"/>
      </w:tr>
      <w:tr w:rsidR="00680B32" w:rsidDel="00855FBA" w:rsidTr="00520C89">
        <w:trPr>
          <w:trHeight w:val="510"/>
          <w:del w:id="866" w:author="Masa Wei-Chung Chi(姬瑋忠)" w:date="2015-12-03T17:13:00Z"/>
        </w:trPr>
        <w:tc>
          <w:tcPr>
            <w:tcW w:w="1209" w:type="dxa"/>
            <w:vAlign w:val="center"/>
          </w:tcPr>
          <w:p w:rsidR="00680B32" w:rsidDel="00855FBA" w:rsidRDefault="00680B32" w:rsidP="00520C89">
            <w:pPr>
              <w:jc w:val="both"/>
              <w:rPr>
                <w:del w:id="867" w:author="Masa Wei-Chung Chi(姬瑋忠)" w:date="2015-12-03T17:13:00Z"/>
                <w:rFonts w:eastAsiaTheme="minorEastAsia"/>
              </w:rPr>
            </w:pPr>
            <w:del w:id="868" w:author="Masa Wei-Chung Chi(姬瑋忠)" w:date="2015-12-03T17:13:00Z">
              <w:r w:rsidDel="00855FBA">
                <w:rPr>
                  <w:rFonts w:eastAsiaTheme="minorEastAsia" w:hint="eastAsia"/>
                </w:rPr>
                <w:delText>Reserved</w:delText>
              </w:r>
              <w:bookmarkStart w:id="869" w:name="_Toc437270438"/>
              <w:bookmarkEnd w:id="869"/>
            </w:del>
          </w:p>
        </w:tc>
        <w:tc>
          <w:tcPr>
            <w:tcW w:w="2075" w:type="dxa"/>
            <w:vAlign w:val="center"/>
          </w:tcPr>
          <w:p w:rsidR="00680B32" w:rsidDel="00855FBA" w:rsidRDefault="00520C89" w:rsidP="00520C89">
            <w:pPr>
              <w:jc w:val="both"/>
              <w:rPr>
                <w:del w:id="870" w:author="Masa Wei-Chung Chi(姬瑋忠)" w:date="2015-12-03T17:13:00Z"/>
                <w:rFonts w:eastAsiaTheme="minorEastAsia"/>
              </w:rPr>
            </w:pPr>
            <w:del w:id="871" w:author="Masa Wei-Chung Chi(姬瑋忠)" w:date="2015-12-03T17:13:00Z">
              <w:r w:rsidDel="00855FBA">
                <w:rPr>
                  <w:rFonts w:eastAsiaTheme="minorEastAsia" w:hint="eastAsia"/>
                </w:rPr>
                <w:delText>9</w:delText>
              </w:r>
              <w:r w:rsidR="00680B32" w:rsidDel="00855FBA">
                <w:rPr>
                  <w:rFonts w:eastAsiaTheme="minorEastAsia" w:hint="eastAsia"/>
                </w:rPr>
                <w:delText>:</w:delText>
              </w:r>
              <w:r w:rsidDel="00855FBA">
                <w:rPr>
                  <w:rFonts w:eastAsiaTheme="minorEastAsia" w:hint="eastAsia"/>
                </w:rPr>
                <w:delText>4</w:delText>
              </w:r>
              <w:bookmarkStart w:id="872" w:name="_Toc437270439"/>
              <w:bookmarkEnd w:id="872"/>
            </w:del>
          </w:p>
        </w:tc>
        <w:tc>
          <w:tcPr>
            <w:tcW w:w="736" w:type="dxa"/>
            <w:vAlign w:val="center"/>
          </w:tcPr>
          <w:p w:rsidR="00680B32" w:rsidDel="00855FBA" w:rsidRDefault="00520C89" w:rsidP="00520C89">
            <w:pPr>
              <w:jc w:val="both"/>
              <w:rPr>
                <w:del w:id="873" w:author="Masa Wei-Chung Chi(姬瑋忠)" w:date="2015-12-03T17:13:00Z"/>
                <w:rFonts w:eastAsiaTheme="minorEastAsia"/>
              </w:rPr>
            </w:pPr>
            <w:del w:id="874" w:author="Masa Wei-Chung Chi(姬瑋忠)" w:date="2015-12-03T17:13:00Z">
              <w:r w:rsidDel="00855FBA">
                <w:rPr>
                  <w:rFonts w:eastAsiaTheme="minorEastAsia" w:hint="eastAsia"/>
                </w:rPr>
                <w:delText>-</w:delText>
              </w:r>
              <w:bookmarkStart w:id="875" w:name="_Toc437270440"/>
              <w:bookmarkEnd w:id="875"/>
            </w:del>
          </w:p>
        </w:tc>
        <w:tc>
          <w:tcPr>
            <w:tcW w:w="2717" w:type="dxa"/>
            <w:vAlign w:val="center"/>
          </w:tcPr>
          <w:p w:rsidR="00680B32" w:rsidDel="00855FBA" w:rsidRDefault="00520C89" w:rsidP="00520C89">
            <w:pPr>
              <w:jc w:val="both"/>
              <w:rPr>
                <w:del w:id="876" w:author="Masa Wei-Chung Chi(姬瑋忠)" w:date="2015-12-03T17:13:00Z"/>
                <w:rFonts w:eastAsiaTheme="minorEastAsia"/>
              </w:rPr>
            </w:pPr>
            <w:del w:id="877" w:author="Masa Wei-Chung Chi(姬瑋忠)" w:date="2015-12-03T17:13:00Z">
              <w:r w:rsidDel="00855FBA">
                <w:rPr>
                  <w:rFonts w:eastAsiaTheme="minorEastAsia" w:hint="eastAsia"/>
                </w:rPr>
                <w:delText>-</w:delText>
              </w:r>
              <w:bookmarkStart w:id="878" w:name="_Toc437270441"/>
              <w:bookmarkEnd w:id="878"/>
            </w:del>
          </w:p>
        </w:tc>
        <w:tc>
          <w:tcPr>
            <w:tcW w:w="3721" w:type="dxa"/>
            <w:vAlign w:val="center"/>
          </w:tcPr>
          <w:p w:rsidR="00680B32" w:rsidDel="00855FBA" w:rsidRDefault="00520C89" w:rsidP="00520C89">
            <w:pPr>
              <w:jc w:val="both"/>
              <w:rPr>
                <w:del w:id="879" w:author="Masa Wei-Chung Chi(姬瑋忠)" w:date="2015-12-03T17:13:00Z"/>
                <w:rFonts w:eastAsiaTheme="minorEastAsia"/>
              </w:rPr>
            </w:pPr>
            <w:del w:id="880" w:author="Masa Wei-Chung Chi(姬瑋忠)" w:date="2015-12-03T17:13:00Z">
              <w:r w:rsidDel="00855FBA">
                <w:rPr>
                  <w:rFonts w:eastAsiaTheme="minorEastAsia" w:hint="eastAsia"/>
                </w:rPr>
                <w:delText>-</w:delText>
              </w:r>
              <w:bookmarkStart w:id="881" w:name="_Toc437270442"/>
              <w:bookmarkEnd w:id="881"/>
            </w:del>
          </w:p>
        </w:tc>
        <w:bookmarkStart w:id="882" w:name="_Toc437270443"/>
        <w:bookmarkEnd w:id="882"/>
      </w:tr>
      <w:tr w:rsidR="00680B32" w:rsidDel="00855FBA" w:rsidTr="00520C89">
        <w:trPr>
          <w:trHeight w:val="510"/>
          <w:del w:id="883" w:author="Masa Wei-Chung Chi(姬瑋忠)" w:date="2015-12-03T17:13:00Z"/>
        </w:trPr>
        <w:tc>
          <w:tcPr>
            <w:tcW w:w="1209" w:type="dxa"/>
            <w:vAlign w:val="center"/>
          </w:tcPr>
          <w:p w:rsidR="00680B32" w:rsidDel="00855FBA" w:rsidRDefault="00680B32" w:rsidP="00520C89">
            <w:pPr>
              <w:jc w:val="both"/>
              <w:rPr>
                <w:del w:id="884" w:author="Masa Wei-Chung Chi(姬瑋忠)" w:date="2015-12-03T17:13:00Z"/>
                <w:rFonts w:eastAsiaTheme="minorEastAsia"/>
              </w:rPr>
            </w:pPr>
            <w:del w:id="885" w:author="Masa Wei-Chung Chi(姬瑋忠)" w:date="2015-12-03T17:13:00Z">
              <w:r w:rsidDel="00855FBA">
                <w:rPr>
                  <w:rFonts w:eastAsiaTheme="minorEastAsia" w:hint="eastAsia"/>
                </w:rPr>
                <w:delText>Size</w:delText>
              </w:r>
              <w:bookmarkStart w:id="886" w:name="_Toc437270444"/>
              <w:bookmarkEnd w:id="886"/>
            </w:del>
          </w:p>
        </w:tc>
        <w:tc>
          <w:tcPr>
            <w:tcW w:w="2075" w:type="dxa"/>
            <w:vAlign w:val="center"/>
          </w:tcPr>
          <w:p w:rsidR="00680B32" w:rsidDel="00855FBA" w:rsidRDefault="00520C89" w:rsidP="00520C89">
            <w:pPr>
              <w:jc w:val="both"/>
              <w:rPr>
                <w:del w:id="887" w:author="Masa Wei-Chung Chi(姬瑋忠)" w:date="2015-12-03T17:13:00Z"/>
                <w:rFonts w:eastAsiaTheme="minorEastAsia"/>
              </w:rPr>
            </w:pPr>
            <w:del w:id="888" w:author="Masa Wei-Chung Chi(姬瑋忠)" w:date="2015-12-03T17:13:00Z">
              <w:r w:rsidDel="00855FBA">
                <w:rPr>
                  <w:rFonts w:eastAsiaTheme="minorEastAsia" w:hint="eastAsia"/>
                </w:rPr>
                <w:delText>3:0</w:delText>
              </w:r>
              <w:bookmarkStart w:id="889" w:name="_Toc437270445"/>
              <w:bookmarkEnd w:id="889"/>
            </w:del>
          </w:p>
        </w:tc>
        <w:tc>
          <w:tcPr>
            <w:tcW w:w="736" w:type="dxa"/>
            <w:vAlign w:val="center"/>
          </w:tcPr>
          <w:p w:rsidR="00680B32" w:rsidDel="00855FBA" w:rsidRDefault="002E49FB" w:rsidP="00520C89">
            <w:pPr>
              <w:jc w:val="both"/>
              <w:rPr>
                <w:del w:id="890" w:author="Masa Wei-Chung Chi(姬瑋忠)" w:date="2015-12-03T17:13:00Z"/>
                <w:rFonts w:eastAsiaTheme="minorEastAsia"/>
              </w:rPr>
            </w:pPr>
            <w:del w:id="891" w:author="Masa Wei-Chung Chi(姬瑋忠)" w:date="2015-12-03T17:13:00Z">
              <w:r w:rsidDel="00855FBA">
                <w:rPr>
                  <w:rFonts w:eastAsiaTheme="minorEastAsia" w:hint="eastAsia"/>
                </w:rPr>
                <w:delText>RO</w:delText>
              </w:r>
              <w:bookmarkStart w:id="892" w:name="_Toc437270446"/>
              <w:bookmarkEnd w:id="892"/>
            </w:del>
          </w:p>
        </w:tc>
        <w:tc>
          <w:tcPr>
            <w:tcW w:w="2717" w:type="dxa"/>
            <w:vAlign w:val="center"/>
          </w:tcPr>
          <w:p w:rsidR="00680B32" w:rsidDel="00855FBA" w:rsidRDefault="002E49FB" w:rsidP="00520C89">
            <w:pPr>
              <w:jc w:val="both"/>
              <w:rPr>
                <w:del w:id="893" w:author="Masa Wei-Chung Chi(姬瑋忠)" w:date="2015-12-03T17:13:00Z"/>
                <w:rFonts w:eastAsiaTheme="minorEastAsia"/>
              </w:rPr>
            </w:pPr>
            <w:del w:id="894" w:author="Masa Wei-Chung Chi(姬瑋忠)" w:date="2015-12-03T17:13:00Z">
              <w:r w:rsidDel="00855FBA">
                <w:rPr>
                  <w:rFonts w:eastAsiaTheme="minorEastAsia" w:hint="eastAsia"/>
                </w:rPr>
                <w:delText>Size of the slave address space:</w:delText>
              </w:r>
              <w:bookmarkStart w:id="895" w:name="_Toc437270447"/>
              <w:bookmarkEnd w:id="895"/>
            </w:del>
          </w:p>
          <w:p w:rsidR="002E49FB" w:rsidDel="00855FBA" w:rsidRDefault="002E49FB" w:rsidP="00520C89">
            <w:pPr>
              <w:jc w:val="both"/>
              <w:rPr>
                <w:del w:id="896" w:author="Masa Wei-Chung Chi(姬瑋忠)" w:date="2015-12-03T17:13:00Z"/>
                <w:rFonts w:eastAsiaTheme="minorEastAsia"/>
              </w:rPr>
            </w:pPr>
            <w:del w:id="897" w:author="Masa Wei-Chung Chi(姬瑋忠)" w:date="2015-12-03T17:13:00Z">
              <w:r w:rsidDel="00855FBA">
                <w:rPr>
                  <w:rFonts w:eastAsiaTheme="minorEastAsia" w:hint="eastAsia"/>
                </w:rPr>
                <w:delText xml:space="preserve">0x0: </w:delText>
              </w:r>
              <w:r w:rsidR="003102EE" w:rsidDel="00855FBA">
                <w:rPr>
                  <w:rFonts w:eastAsiaTheme="minorEastAsia" w:hint="eastAsia"/>
                </w:rPr>
                <w:delText>I</w:delText>
              </w:r>
              <w:r w:rsidDel="00855FBA">
                <w:rPr>
                  <w:rFonts w:eastAsiaTheme="minorEastAsia" w:hint="eastAsia"/>
                </w:rPr>
                <w:delText xml:space="preserve">nvalid </w:delText>
              </w:r>
              <w:r w:rsidR="003102EE" w:rsidDel="00855FBA">
                <w:rPr>
                  <w:rFonts w:eastAsiaTheme="minorEastAsia" w:hint="eastAsia"/>
                </w:rPr>
                <w:delText>s</w:delText>
              </w:r>
              <w:r w:rsidDel="00855FBA">
                <w:rPr>
                  <w:rFonts w:eastAsiaTheme="minorEastAsia" w:hint="eastAsia"/>
                </w:rPr>
                <w:delText>lave</w:delText>
              </w:r>
              <w:bookmarkStart w:id="898" w:name="_Toc437270448"/>
              <w:bookmarkEnd w:id="898"/>
            </w:del>
          </w:p>
          <w:p w:rsidR="002E49FB" w:rsidDel="00855FBA" w:rsidRDefault="002E49FB" w:rsidP="00520C89">
            <w:pPr>
              <w:jc w:val="both"/>
              <w:rPr>
                <w:del w:id="899" w:author="Masa Wei-Chung Chi(姬瑋忠)" w:date="2015-12-03T17:13:00Z"/>
                <w:rFonts w:eastAsiaTheme="minorEastAsia"/>
              </w:rPr>
            </w:pPr>
            <w:del w:id="900" w:author="Masa Wei-Chung Chi(姬瑋忠)" w:date="2015-12-03T17:13:00Z">
              <w:r w:rsidDel="00855FBA">
                <w:rPr>
                  <w:rFonts w:eastAsiaTheme="minorEastAsia" w:hint="eastAsia"/>
                </w:rPr>
                <w:delText>0x1: 1K</w:delText>
              </w:r>
              <w:bookmarkStart w:id="901" w:name="_Toc437270449"/>
              <w:bookmarkEnd w:id="901"/>
            </w:del>
          </w:p>
          <w:p w:rsidR="002E49FB" w:rsidDel="00855FBA" w:rsidRDefault="002E49FB" w:rsidP="00520C89">
            <w:pPr>
              <w:jc w:val="both"/>
              <w:rPr>
                <w:del w:id="902" w:author="Masa Wei-Chung Chi(姬瑋忠)" w:date="2015-12-03T17:13:00Z"/>
                <w:rFonts w:eastAsiaTheme="minorEastAsia"/>
              </w:rPr>
            </w:pPr>
            <w:del w:id="903" w:author="Masa Wei-Chung Chi(姬瑋忠)" w:date="2015-12-03T17:13:00Z">
              <w:r w:rsidDel="00855FBA">
                <w:rPr>
                  <w:rFonts w:eastAsiaTheme="minorEastAsia" w:hint="eastAsia"/>
                </w:rPr>
                <w:delText>0x2: 2K</w:delText>
              </w:r>
              <w:bookmarkStart w:id="904" w:name="_Toc437270450"/>
              <w:bookmarkEnd w:id="904"/>
            </w:del>
          </w:p>
          <w:p w:rsidR="002E49FB" w:rsidDel="00855FBA" w:rsidRDefault="002E49FB" w:rsidP="00520C89">
            <w:pPr>
              <w:jc w:val="both"/>
              <w:rPr>
                <w:del w:id="905" w:author="Masa Wei-Chung Chi(姬瑋忠)" w:date="2015-12-03T17:13:00Z"/>
                <w:rFonts w:eastAsiaTheme="minorEastAsia"/>
              </w:rPr>
            </w:pPr>
            <w:del w:id="906" w:author="Masa Wei-Chung Chi(姬瑋忠)" w:date="2015-12-03T17:13:00Z">
              <w:r w:rsidDel="00855FBA">
                <w:rPr>
                  <w:rFonts w:eastAsiaTheme="minorEastAsia" w:hint="eastAsia"/>
                </w:rPr>
                <w:delText>0x3: 4K</w:delText>
              </w:r>
              <w:bookmarkStart w:id="907" w:name="_Toc437270451"/>
              <w:bookmarkEnd w:id="907"/>
            </w:del>
          </w:p>
          <w:p w:rsidR="002E49FB" w:rsidDel="00855FBA" w:rsidRDefault="002E49FB" w:rsidP="00520C89">
            <w:pPr>
              <w:jc w:val="both"/>
              <w:rPr>
                <w:del w:id="908" w:author="Masa Wei-Chung Chi(姬瑋忠)" w:date="2015-12-03T17:13:00Z"/>
                <w:rFonts w:eastAsiaTheme="minorEastAsia"/>
              </w:rPr>
            </w:pPr>
            <w:del w:id="909" w:author="Masa Wei-Chung Chi(姬瑋忠)" w:date="2015-12-03T17:13:00Z">
              <w:r w:rsidDel="00855FBA">
                <w:rPr>
                  <w:rFonts w:eastAsiaTheme="minorEastAsia" w:hint="eastAsia"/>
                </w:rPr>
                <w:delText>0x4: 8K</w:delText>
              </w:r>
              <w:bookmarkStart w:id="910" w:name="_Toc437270452"/>
              <w:bookmarkEnd w:id="910"/>
            </w:del>
          </w:p>
          <w:p w:rsidR="002E49FB" w:rsidDel="00855FBA" w:rsidRDefault="002E49FB" w:rsidP="00520C89">
            <w:pPr>
              <w:jc w:val="both"/>
              <w:rPr>
                <w:del w:id="911" w:author="Masa Wei-Chung Chi(姬瑋忠)" w:date="2015-12-03T17:13:00Z"/>
                <w:rFonts w:eastAsiaTheme="minorEastAsia"/>
              </w:rPr>
            </w:pPr>
            <w:del w:id="912" w:author="Masa Wei-Chung Chi(姬瑋忠)" w:date="2015-12-03T17:13:00Z">
              <w:r w:rsidDel="00855FBA">
                <w:rPr>
                  <w:rFonts w:eastAsiaTheme="minorEastAsia" w:hint="eastAsia"/>
                </w:rPr>
                <w:delText>0x5: 16K</w:delText>
              </w:r>
              <w:bookmarkStart w:id="913" w:name="_Toc437270453"/>
              <w:bookmarkEnd w:id="913"/>
            </w:del>
          </w:p>
          <w:p w:rsidR="002E49FB" w:rsidDel="00855FBA" w:rsidRDefault="002E49FB" w:rsidP="00520C89">
            <w:pPr>
              <w:jc w:val="both"/>
              <w:rPr>
                <w:del w:id="914" w:author="Masa Wei-Chung Chi(姬瑋忠)" w:date="2015-12-03T17:13:00Z"/>
                <w:rFonts w:eastAsiaTheme="minorEastAsia"/>
              </w:rPr>
            </w:pPr>
            <w:del w:id="915" w:author="Masa Wei-Chung Chi(姬瑋忠)" w:date="2015-12-03T17:13:00Z">
              <w:r w:rsidDel="00855FBA">
                <w:rPr>
                  <w:rFonts w:eastAsiaTheme="minorEastAsia" w:hint="eastAsia"/>
                </w:rPr>
                <w:delText>0x6: 32K</w:delText>
              </w:r>
              <w:bookmarkStart w:id="916" w:name="_Toc437270454"/>
              <w:bookmarkEnd w:id="916"/>
            </w:del>
          </w:p>
          <w:p w:rsidR="002E49FB" w:rsidDel="00855FBA" w:rsidRDefault="002E49FB" w:rsidP="00520C89">
            <w:pPr>
              <w:jc w:val="both"/>
              <w:rPr>
                <w:del w:id="917" w:author="Masa Wei-Chung Chi(姬瑋忠)" w:date="2015-12-03T17:13:00Z"/>
                <w:rFonts w:eastAsiaTheme="minorEastAsia"/>
              </w:rPr>
            </w:pPr>
            <w:del w:id="918" w:author="Masa Wei-Chung Chi(姬瑋忠)" w:date="2015-12-03T17:13:00Z">
              <w:r w:rsidDel="00855FBA">
                <w:rPr>
                  <w:rFonts w:eastAsiaTheme="minorEastAsia" w:hint="eastAsia"/>
                </w:rPr>
                <w:delText>0x7: 64K</w:delText>
              </w:r>
              <w:bookmarkStart w:id="919" w:name="_Toc437270455"/>
              <w:bookmarkEnd w:id="919"/>
            </w:del>
          </w:p>
          <w:p w:rsidR="002E49FB" w:rsidDel="00855FBA" w:rsidRDefault="002E49FB" w:rsidP="00520C89">
            <w:pPr>
              <w:jc w:val="both"/>
              <w:rPr>
                <w:del w:id="920" w:author="Masa Wei-Chung Chi(姬瑋忠)" w:date="2015-12-03T17:13:00Z"/>
                <w:rFonts w:eastAsiaTheme="minorEastAsia"/>
              </w:rPr>
            </w:pPr>
            <w:del w:id="921" w:author="Masa Wei-Chung Chi(姬瑋忠)" w:date="2015-12-03T17:13:00Z">
              <w:r w:rsidDel="00855FBA">
                <w:rPr>
                  <w:rFonts w:eastAsiaTheme="minorEastAsia" w:hint="eastAsia"/>
                </w:rPr>
                <w:delText>0x8: 128K</w:delText>
              </w:r>
              <w:bookmarkStart w:id="922" w:name="_Toc437270456"/>
              <w:bookmarkEnd w:id="922"/>
            </w:del>
          </w:p>
          <w:p w:rsidR="002E49FB" w:rsidDel="00855FBA" w:rsidRDefault="002E49FB" w:rsidP="00520C89">
            <w:pPr>
              <w:jc w:val="both"/>
              <w:rPr>
                <w:del w:id="923" w:author="Masa Wei-Chung Chi(姬瑋忠)" w:date="2015-12-03T17:13:00Z"/>
                <w:rFonts w:eastAsiaTheme="minorEastAsia"/>
              </w:rPr>
            </w:pPr>
            <w:del w:id="924" w:author="Masa Wei-Chung Chi(姬瑋忠)" w:date="2015-12-03T17:13:00Z">
              <w:r w:rsidDel="00855FBA">
                <w:rPr>
                  <w:rFonts w:eastAsiaTheme="minorEastAsia" w:hint="eastAsia"/>
                </w:rPr>
                <w:delText>0x9: 256K</w:delText>
              </w:r>
              <w:bookmarkStart w:id="925" w:name="_Toc437270457"/>
              <w:bookmarkEnd w:id="925"/>
            </w:del>
          </w:p>
          <w:p w:rsidR="002E49FB" w:rsidDel="00855FBA" w:rsidRDefault="002E49FB" w:rsidP="00520C89">
            <w:pPr>
              <w:jc w:val="both"/>
              <w:rPr>
                <w:del w:id="926" w:author="Masa Wei-Chung Chi(姬瑋忠)" w:date="2015-12-03T17:13:00Z"/>
                <w:rFonts w:eastAsiaTheme="minorEastAsia"/>
              </w:rPr>
            </w:pPr>
            <w:del w:id="927" w:author="Masa Wei-Chung Chi(姬瑋忠)" w:date="2015-12-03T17:13:00Z">
              <w:r w:rsidDel="00855FBA">
                <w:rPr>
                  <w:rFonts w:eastAsiaTheme="minorEastAsia" w:hint="eastAsia"/>
                </w:rPr>
                <w:delText>0xA: 512K</w:delText>
              </w:r>
              <w:bookmarkStart w:id="928" w:name="_Toc437270458"/>
              <w:bookmarkEnd w:id="928"/>
            </w:del>
          </w:p>
          <w:p w:rsidR="002E49FB" w:rsidDel="00855FBA" w:rsidRDefault="002E49FB" w:rsidP="00520C89">
            <w:pPr>
              <w:jc w:val="both"/>
              <w:rPr>
                <w:del w:id="929" w:author="Masa Wei-Chung Chi(姬瑋忠)" w:date="2015-12-03T17:13:00Z"/>
                <w:rFonts w:eastAsiaTheme="minorEastAsia"/>
              </w:rPr>
            </w:pPr>
            <w:del w:id="930" w:author="Masa Wei-Chung Chi(姬瑋忠)" w:date="2015-12-03T17:13:00Z">
              <w:r w:rsidDel="00855FBA">
                <w:rPr>
                  <w:rFonts w:eastAsiaTheme="minorEastAsia" w:hint="eastAsia"/>
                </w:rPr>
                <w:delText>0xB: 1M</w:delText>
              </w:r>
              <w:bookmarkStart w:id="931" w:name="_Toc437270459"/>
              <w:bookmarkEnd w:id="931"/>
            </w:del>
          </w:p>
          <w:p w:rsidR="002E49FB" w:rsidDel="00855FBA" w:rsidRDefault="002E49FB" w:rsidP="002E49FB">
            <w:pPr>
              <w:jc w:val="both"/>
              <w:rPr>
                <w:del w:id="932" w:author="Masa Wei-Chung Chi(姬瑋忠)" w:date="2015-12-03T17:13:00Z"/>
                <w:rFonts w:eastAsiaTheme="minorEastAsia"/>
              </w:rPr>
            </w:pPr>
            <w:del w:id="933" w:author="Masa Wei-Chung Chi(姬瑋忠)" w:date="2015-12-03T17:13:00Z">
              <w:r w:rsidDel="00855FBA">
                <w:rPr>
                  <w:rFonts w:eastAsiaTheme="minorEastAsia" w:hint="eastAsia"/>
                </w:rPr>
                <w:delText>0xC: 2M</w:delText>
              </w:r>
              <w:bookmarkStart w:id="934" w:name="_Toc437270460"/>
              <w:bookmarkEnd w:id="934"/>
            </w:del>
          </w:p>
          <w:p w:rsidR="002E49FB" w:rsidDel="00855FBA" w:rsidRDefault="002E49FB" w:rsidP="002E49FB">
            <w:pPr>
              <w:jc w:val="both"/>
              <w:rPr>
                <w:del w:id="935" w:author="Masa Wei-Chung Chi(姬瑋忠)" w:date="2015-12-03T17:13:00Z"/>
                <w:rFonts w:eastAsiaTheme="minorEastAsia"/>
              </w:rPr>
            </w:pPr>
            <w:del w:id="936" w:author="Masa Wei-Chung Chi(姬瑋忠)" w:date="2015-12-03T17:13:00Z">
              <w:r w:rsidDel="00855FBA">
                <w:rPr>
                  <w:rFonts w:eastAsiaTheme="minorEastAsia" w:hint="eastAsia"/>
                </w:rPr>
                <w:delText>0xD: 4M</w:delText>
              </w:r>
              <w:bookmarkStart w:id="937" w:name="_Toc437270461"/>
              <w:bookmarkEnd w:id="937"/>
            </w:del>
          </w:p>
          <w:p w:rsidR="002E49FB" w:rsidRPr="00814AF4" w:rsidDel="00855FBA" w:rsidRDefault="002E49FB" w:rsidP="002E49FB">
            <w:pPr>
              <w:jc w:val="both"/>
              <w:rPr>
                <w:del w:id="938" w:author="Masa Wei-Chung Chi(姬瑋忠)" w:date="2015-12-03T17:13:00Z"/>
                <w:rFonts w:eastAsiaTheme="minorEastAsia"/>
              </w:rPr>
            </w:pPr>
            <w:del w:id="939" w:author="Masa Wei-Chung Chi(姬瑋忠)" w:date="2015-12-03T17:13:00Z">
              <w:r w:rsidDel="00855FBA">
                <w:rPr>
                  <w:rFonts w:eastAsiaTheme="minorEastAsia" w:hint="eastAsia"/>
                </w:rPr>
                <w:delText>0xE~</w:delText>
              </w:r>
              <w:r w:rsidR="003102EE" w:rsidDel="00855FBA">
                <w:rPr>
                  <w:rFonts w:eastAsiaTheme="minorEastAsia" w:hint="eastAsia"/>
                </w:rPr>
                <w:delText>0xF: R</w:delText>
              </w:r>
              <w:r w:rsidDel="00855FBA">
                <w:rPr>
                  <w:rFonts w:eastAsiaTheme="minorEastAsia" w:hint="eastAsia"/>
                </w:rPr>
                <w:delText>e</w:delText>
              </w:r>
              <w:r w:rsidR="003102EE" w:rsidDel="00855FBA">
                <w:rPr>
                  <w:rFonts w:eastAsiaTheme="minorEastAsia" w:hint="eastAsia"/>
                </w:rPr>
                <w:delText>served</w:delText>
              </w:r>
              <w:bookmarkStart w:id="940" w:name="_Toc437270462"/>
              <w:bookmarkEnd w:id="940"/>
            </w:del>
          </w:p>
        </w:tc>
        <w:tc>
          <w:tcPr>
            <w:tcW w:w="3721" w:type="dxa"/>
            <w:vAlign w:val="center"/>
          </w:tcPr>
          <w:p w:rsidR="00680B32" w:rsidDel="00855FBA" w:rsidRDefault="0011608D" w:rsidP="0011608D">
            <w:pPr>
              <w:jc w:val="both"/>
              <w:rPr>
                <w:del w:id="941" w:author="Masa Wei-Chung Chi(姬瑋忠)" w:date="2015-12-03T17:13:00Z"/>
                <w:rFonts w:eastAsiaTheme="minorEastAsia"/>
              </w:rPr>
            </w:pPr>
            <w:del w:id="942" w:author="Masa Wei-Chung Chi(姬瑋忠)" w:date="2015-12-03T17:13:00Z">
              <w:r w:rsidDel="00855FBA">
                <w:rPr>
                  <w:rFonts w:eastAsiaTheme="minorEastAsia" w:hint="eastAsia"/>
                </w:rPr>
                <w:delText>Hardware</w:delText>
              </w:r>
              <w:r w:rsidR="00520C89" w:rsidDel="00855FBA">
                <w:rPr>
                  <w:rFonts w:eastAsiaTheme="minorEastAsia" w:hint="eastAsia"/>
                </w:rPr>
                <w:delText xml:space="preserve"> Configurable</w:delText>
              </w:r>
              <w:bookmarkStart w:id="943" w:name="_Toc437270463"/>
              <w:bookmarkEnd w:id="943"/>
            </w:del>
          </w:p>
        </w:tc>
        <w:bookmarkStart w:id="944" w:name="_Toc437270464"/>
        <w:bookmarkEnd w:id="944"/>
      </w:tr>
    </w:tbl>
    <w:p w:rsidR="00680B32" w:rsidDel="00855FBA" w:rsidRDefault="00680B32" w:rsidP="00680B32">
      <w:pPr>
        <w:rPr>
          <w:del w:id="945" w:author="Masa Wei-Chung Chi(姬瑋忠)" w:date="2015-12-03T17:13:00Z"/>
          <w:rFonts w:eastAsiaTheme="minorEastAsia"/>
        </w:rPr>
      </w:pPr>
      <w:bookmarkStart w:id="946" w:name="_Toc437270465"/>
      <w:bookmarkEnd w:id="946"/>
    </w:p>
    <w:p w:rsidR="0011608D" w:rsidDel="00855FBA" w:rsidRDefault="0011608D" w:rsidP="0011608D">
      <w:pPr>
        <w:pStyle w:val="aa"/>
        <w:rPr>
          <w:del w:id="947" w:author="Masa Wei-Chung Chi(姬瑋忠)" w:date="2015-12-03T17:13:00Z"/>
          <w:rFonts w:eastAsiaTheme="minorEastAsia"/>
        </w:rPr>
      </w:pPr>
      <w:bookmarkStart w:id="948" w:name="_Ref436148084"/>
      <w:del w:id="949" w:author="Masa Wei-Chung Chi(姬瑋忠)" w:date="2015-12-03T17:13:00Z">
        <w:r w:rsidDel="00855FBA">
          <w:delText xml:space="preserve">Table </w:delText>
        </w:r>
        <w:r w:rsidR="004F090A" w:rsidDel="00855FBA">
          <w:rPr>
            <w:b w:val="0"/>
          </w:rPr>
          <w:fldChar w:fldCharType="begin"/>
        </w:r>
        <w:r w:rsidR="004F090A" w:rsidDel="00855FBA">
          <w:delInstrText xml:space="preserve"> SEQ Table \* ARABIC </w:delInstrText>
        </w:r>
        <w:r w:rsidR="004F090A" w:rsidDel="00855FBA">
          <w:rPr>
            <w:b w:val="0"/>
          </w:rPr>
          <w:fldChar w:fldCharType="separate"/>
        </w:r>
        <w:r w:rsidDel="00855FBA">
          <w:rPr>
            <w:noProof/>
          </w:rPr>
          <w:delText>5</w:delText>
        </w:r>
        <w:r w:rsidR="004F090A" w:rsidDel="00855FBA">
          <w:rPr>
            <w:b w:val="0"/>
            <w:noProof/>
          </w:rPr>
          <w:fldChar w:fldCharType="end"/>
        </w:r>
        <w:bookmarkEnd w:id="948"/>
        <w:r w:rsidDel="00855FBA">
          <w:rPr>
            <w:rFonts w:eastAsiaTheme="minorEastAsia" w:hint="eastAsia"/>
          </w:rPr>
          <w:delText>. Offset/Size of Slave 1~31 in 32-bit mode</w:delText>
        </w:r>
        <w:bookmarkStart w:id="950" w:name="_Toc437270466"/>
        <w:bookmarkEnd w:id="950"/>
      </w:del>
    </w:p>
    <w:tbl>
      <w:tblPr>
        <w:tblStyle w:val="a9"/>
        <w:tblW w:w="0" w:type="auto"/>
        <w:tblLook w:val="04A0" w:firstRow="1" w:lastRow="0" w:firstColumn="1" w:lastColumn="0" w:noHBand="0" w:noVBand="1"/>
      </w:tblPr>
      <w:tblGrid>
        <w:gridCol w:w="1196"/>
        <w:gridCol w:w="2040"/>
        <w:gridCol w:w="736"/>
        <w:gridCol w:w="4362"/>
        <w:gridCol w:w="2124"/>
      </w:tblGrid>
      <w:tr w:rsidR="0011608D" w:rsidDel="00855FBA" w:rsidTr="004F090A">
        <w:trPr>
          <w:trHeight w:val="510"/>
          <w:del w:id="951" w:author="Masa Wei-Chung Chi(姬瑋忠)" w:date="2015-12-03T17:13:00Z"/>
        </w:trPr>
        <w:tc>
          <w:tcPr>
            <w:tcW w:w="1209" w:type="dxa"/>
            <w:vAlign w:val="center"/>
          </w:tcPr>
          <w:p w:rsidR="0011608D" w:rsidDel="00855FBA" w:rsidRDefault="0011608D" w:rsidP="004F090A">
            <w:pPr>
              <w:jc w:val="both"/>
              <w:rPr>
                <w:del w:id="952" w:author="Masa Wei-Chung Chi(姬瑋忠)" w:date="2015-12-03T17:13:00Z"/>
                <w:rFonts w:eastAsiaTheme="minorEastAsia"/>
              </w:rPr>
            </w:pPr>
            <w:del w:id="953" w:author="Masa Wei-Chung Chi(姬瑋忠)" w:date="2015-12-03T17:13:00Z">
              <w:r w:rsidDel="00855FBA">
                <w:rPr>
                  <w:rFonts w:eastAsiaTheme="minorEastAsia" w:hint="eastAsia"/>
                </w:rPr>
                <w:delText>Name</w:delText>
              </w:r>
              <w:bookmarkStart w:id="954" w:name="_Toc437270467"/>
              <w:bookmarkEnd w:id="954"/>
            </w:del>
          </w:p>
        </w:tc>
        <w:tc>
          <w:tcPr>
            <w:tcW w:w="2075" w:type="dxa"/>
            <w:vAlign w:val="center"/>
          </w:tcPr>
          <w:p w:rsidR="0011608D" w:rsidDel="00855FBA" w:rsidRDefault="0011608D" w:rsidP="004F090A">
            <w:pPr>
              <w:jc w:val="both"/>
              <w:rPr>
                <w:del w:id="955" w:author="Masa Wei-Chung Chi(姬瑋忠)" w:date="2015-12-03T17:13:00Z"/>
                <w:rFonts w:eastAsiaTheme="minorEastAsia"/>
              </w:rPr>
            </w:pPr>
            <w:del w:id="956" w:author="Masa Wei-Chung Chi(姬瑋忠)" w:date="2015-12-03T17:13:00Z">
              <w:r w:rsidDel="00855FBA">
                <w:rPr>
                  <w:rFonts w:eastAsiaTheme="minorEastAsia" w:hint="eastAsia"/>
                </w:rPr>
                <w:delText>Bit</w:delText>
              </w:r>
              <w:bookmarkStart w:id="957" w:name="_Toc437270468"/>
              <w:bookmarkEnd w:id="957"/>
            </w:del>
          </w:p>
        </w:tc>
        <w:tc>
          <w:tcPr>
            <w:tcW w:w="736" w:type="dxa"/>
            <w:vAlign w:val="center"/>
          </w:tcPr>
          <w:p w:rsidR="0011608D" w:rsidDel="00855FBA" w:rsidRDefault="0011608D" w:rsidP="004F090A">
            <w:pPr>
              <w:jc w:val="both"/>
              <w:rPr>
                <w:del w:id="958" w:author="Masa Wei-Chung Chi(姬瑋忠)" w:date="2015-12-03T17:13:00Z"/>
                <w:rFonts w:eastAsiaTheme="minorEastAsia"/>
              </w:rPr>
            </w:pPr>
            <w:del w:id="959" w:author="Masa Wei-Chung Chi(姬瑋忠)" w:date="2015-12-03T17:13:00Z">
              <w:r w:rsidDel="00855FBA">
                <w:rPr>
                  <w:rFonts w:eastAsiaTheme="minorEastAsia" w:hint="eastAsia"/>
                </w:rPr>
                <w:delText>Type</w:delText>
              </w:r>
              <w:bookmarkStart w:id="960" w:name="_Toc437270469"/>
              <w:bookmarkEnd w:id="960"/>
            </w:del>
          </w:p>
        </w:tc>
        <w:tc>
          <w:tcPr>
            <w:tcW w:w="2717" w:type="dxa"/>
            <w:vAlign w:val="center"/>
          </w:tcPr>
          <w:p w:rsidR="0011608D" w:rsidDel="00855FBA" w:rsidRDefault="0011608D" w:rsidP="004F090A">
            <w:pPr>
              <w:jc w:val="both"/>
              <w:rPr>
                <w:del w:id="961" w:author="Masa Wei-Chung Chi(姬瑋忠)" w:date="2015-12-03T17:13:00Z"/>
                <w:rFonts w:eastAsiaTheme="minorEastAsia"/>
              </w:rPr>
            </w:pPr>
            <w:del w:id="962" w:author="Masa Wei-Chung Chi(姬瑋忠)" w:date="2015-12-03T17:13:00Z">
              <w:r w:rsidDel="00855FBA">
                <w:rPr>
                  <w:rFonts w:eastAsiaTheme="minorEastAsia" w:hint="eastAsia"/>
                </w:rPr>
                <w:delText>Description</w:delText>
              </w:r>
              <w:bookmarkStart w:id="963" w:name="_Toc437270470"/>
              <w:bookmarkEnd w:id="963"/>
            </w:del>
          </w:p>
        </w:tc>
        <w:tc>
          <w:tcPr>
            <w:tcW w:w="3721" w:type="dxa"/>
            <w:vAlign w:val="center"/>
          </w:tcPr>
          <w:p w:rsidR="0011608D" w:rsidDel="00855FBA" w:rsidRDefault="0011608D" w:rsidP="004F090A">
            <w:pPr>
              <w:jc w:val="both"/>
              <w:rPr>
                <w:del w:id="964" w:author="Masa Wei-Chung Chi(姬瑋忠)" w:date="2015-12-03T17:13:00Z"/>
                <w:rFonts w:eastAsiaTheme="minorEastAsia"/>
              </w:rPr>
            </w:pPr>
            <w:del w:id="965" w:author="Masa Wei-Chung Chi(姬瑋忠)" w:date="2015-12-03T17:13:00Z">
              <w:r w:rsidDel="00855FBA">
                <w:rPr>
                  <w:rFonts w:eastAsiaTheme="minorEastAsia" w:hint="eastAsia"/>
                </w:rPr>
                <w:delText>Reset</w:delText>
              </w:r>
              <w:bookmarkStart w:id="966" w:name="_Toc437270471"/>
              <w:bookmarkEnd w:id="966"/>
            </w:del>
          </w:p>
        </w:tc>
        <w:bookmarkStart w:id="967" w:name="_Toc437270472"/>
        <w:bookmarkEnd w:id="967"/>
      </w:tr>
      <w:tr w:rsidR="0011608D" w:rsidDel="00855FBA" w:rsidTr="004F090A">
        <w:trPr>
          <w:trHeight w:val="510"/>
          <w:del w:id="968" w:author="Masa Wei-Chung Chi(姬瑋忠)" w:date="2015-12-03T17:13:00Z"/>
        </w:trPr>
        <w:tc>
          <w:tcPr>
            <w:tcW w:w="1209" w:type="dxa"/>
            <w:vAlign w:val="center"/>
          </w:tcPr>
          <w:p w:rsidR="0011608D" w:rsidDel="00855FBA" w:rsidRDefault="0011608D" w:rsidP="004F090A">
            <w:pPr>
              <w:jc w:val="both"/>
              <w:rPr>
                <w:del w:id="969" w:author="Masa Wei-Chung Chi(姬瑋忠)" w:date="2015-12-03T17:13:00Z"/>
                <w:rFonts w:eastAsiaTheme="minorEastAsia"/>
              </w:rPr>
            </w:pPr>
            <w:del w:id="970" w:author="Masa Wei-Chung Chi(姬瑋忠)" w:date="2015-12-03T17:13:00Z">
              <w:r w:rsidDel="00855FBA">
                <w:rPr>
                  <w:rFonts w:eastAsiaTheme="minorEastAsia" w:hint="eastAsia"/>
                </w:rPr>
                <w:delText>Reserved</w:delText>
              </w:r>
              <w:bookmarkStart w:id="971" w:name="_Toc437270473"/>
              <w:bookmarkEnd w:id="971"/>
            </w:del>
          </w:p>
        </w:tc>
        <w:tc>
          <w:tcPr>
            <w:tcW w:w="2075" w:type="dxa"/>
            <w:vAlign w:val="center"/>
          </w:tcPr>
          <w:p w:rsidR="0011608D" w:rsidDel="00855FBA" w:rsidRDefault="0011608D">
            <w:pPr>
              <w:jc w:val="both"/>
              <w:rPr>
                <w:del w:id="972" w:author="Masa Wei-Chung Chi(姬瑋忠)" w:date="2015-12-03T17:13:00Z"/>
                <w:rFonts w:eastAsiaTheme="minorEastAsia"/>
              </w:rPr>
            </w:pPr>
            <w:del w:id="973" w:author="Masa Wei-Chung Chi(姬瑋忠)" w:date="2015-11-30T16:53:00Z">
              <w:r w:rsidDel="00AA3FDE">
                <w:rPr>
                  <w:rFonts w:eastAsiaTheme="minorEastAsia" w:hint="eastAsia"/>
                </w:rPr>
                <w:delText>HDATA_MSB</w:delText>
              </w:r>
            </w:del>
            <w:del w:id="974" w:author="Masa Wei-Chung Chi(姬瑋忠)" w:date="2015-12-03T17:13:00Z">
              <w:r w:rsidDel="00855FBA">
                <w:rPr>
                  <w:rFonts w:eastAsiaTheme="minorEastAsia" w:hint="eastAsia"/>
                </w:rPr>
                <w:delText>:M</w:delText>
              </w:r>
              <w:bookmarkStart w:id="975" w:name="_Toc437270474"/>
              <w:bookmarkEnd w:id="975"/>
            </w:del>
          </w:p>
        </w:tc>
        <w:tc>
          <w:tcPr>
            <w:tcW w:w="736" w:type="dxa"/>
            <w:vAlign w:val="center"/>
          </w:tcPr>
          <w:p w:rsidR="0011608D" w:rsidDel="00855FBA" w:rsidRDefault="0011608D" w:rsidP="004F090A">
            <w:pPr>
              <w:jc w:val="both"/>
              <w:rPr>
                <w:del w:id="976" w:author="Masa Wei-Chung Chi(姬瑋忠)" w:date="2015-12-03T17:13:00Z"/>
                <w:rFonts w:eastAsiaTheme="minorEastAsia"/>
              </w:rPr>
            </w:pPr>
            <w:del w:id="977" w:author="Masa Wei-Chung Chi(姬瑋忠)" w:date="2015-12-03T17:13:00Z">
              <w:r w:rsidDel="00855FBA">
                <w:rPr>
                  <w:rFonts w:eastAsiaTheme="minorEastAsia" w:hint="eastAsia"/>
                </w:rPr>
                <w:delText>-</w:delText>
              </w:r>
              <w:bookmarkStart w:id="978" w:name="_Toc437270475"/>
              <w:bookmarkEnd w:id="978"/>
            </w:del>
          </w:p>
        </w:tc>
        <w:tc>
          <w:tcPr>
            <w:tcW w:w="2717" w:type="dxa"/>
            <w:vAlign w:val="center"/>
          </w:tcPr>
          <w:p w:rsidR="0011608D" w:rsidDel="00855FBA" w:rsidRDefault="0011608D" w:rsidP="004F090A">
            <w:pPr>
              <w:jc w:val="both"/>
              <w:rPr>
                <w:del w:id="979" w:author="Masa Wei-Chung Chi(姬瑋忠)" w:date="2015-12-03T17:13:00Z"/>
                <w:rFonts w:eastAsiaTheme="minorEastAsia"/>
              </w:rPr>
            </w:pPr>
            <w:del w:id="980" w:author="Masa Wei-Chung Chi(姬瑋忠)" w:date="2015-12-03T17:13:00Z">
              <w:r w:rsidDel="00855FBA">
                <w:rPr>
                  <w:rFonts w:eastAsiaTheme="minorEastAsia" w:hint="eastAsia"/>
                </w:rPr>
                <w:delText>M=ATCBUSDEC200_SPACE_WIDTH</w:delText>
              </w:r>
              <w:bookmarkStart w:id="981" w:name="_Toc437270476"/>
              <w:bookmarkEnd w:id="981"/>
            </w:del>
          </w:p>
        </w:tc>
        <w:tc>
          <w:tcPr>
            <w:tcW w:w="3721" w:type="dxa"/>
            <w:vAlign w:val="center"/>
          </w:tcPr>
          <w:p w:rsidR="0011608D" w:rsidDel="00855FBA" w:rsidRDefault="0011608D" w:rsidP="004F090A">
            <w:pPr>
              <w:jc w:val="both"/>
              <w:rPr>
                <w:del w:id="982" w:author="Masa Wei-Chung Chi(姬瑋忠)" w:date="2015-12-03T17:13:00Z"/>
                <w:rFonts w:eastAsiaTheme="minorEastAsia"/>
              </w:rPr>
            </w:pPr>
            <w:del w:id="983" w:author="Masa Wei-Chung Chi(姬瑋忠)" w:date="2015-12-03T17:13:00Z">
              <w:r w:rsidDel="00855FBA">
                <w:rPr>
                  <w:rFonts w:eastAsiaTheme="minorEastAsia" w:hint="eastAsia"/>
                </w:rPr>
                <w:delText>-</w:delText>
              </w:r>
              <w:bookmarkStart w:id="984" w:name="_Toc437270477"/>
              <w:bookmarkEnd w:id="984"/>
            </w:del>
          </w:p>
        </w:tc>
        <w:bookmarkStart w:id="985" w:name="_Toc437270478"/>
        <w:bookmarkEnd w:id="985"/>
      </w:tr>
      <w:tr w:rsidR="0011608D" w:rsidDel="00855FBA" w:rsidTr="004F090A">
        <w:trPr>
          <w:trHeight w:val="510"/>
          <w:del w:id="986" w:author="Masa Wei-Chung Chi(姬瑋忠)" w:date="2015-12-03T17:13:00Z"/>
        </w:trPr>
        <w:tc>
          <w:tcPr>
            <w:tcW w:w="1209" w:type="dxa"/>
            <w:vAlign w:val="center"/>
          </w:tcPr>
          <w:p w:rsidR="0011608D" w:rsidDel="00855FBA" w:rsidRDefault="0011608D" w:rsidP="004F090A">
            <w:pPr>
              <w:jc w:val="both"/>
              <w:rPr>
                <w:del w:id="987" w:author="Masa Wei-Chung Chi(姬瑋忠)" w:date="2015-12-03T17:13:00Z"/>
                <w:rFonts w:eastAsiaTheme="minorEastAsia"/>
              </w:rPr>
            </w:pPr>
            <w:del w:id="988" w:author="Masa Wei-Chung Chi(姬瑋忠)" w:date="2015-12-03T17:13:00Z">
              <w:r w:rsidDel="00855FBA">
                <w:rPr>
                  <w:rFonts w:eastAsiaTheme="minorEastAsia" w:hint="eastAsia"/>
                </w:rPr>
                <w:delText>Offset</w:delText>
              </w:r>
              <w:bookmarkStart w:id="989" w:name="_Toc437270479"/>
              <w:bookmarkEnd w:id="989"/>
            </w:del>
          </w:p>
        </w:tc>
        <w:tc>
          <w:tcPr>
            <w:tcW w:w="2075" w:type="dxa"/>
            <w:vAlign w:val="center"/>
          </w:tcPr>
          <w:p w:rsidR="0011608D" w:rsidDel="00855FBA" w:rsidRDefault="0011608D" w:rsidP="004F090A">
            <w:pPr>
              <w:jc w:val="both"/>
              <w:rPr>
                <w:del w:id="990" w:author="Masa Wei-Chung Chi(姬瑋忠)" w:date="2015-12-03T17:13:00Z"/>
                <w:rFonts w:eastAsiaTheme="minorEastAsia"/>
              </w:rPr>
            </w:pPr>
            <w:del w:id="991" w:author="Masa Wei-Chung Chi(姬瑋忠)" w:date="2015-12-03T17:13:00Z">
              <w:r w:rsidDel="00855FBA">
                <w:rPr>
                  <w:rFonts w:eastAsiaTheme="minorEastAsia" w:hint="eastAsia"/>
                </w:rPr>
                <w:delText>M-1:20</w:delText>
              </w:r>
              <w:bookmarkStart w:id="992" w:name="_Toc437270480"/>
              <w:bookmarkEnd w:id="992"/>
            </w:del>
          </w:p>
        </w:tc>
        <w:tc>
          <w:tcPr>
            <w:tcW w:w="736" w:type="dxa"/>
            <w:vAlign w:val="center"/>
          </w:tcPr>
          <w:p w:rsidR="0011608D" w:rsidDel="00855FBA" w:rsidRDefault="0011608D" w:rsidP="004F090A">
            <w:pPr>
              <w:jc w:val="both"/>
              <w:rPr>
                <w:del w:id="993" w:author="Masa Wei-Chung Chi(姬瑋忠)" w:date="2015-12-03T17:13:00Z"/>
                <w:rFonts w:eastAsiaTheme="minorEastAsia"/>
              </w:rPr>
            </w:pPr>
            <w:del w:id="994" w:author="Masa Wei-Chung Chi(姬瑋忠)" w:date="2015-12-03T17:13:00Z">
              <w:r w:rsidDel="00855FBA">
                <w:rPr>
                  <w:rFonts w:eastAsiaTheme="minorEastAsia" w:hint="eastAsia"/>
                </w:rPr>
                <w:delText>RO</w:delText>
              </w:r>
              <w:bookmarkStart w:id="995" w:name="_Toc437270481"/>
              <w:bookmarkEnd w:id="995"/>
            </w:del>
          </w:p>
        </w:tc>
        <w:tc>
          <w:tcPr>
            <w:tcW w:w="2717" w:type="dxa"/>
            <w:vAlign w:val="center"/>
          </w:tcPr>
          <w:p w:rsidR="0011608D" w:rsidDel="00855FBA" w:rsidRDefault="0011608D" w:rsidP="004F090A">
            <w:pPr>
              <w:jc w:val="both"/>
              <w:rPr>
                <w:del w:id="996" w:author="Masa Wei-Chung Chi(姬瑋忠)" w:date="2015-12-03T17:13:00Z"/>
                <w:rFonts w:eastAsiaTheme="minorEastAsia"/>
              </w:rPr>
            </w:pPr>
            <w:del w:id="997" w:author="Masa Wei-Chung Chi(姬瑋忠)" w:date="2015-12-03T17:13:00Z">
              <w:r w:rsidDel="00855FBA">
                <w:rPr>
                  <w:rFonts w:eastAsiaTheme="minorEastAsia" w:hint="eastAsia"/>
                </w:rPr>
                <w:delText>AHB-Lite slave address offset</w:delText>
              </w:r>
              <w:bookmarkStart w:id="998" w:name="_Toc437270482"/>
              <w:bookmarkEnd w:id="998"/>
            </w:del>
          </w:p>
        </w:tc>
        <w:tc>
          <w:tcPr>
            <w:tcW w:w="3721" w:type="dxa"/>
            <w:vAlign w:val="center"/>
          </w:tcPr>
          <w:p w:rsidR="0011608D" w:rsidDel="00855FBA" w:rsidRDefault="0011608D" w:rsidP="004F090A">
            <w:pPr>
              <w:jc w:val="both"/>
              <w:rPr>
                <w:del w:id="999" w:author="Masa Wei-Chung Chi(姬瑋忠)" w:date="2015-12-03T17:13:00Z"/>
                <w:rFonts w:eastAsiaTheme="minorEastAsia"/>
              </w:rPr>
            </w:pPr>
            <w:del w:id="1000" w:author="Masa Wei-Chung Chi(姬瑋忠)" w:date="2015-12-03T17:13:00Z">
              <w:r w:rsidDel="00855FBA">
                <w:rPr>
                  <w:rFonts w:eastAsiaTheme="minorEastAsia" w:hint="eastAsia"/>
                </w:rPr>
                <w:delText>Hardware Configurable</w:delText>
              </w:r>
              <w:bookmarkStart w:id="1001" w:name="_Toc437270483"/>
              <w:bookmarkEnd w:id="1001"/>
            </w:del>
          </w:p>
        </w:tc>
        <w:bookmarkStart w:id="1002" w:name="_Toc437270484"/>
        <w:bookmarkEnd w:id="1002"/>
      </w:tr>
      <w:tr w:rsidR="0011608D" w:rsidDel="00855FBA" w:rsidTr="004F090A">
        <w:trPr>
          <w:trHeight w:val="510"/>
          <w:del w:id="1003" w:author="Masa Wei-Chung Chi(姬瑋忠)" w:date="2015-12-03T17:13:00Z"/>
        </w:trPr>
        <w:tc>
          <w:tcPr>
            <w:tcW w:w="1209" w:type="dxa"/>
            <w:vAlign w:val="center"/>
          </w:tcPr>
          <w:p w:rsidR="0011608D" w:rsidDel="00855FBA" w:rsidRDefault="0011608D" w:rsidP="004F090A">
            <w:pPr>
              <w:jc w:val="both"/>
              <w:rPr>
                <w:del w:id="1004" w:author="Masa Wei-Chung Chi(姬瑋忠)" w:date="2015-12-03T17:13:00Z"/>
                <w:rFonts w:eastAsiaTheme="minorEastAsia"/>
              </w:rPr>
            </w:pPr>
            <w:del w:id="1005" w:author="Masa Wei-Chung Chi(姬瑋忠)" w:date="2015-12-03T17:13:00Z">
              <w:r w:rsidDel="00855FBA">
                <w:rPr>
                  <w:rFonts w:eastAsiaTheme="minorEastAsia" w:hint="eastAsia"/>
                </w:rPr>
                <w:delText>Reserved</w:delText>
              </w:r>
              <w:bookmarkStart w:id="1006" w:name="_Toc437270485"/>
              <w:bookmarkEnd w:id="1006"/>
            </w:del>
          </w:p>
        </w:tc>
        <w:tc>
          <w:tcPr>
            <w:tcW w:w="2075" w:type="dxa"/>
            <w:vAlign w:val="center"/>
          </w:tcPr>
          <w:p w:rsidR="0011608D" w:rsidDel="00855FBA" w:rsidRDefault="0011608D" w:rsidP="004F090A">
            <w:pPr>
              <w:jc w:val="both"/>
              <w:rPr>
                <w:del w:id="1007" w:author="Masa Wei-Chung Chi(姬瑋忠)" w:date="2015-12-03T17:13:00Z"/>
                <w:rFonts w:eastAsiaTheme="minorEastAsia"/>
              </w:rPr>
            </w:pPr>
            <w:del w:id="1008" w:author="Masa Wei-Chung Chi(姬瑋忠)" w:date="2015-12-03T17:13:00Z">
              <w:r w:rsidDel="00855FBA">
                <w:rPr>
                  <w:rFonts w:eastAsiaTheme="minorEastAsia" w:hint="eastAsia"/>
                </w:rPr>
                <w:delText>19:4</w:delText>
              </w:r>
              <w:bookmarkStart w:id="1009" w:name="_Toc437270486"/>
              <w:bookmarkEnd w:id="1009"/>
            </w:del>
          </w:p>
        </w:tc>
        <w:tc>
          <w:tcPr>
            <w:tcW w:w="736" w:type="dxa"/>
            <w:vAlign w:val="center"/>
          </w:tcPr>
          <w:p w:rsidR="0011608D" w:rsidDel="00855FBA" w:rsidRDefault="0011608D" w:rsidP="004F090A">
            <w:pPr>
              <w:jc w:val="both"/>
              <w:rPr>
                <w:del w:id="1010" w:author="Masa Wei-Chung Chi(姬瑋忠)" w:date="2015-12-03T17:13:00Z"/>
                <w:rFonts w:eastAsiaTheme="minorEastAsia"/>
              </w:rPr>
            </w:pPr>
            <w:del w:id="1011" w:author="Masa Wei-Chung Chi(姬瑋忠)" w:date="2015-12-03T17:13:00Z">
              <w:r w:rsidDel="00855FBA">
                <w:rPr>
                  <w:rFonts w:eastAsiaTheme="minorEastAsia" w:hint="eastAsia"/>
                </w:rPr>
                <w:delText>-</w:delText>
              </w:r>
              <w:bookmarkStart w:id="1012" w:name="_Toc437270487"/>
              <w:bookmarkEnd w:id="1012"/>
            </w:del>
          </w:p>
        </w:tc>
        <w:tc>
          <w:tcPr>
            <w:tcW w:w="2717" w:type="dxa"/>
            <w:vAlign w:val="center"/>
          </w:tcPr>
          <w:p w:rsidR="0011608D" w:rsidDel="00855FBA" w:rsidRDefault="0011608D" w:rsidP="004F090A">
            <w:pPr>
              <w:jc w:val="both"/>
              <w:rPr>
                <w:del w:id="1013" w:author="Masa Wei-Chung Chi(姬瑋忠)" w:date="2015-12-03T17:13:00Z"/>
                <w:rFonts w:eastAsiaTheme="minorEastAsia"/>
              </w:rPr>
            </w:pPr>
            <w:del w:id="1014" w:author="Masa Wei-Chung Chi(姬瑋忠)" w:date="2015-12-03T17:13:00Z">
              <w:r w:rsidDel="00855FBA">
                <w:rPr>
                  <w:rFonts w:eastAsiaTheme="minorEastAsia" w:hint="eastAsia"/>
                </w:rPr>
                <w:delText>-</w:delText>
              </w:r>
              <w:bookmarkStart w:id="1015" w:name="_Toc437270488"/>
              <w:bookmarkEnd w:id="1015"/>
            </w:del>
          </w:p>
        </w:tc>
        <w:tc>
          <w:tcPr>
            <w:tcW w:w="3721" w:type="dxa"/>
            <w:vAlign w:val="center"/>
          </w:tcPr>
          <w:p w:rsidR="0011608D" w:rsidDel="00855FBA" w:rsidRDefault="0011608D" w:rsidP="004F090A">
            <w:pPr>
              <w:jc w:val="both"/>
              <w:rPr>
                <w:del w:id="1016" w:author="Masa Wei-Chung Chi(姬瑋忠)" w:date="2015-12-03T17:13:00Z"/>
                <w:rFonts w:eastAsiaTheme="minorEastAsia"/>
              </w:rPr>
            </w:pPr>
            <w:del w:id="1017" w:author="Masa Wei-Chung Chi(姬瑋忠)" w:date="2015-12-03T17:13:00Z">
              <w:r w:rsidDel="00855FBA">
                <w:rPr>
                  <w:rFonts w:eastAsiaTheme="minorEastAsia" w:hint="eastAsia"/>
                </w:rPr>
                <w:delText>-</w:delText>
              </w:r>
              <w:bookmarkStart w:id="1018" w:name="_Toc437270489"/>
              <w:bookmarkEnd w:id="1018"/>
            </w:del>
          </w:p>
        </w:tc>
        <w:bookmarkStart w:id="1019" w:name="_Toc437270490"/>
        <w:bookmarkEnd w:id="1019"/>
      </w:tr>
      <w:tr w:rsidR="0011608D" w:rsidDel="00855FBA" w:rsidTr="004F090A">
        <w:trPr>
          <w:trHeight w:val="510"/>
          <w:del w:id="1020" w:author="Masa Wei-Chung Chi(姬瑋忠)" w:date="2015-12-03T17:13:00Z"/>
        </w:trPr>
        <w:tc>
          <w:tcPr>
            <w:tcW w:w="1209" w:type="dxa"/>
            <w:vAlign w:val="center"/>
          </w:tcPr>
          <w:p w:rsidR="0011608D" w:rsidDel="00855FBA" w:rsidRDefault="0011608D" w:rsidP="004F090A">
            <w:pPr>
              <w:jc w:val="both"/>
              <w:rPr>
                <w:del w:id="1021" w:author="Masa Wei-Chung Chi(姬瑋忠)" w:date="2015-12-03T17:13:00Z"/>
                <w:rFonts w:eastAsiaTheme="minorEastAsia"/>
              </w:rPr>
            </w:pPr>
            <w:del w:id="1022" w:author="Masa Wei-Chung Chi(姬瑋忠)" w:date="2015-12-03T17:13:00Z">
              <w:r w:rsidDel="00855FBA">
                <w:rPr>
                  <w:rFonts w:eastAsiaTheme="minorEastAsia" w:hint="eastAsia"/>
                </w:rPr>
                <w:delText>Size</w:delText>
              </w:r>
              <w:bookmarkStart w:id="1023" w:name="_Toc437270491"/>
              <w:bookmarkEnd w:id="1023"/>
            </w:del>
          </w:p>
        </w:tc>
        <w:tc>
          <w:tcPr>
            <w:tcW w:w="2075" w:type="dxa"/>
            <w:vAlign w:val="center"/>
          </w:tcPr>
          <w:p w:rsidR="0011608D" w:rsidDel="00855FBA" w:rsidRDefault="0011608D" w:rsidP="004F090A">
            <w:pPr>
              <w:jc w:val="both"/>
              <w:rPr>
                <w:del w:id="1024" w:author="Masa Wei-Chung Chi(姬瑋忠)" w:date="2015-12-03T17:13:00Z"/>
                <w:rFonts w:eastAsiaTheme="minorEastAsia"/>
              </w:rPr>
            </w:pPr>
            <w:del w:id="1025" w:author="Masa Wei-Chung Chi(姬瑋忠)" w:date="2015-12-03T17:13:00Z">
              <w:r w:rsidDel="00855FBA">
                <w:rPr>
                  <w:rFonts w:eastAsiaTheme="minorEastAsia" w:hint="eastAsia"/>
                </w:rPr>
                <w:delText>3:0</w:delText>
              </w:r>
              <w:bookmarkStart w:id="1026" w:name="_Toc437270492"/>
              <w:bookmarkEnd w:id="1026"/>
            </w:del>
          </w:p>
        </w:tc>
        <w:tc>
          <w:tcPr>
            <w:tcW w:w="736" w:type="dxa"/>
            <w:vAlign w:val="center"/>
          </w:tcPr>
          <w:p w:rsidR="0011608D" w:rsidDel="00855FBA" w:rsidRDefault="0011608D" w:rsidP="004F090A">
            <w:pPr>
              <w:jc w:val="both"/>
              <w:rPr>
                <w:del w:id="1027" w:author="Masa Wei-Chung Chi(姬瑋忠)" w:date="2015-12-03T17:13:00Z"/>
                <w:rFonts w:eastAsiaTheme="minorEastAsia"/>
              </w:rPr>
            </w:pPr>
            <w:del w:id="1028" w:author="Masa Wei-Chung Chi(姬瑋忠)" w:date="2015-12-03T17:13:00Z">
              <w:r w:rsidDel="00855FBA">
                <w:rPr>
                  <w:rFonts w:eastAsiaTheme="minorEastAsia" w:hint="eastAsia"/>
                </w:rPr>
                <w:delText>RO</w:delText>
              </w:r>
              <w:bookmarkStart w:id="1029" w:name="_Toc437270493"/>
              <w:bookmarkEnd w:id="1029"/>
            </w:del>
          </w:p>
        </w:tc>
        <w:tc>
          <w:tcPr>
            <w:tcW w:w="2717" w:type="dxa"/>
            <w:vAlign w:val="center"/>
          </w:tcPr>
          <w:p w:rsidR="0011608D" w:rsidDel="00855FBA" w:rsidRDefault="0011608D" w:rsidP="004F090A">
            <w:pPr>
              <w:jc w:val="both"/>
              <w:rPr>
                <w:del w:id="1030" w:author="Masa Wei-Chung Chi(姬瑋忠)" w:date="2015-12-03T17:13:00Z"/>
                <w:rFonts w:eastAsiaTheme="minorEastAsia"/>
              </w:rPr>
            </w:pPr>
            <w:del w:id="1031" w:author="Masa Wei-Chung Chi(姬瑋忠)" w:date="2015-12-03T17:13:00Z">
              <w:r w:rsidDel="00855FBA">
                <w:rPr>
                  <w:rFonts w:eastAsiaTheme="minorEastAsia" w:hint="eastAsia"/>
                </w:rPr>
                <w:delText>Size of the slave address space:</w:delText>
              </w:r>
              <w:bookmarkStart w:id="1032" w:name="_Toc437270494"/>
              <w:bookmarkEnd w:id="1032"/>
            </w:del>
          </w:p>
          <w:p w:rsidR="0011608D" w:rsidDel="00855FBA" w:rsidRDefault="0011608D" w:rsidP="004F090A">
            <w:pPr>
              <w:jc w:val="both"/>
              <w:rPr>
                <w:del w:id="1033" w:author="Masa Wei-Chung Chi(姬瑋忠)" w:date="2015-12-03T17:13:00Z"/>
                <w:rFonts w:eastAsiaTheme="minorEastAsia"/>
              </w:rPr>
            </w:pPr>
            <w:del w:id="1034" w:author="Masa Wei-Chung Chi(姬瑋忠)" w:date="2015-12-03T17:13:00Z">
              <w:r w:rsidDel="00855FBA">
                <w:rPr>
                  <w:rFonts w:eastAsiaTheme="minorEastAsia" w:hint="eastAsia"/>
                </w:rPr>
                <w:delText>0x0: Invalid slave</w:delText>
              </w:r>
              <w:bookmarkStart w:id="1035" w:name="_Toc437270495"/>
              <w:bookmarkEnd w:id="1035"/>
            </w:del>
          </w:p>
          <w:p w:rsidR="0011608D" w:rsidDel="00855FBA" w:rsidRDefault="0011608D" w:rsidP="004F090A">
            <w:pPr>
              <w:jc w:val="both"/>
              <w:rPr>
                <w:del w:id="1036" w:author="Masa Wei-Chung Chi(姬瑋忠)" w:date="2015-12-03T17:13:00Z"/>
                <w:rFonts w:eastAsiaTheme="minorEastAsia"/>
              </w:rPr>
            </w:pPr>
            <w:del w:id="1037" w:author="Masa Wei-Chung Chi(姬瑋忠)" w:date="2015-12-03T17:13:00Z">
              <w:r w:rsidDel="00855FBA">
                <w:rPr>
                  <w:rFonts w:eastAsiaTheme="minorEastAsia" w:hint="eastAsia"/>
                </w:rPr>
                <w:delText>0x1: 1M</w:delText>
              </w:r>
              <w:bookmarkStart w:id="1038" w:name="_Toc437270496"/>
              <w:bookmarkEnd w:id="1038"/>
            </w:del>
          </w:p>
          <w:p w:rsidR="0011608D" w:rsidDel="00855FBA" w:rsidRDefault="0011608D" w:rsidP="004F090A">
            <w:pPr>
              <w:jc w:val="both"/>
              <w:rPr>
                <w:del w:id="1039" w:author="Masa Wei-Chung Chi(姬瑋忠)" w:date="2015-12-03T17:13:00Z"/>
                <w:rFonts w:eastAsiaTheme="minorEastAsia"/>
              </w:rPr>
            </w:pPr>
            <w:del w:id="1040" w:author="Masa Wei-Chung Chi(姬瑋忠)" w:date="2015-12-03T17:13:00Z">
              <w:r w:rsidDel="00855FBA">
                <w:rPr>
                  <w:rFonts w:eastAsiaTheme="minorEastAsia" w:hint="eastAsia"/>
                </w:rPr>
                <w:delText>0x2: 2M</w:delText>
              </w:r>
              <w:bookmarkStart w:id="1041" w:name="_Toc437270497"/>
              <w:bookmarkEnd w:id="1041"/>
            </w:del>
          </w:p>
          <w:p w:rsidR="0011608D" w:rsidDel="00855FBA" w:rsidRDefault="0011608D" w:rsidP="004F090A">
            <w:pPr>
              <w:jc w:val="both"/>
              <w:rPr>
                <w:del w:id="1042" w:author="Masa Wei-Chung Chi(姬瑋忠)" w:date="2015-12-03T17:13:00Z"/>
                <w:rFonts w:eastAsiaTheme="minorEastAsia"/>
              </w:rPr>
            </w:pPr>
            <w:del w:id="1043" w:author="Masa Wei-Chung Chi(姬瑋忠)" w:date="2015-12-03T17:13:00Z">
              <w:r w:rsidDel="00855FBA">
                <w:rPr>
                  <w:rFonts w:eastAsiaTheme="minorEastAsia" w:hint="eastAsia"/>
                </w:rPr>
                <w:delText>0x3: 4M</w:delText>
              </w:r>
              <w:bookmarkStart w:id="1044" w:name="_Toc437270498"/>
              <w:bookmarkEnd w:id="1044"/>
            </w:del>
          </w:p>
          <w:p w:rsidR="0011608D" w:rsidDel="00855FBA" w:rsidRDefault="0011608D" w:rsidP="004F090A">
            <w:pPr>
              <w:jc w:val="both"/>
              <w:rPr>
                <w:del w:id="1045" w:author="Masa Wei-Chung Chi(姬瑋忠)" w:date="2015-12-03T17:13:00Z"/>
                <w:rFonts w:eastAsiaTheme="minorEastAsia"/>
              </w:rPr>
            </w:pPr>
            <w:del w:id="1046" w:author="Masa Wei-Chung Chi(姬瑋忠)" w:date="2015-12-03T17:13:00Z">
              <w:r w:rsidDel="00855FBA">
                <w:rPr>
                  <w:rFonts w:eastAsiaTheme="minorEastAsia" w:hint="eastAsia"/>
                </w:rPr>
                <w:delText>0x4: 8M</w:delText>
              </w:r>
              <w:bookmarkStart w:id="1047" w:name="_Toc437270499"/>
              <w:bookmarkEnd w:id="1047"/>
            </w:del>
          </w:p>
          <w:p w:rsidR="0011608D" w:rsidDel="00855FBA" w:rsidRDefault="0011608D" w:rsidP="004F090A">
            <w:pPr>
              <w:jc w:val="both"/>
              <w:rPr>
                <w:del w:id="1048" w:author="Masa Wei-Chung Chi(姬瑋忠)" w:date="2015-12-03T17:13:00Z"/>
                <w:rFonts w:eastAsiaTheme="minorEastAsia"/>
              </w:rPr>
            </w:pPr>
            <w:del w:id="1049" w:author="Masa Wei-Chung Chi(姬瑋忠)" w:date="2015-12-03T17:13:00Z">
              <w:r w:rsidDel="00855FBA">
                <w:rPr>
                  <w:rFonts w:eastAsiaTheme="minorEastAsia" w:hint="eastAsia"/>
                </w:rPr>
                <w:delText>0x5: 16M</w:delText>
              </w:r>
              <w:bookmarkStart w:id="1050" w:name="_Toc437270500"/>
              <w:bookmarkEnd w:id="1050"/>
            </w:del>
          </w:p>
          <w:p w:rsidR="0011608D" w:rsidDel="00855FBA" w:rsidRDefault="0011608D" w:rsidP="004F090A">
            <w:pPr>
              <w:jc w:val="both"/>
              <w:rPr>
                <w:del w:id="1051" w:author="Masa Wei-Chung Chi(姬瑋忠)" w:date="2015-12-03T17:13:00Z"/>
                <w:rFonts w:eastAsiaTheme="minorEastAsia"/>
              </w:rPr>
            </w:pPr>
            <w:del w:id="1052" w:author="Masa Wei-Chung Chi(姬瑋忠)" w:date="2015-12-03T17:13:00Z">
              <w:r w:rsidDel="00855FBA">
                <w:rPr>
                  <w:rFonts w:eastAsiaTheme="minorEastAsia" w:hint="eastAsia"/>
                </w:rPr>
                <w:delText>0x6: 32M</w:delText>
              </w:r>
              <w:bookmarkStart w:id="1053" w:name="_Toc437270501"/>
              <w:bookmarkEnd w:id="1053"/>
            </w:del>
          </w:p>
          <w:p w:rsidR="0011608D" w:rsidDel="00855FBA" w:rsidRDefault="0011608D" w:rsidP="004F090A">
            <w:pPr>
              <w:jc w:val="both"/>
              <w:rPr>
                <w:del w:id="1054" w:author="Masa Wei-Chung Chi(姬瑋忠)" w:date="2015-12-03T17:13:00Z"/>
                <w:rFonts w:eastAsiaTheme="minorEastAsia"/>
              </w:rPr>
            </w:pPr>
            <w:del w:id="1055" w:author="Masa Wei-Chung Chi(姬瑋忠)" w:date="2015-12-03T17:13:00Z">
              <w:r w:rsidDel="00855FBA">
                <w:rPr>
                  <w:rFonts w:eastAsiaTheme="minorEastAsia" w:hint="eastAsia"/>
                </w:rPr>
                <w:delText>0x7: 64M</w:delText>
              </w:r>
              <w:bookmarkStart w:id="1056" w:name="_Toc437270502"/>
              <w:bookmarkEnd w:id="1056"/>
            </w:del>
          </w:p>
          <w:p w:rsidR="0011608D" w:rsidDel="00855FBA" w:rsidRDefault="0011608D" w:rsidP="004F090A">
            <w:pPr>
              <w:jc w:val="both"/>
              <w:rPr>
                <w:del w:id="1057" w:author="Masa Wei-Chung Chi(姬瑋忠)" w:date="2015-12-03T17:13:00Z"/>
                <w:rFonts w:eastAsiaTheme="minorEastAsia"/>
              </w:rPr>
            </w:pPr>
            <w:del w:id="1058" w:author="Masa Wei-Chung Chi(姬瑋忠)" w:date="2015-12-03T17:13:00Z">
              <w:r w:rsidDel="00855FBA">
                <w:rPr>
                  <w:rFonts w:eastAsiaTheme="minorEastAsia" w:hint="eastAsia"/>
                </w:rPr>
                <w:delText>0x8: 128M</w:delText>
              </w:r>
              <w:bookmarkStart w:id="1059" w:name="_Toc437270503"/>
              <w:bookmarkEnd w:id="1059"/>
            </w:del>
          </w:p>
          <w:p w:rsidR="0011608D" w:rsidDel="00855FBA" w:rsidRDefault="0011608D" w:rsidP="004F090A">
            <w:pPr>
              <w:jc w:val="both"/>
              <w:rPr>
                <w:del w:id="1060" w:author="Masa Wei-Chung Chi(姬瑋忠)" w:date="2015-12-03T17:13:00Z"/>
                <w:rFonts w:eastAsiaTheme="minorEastAsia"/>
              </w:rPr>
            </w:pPr>
            <w:del w:id="1061" w:author="Masa Wei-Chung Chi(姬瑋忠)" w:date="2015-12-03T17:13:00Z">
              <w:r w:rsidDel="00855FBA">
                <w:rPr>
                  <w:rFonts w:eastAsiaTheme="minorEastAsia" w:hint="eastAsia"/>
                </w:rPr>
                <w:delText>0x9: 256M</w:delText>
              </w:r>
              <w:bookmarkStart w:id="1062" w:name="_Toc437270504"/>
              <w:bookmarkEnd w:id="1062"/>
            </w:del>
          </w:p>
          <w:p w:rsidR="0011608D" w:rsidDel="00855FBA" w:rsidRDefault="0011608D" w:rsidP="004F090A">
            <w:pPr>
              <w:jc w:val="both"/>
              <w:rPr>
                <w:del w:id="1063" w:author="Masa Wei-Chung Chi(姬瑋忠)" w:date="2015-12-03T17:13:00Z"/>
                <w:rFonts w:eastAsiaTheme="minorEastAsia"/>
              </w:rPr>
            </w:pPr>
            <w:del w:id="1064" w:author="Masa Wei-Chung Chi(姬瑋忠)" w:date="2015-12-03T17:13:00Z">
              <w:r w:rsidDel="00855FBA">
                <w:rPr>
                  <w:rFonts w:eastAsiaTheme="minorEastAsia" w:hint="eastAsia"/>
                </w:rPr>
                <w:delText>0xA: 512M</w:delText>
              </w:r>
              <w:bookmarkStart w:id="1065" w:name="_Toc437270505"/>
              <w:bookmarkEnd w:id="1065"/>
            </w:del>
          </w:p>
          <w:p w:rsidR="0011608D" w:rsidDel="00855FBA" w:rsidRDefault="0011608D" w:rsidP="004F090A">
            <w:pPr>
              <w:jc w:val="both"/>
              <w:rPr>
                <w:del w:id="1066" w:author="Masa Wei-Chung Chi(姬瑋忠)" w:date="2015-12-03T17:13:00Z"/>
                <w:rFonts w:eastAsiaTheme="minorEastAsia"/>
              </w:rPr>
            </w:pPr>
            <w:del w:id="1067" w:author="Masa Wei-Chung Chi(姬瑋忠)" w:date="2015-12-03T17:13:00Z">
              <w:r w:rsidDel="00855FBA">
                <w:rPr>
                  <w:rFonts w:eastAsiaTheme="minorEastAsia" w:hint="eastAsia"/>
                </w:rPr>
                <w:delText>0xB: 1G</w:delText>
              </w:r>
              <w:bookmarkStart w:id="1068" w:name="_Toc437270506"/>
              <w:bookmarkEnd w:id="1068"/>
            </w:del>
          </w:p>
          <w:p w:rsidR="0011608D" w:rsidRPr="00814AF4" w:rsidDel="00855FBA" w:rsidRDefault="0011608D" w:rsidP="0011608D">
            <w:pPr>
              <w:jc w:val="both"/>
              <w:rPr>
                <w:del w:id="1069" w:author="Masa Wei-Chung Chi(姬瑋忠)" w:date="2015-12-03T17:13:00Z"/>
                <w:rFonts w:eastAsiaTheme="minorEastAsia"/>
              </w:rPr>
            </w:pPr>
            <w:del w:id="1070" w:author="Masa Wei-Chung Chi(姬瑋忠)" w:date="2015-12-03T17:13:00Z">
              <w:r w:rsidDel="00855FBA">
                <w:rPr>
                  <w:rFonts w:eastAsiaTheme="minorEastAsia" w:hint="eastAsia"/>
                </w:rPr>
                <w:delText>0xC~0xF: Reserved</w:delText>
              </w:r>
              <w:bookmarkStart w:id="1071" w:name="_Toc437270507"/>
              <w:bookmarkEnd w:id="1071"/>
            </w:del>
          </w:p>
        </w:tc>
        <w:tc>
          <w:tcPr>
            <w:tcW w:w="3721" w:type="dxa"/>
            <w:vAlign w:val="center"/>
          </w:tcPr>
          <w:p w:rsidR="0011608D" w:rsidDel="00855FBA" w:rsidRDefault="0011608D" w:rsidP="0011608D">
            <w:pPr>
              <w:jc w:val="both"/>
              <w:rPr>
                <w:del w:id="1072" w:author="Masa Wei-Chung Chi(姬瑋忠)" w:date="2015-12-03T17:13:00Z"/>
                <w:rFonts w:eastAsiaTheme="minorEastAsia"/>
              </w:rPr>
            </w:pPr>
            <w:del w:id="1073" w:author="Masa Wei-Chung Chi(姬瑋忠)" w:date="2015-12-03T17:13:00Z">
              <w:r w:rsidDel="00855FBA">
                <w:rPr>
                  <w:rFonts w:eastAsiaTheme="minorEastAsia" w:hint="eastAsia"/>
                </w:rPr>
                <w:delText>Hardware Configurable</w:delText>
              </w:r>
              <w:bookmarkStart w:id="1074" w:name="_Toc437270508"/>
              <w:bookmarkEnd w:id="1074"/>
            </w:del>
          </w:p>
        </w:tc>
        <w:bookmarkStart w:id="1075" w:name="_Toc437270509"/>
        <w:bookmarkEnd w:id="1075"/>
      </w:tr>
    </w:tbl>
    <w:p w:rsidR="0011608D" w:rsidRPr="0011608D" w:rsidDel="00855FBA" w:rsidRDefault="0011608D" w:rsidP="0011608D">
      <w:pPr>
        <w:rPr>
          <w:del w:id="1076" w:author="Masa Wei-Chung Chi(姬瑋忠)" w:date="2015-12-03T17:13:00Z"/>
          <w:rFonts w:eastAsiaTheme="minorEastAsia"/>
        </w:rPr>
      </w:pPr>
      <w:bookmarkStart w:id="1077" w:name="_Toc437270510"/>
      <w:bookmarkEnd w:id="1077"/>
    </w:p>
    <w:p w:rsidR="00E15DD0" w:rsidRDefault="00E15DD0" w:rsidP="00E15DD0">
      <w:pPr>
        <w:pStyle w:val="1"/>
        <w:pageBreakBefore/>
        <w:tabs>
          <w:tab w:val="num" w:pos="480"/>
        </w:tabs>
        <w:spacing w:before="406" w:after="203"/>
        <w:ind w:left="0"/>
        <w:rPr>
          <w:rFonts w:eastAsiaTheme="minorEastAsia"/>
        </w:rPr>
      </w:pPr>
      <w:bookmarkStart w:id="1078" w:name="_Toc437270511"/>
      <w:r w:rsidRPr="00E15DD0">
        <w:rPr>
          <w:rFonts w:eastAsiaTheme="minorEastAsia"/>
        </w:rPr>
        <w:t>Design Configuration</w:t>
      </w:r>
      <w:bookmarkEnd w:id="1078"/>
    </w:p>
    <w:p w:rsidR="00D12901" w:rsidRDefault="00D12901" w:rsidP="00DB4AB0">
      <w:pPr>
        <w:pStyle w:val="21"/>
        <w:spacing w:before="203"/>
        <w:rPr>
          <w:rFonts w:eastAsiaTheme="minorEastAsia"/>
        </w:rPr>
      </w:pPr>
      <w:bookmarkStart w:id="1079" w:name="_Toc437270512"/>
      <w:r>
        <w:rPr>
          <w:rFonts w:eastAsiaTheme="minorEastAsia" w:hint="eastAsia"/>
        </w:rPr>
        <w:t>Hardware Configuration</w:t>
      </w:r>
      <w:bookmarkEnd w:id="1079"/>
    </w:p>
    <w:p w:rsidR="00D12901" w:rsidRPr="00520C89" w:rsidRDefault="00D12901" w:rsidP="00D12901">
      <w:pPr>
        <w:pStyle w:val="affa"/>
        <w:numPr>
          <w:ilvl w:val="0"/>
          <w:numId w:val="15"/>
        </w:numPr>
        <w:ind w:leftChars="0"/>
        <w:rPr>
          <w:rFonts w:eastAsiaTheme="minorEastAsia"/>
        </w:rPr>
      </w:pPr>
      <w:r w:rsidRPr="00520C89">
        <w:rPr>
          <w:rFonts w:eastAsiaTheme="minorEastAsia" w:hint="eastAsia"/>
        </w:rPr>
        <w:t>AHB-Lite Slave Ports</w:t>
      </w:r>
    </w:p>
    <w:p w:rsidR="00D12901" w:rsidRDefault="00D12901" w:rsidP="00D12901">
      <w:pPr>
        <w:rPr>
          <w:rFonts w:eastAsiaTheme="minorEastAsia"/>
        </w:rPr>
      </w:pPr>
      <w:r>
        <w:rPr>
          <w:rFonts w:eastAsiaTheme="minorEastAsia" w:hint="eastAsia"/>
        </w:rPr>
        <w:t>Define ATCBUSDEC200_SLV</w:t>
      </w:r>
      <w:del w:id="1080" w:author="Masa Wei-Chung Chi(姬瑋忠)" w:date="2015-12-03T17:11:00Z">
        <w:r w:rsidDel="00C914D7">
          <w:rPr>
            <w:rFonts w:eastAsiaTheme="minorEastAsia" w:hint="eastAsia"/>
          </w:rPr>
          <w:delText>_</w:delText>
        </w:r>
      </w:del>
      <w:r>
        <w:rPr>
          <w:rFonts w:eastAsiaTheme="minorEastAsia" w:hint="eastAsia"/>
        </w:rPr>
        <w:t>n</w:t>
      </w:r>
      <w:ins w:id="1081" w:author="Masa Wei-Chung Chi(姬瑋忠)" w:date="2015-12-03T17:11:00Z">
        <w:r w:rsidR="00C914D7">
          <w:rPr>
            <w:rFonts w:eastAsiaTheme="minorEastAsia" w:hint="eastAsia"/>
          </w:rPr>
          <w:t>_SUPPORT</w:t>
        </w:r>
      </w:ins>
      <w:r>
        <w:rPr>
          <w:rFonts w:eastAsiaTheme="minorEastAsia" w:hint="eastAsia"/>
        </w:rPr>
        <w:t xml:space="preserve"> to enable AHB-Lite ports, where n = 1~31. For example,</w:t>
      </w:r>
    </w:p>
    <w:p w:rsidR="00D12901" w:rsidRDefault="00D12901" w:rsidP="00D12901">
      <w:pPr>
        <w:ind w:firstLine="482"/>
        <w:rPr>
          <w:rFonts w:ascii="Lucida Console" w:eastAsia="新細明體" w:hAnsi="Lucida Console" w:cs="Courier New"/>
          <w:color w:val="333399"/>
          <w:sz w:val="22"/>
        </w:rPr>
      </w:pPr>
      <w:r>
        <w:rPr>
          <w:rFonts w:ascii="Lucida Console" w:eastAsia="新細明體" w:hAnsi="Lucida Console" w:cs="Courier New" w:hint="eastAsia"/>
          <w:color w:val="333399"/>
          <w:sz w:val="22"/>
        </w:rPr>
        <w:t>`define ATCBUSDEC200_SLV</w:t>
      </w:r>
      <w:del w:id="1082" w:author="Masa Wei-Chung Chi(姬瑋忠)" w:date="2015-12-03T17:11:00Z">
        <w:r w:rsidDel="00C914D7">
          <w:rPr>
            <w:rFonts w:ascii="Lucida Console" w:eastAsia="新細明體" w:hAnsi="Lucida Console" w:cs="Courier New" w:hint="eastAsia"/>
            <w:color w:val="333399"/>
            <w:sz w:val="22"/>
          </w:rPr>
          <w:delText>_</w:delText>
        </w:r>
      </w:del>
      <w:r>
        <w:rPr>
          <w:rFonts w:ascii="Lucida Console" w:eastAsia="新細明體" w:hAnsi="Lucida Console" w:cs="Courier New" w:hint="eastAsia"/>
          <w:color w:val="333399"/>
          <w:sz w:val="22"/>
        </w:rPr>
        <w:t>1</w:t>
      </w:r>
      <w:ins w:id="1083" w:author="Masa Wei-Chung Chi(姬瑋忠)" w:date="2015-12-03T17:11:00Z">
        <w:r w:rsidR="00C914D7" w:rsidRPr="00C914D7">
          <w:rPr>
            <w:rFonts w:ascii="Lucida Console" w:eastAsia="新細明體" w:hAnsi="Lucida Console" w:cs="Courier New"/>
            <w:color w:val="333399"/>
            <w:sz w:val="22"/>
          </w:rPr>
          <w:t>_SUPPORT</w:t>
        </w:r>
      </w:ins>
    </w:p>
    <w:p w:rsidR="00D12901" w:rsidRDefault="00D12901" w:rsidP="00D12901">
      <w:pPr>
        <w:ind w:firstLine="482"/>
        <w:rPr>
          <w:rFonts w:ascii="Lucida Console" w:eastAsia="新細明體" w:hAnsi="Lucida Console" w:cs="Courier New"/>
          <w:color w:val="333399"/>
          <w:sz w:val="22"/>
        </w:rPr>
      </w:pPr>
      <w:r>
        <w:rPr>
          <w:rFonts w:ascii="Lucida Console" w:eastAsia="新細明體" w:hAnsi="Lucida Console" w:cs="Courier New" w:hint="eastAsia"/>
          <w:color w:val="333399"/>
          <w:sz w:val="22"/>
        </w:rPr>
        <w:t>`define ATCBUSDEC200_SLV</w:t>
      </w:r>
      <w:del w:id="1084" w:author="Masa Wei-Chung Chi(姬瑋忠)" w:date="2015-12-03T17:11:00Z">
        <w:r w:rsidDel="00C914D7">
          <w:rPr>
            <w:rFonts w:ascii="Lucida Console" w:eastAsia="新細明體" w:hAnsi="Lucida Console" w:cs="Courier New" w:hint="eastAsia"/>
            <w:color w:val="333399"/>
            <w:sz w:val="22"/>
          </w:rPr>
          <w:delText>_</w:delText>
        </w:r>
      </w:del>
      <w:r>
        <w:rPr>
          <w:rFonts w:ascii="Lucida Console" w:eastAsia="新細明體" w:hAnsi="Lucida Console" w:cs="Courier New" w:hint="eastAsia"/>
          <w:color w:val="333399"/>
          <w:sz w:val="22"/>
        </w:rPr>
        <w:t>15</w:t>
      </w:r>
      <w:ins w:id="1085" w:author="Masa Wei-Chung Chi(姬瑋忠)" w:date="2015-12-03T17:11:00Z">
        <w:r w:rsidR="00C914D7" w:rsidRPr="00C914D7">
          <w:rPr>
            <w:rFonts w:ascii="Lucida Console" w:eastAsia="新細明體" w:hAnsi="Lucida Console" w:cs="Courier New"/>
            <w:color w:val="333399"/>
            <w:sz w:val="22"/>
          </w:rPr>
          <w:t>_SUPPORT</w:t>
        </w:r>
      </w:ins>
    </w:p>
    <w:p w:rsidR="00D12901" w:rsidRDefault="00D12901" w:rsidP="00D12901">
      <w:pPr>
        <w:ind w:firstLine="482"/>
        <w:rPr>
          <w:ins w:id="1086" w:author="Masa Wei-Chung Chi(姬瑋忠)" w:date="2015-12-04T14:26:00Z"/>
          <w:rFonts w:ascii="Lucida Console" w:eastAsia="新細明體" w:hAnsi="Lucida Console" w:cs="Courier New"/>
          <w:color w:val="333399"/>
          <w:sz w:val="22"/>
        </w:rPr>
      </w:pPr>
      <w:r>
        <w:rPr>
          <w:rFonts w:ascii="Lucida Console" w:eastAsia="新細明體" w:hAnsi="Lucida Console" w:cs="Courier New" w:hint="eastAsia"/>
          <w:color w:val="333399"/>
          <w:sz w:val="22"/>
        </w:rPr>
        <w:t>`define ATCBUSDEC200_SLV</w:t>
      </w:r>
      <w:del w:id="1087" w:author="Masa Wei-Chung Chi(姬瑋忠)" w:date="2015-12-03T17:11:00Z">
        <w:r w:rsidDel="00C914D7">
          <w:rPr>
            <w:rFonts w:ascii="Lucida Console" w:eastAsia="新細明體" w:hAnsi="Lucida Console" w:cs="Courier New" w:hint="eastAsia"/>
            <w:color w:val="333399"/>
            <w:sz w:val="22"/>
          </w:rPr>
          <w:delText>_</w:delText>
        </w:r>
      </w:del>
      <w:r>
        <w:rPr>
          <w:rFonts w:ascii="Lucida Console" w:eastAsia="新細明體" w:hAnsi="Lucida Console" w:cs="Courier New" w:hint="eastAsia"/>
          <w:color w:val="333399"/>
          <w:sz w:val="22"/>
        </w:rPr>
        <w:t>31</w:t>
      </w:r>
      <w:ins w:id="1088" w:author="Masa Wei-Chung Chi(姬瑋忠)" w:date="2015-12-03T17:11:00Z">
        <w:r w:rsidR="00C914D7" w:rsidRPr="00C914D7">
          <w:rPr>
            <w:rFonts w:ascii="Lucida Console" w:eastAsia="新細明體" w:hAnsi="Lucida Console" w:cs="Courier New"/>
            <w:color w:val="333399"/>
            <w:sz w:val="22"/>
          </w:rPr>
          <w:t>_SUPPORT</w:t>
        </w:r>
      </w:ins>
    </w:p>
    <w:p w:rsidR="00D77082" w:rsidRPr="00D77082" w:rsidRDefault="00D77082">
      <w:pPr>
        <w:rPr>
          <w:ins w:id="1089" w:author="Masa Wei-Chung Chi(姬瑋忠)" w:date="2015-12-04T14:26:00Z"/>
          <w:rFonts w:eastAsiaTheme="minorEastAsia"/>
          <w:b/>
          <w:rPrChange w:id="1090" w:author="Masa Wei-Chung Chi(姬瑋忠)" w:date="2015-12-04T14:26:00Z">
            <w:rPr>
              <w:ins w:id="1091" w:author="Masa Wei-Chung Chi(姬瑋忠)" w:date="2015-12-04T14:26:00Z"/>
              <w:rFonts w:eastAsiaTheme="minorEastAsia"/>
            </w:rPr>
          </w:rPrChange>
        </w:rPr>
        <w:pPrChange w:id="1092" w:author="Masa Wei-Chung Chi(姬瑋忠)" w:date="2015-12-04T14:26:00Z">
          <w:pPr>
            <w:pStyle w:val="affa"/>
            <w:numPr>
              <w:numId w:val="15"/>
            </w:numPr>
            <w:ind w:leftChars="0" w:hanging="480"/>
          </w:pPr>
        </w:pPrChange>
      </w:pPr>
    </w:p>
    <w:p w:rsidR="00D77082" w:rsidRPr="00D77082" w:rsidRDefault="00D77082" w:rsidP="00D77082">
      <w:pPr>
        <w:pStyle w:val="affa"/>
        <w:numPr>
          <w:ilvl w:val="0"/>
          <w:numId w:val="15"/>
        </w:numPr>
        <w:ind w:leftChars="0"/>
        <w:rPr>
          <w:ins w:id="1093" w:author="Masa Wei-Chung Chi(姬瑋忠)" w:date="2015-12-04T14:28:00Z"/>
          <w:b/>
          <w:rPrChange w:id="1094" w:author="Masa Wei-Chung Chi(姬瑋忠)" w:date="2015-12-04T14:28:00Z">
            <w:rPr>
              <w:ins w:id="1095" w:author="Masa Wei-Chung Chi(姬瑋忠)" w:date="2015-12-04T14:28:00Z"/>
              <w:rFonts w:eastAsiaTheme="minorEastAsia"/>
            </w:rPr>
          </w:rPrChange>
        </w:rPr>
      </w:pPr>
      <w:ins w:id="1096" w:author="Masa Wei-Chung Chi(姬瑋忠)" w:date="2015-12-04T14:26:00Z">
        <w:r w:rsidRPr="00520C89">
          <w:rPr>
            <w:rFonts w:hint="eastAsia"/>
          </w:rPr>
          <w:t>AHB-Lite Bus Address Width</w:t>
        </w:r>
      </w:ins>
    </w:p>
    <w:p w:rsidR="00D77082" w:rsidRPr="00D77082" w:rsidRDefault="00D77082">
      <w:pPr>
        <w:rPr>
          <w:ins w:id="1097" w:author="Masa Wei-Chung Chi(姬瑋忠)" w:date="2015-12-04T14:26:00Z"/>
          <w:rFonts w:eastAsiaTheme="minorEastAsia"/>
          <w:b/>
          <w:rPrChange w:id="1098" w:author="Masa Wei-Chung Chi(姬瑋忠)" w:date="2015-12-04T14:28:00Z">
            <w:rPr>
              <w:ins w:id="1099" w:author="Masa Wei-Chung Chi(姬瑋忠)" w:date="2015-12-04T14:26:00Z"/>
            </w:rPr>
          </w:rPrChange>
        </w:rPr>
        <w:pPrChange w:id="1100" w:author="Masa Wei-Chung Chi(姬瑋忠)" w:date="2015-12-04T14:28:00Z">
          <w:pPr>
            <w:pStyle w:val="affa"/>
            <w:numPr>
              <w:numId w:val="15"/>
            </w:numPr>
            <w:ind w:leftChars="0" w:hanging="480"/>
          </w:pPr>
        </w:pPrChange>
      </w:pPr>
      <w:ins w:id="1101" w:author="Masa Wei-Chung Chi(姬瑋忠)" w:date="2015-12-04T14:28:00Z">
        <w:r>
          <w:rPr>
            <w:rFonts w:eastAsia="新細明體"/>
          </w:rPr>
          <w:t xml:space="preserve">Define </w:t>
        </w:r>
        <w:r>
          <w:rPr>
            <w:rFonts w:eastAsia="新細明體" w:hint="eastAsia"/>
          </w:rPr>
          <w:t>ATCBUSDEC200_ADDR_WIDTH_24</w:t>
        </w:r>
        <w:r>
          <w:rPr>
            <w:rFonts w:eastAsia="新細明體"/>
          </w:rPr>
          <w:t xml:space="preserve"> to set the address width to 24-bit. Default address width is 32-bit.</w:t>
        </w:r>
      </w:ins>
    </w:p>
    <w:p w:rsidR="00D77082" w:rsidRDefault="00D77082" w:rsidP="00D77082">
      <w:pPr>
        <w:ind w:firstLine="482"/>
        <w:rPr>
          <w:ins w:id="1102" w:author="Masa Wei-Chung Chi(姬瑋忠)" w:date="2015-12-04T14:29:00Z"/>
          <w:rFonts w:ascii="Lucida Console" w:eastAsia="新細明體" w:hAnsi="Lucida Console" w:cs="Courier New"/>
          <w:color w:val="333399"/>
          <w:sz w:val="22"/>
        </w:rPr>
      </w:pPr>
      <w:ins w:id="1103" w:author="Masa Wei-Chung Chi(姬瑋忠)" w:date="2015-12-04T14:29:00Z">
        <w:r>
          <w:rPr>
            <w:rFonts w:ascii="Lucida Console" w:eastAsia="新細明體" w:hAnsi="Lucida Console" w:cs="Courier New" w:hint="eastAsia"/>
            <w:color w:val="333399"/>
            <w:sz w:val="22"/>
          </w:rPr>
          <w:t>`define ATCBUSDEC200_ADDR_WIDTH_24</w:t>
        </w:r>
      </w:ins>
    </w:p>
    <w:p w:rsidR="00D77082" w:rsidRDefault="00D77082" w:rsidP="00D77082">
      <w:pPr>
        <w:rPr>
          <w:ins w:id="1104" w:author="Masa Wei-Chung Chi(姬瑋忠)" w:date="2015-12-04T14:26:00Z"/>
          <w:rFonts w:eastAsiaTheme="minorEastAsia"/>
        </w:rPr>
      </w:pPr>
    </w:p>
    <w:p w:rsidR="00D77082" w:rsidRDefault="00D77082" w:rsidP="00D77082">
      <w:pPr>
        <w:pStyle w:val="affa"/>
        <w:numPr>
          <w:ilvl w:val="0"/>
          <w:numId w:val="15"/>
        </w:numPr>
        <w:ind w:leftChars="0"/>
        <w:rPr>
          <w:ins w:id="1105" w:author="Masa Wei-Chung Chi(姬瑋忠)" w:date="2015-12-04T14:26:00Z"/>
          <w:rFonts w:eastAsiaTheme="minorEastAsia"/>
        </w:rPr>
      </w:pPr>
      <w:ins w:id="1106" w:author="Masa Wei-Chung Chi(姬瑋忠)" w:date="2015-12-04T14:26:00Z">
        <w:r w:rsidRPr="00A52B37">
          <w:rPr>
            <w:rFonts w:eastAsiaTheme="minorEastAsia" w:hint="eastAsia"/>
          </w:rPr>
          <w:t xml:space="preserve">AHB-Lite Bus </w:t>
        </w:r>
        <w:r>
          <w:rPr>
            <w:rFonts w:eastAsiaTheme="minorEastAsia" w:hint="eastAsia"/>
          </w:rPr>
          <w:t>Data</w:t>
        </w:r>
        <w:r w:rsidRPr="00A52B37">
          <w:rPr>
            <w:rFonts w:eastAsiaTheme="minorEastAsia" w:hint="eastAsia"/>
          </w:rPr>
          <w:t xml:space="preserve"> Width</w:t>
        </w:r>
      </w:ins>
    </w:p>
    <w:p w:rsidR="00D77082" w:rsidRPr="00D77082" w:rsidRDefault="00D77082">
      <w:pPr>
        <w:rPr>
          <w:ins w:id="1107" w:author="Masa Wei-Chung Chi(姬瑋忠)" w:date="2015-12-04T14:30:00Z"/>
          <w:rFonts w:eastAsiaTheme="minorEastAsia"/>
          <w:b/>
        </w:rPr>
        <w:pPrChange w:id="1108" w:author="Masa Wei-Chung Chi(姬瑋忠)" w:date="2015-12-04T14:30:00Z">
          <w:pPr>
            <w:pStyle w:val="affa"/>
            <w:numPr>
              <w:numId w:val="15"/>
            </w:numPr>
            <w:ind w:leftChars="0" w:hanging="480"/>
          </w:pPr>
        </w:pPrChange>
      </w:pPr>
      <w:ins w:id="1109" w:author="Masa Wei-Chung Chi(姬瑋忠)" w:date="2015-12-04T14:30:00Z">
        <w:r w:rsidRPr="00D77082">
          <w:rPr>
            <w:rFonts w:eastAsia="新細明體"/>
            <w:rPrChange w:id="1110" w:author="Masa Wei-Chung Chi(姬瑋忠)" w:date="2015-12-04T14:30:00Z">
              <w:rPr/>
            </w:rPrChange>
          </w:rPr>
          <w:t>Define ATCBUSDEC200_</w:t>
        </w:r>
        <w:r>
          <w:rPr>
            <w:rFonts w:eastAsia="新細明體" w:hint="eastAsia"/>
          </w:rPr>
          <w:t>DATA</w:t>
        </w:r>
        <w:r w:rsidRPr="00D77082">
          <w:rPr>
            <w:rFonts w:eastAsia="新細明體"/>
            <w:rPrChange w:id="1111" w:author="Masa Wei-Chung Chi(姬瑋忠)" w:date="2015-12-04T14:30:00Z">
              <w:rPr/>
            </w:rPrChange>
          </w:rPr>
          <w:t>_WIDTH_</w:t>
        </w:r>
        <w:r>
          <w:rPr>
            <w:rFonts w:eastAsia="新細明體" w:hint="eastAsia"/>
          </w:rPr>
          <w:t xml:space="preserve">64 and </w:t>
        </w:r>
        <w:r w:rsidRPr="00132849">
          <w:rPr>
            <w:rFonts w:eastAsia="新細明體" w:hint="eastAsia"/>
          </w:rPr>
          <w:t>ATCBUSDEC200_</w:t>
        </w:r>
        <w:r>
          <w:rPr>
            <w:rFonts w:eastAsia="新細明體" w:hint="eastAsia"/>
          </w:rPr>
          <w:t>DATA</w:t>
        </w:r>
        <w:r w:rsidRPr="00132849">
          <w:rPr>
            <w:rFonts w:eastAsia="新細明體" w:hint="eastAsia"/>
          </w:rPr>
          <w:t>_WIDTH_</w:t>
        </w:r>
        <w:r>
          <w:rPr>
            <w:rFonts w:eastAsia="新細明體" w:hint="eastAsia"/>
          </w:rPr>
          <w:t>128</w:t>
        </w:r>
        <w:r w:rsidRPr="00D77082">
          <w:rPr>
            <w:rFonts w:eastAsia="新細明體"/>
            <w:rPrChange w:id="1112" w:author="Masa Wei-Chung Chi(姬瑋忠)" w:date="2015-12-04T14:30:00Z">
              <w:rPr/>
            </w:rPrChange>
          </w:rPr>
          <w:t xml:space="preserve"> to set the </w:t>
        </w:r>
      </w:ins>
      <w:ins w:id="1113" w:author="Masa Wei-Chung Chi(姬瑋忠)" w:date="2015-12-04T14:31:00Z">
        <w:r>
          <w:rPr>
            <w:rFonts w:eastAsia="新細明體" w:hint="eastAsia"/>
          </w:rPr>
          <w:t>data</w:t>
        </w:r>
      </w:ins>
      <w:ins w:id="1114" w:author="Masa Wei-Chung Chi(姬瑋忠)" w:date="2015-12-04T14:30:00Z">
        <w:r w:rsidRPr="00D77082">
          <w:rPr>
            <w:rFonts w:eastAsia="新細明體"/>
            <w:rPrChange w:id="1115" w:author="Masa Wei-Chung Chi(姬瑋忠)" w:date="2015-12-04T14:30:00Z">
              <w:rPr/>
            </w:rPrChange>
          </w:rPr>
          <w:t xml:space="preserve"> width to </w:t>
        </w:r>
      </w:ins>
      <w:ins w:id="1116" w:author="Masa Wei-Chung Chi(姬瑋忠)" w:date="2015-12-04T14:31:00Z">
        <w:r>
          <w:rPr>
            <w:rFonts w:eastAsia="新細明體" w:hint="eastAsia"/>
          </w:rPr>
          <w:t>64</w:t>
        </w:r>
      </w:ins>
      <w:ins w:id="1117" w:author="Masa Wei-Chung Chi(姬瑋忠)" w:date="2015-12-04T14:30:00Z">
        <w:r w:rsidRPr="00D77082">
          <w:rPr>
            <w:rFonts w:eastAsia="新細明體"/>
            <w:rPrChange w:id="1118" w:author="Masa Wei-Chung Chi(姬瑋忠)" w:date="2015-12-04T14:30:00Z">
              <w:rPr/>
            </w:rPrChange>
          </w:rPr>
          <w:t>-bit</w:t>
        </w:r>
      </w:ins>
      <w:ins w:id="1119" w:author="Masa Wei-Chung Chi(姬瑋忠)" w:date="2015-12-04T14:31:00Z">
        <w:r>
          <w:rPr>
            <w:rFonts w:eastAsia="新細明體" w:hint="eastAsia"/>
          </w:rPr>
          <w:t xml:space="preserve"> and 128-bit</w:t>
        </w:r>
        <w:r w:rsidRPr="00905131">
          <w:rPr>
            <w:rFonts w:eastAsiaTheme="minorEastAsia"/>
          </w:rPr>
          <w:t>, respectively</w:t>
        </w:r>
      </w:ins>
      <w:ins w:id="1120" w:author="Masa Wei-Chung Chi(姬瑋忠)" w:date="2015-12-04T14:30:00Z">
        <w:r w:rsidRPr="00D77082">
          <w:rPr>
            <w:rFonts w:eastAsia="新細明體"/>
            <w:rPrChange w:id="1121" w:author="Masa Wei-Chung Chi(姬瑋忠)" w:date="2015-12-04T14:30:00Z">
              <w:rPr/>
            </w:rPrChange>
          </w:rPr>
          <w:t xml:space="preserve">. Default </w:t>
        </w:r>
      </w:ins>
      <w:ins w:id="1122" w:author="Masa Wei-Chung Chi(姬瑋忠)" w:date="2015-12-04T14:31:00Z">
        <w:r>
          <w:rPr>
            <w:rFonts w:eastAsia="新細明體" w:hint="eastAsia"/>
          </w:rPr>
          <w:t>data</w:t>
        </w:r>
      </w:ins>
      <w:ins w:id="1123" w:author="Masa Wei-Chung Chi(姬瑋忠)" w:date="2015-12-04T14:30:00Z">
        <w:r w:rsidRPr="00D77082">
          <w:rPr>
            <w:rFonts w:eastAsia="新細明體"/>
            <w:rPrChange w:id="1124" w:author="Masa Wei-Chung Chi(姬瑋忠)" w:date="2015-12-04T14:30:00Z">
              <w:rPr/>
            </w:rPrChange>
          </w:rPr>
          <w:t xml:space="preserve"> width is 32-bit.</w:t>
        </w:r>
      </w:ins>
      <w:ins w:id="1125" w:author="Masa Wei-Chung Chi(姬瑋忠)" w:date="2015-12-04T14:31:00Z">
        <w:r>
          <w:rPr>
            <w:rFonts w:eastAsia="新細明體" w:hint="eastAsia"/>
          </w:rPr>
          <w:t xml:space="preserve"> </w:t>
        </w:r>
      </w:ins>
      <w:ins w:id="1126" w:author="Masa Wei-Chung Chi(姬瑋忠)" w:date="2015-12-04T14:32:00Z">
        <w:r>
          <w:rPr>
            <w:rFonts w:eastAsia="新細明體" w:hint="eastAsia"/>
          </w:rPr>
          <w:t>For example, 128-bit data width</w:t>
        </w:r>
      </w:ins>
    </w:p>
    <w:p w:rsidR="00B704D1" w:rsidRDefault="00B704D1">
      <w:pPr>
        <w:ind w:firstLine="482"/>
        <w:rPr>
          <w:ins w:id="1127" w:author="Masa Wei-Chung Chi(姬瑋忠)" w:date="2015-12-08T14:58:00Z"/>
          <w:rFonts w:ascii="Lucida Console" w:eastAsia="新細明體" w:hAnsi="Lucida Console" w:cs="Courier New"/>
          <w:color w:val="333399"/>
          <w:sz w:val="22"/>
        </w:rPr>
      </w:pPr>
      <w:ins w:id="1128" w:author="Masa Wei-Chung Chi(姬瑋忠)" w:date="2015-12-08T14:58:00Z">
        <w:r>
          <w:rPr>
            <w:rFonts w:ascii="Lucida Console" w:eastAsia="新細明體" w:hAnsi="Lucida Console" w:cs="Courier New" w:hint="eastAsia"/>
            <w:color w:val="333399"/>
            <w:sz w:val="22"/>
          </w:rPr>
          <w:t>`define ATCBUSDEC200_DATA_WIDTH_64</w:t>
        </w:r>
      </w:ins>
    </w:p>
    <w:p w:rsidR="00D77082" w:rsidRDefault="00D77082" w:rsidP="00D77082">
      <w:pPr>
        <w:ind w:firstLine="482"/>
        <w:rPr>
          <w:ins w:id="1129" w:author="Masa Wei-Chung Chi(姬瑋忠)" w:date="2015-12-04T14:32:00Z"/>
          <w:rFonts w:ascii="Lucida Console" w:eastAsia="新細明體" w:hAnsi="Lucida Console" w:cs="Courier New"/>
          <w:color w:val="333399"/>
          <w:sz w:val="22"/>
        </w:rPr>
      </w:pPr>
      <w:ins w:id="1130" w:author="Masa Wei-Chung Chi(姬瑋忠)" w:date="2015-12-04T14:32:00Z">
        <w:r>
          <w:rPr>
            <w:rFonts w:ascii="Lucida Console" w:eastAsia="新細明體" w:hAnsi="Lucida Console" w:cs="Courier New" w:hint="eastAsia"/>
            <w:color w:val="333399"/>
            <w:sz w:val="22"/>
          </w:rPr>
          <w:t>`define ATCBUSDEC200_</w:t>
        </w:r>
      </w:ins>
      <w:ins w:id="1131" w:author="Masa Wei-Chung Chi(姬瑋忠)" w:date="2015-12-04T14:33:00Z">
        <w:r>
          <w:rPr>
            <w:rFonts w:ascii="Lucida Console" w:eastAsia="新細明體" w:hAnsi="Lucida Console" w:cs="Courier New" w:hint="eastAsia"/>
            <w:color w:val="333399"/>
            <w:sz w:val="22"/>
          </w:rPr>
          <w:t>DATA</w:t>
        </w:r>
      </w:ins>
      <w:ins w:id="1132" w:author="Masa Wei-Chung Chi(姬瑋忠)" w:date="2015-12-04T14:32:00Z">
        <w:r>
          <w:rPr>
            <w:rFonts w:ascii="Lucida Console" w:eastAsia="新細明體" w:hAnsi="Lucida Console" w:cs="Courier New" w:hint="eastAsia"/>
            <w:color w:val="333399"/>
            <w:sz w:val="22"/>
          </w:rPr>
          <w:t>_WIDTH_</w:t>
        </w:r>
      </w:ins>
      <w:ins w:id="1133" w:author="Masa Wei-Chung Chi(姬瑋忠)" w:date="2015-12-04T14:33:00Z">
        <w:r>
          <w:rPr>
            <w:rFonts w:ascii="Lucida Console" w:eastAsia="新細明體" w:hAnsi="Lucida Console" w:cs="Courier New" w:hint="eastAsia"/>
            <w:color w:val="333399"/>
            <w:sz w:val="22"/>
          </w:rPr>
          <w:t>128</w:t>
        </w:r>
      </w:ins>
    </w:p>
    <w:p w:rsidR="00D77082" w:rsidRDefault="00D77082" w:rsidP="00D77082">
      <w:pPr>
        <w:rPr>
          <w:ins w:id="1134" w:author="Masa Wei-Chung Chi(姬瑋忠)" w:date="2015-12-04T14:26:00Z"/>
          <w:rFonts w:eastAsiaTheme="minorEastAsia"/>
        </w:rPr>
      </w:pPr>
    </w:p>
    <w:p w:rsidR="00D77082" w:rsidRDefault="00D77082" w:rsidP="00D77082">
      <w:pPr>
        <w:pStyle w:val="affa"/>
        <w:numPr>
          <w:ilvl w:val="0"/>
          <w:numId w:val="15"/>
        </w:numPr>
        <w:ind w:leftChars="0"/>
        <w:rPr>
          <w:ins w:id="1135" w:author="Masa Wei-Chung Chi(姬瑋忠)" w:date="2015-12-04T14:26:00Z"/>
          <w:rFonts w:eastAsiaTheme="minorEastAsia"/>
        </w:rPr>
      </w:pPr>
      <w:ins w:id="1136" w:author="Masa Wei-Chung Chi(姬瑋忠)" w:date="2015-12-04T14:26:00Z">
        <w:r w:rsidRPr="00A52B37">
          <w:rPr>
            <w:rFonts w:eastAsiaTheme="minorEastAsia" w:hint="eastAsia"/>
          </w:rPr>
          <w:t>AHB-Lite</w:t>
        </w:r>
        <w:r w:rsidRPr="00B102F3">
          <w:rPr>
            <w:rFonts w:eastAsiaTheme="minorEastAsia"/>
          </w:rPr>
          <w:t xml:space="preserve"> Space Width</w:t>
        </w:r>
      </w:ins>
    </w:p>
    <w:p w:rsidR="00D77082" w:rsidRDefault="00D77082" w:rsidP="00D77082">
      <w:pPr>
        <w:rPr>
          <w:ins w:id="1137" w:author="Masa Wei-Chung Chi(姬瑋忠)" w:date="2015-12-04T14:26:00Z"/>
          <w:rFonts w:eastAsiaTheme="minorEastAsia"/>
        </w:rPr>
      </w:pPr>
      <w:ins w:id="1138" w:author="Masa Wei-Chung Chi(姬瑋忠)" w:date="2015-12-04T14:26:00Z">
        <w:r w:rsidRPr="00B102F3">
          <w:rPr>
            <w:rFonts w:eastAsiaTheme="minorEastAsia"/>
          </w:rPr>
          <w:t>Define ATC</w:t>
        </w:r>
        <w:r>
          <w:rPr>
            <w:rFonts w:eastAsiaTheme="minorEastAsia" w:hint="eastAsia"/>
          </w:rPr>
          <w:t>BUS</w:t>
        </w:r>
        <w:r>
          <w:rPr>
            <w:rFonts w:eastAsiaTheme="minorEastAsia"/>
          </w:rPr>
          <w:t>DEC</w:t>
        </w:r>
        <w:r>
          <w:rPr>
            <w:rFonts w:eastAsiaTheme="minorEastAsia" w:hint="eastAsia"/>
          </w:rPr>
          <w:t>2</w:t>
        </w:r>
        <w:r w:rsidRPr="00B102F3">
          <w:rPr>
            <w:rFonts w:eastAsiaTheme="minorEastAsia"/>
          </w:rPr>
          <w:t>00_</w:t>
        </w:r>
      </w:ins>
      <w:ins w:id="1139" w:author="Masa Wei-Chung Chi(姬瑋忠)" w:date="2015-12-04T14:33:00Z">
        <w:r w:rsidR="0060060A">
          <w:rPr>
            <w:rFonts w:eastAsiaTheme="minorEastAsia" w:hint="eastAsia"/>
          </w:rPr>
          <w:t>ADDR</w:t>
        </w:r>
      </w:ins>
      <w:ins w:id="1140" w:author="Masa Wei-Chung Chi(姬瑋忠)" w:date="2015-12-04T14:44:00Z">
        <w:r w:rsidR="0060060A">
          <w:rPr>
            <w:rFonts w:eastAsiaTheme="minorEastAsia" w:hint="eastAsia"/>
          </w:rPr>
          <w:t>_DECODE</w:t>
        </w:r>
      </w:ins>
      <w:ins w:id="1141" w:author="Masa Wei-Chung Chi(姬瑋忠)" w:date="2015-12-04T14:26:00Z">
        <w:r w:rsidRPr="00B102F3">
          <w:rPr>
            <w:rFonts w:eastAsiaTheme="minorEastAsia"/>
          </w:rPr>
          <w:t>_</w:t>
        </w:r>
      </w:ins>
      <w:ins w:id="1142" w:author="Masa Wei-Chung Chi(姬瑋忠)" w:date="2015-12-14T15:47:00Z">
        <w:r w:rsidR="00000DF9">
          <w:rPr>
            <w:rFonts w:eastAsiaTheme="minorEastAsia" w:hint="eastAsia"/>
          </w:rPr>
          <w:t>WIDTH</w:t>
        </w:r>
      </w:ins>
      <w:ins w:id="1143" w:author="Masa Wei-Chung Chi(姬瑋忠)" w:date="2015-12-04T14:26:00Z">
        <w:r w:rsidRPr="00B102F3">
          <w:rPr>
            <w:rFonts w:eastAsiaTheme="minorEastAsia"/>
          </w:rPr>
          <w:t xml:space="preserve"> to </w:t>
        </w:r>
      </w:ins>
      <w:ins w:id="1144" w:author="Masa Wei-Chung Chi(姬瑋忠)" w:date="2015-12-04T14:44:00Z">
        <w:r w:rsidR="0060060A">
          <w:rPr>
            <w:rFonts w:eastAsia="新細明體"/>
          </w:rPr>
          <w:t xml:space="preserve">identify the partial address bits for </w:t>
        </w:r>
      </w:ins>
      <w:ins w:id="1145" w:author="Masa Wei-Chung Chi(姬瑋忠)" w:date="2015-12-04T14:45:00Z">
        <w:r w:rsidR="0060060A">
          <w:rPr>
            <w:rFonts w:eastAsia="新細明體" w:hint="eastAsia"/>
          </w:rPr>
          <w:t>AHB-Lite</w:t>
        </w:r>
      </w:ins>
      <w:ins w:id="1146" w:author="Masa Wei-Chung Chi(姬瑋忠)" w:date="2015-12-04T14:44:00Z">
        <w:r w:rsidR="0060060A">
          <w:rPr>
            <w:rFonts w:eastAsia="新細明體"/>
          </w:rPr>
          <w:t xml:space="preserve"> address decoding</w:t>
        </w:r>
      </w:ins>
      <w:ins w:id="1147" w:author="Masa Wei-Chung Chi(姬瑋忠)" w:date="2015-12-04T14:26:00Z">
        <w:r>
          <w:rPr>
            <w:rFonts w:eastAsiaTheme="minorEastAsia"/>
          </w:rPr>
          <w:t xml:space="preserve">. </w:t>
        </w:r>
      </w:ins>
      <w:ins w:id="1148" w:author="Masa Wei-Chung Chi(姬瑋忠)" w:date="2015-12-04T14:45:00Z">
        <w:r w:rsidR="0060060A">
          <w:rPr>
            <w:rFonts w:eastAsia="新細明體"/>
          </w:rPr>
          <w:t>For the 24-bit mode, this macro could be 1</w:t>
        </w:r>
      </w:ins>
      <w:ins w:id="1149" w:author="Masa Wei-Chung Chi(姬瑋忠)" w:date="2015-12-14T15:49:00Z">
        <w:r w:rsidR="00703E35">
          <w:rPr>
            <w:rFonts w:eastAsia="新細明體" w:hint="eastAsia"/>
          </w:rPr>
          <w:t>1</w:t>
        </w:r>
      </w:ins>
      <w:ins w:id="1150" w:author="Masa Wei-Chung Chi(姬瑋忠)" w:date="2015-12-04T14:51:00Z">
        <w:r w:rsidR="0060060A">
          <w:rPr>
            <w:rFonts w:eastAsia="新細明體"/>
          </w:rPr>
          <w:t>–</w:t>
        </w:r>
      </w:ins>
      <w:ins w:id="1151" w:author="Masa Wei-Chung Chi(姬瑋忠)" w:date="2015-12-04T14:45:00Z">
        <w:r w:rsidR="0060060A">
          <w:rPr>
            <w:rFonts w:eastAsia="新細明體"/>
          </w:rPr>
          <w:t>2</w:t>
        </w:r>
      </w:ins>
      <w:ins w:id="1152" w:author="Masa Wei-Chung Chi(姬瑋忠)" w:date="2015-12-14T15:49:00Z">
        <w:r w:rsidR="00703E35">
          <w:rPr>
            <w:rFonts w:eastAsia="新細明體" w:hint="eastAsia"/>
          </w:rPr>
          <w:t>4</w:t>
        </w:r>
      </w:ins>
      <w:ins w:id="1153" w:author="Masa Wei-Chung Chi(姬瑋忠)" w:date="2015-12-04T14:45:00Z">
        <w:r w:rsidR="0060060A">
          <w:rPr>
            <w:rFonts w:eastAsia="新細明體"/>
          </w:rPr>
          <w:t>; for the 32-bit mode, this macro could be 2</w:t>
        </w:r>
      </w:ins>
      <w:ins w:id="1154" w:author="Masa Wei-Chung Chi(姬瑋忠)" w:date="2015-12-14T15:49:00Z">
        <w:r w:rsidR="00703E35">
          <w:rPr>
            <w:rFonts w:eastAsia="新細明體" w:hint="eastAsia"/>
          </w:rPr>
          <w:t>1</w:t>
        </w:r>
      </w:ins>
      <w:ins w:id="1155" w:author="Masa Wei-Chung Chi(姬瑋忠)" w:date="2015-12-04T14:52:00Z">
        <w:r w:rsidR="0060060A">
          <w:rPr>
            <w:rFonts w:eastAsia="新細明體"/>
          </w:rPr>
          <w:t>–</w:t>
        </w:r>
      </w:ins>
      <w:ins w:id="1156" w:author="Masa Wei-Chung Chi(姬瑋忠)" w:date="2015-12-04T14:45:00Z">
        <w:r w:rsidR="0060060A">
          <w:rPr>
            <w:rFonts w:eastAsia="新細明體"/>
          </w:rPr>
          <w:t>3</w:t>
        </w:r>
      </w:ins>
      <w:ins w:id="1157" w:author="Masa Wei-Chung Chi(姬瑋忠)" w:date="2015-12-14T15:49:00Z">
        <w:r w:rsidR="00703E35">
          <w:rPr>
            <w:rFonts w:eastAsia="新細明體" w:hint="eastAsia"/>
          </w:rPr>
          <w:t>2</w:t>
        </w:r>
      </w:ins>
      <w:ins w:id="1158" w:author="Masa Wei-Chung Chi(姬瑋忠)" w:date="2015-12-04T14:45:00Z">
        <w:r w:rsidR="0060060A">
          <w:rPr>
            <w:rFonts w:eastAsia="新細明體"/>
          </w:rPr>
          <w:t>.</w:t>
        </w:r>
        <w:r w:rsidR="0060060A">
          <w:rPr>
            <w:rFonts w:eastAsia="新細明體" w:hint="eastAsia"/>
          </w:rPr>
          <w:t xml:space="preserve"> </w:t>
        </w:r>
      </w:ins>
      <w:ins w:id="1159" w:author="Masa Wei-Chung Chi(姬瑋忠)" w:date="2015-12-04T14:26:00Z">
        <w:r>
          <w:rPr>
            <w:rFonts w:eastAsiaTheme="minorEastAsia"/>
          </w:rPr>
          <w:t xml:space="preserve">For example, </w:t>
        </w:r>
        <w:r>
          <w:rPr>
            <w:rFonts w:eastAsiaTheme="minorEastAsia" w:hint="eastAsia"/>
          </w:rPr>
          <w:t>4</w:t>
        </w:r>
        <w:r w:rsidRPr="00B102F3">
          <w:rPr>
            <w:rFonts w:eastAsiaTheme="minorEastAsia"/>
          </w:rPr>
          <w:t xml:space="preserve">MB </w:t>
        </w:r>
      </w:ins>
      <w:ins w:id="1160" w:author="Masa Wei-Chung Chi(姬瑋忠)" w:date="2015-12-04T14:53:00Z">
        <w:r w:rsidR="00504C18">
          <w:rPr>
            <w:rFonts w:eastAsiaTheme="minorEastAsia" w:hint="eastAsia"/>
          </w:rPr>
          <w:t>decoding space</w:t>
        </w:r>
      </w:ins>
    </w:p>
    <w:p w:rsidR="00D77082" w:rsidRPr="00B102F3" w:rsidRDefault="00D77082" w:rsidP="00D77082">
      <w:pPr>
        <w:rPr>
          <w:ins w:id="1161" w:author="Masa Wei-Chung Chi(姬瑋忠)" w:date="2015-12-04T14:26:00Z"/>
          <w:rFonts w:ascii="Lucida Console" w:eastAsia="新細明體" w:hAnsi="Lucida Console" w:cs="Courier New"/>
          <w:color w:val="333399"/>
          <w:sz w:val="22"/>
        </w:rPr>
      </w:pPr>
      <w:ins w:id="1162" w:author="Masa Wei-Chung Chi(姬瑋忠)" w:date="2015-12-04T14:26:00Z">
        <w:r w:rsidRPr="00CD05C3">
          <w:rPr>
            <w:rFonts w:ascii="Lucida Console" w:eastAsia="新細明體" w:hAnsi="Lucida Console" w:cs="Courier New" w:hint="eastAsia"/>
            <w:color w:val="333399"/>
            <w:sz w:val="22"/>
          </w:rPr>
          <w:tab/>
        </w:r>
      </w:ins>
      <w:ins w:id="1163" w:author="Masa Wei-Chung Chi(姬瑋忠)" w:date="2015-12-04T14:46:00Z">
        <w:r w:rsidR="0060060A">
          <w:rPr>
            <w:rFonts w:ascii="Lucida Console" w:eastAsia="新細明體" w:hAnsi="Lucida Console" w:cs="Courier New" w:hint="eastAsia"/>
            <w:color w:val="333399"/>
            <w:sz w:val="22"/>
          </w:rPr>
          <w:t>`define</w:t>
        </w:r>
      </w:ins>
      <w:ins w:id="1164" w:author="Masa Wei-Chung Chi(姬瑋忠)" w:date="2015-12-04T14:26:00Z">
        <w:r w:rsidRPr="00CD05C3">
          <w:rPr>
            <w:rFonts w:ascii="Lucida Console" w:eastAsia="新細明體" w:hAnsi="Lucida Console" w:cs="Courier New" w:hint="eastAsia"/>
            <w:color w:val="333399"/>
            <w:sz w:val="22"/>
          </w:rPr>
          <w:t xml:space="preserve"> </w:t>
        </w:r>
        <w:r w:rsidRPr="00B102F3">
          <w:rPr>
            <w:rFonts w:ascii="Lucida Console" w:eastAsia="新細明體" w:hAnsi="Lucida Console" w:cs="Courier New"/>
            <w:color w:val="333399"/>
            <w:sz w:val="22"/>
          </w:rPr>
          <w:t>ATC</w:t>
        </w:r>
        <w:r w:rsidRPr="00B102F3">
          <w:rPr>
            <w:rFonts w:ascii="Lucida Console" w:eastAsia="新細明體" w:hAnsi="Lucida Console" w:cs="Courier New" w:hint="eastAsia"/>
            <w:color w:val="333399"/>
            <w:sz w:val="22"/>
          </w:rPr>
          <w:t>BUS</w:t>
        </w:r>
        <w:r w:rsidRPr="00B102F3">
          <w:rPr>
            <w:rFonts w:ascii="Lucida Console" w:eastAsia="新細明體" w:hAnsi="Lucida Console" w:cs="Courier New"/>
            <w:color w:val="333399"/>
            <w:sz w:val="22"/>
          </w:rPr>
          <w:t>DEC</w:t>
        </w:r>
        <w:r w:rsidRPr="00B102F3">
          <w:rPr>
            <w:rFonts w:ascii="Lucida Console" w:eastAsia="新細明體" w:hAnsi="Lucida Console" w:cs="Courier New" w:hint="eastAsia"/>
            <w:color w:val="333399"/>
            <w:sz w:val="22"/>
          </w:rPr>
          <w:t>2</w:t>
        </w:r>
        <w:r w:rsidR="0060060A">
          <w:rPr>
            <w:rFonts w:ascii="Lucida Console" w:eastAsia="新細明體" w:hAnsi="Lucida Console" w:cs="Courier New"/>
            <w:color w:val="333399"/>
            <w:sz w:val="22"/>
          </w:rPr>
          <w:t>00_</w:t>
        </w:r>
      </w:ins>
      <w:ins w:id="1165" w:author="Masa Wei-Chung Chi(姬瑋忠)" w:date="2015-12-04T14:43:00Z">
        <w:r w:rsidR="0060060A">
          <w:rPr>
            <w:rFonts w:ascii="Lucida Console" w:eastAsia="新細明體" w:hAnsi="Lucida Console" w:cs="Courier New" w:hint="eastAsia"/>
            <w:color w:val="333399"/>
            <w:sz w:val="22"/>
          </w:rPr>
          <w:t>ADDR</w:t>
        </w:r>
      </w:ins>
      <w:ins w:id="1166" w:author="Masa Wei-Chung Chi(姬瑋忠)" w:date="2015-12-04T14:44:00Z">
        <w:r w:rsidR="0060060A">
          <w:rPr>
            <w:rFonts w:ascii="Lucida Console" w:eastAsia="新細明體" w:hAnsi="Lucida Console" w:cs="Courier New" w:hint="eastAsia"/>
            <w:color w:val="333399"/>
            <w:sz w:val="22"/>
          </w:rPr>
          <w:t>_DECODE</w:t>
        </w:r>
      </w:ins>
      <w:ins w:id="1167" w:author="Masa Wei-Chung Chi(姬瑋忠)" w:date="2015-12-04T14:26:00Z">
        <w:r w:rsidR="0060060A">
          <w:rPr>
            <w:rFonts w:ascii="Lucida Console" w:eastAsia="新細明體" w:hAnsi="Lucida Console" w:cs="Courier New"/>
            <w:color w:val="333399"/>
            <w:sz w:val="22"/>
          </w:rPr>
          <w:t>_</w:t>
        </w:r>
      </w:ins>
      <w:ins w:id="1168" w:author="Masa Wei-Chung Chi(姬瑋忠)" w:date="2015-12-08T14:59:00Z">
        <w:r w:rsidR="00B704D1">
          <w:rPr>
            <w:rFonts w:ascii="Lucida Console" w:eastAsia="新細明體" w:hAnsi="Lucida Console" w:cs="Courier New" w:hint="eastAsia"/>
            <w:color w:val="333399"/>
            <w:sz w:val="22"/>
          </w:rPr>
          <w:t>WIDTH</w:t>
        </w:r>
      </w:ins>
      <w:ins w:id="1169" w:author="Masa Wei-Chung Chi(姬瑋忠)" w:date="2015-12-04T14:26:00Z">
        <w:r w:rsidR="0060060A">
          <w:rPr>
            <w:rFonts w:ascii="Lucida Console" w:eastAsia="新細明體" w:hAnsi="Lucida Console" w:cs="Courier New" w:hint="eastAsia"/>
            <w:color w:val="333399"/>
            <w:sz w:val="22"/>
          </w:rPr>
          <w:t xml:space="preserve"> 2</w:t>
        </w:r>
      </w:ins>
      <w:ins w:id="1170" w:author="Masa Wei-Chung Chi(姬瑋忠)" w:date="2015-12-08T14:59:00Z">
        <w:r w:rsidR="00B704D1">
          <w:rPr>
            <w:rFonts w:ascii="Lucida Console" w:eastAsia="新細明體" w:hAnsi="Lucida Console" w:cs="Courier New" w:hint="eastAsia"/>
            <w:color w:val="333399"/>
            <w:sz w:val="22"/>
          </w:rPr>
          <w:t>2</w:t>
        </w:r>
      </w:ins>
    </w:p>
    <w:p w:rsidR="00D77082" w:rsidRPr="0060060A" w:rsidRDefault="00D77082" w:rsidP="00D77082">
      <w:pPr>
        <w:rPr>
          <w:ins w:id="1171" w:author="Masa Wei-Chung Chi(姬瑋忠)" w:date="2015-12-04T14:26:00Z"/>
          <w:rFonts w:eastAsiaTheme="minorEastAsia"/>
        </w:rPr>
      </w:pPr>
    </w:p>
    <w:p w:rsidR="00D77082" w:rsidRDefault="00D77082" w:rsidP="00D77082">
      <w:pPr>
        <w:pStyle w:val="affa"/>
        <w:numPr>
          <w:ilvl w:val="0"/>
          <w:numId w:val="15"/>
        </w:numPr>
        <w:ind w:leftChars="0"/>
        <w:rPr>
          <w:ins w:id="1172" w:author="Masa Wei-Chung Chi(姬瑋忠)" w:date="2015-12-04T14:26:00Z"/>
          <w:rFonts w:eastAsiaTheme="minorEastAsia"/>
        </w:rPr>
      </w:pPr>
      <w:ins w:id="1173" w:author="Masa Wei-Chung Chi(姬瑋忠)" w:date="2015-12-04T14:26:00Z">
        <w:r w:rsidRPr="00A52B37">
          <w:rPr>
            <w:rFonts w:eastAsiaTheme="minorEastAsia" w:hint="eastAsia"/>
          </w:rPr>
          <w:t>AHB-Lite</w:t>
        </w:r>
        <w:r>
          <w:rPr>
            <w:rFonts w:eastAsiaTheme="minorEastAsia" w:hint="eastAsia"/>
          </w:rPr>
          <w:t xml:space="preserve"> Slave Size</w:t>
        </w:r>
      </w:ins>
    </w:p>
    <w:p w:rsidR="00D77082" w:rsidRDefault="00D77082" w:rsidP="00D77082">
      <w:pPr>
        <w:rPr>
          <w:ins w:id="1174" w:author="Masa Wei-Chung Chi(姬瑋忠)" w:date="2015-12-04T14:26:00Z"/>
          <w:rFonts w:eastAsiaTheme="minorEastAsia"/>
        </w:rPr>
      </w:pPr>
      <w:ins w:id="1175" w:author="Masa Wei-Chung Chi(姬瑋忠)" w:date="2015-12-04T14:26:00Z">
        <w:r w:rsidRPr="00905131">
          <w:rPr>
            <w:rFonts w:eastAsiaTheme="minorEastAsia"/>
          </w:rPr>
          <w:t>Define ATC</w:t>
        </w:r>
        <w:r>
          <w:rPr>
            <w:rFonts w:eastAsiaTheme="minorEastAsia" w:hint="eastAsia"/>
          </w:rPr>
          <w:t>BUS</w:t>
        </w:r>
        <w:r w:rsidRPr="00905131">
          <w:rPr>
            <w:rFonts w:eastAsiaTheme="minorEastAsia"/>
          </w:rPr>
          <w:t>DEC</w:t>
        </w:r>
        <w:r>
          <w:rPr>
            <w:rFonts w:eastAsiaTheme="minorEastAsia" w:hint="eastAsia"/>
          </w:rPr>
          <w:t>2</w:t>
        </w:r>
        <w:r w:rsidRPr="00905131">
          <w:rPr>
            <w:rFonts w:eastAsiaTheme="minorEastAsia"/>
          </w:rPr>
          <w:t xml:space="preserve">00_SLVn_SIZE (n=1~31) to identify the space size of an </w:t>
        </w:r>
        <w:r>
          <w:rPr>
            <w:rFonts w:eastAsiaTheme="minorEastAsia" w:hint="eastAsia"/>
          </w:rPr>
          <w:t>AHB-Lite</w:t>
        </w:r>
        <w:r w:rsidRPr="00905131">
          <w:rPr>
            <w:rFonts w:eastAsiaTheme="minorEastAsia"/>
          </w:rPr>
          <w:t xml:space="preserve"> slave based on </w:t>
        </w:r>
        <w:r>
          <w:rPr>
            <w:rFonts w:eastAsiaTheme="minorEastAsia"/>
          </w:rPr>
          <w:fldChar w:fldCharType="begin"/>
        </w:r>
        <w:r>
          <w:rPr>
            <w:rFonts w:eastAsiaTheme="minorEastAsia"/>
          </w:rPr>
          <w:instrText xml:space="preserve"> REF _Ref437002406 \h </w:instrText>
        </w:r>
      </w:ins>
      <w:r>
        <w:rPr>
          <w:rFonts w:eastAsiaTheme="minorEastAsia"/>
        </w:rPr>
      </w:r>
      <w:ins w:id="1176" w:author="Masa Wei-Chung Chi(姬瑋忠)" w:date="2015-12-04T14:26:00Z">
        <w:r>
          <w:rPr>
            <w:rFonts w:eastAsiaTheme="minorEastAsia"/>
          </w:rPr>
          <w:fldChar w:fldCharType="separate"/>
        </w:r>
        <w:r>
          <w:t xml:space="preserve">Table </w:t>
        </w:r>
        <w:r>
          <w:rPr>
            <w:noProof/>
          </w:rPr>
          <w:t>4</w:t>
        </w:r>
        <w:r>
          <w:rPr>
            <w:rFonts w:eastAsiaTheme="minorEastAsia"/>
          </w:rPr>
          <w:fldChar w:fldCharType="end"/>
        </w:r>
        <w:r>
          <w:rPr>
            <w:rFonts w:eastAsiaTheme="minorEastAsia"/>
          </w:rPr>
          <w:fldChar w:fldCharType="begin"/>
        </w:r>
        <w:r>
          <w:rPr>
            <w:rFonts w:eastAsiaTheme="minorEastAsia"/>
          </w:rPr>
          <w:instrText xml:space="preserve"> REF _Ref436148072 \h </w:instrText>
        </w:r>
      </w:ins>
      <w:r>
        <w:rPr>
          <w:rFonts w:eastAsiaTheme="minorEastAsia"/>
        </w:rPr>
      </w:r>
      <w:ins w:id="1177" w:author="Masa Wei-Chung Chi(姬瑋忠)" w:date="2015-12-04T14:26:00Z">
        <w:r>
          <w:rPr>
            <w:rFonts w:eastAsiaTheme="minorEastAsia"/>
          </w:rPr>
          <w:fldChar w:fldCharType="end"/>
        </w:r>
        <w:r>
          <w:rPr>
            <w:rFonts w:eastAsiaTheme="minorEastAsia" w:hint="eastAsia"/>
          </w:rPr>
          <w:t xml:space="preserve"> </w:t>
        </w:r>
        <w:r w:rsidRPr="00905131">
          <w:rPr>
            <w:rFonts w:eastAsiaTheme="minorEastAsia"/>
          </w:rPr>
          <w:t>and</w:t>
        </w:r>
        <w:r>
          <w:rPr>
            <w:rFonts w:eastAsiaTheme="minorEastAsia" w:hint="eastAsia"/>
          </w:rPr>
          <w:t xml:space="preserve"> </w:t>
        </w:r>
        <w:r>
          <w:rPr>
            <w:rFonts w:eastAsiaTheme="minorEastAsia"/>
          </w:rPr>
          <w:fldChar w:fldCharType="begin"/>
        </w:r>
        <w:r>
          <w:rPr>
            <w:rFonts w:eastAsiaTheme="minorEastAsia"/>
          </w:rPr>
          <w:instrText xml:space="preserve"> </w:instrText>
        </w:r>
        <w:r>
          <w:rPr>
            <w:rFonts w:eastAsiaTheme="minorEastAsia" w:hint="eastAsia"/>
          </w:rPr>
          <w:instrText>REF _Ref437002422 \h</w:instrText>
        </w:r>
        <w:r>
          <w:rPr>
            <w:rFonts w:eastAsiaTheme="minorEastAsia"/>
          </w:rPr>
          <w:instrText xml:space="preserve"> </w:instrText>
        </w:r>
      </w:ins>
      <w:r>
        <w:rPr>
          <w:rFonts w:eastAsiaTheme="minorEastAsia"/>
        </w:rPr>
      </w:r>
      <w:ins w:id="1178" w:author="Masa Wei-Chung Chi(姬瑋忠)" w:date="2015-12-04T14:26:00Z">
        <w:r>
          <w:rPr>
            <w:rFonts w:eastAsiaTheme="minorEastAsia"/>
          </w:rPr>
          <w:fldChar w:fldCharType="separate"/>
        </w:r>
        <w:r>
          <w:t xml:space="preserve">Table </w:t>
        </w:r>
        <w:r>
          <w:rPr>
            <w:noProof/>
          </w:rPr>
          <w:t>5</w:t>
        </w:r>
        <w:r>
          <w:rPr>
            <w:rFonts w:eastAsiaTheme="minorEastAsia"/>
          </w:rPr>
          <w:fldChar w:fldCharType="end"/>
        </w:r>
        <w:r>
          <w:rPr>
            <w:rFonts w:eastAsiaTheme="minorEastAsia" w:hint="eastAsia"/>
          </w:rPr>
          <w:t xml:space="preserve"> </w:t>
        </w:r>
        <w:r w:rsidRPr="00905131">
          <w:rPr>
            <w:rFonts w:eastAsiaTheme="minorEastAsia"/>
          </w:rPr>
          <w:t xml:space="preserve">for 24-bit mode and 32-bit mode, respectively. For example, specify the space size of </w:t>
        </w:r>
        <w:r>
          <w:rPr>
            <w:rFonts w:eastAsiaTheme="minorEastAsia" w:hint="eastAsia"/>
          </w:rPr>
          <w:t>AHB-Lite</w:t>
        </w:r>
        <w:r>
          <w:rPr>
            <w:rFonts w:eastAsiaTheme="minorEastAsia"/>
          </w:rPr>
          <w:t xml:space="preserve"> slave #</w:t>
        </w:r>
        <w:r>
          <w:rPr>
            <w:rFonts w:eastAsiaTheme="minorEastAsia" w:hint="eastAsia"/>
          </w:rPr>
          <w:t>3</w:t>
        </w:r>
        <w:r w:rsidRPr="00905131">
          <w:rPr>
            <w:rFonts w:eastAsiaTheme="minorEastAsia"/>
          </w:rPr>
          <w:t xml:space="preserve"> to be</w:t>
        </w:r>
        <w:r>
          <w:rPr>
            <w:rFonts w:eastAsiaTheme="minorEastAsia" w:hint="eastAsia"/>
          </w:rPr>
          <w:t xml:space="preserve"> 8M</w:t>
        </w:r>
        <w:r>
          <w:rPr>
            <w:rFonts w:eastAsiaTheme="minorEastAsia"/>
          </w:rPr>
          <w:t xml:space="preserve">B in </w:t>
        </w:r>
        <w:r>
          <w:rPr>
            <w:rFonts w:eastAsiaTheme="minorEastAsia" w:hint="eastAsia"/>
          </w:rPr>
          <w:t>32</w:t>
        </w:r>
        <w:r w:rsidRPr="00905131">
          <w:rPr>
            <w:rFonts w:eastAsiaTheme="minorEastAsia"/>
          </w:rPr>
          <w:t>-bit mode:</w:t>
        </w:r>
      </w:ins>
    </w:p>
    <w:p w:rsidR="00D77082" w:rsidRPr="00905131" w:rsidRDefault="000C01D1" w:rsidP="00D77082">
      <w:pPr>
        <w:ind w:firstLine="480"/>
        <w:rPr>
          <w:ins w:id="1179" w:author="Masa Wei-Chung Chi(姬瑋忠)" w:date="2015-12-04T14:26:00Z"/>
          <w:rFonts w:ascii="Lucida Console" w:eastAsia="新細明體" w:hAnsi="Lucida Console" w:cs="Courier New"/>
          <w:color w:val="333399"/>
          <w:sz w:val="22"/>
        </w:rPr>
      </w:pPr>
      <w:ins w:id="1180" w:author="Masa Wei-Chung Chi(姬瑋忠)" w:date="2015-12-04T14:54:00Z">
        <w:r>
          <w:rPr>
            <w:rFonts w:ascii="Lucida Console" w:eastAsia="新細明體" w:hAnsi="Lucida Console" w:cs="Courier New" w:hint="eastAsia"/>
            <w:color w:val="333399"/>
            <w:sz w:val="22"/>
          </w:rPr>
          <w:t>`define</w:t>
        </w:r>
      </w:ins>
      <w:ins w:id="1181" w:author="Masa Wei-Chung Chi(姬瑋忠)" w:date="2015-12-04T14:26:00Z">
        <w:r w:rsidR="00D77082" w:rsidRPr="00905131">
          <w:rPr>
            <w:rFonts w:ascii="Lucida Console" w:eastAsia="新細明體" w:hAnsi="Lucida Console" w:cs="Courier New"/>
            <w:color w:val="333399"/>
            <w:sz w:val="22"/>
          </w:rPr>
          <w:t xml:space="preserve"> ATC</w:t>
        </w:r>
        <w:r w:rsidR="00D77082" w:rsidRPr="00905131">
          <w:rPr>
            <w:rFonts w:ascii="Lucida Console" w:eastAsia="新細明體" w:hAnsi="Lucida Console" w:cs="Courier New" w:hint="eastAsia"/>
            <w:color w:val="333399"/>
            <w:sz w:val="22"/>
          </w:rPr>
          <w:t>BUS</w:t>
        </w:r>
        <w:r w:rsidR="00D77082" w:rsidRPr="00905131">
          <w:rPr>
            <w:rFonts w:ascii="Lucida Console" w:eastAsia="新細明體" w:hAnsi="Lucida Console" w:cs="Courier New"/>
            <w:color w:val="333399"/>
            <w:sz w:val="22"/>
          </w:rPr>
          <w:t>DEC</w:t>
        </w:r>
        <w:r w:rsidR="00D77082" w:rsidRPr="00905131">
          <w:rPr>
            <w:rFonts w:ascii="Lucida Console" w:eastAsia="新細明體" w:hAnsi="Lucida Console" w:cs="Courier New" w:hint="eastAsia"/>
            <w:color w:val="333399"/>
            <w:sz w:val="22"/>
          </w:rPr>
          <w:t>2</w:t>
        </w:r>
        <w:r w:rsidR="00D77082">
          <w:rPr>
            <w:rFonts w:ascii="Lucida Console" w:eastAsia="新細明體" w:hAnsi="Lucida Console" w:cs="Courier New"/>
            <w:color w:val="333399"/>
            <w:sz w:val="22"/>
          </w:rPr>
          <w:t>00_SLV</w:t>
        </w:r>
        <w:r w:rsidR="00D77082">
          <w:rPr>
            <w:rFonts w:ascii="Lucida Console" w:eastAsia="新細明體" w:hAnsi="Lucida Console" w:cs="Courier New" w:hint="eastAsia"/>
            <w:color w:val="333399"/>
            <w:sz w:val="22"/>
          </w:rPr>
          <w:t>3</w:t>
        </w:r>
        <w:r w:rsidR="00D77082" w:rsidRPr="00905131">
          <w:rPr>
            <w:rFonts w:ascii="Lucida Console" w:eastAsia="新細明體" w:hAnsi="Lucida Console" w:cs="Courier New"/>
            <w:color w:val="333399"/>
            <w:sz w:val="22"/>
          </w:rPr>
          <w:t>_SIZE</w:t>
        </w:r>
        <w:r w:rsidR="00D77082">
          <w:rPr>
            <w:rFonts w:ascii="Lucida Console" w:eastAsia="新細明體" w:hAnsi="Lucida Console" w:cs="Courier New" w:hint="eastAsia"/>
            <w:color w:val="333399"/>
            <w:sz w:val="22"/>
          </w:rPr>
          <w:t xml:space="preserve"> 4</w:t>
        </w:r>
      </w:ins>
    </w:p>
    <w:p w:rsidR="00D77082" w:rsidRPr="00D3071B" w:rsidRDefault="00D77082" w:rsidP="00D77082">
      <w:pPr>
        <w:rPr>
          <w:ins w:id="1182" w:author="Masa Wei-Chung Chi(姬瑋忠)" w:date="2015-12-04T14:26:00Z"/>
          <w:rFonts w:eastAsiaTheme="minorEastAsia"/>
        </w:rPr>
      </w:pPr>
    </w:p>
    <w:p w:rsidR="00D77082" w:rsidRDefault="00D77082" w:rsidP="00D77082">
      <w:pPr>
        <w:pStyle w:val="affa"/>
        <w:numPr>
          <w:ilvl w:val="0"/>
          <w:numId w:val="15"/>
        </w:numPr>
        <w:ind w:leftChars="0"/>
        <w:rPr>
          <w:ins w:id="1183" w:author="Masa Wei-Chung Chi(姬瑋忠)" w:date="2015-12-04T14:26:00Z"/>
          <w:rFonts w:eastAsiaTheme="minorEastAsia"/>
        </w:rPr>
      </w:pPr>
      <w:ins w:id="1184" w:author="Masa Wei-Chung Chi(姬瑋忠)" w:date="2015-12-04T14:26:00Z">
        <w:r>
          <w:rPr>
            <w:rFonts w:eastAsiaTheme="minorEastAsia" w:hint="eastAsia"/>
          </w:rPr>
          <w:t>AHB-Lite Slave Address Offset</w:t>
        </w:r>
      </w:ins>
    </w:p>
    <w:p w:rsidR="00D77082" w:rsidRDefault="00D77082" w:rsidP="00D77082">
      <w:pPr>
        <w:rPr>
          <w:ins w:id="1185" w:author="Masa Wei-Chung Chi(姬瑋忠)" w:date="2015-12-04T14:26:00Z"/>
          <w:rFonts w:eastAsiaTheme="minorEastAsia"/>
        </w:rPr>
      </w:pPr>
      <w:ins w:id="1186" w:author="Masa Wei-Chung Chi(姬瑋忠)" w:date="2015-12-04T14:26:00Z">
        <w:r w:rsidRPr="009D0FC4">
          <w:rPr>
            <w:rFonts w:eastAsiaTheme="minorEastAsia"/>
          </w:rPr>
          <w:t>Define ATC</w:t>
        </w:r>
        <w:r>
          <w:rPr>
            <w:rFonts w:eastAsiaTheme="minorEastAsia" w:hint="eastAsia"/>
          </w:rPr>
          <w:t>BUS</w:t>
        </w:r>
        <w:r>
          <w:rPr>
            <w:rFonts w:eastAsiaTheme="minorEastAsia"/>
          </w:rPr>
          <w:t>DEC</w:t>
        </w:r>
        <w:r>
          <w:rPr>
            <w:rFonts w:eastAsiaTheme="minorEastAsia" w:hint="eastAsia"/>
          </w:rPr>
          <w:t>2</w:t>
        </w:r>
        <w:r w:rsidRPr="009D0FC4">
          <w:rPr>
            <w:rFonts w:eastAsiaTheme="minorEastAsia"/>
          </w:rPr>
          <w:t>00_SLVn_</w:t>
        </w:r>
        <w:r>
          <w:rPr>
            <w:rFonts w:eastAsiaTheme="minorEastAsia"/>
          </w:rPr>
          <w:t>OFFSET (n=</w:t>
        </w:r>
        <w:r>
          <w:rPr>
            <w:rFonts w:eastAsiaTheme="minorEastAsia" w:hint="eastAsia"/>
          </w:rPr>
          <w:t>1</w:t>
        </w:r>
        <w:r w:rsidRPr="009D0FC4">
          <w:rPr>
            <w:rFonts w:eastAsiaTheme="minorEastAsia"/>
          </w:rPr>
          <w:t>~31) to identify the address offset of an A</w:t>
        </w:r>
        <w:r>
          <w:rPr>
            <w:rFonts w:eastAsiaTheme="minorEastAsia" w:hint="eastAsia"/>
          </w:rPr>
          <w:t>H</w:t>
        </w:r>
        <w:r w:rsidRPr="009D0FC4">
          <w:rPr>
            <w:rFonts w:eastAsiaTheme="minorEastAsia"/>
          </w:rPr>
          <w:t>B</w:t>
        </w:r>
        <w:r>
          <w:rPr>
            <w:rFonts w:eastAsiaTheme="minorEastAsia" w:hint="eastAsia"/>
          </w:rPr>
          <w:t>-Lite</w:t>
        </w:r>
        <w:r w:rsidRPr="009D0FC4">
          <w:rPr>
            <w:rFonts w:eastAsiaTheme="minorEastAsia"/>
          </w:rPr>
          <w:t xml:space="preserve"> slave which must align</w:t>
        </w:r>
        <w:r>
          <w:rPr>
            <w:rFonts w:eastAsiaTheme="minorEastAsia" w:hint="eastAsia"/>
          </w:rPr>
          <w:t xml:space="preserve"> </w:t>
        </w:r>
        <w:r w:rsidRPr="009D0FC4">
          <w:rPr>
            <w:rFonts w:eastAsiaTheme="minorEastAsia"/>
          </w:rPr>
          <w:t>on the A</w:t>
        </w:r>
        <w:r>
          <w:rPr>
            <w:rFonts w:eastAsiaTheme="minorEastAsia" w:hint="eastAsia"/>
          </w:rPr>
          <w:t>H</w:t>
        </w:r>
        <w:r w:rsidRPr="009D0FC4">
          <w:rPr>
            <w:rFonts w:eastAsiaTheme="minorEastAsia"/>
          </w:rPr>
          <w:t>B</w:t>
        </w:r>
        <w:r>
          <w:rPr>
            <w:rFonts w:eastAsiaTheme="minorEastAsia" w:hint="eastAsia"/>
          </w:rPr>
          <w:t>-Lite</w:t>
        </w:r>
        <w:r w:rsidR="00235666">
          <w:rPr>
            <w:rFonts w:eastAsiaTheme="minorEastAsia"/>
          </w:rPr>
          <w:t xml:space="preserve"> slave size. SLV0 is </w:t>
        </w:r>
        <w:r w:rsidRPr="009D0FC4">
          <w:rPr>
            <w:rFonts w:eastAsiaTheme="minorEastAsia"/>
          </w:rPr>
          <w:t>for the ATC</w:t>
        </w:r>
        <w:r>
          <w:rPr>
            <w:rFonts w:eastAsiaTheme="minorEastAsia" w:hint="eastAsia"/>
          </w:rPr>
          <w:t>BUS</w:t>
        </w:r>
        <w:r>
          <w:rPr>
            <w:rFonts w:eastAsiaTheme="minorEastAsia"/>
          </w:rPr>
          <w:t>DEC</w:t>
        </w:r>
        <w:r>
          <w:rPr>
            <w:rFonts w:eastAsiaTheme="minorEastAsia" w:hint="eastAsia"/>
          </w:rPr>
          <w:t>2</w:t>
        </w:r>
        <w:r w:rsidRPr="009D0FC4">
          <w:rPr>
            <w:rFonts w:eastAsiaTheme="minorEastAsia"/>
          </w:rPr>
          <w:t xml:space="preserve">00 </w:t>
        </w:r>
        <w:r>
          <w:rPr>
            <w:rFonts w:eastAsiaTheme="minorEastAsia" w:hint="eastAsia"/>
          </w:rPr>
          <w:t>internal slave</w:t>
        </w:r>
        <w:r>
          <w:rPr>
            <w:rFonts w:eastAsiaTheme="minorEastAsia"/>
          </w:rPr>
          <w:t>. For example</w:t>
        </w:r>
      </w:ins>
      <w:ins w:id="1187" w:author="Masa Wei-Chung Chi(姬瑋忠)" w:date="2015-12-14T16:16:00Z">
        <w:r w:rsidR="00544429">
          <w:rPr>
            <w:rFonts w:eastAsiaTheme="minorEastAsia" w:hint="eastAsia"/>
          </w:rPr>
          <w:t xml:space="preserve">, </w:t>
        </w:r>
        <w:r w:rsidR="00544429">
          <w:rPr>
            <w:rFonts w:eastAsia="新細明體"/>
          </w:rPr>
          <w:t xml:space="preserve">suppose the size of the entire </w:t>
        </w:r>
      </w:ins>
      <w:ins w:id="1188" w:author="Masa Wei-Chung Chi(姬瑋忠)" w:date="2015-12-14T16:17:00Z">
        <w:r w:rsidR="00544429">
          <w:rPr>
            <w:rFonts w:eastAsia="新細明體" w:hint="eastAsia"/>
          </w:rPr>
          <w:t>AHB-Lite</w:t>
        </w:r>
      </w:ins>
      <w:ins w:id="1189" w:author="Masa Wei-Chung Chi(姬瑋忠)" w:date="2015-12-14T16:16:00Z">
        <w:r w:rsidR="00544429">
          <w:rPr>
            <w:rFonts w:eastAsia="新細明體"/>
          </w:rPr>
          <w:t xml:space="preserve"> bus address space is </w:t>
        </w:r>
      </w:ins>
      <w:ins w:id="1190" w:author="Masa Wei-Chung Chi(姬瑋忠)" w:date="2015-12-14T16:17:00Z">
        <w:r w:rsidR="00544429">
          <w:rPr>
            <w:rFonts w:eastAsia="新細明體" w:hint="eastAsia"/>
          </w:rPr>
          <w:t>2G</w:t>
        </w:r>
      </w:ins>
      <w:ins w:id="1191" w:author="Masa Wei-Chung Chi(姬瑋忠)" w:date="2015-12-14T16:16:00Z">
        <w:r w:rsidR="00544429">
          <w:rPr>
            <w:rFonts w:eastAsia="新細明體"/>
          </w:rPr>
          <w:t>B and the size of the A</w:t>
        </w:r>
        <w:r w:rsidR="00544429">
          <w:rPr>
            <w:rFonts w:eastAsia="新細明體" w:hint="eastAsia"/>
          </w:rPr>
          <w:t>HB-Lite</w:t>
        </w:r>
        <w:r w:rsidR="00544429">
          <w:rPr>
            <w:rFonts w:eastAsia="新細明體"/>
          </w:rPr>
          <w:t xml:space="preserve"> slave </w:t>
        </w:r>
      </w:ins>
      <w:ins w:id="1192" w:author="Masa Wei-Chung Chi(姬瑋忠)" w:date="2015-12-14T16:17:00Z">
        <w:r w:rsidR="00544429">
          <w:rPr>
            <w:rFonts w:eastAsia="新細明體" w:hint="eastAsia"/>
          </w:rPr>
          <w:t>#</w:t>
        </w:r>
      </w:ins>
      <w:ins w:id="1193" w:author="Masa Wei-Chung Chi(姬瑋忠)" w:date="2015-12-14T16:16:00Z">
        <w:r w:rsidR="00544429">
          <w:rPr>
            <w:rFonts w:eastAsia="新細明體" w:hint="eastAsia"/>
          </w:rPr>
          <w:t>3</w:t>
        </w:r>
        <w:r w:rsidR="00544429">
          <w:rPr>
            <w:rFonts w:eastAsia="新細明體"/>
          </w:rPr>
          <w:t xml:space="preserve"> is </w:t>
        </w:r>
        <w:r w:rsidR="00544429">
          <w:rPr>
            <w:rFonts w:eastAsia="新細明體" w:hint="eastAsia"/>
          </w:rPr>
          <w:t>8M</w:t>
        </w:r>
        <w:r w:rsidR="00544429">
          <w:rPr>
            <w:rFonts w:eastAsia="新細明體"/>
          </w:rPr>
          <w:t>B</w:t>
        </w:r>
      </w:ins>
      <w:ins w:id="1194" w:author="Masa Wei-Chung Chi(姬瑋忠)" w:date="2015-12-04T14:26:00Z">
        <w:r w:rsidRPr="009D0FC4">
          <w:rPr>
            <w:rFonts w:eastAsiaTheme="minorEastAsia"/>
          </w:rPr>
          <w:t>,</w:t>
        </w:r>
        <w:r>
          <w:rPr>
            <w:rFonts w:eastAsiaTheme="minorEastAsia" w:hint="eastAsia"/>
          </w:rPr>
          <w:t xml:space="preserve"> </w:t>
        </w:r>
        <w:r>
          <w:rPr>
            <w:rFonts w:eastAsiaTheme="minorEastAsia"/>
          </w:rPr>
          <w:t xml:space="preserve">specify the address offset of </w:t>
        </w:r>
        <w:r>
          <w:rPr>
            <w:rFonts w:eastAsiaTheme="minorEastAsia" w:hint="eastAsia"/>
          </w:rPr>
          <w:t>the</w:t>
        </w:r>
        <w:r w:rsidRPr="009D0FC4">
          <w:rPr>
            <w:rFonts w:eastAsiaTheme="minorEastAsia"/>
          </w:rPr>
          <w:t xml:space="preserve"> A</w:t>
        </w:r>
        <w:r>
          <w:rPr>
            <w:rFonts w:eastAsiaTheme="minorEastAsia" w:hint="eastAsia"/>
          </w:rPr>
          <w:t>H</w:t>
        </w:r>
        <w:r w:rsidRPr="009D0FC4">
          <w:rPr>
            <w:rFonts w:eastAsiaTheme="minorEastAsia"/>
          </w:rPr>
          <w:t>B</w:t>
        </w:r>
        <w:r>
          <w:rPr>
            <w:rFonts w:eastAsiaTheme="minorEastAsia" w:hint="eastAsia"/>
          </w:rPr>
          <w:t>-Lite</w:t>
        </w:r>
        <w:r>
          <w:rPr>
            <w:rFonts w:eastAsiaTheme="minorEastAsia"/>
          </w:rPr>
          <w:t xml:space="preserve"> slave #</w:t>
        </w:r>
        <w:r>
          <w:rPr>
            <w:rFonts w:eastAsiaTheme="minorEastAsia" w:hint="eastAsia"/>
          </w:rPr>
          <w:t>3</w:t>
        </w:r>
        <w:r w:rsidRPr="009D0FC4">
          <w:rPr>
            <w:rFonts w:eastAsiaTheme="minorEastAsia"/>
          </w:rPr>
          <w:t xml:space="preserve"> to be </w:t>
        </w:r>
        <w:r>
          <w:rPr>
            <w:rFonts w:eastAsiaTheme="minorEastAsia"/>
          </w:rPr>
          <w:t>0x</w:t>
        </w:r>
        <w:r>
          <w:rPr>
            <w:rFonts w:eastAsiaTheme="minorEastAsia" w:hint="eastAsia"/>
          </w:rPr>
          <w:t>1</w:t>
        </w:r>
        <w:r>
          <w:rPr>
            <w:rFonts w:eastAsiaTheme="minorEastAsia"/>
          </w:rPr>
          <w:t>0</w:t>
        </w:r>
        <w:r>
          <w:rPr>
            <w:rFonts w:eastAsiaTheme="minorEastAsia" w:hint="eastAsia"/>
          </w:rPr>
          <w:t>8</w:t>
        </w:r>
        <w:r w:rsidRPr="009D0FC4">
          <w:rPr>
            <w:rFonts w:eastAsiaTheme="minorEastAsia"/>
          </w:rPr>
          <w:t>000</w:t>
        </w:r>
        <w:r>
          <w:rPr>
            <w:rFonts w:eastAsiaTheme="minorEastAsia" w:hint="eastAsia"/>
          </w:rPr>
          <w:t>00</w:t>
        </w:r>
        <w:r w:rsidRPr="009D0FC4">
          <w:rPr>
            <w:rFonts w:eastAsiaTheme="minorEastAsia"/>
          </w:rPr>
          <w:t>:</w:t>
        </w:r>
      </w:ins>
    </w:p>
    <w:p w:rsidR="00D77082" w:rsidRDefault="00D77082" w:rsidP="00D77082">
      <w:pPr>
        <w:rPr>
          <w:ins w:id="1195" w:author="Masa Wei-Chung Chi(姬瑋忠)" w:date="2015-12-14T16:19:00Z"/>
          <w:rFonts w:ascii="Lucida Console" w:eastAsia="新細明體" w:hAnsi="Lucida Console" w:cs="Courier New"/>
          <w:color w:val="333399"/>
          <w:sz w:val="22"/>
        </w:rPr>
      </w:pPr>
      <w:ins w:id="1196" w:author="Masa Wei-Chung Chi(姬瑋忠)" w:date="2015-12-04T14:26:00Z">
        <w:r>
          <w:rPr>
            <w:rFonts w:eastAsiaTheme="minorEastAsia" w:hint="eastAsia"/>
          </w:rPr>
          <w:tab/>
        </w:r>
      </w:ins>
      <w:ins w:id="1197" w:author="Masa Wei-Chung Chi(姬瑋忠)" w:date="2015-12-04T14:54:00Z">
        <w:r w:rsidR="000C01D1">
          <w:rPr>
            <w:rFonts w:ascii="Lucida Console" w:eastAsia="新細明體" w:hAnsi="Lucida Console" w:cs="Courier New" w:hint="eastAsia"/>
            <w:color w:val="333399"/>
            <w:sz w:val="22"/>
          </w:rPr>
          <w:t>`define</w:t>
        </w:r>
      </w:ins>
      <w:ins w:id="1198" w:author="Masa Wei-Chung Chi(姬瑋忠)" w:date="2015-12-04T14:26:00Z">
        <w:r w:rsidRPr="00B102F3">
          <w:rPr>
            <w:rFonts w:ascii="Lucida Console" w:eastAsia="新細明體" w:hAnsi="Lucida Console" w:cs="Courier New"/>
            <w:color w:val="333399"/>
            <w:sz w:val="22"/>
          </w:rPr>
          <w:t xml:space="preserve"> ATC</w:t>
        </w:r>
        <w:r w:rsidRPr="00B102F3">
          <w:rPr>
            <w:rFonts w:ascii="Lucida Console" w:eastAsia="新細明體" w:hAnsi="Lucida Console" w:cs="Courier New" w:hint="eastAsia"/>
            <w:color w:val="333399"/>
            <w:sz w:val="22"/>
          </w:rPr>
          <w:t>BUS</w:t>
        </w:r>
        <w:r w:rsidRPr="00B102F3">
          <w:rPr>
            <w:rFonts w:ascii="Lucida Console" w:eastAsia="新細明體" w:hAnsi="Lucida Console" w:cs="Courier New"/>
            <w:color w:val="333399"/>
            <w:sz w:val="22"/>
          </w:rPr>
          <w:t>DEC</w:t>
        </w:r>
        <w:r w:rsidRPr="00B102F3">
          <w:rPr>
            <w:rFonts w:ascii="Lucida Console" w:eastAsia="新細明體" w:hAnsi="Lucida Console" w:cs="Courier New" w:hint="eastAsia"/>
            <w:color w:val="333399"/>
            <w:sz w:val="22"/>
          </w:rPr>
          <w:t>2</w:t>
        </w:r>
        <w:r w:rsidRPr="00B102F3">
          <w:rPr>
            <w:rFonts w:ascii="Lucida Console" w:eastAsia="新細明體" w:hAnsi="Lucida Console" w:cs="Courier New"/>
            <w:color w:val="333399"/>
            <w:sz w:val="22"/>
          </w:rPr>
          <w:t>00</w:t>
        </w:r>
      </w:ins>
      <w:ins w:id="1199" w:author="Masa Wei-Chung Chi(姬瑋忠)" w:date="2015-12-04T14:55:00Z">
        <w:r w:rsidR="000C01D1">
          <w:rPr>
            <w:rFonts w:ascii="Lucida Console" w:eastAsia="新細明體" w:hAnsi="Lucida Console" w:cs="Courier New"/>
            <w:color w:val="333399"/>
            <w:sz w:val="22"/>
          </w:rPr>
          <w:t>_</w:t>
        </w:r>
        <w:r w:rsidR="000C01D1">
          <w:rPr>
            <w:rFonts w:ascii="Lucida Console" w:eastAsia="新細明體" w:hAnsi="Lucida Console" w:cs="Courier New" w:hint="eastAsia"/>
            <w:color w:val="333399"/>
            <w:sz w:val="22"/>
          </w:rPr>
          <w:t>ADDR_DECODE</w:t>
        </w:r>
        <w:r w:rsidR="000C01D1">
          <w:rPr>
            <w:rFonts w:ascii="Lucida Console" w:eastAsia="新細明體" w:hAnsi="Lucida Console" w:cs="Courier New"/>
            <w:color w:val="333399"/>
            <w:sz w:val="22"/>
          </w:rPr>
          <w:t>_</w:t>
        </w:r>
      </w:ins>
      <w:ins w:id="1200" w:author="Masa Wei-Chung Chi(姬瑋忠)" w:date="2015-12-08T16:30:00Z">
        <w:r w:rsidR="00806789">
          <w:rPr>
            <w:rFonts w:ascii="Lucida Console" w:eastAsia="新細明體" w:hAnsi="Lucida Console" w:cs="Courier New" w:hint="eastAsia"/>
            <w:color w:val="333399"/>
            <w:sz w:val="22"/>
          </w:rPr>
          <w:t>WIDTH</w:t>
        </w:r>
      </w:ins>
      <w:ins w:id="1201" w:author="Masa Wei-Chung Chi(姬瑋忠)" w:date="2015-12-04T14:26:00Z">
        <w:r w:rsidR="000C01D1">
          <w:rPr>
            <w:rFonts w:ascii="Lucida Console" w:eastAsia="新細明體" w:hAnsi="Lucida Console" w:cs="Courier New" w:hint="eastAsia"/>
            <w:color w:val="333399"/>
            <w:sz w:val="22"/>
          </w:rPr>
          <w:t xml:space="preserve"> </w:t>
        </w:r>
        <w:r>
          <w:rPr>
            <w:rFonts w:ascii="Lucida Console" w:eastAsia="新細明體" w:hAnsi="Lucida Console" w:cs="Courier New" w:hint="eastAsia"/>
            <w:color w:val="333399"/>
            <w:sz w:val="22"/>
          </w:rPr>
          <w:t>3</w:t>
        </w:r>
      </w:ins>
      <w:ins w:id="1202" w:author="Masa Wei-Chung Chi(姬瑋忠)" w:date="2015-12-08T16:30:00Z">
        <w:r w:rsidR="00806789">
          <w:rPr>
            <w:rFonts w:ascii="Lucida Console" w:eastAsia="新細明體" w:hAnsi="Lucida Console" w:cs="Courier New" w:hint="eastAsia"/>
            <w:color w:val="333399"/>
            <w:sz w:val="22"/>
          </w:rPr>
          <w:t>1</w:t>
        </w:r>
      </w:ins>
    </w:p>
    <w:p w:rsidR="009F1358" w:rsidRDefault="009F1358">
      <w:pPr>
        <w:ind w:firstLine="482"/>
        <w:rPr>
          <w:ins w:id="1203" w:author="Masa Wei-Chung Chi(姬瑋忠)" w:date="2015-12-04T14:26:00Z"/>
          <w:rFonts w:eastAsiaTheme="minorEastAsia"/>
        </w:rPr>
        <w:pPrChange w:id="1204" w:author="Masa Wei-Chung Chi(姬瑋忠)" w:date="2015-12-14T16:19:00Z">
          <w:pPr/>
        </w:pPrChange>
      </w:pPr>
      <w:ins w:id="1205" w:author="Masa Wei-Chung Chi(姬瑋忠)" w:date="2015-12-14T16:19:00Z">
        <w:r>
          <w:rPr>
            <w:rFonts w:ascii="Lucida Console" w:eastAsia="新細明體" w:hAnsi="Lucida Console" w:cs="Courier New" w:hint="eastAsia"/>
            <w:color w:val="333399"/>
            <w:sz w:val="22"/>
          </w:rPr>
          <w:t>`define</w:t>
        </w:r>
        <w:r w:rsidRPr="00905131">
          <w:rPr>
            <w:rFonts w:ascii="Lucida Console" w:eastAsia="新細明體" w:hAnsi="Lucida Console" w:cs="Courier New"/>
            <w:color w:val="333399"/>
            <w:sz w:val="22"/>
          </w:rPr>
          <w:t xml:space="preserve"> ATC</w:t>
        </w:r>
        <w:r w:rsidRPr="00905131">
          <w:rPr>
            <w:rFonts w:ascii="Lucida Console" w:eastAsia="新細明體" w:hAnsi="Lucida Console" w:cs="Courier New" w:hint="eastAsia"/>
            <w:color w:val="333399"/>
            <w:sz w:val="22"/>
          </w:rPr>
          <w:t>BUS</w:t>
        </w:r>
        <w:r w:rsidRPr="00905131">
          <w:rPr>
            <w:rFonts w:ascii="Lucida Console" w:eastAsia="新細明體" w:hAnsi="Lucida Console" w:cs="Courier New"/>
            <w:color w:val="333399"/>
            <w:sz w:val="22"/>
          </w:rPr>
          <w:t>DEC</w:t>
        </w:r>
        <w:r w:rsidRPr="00905131">
          <w:rPr>
            <w:rFonts w:ascii="Lucida Console" w:eastAsia="新細明體" w:hAnsi="Lucida Console" w:cs="Courier New" w:hint="eastAsia"/>
            <w:color w:val="333399"/>
            <w:sz w:val="22"/>
          </w:rPr>
          <w:t>2</w:t>
        </w:r>
        <w:r>
          <w:rPr>
            <w:rFonts w:ascii="Lucida Console" w:eastAsia="新細明體" w:hAnsi="Lucida Console" w:cs="Courier New"/>
            <w:color w:val="333399"/>
            <w:sz w:val="22"/>
          </w:rPr>
          <w:t>00_SLV</w:t>
        </w:r>
        <w:r>
          <w:rPr>
            <w:rFonts w:ascii="Lucida Console" w:eastAsia="新細明體" w:hAnsi="Lucida Console" w:cs="Courier New" w:hint="eastAsia"/>
            <w:color w:val="333399"/>
            <w:sz w:val="22"/>
          </w:rPr>
          <w:t>3</w:t>
        </w:r>
        <w:r w:rsidRPr="00905131">
          <w:rPr>
            <w:rFonts w:ascii="Lucida Console" w:eastAsia="新細明體" w:hAnsi="Lucida Console" w:cs="Courier New"/>
            <w:color w:val="333399"/>
            <w:sz w:val="22"/>
          </w:rPr>
          <w:t>_SIZE</w:t>
        </w:r>
        <w:r>
          <w:rPr>
            <w:rFonts w:ascii="Lucida Console" w:eastAsia="新細明體" w:hAnsi="Lucida Console" w:cs="Courier New" w:hint="eastAsia"/>
            <w:color w:val="333399"/>
            <w:sz w:val="22"/>
          </w:rPr>
          <w:t xml:space="preserve"> 4</w:t>
        </w:r>
      </w:ins>
    </w:p>
    <w:p w:rsidR="00D77082" w:rsidRDefault="00D77082" w:rsidP="00D77082">
      <w:pPr>
        <w:rPr>
          <w:ins w:id="1206" w:author="Masa Wei-Chung Chi(姬瑋忠)" w:date="2015-12-04T14:26:00Z"/>
          <w:rFonts w:ascii="Lucida Console" w:eastAsia="新細明體" w:hAnsi="Lucida Console" w:cs="Courier New"/>
          <w:color w:val="333399"/>
          <w:sz w:val="22"/>
        </w:rPr>
      </w:pPr>
      <w:ins w:id="1207" w:author="Masa Wei-Chung Chi(姬瑋忠)" w:date="2015-12-04T14:26:00Z">
        <w:r>
          <w:rPr>
            <w:rFonts w:eastAsiaTheme="minorEastAsia" w:hint="eastAsia"/>
          </w:rPr>
          <w:tab/>
        </w:r>
      </w:ins>
      <w:ins w:id="1208" w:author="Masa Wei-Chung Chi(姬瑋忠)" w:date="2015-12-04T14:54:00Z">
        <w:r w:rsidR="000C01D1">
          <w:rPr>
            <w:rFonts w:ascii="Lucida Console" w:eastAsia="新細明體" w:hAnsi="Lucida Console" w:cs="Courier New" w:hint="eastAsia"/>
            <w:color w:val="333399"/>
            <w:sz w:val="22"/>
          </w:rPr>
          <w:t>`define</w:t>
        </w:r>
      </w:ins>
      <w:ins w:id="1209" w:author="Masa Wei-Chung Chi(姬瑋忠)" w:date="2015-12-04T14:26:00Z">
        <w:r w:rsidRPr="00905131">
          <w:rPr>
            <w:rFonts w:ascii="Lucida Console" w:eastAsia="新細明體" w:hAnsi="Lucida Console" w:cs="Courier New"/>
            <w:color w:val="333399"/>
            <w:sz w:val="22"/>
          </w:rPr>
          <w:t xml:space="preserve"> ATC</w:t>
        </w:r>
        <w:r w:rsidRPr="00905131">
          <w:rPr>
            <w:rFonts w:ascii="Lucida Console" w:eastAsia="新細明體" w:hAnsi="Lucida Console" w:cs="Courier New" w:hint="eastAsia"/>
            <w:color w:val="333399"/>
            <w:sz w:val="22"/>
          </w:rPr>
          <w:t>BUS</w:t>
        </w:r>
        <w:r w:rsidRPr="00905131">
          <w:rPr>
            <w:rFonts w:ascii="Lucida Console" w:eastAsia="新細明體" w:hAnsi="Lucida Console" w:cs="Courier New"/>
            <w:color w:val="333399"/>
            <w:sz w:val="22"/>
          </w:rPr>
          <w:t>DEC</w:t>
        </w:r>
        <w:r w:rsidRPr="00905131">
          <w:rPr>
            <w:rFonts w:ascii="Lucida Console" w:eastAsia="新細明體" w:hAnsi="Lucida Console" w:cs="Courier New" w:hint="eastAsia"/>
            <w:color w:val="333399"/>
            <w:sz w:val="22"/>
          </w:rPr>
          <w:t>2</w:t>
        </w:r>
        <w:r>
          <w:rPr>
            <w:rFonts w:ascii="Lucida Console" w:eastAsia="新細明體" w:hAnsi="Lucida Console" w:cs="Courier New"/>
            <w:color w:val="333399"/>
            <w:sz w:val="22"/>
          </w:rPr>
          <w:t>00_SLV</w:t>
        </w:r>
        <w:r>
          <w:rPr>
            <w:rFonts w:ascii="Lucida Console" w:eastAsia="新細明體" w:hAnsi="Lucida Console" w:cs="Courier New" w:hint="eastAsia"/>
            <w:color w:val="333399"/>
            <w:sz w:val="22"/>
          </w:rPr>
          <w:t>3</w:t>
        </w:r>
        <w:r w:rsidRPr="00905131">
          <w:rPr>
            <w:rFonts w:ascii="Lucida Console" w:eastAsia="新細明體" w:hAnsi="Lucida Console" w:cs="Courier New"/>
            <w:color w:val="333399"/>
            <w:sz w:val="22"/>
          </w:rPr>
          <w:t>_</w:t>
        </w:r>
        <w:r w:rsidR="000C01D1">
          <w:rPr>
            <w:rFonts w:ascii="Lucida Console" w:eastAsia="新細明體" w:hAnsi="Lucida Console" w:cs="Courier New" w:hint="eastAsia"/>
            <w:color w:val="333399"/>
            <w:sz w:val="22"/>
          </w:rPr>
          <w:t xml:space="preserve">OFFSET </w:t>
        </w:r>
      </w:ins>
      <w:ins w:id="1210" w:author="Masa Wei-Chung Chi(姬瑋忠)" w:date="2015-12-08T16:32:00Z">
        <w:r w:rsidR="00806789">
          <w:rPr>
            <w:rFonts w:ascii="Lucida Console" w:eastAsia="新細明體" w:hAnsi="Lucida Console" w:cs="Courier New" w:hint="eastAsia"/>
            <w:color w:val="333399"/>
            <w:sz w:val="22"/>
          </w:rPr>
          <w:t>`</w:t>
        </w:r>
      </w:ins>
      <w:ins w:id="1211" w:author="Masa Wei-Chung Chi(姬瑋忠)" w:date="2015-12-04T14:26:00Z">
        <w:r w:rsidRPr="00B102F3">
          <w:rPr>
            <w:rFonts w:ascii="Lucida Console" w:eastAsia="新細明體" w:hAnsi="Lucida Console" w:cs="Courier New"/>
            <w:color w:val="333399"/>
            <w:sz w:val="22"/>
          </w:rPr>
          <w:t>ATC</w:t>
        </w:r>
        <w:r w:rsidRPr="00B102F3">
          <w:rPr>
            <w:rFonts w:ascii="Lucida Console" w:eastAsia="新細明體" w:hAnsi="Lucida Console" w:cs="Courier New" w:hint="eastAsia"/>
            <w:color w:val="333399"/>
            <w:sz w:val="22"/>
          </w:rPr>
          <w:t>BUS</w:t>
        </w:r>
        <w:r w:rsidRPr="00B102F3">
          <w:rPr>
            <w:rFonts w:ascii="Lucida Console" w:eastAsia="新細明體" w:hAnsi="Lucida Console" w:cs="Courier New"/>
            <w:color w:val="333399"/>
            <w:sz w:val="22"/>
          </w:rPr>
          <w:t>DEC</w:t>
        </w:r>
        <w:r w:rsidRPr="00B102F3">
          <w:rPr>
            <w:rFonts w:ascii="Lucida Console" w:eastAsia="新細明體" w:hAnsi="Lucida Console" w:cs="Courier New" w:hint="eastAsia"/>
            <w:color w:val="333399"/>
            <w:sz w:val="22"/>
          </w:rPr>
          <w:t>2</w:t>
        </w:r>
        <w:r w:rsidRPr="00B102F3">
          <w:rPr>
            <w:rFonts w:ascii="Lucida Console" w:eastAsia="新細明體" w:hAnsi="Lucida Console" w:cs="Courier New"/>
            <w:color w:val="333399"/>
            <w:sz w:val="22"/>
          </w:rPr>
          <w:t>00</w:t>
        </w:r>
      </w:ins>
      <w:ins w:id="1212" w:author="Masa Wei-Chung Chi(姬瑋忠)" w:date="2015-12-04T14:55:00Z">
        <w:r w:rsidR="000C01D1">
          <w:rPr>
            <w:rFonts w:ascii="Lucida Console" w:eastAsia="新細明體" w:hAnsi="Lucida Console" w:cs="Courier New"/>
            <w:color w:val="333399"/>
            <w:sz w:val="22"/>
          </w:rPr>
          <w:t>_</w:t>
        </w:r>
        <w:r w:rsidR="000C01D1">
          <w:rPr>
            <w:rFonts w:ascii="Lucida Console" w:eastAsia="新細明體" w:hAnsi="Lucida Console" w:cs="Courier New" w:hint="eastAsia"/>
            <w:color w:val="333399"/>
            <w:sz w:val="22"/>
          </w:rPr>
          <w:t>ADDR_DECODE</w:t>
        </w:r>
        <w:r w:rsidR="000C01D1">
          <w:rPr>
            <w:rFonts w:ascii="Lucida Console" w:eastAsia="新細明體" w:hAnsi="Lucida Console" w:cs="Courier New"/>
            <w:color w:val="333399"/>
            <w:sz w:val="22"/>
          </w:rPr>
          <w:t>_</w:t>
        </w:r>
      </w:ins>
      <w:ins w:id="1213" w:author="Masa Wei-Chung Chi(姬瑋忠)" w:date="2015-12-08T14:59:00Z">
        <w:r w:rsidR="00B704D1">
          <w:rPr>
            <w:rFonts w:ascii="Lucida Console" w:eastAsia="新細明體" w:hAnsi="Lucida Console" w:cs="Courier New" w:hint="eastAsia"/>
            <w:color w:val="333399"/>
            <w:sz w:val="22"/>
          </w:rPr>
          <w:t>WIDTH</w:t>
        </w:r>
      </w:ins>
      <w:ins w:id="1214" w:author="Masa Wei-Chung Chi(姬瑋忠)" w:date="2015-12-04T14:26:00Z">
        <w:r>
          <w:rPr>
            <w:rFonts w:ascii="Lucida Console" w:eastAsia="新細明體" w:hAnsi="Lucida Console" w:cs="Courier New"/>
            <w:color w:val="333399"/>
            <w:sz w:val="22"/>
          </w:rPr>
          <w:t>’</w:t>
        </w:r>
        <w:r>
          <w:rPr>
            <w:rFonts w:ascii="Lucida Console" w:eastAsia="新細明體" w:hAnsi="Lucida Console" w:cs="Courier New" w:hint="eastAsia"/>
            <w:color w:val="333399"/>
            <w:sz w:val="22"/>
          </w:rPr>
          <w:t>h10800000</w:t>
        </w:r>
      </w:ins>
    </w:p>
    <w:p w:rsidR="00D77082" w:rsidRDefault="00D77082">
      <w:pPr>
        <w:rPr>
          <w:ins w:id="1215" w:author="Masa Wei-Chung Chi(姬瑋忠)" w:date="2015-12-04T15:05:00Z"/>
          <w:rFonts w:ascii="Lucida Console" w:eastAsia="新細明體" w:hAnsi="Lucida Console" w:cs="Courier New"/>
          <w:color w:val="333399"/>
          <w:sz w:val="22"/>
        </w:rPr>
        <w:pPrChange w:id="1216" w:author="Masa Wei-Chung Chi(姬瑋忠)" w:date="2015-12-04T14:26:00Z">
          <w:pPr>
            <w:ind w:firstLine="482"/>
          </w:pPr>
        </w:pPrChange>
      </w:pPr>
    </w:p>
    <w:p w:rsidR="008C64E4" w:rsidRPr="00132849" w:rsidRDefault="008C64E4" w:rsidP="008C64E4">
      <w:pPr>
        <w:pStyle w:val="affa"/>
        <w:numPr>
          <w:ilvl w:val="0"/>
          <w:numId w:val="15"/>
        </w:numPr>
        <w:ind w:leftChars="0"/>
        <w:rPr>
          <w:ins w:id="1217" w:author="Masa Wei-Chung Chi(姬瑋忠)" w:date="2015-12-04T15:05:00Z"/>
          <w:b/>
        </w:rPr>
      </w:pPr>
      <w:ins w:id="1218" w:author="Masa Wei-Chung Chi(姬瑋忠)" w:date="2015-12-04T15:05:00Z">
        <w:r w:rsidRPr="00520C89">
          <w:rPr>
            <w:rFonts w:hint="eastAsia"/>
          </w:rPr>
          <w:t xml:space="preserve">AHB-Lite </w:t>
        </w:r>
      </w:ins>
      <w:ins w:id="1219" w:author="Masa Wei-Chung Chi(姬瑋忠)" w:date="2015-12-04T15:07:00Z">
        <w:r>
          <w:rPr>
            <w:rFonts w:eastAsiaTheme="minorEastAsia" w:hint="eastAsia"/>
          </w:rPr>
          <w:t xml:space="preserve">Default Slave </w:t>
        </w:r>
      </w:ins>
      <w:ins w:id="1220" w:author="Masa Wei-Chung Chi(姬瑋忠)" w:date="2015-12-04T15:08:00Z">
        <w:r>
          <w:rPr>
            <w:rFonts w:eastAsiaTheme="minorEastAsia" w:hint="eastAsia"/>
          </w:rPr>
          <w:t>Error Response</w:t>
        </w:r>
      </w:ins>
    </w:p>
    <w:p w:rsidR="008C64E4" w:rsidRPr="00132849" w:rsidRDefault="008C64E4" w:rsidP="008C64E4">
      <w:pPr>
        <w:rPr>
          <w:ins w:id="1221" w:author="Masa Wei-Chung Chi(姬瑋忠)" w:date="2015-12-04T15:05:00Z"/>
          <w:rFonts w:eastAsiaTheme="minorEastAsia"/>
          <w:b/>
        </w:rPr>
      </w:pPr>
      <w:ins w:id="1222" w:author="Masa Wei-Chung Chi(姬瑋忠)" w:date="2015-12-04T15:05:00Z">
        <w:r>
          <w:rPr>
            <w:rFonts w:eastAsia="新細明體"/>
          </w:rPr>
          <w:t xml:space="preserve">Define </w:t>
        </w:r>
        <w:r>
          <w:rPr>
            <w:rFonts w:eastAsia="新細明體" w:hint="eastAsia"/>
          </w:rPr>
          <w:t>ATCBUSDEC200_</w:t>
        </w:r>
      </w:ins>
      <w:ins w:id="1223" w:author="Masa Wei-Chung Chi(姬瑋忠)" w:date="2015-12-08T14:59:00Z">
        <w:r w:rsidR="00B704D1">
          <w:rPr>
            <w:rFonts w:eastAsia="新細明體" w:hint="eastAsia"/>
          </w:rPr>
          <w:t>OOR</w:t>
        </w:r>
      </w:ins>
      <w:ins w:id="1224" w:author="Masa Wei-Chung Chi(姬瑋忠)" w:date="2015-12-04T15:08:00Z">
        <w:r>
          <w:rPr>
            <w:rFonts w:eastAsia="新細明體" w:hint="eastAsia"/>
          </w:rPr>
          <w:t>_ERR</w:t>
        </w:r>
      </w:ins>
      <w:ins w:id="1225" w:author="Masa Wei-Chung Chi(姬瑋忠)" w:date="2015-12-08T14:59:00Z">
        <w:r w:rsidR="00B704D1">
          <w:rPr>
            <w:rFonts w:eastAsia="新細明體" w:hint="eastAsia"/>
          </w:rPr>
          <w:t>_EN</w:t>
        </w:r>
      </w:ins>
      <w:ins w:id="1226" w:author="Masa Wei-Chung Chi(姬瑋忠)" w:date="2015-12-04T15:05:00Z">
        <w:r>
          <w:rPr>
            <w:rFonts w:eastAsia="新細明體"/>
          </w:rPr>
          <w:t xml:space="preserve"> to </w:t>
        </w:r>
      </w:ins>
      <w:ins w:id="1227" w:author="Masa Wei-Chung Chi(姬瑋忠)" w:date="2015-12-04T15:10:00Z">
        <w:r w:rsidRPr="009D0FC4">
          <w:rPr>
            <w:rFonts w:eastAsiaTheme="minorEastAsia"/>
          </w:rPr>
          <w:t>identify</w:t>
        </w:r>
        <w:r>
          <w:rPr>
            <w:rFonts w:eastAsiaTheme="minorEastAsia" w:hint="eastAsia"/>
          </w:rPr>
          <w:t xml:space="preserve"> that</w:t>
        </w:r>
      </w:ins>
      <w:ins w:id="1228" w:author="Masa Wei-Chung Chi(姬瑋忠)" w:date="2015-12-04T15:05:00Z">
        <w:r>
          <w:rPr>
            <w:rFonts w:eastAsia="新細明體"/>
          </w:rPr>
          <w:t xml:space="preserve"> the </w:t>
        </w:r>
      </w:ins>
      <w:ins w:id="1229" w:author="Masa Wei-Chung Chi(姬瑋忠)" w:date="2015-12-04T15:09:00Z">
        <w:r>
          <w:rPr>
            <w:rFonts w:eastAsia="新細明體" w:hint="eastAsia"/>
          </w:rPr>
          <w:t>default slave</w:t>
        </w:r>
      </w:ins>
      <w:ins w:id="1230" w:author="Masa Wei-Chung Chi(姬瑋忠)" w:date="2015-12-04T15:05:00Z">
        <w:r>
          <w:rPr>
            <w:rFonts w:eastAsia="新細明體"/>
          </w:rPr>
          <w:t xml:space="preserve"> </w:t>
        </w:r>
      </w:ins>
      <w:ins w:id="1231" w:author="Masa Wei-Chung Chi(姬瑋忠)" w:date="2015-12-04T15:09:00Z">
        <w:r>
          <w:rPr>
            <w:rFonts w:eastAsia="新細明體" w:hint="eastAsia"/>
          </w:rPr>
          <w:t>return</w:t>
        </w:r>
      </w:ins>
      <w:ins w:id="1232" w:author="Masa Wei-Chung Chi(姬瑋忠)" w:date="2015-12-04T15:10:00Z">
        <w:r>
          <w:rPr>
            <w:rFonts w:eastAsia="新細明體" w:hint="eastAsia"/>
          </w:rPr>
          <w:t xml:space="preserve">s </w:t>
        </w:r>
      </w:ins>
      <w:ins w:id="1233" w:author="Masa Wei-Chung Chi(姬瑋忠)" w:date="2015-12-04T15:11:00Z">
        <w:r>
          <w:rPr>
            <w:rFonts w:eastAsia="新細明體" w:hint="eastAsia"/>
          </w:rPr>
          <w:t xml:space="preserve">two-cycle </w:t>
        </w:r>
      </w:ins>
      <w:ins w:id="1234" w:author="Masa Wei-Chung Chi(姬瑋忠)" w:date="2015-12-04T15:18:00Z">
        <w:r>
          <w:rPr>
            <w:rFonts w:eastAsia="新細明體" w:hint="eastAsia"/>
          </w:rPr>
          <w:t>ERROR</w:t>
        </w:r>
      </w:ins>
      <w:ins w:id="1235" w:author="Masa Wei-Chung Chi(姬瑋忠)" w:date="2015-12-04T15:11:00Z">
        <w:r>
          <w:rPr>
            <w:rFonts w:eastAsia="新細明體" w:hint="eastAsia"/>
          </w:rPr>
          <w:t xml:space="preserve"> response </w:t>
        </w:r>
      </w:ins>
      <w:ins w:id="1236" w:author="Masa Wei-Chung Chi(姬瑋忠)" w:date="2015-12-04T15:18:00Z">
        <w:r>
          <w:rPr>
            <w:rFonts w:eastAsia="新細明體" w:hint="eastAsia"/>
          </w:rPr>
          <w:t xml:space="preserve">to upstream </w:t>
        </w:r>
      </w:ins>
      <w:ins w:id="1237" w:author="Masa Wei-Chung Chi(姬瑋忠)" w:date="2015-12-04T15:11:00Z">
        <w:r>
          <w:rPr>
            <w:rFonts w:eastAsia="新細明體" w:hint="eastAsia"/>
          </w:rPr>
          <w:t xml:space="preserve">when decoding </w:t>
        </w:r>
      </w:ins>
      <w:ins w:id="1238" w:author="Masa Wei-Chung Chi(姬瑋忠)" w:date="2015-12-04T15:12:00Z">
        <w:r w:rsidRPr="008C64E4">
          <w:rPr>
            <w:rFonts w:eastAsia="新細明體"/>
          </w:rPr>
          <w:t>nonexistent</w:t>
        </w:r>
      </w:ins>
      <w:ins w:id="1239" w:author="Masa Wei-Chung Chi(姬瑋忠)" w:date="2015-12-04T15:13:00Z">
        <w:r>
          <w:rPr>
            <w:rFonts w:eastAsia="新細明體" w:hint="eastAsia"/>
          </w:rPr>
          <w:t xml:space="preserve"> address</w:t>
        </w:r>
      </w:ins>
      <w:ins w:id="1240" w:author="Masa Wei-Chung Chi(姬瑋忠)" w:date="2015-12-04T15:14:00Z">
        <w:r>
          <w:rPr>
            <w:rFonts w:eastAsia="新細明體" w:hint="eastAsia"/>
          </w:rPr>
          <w:t xml:space="preserve"> </w:t>
        </w:r>
      </w:ins>
      <w:ins w:id="1241" w:author="Masa Wei-Chung Chi(姬瑋忠)" w:date="2015-12-04T15:16:00Z">
        <w:r>
          <w:rPr>
            <w:rFonts w:eastAsia="新細明體" w:hint="eastAsia"/>
          </w:rPr>
          <w:t xml:space="preserve">which is </w:t>
        </w:r>
      </w:ins>
      <w:ins w:id="1242" w:author="Masa Wei-Chung Chi(姬瑋忠)" w:date="2015-12-04T15:17:00Z">
        <w:r w:rsidRPr="008C64E4">
          <w:rPr>
            <w:rFonts w:eastAsia="新細明體"/>
          </w:rPr>
          <w:t>a NONSEQUENTIAL or SEQUENTIAL transfer</w:t>
        </w:r>
      </w:ins>
      <w:ins w:id="1243" w:author="Masa Wei-Chung Chi(姬瑋忠)" w:date="2015-12-04T15:05:00Z">
        <w:r>
          <w:rPr>
            <w:rFonts w:eastAsia="新細明體"/>
          </w:rPr>
          <w:t xml:space="preserve">. </w:t>
        </w:r>
      </w:ins>
      <w:ins w:id="1244" w:author="Masa Wei-Chung Chi(姬瑋忠)" w:date="2015-12-04T15:13:00Z">
        <w:r>
          <w:rPr>
            <w:rFonts w:eastAsia="新細明體" w:hint="eastAsia"/>
          </w:rPr>
          <w:t>If this macro is not defined</w:t>
        </w:r>
      </w:ins>
      <w:ins w:id="1245" w:author="Masa Wei-Chung Chi(姬瑋忠)" w:date="2015-12-04T15:14:00Z">
        <w:r>
          <w:rPr>
            <w:rFonts w:eastAsia="新細明體" w:hint="eastAsia"/>
          </w:rPr>
          <w:t>,</w:t>
        </w:r>
      </w:ins>
      <w:ins w:id="1246" w:author="Masa Wei-Chung Chi(姬瑋忠)" w:date="2015-12-04T15:17:00Z">
        <w:r>
          <w:rPr>
            <w:rFonts w:eastAsia="新細明體" w:hint="eastAsia"/>
          </w:rPr>
          <w:t xml:space="preserve"> it always returns</w:t>
        </w:r>
      </w:ins>
      <w:ins w:id="1247" w:author="Masa Wei-Chung Chi(姬瑋忠)" w:date="2015-12-04T15:18:00Z">
        <w:r>
          <w:rPr>
            <w:rFonts w:eastAsia="新細明體" w:hint="eastAsia"/>
          </w:rPr>
          <w:t xml:space="preserve"> OK response</w:t>
        </w:r>
      </w:ins>
      <w:ins w:id="1248" w:author="Masa Wei-Chung Chi(姬瑋忠)" w:date="2015-12-04T15:05:00Z">
        <w:r>
          <w:rPr>
            <w:rFonts w:eastAsia="新細明體"/>
          </w:rPr>
          <w:t>.</w:t>
        </w:r>
      </w:ins>
    </w:p>
    <w:p w:rsidR="008C64E4" w:rsidRDefault="008C64E4" w:rsidP="008C64E4">
      <w:pPr>
        <w:ind w:firstLine="482"/>
        <w:rPr>
          <w:ins w:id="1249" w:author="Masa Wei-Chung Chi(姬瑋忠)" w:date="2015-12-04T15:05:00Z"/>
          <w:rFonts w:ascii="Lucida Console" w:eastAsia="新細明體" w:hAnsi="Lucida Console" w:cs="Courier New"/>
          <w:color w:val="333399"/>
          <w:sz w:val="22"/>
        </w:rPr>
      </w:pPr>
      <w:ins w:id="1250" w:author="Masa Wei-Chung Chi(姬瑋忠)" w:date="2015-12-04T15:05:00Z">
        <w:r>
          <w:rPr>
            <w:rFonts w:ascii="Lucida Console" w:eastAsia="新細明體" w:hAnsi="Lucida Console" w:cs="Courier New" w:hint="eastAsia"/>
            <w:color w:val="333399"/>
            <w:sz w:val="22"/>
          </w:rPr>
          <w:t xml:space="preserve">`define </w:t>
        </w:r>
      </w:ins>
      <w:ins w:id="1251" w:author="Masa Wei-Chung Chi(姬瑋忠)" w:date="2015-12-04T15:13:00Z">
        <w:r w:rsidRPr="008C64E4">
          <w:rPr>
            <w:rFonts w:ascii="Lucida Console" w:eastAsia="新細明體" w:hAnsi="Lucida Console" w:cs="Courier New"/>
            <w:color w:val="333399"/>
            <w:sz w:val="22"/>
          </w:rPr>
          <w:t>ATCBUSDEC200_</w:t>
        </w:r>
      </w:ins>
      <w:ins w:id="1252" w:author="Masa Wei-Chung Chi(姬瑋忠)" w:date="2015-12-08T14:59:00Z">
        <w:r w:rsidR="00806789">
          <w:rPr>
            <w:rFonts w:ascii="Lucida Console" w:eastAsia="新細明體" w:hAnsi="Lucida Console" w:cs="Courier New" w:hint="eastAsia"/>
            <w:color w:val="333399"/>
            <w:sz w:val="22"/>
          </w:rPr>
          <w:t>O</w:t>
        </w:r>
      </w:ins>
      <w:ins w:id="1253" w:author="Masa Wei-Chung Chi(姬瑋忠)" w:date="2015-12-08T16:31:00Z">
        <w:r w:rsidR="00806789">
          <w:rPr>
            <w:rFonts w:ascii="Lucida Console" w:eastAsia="新細明體" w:hAnsi="Lucida Console" w:cs="Courier New" w:hint="eastAsia"/>
            <w:color w:val="333399"/>
            <w:sz w:val="22"/>
          </w:rPr>
          <w:t>O</w:t>
        </w:r>
      </w:ins>
      <w:ins w:id="1254" w:author="Masa Wei-Chung Chi(姬瑋忠)" w:date="2015-12-08T14:59:00Z">
        <w:r w:rsidR="00B704D1">
          <w:rPr>
            <w:rFonts w:ascii="Lucida Console" w:eastAsia="新細明體" w:hAnsi="Lucida Console" w:cs="Courier New" w:hint="eastAsia"/>
            <w:color w:val="333399"/>
            <w:sz w:val="22"/>
          </w:rPr>
          <w:t>R</w:t>
        </w:r>
      </w:ins>
      <w:ins w:id="1255" w:author="Masa Wei-Chung Chi(姬瑋忠)" w:date="2015-12-04T15:13:00Z">
        <w:r w:rsidRPr="008C64E4">
          <w:rPr>
            <w:rFonts w:ascii="Lucida Console" w:eastAsia="新細明體" w:hAnsi="Lucida Console" w:cs="Courier New"/>
            <w:color w:val="333399"/>
            <w:sz w:val="22"/>
          </w:rPr>
          <w:t>_ERR</w:t>
        </w:r>
      </w:ins>
      <w:ins w:id="1256" w:author="Masa Wei-Chung Chi(姬瑋忠)" w:date="2015-12-08T14:59:00Z">
        <w:r w:rsidR="00B704D1">
          <w:rPr>
            <w:rFonts w:ascii="Lucida Console" w:eastAsia="新細明體" w:hAnsi="Lucida Console" w:cs="Courier New" w:hint="eastAsia"/>
            <w:color w:val="333399"/>
            <w:sz w:val="22"/>
          </w:rPr>
          <w:t>_EN</w:t>
        </w:r>
      </w:ins>
    </w:p>
    <w:p w:rsidR="008C64E4" w:rsidRDefault="008C64E4">
      <w:pPr>
        <w:rPr>
          <w:rFonts w:ascii="Lucida Console" w:eastAsia="新細明體" w:hAnsi="Lucida Console" w:cs="Courier New"/>
          <w:color w:val="333399"/>
          <w:sz w:val="22"/>
        </w:rPr>
        <w:pPrChange w:id="1257" w:author="Masa Wei-Chung Chi(姬瑋忠)" w:date="2015-12-04T14:26:00Z">
          <w:pPr>
            <w:ind w:firstLine="482"/>
          </w:pPr>
        </w:pPrChange>
      </w:pPr>
    </w:p>
    <w:p w:rsidR="00E15DD0" w:rsidRDefault="0009370D" w:rsidP="00DB4AB0">
      <w:pPr>
        <w:pStyle w:val="21"/>
        <w:spacing w:before="203"/>
        <w:rPr>
          <w:rFonts w:eastAsiaTheme="minorEastAsia"/>
        </w:rPr>
      </w:pPr>
      <w:bookmarkStart w:id="1258" w:name="_Toc437270513"/>
      <w:r>
        <w:rPr>
          <w:rFonts w:eastAsiaTheme="minorEastAsia" w:hint="eastAsia"/>
        </w:rPr>
        <w:t>Local Parameter</w:t>
      </w:r>
      <w:r w:rsidR="00A52B37">
        <w:rPr>
          <w:rFonts w:eastAsiaTheme="minorEastAsia" w:hint="eastAsia"/>
        </w:rPr>
        <w:t>s</w:t>
      </w:r>
      <w:bookmarkEnd w:id="1258"/>
    </w:p>
    <w:p w:rsidR="0009370D" w:rsidRPr="00A52B37" w:rsidRDefault="0009370D" w:rsidP="00520C89">
      <w:pPr>
        <w:pStyle w:val="affa"/>
        <w:numPr>
          <w:ilvl w:val="0"/>
          <w:numId w:val="17"/>
        </w:numPr>
        <w:ind w:leftChars="0"/>
      </w:pPr>
      <w:r w:rsidRPr="00A52B37">
        <w:rPr>
          <w:rFonts w:hint="eastAsia"/>
        </w:rPr>
        <w:t>ATCBUSDEC200 ID Number</w:t>
      </w:r>
    </w:p>
    <w:p w:rsidR="0009370D" w:rsidRDefault="0009370D" w:rsidP="0009370D">
      <w:pPr>
        <w:rPr>
          <w:rFonts w:eastAsiaTheme="minorEastAsia"/>
        </w:rPr>
      </w:pPr>
      <w:del w:id="1259" w:author="Masa Wei-Chung Chi(姬瑋忠)" w:date="2015-12-03T17:15:00Z">
        <w:r w:rsidDel="003B7B3C">
          <w:rPr>
            <w:rFonts w:eastAsiaTheme="minorEastAsia" w:hint="eastAsia"/>
          </w:rPr>
          <w:delText>ATCBUSDEC200</w:delText>
        </w:r>
      </w:del>
      <w:ins w:id="1260" w:author="Masa Wei-Chung Chi(姬瑋忠)" w:date="2015-12-03T17:15:00Z">
        <w:r w:rsidR="003B7B3C">
          <w:rPr>
            <w:rFonts w:eastAsiaTheme="minorEastAsia" w:hint="eastAsia"/>
          </w:rPr>
          <w:t>PRODUCT</w:t>
        </w:r>
      </w:ins>
      <w:r>
        <w:rPr>
          <w:rFonts w:eastAsiaTheme="minorEastAsia" w:hint="eastAsia"/>
        </w:rPr>
        <w:t>_ID</w:t>
      </w:r>
      <w:r w:rsidR="005D0A96">
        <w:rPr>
          <w:rFonts w:eastAsiaTheme="minorEastAsia" w:hint="eastAsia"/>
        </w:rPr>
        <w:t xml:space="preserve"> = 24</w:t>
      </w:r>
      <w:r w:rsidR="005D0A96">
        <w:rPr>
          <w:rFonts w:eastAsiaTheme="minorEastAsia"/>
        </w:rPr>
        <w:t>’</w:t>
      </w:r>
      <w:r w:rsidR="005D0A96">
        <w:rPr>
          <w:rFonts w:eastAsiaTheme="minorEastAsia" w:hint="eastAsia"/>
        </w:rPr>
        <w:t>h000320</w:t>
      </w:r>
    </w:p>
    <w:p w:rsidR="0060452F" w:rsidRDefault="0060452F" w:rsidP="0009370D">
      <w:pPr>
        <w:rPr>
          <w:rFonts w:eastAsiaTheme="minorEastAsia"/>
        </w:rPr>
      </w:pPr>
    </w:p>
    <w:p w:rsidR="005D0A96" w:rsidRPr="00A52B37" w:rsidRDefault="005D0A96" w:rsidP="00520C89">
      <w:pPr>
        <w:pStyle w:val="affa"/>
        <w:numPr>
          <w:ilvl w:val="0"/>
          <w:numId w:val="17"/>
        </w:numPr>
        <w:ind w:leftChars="0"/>
      </w:pPr>
      <w:r w:rsidRPr="00A52B37">
        <w:rPr>
          <w:rFonts w:hint="eastAsia"/>
        </w:rPr>
        <w:t>ATCBUSDEC200 Reversion Major</w:t>
      </w:r>
    </w:p>
    <w:p w:rsidR="005D0A96" w:rsidRDefault="005D0A96" w:rsidP="005D0A96">
      <w:pPr>
        <w:rPr>
          <w:rFonts w:eastAsiaTheme="minorEastAsia"/>
        </w:rPr>
      </w:pPr>
      <w:del w:id="1261" w:author="Masa Wei-Chung Chi(姬瑋忠)" w:date="2015-12-03T17:15:00Z">
        <w:r w:rsidDel="003B7B3C">
          <w:rPr>
            <w:rFonts w:eastAsiaTheme="minorEastAsia" w:hint="eastAsia"/>
          </w:rPr>
          <w:delText>ATCBUSDEC200_</w:delText>
        </w:r>
      </w:del>
      <w:r>
        <w:rPr>
          <w:rFonts w:eastAsiaTheme="minorEastAsia" w:hint="eastAsia"/>
        </w:rPr>
        <w:t>REV_MAJOR = 4</w:t>
      </w:r>
      <w:r>
        <w:rPr>
          <w:rFonts w:eastAsiaTheme="minorEastAsia"/>
        </w:rPr>
        <w:t>’</w:t>
      </w:r>
      <w:r>
        <w:rPr>
          <w:rFonts w:eastAsiaTheme="minorEastAsia" w:hint="eastAsia"/>
        </w:rPr>
        <w:t>h0</w:t>
      </w:r>
    </w:p>
    <w:p w:rsidR="0060452F" w:rsidRPr="005D0A96" w:rsidRDefault="0060452F" w:rsidP="005D0A96">
      <w:pPr>
        <w:rPr>
          <w:rFonts w:eastAsiaTheme="minorEastAsia"/>
        </w:rPr>
      </w:pPr>
    </w:p>
    <w:p w:rsidR="005D0A96" w:rsidRPr="00A52B37" w:rsidRDefault="005D0A96" w:rsidP="00520C89">
      <w:pPr>
        <w:pStyle w:val="affa"/>
        <w:numPr>
          <w:ilvl w:val="0"/>
          <w:numId w:val="17"/>
        </w:numPr>
        <w:ind w:leftChars="0"/>
      </w:pPr>
      <w:r w:rsidRPr="00A52B37">
        <w:rPr>
          <w:rFonts w:hint="eastAsia"/>
        </w:rPr>
        <w:t>ATCBUSDEC200 Reversion Minor</w:t>
      </w:r>
    </w:p>
    <w:p w:rsidR="005D0A96" w:rsidRDefault="005D0A96" w:rsidP="005D0A96">
      <w:pPr>
        <w:rPr>
          <w:rFonts w:eastAsiaTheme="minorEastAsia"/>
        </w:rPr>
      </w:pPr>
      <w:del w:id="1262" w:author="Masa Wei-Chung Chi(姬瑋忠)" w:date="2015-12-03T17:15:00Z">
        <w:r w:rsidDel="003B7B3C">
          <w:rPr>
            <w:rFonts w:eastAsiaTheme="minorEastAsia" w:hint="eastAsia"/>
          </w:rPr>
          <w:delText>ATCBUSDEC200_</w:delText>
        </w:r>
      </w:del>
      <w:r>
        <w:rPr>
          <w:rFonts w:eastAsiaTheme="minorEastAsia" w:hint="eastAsia"/>
        </w:rPr>
        <w:t>REV_MINOR = 4</w:t>
      </w:r>
      <w:r>
        <w:rPr>
          <w:rFonts w:eastAsiaTheme="minorEastAsia"/>
        </w:rPr>
        <w:t>’</w:t>
      </w:r>
      <w:r>
        <w:rPr>
          <w:rFonts w:eastAsiaTheme="minorEastAsia" w:hint="eastAsia"/>
        </w:rPr>
        <w:t>h0</w:t>
      </w:r>
    </w:p>
    <w:p w:rsidR="00520C89" w:rsidDel="00D77082" w:rsidRDefault="00A52B37" w:rsidP="00520C89">
      <w:pPr>
        <w:pStyle w:val="21"/>
        <w:spacing w:before="203"/>
        <w:rPr>
          <w:del w:id="1263" w:author="Masa Wei-Chung Chi(姬瑋忠)" w:date="2015-12-04T14:26:00Z"/>
          <w:rFonts w:eastAsiaTheme="minorEastAsia"/>
        </w:rPr>
      </w:pPr>
      <w:del w:id="1264" w:author="Masa Wei-Chung Chi(姬瑋忠)" w:date="2015-12-04T14:26:00Z">
        <w:r w:rsidDel="00D77082">
          <w:rPr>
            <w:rFonts w:eastAsiaTheme="minorEastAsia" w:hint="eastAsia"/>
          </w:rPr>
          <w:delText>Design Parameters</w:delText>
        </w:r>
        <w:bookmarkStart w:id="1265" w:name="_Toc437270514"/>
        <w:bookmarkEnd w:id="1265"/>
      </w:del>
    </w:p>
    <w:p w:rsidR="00A52B37" w:rsidRPr="00520C89" w:rsidDel="00D77082" w:rsidRDefault="00A52B37" w:rsidP="00520C89">
      <w:pPr>
        <w:pStyle w:val="affa"/>
        <w:numPr>
          <w:ilvl w:val="0"/>
          <w:numId w:val="15"/>
        </w:numPr>
        <w:ind w:leftChars="0"/>
        <w:rPr>
          <w:del w:id="1266" w:author="Masa Wei-Chung Chi(姬瑋忠)" w:date="2015-12-04T14:26:00Z"/>
          <w:b/>
        </w:rPr>
      </w:pPr>
      <w:del w:id="1267" w:author="Masa Wei-Chung Chi(姬瑋忠)" w:date="2015-12-04T14:26:00Z">
        <w:r w:rsidRPr="00520C89" w:rsidDel="00D77082">
          <w:rPr>
            <w:rFonts w:hint="eastAsia"/>
          </w:rPr>
          <w:delText>AHB-Lite Bus Address Width</w:delText>
        </w:r>
        <w:bookmarkStart w:id="1268" w:name="_Toc437270515"/>
        <w:bookmarkEnd w:id="1268"/>
      </w:del>
    </w:p>
    <w:p w:rsidR="00A52B37" w:rsidRPr="00CD05C3" w:rsidDel="00D77082" w:rsidRDefault="00CD05C3" w:rsidP="00CD05C3">
      <w:pPr>
        <w:ind w:firstLine="480"/>
        <w:rPr>
          <w:del w:id="1269" w:author="Masa Wei-Chung Chi(姬瑋忠)" w:date="2015-12-04T14:26:00Z"/>
          <w:rFonts w:ascii="Lucida Console" w:eastAsia="新細明體" w:hAnsi="Lucida Console" w:cs="Courier New"/>
          <w:color w:val="333399"/>
          <w:sz w:val="22"/>
        </w:rPr>
      </w:pPr>
      <w:del w:id="1270" w:author="Masa Wei-Chung Chi(姬瑋忠)" w:date="2015-12-04T14:26:00Z">
        <w:r w:rsidRPr="00CD05C3" w:rsidDel="00D77082">
          <w:rPr>
            <w:rFonts w:ascii="Lucida Console" w:eastAsia="新細明體" w:hAnsi="Lucida Console" w:cs="Courier New" w:hint="eastAsia"/>
            <w:color w:val="333399"/>
            <w:sz w:val="22"/>
          </w:rPr>
          <w:delText xml:space="preserve">parameter </w:delText>
        </w:r>
      </w:del>
      <w:del w:id="1271" w:author="Masa Wei-Chung Chi(姬瑋忠)" w:date="2015-11-30T16:43:00Z">
        <w:r w:rsidR="00A52B37" w:rsidRPr="00CD05C3" w:rsidDel="007E276B">
          <w:rPr>
            <w:rFonts w:ascii="Lucida Console" w:eastAsia="新細明體" w:hAnsi="Lucida Console" w:cs="Courier New" w:hint="eastAsia"/>
            <w:color w:val="333399"/>
            <w:sz w:val="22"/>
          </w:rPr>
          <w:delText>H</w:delText>
        </w:r>
      </w:del>
      <w:del w:id="1272" w:author="Masa Wei-Chung Chi(姬瑋忠)" w:date="2015-12-04T14:26:00Z">
        <w:r w:rsidR="00A52B37" w:rsidRPr="00CD05C3" w:rsidDel="00D77082">
          <w:rPr>
            <w:rFonts w:ascii="Lucida Console" w:eastAsia="新細明體" w:hAnsi="Lucida Console" w:cs="Courier New" w:hint="eastAsia"/>
            <w:color w:val="333399"/>
            <w:sz w:val="22"/>
          </w:rPr>
          <w:delText xml:space="preserve">ADDR_WIDTH = 24 </w:delText>
        </w:r>
        <w:r w:rsidR="00885FAD" w:rsidRPr="00CD05C3" w:rsidDel="00D77082">
          <w:rPr>
            <w:rFonts w:ascii="Lucida Console" w:eastAsia="新細明體" w:hAnsi="Lucida Console" w:cs="Courier New" w:hint="eastAsia"/>
            <w:color w:val="333399"/>
            <w:sz w:val="22"/>
          </w:rPr>
          <w:delText>or 32</w:delText>
        </w:r>
        <w:bookmarkStart w:id="1273" w:name="_Toc437270516"/>
        <w:bookmarkEnd w:id="1273"/>
      </w:del>
    </w:p>
    <w:p w:rsidR="00520C89" w:rsidDel="00D77082" w:rsidRDefault="00520C89" w:rsidP="00A52B37">
      <w:pPr>
        <w:rPr>
          <w:del w:id="1274" w:author="Masa Wei-Chung Chi(姬瑋忠)" w:date="2015-12-04T14:26:00Z"/>
          <w:rFonts w:eastAsiaTheme="minorEastAsia"/>
        </w:rPr>
      </w:pPr>
      <w:del w:id="1275" w:author="Masa Wei-Chung Chi(姬瑋忠)" w:date="2015-12-04T14:26:00Z">
        <w:r w:rsidDel="00D77082">
          <w:rPr>
            <w:rFonts w:eastAsiaTheme="minorEastAsia" w:hint="eastAsia"/>
          </w:rPr>
          <w:delText>Default value is 32.</w:delText>
        </w:r>
        <w:bookmarkStart w:id="1276" w:name="_Toc437270517"/>
        <w:bookmarkEnd w:id="1276"/>
      </w:del>
    </w:p>
    <w:p w:rsidR="0060452F" w:rsidDel="00D77082" w:rsidRDefault="0060452F" w:rsidP="00A52B37">
      <w:pPr>
        <w:rPr>
          <w:del w:id="1277" w:author="Masa Wei-Chung Chi(姬瑋忠)" w:date="2015-12-04T14:26:00Z"/>
          <w:rFonts w:eastAsiaTheme="minorEastAsia"/>
        </w:rPr>
      </w:pPr>
      <w:bookmarkStart w:id="1278" w:name="_Toc437270518"/>
      <w:bookmarkEnd w:id="1278"/>
    </w:p>
    <w:p w:rsidR="00A52B37" w:rsidDel="00D77082" w:rsidRDefault="00A52B37" w:rsidP="00A52B37">
      <w:pPr>
        <w:pStyle w:val="affa"/>
        <w:numPr>
          <w:ilvl w:val="0"/>
          <w:numId w:val="15"/>
        </w:numPr>
        <w:ind w:leftChars="0"/>
        <w:rPr>
          <w:del w:id="1279" w:author="Masa Wei-Chung Chi(姬瑋忠)" w:date="2015-12-04T14:26:00Z"/>
          <w:rFonts w:eastAsiaTheme="minorEastAsia"/>
        </w:rPr>
      </w:pPr>
      <w:del w:id="1280" w:author="Masa Wei-Chung Chi(姬瑋忠)" w:date="2015-12-04T14:26:00Z">
        <w:r w:rsidRPr="00A52B37" w:rsidDel="00D77082">
          <w:rPr>
            <w:rFonts w:eastAsiaTheme="minorEastAsia" w:hint="eastAsia"/>
          </w:rPr>
          <w:delText xml:space="preserve">AHB-Lite Bus </w:delText>
        </w:r>
        <w:r w:rsidR="00B102F3" w:rsidDel="00D77082">
          <w:rPr>
            <w:rFonts w:eastAsiaTheme="minorEastAsia" w:hint="eastAsia"/>
          </w:rPr>
          <w:delText>Data</w:delText>
        </w:r>
        <w:r w:rsidRPr="00A52B37" w:rsidDel="00D77082">
          <w:rPr>
            <w:rFonts w:eastAsiaTheme="minorEastAsia" w:hint="eastAsia"/>
          </w:rPr>
          <w:delText xml:space="preserve"> Width</w:delText>
        </w:r>
        <w:bookmarkStart w:id="1281" w:name="_Toc437270519"/>
        <w:bookmarkEnd w:id="1281"/>
      </w:del>
    </w:p>
    <w:p w:rsidR="00520C89" w:rsidRPr="00CD05C3" w:rsidDel="00D77082" w:rsidRDefault="00CD05C3" w:rsidP="00CD05C3">
      <w:pPr>
        <w:ind w:firstLine="480"/>
        <w:rPr>
          <w:del w:id="1282" w:author="Masa Wei-Chung Chi(姬瑋忠)" w:date="2015-12-04T14:26:00Z"/>
          <w:rFonts w:ascii="Lucida Console" w:eastAsia="新細明體" w:hAnsi="Lucida Console" w:cs="Courier New"/>
          <w:color w:val="333399"/>
          <w:sz w:val="22"/>
        </w:rPr>
      </w:pPr>
      <w:del w:id="1283" w:author="Masa Wei-Chung Chi(姬瑋忠)" w:date="2015-12-04T14:26:00Z">
        <w:r w:rsidRPr="00CD05C3" w:rsidDel="00D77082">
          <w:rPr>
            <w:rFonts w:ascii="Lucida Console" w:eastAsia="新細明體" w:hAnsi="Lucida Console" w:cs="Courier New" w:hint="eastAsia"/>
            <w:color w:val="333399"/>
            <w:sz w:val="22"/>
          </w:rPr>
          <w:delText xml:space="preserve">parameter </w:delText>
        </w:r>
      </w:del>
      <w:del w:id="1284" w:author="Masa Wei-Chung Chi(姬瑋忠)" w:date="2015-11-30T16:43:00Z">
        <w:r w:rsidR="00B118D1" w:rsidRPr="00CD05C3" w:rsidDel="007E276B">
          <w:rPr>
            <w:rFonts w:ascii="Lucida Console" w:eastAsia="新細明體" w:hAnsi="Lucida Console" w:cs="Courier New" w:hint="eastAsia"/>
            <w:color w:val="333399"/>
            <w:sz w:val="22"/>
          </w:rPr>
          <w:delText>H</w:delText>
        </w:r>
      </w:del>
      <w:del w:id="1285" w:author="Masa Wei-Chung Chi(姬瑋忠)" w:date="2015-12-04T14:26:00Z">
        <w:r w:rsidR="00B118D1" w:rsidRPr="00CD05C3" w:rsidDel="00D77082">
          <w:rPr>
            <w:rFonts w:ascii="Lucida Console" w:eastAsia="新細明體" w:hAnsi="Lucida Console" w:cs="Courier New" w:hint="eastAsia"/>
            <w:color w:val="333399"/>
            <w:sz w:val="22"/>
          </w:rPr>
          <w:delText>DATA_WIDTH = 32,</w:delText>
        </w:r>
        <w:r w:rsidR="00A52B37" w:rsidRPr="00CD05C3" w:rsidDel="00D77082">
          <w:rPr>
            <w:rFonts w:ascii="Lucida Console" w:eastAsia="新細明體" w:hAnsi="Lucida Console" w:cs="Courier New" w:hint="eastAsia"/>
            <w:color w:val="333399"/>
            <w:sz w:val="22"/>
          </w:rPr>
          <w:delText xml:space="preserve"> 64</w:delText>
        </w:r>
        <w:r w:rsidR="00B118D1" w:rsidRPr="00CD05C3" w:rsidDel="00D77082">
          <w:rPr>
            <w:rFonts w:ascii="Lucida Console" w:eastAsia="新細明體" w:hAnsi="Lucida Console" w:cs="Courier New" w:hint="eastAsia"/>
            <w:color w:val="333399"/>
            <w:sz w:val="22"/>
          </w:rPr>
          <w:delText xml:space="preserve"> or 128</w:delText>
        </w:r>
        <w:bookmarkStart w:id="1286" w:name="_Toc437270520"/>
        <w:bookmarkEnd w:id="1286"/>
      </w:del>
    </w:p>
    <w:p w:rsidR="00520C89" w:rsidDel="00D77082" w:rsidRDefault="00520C89" w:rsidP="00520C89">
      <w:pPr>
        <w:rPr>
          <w:del w:id="1287" w:author="Masa Wei-Chung Chi(姬瑋忠)" w:date="2015-12-04T14:26:00Z"/>
          <w:rFonts w:eastAsiaTheme="minorEastAsia"/>
        </w:rPr>
      </w:pPr>
      <w:del w:id="1288" w:author="Masa Wei-Chung Chi(姬瑋忠)" w:date="2015-12-04T14:26:00Z">
        <w:r w:rsidDel="00D77082">
          <w:rPr>
            <w:rFonts w:eastAsiaTheme="minorEastAsia" w:hint="eastAsia"/>
          </w:rPr>
          <w:delText>Default value is 32.</w:delText>
        </w:r>
        <w:bookmarkStart w:id="1289" w:name="_Toc437270521"/>
        <w:bookmarkEnd w:id="1289"/>
      </w:del>
    </w:p>
    <w:p w:rsidR="0060452F" w:rsidDel="00D77082" w:rsidRDefault="0060452F" w:rsidP="00520C89">
      <w:pPr>
        <w:rPr>
          <w:del w:id="1290" w:author="Masa Wei-Chung Chi(姬瑋忠)" w:date="2015-12-04T14:26:00Z"/>
          <w:rFonts w:eastAsiaTheme="minorEastAsia"/>
        </w:rPr>
      </w:pPr>
      <w:bookmarkStart w:id="1291" w:name="_Toc437270522"/>
      <w:bookmarkEnd w:id="1291"/>
    </w:p>
    <w:p w:rsidR="00B102F3" w:rsidDel="00D77082" w:rsidRDefault="00B102F3" w:rsidP="00B102F3">
      <w:pPr>
        <w:pStyle w:val="affa"/>
        <w:numPr>
          <w:ilvl w:val="0"/>
          <w:numId w:val="15"/>
        </w:numPr>
        <w:ind w:leftChars="0"/>
        <w:rPr>
          <w:del w:id="1292" w:author="Masa Wei-Chung Chi(姬瑋忠)" w:date="2015-12-04T14:26:00Z"/>
          <w:rFonts w:eastAsiaTheme="minorEastAsia"/>
        </w:rPr>
      </w:pPr>
      <w:del w:id="1293" w:author="Masa Wei-Chung Chi(姬瑋忠)" w:date="2015-12-04T14:26:00Z">
        <w:r w:rsidRPr="00A52B37" w:rsidDel="00D77082">
          <w:rPr>
            <w:rFonts w:eastAsiaTheme="minorEastAsia" w:hint="eastAsia"/>
          </w:rPr>
          <w:delText>AHB-Lite</w:delText>
        </w:r>
        <w:r w:rsidRPr="00B102F3" w:rsidDel="00D77082">
          <w:rPr>
            <w:rFonts w:eastAsiaTheme="minorEastAsia"/>
          </w:rPr>
          <w:delText xml:space="preserve"> Space Width</w:delText>
        </w:r>
        <w:bookmarkStart w:id="1294" w:name="_Toc437270523"/>
        <w:bookmarkEnd w:id="1294"/>
      </w:del>
    </w:p>
    <w:p w:rsidR="00B102F3" w:rsidRPr="00B102F3" w:rsidDel="00D77082" w:rsidRDefault="00B102F3" w:rsidP="00B102F3">
      <w:pPr>
        <w:rPr>
          <w:del w:id="1295" w:author="Masa Wei-Chung Chi(姬瑋忠)" w:date="2015-12-04T14:26:00Z"/>
          <w:rFonts w:eastAsiaTheme="minorEastAsia"/>
        </w:rPr>
      </w:pPr>
      <w:del w:id="1296" w:author="Masa Wei-Chung Chi(姬瑋忠)" w:date="2015-12-04T14:26:00Z">
        <w:r w:rsidRPr="00B102F3" w:rsidDel="00D77082">
          <w:rPr>
            <w:rFonts w:eastAsiaTheme="minorEastAsia"/>
          </w:rPr>
          <w:delText>Define ATC</w:delText>
        </w:r>
        <w:r w:rsidDel="00D77082">
          <w:rPr>
            <w:rFonts w:eastAsiaTheme="minorEastAsia" w:hint="eastAsia"/>
          </w:rPr>
          <w:delText>BUS</w:delText>
        </w:r>
        <w:r w:rsidDel="00D77082">
          <w:rPr>
            <w:rFonts w:eastAsiaTheme="minorEastAsia"/>
          </w:rPr>
          <w:delText>DEC</w:delText>
        </w:r>
        <w:r w:rsidDel="00D77082">
          <w:rPr>
            <w:rFonts w:eastAsiaTheme="minorEastAsia" w:hint="eastAsia"/>
          </w:rPr>
          <w:delText>2</w:delText>
        </w:r>
        <w:r w:rsidRPr="00B102F3" w:rsidDel="00D77082">
          <w:rPr>
            <w:rFonts w:eastAsiaTheme="minorEastAsia"/>
          </w:rPr>
          <w:delText xml:space="preserve">00_SPACE_WIDTH to identify the address bit </w:delText>
        </w:r>
        <w:r w:rsidDel="00D77082">
          <w:rPr>
            <w:rFonts w:eastAsiaTheme="minorEastAsia"/>
          </w:rPr>
          <w:delText xml:space="preserve">comparison range. For example, </w:delText>
        </w:r>
        <w:r w:rsidDel="00D77082">
          <w:rPr>
            <w:rFonts w:eastAsiaTheme="minorEastAsia" w:hint="eastAsia"/>
          </w:rPr>
          <w:delText>4</w:delText>
        </w:r>
        <w:r w:rsidRPr="00B102F3" w:rsidDel="00D77082">
          <w:rPr>
            <w:rFonts w:eastAsiaTheme="minorEastAsia"/>
          </w:rPr>
          <w:delText>MB space</w:delText>
        </w:r>
        <w:bookmarkStart w:id="1297" w:name="_Toc437270524"/>
        <w:bookmarkEnd w:id="1297"/>
      </w:del>
    </w:p>
    <w:p w:rsidR="00B102F3" w:rsidDel="00D77082" w:rsidRDefault="00B102F3" w:rsidP="00B102F3">
      <w:pPr>
        <w:rPr>
          <w:del w:id="1298" w:author="Masa Wei-Chung Chi(姬瑋忠)" w:date="2015-12-04T14:26:00Z"/>
          <w:rFonts w:eastAsiaTheme="minorEastAsia"/>
        </w:rPr>
      </w:pPr>
      <w:del w:id="1299" w:author="Masa Wei-Chung Chi(姬瑋忠)" w:date="2015-12-04T14:26:00Z">
        <w:r w:rsidRPr="00B102F3" w:rsidDel="00D77082">
          <w:rPr>
            <w:rFonts w:eastAsiaTheme="minorEastAsia"/>
          </w:rPr>
          <w:delText>size is</w:delText>
        </w:r>
        <w:bookmarkStart w:id="1300" w:name="_Toc437270525"/>
        <w:bookmarkEnd w:id="1300"/>
      </w:del>
    </w:p>
    <w:p w:rsidR="00B102F3" w:rsidRPr="00B102F3" w:rsidDel="00D77082" w:rsidRDefault="00B102F3" w:rsidP="00B102F3">
      <w:pPr>
        <w:rPr>
          <w:del w:id="1301" w:author="Masa Wei-Chung Chi(姬瑋忠)" w:date="2015-12-04T14:26:00Z"/>
          <w:rFonts w:ascii="Lucida Console" w:eastAsia="新細明體" w:hAnsi="Lucida Console" w:cs="Courier New"/>
          <w:color w:val="333399"/>
          <w:sz w:val="22"/>
        </w:rPr>
      </w:pPr>
      <w:del w:id="1302" w:author="Masa Wei-Chung Chi(姬瑋忠)" w:date="2015-12-04T14:26:00Z">
        <w:r w:rsidRPr="00CD05C3" w:rsidDel="00D77082">
          <w:rPr>
            <w:rFonts w:ascii="Lucida Console" w:eastAsia="新細明體" w:hAnsi="Lucida Console" w:cs="Courier New" w:hint="eastAsia"/>
            <w:color w:val="333399"/>
            <w:sz w:val="22"/>
          </w:rPr>
          <w:tab/>
        </w:r>
        <w:r w:rsidR="00CD05C3" w:rsidRPr="00CD05C3" w:rsidDel="00D77082">
          <w:rPr>
            <w:rFonts w:ascii="Lucida Console" w:eastAsia="新細明體" w:hAnsi="Lucida Console" w:cs="Courier New" w:hint="eastAsia"/>
            <w:color w:val="333399"/>
            <w:sz w:val="22"/>
          </w:rPr>
          <w:delText xml:space="preserve">parameter </w:delText>
        </w:r>
        <w:r w:rsidRPr="00B102F3" w:rsidDel="00D77082">
          <w:rPr>
            <w:rFonts w:ascii="Lucida Console" w:eastAsia="新細明體" w:hAnsi="Lucida Console" w:cs="Courier New"/>
            <w:color w:val="333399"/>
            <w:sz w:val="22"/>
          </w:rPr>
          <w:delText>ATC</w:delText>
        </w:r>
        <w:r w:rsidRPr="00B102F3" w:rsidDel="00D77082">
          <w:rPr>
            <w:rFonts w:ascii="Lucida Console" w:eastAsia="新細明體" w:hAnsi="Lucida Console" w:cs="Courier New" w:hint="eastAsia"/>
            <w:color w:val="333399"/>
            <w:sz w:val="22"/>
          </w:rPr>
          <w:delText>BUS</w:delText>
        </w:r>
        <w:r w:rsidRPr="00B102F3" w:rsidDel="00D77082">
          <w:rPr>
            <w:rFonts w:ascii="Lucida Console" w:eastAsia="新細明體" w:hAnsi="Lucida Console" w:cs="Courier New"/>
            <w:color w:val="333399"/>
            <w:sz w:val="22"/>
          </w:rPr>
          <w:delText>DEC</w:delText>
        </w:r>
        <w:r w:rsidRPr="00B102F3" w:rsidDel="00D77082">
          <w:rPr>
            <w:rFonts w:ascii="Lucida Console" w:eastAsia="新細明體" w:hAnsi="Lucida Console" w:cs="Courier New" w:hint="eastAsia"/>
            <w:color w:val="333399"/>
            <w:sz w:val="22"/>
          </w:rPr>
          <w:delText>2</w:delText>
        </w:r>
        <w:r w:rsidRPr="00B102F3" w:rsidDel="00D77082">
          <w:rPr>
            <w:rFonts w:ascii="Lucida Console" w:eastAsia="新細明體" w:hAnsi="Lucida Console" w:cs="Courier New"/>
            <w:color w:val="333399"/>
            <w:sz w:val="22"/>
          </w:rPr>
          <w:delText>00_SPACE_WIDTH</w:delText>
        </w:r>
        <w:r w:rsidRPr="00B102F3" w:rsidDel="00D77082">
          <w:rPr>
            <w:rFonts w:ascii="Lucida Console" w:eastAsia="新細明體" w:hAnsi="Lucida Console" w:cs="Courier New" w:hint="eastAsia"/>
            <w:color w:val="333399"/>
            <w:sz w:val="22"/>
          </w:rPr>
          <w:delText xml:space="preserve"> = 22</w:delText>
        </w:r>
        <w:bookmarkStart w:id="1303" w:name="_Toc437270526"/>
        <w:bookmarkEnd w:id="1303"/>
      </w:del>
    </w:p>
    <w:p w:rsidR="00B102F3" w:rsidDel="00D77082" w:rsidRDefault="00B102F3" w:rsidP="00B102F3">
      <w:pPr>
        <w:rPr>
          <w:del w:id="1304" w:author="Masa Wei-Chung Chi(姬瑋忠)" w:date="2015-12-04T14:26:00Z"/>
          <w:rFonts w:eastAsiaTheme="minorEastAsia"/>
        </w:rPr>
      </w:pPr>
      <w:del w:id="1305" w:author="Masa Wei-Chung Chi(姬瑋忠)" w:date="2015-12-04T14:26:00Z">
        <w:r w:rsidDel="00D77082">
          <w:rPr>
            <w:rFonts w:eastAsiaTheme="minorEastAsia" w:hint="eastAsia"/>
          </w:rPr>
          <w:delText>Default value is fully space width</w:delText>
        </w:r>
        <w:r w:rsidR="00D3071B" w:rsidDel="00D77082">
          <w:rPr>
            <w:rFonts w:eastAsiaTheme="minorEastAsia" w:hint="eastAsia"/>
          </w:rPr>
          <w:delText>.</w:delText>
        </w:r>
        <w:bookmarkStart w:id="1306" w:name="_Toc437270527"/>
        <w:bookmarkEnd w:id="1306"/>
      </w:del>
    </w:p>
    <w:p w:rsidR="000610FF" w:rsidRPr="00B102F3" w:rsidDel="00D77082" w:rsidRDefault="000610FF" w:rsidP="00B102F3">
      <w:pPr>
        <w:rPr>
          <w:del w:id="1307" w:author="Masa Wei-Chung Chi(姬瑋忠)" w:date="2015-12-04T14:26:00Z"/>
          <w:rFonts w:eastAsiaTheme="minorEastAsia"/>
        </w:rPr>
      </w:pPr>
      <w:bookmarkStart w:id="1308" w:name="_Toc437270528"/>
      <w:bookmarkEnd w:id="1308"/>
    </w:p>
    <w:p w:rsidR="00B102F3" w:rsidDel="00D77082" w:rsidRDefault="00725CDB" w:rsidP="00B102F3">
      <w:pPr>
        <w:pStyle w:val="affa"/>
        <w:numPr>
          <w:ilvl w:val="0"/>
          <w:numId w:val="15"/>
        </w:numPr>
        <w:ind w:leftChars="0"/>
        <w:rPr>
          <w:del w:id="1309" w:author="Masa Wei-Chung Chi(姬瑋忠)" w:date="2015-12-04T14:26:00Z"/>
          <w:rFonts w:eastAsiaTheme="minorEastAsia"/>
        </w:rPr>
      </w:pPr>
      <w:del w:id="1310" w:author="Masa Wei-Chung Chi(姬瑋忠)" w:date="2015-12-04T14:26:00Z">
        <w:r w:rsidRPr="00A52B37" w:rsidDel="00D77082">
          <w:rPr>
            <w:rFonts w:eastAsiaTheme="minorEastAsia" w:hint="eastAsia"/>
          </w:rPr>
          <w:delText>AHB-Lite</w:delText>
        </w:r>
        <w:r w:rsidDel="00D77082">
          <w:rPr>
            <w:rFonts w:eastAsiaTheme="minorEastAsia" w:hint="eastAsia"/>
          </w:rPr>
          <w:delText xml:space="preserve"> Slave Size</w:delText>
        </w:r>
        <w:bookmarkStart w:id="1311" w:name="_Toc437270529"/>
        <w:bookmarkEnd w:id="1311"/>
      </w:del>
    </w:p>
    <w:p w:rsidR="00905131" w:rsidDel="00D77082" w:rsidRDefault="00905131" w:rsidP="00905131">
      <w:pPr>
        <w:rPr>
          <w:del w:id="1312" w:author="Masa Wei-Chung Chi(姬瑋忠)" w:date="2015-12-04T14:26:00Z"/>
          <w:rFonts w:eastAsiaTheme="minorEastAsia"/>
        </w:rPr>
      </w:pPr>
      <w:del w:id="1313" w:author="Masa Wei-Chung Chi(姬瑋忠)" w:date="2015-12-04T14:26:00Z">
        <w:r w:rsidRPr="00905131" w:rsidDel="00D77082">
          <w:rPr>
            <w:rFonts w:eastAsiaTheme="minorEastAsia"/>
          </w:rPr>
          <w:delText>Define ATC</w:delText>
        </w:r>
        <w:r w:rsidDel="00D77082">
          <w:rPr>
            <w:rFonts w:eastAsiaTheme="minorEastAsia" w:hint="eastAsia"/>
          </w:rPr>
          <w:delText>BUS</w:delText>
        </w:r>
        <w:r w:rsidRPr="00905131" w:rsidDel="00D77082">
          <w:rPr>
            <w:rFonts w:eastAsiaTheme="minorEastAsia"/>
          </w:rPr>
          <w:delText>DEC</w:delText>
        </w:r>
        <w:r w:rsidDel="00D77082">
          <w:rPr>
            <w:rFonts w:eastAsiaTheme="minorEastAsia" w:hint="eastAsia"/>
          </w:rPr>
          <w:delText>2</w:delText>
        </w:r>
        <w:r w:rsidRPr="00905131" w:rsidDel="00D77082">
          <w:rPr>
            <w:rFonts w:eastAsiaTheme="minorEastAsia"/>
          </w:rPr>
          <w:delText xml:space="preserve">00_SLVn_SIZE (n=1~31) to identify the space size of an </w:delText>
        </w:r>
        <w:r w:rsidDel="00D77082">
          <w:rPr>
            <w:rFonts w:eastAsiaTheme="minorEastAsia" w:hint="eastAsia"/>
          </w:rPr>
          <w:delText>AHB-Lite</w:delText>
        </w:r>
        <w:r w:rsidRPr="00905131" w:rsidDel="00D77082">
          <w:rPr>
            <w:rFonts w:eastAsiaTheme="minorEastAsia"/>
          </w:rPr>
          <w:delText xml:space="preserve"> slave based on </w:delText>
        </w:r>
        <w:r w:rsidDel="00D77082">
          <w:rPr>
            <w:rFonts w:eastAsiaTheme="minorEastAsia"/>
          </w:rPr>
          <w:fldChar w:fldCharType="begin"/>
        </w:r>
        <w:r w:rsidDel="00D77082">
          <w:rPr>
            <w:rFonts w:eastAsiaTheme="minorEastAsia"/>
          </w:rPr>
          <w:delInstrText xml:space="preserve"> REF _Ref436148072 \h </w:delInstrText>
        </w:r>
        <w:r w:rsidDel="00D77082">
          <w:rPr>
            <w:rFonts w:eastAsiaTheme="minorEastAsia"/>
          </w:rPr>
        </w:r>
      </w:del>
      <w:del w:id="1314" w:author="Masa Wei-Chung Chi(姬瑋忠)" w:date="2015-12-04T14:23:00Z">
        <w:r w:rsidDel="00D77082">
          <w:rPr>
            <w:rFonts w:eastAsiaTheme="minorEastAsia"/>
          </w:rPr>
          <w:fldChar w:fldCharType="separate"/>
        </w:r>
        <w:r w:rsidDel="00381C21">
          <w:delText xml:space="preserve">Table </w:delText>
        </w:r>
        <w:r w:rsidDel="00381C21">
          <w:rPr>
            <w:noProof/>
          </w:rPr>
          <w:delText>4</w:delText>
        </w:r>
      </w:del>
      <w:del w:id="1315" w:author="Masa Wei-Chung Chi(姬瑋忠)" w:date="2015-12-04T14:26:00Z">
        <w:r w:rsidDel="00D77082">
          <w:rPr>
            <w:rFonts w:eastAsiaTheme="minorEastAsia"/>
          </w:rPr>
          <w:fldChar w:fldCharType="end"/>
        </w:r>
        <w:r w:rsidDel="00D77082">
          <w:rPr>
            <w:rFonts w:eastAsiaTheme="minorEastAsia" w:hint="eastAsia"/>
          </w:rPr>
          <w:delText xml:space="preserve"> </w:delText>
        </w:r>
        <w:r w:rsidRPr="00905131" w:rsidDel="00D77082">
          <w:rPr>
            <w:rFonts w:eastAsiaTheme="minorEastAsia"/>
          </w:rPr>
          <w:delText>and</w:delText>
        </w:r>
        <w:r w:rsidDel="00D77082">
          <w:rPr>
            <w:rFonts w:eastAsiaTheme="minorEastAsia" w:hint="eastAsia"/>
          </w:rPr>
          <w:delText xml:space="preserve"> </w:delText>
        </w:r>
      </w:del>
      <w:del w:id="1316" w:author="Masa Wei-Chung Chi(姬瑋忠)" w:date="2015-12-04T14:24:00Z">
        <w:r w:rsidDel="00381C21">
          <w:rPr>
            <w:rFonts w:eastAsiaTheme="minorEastAsia"/>
          </w:rPr>
          <w:fldChar w:fldCharType="begin"/>
        </w:r>
        <w:r w:rsidDel="00381C21">
          <w:rPr>
            <w:rFonts w:eastAsiaTheme="minorEastAsia"/>
          </w:rPr>
          <w:delInstrText xml:space="preserve"> </w:delInstrText>
        </w:r>
        <w:r w:rsidDel="00381C21">
          <w:rPr>
            <w:rFonts w:eastAsiaTheme="minorEastAsia" w:hint="eastAsia"/>
          </w:rPr>
          <w:delInstrText>REF _Ref436148084 \h</w:delInstrText>
        </w:r>
        <w:r w:rsidDel="00381C21">
          <w:rPr>
            <w:rFonts w:eastAsiaTheme="minorEastAsia"/>
          </w:rPr>
          <w:delInstrText xml:space="preserve"> </w:delInstrText>
        </w:r>
        <w:r w:rsidDel="00381C21">
          <w:rPr>
            <w:rFonts w:eastAsiaTheme="minorEastAsia"/>
          </w:rPr>
        </w:r>
        <w:r w:rsidDel="00381C21">
          <w:rPr>
            <w:rFonts w:eastAsiaTheme="minorEastAsia"/>
          </w:rPr>
          <w:fldChar w:fldCharType="separate"/>
        </w:r>
        <w:r w:rsidDel="00381C21">
          <w:delText xml:space="preserve">Table </w:delText>
        </w:r>
        <w:r w:rsidDel="00381C21">
          <w:rPr>
            <w:noProof/>
          </w:rPr>
          <w:delText>5</w:delText>
        </w:r>
        <w:r w:rsidDel="00381C21">
          <w:rPr>
            <w:rFonts w:eastAsiaTheme="minorEastAsia"/>
          </w:rPr>
          <w:fldChar w:fldCharType="end"/>
        </w:r>
        <w:r w:rsidDel="00381C21">
          <w:rPr>
            <w:rFonts w:eastAsiaTheme="minorEastAsia" w:hint="eastAsia"/>
          </w:rPr>
          <w:delText xml:space="preserve"> </w:delText>
        </w:r>
      </w:del>
      <w:del w:id="1317" w:author="Masa Wei-Chung Chi(姬瑋忠)" w:date="2015-12-04T14:26:00Z">
        <w:r w:rsidRPr="00905131" w:rsidDel="00D77082">
          <w:rPr>
            <w:rFonts w:eastAsiaTheme="minorEastAsia"/>
          </w:rPr>
          <w:delText xml:space="preserve">for 24-bit mode and 32-bit mode, respectively. For example, specify the space size of </w:delText>
        </w:r>
        <w:r w:rsidDel="00D77082">
          <w:rPr>
            <w:rFonts w:eastAsiaTheme="minorEastAsia" w:hint="eastAsia"/>
          </w:rPr>
          <w:delText>AHB-Lite</w:delText>
        </w:r>
        <w:r w:rsidDel="00D77082">
          <w:rPr>
            <w:rFonts w:eastAsiaTheme="minorEastAsia"/>
          </w:rPr>
          <w:delText xml:space="preserve"> slave #</w:delText>
        </w:r>
        <w:r w:rsidDel="00D77082">
          <w:rPr>
            <w:rFonts w:eastAsiaTheme="minorEastAsia" w:hint="eastAsia"/>
          </w:rPr>
          <w:delText>3</w:delText>
        </w:r>
        <w:r w:rsidRPr="00905131" w:rsidDel="00D77082">
          <w:rPr>
            <w:rFonts w:eastAsiaTheme="minorEastAsia"/>
          </w:rPr>
          <w:delText xml:space="preserve"> to be</w:delText>
        </w:r>
        <w:r w:rsidDel="00D77082">
          <w:rPr>
            <w:rFonts w:eastAsiaTheme="minorEastAsia" w:hint="eastAsia"/>
          </w:rPr>
          <w:delText xml:space="preserve"> 8M</w:delText>
        </w:r>
        <w:r w:rsidDel="00D77082">
          <w:rPr>
            <w:rFonts w:eastAsiaTheme="minorEastAsia"/>
          </w:rPr>
          <w:delText xml:space="preserve">B in </w:delText>
        </w:r>
        <w:r w:rsidDel="00D77082">
          <w:rPr>
            <w:rFonts w:eastAsiaTheme="minorEastAsia" w:hint="eastAsia"/>
          </w:rPr>
          <w:delText>32</w:delText>
        </w:r>
        <w:r w:rsidRPr="00905131" w:rsidDel="00D77082">
          <w:rPr>
            <w:rFonts w:eastAsiaTheme="minorEastAsia"/>
          </w:rPr>
          <w:delText>-bit mode:</w:delText>
        </w:r>
        <w:bookmarkStart w:id="1318" w:name="_Toc437270530"/>
        <w:bookmarkEnd w:id="1318"/>
      </w:del>
    </w:p>
    <w:p w:rsidR="00905131" w:rsidRPr="00905131" w:rsidDel="00D77082" w:rsidRDefault="00CD05C3" w:rsidP="00905131">
      <w:pPr>
        <w:ind w:firstLine="480"/>
        <w:rPr>
          <w:del w:id="1319" w:author="Masa Wei-Chung Chi(姬瑋忠)" w:date="2015-12-04T14:26:00Z"/>
          <w:rFonts w:ascii="Lucida Console" w:eastAsia="新細明體" w:hAnsi="Lucida Console" w:cs="Courier New"/>
          <w:color w:val="333399"/>
          <w:sz w:val="22"/>
        </w:rPr>
      </w:pPr>
      <w:del w:id="1320" w:author="Masa Wei-Chung Chi(姬瑋忠)" w:date="2015-12-04T14:26:00Z">
        <w:r w:rsidRPr="00CD05C3" w:rsidDel="00D77082">
          <w:rPr>
            <w:rFonts w:ascii="Lucida Console" w:eastAsia="新細明體" w:hAnsi="Lucida Console" w:cs="Courier New" w:hint="eastAsia"/>
            <w:color w:val="333399"/>
            <w:sz w:val="22"/>
          </w:rPr>
          <w:delText>parameter</w:delText>
        </w:r>
        <w:r w:rsidRPr="00905131" w:rsidDel="00D77082">
          <w:rPr>
            <w:rFonts w:ascii="Lucida Console" w:eastAsia="新細明體" w:hAnsi="Lucida Console" w:cs="Courier New"/>
            <w:color w:val="333399"/>
            <w:sz w:val="22"/>
          </w:rPr>
          <w:delText xml:space="preserve"> </w:delText>
        </w:r>
        <w:r w:rsidR="00905131" w:rsidRPr="00905131" w:rsidDel="00D77082">
          <w:rPr>
            <w:rFonts w:ascii="Lucida Console" w:eastAsia="新細明體" w:hAnsi="Lucida Console" w:cs="Courier New"/>
            <w:color w:val="333399"/>
            <w:sz w:val="22"/>
          </w:rPr>
          <w:delText>ATC</w:delText>
        </w:r>
        <w:r w:rsidR="00905131" w:rsidRPr="00905131" w:rsidDel="00D77082">
          <w:rPr>
            <w:rFonts w:ascii="Lucida Console" w:eastAsia="新細明體" w:hAnsi="Lucida Console" w:cs="Courier New" w:hint="eastAsia"/>
            <w:color w:val="333399"/>
            <w:sz w:val="22"/>
          </w:rPr>
          <w:delText>BUS</w:delText>
        </w:r>
        <w:r w:rsidR="00905131" w:rsidRPr="00905131" w:rsidDel="00D77082">
          <w:rPr>
            <w:rFonts w:ascii="Lucida Console" w:eastAsia="新細明體" w:hAnsi="Lucida Console" w:cs="Courier New"/>
            <w:color w:val="333399"/>
            <w:sz w:val="22"/>
          </w:rPr>
          <w:delText>DEC</w:delText>
        </w:r>
        <w:r w:rsidR="00905131" w:rsidRPr="00905131" w:rsidDel="00D77082">
          <w:rPr>
            <w:rFonts w:ascii="Lucida Console" w:eastAsia="新細明體" w:hAnsi="Lucida Console" w:cs="Courier New" w:hint="eastAsia"/>
            <w:color w:val="333399"/>
            <w:sz w:val="22"/>
          </w:rPr>
          <w:delText>2</w:delText>
        </w:r>
        <w:r w:rsidR="00D3071B" w:rsidDel="00D77082">
          <w:rPr>
            <w:rFonts w:ascii="Lucida Console" w:eastAsia="新細明體" w:hAnsi="Lucida Console" w:cs="Courier New"/>
            <w:color w:val="333399"/>
            <w:sz w:val="22"/>
          </w:rPr>
          <w:delText>00_SLV</w:delText>
        </w:r>
        <w:r w:rsidR="00D3071B" w:rsidDel="00D77082">
          <w:rPr>
            <w:rFonts w:ascii="Lucida Console" w:eastAsia="新細明體" w:hAnsi="Lucida Console" w:cs="Courier New" w:hint="eastAsia"/>
            <w:color w:val="333399"/>
            <w:sz w:val="22"/>
          </w:rPr>
          <w:delText>3</w:delText>
        </w:r>
        <w:r w:rsidR="00905131" w:rsidRPr="00905131" w:rsidDel="00D77082">
          <w:rPr>
            <w:rFonts w:ascii="Lucida Console" w:eastAsia="新細明體" w:hAnsi="Lucida Console" w:cs="Courier New"/>
            <w:color w:val="333399"/>
            <w:sz w:val="22"/>
          </w:rPr>
          <w:delText>_SIZE</w:delText>
        </w:r>
        <w:r w:rsidR="00D3071B" w:rsidDel="00D77082">
          <w:rPr>
            <w:rFonts w:ascii="Lucida Console" w:eastAsia="新細明體" w:hAnsi="Lucida Console" w:cs="Courier New" w:hint="eastAsia"/>
            <w:color w:val="333399"/>
            <w:sz w:val="22"/>
          </w:rPr>
          <w:delText xml:space="preserve"> = 4</w:delText>
        </w:r>
        <w:bookmarkStart w:id="1321" w:name="_Toc437270531"/>
        <w:bookmarkEnd w:id="1321"/>
      </w:del>
    </w:p>
    <w:p w:rsidR="00D3071B" w:rsidDel="00D77082" w:rsidRDefault="00D3071B" w:rsidP="00D3071B">
      <w:pPr>
        <w:rPr>
          <w:del w:id="1322" w:author="Masa Wei-Chung Chi(姬瑋忠)" w:date="2015-12-04T14:26:00Z"/>
          <w:rFonts w:eastAsiaTheme="minorEastAsia"/>
        </w:rPr>
      </w:pPr>
      <w:del w:id="1323" w:author="Masa Wei-Chung Chi(姬瑋忠)" w:date="2015-12-04T14:26:00Z">
        <w:r w:rsidDel="00D77082">
          <w:rPr>
            <w:rFonts w:eastAsiaTheme="minorEastAsia" w:hint="eastAsia"/>
          </w:rPr>
          <w:delText>D</w:delText>
        </w:r>
        <w:r w:rsidR="003A6D88" w:rsidDel="00D77082">
          <w:rPr>
            <w:rFonts w:eastAsiaTheme="minorEastAsia" w:hint="eastAsia"/>
          </w:rPr>
          <w:delText xml:space="preserve">efault value is </w:delText>
        </w:r>
        <w:r w:rsidR="00D12901" w:rsidDel="00D77082">
          <w:rPr>
            <w:rFonts w:eastAsiaTheme="minorEastAsia" w:hint="eastAsia"/>
          </w:rPr>
          <w:delText>1</w:delText>
        </w:r>
        <w:r w:rsidDel="00D77082">
          <w:rPr>
            <w:rFonts w:eastAsiaTheme="minorEastAsia" w:hint="eastAsia"/>
          </w:rPr>
          <w:delText>.</w:delText>
        </w:r>
        <w:bookmarkStart w:id="1324" w:name="_Toc437270532"/>
        <w:bookmarkEnd w:id="1324"/>
      </w:del>
    </w:p>
    <w:p w:rsidR="000610FF" w:rsidRPr="00D3071B" w:rsidDel="00D77082" w:rsidRDefault="000610FF" w:rsidP="00D3071B">
      <w:pPr>
        <w:rPr>
          <w:del w:id="1325" w:author="Masa Wei-Chung Chi(姬瑋忠)" w:date="2015-12-04T14:26:00Z"/>
          <w:rFonts w:eastAsiaTheme="minorEastAsia"/>
        </w:rPr>
      </w:pPr>
      <w:bookmarkStart w:id="1326" w:name="_Toc437270533"/>
      <w:bookmarkEnd w:id="1326"/>
    </w:p>
    <w:p w:rsidR="00725CDB" w:rsidDel="00D77082" w:rsidRDefault="00725CDB" w:rsidP="00A52B37">
      <w:pPr>
        <w:pStyle w:val="affa"/>
        <w:numPr>
          <w:ilvl w:val="0"/>
          <w:numId w:val="15"/>
        </w:numPr>
        <w:ind w:leftChars="0"/>
        <w:rPr>
          <w:del w:id="1327" w:author="Masa Wei-Chung Chi(姬瑋忠)" w:date="2015-12-04T14:26:00Z"/>
          <w:rFonts w:eastAsiaTheme="minorEastAsia"/>
        </w:rPr>
      </w:pPr>
      <w:del w:id="1328" w:author="Masa Wei-Chung Chi(姬瑋忠)" w:date="2015-12-04T14:26:00Z">
        <w:r w:rsidDel="00D77082">
          <w:rPr>
            <w:rFonts w:eastAsiaTheme="minorEastAsia" w:hint="eastAsia"/>
          </w:rPr>
          <w:delText xml:space="preserve">AHB-Lite Slave </w:delText>
        </w:r>
        <w:r w:rsidR="008B0D5C" w:rsidDel="00D77082">
          <w:rPr>
            <w:rFonts w:eastAsiaTheme="minorEastAsia" w:hint="eastAsia"/>
          </w:rPr>
          <w:delText xml:space="preserve">Address </w:delText>
        </w:r>
        <w:r w:rsidDel="00D77082">
          <w:rPr>
            <w:rFonts w:eastAsiaTheme="minorEastAsia" w:hint="eastAsia"/>
          </w:rPr>
          <w:delText>Offset</w:delText>
        </w:r>
        <w:bookmarkStart w:id="1329" w:name="_Toc437270534"/>
        <w:bookmarkEnd w:id="1329"/>
      </w:del>
    </w:p>
    <w:p w:rsidR="009D0FC4" w:rsidDel="00D77082" w:rsidRDefault="009D0FC4" w:rsidP="009D0FC4">
      <w:pPr>
        <w:rPr>
          <w:del w:id="1330" w:author="Masa Wei-Chung Chi(姬瑋忠)" w:date="2015-12-04T14:26:00Z"/>
          <w:rFonts w:eastAsiaTheme="minorEastAsia"/>
        </w:rPr>
      </w:pPr>
      <w:del w:id="1331" w:author="Masa Wei-Chung Chi(姬瑋忠)" w:date="2015-12-04T14:26:00Z">
        <w:r w:rsidRPr="009D0FC4" w:rsidDel="00D77082">
          <w:rPr>
            <w:rFonts w:eastAsiaTheme="minorEastAsia"/>
          </w:rPr>
          <w:delText>Define ATC</w:delText>
        </w:r>
        <w:r w:rsidDel="00D77082">
          <w:rPr>
            <w:rFonts w:eastAsiaTheme="minorEastAsia" w:hint="eastAsia"/>
          </w:rPr>
          <w:delText>BUS</w:delText>
        </w:r>
        <w:r w:rsidDel="00D77082">
          <w:rPr>
            <w:rFonts w:eastAsiaTheme="minorEastAsia"/>
          </w:rPr>
          <w:delText>DEC</w:delText>
        </w:r>
        <w:r w:rsidDel="00D77082">
          <w:rPr>
            <w:rFonts w:eastAsiaTheme="minorEastAsia" w:hint="eastAsia"/>
          </w:rPr>
          <w:delText>2</w:delText>
        </w:r>
        <w:r w:rsidRPr="009D0FC4" w:rsidDel="00D77082">
          <w:rPr>
            <w:rFonts w:eastAsiaTheme="minorEastAsia"/>
          </w:rPr>
          <w:delText>00_SLVn_</w:delText>
        </w:r>
        <w:r w:rsidDel="00D77082">
          <w:rPr>
            <w:rFonts w:eastAsiaTheme="minorEastAsia"/>
          </w:rPr>
          <w:delText>OFFSET (n=</w:delText>
        </w:r>
        <w:r w:rsidDel="00D77082">
          <w:rPr>
            <w:rFonts w:eastAsiaTheme="minorEastAsia" w:hint="eastAsia"/>
          </w:rPr>
          <w:delText>1</w:delText>
        </w:r>
        <w:r w:rsidRPr="009D0FC4" w:rsidDel="00D77082">
          <w:rPr>
            <w:rFonts w:eastAsiaTheme="minorEastAsia"/>
          </w:rPr>
          <w:delText>~31) to identify the address offset of an A</w:delText>
        </w:r>
        <w:r w:rsidR="0045581C" w:rsidDel="00D77082">
          <w:rPr>
            <w:rFonts w:eastAsiaTheme="minorEastAsia" w:hint="eastAsia"/>
          </w:rPr>
          <w:delText>H</w:delText>
        </w:r>
        <w:r w:rsidRPr="009D0FC4" w:rsidDel="00D77082">
          <w:rPr>
            <w:rFonts w:eastAsiaTheme="minorEastAsia"/>
          </w:rPr>
          <w:delText>B</w:delText>
        </w:r>
        <w:r w:rsidR="0045581C" w:rsidDel="00D77082">
          <w:rPr>
            <w:rFonts w:eastAsiaTheme="minorEastAsia" w:hint="eastAsia"/>
          </w:rPr>
          <w:delText>-Lite</w:delText>
        </w:r>
        <w:r w:rsidRPr="009D0FC4" w:rsidDel="00D77082">
          <w:rPr>
            <w:rFonts w:eastAsiaTheme="minorEastAsia"/>
          </w:rPr>
          <w:delText xml:space="preserve"> slave which must align</w:delText>
        </w:r>
        <w:r w:rsidDel="00D77082">
          <w:rPr>
            <w:rFonts w:eastAsiaTheme="minorEastAsia" w:hint="eastAsia"/>
          </w:rPr>
          <w:delText xml:space="preserve"> </w:delText>
        </w:r>
        <w:r w:rsidRPr="009D0FC4" w:rsidDel="00D77082">
          <w:rPr>
            <w:rFonts w:eastAsiaTheme="minorEastAsia"/>
          </w:rPr>
          <w:delText xml:space="preserve">on the </w:delText>
        </w:r>
        <w:r w:rsidR="0045581C" w:rsidRPr="009D0FC4" w:rsidDel="00D77082">
          <w:rPr>
            <w:rFonts w:eastAsiaTheme="minorEastAsia"/>
          </w:rPr>
          <w:delText>A</w:delText>
        </w:r>
        <w:r w:rsidR="0045581C" w:rsidDel="00D77082">
          <w:rPr>
            <w:rFonts w:eastAsiaTheme="minorEastAsia" w:hint="eastAsia"/>
          </w:rPr>
          <w:delText>H</w:delText>
        </w:r>
        <w:r w:rsidR="0045581C" w:rsidRPr="009D0FC4" w:rsidDel="00D77082">
          <w:rPr>
            <w:rFonts w:eastAsiaTheme="minorEastAsia"/>
          </w:rPr>
          <w:delText>B</w:delText>
        </w:r>
        <w:r w:rsidR="0045581C" w:rsidDel="00D77082">
          <w:rPr>
            <w:rFonts w:eastAsiaTheme="minorEastAsia" w:hint="eastAsia"/>
          </w:rPr>
          <w:delText>-Lite</w:delText>
        </w:r>
        <w:r w:rsidRPr="009D0FC4" w:rsidDel="00D77082">
          <w:rPr>
            <w:rFonts w:eastAsiaTheme="minorEastAsia"/>
          </w:rPr>
          <w:delText xml:space="preserve"> slave size. SLV0 is especially for the ATC</w:delText>
        </w:r>
        <w:r w:rsidR="0045581C" w:rsidDel="00D77082">
          <w:rPr>
            <w:rFonts w:eastAsiaTheme="minorEastAsia" w:hint="eastAsia"/>
          </w:rPr>
          <w:delText>BUS</w:delText>
        </w:r>
        <w:r w:rsidR="0045581C" w:rsidDel="00D77082">
          <w:rPr>
            <w:rFonts w:eastAsiaTheme="minorEastAsia"/>
          </w:rPr>
          <w:delText>DEC</w:delText>
        </w:r>
        <w:r w:rsidR="0045581C" w:rsidDel="00D77082">
          <w:rPr>
            <w:rFonts w:eastAsiaTheme="minorEastAsia" w:hint="eastAsia"/>
          </w:rPr>
          <w:delText>2</w:delText>
        </w:r>
        <w:r w:rsidRPr="009D0FC4" w:rsidDel="00D77082">
          <w:rPr>
            <w:rFonts w:eastAsiaTheme="minorEastAsia"/>
          </w:rPr>
          <w:delText xml:space="preserve">00 </w:delText>
        </w:r>
        <w:r w:rsidR="0045581C" w:rsidDel="00D77082">
          <w:rPr>
            <w:rFonts w:eastAsiaTheme="minorEastAsia" w:hint="eastAsia"/>
          </w:rPr>
          <w:delText>internal slave</w:delText>
        </w:r>
        <w:r w:rsidR="0045581C" w:rsidDel="00D77082">
          <w:rPr>
            <w:rFonts w:eastAsiaTheme="minorEastAsia"/>
          </w:rPr>
          <w:delText xml:space="preserve">. For an example of </w:delText>
        </w:r>
        <w:r w:rsidR="0045581C" w:rsidDel="00D77082">
          <w:rPr>
            <w:rFonts w:eastAsiaTheme="minorEastAsia" w:hint="eastAsia"/>
          </w:rPr>
          <w:delText>2G</w:delText>
        </w:r>
        <w:r w:rsidRPr="009D0FC4" w:rsidDel="00D77082">
          <w:rPr>
            <w:rFonts w:eastAsiaTheme="minorEastAsia"/>
          </w:rPr>
          <w:delText xml:space="preserve">B </w:delText>
        </w:r>
        <w:r w:rsidR="0045581C" w:rsidRPr="009D0FC4" w:rsidDel="00D77082">
          <w:rPr>
            <w:rFonts w:eastAsiaTheme="minorEastAsia"/>
          </w:rPr>
          <w:delText>A</w:delText>
        </w:r>
        <w:r w:rsidR="0045581C" w:rsidDel="00D77082">
          <w:rPr>
            <w:rFonts w:eastAsiaTheme="minorEastAsia" w:hint="eastAsia"/>
          </w:rPr>
          <w:delText>H</w:delText>
        </w:r>
        <w:r w:rsidR="0045581C" w:rsidRPr="009D0FC4" w:rsidDel="00D77082">
          <w:rPr>
            <w:rFonts w:eastAsiaTheme="minorEastAsia"/>
          </w:rPr>
          <w:delText>B</w:delText>
        </w:r>
        <w:r w:rsidR="0045581C" w:rsidDel="00D77082">
          <w:rPr>
            <w:rFonts w:eastAsiaTheme="minorEastAsia" w:hint="eastAsia"/>
          </w:rPr>
          <w:delText>-Lite</w:delText>
        </w:r>
        <w:r w:rsidRPr="009D0FC4" w:rsidDel="00D77082">
          <w:rPr>
            <w:rFonts w:eastAsiaTheme="minorEastAsia"/>
          </w:rPr>
          <w:delText xml:space="preserve"> space</w:delText>
        </w:r>
        <w:r w:rsidR="0045581C" w:rsidDel="00D77082">
          <w:rPr>
            <w:rFonts w:eastAsiaTheme="minorEastAsia" w:hint="eastAsia"/>
          </w:rPr>
          <w:delText xml:space="preserve"> in 32-bit mode</w:delText>
        </w:r>
        <w:r w:rsidRPr="009D0FC4" w:rsidDel="00D77082">
          <w:rPr>
            <w:rFonts w:eastAsiaTheme="minorEastAsia"/>
          </w:rPr>
          <w:delText>,</w:delText>
        </w:r>
        <w:r w:rsidDel="00D77082">
          <w:rPr>
            <w:rFonts w:eastAsiaTheme="minorEastAsia" w:hint="eastAsia"/>
          </w:rPr>
          <w:delText xml:space="preserve"> </w:delText>
        </w:r>
        <w:r w:rsidR="0045581C" w:rsidDel="00D77082">
          <w:rPr>
            <w:rFonts w:eastAsiaTheme="minorEastAsia"/>
          </w:rPr>
          <w:delText xml:space="preserve">specify the address offset of </w:delText>
        </w:r>
        <w:r w:rsidR="0045581C" w:rsidDel="00D77082">
          <w:rPr>
            <w:rFonts w:eastAsiaTheme="minorEastAsia" w:hint="eastAsia"/>
          </w:rPr>
          <w:delText>the</w:delText>
        </w:r>
        <w:r w:rsidRPr="009D0FC4" w:rsidDel="00D77082">
          <w:rPr>
            <w:rFonts w:eastAsiaTheme="minorEastAsia"/>
          </w:rPr>
          <w:delText xml:space="preserve"> </w:delText>
        </w:r>
        <w:r w:rsidR="0045581C" w:rsidRPr="009D0FC4" w:rsidDel="00D77082">
          <w:rPr>
            <w:rFonts w:eastAsiaTheme="minorEastAsia"/>
          </w:rPr>
          <w:delText>A</w:delText>
        </w:r>
        <w:r w:rsidR="0045581C" w:rsidDel="00D77082">
          <w:rPr>
            <w:rFonts w:eastAsiaTheme="minorEastAsia" w:hint="eastAsia"/>
          </w:rPr>
          <w:delText>H</w:delText>
        </w:r>
        <w:r w:rsidR="0045581C" w:rsidRPr="009D0FC4" w:rsidDel="00D77082">
          <w:rPr>
            <w:rFonts w:eastAsiaTheme="minorEastAsia"/>
          </w:rPr>
          <w:delText>B</w:delText>
        </w:r>
        <w:r w:rsidR="0045581C" w:rsidDel="00D77082">
          <w:rPr>
            <w:rFonts w:eastAsiaTheme="minorEastAsia" w:hint="eastAsia"/>
          </w:rPr>
          <w:delText>-Lite</w:delText>
        </w:r>
        <w:r w:rsidR="0045581C" w:rsidDel="00D77082">
          <w:rPr>
            <w:rFonts w:eastAsiaTheme="minorEastAsia"/>
          </w:rPr>
          <w:delText xml:space="preserve"> slave #</w:delText>
        </w:r>
        <w:r w:rsidR="0045581C" w:rsidDel="00D77082">
          <w:rPr>
            <w:rFonts w:eastAsiaTheme="minorEastAsia" w:hint="eastAsia"/>
          </w:rPr>
          <w:delText>3</w:delText>
        </w:r>
        <w:r w:rsidRPr="009D0FC4" w:rsidDel="00D77082">
          <w:rPr>
            <w:rFonts w:eastAsiaTheme="minorEastAsia"/>
          </w:rPr>
          <w:delText xml:space="preserve"> to be </w:delText>
        </w:r>
        <w:r w:rsidR="00923688" w:rsidDel="00D77082">
          <w:rPr>
            <w:rFonts w:eastAsiaTheme="minorEastAsia"/>
          </w:rPr>
          <w:delText>0x</w:delText>
        </w:r>
        <w:r w:rsidR="006E4941" w:rsidDel="00D77082">
          <w:rPr>
            <w:rFonts w:eastAsiaTheme="minorEastAsia" w:hint="eastAsia"/>
          </w:rPr>
          <w:delText>1</w:delText>
        </w:r>
        <w:r w:rsidR="00923688" w:rsidDel="00D77082">
          <w:rPr>
            <w:rFonts w:eastAsiaTheme="minorEastAsia"/>
          </w:rPr>
          <w:delText>0</w:delText>
        </w:r>
        <w:r w:rsidR="00923688" w:rsidDel="00D77082">
          <w:rPr>
            <w:rFonts w:eastAsiaTheme="minorEastAsia" w:hint="eastAsia"/>
          </w:rPr>
          <w:delText>8</w:delText>
        </w:r>
        <w:r w:rsidRPr="009D0FC4" w:rsidDel="00D77082">
          <w:rPr>
            <w:rFonts w:eastAsiaTheme="minorEastAsia"/>
          </w:rPr>
          <w:delText>000</w:delText>
        </w:r>
        <w:r w:rsidR="00923688" w:rsidDel="00D77082">
          <w:rPr>
            <w:rFonts w:eastAsiaTheme="minorEastAsia" w:hint="eastAsia"/>
          </w:rPr>
          <w:delText>00</w:delText>
        </w:r>
        <w:r w:rsidRPr="009D0FC4" w:rsidDel="00D77082">
          <w:rPr>
            <w:rFonts w:eastAsiaTheme="minorEastAsia"/>
          </w:rPr>
          <w:delText>:</w:delText>
        </w:r>
        <w:bookmarkStart w:id="1332" w:name="_Toc437270535"/>
        <w:bookmarkEnd w:id="1332"/>
      </w:del>
    </w:p>
    <w:p w:rsidR="0045581C" w:rsidDel="00D77082" w:rsidRDefault="0045581C" w:rsidP="009D0FC4">
      <w:pPr>
        <w:rPr>
          <w:del w:id="1333" w:author="Masa Wei-Chung Chi(姬瑋忠)" w:date="2015-12-04T14:26:00Z"/>
          <w:rFonts w:eastAsiaTheme="minorEastAsia"/>
        </w:rPr>
      </w:pPr>
      <w:del w:id="1334" w:author="Masa Wei-Chung Chi(姬瑋忠)" w:date="2015-12-04T14:26:00Z">
        <w:r w:rsidDel="00D77082">
          <w:rPr>
            <w:rFonts w:eastAsiaTheme="minorEastAsia" w:hint="eastAsia"/>
          </w:rPr>
          <w:tab/>
        </w:r>
        <w:r w:rsidR="00CD05C3" w:rsidRPr="00CD05C3" w:rsidDel="00D77082">
          <w:rPr>
            <w:rFonts w:ascii="Lucida Console" w:eastAsia="新細明體" w:hAnsi="Lucida Console" w:cs="Courier New" w:hint="eastAsia"/>
            <w:color w:val="333399"/>
            <w:sz w:val="22"/>
          </w:rPr>
          <w:delText>parameter</w:delText>
        </w:r>
        <w:r w:rsidR="00CD05C3" w:rsidRPr="00B102F3" w:rsidDel="00D77082">
          <w:rPr>
            <w:rFonts w:ascii="Lucida Console" w:eastAsia="新細明體" w:hAnsi="Lucida Console" w:cs="Courier New"/>
            <w:color w:val="333399"/>
            <w:sz w:val="22"/>
          </w:rPr>
          <w:delText xml:space="preserve"> </w:delText>
        </w:r>
        <w:r w:rsidRPr="00B102F3" w:rsidDel="00D77082">
          <w:rPr>
            <w:rFonts w:ascii="Lucida Console" w:eastAsia="新細明體" w:hAnsi="Lucida Console" w:cs="Courier New"/>
            <w:color w:val="333399"/>
            <w:sz w:val="22"/>
          </w:rPr>
          <w:delText>ATC</w:delText>
        </w:r>
        <w:r w:rsidRPr="00B102F3" w:rsidDel="00D77082">
          <w:rPr>
            <w:rFonts w:ascii="Lucida Console" w:eastAsia="新細明體" w:hAnsi="Lucida Console" w:cs="Courier New" w:hint="eastAsia"/>
            <w:color w:val="333399"/>
            <w:sz w:val="22"/>
          </w:rPr>
          <w:delText>BUS</w:delText>
        </w:r>
        <w:r w:rsidRPr="00B102F3" w:rsidDel="00D77082">
          <w:rPr>
            <w:rFonts w:ascii="Lucida Console" w:eastAsia="新細明體" w:hAnsi="Lucida Console" w:cs="Courier New"/>
            <w:color w:val="333399"/>
            <w:sz w:val="22"/>
          </w:rPr>
          <w:delText>DEC</w:delText>
        </w:r>
        <w:r w:rsidRPr="00B102F3" w:rsidDel="00D77082">
          <w:rPr>
            <w:rFonts w:ascii="Lucida Console" w:eastAsia="新細明體" w:hAnsi="Lucida Console" w:cs="Courier New" w:hint="eastAsia"/>
            <w:color w:val="333399"/>
            <w:sz w:val="22"/>
          </w:rPr>
          <w:delText>2</w:delText>
        </w:r>
        <w:r w:rsidRPr="00B102F3" w:rsidDel="00D77082">
          <w:rPr>
            <w:rFonts w:ascii="Lucida Console" w:eastAsia="新細明體" w:hAnsi="Lucida Console" w:cs="Courier New"/>
            <w:color w:val="333399"/>
            <w:sz w:val="22"/>
          </w:rPr>
          <w:delText>00_SPACE_WIDTH</w:delText>
        </w:r>
        <w:r w:rsidRPr="00B102F3" w:rsidDel="00D77082">
          <w:rPr>
            <w:rFonts w:ascii="Lucida Console" w:eastAsia="新細明體" w:hAnsi="Lucida Console" w:cs="Courier New" w:hint="eastAsia"/>
            <w:color w:val="333399"/>
            <w:sz w:val="22"/>
          </w:rPr>
          <w:delText xml:space="preserve"> =</w:delText>
        </w:r>
        <w:r w:rsidDel="00D77082">
          <w:rPr>
            <w:rFonts w:ascii="Lucida Console" w:eastAsia="新細明體" w:hAnsi="Lucida Console" w:cs="Courier New" w:hint="eastAsia"/>
            <w:color w:val="333399"/>
            <w:sz w:val="22"/>
          </w:rPr>
          <w:delText xml:space="preserve"> 31</w:delText>
        </w:r>
        <w:bookmarkStart w:id="1335" w:name="_Toc437270536"/>
        <w:bookmarkEnd w:id="1335"/>
      </w:del>
    </w:p>
    <w:p w:rsidR="0045581C" w:rsidDel="00D77082" w:rsidRDefault="0045581C" w:rsidP="009D0FC4">
      <w:pPr>
        <w:rPr>
          <w:del w:id="1336" w:author="Masa Wei-Chung Chi(姬瑋忠)" w:date="2015-12-04T14:26:00Z"/>
          <w:rFonts w:ascii="Lucida Console" w:eastAsia="新細明體" w:hAnsi="Lucida Console" w:cs="Courier New"/>
          <w:color w:val="333399"/>
          <w:sz w:val="22"/>
        </w:rPr>
      </w:pPr>
      <w:del w:id="1337" w:author="Masa Wei-Chung Chi(姬瑋忠)" w:date="2015-12-04T14:26:00Z">
        <w:r w:rsidDel="00D77082">
          <w:rPr>
            <w:rFonts w:eastAsiaTheme="minorEastAsia" w:hint="eastAsia"/>
          </w:rPr>
          <w:tab/>
        </w:r>
        <w:r w:rsidR="00CD05C3" w:rsidRPr="00CD05C3" w:rsidDel="00D77082">
          <w:rPr>
            <w:rFonts w:ascii="Lucida Console" w:eastAsia="新細明體" w:hAnsi="Lucida Console" w:cs="Courier New" w:hint="eastAsia"/>
            <w:color w:val="333399"/>
            <w:sz w:val="22"/>
          </w:rPr>
          <w:delText>parameter</w:delText>
        </w:r>
        <w:r w:rsidR="00CD05C3" w:rsidRPr="00905131" w:rsidDel="00D77082">
          <w:rPr>
            <w:rFonts w:ascii="Lucida Console" w:eastAsia="新細明體" w:hAnsi="Lucida Console" w:cs="Courier New"/>
            <w:color w:val="333399"/>
            <w:sz w:val="22"/>
          </w:rPr>
          <w:delText xml:space="preserve"> </w:delText>
        </w:r>
        <w:r w:rsidRPr="00905131" w:rsidDel="00D77082">
          <w:rPr>
            <w:rFonts w:ascii="Lucida Console" w:eastAsia="新細明體" w:hAnsi="Lucida Console" w:cs="Courier New"/>
            <w:color w:val="333399"/>
            <w:sz w:val="22"/>
          </w:rPr>
          <w:delText>ATC</w:delText>
        </w:r>
        <w:r w:rsidRPr="00905131" w:rsidDel="00D77082">
          <w:rPr>
            <w:rFonts w:ascii="Lucida Console" w:eastAsia="新細明體" w:hAnsi="Lucida Console" w:cs="Courier New" w:hint="eastAsia"/>
            <w:color w:val="333399"/>
            <w:sz w:val="22"/>
          </w:rPr>
          <w:delText>BUS</w:delText>
        </w:r>
        <w:r w:rsidRPr="00905131" w:rsidDel="00D77082">
          <w:rPr>
            <w:rFonts w:ascii="Lucida Console" w:eastAsia="新細明體" w:hAnsi="Lucida Console" w:cs="Courier New"/>
            <w:color w:val="333399"/>
            <w:sz w:val="22"/>
          </w:rPr>
          <w:delText>DEC</w:delText>
        </w:r>
        <w:r w:rsidRPr="00905131" w:rsidDel="00D77082">
          <w:rPr>
            <w:rFonts w:ascii="Lucida Console" w:eastAsia="新細明體" w:hAnsi="Lucida Console" w:cs="Courier New" w:hint="eastAsia"/>
            <w:color w:val="333399"/>
            <w:sz w:val="22"/>
          </w:rPr>
          <w:delText>2</w:delText>
        </w:r>
        <w:r w:rsidDel="00D77082">
          <w:rPr>
            <w:rFonts w:ascii="Lucida Console" w:eastAsia="新細明體" w:hAnsi="Lucida Console" w:cs="Courier New"/>
            <w:color w:val="333399"/>
            <w:sz w:val="22"/>
          </w:rPr>
          <w:delText>00_SLV</w:delText>
        </w:r>
        <w:r w:rsidDel="00D77082">
          <w:rPr>
            <w:rFonts w:ascii="Lucida Console" w:eastAsia="新細明體" w:hAnsi="Lucida Console" w:cs="Courier New" w:hint="eastAsia"/>
            <w:color w:val="333399"/>
            <w:sz w:val="22"/>
          </w:rPr>
          <w:delText>3</w:delText>
        </w:r>
        <w:r w:rsidRPr="00905131" w:rsidDel="00D77082">
          <w:rPr>
            <w:rFonts w:ascii="Lucida Console" w:eastAsia="新細明體" w:hAnsi="Lucida Console" w:cs="Courier New"/>
            <w:color w:val="333399"/>
            <w:sz w:val="22"/>
          </w:rPr>
          <w:delText>_</w:delText>
        </w:r>
        <w:r w:rsidDel="00D77082">
          <w:rPr>
            <w:rFonts w:ascii="Lucida Console" w:eastAsia="新細明體" w:hAnsi="Lucida Console" w:cs="Courier New" w:hint="eastAsia"/>
            <w:color w:val="333399"/>
            <w:sz w:val="22"/>
          </w:rPr>
          <w:delText xml:space="preserve">OFFSET = </w:delText>
        </w:r>
        <w:r w:rsidR="00731316" w:rsidRPr="00B102F3" w:rsidDel="00D77082">
          <w:rPr>
            <w:rFonts w:ascii="Lucida Console" w:eastAsia="新細明體" w:hAnsi="Lucida Console" w:cs="Courier New"/>
            <w:color w:val="333399"/>
            <w:sz w:val="22"/>
          </w:rPr>
          <w:delText>ATC</w:delText>
        </w:r>
        <w:r w:rsidR="00731316" w:rsidRPr="00B102F3" w:rsidDel="00D77082">
          <w:rPr>
            <w:rFonts w:ascii="Lucida Console" w:eastAsia="新細明體" w:hAnsi="Lucida Console" w:cs="Courier New" w:hint="eastAsia"/>
            <w:color w:val="333399"/>
            <w:sz w:val="22"/>
          </w:rPr>
          <w:delText>BUS</w:delText>
        </w:r>
        <w:r w:rsidR="00731316" w:rsidRPr="00B102F3" w:rsidDel="00D77082">
          <w:rPr>
            <w:rFonts w:ascii="Lucida Console" w:eastAsia="新細明體" w:hAnsi="Lucida Console" w:cs="Courier New"/>
            <w:color w:val="333399"/>
            <w:sz w:val="22"/>
          </w:rPr>
          <w:delText>DEC</w:delText>
        </w:r>
        <w:r w:rsidR="00731316" w:rsidRPr="00B102F3" w:rsidDel="00D77082">
          <w:rPr>
            <w:rFonts w:ascii="Lucida Console" w:eastAsia="新細明體" w:hAnsi="Lucida Console" w:cs="Courier New" w:hint="eastAsia"/>
            <w:color w:val="333399"/>
            <w:sz w:val="22"/>
          </w:rPr>
          <w:delText>2</w:delText>
        </w:r>
        <w:r w:rsidR="00731316" w:rsidRPr="00B102F3" w:rsidDel="00D77082">
          <w:rPr>
            <w:rFonts w:ascii="Lucida Console" w:eastAsia="新細明體" w:hAnsi="Lucida Console" w:cs="Courier New"/>
            <w:color w:val="333399"/>
            <w:sz w:val="22"/>
          </w:rPr>
          <w:delText>00_SPACE_WIDTH</w:delText>
        </w:r>
        <w:r w:rsidR="00731316" w:rsidDel="00D77082">
          <w:rPr>
            <w:rFonts w:ascii="Lucida Console" w:eastAsia="新細明體" w:hAnsi="Lucida Console" w:cs="Courier New"/>
            <w:color w:val="333399"/>
            <w:sz w:val="22"/>
          </w:rPr>
          <w:delText>’</w:delText>
        </w:r>
        <w:r w:rsidR="00731316" w:rsidDel="00D77082">
          <w:rPr>
            <w:rFonts w:ascii="Lucida Console" w:eastAsia="新細明體" w:hAnsi="Lucida Console" w:cs="Courier New" w:hint="eastAsia"/>
            <w:color w:val="333399"/>
            <w:sz w:val="22"/>
          </w:rPr>
          <w:delText>h</w:delText>
        </w:r>
        <w:r w:rsidR="00923688" w:rsidDel="00D77082">
          <w:rPr>
            <w:rFonts w:ascii="Lucida Console" w:eastAsia="新細明體" w:hAnsi="Lucida Console" w:cs="Courier New" w:hint="eastAsia"/>
            <w:color w:val="333399"/>
            <w:sz w:val="22"/>
          </w:rPr>
          <w:delText>10</w:delText>
        </w:r>
        <w:r w:rsidDel="00D77082">
          <w:rPr>
            <w:rFonts w:ascii="Lucida Console" w:eastAsia="新細明體" w:hAnsi="Lucida Console" w:cs="Courier New" w:hint="eastAsia"/>
            <w:color w:val="333399"/>
            <w:sz w:val="22"/>
          </w:rPr>
          <w:delText>800000</w:delText>
        </w:r>
        <w:bookmarkStart w:id="1338" w:name="_Toc437270537"/>
        <w:bookmarkEnd w:id="1338"/>
      </w:del>
    </w:p>
    <w:p w:rsidR="00923688" w:rsidRPr="009D0FC4" w:rsidDel="00D77082" w:rsidRDefault="00923688" w:rsidP="009D0FC4">
      <w:pPr>
        <w:rPr>
          <w:del w:id="1339" w:author="Masa Wei-Chung Chi(姬瑋忠)" w:date="2015-12-04T14:26:00Z"/>
          <w:rFonts w:eastAsiaTheme="minorEastAsia"/>
        </w:rPr>
      </w:pPr>
      <w:del w:id="1340" w:author="Masa Wei-Chung Chi(姬瑋忠)" w:date="2015-12-04T14:26:00Z">
        <w:r w:rsidDel="00D77082">
          <w:rPr>
            <w:rFonts w:eastAsiaTheme="minorEastAsia" w:hint="eastAsia"/>
          </w:rPr>
          <w:delText>Default value is 0x0.</w:delText>
        </w:r>
        <w:bookmarkStart w:id="1341" w:name="_Toc437270538"/>
        <w:bookmarkEnd w:id="1341"/>
      </w:del>
    </w:p>
    <w:p w:rsidR="00E15DD0" w:rsidRDefault="00E15DD0" w:rsidP="00E15DD0">
      <w:pPr>
        <w:pStyle w:val="1"/>
        <w:pageBreakBefore/>
        <w:tabs>
          <w:tab w:val="num" w:pos="480"/>
        </w:tabs>
        <w:spacing w:before="406" w:after="203"/>
        <w:ind w:left="0"/>
        <w:rPr>
          <w:rFonts w:eastAsiaTheme="minorEastAsia"/>
        </w:rPr>
      </w:pPr>
      <w:bookmarkStart w:id="1342" w:name="_Toc437270539"/>
      <w:r>
        <w:rPr>
          <w:rFonts w:eastAsiaTheme="minorEastAsia" w:hint="eastAsia"/>
        </w:rPr>
        <w:t>Programming Model</w:t>
      </w:r>
      <w:bookmarkEnd w:id="1342"/>
    </w:p>
    <w:p w:rsidR="00E15DD0" w:rsidRDefault="00E15DD0" w:rsidP="00E15DD0">
      <w:pPr>
        <w:pStyle w:val="21"/>
        <w:spacing w:before="203"/>
        <w:rPr>
          <w:rFonts w:eastAsiaTheme="minorEastAsia"/>
        </w:rPr>
      </w:pPr>
      <w:bookmarkStart w:id="1343" w:name="_Toc437270540"/>
      <w:r>
        <w:rPr>
          <w:rFonts w:eastAsiaTheme="minorEastAsia" w:hint="eastAsia"/>
        </w:rPr>
        <w:t>Summary of Registers</w:t>
      </w:r>
      <w:bookmarkEnd w:id="1343"/>
    </w:p>
    <w:p w:rsidR="00027AF7" w:rsidRDefault="00027AF7">
      <w:pPr>
        <w:pStyle w:val="31"/>
        <w:spacing w:before="203"/>
        <w:rPr>
          <w:ins w:id="1344" w:author="Masa Wei-Chung Chi(姬瑋忠)" w:date="2015-12-03T17:04:00Z"/>
        </w:rPr>
        <w:pPrChange w:id="1345" w:author="Masa Wei-Chung Chi(姬瑋忠)" w:date="2015-12-03T17:04:00Z">
          <w:pPr>
            <w:pStyle w:val="21"/>
            <w:spacing w:before="203"/>
          </w:pPr>
        </w:pPrChange>
      </w:pPr>
      <w:bookmarkStart w:id="1346" w:name="_Toc437270541"/>
      <w:ins w:id="1347" w:author="Masa Wei-Chung Chi(姬瑋忠)" w:date="2015-12-03T17:04:00Z">
        <w:r>
          <w:rPr>
            <w:rFonts w:hint="eastAsia"/>
          </w:rPr>
          <w:t>Internal Slave</w:t>
        </w:r>
        <w:bookmarkEnd w:id="1346"/>
      </w:ins>
    </w:p>
    <w:p w:rsidR="00027AF7" w:rsidRDefault="00027AF7" w:rsidP="00027AF7">
      <w:pPr>
        <w:rPr>
          <w:ins w:id="1348" w:author="Masa Wei-Chung Chi(姬瑋忠)" w:date="2015-12-03T17:04:00Z"/>
          <w:rFonts w:eastAsiaTheme="minorEastAsia"/>
        </w:rPr>
      </w:pPr>
      <w:ins w:id="1349" w:author="Masa Wei-Chung Chi(姬瑋忠)" w:date="2015-12-03T17:04:00Z">
        <w:r>
          <w:rPr>
            <w:rFonts w:eastAsiaTheme="minorEastAsia" w:hint="eastAsia"/>
          </w:rPr>
          <w:t xml:space="preserve">Internal slave provide the ID number of ATCBUSDEC200, reversion number and the </w:t>
        </w:r>
        <w:r>
          <w:rPr>
            <w:rFonts w:eastAsiaTheme="minorEastAsia"/>
          </w:rPr>
          <w:t>information</w:t>
        </w:r>
        <w:r>
          <w:rPr>
            <w:rFonts w:eastAsiaTheme="minorEastAsia" w:hint="eastAsia"/>
          </w:rPr>
          <w:t xml:space="preserve"> of base/size for each slave. The following table shows that the </w:t>
        </w:r>
        <w:r>
          <w:rPr>
            <w:rFonts w:eastAsiaTheme="minorEastAsia"/>
          </w:rPr>
          <w:t>information</w:t>
        </w:r>
        <w:r>
          <w:rPr>
            <w:rFonts w:eastAsiaTheme="minorEastAsia" w:hint="eastAsia"/>
          </w:rPr>
          <w:t xml:space="preserve"> </w:t>
        </w:r>
        <w:r w:rsidRPr="007F3E04">
          <w:rPr>
            <w:rFonts w:eastAsiaTheme="minorEastAsia"/>
          </w:rPr>
          <w:t>correspond</w:t>
        </w:r>
        <w:r>
          <w:rPr>
            <w:rFonts w:eastAsiaTheme="minorEastAsia" w:hint="eastAsia"/>
          </w:rPr>
          <w:t>s to address. All of these fields are read only.</w:t>
        </w:r>
      </w:ins>
    </w:p>
    <w:p w:rsidR="00027AF7" w:rsidRDefault="00027AF7" w:rsidP="00027AF7">
      <w:pPr>
        <w:rPr>
          <w:ins w:id="1350" w:author="Masa Wei-Chung Chi(姬瑋忠)" w:date="2015-12-03T17:04:00Z"/>
          <w:rFonts w:eastAsiaTheme="minorEastAsia"/>
        </w:rPr>
      </w:pPr>
      <w:ins w:id="1351" w:author="Masa Wei-Chung Chi(姬瑋忠)" w:date="2015-12-03T17:04:00Z">
        <w:r>
          <w:rPr>
            <w:rFonts w:eastAsiaTheme="minorEastAsia" w:hint="eastAsia"/>
          </w:rPr>
          <w:t>RO: Read Only</w:t>
        </w:r>
      </w:ins>
    </w:p>
    <w:p w:rsidR="00027AF7" w:rsidRDefault="00027AF7" w:rsidP="00027AF7">
      <w:pPr>
        <w:pStyle w:val="aa"/>
        <w:rPr>
          <w:ins w:id="1352" w:author="Masa Wei-Chung Chi(姬瑋忠)" w:date="2015-12-03T17:04:00Z"/>
          <w:rFonts w:eastAsiaTheme="minorEastAsia"/>
        </w:rPr>
      </w:pPr>
      <w:bookmarkStart w:id="1353" w:name="_Toc437270334"/>
      <w:ins w:id="1354" w:author="Masa Wei-Chung Chi(姬瑋忠)" w:date="2015-12-03T17:04:00Z">
        <w:r>
          <w:t xml:space="preserve">Table </w:t>
        </w:r>
        <w:r>
          <w:fldChar w:fldCharType="begin"/>
        </w:r>
        <w:r>
          <w:instrText xml:space="preserve"> SEQ Table \* ARABIC </w:instrText>
        </w:r>
        <w:r>
          <w:fldChar w:fldCharType="separate"/>
        </w:r>
        <w:r>
          <w:rPr>
            <w:noProof/>
          </w:rPr>
          <w:t>2</w:t>
        </w:r>
        <w:r>
          <w:rPr>
            <w:noProof/>
          </w:rPr>
          <w:fldChar w:fldCharType="end"/>
        </w:r>
        <w:r>
          <w:rPr>
            <w:rFonts w:eastAsiaTheme="minorEastAsia" w:hint="eastAsia"/>
          </w:rPr>
          <w:t>. ATCBUSDEC200 Internal Slave Summary</w:t>
        </w:r>
        <w:bookmarkEnd w:id="1353"/>
      </w:ins>
    </w:p>
    <w:tbl>
      <w:tblPr>
        <w:tblStyle w:val="a9"/>
        <w:tblW w:w="0" w:type="auto"/>
        <w:tblLook w:val="04A0" w:firstRow="1" w:lastRow="0" w:firstColumn="1" w:lastColumn="0" w:noHBand="0" w:noVBand="1"/>
      </w:tblPr>
      <w:tblGrid>
        <w:gridCol w:w="2574"/>
        <w:gridCol w:w="2574"/>
        <w:gridCol w:w="5150"/>
      </w:tblGrid>
      <w:tr w:rsidR="00027AF7" w:rsidTr="00992C4E">
        <w:trPr>
          <w:ins w:id="1355" w:author="Masa Wei-Chung Chi(姬瑋忠)" w:date="2015-12-03T17:04:00Z"/>
        </w:trPr>
        <w:tc>
          <w:tcPr>
            <w:tcW w:w="2574" w:type="dxa"/>
            <w:vAlign w:val="center"/>
          </w:tcPr>
          <w:p w:rsidR="00027AF7" w:rsidRDefault="00027AF7" w:rsidP="00992C4E">
            <w:pPr>
              <w:jc w:val="both"/>
              <w:rPr>
                <w:ins w:id="1356" w:author="Masa Wei-Chung Chi(姬瑋忠)" w:date="2015-12-03T17:04:00Z"/>
                <w:rFonts w:eastAsiaTheme="minorEastAsia"/>
              </w:rPr>
            </w:pPr>
            <w:ins w:id="1357" w:author="Masa Wei-Chung Chi(姬瑋忠)" w:date="2015-12-03T17:04:00Z">
              <w:r>
                <w:rPr>
                  <w:rFonts w:eastAsiaTheme="minorEastAsia" w:hint="eastAsia"/>
                </w:rPr>
                <w:t>Address</w:t>
              </w:r>
            </w:ins>
          </w:p>
        </w:tc>
        <w:tc>
          <w:tcPr>
            <w:tcW w:w="2574" w:type="dxa"/>
            <w:vAlign w:val="center"/>
          </w:tcPr>
          <w:p w:rsidR="00027AF7" w:rsidRDefault="00027AF7" w:rsidP="00992C4E">
            <w:pPr>
              <w:jc w:val="both"/>
              <w:rPr>
                <w:ins w:id="1358" w:author="Masa Wei-Chung Chi(姬瑋忠)" w:date="2015-12-03T17:04:00Z"/>
                <w:rFonts w:eastAsiaTheme="minorEastAsia"/>
              </w:rPr>
            </w:pPr>
            <w:ins w:id="1359" w:author="Masa Wei-Chung Chi(姬瑋忠)" w:date="2015-12-03T17:04:00Z">
              <w:r>
                <w:rPr>
                  <w:rFonts w:eastAsiaTheme="minorEastAsia" w:hint="eastAsia"/>
                </w:rPr>
                <w:t>Type</w:t>
              </w:r>
            </w:ins>
          </w:p>
        </w:tc>
        <w:tc>
          <w:tcPr>
            <w:tcW w:w="5150" w:type="dxa"/>
            <w:vAlign w:val="center"/>
          </w:tcPr>
          <w:p w:rsidR="00027AF7" w:rsidRDefault="00027AF7" w:rsidP="00992C4E">
            <w:pPr>
              <w:jc w:val="both"/>
              <w:rPr>
                <w:ins w:id="1360" w:author="Masa Wei-Chung Chi(姬瑋忠)" w:date="2015-12-03T17:04:00Z"/>
                <w:rFonts w:eastAsiaTheme="minorEastAsia"/>
              </w:rPr>
            </w:pPr>
            <w:ins w:id="1361" w:author="Masa Wei-Chung Chi(姬瑋忠)" w:date="2015-12-03T17:04:00Z">
              <w:r>
                <w:rPr>
                  <w:rFonts w:eastAsiaTheme="minorEastAsia" w:hint="eastAsia"/>
                </w:rPr>
                <w:t>Description</w:t>
              </w:r>
            </w:ins>
          </w:p>
        </w:tc>
      </w:tr>
      <w:tr w:rsidR="00027AF7" w:rsidTr="00992C4E">
        <w:trPr>
          <w:ins w:id="1362" w:author="Masa Wei-Chung Chi(姬瑋忠)" w:date="2015-12-03T17:04:00Z"/>
        </w:trPr>
        <w:tc>
          <w:tcPr>
            <w:tcW w:w="2574" w:type="dxa"/>
            <w:vAlign w:val="center"/>
          </w:tcPr>
          <w:p w:rsidR="00027AF7" w:rsidRDefault="00027AF7" w:rsidP="00992C4E">
            <w:pPr>
              <w:jc w:val="both"/>
              <w:rPr>
                <w:ins w:id="1363" w:author="Masa Wei-Chung Chi(姬瑋忠)" w:date="2015-12-03T17:04:00Z"/>
                <w:rFonts w:eastAsiaTheme="minorEastAsia"/>
              </w:rPr>
            </w:pPr>
            <w:ins w:id="1364" w:author="Masa Wei-Chung Chi(姬瑋忠)" w:date="2015-12-03T17:04:00Z">
              <w:r>
                <w:rPr>
                  <w:rFonts w:eastAsiaTheme="minorEastAsia" w:hint="eastAsia"/>
                </w:rPr>
                <w:t>+0x00</w:t>
              </w:r>
            </w:ins>
          </w:p>
        </w:tc>
        <w:tc>
          <w:tcPr>
            <w:tcW w:w="2574" w:type="dxa"/>
            <w:vAlign w:val="center"/>
          </w:tcPr>
          <w:p w:rsidR="00027AF7" w:rsidRDefault="00027AF7" w:rsidP="00992C4E">
            <w:pPr>
              <w:jc w:val="both"/>
              <w:rPr>
                <w:ins w:id="1365" w:author="Masa Wei-Chung Chi(姬瑋忠)" w:date="2015-12-03T17:04:00Z"/>
                <w:rFonts w:eastAsiaTheme="minorEastAsia"/>
              </w:rPr>
            </w:pPr>
            <w:ins w:id="1366" w:author="Masa Wei-Chung Chi(姬瑋忠)" w:date="2015-12-03T17:04:00Z">
              <w:r>
                <w:rPr>
                  <w:rFonts w:eastAsiaTheme="minorEastAsia" w:hint="eastAsia"/>
                </w:rPr>
                <w:t>RO</w:t>
              </w:r>
            </w:ins>
          </w:p>
        </w:tc>
        <w:tc>
          <w:tcPr>
            <w:tcW w:w="5150" w:type="dxa"/>
            <w:vAlign w:val="center"/>
          </w:tcPr>
          <w:p w:rsidR="00027AF7" w:rsidRDefault="00027AF7" w:rsidP="00992C4E">
            <w:pPr>
              <w:jc w:val="both"/>
              <w:rPr>
                <w:ins w:id="1367" w:author="Masa Wei-Chung Chi(姬瑋忠)" w:date="2015-12-03T17:04:00Z"/>
                <w:rFonts w:eastAsiaTheme="minorEastAsia"/>
              </w:rPr>
            </w:pPr>
            <w:ins w:id="1368" w:author="Masa Wei-Chung Chi(姬瑋忠)" w:date="2015-12-03T17:04:00Z">
              <w:r>
                <w:rPr>
                  <w:rFonts w:eastAsiaTheme="minorEastAsia" w:hint="eastAsia"/>
                </w:rPr>
                <w:t>ATCBUSDEC200 ID and reversion number</w:t>
              </w:r>
            </w:ins>
          </w:p>
        </w:tc>
      </w:tr>
      <w:tr w:rsidR="00027AF7" w:rsidTr="00992C4E">
        <w:trPr>
          <w:ins w:id="1369" w:author="Masa Wei-Chung Chi(姬瑋忠)" w:date="2015-12-03T17:04:00Z"/>
        </w:trPr>
        <w:tc>
          <w:tcPr>
            <w:tcW w:w="2574" w:type="dxa"/>
            <w:vAlign w:val="center"/>
          </w:tcPr>
          <w:p w:rsidR="00027AF7" w:rsidRDefault="00DB330D" w:rsidP="00992C4E">
            <w:pPr>
              <w:jc w:val="both"/>
              <w:rPr>
                <w:ins w:id="1370" w:author="Masa Wei-Chung Chi(姬瑋忠)" w:date="2015-12-03T17:04:00Z"/>
                <w:rFonts w:eastAsiaTheme="minorEastAsia"/>
              </w:rPr>
            </w:pPr>
            <w:ins w:id="1371" w:author="Masa Wei-Chung Chi(姬瑋忠)" w:date="2015-12-03T17:04:00Z">
              <w:r>
                <w:rPr>
                  <w:rFonts w:eastAsiaTheme="minorEastAsia" w:hint="eastAsia"/>
                </w:rPr>
                <w:t>+0x04~0x</w:t>
              </w:r>
            </w:ins>
            <w:ins w:id="1372" w:author="Masa Wei-Chung Chi(姬瑋忠)" w:date="2015-12-09T15:32:00Z">
              <w:r>
                <w:rPr>
                  <w:rFonts w:eastAsiaTheme="minorEastAsia" w:hint="eastAsia"/>
                </w:rPr>
                <w:t>1</w:t>
              </w:r>
            </w:ins>
            <w:ins w:id="1373" w:author="Masa Wei-Chung Chi(姬瑋忠)" w:date="2015-12-03T17:04:00Z">
              <w:r w:rsidR="00027AF7">
                <w:rPr>
                  <w:rFonts w:eastAsiaTheme="minorEastAsia" w:hint="eastAsia"/>
                </w:rPr>
                <w:t>C</w:t>
              </w:r>
            </w:ins>
          </w:p>
        </w:tc>
        <w:tc>
          <w:tcPr>
            <w:tcW w:w="2574" w:type="dxa"/>
            <w:vAlign w:val="center"/>
          </w:tcPr>
          <w:p w:rsidR="00027AF7" w:rsidRDefault="00027AF7" w:rsidP="00992C4E">
            <w:pPr>
              <w:jc w:val="both"/>
              <w:rPr>
                <w:ins w:id="1374" w:author="Masa Wei-Chung Chi(姬瑋忠)" w:date="2015-12-03T17:04:00Z"/>
                <w:rFonts w:eastAsiaTheme="minorEastAsia"/>
              </w:rPr>
            </w:pPr>
            <w:ins w:id="1375" w:author="Masa Wei-Chung Chi(姬瑋忠)" w:date="2015-12-03T17:04:00Z">
              <w:r>
                <w:rPr>
                  <w:rFonts w:eastAsiaTheme="minorEastAsia" w:hint="eastAsia"/>
                </w:rPr>
                <w:t>-</w:t>
              </w:r>
            </w:ins>
          </w:p>
        </w:tc>
        <w:tc>
          <w:tcPr>
            <w:tcW w:w="5150" w:type="dxa"/>
            <w:vAlign w:val="center"/>
          </w:tcPr>
          <w:p w:rsidR="00027AF7" w:rsidRDefault="00027AF7" w:rsidP="00992C4E">
            <w:pPr>
              <w:jc w:val="both"/>
              <w:rPr>
                <w:ins w:id="1376" w:author="Masa Wei-Chung Chi(姬瑋忠)" w:date="2015-12-03T17:04:00Z"/>
                <w:rFonts w:eastAsiaTheme="minorEastAsia"/>
              </w:rPr>
            </w:pPr>
            <w:ins w:id="1377" w:author="Masa Wei-Chung Chi(姬瑋忠)" w:date="2015-12-03T17:04:00Z">
              <w:r>
                <w:rPr>
                  <w:rFonts w:eastAsiaTheme="minorEastAsia" w:hint="eastAsia"/>
                </w:rPr>
                <w:t>Reserved</w:t>
              </w:r>
            </w:ins>
          </w:p>
        </w:tc>
      </w:tr>
      <w:tr w:rsidR="00027AF7" w:rsidTr="00992C4E">
        <w:trPr>
          <w:ins w:id="1378" w:author="Masa Wei-Chung Chi(姬瑋忠)" w:date="2015-12-03T17:04:00Z"/>
        </w:trPr>
        <w:tc>
          <w:tcPr>
            <w:tcW w:w="2574" w:type="dxa"/>
            <w:vAlign w:val="center"/>
          </w:tcPr>
          <w:p w:rsidR="00027AF7" w:rsidRDefault="00027AF7" w:rsidP="00AA32B6">
            <w:pPr>
              <w:jc w:val="both"/>
              <w:rPr>
                <w:ins w:id="1379" w:author="Masa Wei-Chung Chi(姬瑋忠)" w:date="2015-12-03T17:04:00Z"/>
                <w:rFonts w:eastAsiaTheme="minorEastAsia"/>
              </w:rPr>
            </w:pPr>
            <w:ins w:id="1380" w:author="Masa Wei-Chung Chi(姬瑋忠)" w:date="2015-12-03T17:04:00Z">
              <w:r>
                <w:rPr>
                  <w:rFonts w:eastAsiaTheme="minorEastAsia" w:hint="eastAsia"/>
                </w:rPr>
                <w:t>+0x</w:t>
              </w:r>
            </w:ins>
            <w:ins w:id="1381" w:author="Masa Wei-Chung Chi(姬瑋忠)" w:date="2015-12-09T15:31:00Z">
              <w:r w:rsidR="00DB330D">
                <w:rPr>
                  <w:rFonts w:eastAsiaTheme="minorEastAsia" w:hint="eastAsia"/>
                </w:rPr>
                <w:t>2</w:t>
              </w:r>
            </w:ins>
            <w:ins w:id="1382" w:author="Masa Wei-Chung Chi(姬瑋忠)" w:date="2015-12-03T17:04:00Z">
              <w:r w:rsidR="00DB330D">
                <w:rPr>
                  <w:rFonts w:eastAsiaTheme="minorEastAsia" w:hint="eastAsia"/>
                </w:rPr>
                <w:t>0~0x</w:t>
              </w:r>
            </w:ins>
            <w:ins w:id="1383" w:author="Masa Wei-Chung Chi(姬瑋忠)" w:date="2015-12-09T15:31:00Z">
              <w:r w:rsidR="00DB330D">
                <w:rPr>
                  <w:rFonts w:eastAsiaTheme="minorEastAsia" w:hint="eastAsia"/>
                </w:rPr>
                <w:t>9</w:t>
              </w:r>
            </w:ins>
            <w:ins w:id="1384" w:author="Masa Wei-Chung Chi(姬瑋忠)" w:date="2015-12-03T17:04:00Z">
              <w:r>
                <w:rPr>
                  <w:rFonts w:eastAsiaTheme="minorEastAsia" w:hint="eastAsia"/>
                </w:rPr>
                <w:t>8</w:t>
              </w:r>
            </w:ins>
          </w:p>
        </w:tc>
        <w:tc>
          <w:tcPr>
            <w:tcW w:w="2574" w:type="dxa"/>
            <w:vAlign w:val="center"/>
          </w:tcPr>
          <w:p w:rsidR="00027AF7" w:rsidRDefault="00027AF7" w:rsidP="00992C4E">
            <w:pPr>
              <w:jc w:val="both"/>
              <w:rPr>
                <w:ins w:id="1385" w:author="Masa Wei-Chung Chi(姬瑋忠)" w:date="2015-12-03T17:04:00Z"/>
                <w:rFonts w:eastAsiaTheme="minorEastAsia"/>
              </w:rPr>
            </w:pPr>
            <w:ins w:id="1386" w:author="Masa Wei-Chung Chi(姬瑋忠)" w:date="2015-12-03T17:04:00Z">
              <w:r>
                <w:rPr>
                  <w:rFonts w:eastAsiaTheme="minorEastAsia" w:hint="eastAsia"/>
                </w:rPr>
                <w:t>RO</w:t>
              </w:r>
            </w:ins>
          </w:p>
        </w:tc>
        <w:tc>
          <w:tcPr>
            <w:tcW w:w="5150" w:type="dxa"/>
            <w:vAlign w:val="center"/>
          </w:tcPr>
          <w:p w:rsidR="00027AF7" w:rsidRDefault="00027AF7" w:rsidP="00992C4E">
            <w:pPr>
              <w:jc w:val="both"/>
              <w:rPr>
                <w:ins w:id="1387" w:author="Masa Wei-Chung Chi(姬瑋忠)" w:date="2015-12-03T17:04:00Z"/>
                <w:rFonts w:eastAsiaTheme="minorEastAsia"/>
              </w:rPr>
            </w:pPr>
            <w:ins w:id="1388" w:author="Masa Wei-Chung Chi(姬瑋忠)" w:date="2015-12-03T17:04:00Z">
              <w:r>
                <w:rPr>
                  <w:rFonts w:eastAsiaTheme="minorEastAsia" w:hint="eastAsia"/>
                </w:rPr>
                <w:t>Offset/size of slave 1~31</w:t>
              </w:r>
            </w:ins>
          </w:p>
        </w:tc>
      </w:tr>
    </w:tbl>
    <w:p w:rsidR="00E15DD0" w:rsidRPr="00AB5B9B" w:rsidRDefault="00E43839" w:rsidP="00E15DD0">
      <w:pPr>
        <w:rPr>
          <w:rFonts w:eastAsia="新細明體"/>
        </w:rPr>
      </w:pPr>
      <w:del w:id="1389" w:author="Masa Wei-Chung Chi(姬瑋忠)" w:date="2015-12-03T17:04:00Z">
        <w:r w:rsidDel="00027AF7">
          <w:rPr>
            <w:rFonts w:eastAsia="新細明體" w:hint="eastAsia"/>
          </w:rPr>
          <w:delText>N/A</w:delText>
        </w:r>
      </w:del>
    </w:p>
    <w:p w:rsidR="00E15DD0" w:rsidRDefault="00E15DD0" w:rsidP="00E15DD0">
      <w:pPr>
        <w:pStyle w:val="21"/>
        <w:spacing w:before="203"/>
        <w:rPr>
          <w:rFonts w:eastAsiaTheme="minorEastAsia"/>
        </w:rPr>
      </w:pPr>
      <w:bookmarkStart w:id="1390" w:name="_Toc437270542"/>
      <w:r w:rsidRPr="00E15DD0">
        <w:rPr>
          <w:rFonts w:eastAsiaTheme="minorEastAsia"/>
        </w:rPr>
        <w:t>Register Description</w:t>
      </w:r>
      <w:bookmarkEnd w:id="1390"/>
    </w:p>
    <w:p w:rsidR="00027AF7" w:rsidRDefault="00027AF7" w:rsidP="00027AF7">
      <w:pPr>
        <w:pStyle w:val="31"/>
        <w:spacing w:before="203"/>
        <w:rPr>
          <w:ins w:id="1391" w:author="Masa Wei-Chung Chi(姬瑋忠)" w:date="2015-12-03T17:05:00Z"/>
        </w:rPr>
      </w:pPr>
      <w:bookmarkStart w:id="1392" w:name="_Toc437270543"/>
      <w:ins w:id="1393" w:author="Masa Wei-Chung Chi(姬瑋忠)" w:date="2015-12-03T17:05:00Z">
        <w:r>
          <w:rPr>
            <w:rFonts w:eastAsiaTheme="minorEastAsia" w:hint="eastAsia"/>
          </w:rPr>
          <w:t>ATCBUSDEC200 ID Number and Reversion Number (0x00)</w:t>
        </w:r>
        <w:bookmarkEnd w:id="1392"/>
      </w:ins>
    </w:p>
    <w:p w:rsidR="00027AF7" w:rsidRDefault="00027AF7" w:rsidP="00027AF7">
      <w:pPr>
        <w:pStyle w:val="aa"/>
        <w:rPr>
          <w:ins w:id="1394" w:author="Masa Wei-Chung Chi(姬瑋忠)" w:date="2015-12-03T17:05:00Z"/>
          <w:rFonts w:eastAsiaTheme="minorEastAsia"/>
        </w:rPr>
      </w:pPr>
      <w:bookmarkStart w:id="1395" w:name="_Toc437270335"/>
      <w:ins w:id="1396" w:author="Masa Wei-Chung Chi(姬瑋忠)" w:date="2015-12-03T17:05:00Z">
        <w:r>
          <w:t xml:space="preserve">Table </w:t>
        </w:r>
        <w:r>
          <w:fldChar w:fldCharType="begin"/>
        </w:r>
        <w:r>
          <w:instrText xml:space="preserve"> SEQ Table \* ARABIC </w:instrText>
        </w:r>
        <w:r>
          <w:fldChar w:fldCharType="separate"/>
        </w:r>
        <w:r>
          <w:rPr>
            <w:noProof/>
          </w:rPr>
          <w:t>3</w:t>
        </w:r>
        <w:r>
          <w:rPr>
            <w:noProof/>
          </w:rPr>
          <w:fldChar w:fldCharType="end"/>
        </w:r>
        <w:r>
          <w:rPr>
            <w:rFonts w:eastAsiaTheme="minorEastAsia" w:hint="eastAsia"/>
          </w:rPr>
          <w:t>. ATCBUSDEC200 ID Number and Reversion Number</w:t>
        </w:r>
        <w:bookmarkEnd w:id="1395"/>
      </w:ins>
    </w:p>
    <w:tbl>
      <w:tblPr>
        <w:tblStyle w:val="a9"/>
        <w:tblW w:w="0" w:type="auto"/>
        <w:tblLook w:val="04A0" w:firstRow="1" w:lastRow="0" w:firstColumn="1" w:lastColumn="0" w:noHBand="0" w:noVBand="1"/>
      </w:tblPr>
      <w:tblGrid>
        <w:gridCol w:w="1282"/>
        <w:gridCol w:w="2087"/>
        <w:gridCol w:w="736"/>
        <w:gridCol w:w="4552"/>
        <w:gridCol w:w="1801"/>
      </w:tblGrid>
      <w:tr w:rsidR="00027AF7" w:rsidTr="00992C4E">
        <w:trPr>
          <w:trHeight w:val="510"/>
          <w:ins w:id="1397" w:author="Masa Wei-Chung Chi(姬瑋忠)" w:date="2015-12-03T17:05:00Z"/>
        </w:trPr>
        <w:tc>
          <w:tcPr>
            <w:tcW w:w="1282" w:type="dxa"/>
            <w:vAlign w:val="center"/>
          </w:tcPr>
          <w:p w:rsidR="00027AF7" w:rsidRDefault="00027AF7" w:rsidP="00992C4E">
            <w:pPr>
              <w:rPr>
                <w:ins w:id="1398" w:author="Masa Wei-Chung Chi(姬瑋忠)" w:date="2015-12-03T17:05:00Z"/>
                <w:rFonts w:eastAsiaTheme="minorEastAsia"/>
              </w:rPr>
            </w:pPr>
            <w:ins w:id="1399" w:author="Masa Wei-Chung Chi(姬瑋忠)" w:date="2015-12-03T17:05:00Z">
              <w:r>
                <w:rPr>
                  <w:rFonts w:eastAsiaTheme="minorEastAsia" w:hint="eastAsia"/>
                </w:rPr>
                <w:t>Name</w:t>
              </w:r>
            </w:ins>
          </w:p>
        </w:tc>
        <w:tc>
          <w:tcPr>
            <w:tcW w:w="2087" w:type="dxa"/>
            <w:vAlign w:val="center"/>
          </w:tcPr>
          <w:p w:rsidR="00027AF7" w:rsidRDefault="00027AF7" w:rsidP="00992C4E">
            <w:pPr>
              <w:rPr>
                <w:ins w:id="1400" w:author="Masa Wei-Chung Chi(姬瑋忠)" w:date="2015-12-03T17:05:00Z"/>
                <w:rFonts w:eastAsiaTheme="minorEastAsia"/>
              </w:rPr>
            </w:pPr>
            <w:ins w:id="1401" w:author="Masa Wei-Chung Chi(姬瑋忠)" w:date="2015-12-03T17:05:00Z">
              <w:r>
                <w:rPr>
                  <w:rFonts w:eastAsiaTheme="minorEastAsia" w:hint="eastAsia"/>
                </w:rPr>
                <w:t>Bit</w:t>
              </w:r>
            </w:ins>
          </w:p>
        </w:tc>
        <w:tc>
          <w:tcPr>
            <w:tcW w:w="736" w:type="dxa"/>
            <w:vAlign w:val="center"/>
          </w:tcPr>
          <w:p w:rsidR="00027AF7" w:rsidRDefault="00027AF7" w:rsidP="00992C4E">
            <w:pPr>
              <w:rPr>
                <w:ins w:id="1402" w:author="Masa Wei-Chung Chi(姬瑋忠)" w:date="2015-12-03T17:05:00Z"/>
                <w:rFonts w:eastAsiaTheme="minorEastAsia"/>
              </w:rPr>
            </w:pPr>
            <w:ins w:id="1403" w:author="Masa Wei-Chung Chi(姬瑋忠)" w:date="2015-12-03T17:05:00Z">
              <w:r>
                <w:rPr>
                  <w:rFonts w:eastAsiaTheme="minorEastAsia" w:hint="eastAsia"/>
                </w:rPr>
                <w:t>Type</w:t>
              </w:r>
            </w:ins>
          </w:p>
        </w:tc>
        <w:tc>
          <w:tcPr>
            <w:tcW w:w="4552" w:type="dxa"/>
            <w:vAlign w:val="center"/>
          </w:tcPr>
          <w:p w:rsidR="00027AF7" w:rsidRDefault="00027AF7" w:rsidP="00992C4E">
            <w:pPr>
              <w:rPr>
                <w:ins w:id="1404" w:author="Masa Wei-Chung Chi(姬瑋忠)" w:date="2015-12-03T17:05:00Z"/>
                <w:rFonts w:eastAsiaTheme="minorEastAsia"/>
              </w:rPr>
            </w:pPr>
            <w:ins w:id="1405" w:author="Masa Wei-Chung Chi(姬瑋忠)" w:date="2015-12-03T17:05:00Z">
              <w:r>
                <w:rPr>
                  <w:rFonts w:eastAsiaTheme="minorEastAsia" w:hint="eastAsia"/>
                </w:rPr>
                <w:t>Description</w:t>
              </w:r>
            </w:ins>
          </w:p>
        </w:tc>
        <w:tc>
          <w:tcPr>
            <w:tcW w:w="1801" w:type="dxa"/>
            <w:vAlign w:val="center"/>
          </w:tcPr>
          <w:p w:rsidR="00027AF7" w:rsidRDefault="00027AF7" w:rsidP="00992C4E">
            <w:pPr>
              <w:rPr>
                <w:ins w:id="1406" w:author="Masa Wei-Chung Chi(姬瑋忠)" w:date="2015-12-03T17:05:00Z"/>
                <w:rFonts w:eastAsiaTheme="minorEastAsia"/>
              </w:rPr>
            </w:pPr>
            <w:ins w:id="1407" w:author="Masa Wei-Chung Chi(姬瑋忠)" w:date="2015-12-03T17:05:00Z">
              <w:r>
                <w:rPr>
                  <w:rFonts w:eastAsiaTheme="minorEastAsia" w:hint="eastAsia"/>
                </w:rPr>
                <w:t>Reset</w:t>
              </w:r>
            </w:ins>
          </w:p>
        </w:tc>
      </w:tr>
      <w:tr w:rsidR="00027AF7" w:rsidTr="00992C4E">
        <w:trPr>
          <w:trHeight w:val="510"/>
          <w:ins w:id="1408" w:author="Masa Wei-Chung Chi(姬瑋忠)" w:date="2015-12-03T17:05:00Z"/>
        </w:trPr>
        <w:tc>
          <w:tcPr>
            <w:tcW w:w="1282" w:type="dxa"/>
            <w:vAlign w:val="center"/>
          </w:tcPr>
          <w:p w:rsidR="00027AF7" w:rsidRDefault="00027AF7" w:rsidP="00992C4E">
            <w:pPr>
              <w:rPr>
                <w:ins w:id="1409" w:author="Masa Wei-Chung Chi(姬瑋忠)" w:date="2015-12-03T17:05:00Z"/>
                <w:rFonts w:eastAsiaTheme="minorEastAsia"/>
              </w:rPr>
            </w:pPr>
            <w:ins w:id="1410" w:author="Masa Wei-Chung Chi(姬瑋忠)" w:date="2015-12-03T17:05:00Z">
              <w:r>
                <w:rPr>
                  <w:rFonts w:eastAsiaTheme="minorEastAsia" w:hint="eastAsia"/>
                </w:rPr>
                <w:t>Reserved</w:t>
              </w:r>
            </w:ins>
          </w:p>
        </w:tc>
        <w:tc>
          <w:tcPr>
            <w:tcW w:w="2087" w:type="dxa"/>
            <w:vAlign w:val="center"/>
          </w:tcPr>
          <w:p w:rsidR="00027AF7" w:rsidRDefault="00027AF7" w:rsidP="00992C4E">
            <w:pPr>
              <w:rPr>
                <w:ins w:id="1411" w:author="Masa Wei-Chung Chi(姬瑋忠)" w:date="2015-12-03T17:05:00Z"/>
                <w:rFonts w:eastAsiaTheme="minorEastAsia"/>
              </w:rPr>
            </w:pPr>
            <w:ins w:id="1412" w:author="Masa Wei-Chung Chi(姬瑋忠)" w:date="2015-12-03T17:05:00Z">
              <w:r>
                <w:rPr>
                  <w:rFonts w:eastAsiaTheme="minorEastAsia" w:hint="eastAsia"/>
                </w:rPr>
                <w:t>HDATA_MSB:32</w:t>
              </w:r>
            </w:ins>
          </w:p>
        </w:tc>
        <w:tc>
          <w:tcPr>
            <w:tcW w:w="736" w:type="dxa"/>
            <w:vAlign w:val="center"/>
          </w:tcPr>
          <w:p w:rsidR="00027AF7" w:rsidRDefault="00027AF7" w:rsidP="00992C4E">
            <w:pPr>
              <w:rPr>
                <w:ins w:id="1413" w:author="Masa Wei-Chung Chi(姬瑋忠)" w:date="2015-12-03T17:05:00Z"/>
                <w:rFonts w:eastAsiaTheme="minorEastAsia"/>
              </w:rPr>
            </w:pPr>
            <w:ins w:id="1414" w:author="Masa Wei-Chung Chi(姬瑋忠)" w:date="2015-12-03T17:05:00Z">
              <w:r>
                <w:rPr>
                  <w:rFonts w:eastAsiaTheme="minorEastAsia" w:hint="eastAsia"/>
                </w:rPr>
                <w:t>-</w:t>
              </w:r>
            </w:ins>
          </w:p>
        </w:tc>
        <w:tc>
          <w:tcPr>
            <w:tcW w:w="4552" w:type="dxa"/>
            <w:vAlign w:val="center"/>
          </w:tcPr>
          <w:p w:rsidR="00027AF7" w:rsidRDefault="00027AF7" w:rsidP="00992C4E">
            <w:pPr>
              <w:rPr>
                <w:ins w:id="1415" w:author="Masa Wei-Chung Chi(姬瑋忠)" w:date="2015-12-03T17:05:00Z"/>
                <w:rFonts w:eastAsiaTheme="minorEastAsia"/>
              </w:rPr>
            </w:pPr>
            <w:ins w:id="1416" w:author="Masa Wei-Chung Chi(姬瑋忠)" w:date="2015-12-03T17:05:00Z">
              <w:r>
                <w:rPr>
                  <w:rFonts w:eastAsiaTheme="minorEastAsia" w:hint="eastAsia"/>
                </w:rPr>
                <w:t>-</w:t>
              </w:r>
            </w:ins>
          </w:p>
        </w:tc>
        <w:tc>
          <w:tcPr>
            <w:tcW w:w="1801" w:type="dxa"/>
            <w:vAlign w:val="center"/>
          </w:tcPr>
          <w:p w:rsidR="00027AF7" w:rsidRDefault="00027AF7" w:rsidP="00992C4E">
            <w:pPr>
              <w:rPr>
                <w:ins w:id="1417" w:author="Masa Wei-Chung Chi(姬瑋忠)" w:date="2015-12-03T17:05:00Z"/>
                <w:rFonts w:eastAsiaTheme="minorEastAsia"/>
              </w:rPr>
            </w:pPr>
            <w:ins w:id="1418" w:author="Masa Wei-Chung Chi(姬瑋忠)" w:date="2015-12-03T17:05:00Z">
              <w:r>
                <w:rPr>
                  <w:rFonts w:eastAsiaTheme="minorEastAsia" w:hint="eastAsia"/>
                </w:rPr>
                <w:t>-</w:t>
              </w:r>
            </w:ins>
          </w:p>
        </w:tc>
      </w:tr>
      <w:tr w:rsidR="00027AF7" w:rsidTr="00992C4E">
        <w:trPr>
          <w:trHeight w:val="510"/>
          <w:ins w:id="1419" w:author="Masa Wei-Chung Chi(姬瑋忠)" w:date="2015-12-03T17:05:00Z"/>
        </w:trPr>
        <w:tc>
          <w:tcPr>
            <w:tcW w:w="1282" w:type="dxa"/>
            <w:vAlign w:val="center"/>
          </w:tcPr>
          <w:p w:rsidR="00027AF7" w:rsidRDefault="00027AF7" w:rsidP="00992C4E">
            <w:pPr>
              <w:rPr>
                <w:ins w:id="1420" w:author="Masa Wei-Chung Chi(姬瑋忠)" w:date="2015-12-03T17:05:00Z"/>
                <w:rFonts w:eastAsiaTheme="minorEastAsia"/>
              </w:rPr>
            </w:pPr>
            <w:ins w:id="1421" w:author="Masa Wei-Chung Chi(姬瑋忠)" w:date="2015-12-03T17:05:00Z">
              <w:r>
                <w:rPr>
                  <w:rFonts w:eastAsiaTheme="minorEastAsia" w:hint="eastAsia"/>
                </w:rPr>
                <w:t>ID</w:t>
              </w:r>
            </w:ins>
          </w:p>
        </w:tc>
        <w:tc>
          <w:tcPr>
            <w:tcW w:w="2087" w:type="dxa"/>
            <w:vAlign w:val="center"/>
          </w:tcPr>
          <w:p w:rsidR="00027AF7" w:rsidRDefault="00027AF7" w:rsidP="00992C4E">
            <w:pPr>
              <w:rPr>
                <w:ins w:id="1422" w:author="Masa Wei-Chung Chi(姬瑋忠)" w:date="2015-12-03T17:05:00Z"/>
                <w:rFonts w:eastAsiaTheme="minorEastAsia"/>
              </w:rPr>
            </w:pPr>
            <w:ins w:id="1423" w:author="Masa Wei-Chung Chi(姬瑋忠)" w:date="2015-12-03T17:05:00Z">
              <w:r>
                <w:rPr>
                  <w:rFonts w:eastAsiaTheme="minorEastAsia" w:hint="eastAsia"/>
                </w:rPr>
                <w:t>31:8</w:t>
              </w:r>
            </w:ins>
          </w:p>
        </w:tc>
        <w:tc>
          <w:tcPr>
            <w:tcW w:w="736" w:type="dxa"/>
            <w:vAlign w:val="center"/>
          </w:tcPr>
          <w:p w:rsidR="00027AF7" w:rsidRDefault="00027AF7" w:rsidP="00992C4E">
            <w:pPr>
              <w:rPr>
                <w:ins w:id="1424" w:author="Masa Wei-Chung Chi(姬瑋忠)" w:date="2015-12-03T17:05:00Z"/>
                <w:rFonts w:eastAsiaTheme="minorEastAsia"/>
              </w:rPr>
            </w:pPr>
            <w:ins w:id="1425" w:author="Masa Wei-Chung Chi(姬瑋忠)" w:date="2015-12-03T17:05:00Z">
              <w:r>
                <w:rPr>
                  <w:rFonts w:eastAsiaTheme="minorEastAsia" w:hint="eastAsia"/>
                </w:rPr>
                <w:t>RO</w:t>
              </w:r>
            </w:ins>
          </w:p>
        </w:tc>
        <w:tc>
          <w:tcPr>
            <w:tcW w:w="4552" w:type="dxa"/>
            <w:vAlign w:val="center"/>
          </w:tcPr>
          <w:p w:rsidR="00027AF7" w:rsidRDefault="00027AF7" w:rsidP="00992C4E">
            <w:pPr>
              <w:rPr>
                <w:ins w:id="1426" w:author="Masa Wei-Chung Chi(姬瑋忠)" w:date="2015-12-03T17:05:00Z"/>
                <w:rFonts w:eastAsiaTheme="minorEastAsia"/>
              </w:rPr>
            </w:pPr>
            <w:ins w:id="1427" w:author="Masa Wei-Chung Chi(姬瑋忠)" w:date="2015-12-03T17:05:00Z">
              <w:r>
                <w:rPr>
                  <w:rFonts w:eastAsiaTheme="minorEastAsia" w:hint="eastAsia"/>
                </w:rPr>
                <w:t>ATCBUSDEC200 ID number</w:t>
              </w:r>
            </w:ins>
          </w:p>
        </w:tc>
        <w:tc>
          <w:tcPr>
            <w:tcW w:w="1801" w:type="dxa"/>
            <w:vAlign w:val="center"/>
          </w:tcPr>
          <w:p w:rsidR="00027AF7" w:rsidRDefault="00104A9B">
            <w:pPr>
              <w:rPr>
                <w:ins w:id="1428" w:author="Masa Wei-Chung Chi(姬瑋忠)" w:date="2015-12-03T17:05:00Z"/>
                <w:rFonts w:eastAsiaTheme="minorEastAsia"/>
              </w:rPr>
            </w:pPr>
            <w:ins w:id="1429" w:author="Masa Wei-Chung Chi(姬瑋忠)" w:date="2015-12-03T17:06:00Z">
              <w:r>
                <w:rPr>
                  <w:rFonts w:eastAsiaTheme="minorEastAsia" w:hint="eastAsia"/>
                </w:rPr>
                <w:t>P</w:t>
              </w:r>
            </w:ins>
            <w:ins w:id="1430" w:author="Masa Wei-Chung Chi(姬瑋忠)" w:date="2015-12-03T17:07:00Z">
              <w:r>
                <w:rPr>
                  <w:rFonts w:eastAsiaTheme="minorEastAsia" w:hint="eastAsia"/>
                </w:rPr>
                <w:t>RODUCT</w:t>
              </w:r>
            </w:ins>
            <w:ins w:id="1431" w:author="Masa Wei-Chung Chi(姬瑋忠)" w:date="2015-12-03T17:05:00Z">
              <w:r w:rsidR="00027AF7">
                <w:rPr>
                  <w:rFonts w:eastAsiaTheme="minorEastAsia" w:hint="eastAsia"/>
                </w:rPr>
                <w:t>_ID</w:t>
              </w:r>
            </w:ins>
          </w:p>
        </w:tc>
      </w:tr>
      <w:tr w:rsidR="00027AF7" w:rsidTr="00992C4E">
        <w:trPr>
          <w:trHeight w:val="510"/>
          <w:ins w:id="1432" w:author="Masa Wei-Chung Chi(姬瑋忠)" w:date="2015-12-03T17:05:00Z"/>
        </w:trPr>
        <w:tc>
          <w:tcPr>
            <w:tcW w:w="1282" w:type="dxa"/>
            <w:vAlign w:val="center"/>
          </w:tcPr>
          <w:p w:rsidR="00027AF7" w:rsidRDefault="00027AF7" w:rsidP="00992C4E">
            <w:pPr>
              <w:rPr>
                <w:ins w:id="1433" w:author="Masa Wei-Chung Chi(姬瑋忠)" w:date="2015-12-03T17:05:00Z"/>
                <w:rFonts w:eastAsiaTheme="minorEastAsia"/>
              </w:rPr>
            </w:pPr>
            <w:ins w:id="1434" w:author="Masa Wei-Chung Chi(姬瑋忠)" w:date="2015-12-03T17:05:00Z">
              <w:r>
                <w:rPr>
                  <w:rFonts w:eastAsiaTheme="minorEastAsia" w:hint="eastAsia"/>
                </w:rPr>
                <w:t>RevMajor</w:t>
              </w:r>
            </w:ins>
          </w:p>
        </w:tc>
        <w:tc>
          <w:tcPr>
            <w:tcW w:w="2087" w:type="dxa"/>
            <w:vAlign w:val="center"/>
          </w:tcPr>
          <w:p w:rsidR="00027AF7" w:rsidRDefault="00027AF7" w:rsidP="00992C4E">
            <w:pPr>
              <w:rPr>
                <w:ins w:id="1435" w:author="Masa Wei-Chung Chi(姬瑋忠)" w:date="2015-12-03T17:05:00Z"/>
                <w:rFonts w:eastAsiaTheme="minorEastAsia"/>
              </w:rPr>
            </w:pPr>
            <w:ins w:id="1436" w:author="Masa Wei-Chung Chi(姬瑋忠)" w:date="2015-12-03T17:05:00Z">
              <w:r>
                <w:rPr>
                  <w:rFonts w:eastAsiaTheme="minorEastAsia" w:hint="eastAsia"/>
                </w:rPr>
                <w:t>7:4</w:t>
              </w:r>
            </w:ins>
          </w:p>
        </w:tc>
        <w:tc>
          <w:tcPr>
            <w:tcW w:w="736" w:type="dxa"/>
            <w:vAlign w:val="center"/>
          </w:tcPr>
          <w:p w:rsidR="00027AF7" w:rsidRDefault="00027AF7" w:rsidP="00992C4E">
            <w:pPr>
              <w:rPr>
                <w:ins w:id="1437" w:author="Masa Wei-Chung Chi(姬瑋忠)" w:date="2015-12-03T17:05:00Z"/>
                <w:rFonts w:eastAsiaTheme="minorEastAsia"/>
              </w:rPr>
            </w:pPr>
            <w:ins w:id="1438" w:author="Masa Wei-Chung Chi(姬瑋忠)" w:date="2015-12-03T17:05:00Z">
              <w:r>
                <w:rPr>
                  <w:rFonts w:eastAsiaTheme="minorEastAsia" w:hint="eastAsia"/>
                </w:rPr>
                <w:t>RO</w:t>
              </w:r>
            </w:ins>
          </w:p>
        </w:tc>
        <w:tc>
          <w:tcPr>
            <w:tcW w:w="4552" w:type="dxa"/>
            <w:vAlign w:val="center"/>
          </w:tcPr>
          <w:p w:rsidR="00027AF7" w:rsidRDefault="00027AF7" w:rsidP="00992C4E">
            <w:pPr>
              <w:rPr>
                <w:ins w:id="1439" w:author="Masa Wei-Chung Chi(姬瑋忠)" w:date="2015-12-03T17:05:00Z"/>
                <w:rFonts w:eastAsiaTheme="minorEastAsia"/>
              </w:rPr>
            </w:pPr>
            <w:ins w:id="1440" w:author="Masa Wei-Chung Chi(姬瑋忠)" w:date="2015-12-03T17:05:00Z">
              <w:r w:rsidRPr="00814AF4">
                <w:rPr>
                  <w:rFonts w:eastAsiaTheme="minorEastAsia"/>
                </w:rPr>
                <w:t>Major revision number</w:t>
              </w:r>
            </w:ins>
          </w:p>
        </w:tc>
        <w:tc>
          <w:tcPr>
            <w:tcW w:w="1801" w:type="dxa"/>
            <w:vAlign w:val="center"/>
          </w:tcPr>
          <w:p w:rsidR="00027AF7" w:rsidRDefault="00027AF7" w:rsidP="00992C4E">
            <w:pPr>
              <w:rPr>
                <w:ins w:id="1441" w:author="Masa Wei-Chung Chi(姬瑋忠)" w:date="2015-12-03T17:05:00Z"/>
                <w:rFonts w:eastAsiaTheme="minorEastAsia"/>
              </w:rPr>
            </w:pPr>
            <w:ins w:id="1442" w:author="Masa Wei-Chung Chi(姬瑋忠)" w:date="2015-12-03T17:05:00Z">
              <w:r>
                <w:rPr>
                  <w:rFonts w:eastAsiaTheme="minorEastAsia" w:hint="eastAsia"/>
                </w:rPr>
                <w:t>REV_MAJOR</w:t>
              </w:r>
            </w:ins>
          </w:p>
        </w:tc>
      </w:tr>
      <w:tr w:rsidR="00027AF7" w:rsidTr="00992C4E">
        <w:trPr>
          <w:trHeight w:val="510"/>
          <w:ins w:id="1443" w:author="Masa Wei-Chung Chi(姬瑋忠)" w:date="2015-12-03T17:05:00Z"/>
        </w:trPr>
        <w:tc>
          <w:tcPr>
            <w:tcW w:w="1282" w:type="dxa"/>
            <w:vAlign w:val="center"/>
          </w:tcPr>
          <w:p w:rsidR="00027AF7" w:rsidRDefault="00027AF7" w:rsidP="00992C4E">
            <w:pPr>
              <w:rPr>
                <w:ins w:id="1444" w:author="Masa Wei-Chung Chi(姬瑋忠)" w:date="2015-12-03T17:05:00Z"/>
                <w:rFonts w:eastAsiaTheme="minorEastAsia"/>
              </w:rPr>
            </w:pPr>
            <w:ins w:id="1445" w:author="Masa Wei-Chung Chi(姬瑋忠)" w:date="2015-12-03T17:05:00Z">
              <w:r w:rsidRPr="006B076B">
                <w:rPr>
                  <w:rFonts w:eastAsiaTheme="minorEastAsia"/>
                </w:rPr>
                <w:t>RevMinor</w:t>
              </w:r>
            </w:ins>
          </w:p>
        </w:tc>
        <w:tc>
          <w:tcPr>
            <w:tcW w:w="2087" w:type="dxa"/>
            <w:vAlign w:val="center"/>
          </w:tcPr>
          <w:p w:rsidR="00027AF7" w:rsidRDefault="00027AF7" w:rsidP="00992C4E">
            <w:pPr>
              <w:rPr>
                <w:ins w:id="1446" w:author="Masa Wei-Chung Chi(姬瑋忠)" w:date="2015-12-03T17:05:00Z"/>
                <w:rFonts w:eastAsiaTheme="minorEastAsia"/>
              </w:rPr>
            </w:pPr>
            <w:ins w:id="1447" w:author="Masa Wei-Chung Chi(姬瑋忠)" w:date="2015-12-03T17:05:00Z">
              <w:r>
                <w:rPr>
                  <w:rFonts w:eastAsiaTheme="minorEastAsia" w:hint="eastAsia"/>
                </w:rPr>
                <w:t>3:0</w:t>
              </w:r>
            </w:ins>
          </w:p>
        </w:tc>
        <w:tc>
          <w:tcPr>
            <w:tcW w:w="736" w:type="dxa"/>
            <w:vAlign w:val="center"/>
          </w:tcPr>
          <w:p w:rsidR="00027AF7" w:rsidRDefault="00027AF7" w:rsidP="00992C4E">
            <w:pPr>
              <w:rPr>
                <w:ins w:id="1448" w:author="Masa Wei-Chung Chi(姬瑋忠)" w:date="2015-12-03T17:05:00Z"/>
                <w:rFonts w:eastAsiaTheme="minorEastAsia"/>
              </w:rPr>
            </w:pPr>
            <w:ins w:id="1449" w:author="Masa Wei-Chung Chi(姬瑋忠)" w:date="2015-12-03T17:05:00Z">
              <w:r>
                <w:rPr>
                  <w:rFonts w:eastAsiaTheme="minorEastAsia" w:hint="eastAsia"/>
                </w:rPr>
                <w:t>RO</w:t>
              </w:r>
            </w:ins>
          </w:p>
        </w:tc>
        <w:tc>
          <w:tcPr>
            <w:tcW w:w="4552" w:type="dxa"/>
            <w:vAlign w:val="center"/>
          </w:tcPr>
          <w:p w:rsidR="00027AF7" w:rsidRDefault="00027AF7" w:rsidP="00992C4E">
            <w:pPr>
              <w:rPr>
                <w:ins w:id="1450" w:author="Masa Wei-Chung Chi(姬瑋忠)" w:date="2015-12-03T17:05:00Z"/>
                <w:rFonts w:eastAsiaTheme="minorEastAsia"/>
              </w:rPr>
            </w:pPr>
            <w:ins w:id="1451" w:author="Masa Wei-Chung Chi(姬瑋忠)" w:date="2015-12-03T17:05:00Z">
              <w:r w:rsidRPr="00814AF4">
                <w:rPr>
                  <w:rFonts w:eastAsiaTheme="minorEastAsia"/>
                </w:rPr>
                <w:t>Minor revision number</w:t>
              </w:r>
            </w:ins>
          </w:p>
        </w:tc>
        <w:tc>
          <w:tcPr>
            <w:tcW w:w="1801" w:type="dxa"/>
            <w:vAlign w:val="center"/>
          </w:tcPr>
          <w:p w:rsidR="00027AF7" w:rsidRDefault="00027AF7" w:rsidP="00992C4E">
            <w:pPr>
              <w:rPr>
                <w:ins w:id="1452" w:author="Masa Wei-Chung Chi(姬瑋忠)" w:date="2015-12-03T17:05:00Z"/>
                <w:rFonts w:eastAsiaTheme="minorEastAsia"/>
              </w:rPr>
            </w:pPr>
            <w:ins w:id="1453" w:author="Masa Wei-Chung Chi(姬瑋忠)" w:date="2015-12-03T17:05:00Z">
              <w:r>
                <w:rPr>
                  <w:rFonts w:eastAsiaTheme="minorEastAsia" w:hint="eastAsia"/>
                </w:rPr>
                <w:t>REV_MINOR</w:t>
              </w:r>
            </w:ins>
          </w:p>
        </w:tc>
      </w:tr>
    </w:tbl>
    <w:p w:rsidR="00027AF7" w:rsidRDefault="00027AF7" w:rsidP="00027AF7">
      <w:pPr>
        <w:rPr>
          <w:ins w:id="1454" w:author="Masa Wei-Chung Chi(姬瑋忠)" w:date="2015-12-03T17:05:00Z"/>
          <w:rFonts w:eastAsiaTheme="minorEastAsia"/>
        </w:rPr>
      </w:pPr>
    </w:p>
    <w:p w:rsidR="00027AF7" w:rsidRDefault="00027AF7" w:rsidP="00027AF7">
      <w:pPr>
        <w:rPr>
          <w:ins w:id="1455" w:author="Masa Wei-Chung Chi(姬瑋忠)" w:date="2015-12-03T17:05:00Z"/>
          <w:rFonts w:eastAsiaTheme="minorEastAsia"/>
        </w:rPr>
      </w:pPr>
    </w:p>
    <w:p w:rsidR="00027AF7" w:rsidRDefault="00A10D61" w:rsidP="00027AF7">
      <w:pPr>
        <w:pStyle w:val="31"/>
        <w:spacing w:before="203"/>
        <w:rPr>
          <w:ins w:id="1456" w:author="Masa Wei-Chung Chi(姬瑋忠)" w:date="2015-12-03T17:05:00Z"/>
          <w:rFonts w:eastAsiaTheme="minorEastAsia"/>
        </w:rPr>
      </w:pPr>
      <w:bookmarkStart w:id="1457" w:name="_Toc437270544"/>
      <w:ins w:id="1458" w:author="Masa Wei-Chung Chi(姬瑋忠)" w:date="2015-12-03T17:05:00Z">
        <w:r>
          <w:rPr>
            <w:rFonts w:eastAsiaTheme="minorEastAsia" w:hint="eastAsia"/>
          </w:rPr>
          <w:t>Offset/Size of Slave 1~31 (0x</w:t>
        </w:r>
      </w:ins>
      <w:ins w:id="1459" w:author="Masa Wei-Chung Chi(姬瑋忠)" w:date="2015-12-09T15:32:00Z">
        <w:r>
          <w:rPr>
            <w:rFonts w:eastAsiaTheme="minorEastAsia" w:hint="eastAsia"/>
          </w:rPr>
          <w:t>2</w:t>
        </w:r>
      </w:ins>
      <w:ins w:id="1460" w:author="Masa Wei-Chung Chi(姬瑋忠)" w:date="2015-12-03T17:05:00Z">
        <w:r w:rsidR="00027AF7">
          <w:rPr>
            <w:rFonts w:eastAsiaTheme="minorEastAsia" w:hint="eastAsia"/>
          </w:rPr>
          <w:t>0 + (n-1) * 0x4)</w:t>
        </w:r>
        <w:bookmarkEnd w:id="1457"/>
      </w:ins>
    </w:p>
    <w:p w:rsidR="00027AF7" w:rsidRDefault="00027AF7" w:rsidP="00027AF7">
      <w:pPr>
        <w:pStyle w:val="aa"/>
        <w:rPr>
          <w:ins w:id="1461" w:author="Masa Wei-Chung Chi(姬瑋忠)" w:date="2015-12-03T17:05:00Z"/>
          <w:rFonts w:eastAsiaTheme="minorEastAsia"/>
        </w:rPr>
      </w:pPr>
      <w:bookmarkStart w:id="1462" w:name="_Ref437002406"/>
      <w:bookmarkStart w:id="1463" w:name="_Toc437270336"/>
      <w:ins w:id="1464" w:author="Masa Wei-Chung Chi(姬瑋忠)" w:date="2015-12-03T17:05:00Z">
        <w:r>
          <w:t xml:space="preserve">Table </w:t>
        </w:r>
        <w:r>
          <w:fldChar w:fldCharType="begin"/>
        </w:r>
        <w:r>
          <w:instrText xml:space="preserve"> SEQ Table \* ARABIC </w:instrText>
        </w:r>
        <w:r>
          <w:fldChar w:fldCharType="separate"/>
        </w:r>
        <w:r>
          <w:rPr>
            <w:noProof/>
          </w:rPr>
          <w:t>4</w:t>
        </w:r>
        <w:r>
          <w:rPr>
            <w:noProof/>
          </w:rPr>
          <w:fldChar w:fldCharType="end"/>
        </w:r>
        <w:bookmarkEnd w:id="1462"/>
        <w:r>
          <w:rPr>
            <w:rFonts w:eastAsiaTheme="minorEastAsia" w:hint="eastAsia"/>
          </w:rPr>
          <w:t>. Offset/Size of Slave 1~31 in 24-bit mode</w:t>
        </w:r>
        <w:bookmarkEnd w:id="1463"/>
      </w:ins>
    </w:p>
    <w:tbl>
      <w:tblPr>
        <w:tblStyle w:val="a9"/>
        <w:tblW w:w="0" w:type="auto"/>
        <w:tblLook w:val="04A0" w:firstRow="1" w:lastRow="0" w:firstColumn="1" w:lastColumn="0" w:noHBand="0" w:noVBand="1"/>
        <w:tblPrChange w:id="1465" w:author="Masa Wei-Chung Chi(姬瑋忠)" w:date="2015-12-08T15:01:00Z">
          <w:tblPr>
            <w:tblStyle w:val="a9"/>
            <w:tblW w:w="0" w:type="auto"/>
            <w:tblLook w:val="04A0" w:firstRow="1" w:lastRow="0" w:firstColumn="1" w:lastColumn="0" w:noHBand="0" w:noVBand="1"/>
          </w:tblPr>
        </w:tblPrChange>
      </w:tblPr>
      <w:tblGrid>
        <w:gridCol w:w="1199"/>
        <w:gridCol w:w="1177"/>
        <w:gridCol w:w="851"/>
        <w:gridCol w:w="5528"/>
        <w:gridCol w:w="1703"/>
        <w:tblGridChange w:id="1466">
          <w:tblGrid>
            <w:gridCol w:w="1199"/>
            <w:gridCol w:w="1381"/>
            <w:gridCol w:w="736"/>
            <w:gridCol w:w="4744"/>
            <w:gridCol w:w="2398"/>
          </w:tblGrid>
        </w:tblGridChange>
      </w:tblGrid>
      <w:tr w:rsidR="00027AF7" w:rsidTr="00D724BF">
        <w:trPr>
          <w:trHeight w:val="510"/>
          <w:ins w:id="1467" w:author="Masa Wei-Chung Chi(姬瑋忠)" w:date="2015-12-03T17:05:00Z"/>
          <w:trPrChange w:id="1468" w:author="Masa Wei-Chung Chi(姬瑋忠)" w:date="2015-12-08T15:01:00Z">
            <w:trPr>
              <w:trHeight w:val="510"/>
            </w:trPr>
          </w:trPrChange>
        </w:trPr>
        <w:tc>
          <w:tcPr>
            <w:tcW w:w="1199" w:type="dxa"/>
            <w:vAlign w:val="center"/>
            <w:tcPrChange w:id="1469" w:author="Masa Wei-Chung Chi(姬瑋忠)" w:date="2015-12-08T15:01:00Z">
              <w:tcPr>
                <w:tcW w:w="1209" w:type="dxa"/>
                <w:vAlign w:val="center"/>
              </w:tcPr>
            </w:tcPrChange>
          </w:tcPr>
          <w:p w:rsidR="00027AF7" w:rsidRDefault="00027AF7" w:rsidP="00992C4E">
            <w:pPr>
              <w:jc w:val="both"/>
              <w:rPr>
                <w:ins w:id="1470" w:author="Masa Wei-Chung Chi(姬瑋忠)" w:date="2015-12-03T17:05:00Z"/>
                <w:rFonts w:eastAsiaTheme="minorEastAsia"/>
              </w:rPr>
            </w:pPr>
            <w:ins w:id="1471" w:author="Masa Wei-Chung Chi(姬瑋忠)" w:date="2015-12-03T17:05:00Z">
              <w:r>
                <w:rPr>
                  <w:rFonts w:eastAsiaTheme="minorEastAsia" w:hint="eastAsia"/>
                </w:rPr>
                <w:t>Name</w:t>
              </w:r>
            </w:ins>
          </w:p>
        </w:tc>
        <w:tc>
          <w:tcPr>
            <w:tcW w:w="1177" w:type="dxa"/>
            <w:vAlign w:val="center"/>
            <w:tcPrChange w:id="1472" w:author="Masa Wei-Chung Chi(姬瑋忠)" w:date="2015-12-08T15:01:00Z">
              <w:tcPr>
                <w:tcW w:w="2075" w:type="dxa"/>
                <w:vAlign w:val="center"/>
              </w:tcPr>
            </w:tcPrChange>
          </w:tcPr>
          <w:p w:rsidR="00027AF7" w:rsidRDefault="00027AF7" w:rsidP="00992C4E">
            <w:pPr>
              <w:jc w:val="both"/>
              <w:rPr>
                <w:ins w:id="1473" w:author="Masa Wei-Chung Chi(姬瑋忠)" w:date="2015-12-03T17:05:00Z"/>
                <w:rFonts w:eastAsiaTheme="minorEastAsia"/>
              </w:rPr>
            </w:pPr>
            <w:ins w:id="1474" w:author="Masa Wei-Chung Chi(姬瑋忠)" w:date="2015-12-03T17:05:00Z">
              <w:r>
                <w:rPr>
                  <w:rFonts w:eastAsiaTheme="minorEastAsia" w:hint="eastAsia"/>
                </w:rPr>
                <w:t>Bit</w:t>
              </w:r>
            </w:ins>
          </w:p>
        </w:tc>
        <w:tc>
          <w:tcPr>
            <w:tcW w:w="851" w:type="dxa"/>
            <w:vAlign w:val="center"/>
            <w:tcPrChange w:id="1475" w:author="Masa Wei-Chung Chi(姬瑋忠)" w:date="2015-12-08T15:01:00Z">
              <w:tcPr>
                <w:tcW w:w="736" w:type="dxa"/>
                <w:vAlign w:val="center"/>
              </w:tcPr>
            </w:tcPrChange>
          </w:tcPr>
          <w:p w:rsidR="00027AF7" w:rsidRDefault="00027AF7" w:rsidP="00992C4E">
            <w:pPr>
              <w:jc w:val="both"/>
              <w:rPr>
                <w:ins w:id="1476" w:author="Masa Wei-Chung Chi(姬瑋忠)" w:date="2015-12-03T17:05:00Z"/>
                <w:rFonts w:eastAsiaTheme="minorEastAsia"/>
              </w:rPr>
            </w:pPr>
            <w:ins w:id="1477" w:author="Masa Wei-Chung Chi(姬瑋忠)" w:date="2015-12-03T17:05:00Z">
              <w:r>
                <w:rPr>
                  <w:rFonts w:eastAsiaTheme="minorEastAsia" w:hint="eastAsia"/>
                </w:rPr>
                <w:t>Type</w:t>
              </w:r>
            </w:ins>
          </w:p>
        </w:tc>
        <w:tc>
          <w:tcPr>
            <w:tcW w:w="5528" w:type="dxa"/>
            <w:vAlign w:val="center"/>
            <w:tcPrChange w:id="1478" w:author="Masa Wei-Chung Chi(姬瑋忠)" w:date="2015-12-08T15:01:00Z">
              <w:tcPr>
                <w:tcW w:w="2717" w:type="dxa"/>
                <w:vAlign w:val="center"/>
              </w:tcPr>
            </w:tcPrChange>
          </w:tcPr>
          <w:p w:rsidR="00027AF7" w:rsidRDefault="00027AF7" w:rsidP="00992C4E">
            <w:pPr>
              <w:jc w:val="both"/>
              <w:rPr>
                <w:ins w:id="1479" w:author="Masa Wei-Chung Chi(姬瑋忠)" w:date="2015-12-03T17:05:00Z"/>
                <w:rFonts w:eastAsiaTheme="minorEastAsia"/>
              </w:rPr>
            </w:pPr>
            <w:ins w:id="1480" w:author="Masa Wei-Chung Chi(姬瑋忠)" w:date="2015-12-03T17:05:00Z">
              <w:r>
                <w:rPr>
                  <w:rFonts w:eastAsiaTheme="minorEastAsia" w:hint="eastAsia"/>
                </w:rPr>
                <w:t>Description</w:t>
              </w:r>
            </w:ins>
          </w:p>
        </w:tc>
        <w:tc>
          <w:tcPr>
            <w:tcW w:w="1703" w:type="dxa"/>
            <w:vAlign w:val="center"/>
            <w:tcPrChange w:id="1481" w:author="Masa Wei-Chung Chi(姬瑋忠)" w:date="2015-12-08T15:01:00Z">
              <w:tcPr>
                <w:tcW w:w="3721" w:type="dxa"/>
                <w:vAlign w:val="center"/>
              </w:tcPr>
            </w:tcPrChange>
          </w:tcPr>
          <w:p w:rsidR="00027AF7" w:rsidRDefault="00027AF7" w:rsidP="00992C4E">
            <w:pPr>
              <w:jc w:val="both"/>
              <w:rPr>
                <w:ins w:id="1482" w:author="Masa Wei-Chung Chi(姬瑋忠)" w:date="2015-12-03T17:05:00Z"/>
                <w:rFonts w:eastAsiaTheme="minorEastAsia"/>
              </w:rPr>
            </w:pPr>
            <w:ins w:id="1483" w:author="Masa Wei-Chung Chi(姬瑋忠)" w:date="2015-12-03T17:05:00Z">
              <w:r>
                <w:rPr>
                  <w:rFonts w:eastAsiaTheme="minorEastAsia" w:hint="eastAsia"/>
                </w:rPr>
                <w:t>Reset</w:t>
              </w:r>
            </w:ins>
          </w:p>
        </w:tc>
      </w:tr>
      <w:tr w:rsidR="00027AF7" w:rsidTr="00D724BF">
        <w:trPr>
          <w:trHeight w:val="510"/>
          <w:ins w:id="1484" w:author="Masa Wei-Chung Chi(姬瑋忠)" w:date="2015-12-03T17:05:00Z"/>
          <w:trPrChange w:id="1485" w:author="Masa Wei-Chung Chi(姬瑋忠)" w:date="2015-12-08T15:01:00Z">
            <w:trPr>
              <w:trHeight w:val="510"/>
            </w:trPr>
          </w:trPrChange>
        </w:trPr>
        <w:tc>
          <w:tcPr>
            <w:tcW w:w="1199" w:type="dxa"/>
            <w:vAlign w:val="center"/>
            <w:tcPrChange w:id="1486" w:author="Masa Wei-Chung Chi(姬瑋忠)" w:date="2015-12-08T15:01:00Z">
              <w:tcPr>
                <w:tcW w:w="1209" w:type="dxa"/>
                <w:vAlign w:val="center"/>
              </w:tcPr>
            </w:tcPrChange>
          </w:tcPr>
          <w:p w:rsidR="00027AF7" w:rsidRDefault="00027AF7" w:rsidP="00992C4E">
            <w:pPr>
              <w:jc w:val="both"/>
              <w:rPr>
                <w:ins w:id="1487" w:author="Masa Wei-Chung Chi(姬瑋忠)" w:date="2015-12-03T17:05:00Z"/>
                <w:rFonts w:eastAsiaTheme="minorEastAsia"/>
              </w:rPr>
            </w:pPr>
            <w:ins w:id="1488" w:author="Masa Wei-Chung Chi(姬瑋忠)" w:date="2015-12-03T17:05:00Z">
              <w:r>
                <w:rPr>
                  <w:rFonts w:eastAsiaTheme="minorEastAsia" w:hint="eastAsia"/>
                </w:rPr>
                <w:t>Reserved</w:t>
              </w:r>
            </w:ins>
          </w:p>
        </w:tc>
        <w:tc>
          <w:tcPr>
            <w:tcW w:w="1177" w:type="dxa"/>
            <w:vAlign w:val="center"/>
            <w:tcPrChange w:id="1489" w:author="Masa Wei-Chung Chi(姬瑋忠)" w:date="2015-12-08T15:01:00Z">
              <w:tcPr>
                <w:tcW w:w="2075" w:type="dxa"/>
                <w:vAlign w:val="center"/>
              </w:tcPr>
            </w:tcPrChange>
          </w:tcPr>
          <w:p w:rsidR="00027AF7" w:rsidRDefault="00027AF7" w:rsidP="00992C4E">
            <w:pPr>
              <w:jc w:val="both"/>
              <w:rPr>
                <w:ins w:id="1490" w:author="Masa Wei-Chung Chi(姬瑋忠)" w:date="2015-12-03T17:05:00Z"/>
                <w:rFonts w:eastAsiaTheme="minorEastAsia"/>
              </w:rPr>
            </w:pPr>
            <w:ins w:id="1491" w:author="Masa Wei-Chung Chi(姬瑋忠)" w:date="2015-12-03T17:05:00Z">
              <w:r>
                <w:rPr>
                  <w:rFonts w:eastAsiaTheme="minorEastAsia" w:hint="eastAsia"/>
                </w:rPr>
                <w:t>31:M</w:t>
              </w:r>
            </w:ins>
          </w:p>
        </w:tc>
        <w:tc>
          <w:tcPr>
            <w:tcW w:w="851" w:type="dxa"/>
            <w:vAlign w:val="center"/>
            <w:tcPrChange w:id="1492" w:author="Masa Wei-Chung Chi(姬瑋忠)" w:date="2015-12-08T15:01:00Z">
              <w:tcPr>
                <w:tcW w:w="736" w:type="dxa"/>
                <w:vAlign w:val="center"/>
              </w:tcPr>
            </w:tcPrChange>
          </w:tcPr>
          <w:p w:rsidR="00027AF7" w:rsidRDefault="00027AF7" w:rsidP="00992C4E">
            <w:pPr>
              <w:jc w:val="both"/>
              <w:rPr>
                <w:ins w:id="1493" w:author="Masa Wei-Chung Chi(姬瑋忠)" w:date="2015-12-03T17:05:00Z"/>
                <w:rFonts w:eastAsiaTheme="minorEastAsia"/>
              </w:rPr>
            </w:pPr>
            <w:ins w:id="1494" w:author="Masa Wei-Chung Chi(姬瑋忠)" w:date="2015-12-03T17:05:00Z">
              <w:r>
                <w:rPr>
                  <w:rFonts w:eastAsiaTheme="minorEastAsia" w:hint="eastAsia"/>
                </w:rPr>
                <w:t>-</w:t>
              </w:r>
            </w:ins>
          </w:p>
        </w:tc>
        <w:tc>
          <w:tcPr>
            <w:tcW w:w="5528" w:type="dxa"/>
            <w:vAlign w:val="center"/>
            <w:tcPrChange w:id="1495" w:author="Masa Wei-Chung Chi(姬瑋忠)" w:date="2015-12-08T15:01:00Z">
              <w:tcPr>
                <w:tcW w:w="2717" w:type="dxa"/>
                <w:vAlign w:val="center"/>
              </w:tcPr>
            </w:tcPrChange>
          </w:tcPr>
          <w:p w:rsidR="00027AF7" w:rsidRDefault="00027AF7">
            <w:pPr>
              <w:jc w:val="both"/>
              <w:rPr>
                <w:ins w:id="1496" w:author="Masa Wei-Chung Chi(姬瑋忠)" w:date="2015-12-03T17:05:00Z"/>
                <w:rFonts w:eastAsiaTheme="minorEastAsia"/>
              </w:rPr>
              <w:pPrChange w:id="1497" w:author="Masa Wei-Chung Chi(姬瑋忠)" w:date="2015-12-08T15:00:00Z">
                <w:pPr>
                  <w:adjustRightInd/>
                  <w:jc w:val="both"/>
                  <w:textAlignment w:val="auto"/>
                </w:pPr>
              </w:pPrChange>
            </w:pPr>
            <w:ins w:id="1498" w:author="Masa Wei-Chung Chi(姬瑋忠)" w:date="2015-12-03T17:05:00Z">
              <w:r>
                <w:rPr>
                  <w:rFonts w:eastAsiaTheme="minorEastAsia" w:hint="eastAsia"/>
                </w:rPr>
                <w:t>M=</w:t>
              </w:r>
            </w:ins>
            <w:ins w:id="1499" w:author="Masa Wei-Chung Chi(姬瑋忠)" w:date="2015-12-07T16:51:00Z">
              <w:r w:rsidR="00B101D9">
                <w:t xml:space="preserve"> </w:t>
              </w:r>
              <w:r w:rsidR="00B101D9" w:rsidRPr="00B101D9">
                <w:rPr>
                  <w:rFonts w:eastAsiaTheme="minorEastAsia"/>
                </w:rPr>
                <w:t>ATCBUSDEC200_ADDR_DECODE_</w:t>
              </w:r>
            </w:ins>
            <w:ins w:id="1500" w:author="Masa Wei-Chung Chi(姬瑋忠)" w:date="2015-12-08T15:00:00Z">
              <w:r w:rsidR="00D724BF">
                <w:rPr>
                  <w:rFonts w:eastAsiaTheme="minorEastAsia" w:hint="eastAsia"/>
                </w:rPr>
                <w:t>WIDTH</w:t>
              </w:r>
            </w:ins>
          </w:p>
        </w:tc>
        <w:tc>
          <w:tcPr>
            <w:tcW w:w="1703" w:type="dxa"/>
            <w:vAlign w:val="center"/>
            <w:tcPrChange w:id="1501" w:author="Masa Wei-Chung Chi(姬瑋忠)" w:date="2015-12-08T15:01:00Z">
              <w:tcPr>
                <w:tcW w:w="3721" w:type="dxa"/>
                <w:vAlign w:val="center"/>
              </w:tcPr>
            </w:tcPrChange>
          </w:tcPr>
          <w:p w:rsidR="00027AF7" w:rsidRDefault="00027AF7" w:rsidP="00992C4E">
            <w:pPr>
              <w:jc w:val="both"/>
              <w:rPr>
                <w:ins w:id="1502" w:author="Masa Wei-Chung Chi(姬瑋忠)" w:date="2015-12-03T17:05:00Z"/>
                <w:rFonts w:eastAsiaTheme="minorEastAsia"/>
              </w:rPr>
            </w:pPr>
            <w:ins w:id="1503" w:author="Masa Wei-Chung Chi(姬瑋忠)" w:date="2015-12-03T17:05:00Z">
              <w:r>
                <w:rPr>
                  <w:rFonts w:eastAsiaTheme="minorEastAsia" w:hint="eastAsia"/>
                </w:rPr>
                <w:t>-</w:t>
              </w:r>
            </w:ins>
          </w:p>
        </w:tc>
      </w:tr>
      <w:tr w:rsidR="00027AF7" w:rsidTr="00D724BF">
        <w:trPr>
          <w:trHeight w:val="510"/>
          <w:ins w:id="1504" w:author="Masa Wei-Chung Chi(姬瑋忠)" w:date="2015-12-03T17:05:00Z"/>
          <w:trPrChange w:id="1505" w:author="Masa Wei-Chung Chi(姬瑋忠)" w:date="2015-12-08T15:01:00Z">
            <w:trPr>
              <w:trHeight w:val="510"/>
            </w:trPr>
          </w:trPrChange>
        </w:trPr>
        <w:tc>
          <w:tcPr>
            <w:tcW w:w="1199" w:type="dxa"/>
            <w:vAlign w:val="center"/>
            <w:tcPrChange w:id="1506" w:author="Masa Wei-Chung Chi(姬瑋忠)" w:date="2015-12-08T15:01:00Z">
              <w:tcPr>
                <w:tcW w:w="1209" w:type="dxa"/>
                <w:vAlign w:val="center"/>
              </w:tcPr>
            </w:tcPrChange>
          </w:tcPr>
          <w:p w:rsidR="00027AF7" w:rsidRDefault="00027AF7" w:rsidP="00992C4E">
            <w:pPr>
              <w:jc w:val="both"/>
              <w:rPr>
                <w:ins w:id="1507" w:author="Masa Wei-Chung Chi(姬瑋忠)" w:date="2015-12-03T17:05:00Z"/>
                <w:rFonts w:eastAsiaTheme="minorEastAsia"/>
              </w:rPr>
            </w:pPr>
            <w:ins w:id="1508" w:author="Masa Wei-Chung Chi(姬瑋忠)" w:date="2015-12-03T17:05:00Z">
              <w:r>
                <w:rPr>
                  <w:rFonts w:eastAsiaTheme="minorEastAsia" w:hint="eastAsia"/>
                </w:rPr>
                <w:t>Offset</w:t>
              </w:r>
            </w:ins>
          </w:p>
        </w:tc>
        <w:tc>
          <w:tcPr>
            <w:tcW w:w="1177" w:type="dxa"/>
            <w:vAlign w:val="center"/>
            <w:tcPrChange w:id="1509" w:author="Masa Wei-Chung Chi(姬瑋忠)" w:date="2015-12-08T15:01:00Z">
              <w:tcPr>
                <w:tcW w:w="2075" w:type="dxa"/>
                <w:vAlign w:val="center"/>
              </w:tcPr>
            </w:tcPrChange>
          </w:tcPr>
          <w:p w:rsidR="00027AF7" w:rsidRDefault="00B101D9" w:rsidP="00992C4E">
            <w:pPr>
              <w:jc w:val="both"/>
              <w:rPr>
                <w:ins w:id="1510" w:author="Masa Wei-Chung Chi(姬瑋忠)" w:date="2015-12-03T17:05:00Z"/>
                <w:rFonts w:eastAsiaTheme="minorEastAsia"/>
              </w:rPr>
            </w:pPr>
            <w:ins w:id="1511" w:author="Masa Wei-Chung Chi(姬瑋忠)" w:date="2015-12-03T17:05:00Z">
              <w:r>
                <w:rPr>
                  <w:rFonts w:eastAsiaTheme="minorEastAsia" w:hint="eastAsia"/>
                </w:rPr>
                <w:t>M</w:t>
              </w:r>
            </w:ins>
            <w:ins w:id="1512" w:author="Masa Wei-Chung Chi(姬瑋忠)" w:date="2015-12-08T15:00:00Z">
              <w:r w:rsidR="00D724BF">
                <w:rPr>
                  <w:rFonts w:eastAsiaTheme="minorEastAsia" w:hint="eastAsia"/>
                </w:rPr>
                <w:t>-1</w:t>
              </w:r>
            </w:ins>
            <w:ins w:id="1513" w:author="Masa Wei-Chung Chi(姬瑋忠)" w:date="2015-12-03T17:05:00Z">
              <w:r w:rsidR="00027AF7">
                <w:rPr>
                  <w:rFonts w:eastAsiaTheme="minorEastAsia" w:hint="eastAsia"/>
                </w:rPr>
                <w:t>:10</w:t>
              </w:r>
            </w:ins>
          </w:p>
        </w:tc>
        <w:tc>
          <w:tcPr>
            <w:tcW w:w="851" w:type="dxa"/>
            <w:vAlign w:val="center"/>
            <w:tcPrChange w:id="1514" w:author="Masa Wei-Chung Chi(姬瑋忠)" w:date="2015-12-08T15:01:00Z">
              <w:tcPr>
                <w:tcW w:w="736" w:type="dxa"/>
                <w:vAlign w:val="center"/>
              </w:tcPr>
            </w:tcPrChange>
          </w:tcPr>
          <w:p w:rsidR="00027AF7" w:rsidRDefault="00027AF7" w:rsidP="00992C4E">
            <w:pPr>
              <w:jc w:val="both"/>
              <w:rPr>
                <w:ins w:id="1515" w:author="Masa Wei-Chung Chi(姬瑋忠)" w:date="2015-12-03T17:05:00Z"/>
                <w:rFonts w:eastAsiaTheme="minorEastAsia"/>
              </w:rPr>
            </w:pPr>
            <w:ins w:id="1516" w:author="Masa Wei-Chung Chi(姬瑋忠)" w:date="2015-12-03T17:05:00Z">
              <w:r>
                <w:rPr>
                  <w:rFonts w:eastAsiaTheme="minorEastAsia" w:hint="eastAsia"/>
                </w:rPr>
                <w:t>RO</w:t>
              </w:r>
            </w:ins>
          </w:p>
        </w:tc>
        <w:tc>
          <w:tcPr>
            <w:tcW w:w="5528" w:type="dxa"/>
            <w:vAlign w:val="center"/>
            <w:tcPrChange w:id="1517" w:author="Masa Wei-Chung Chi(姬瑋忠)" w:date="2015-12-08T15:01:00Z">
              <w:tcPr>
                <w:tcW w:w="2717" w:type="dxa"/>
                <w:vAlign w:val="center"/>
              </w:tcPr>
            </w:tcPrChange>
          </w:tcPr>
          <w:p w:rsidR="00027AF7" w:rsidRDefault="00027AF7" w:rsidP="00992C4E">
            <w:pPr>
              <w:jc w:val="both"/>
              <w:rPr>
                <w:ins w:id="1518" w:author="Masa Wei-Chung Chi(姬瑋忠)" w:date="2015-12-03T17:05:00Z"/>
                <w:rFonts w:eastAsiaTheme="minorEastAsia"/>
              </w:rPr>
            </w:pPr>
            <w:ins w:id="1519" w:author="Masa Wei-Chung Chi(姬瑋忠)" w:date="2015-12-03T17:05:00Z">
              <w:r>
                <w:rPr>
                  <w:rFonts w:eastAsiaTheme="minorEastAsia" w:hint="eastAsia"/>
                </w:rPr>
                <w:t>AHB-Lite slave address offset</w:t>
              </w:r>
            </w:ins>
          </w:p>
        </w:tc>
        <w:tc>
          <w:tcPr>
            <w:tcW w:w="1703" w:type="dxa"/>
            <w:vAlign w:val="center"/>
            <w:tcPrChange w:id="1520" w:author="Masa Wei-Chung Chi(姬瑋忠)" w:date="2015-12-08T15:01:00Z">
              <w:tcPr>
                <w:tcW w:w="3721" w:type="dxa"/>
                <w:vAlign w:val="center"/>
              </w:tcPr>
            </w:tcPrChange>
          </w:tcPr>
          <w:p w:rsidR="00027AF7" w:rsidRDefault="00027AF7" w:rsidP="00992C4E">
            <w:pPr>
              <w:jc w:val="both"/>
              <w:rPr>
                <w:ins w:id="1521" w:author="Masa Wei-Chung Chi(姬瑋忠)" w:date="2015-12-03T17:05:00Z"/>
                <w:rFonts w:eastAsiaTheme="minorEastAsia"/>
              </w:rPr>
            </w:pPr>
            <w:ins w:id="1522" w:author="Masa Wei-Chung Chi(姬瑋忠)" w:date="2015-12-03T17:05:00Z">
              <w:r>
                <w:rPr>
                  <w:rFonts w:eastAsiaTheme="minorEastAsia" w:hint="eastAsia"/>
                </w:rPr>
                <w:t>Hardware Configurable</w:t>
              </w:r>
            </w:ins>
          </w:p>
        </w:tc>
      </w:tr>
      <w:tr w:rsidR="00027AF7" w:rsidTr="00D724BF">
        <w:trPr>
          <w:trHeight w:val="510"/>
          <w:ins w:id="1523" w:author="Masa Wei-Chung Chi(姬瑋忠)" w:date="2015-12-03T17:05:00Z"/>
          <w:trPrChange w:id="1524" w:author="Masa Wei-Chung Chi(姬瑋忠)" w:date="2015-12-08T15:01:00Z">
            <w:trPr>
              <w:trHeight w:val="510"/>
            </w:trPr>
          </w:trPrChange>
        </w:trPr>
        <w:tc>
          <w:tcPr>
            <w:tcW w:w="1199" w:type="dxa"/>
            <w:vAlign w:val="center"/>
            <w:tcPrChange w:id="1525" w:author="Masa Wei-Chung Chi(姬瑋忠)" w:date="2015-12-08T15:01:00Z">
              <w:tcPr>
                <w:tcW w:w="1209" w:type="dxa"/>
                <w:vAlign w:val="center"/>
              </w:tcPr>
            </w:tcPrChange>
          </w:tcPr>
          <w:p w:rsidR="00027AF7" w:rsidRDefault="00027AF7" w:rsidP="00992C4E">
            <w:pPr>
              <w:jc w:val="both"/>
              <w:rPr>
                <w:ins w:id="1526" w:author="Masa Wei-Chung Chi(姬瑋忠)" w:date="2015-12-03T17:05:00Z"/>
                <w:rFonts w:eastAsiaTheme="minorEastAsia"/>
              </w:rPr>
            </w:pPr>
            <w:ins w:id="1527" w:author="Masa Wei-Chung Chi(姬瑋忠)" w:date="2015-12-03T17:05:00Z">
              <w:r>
                <w:rPr>
                  <w:rFonts w:eastAsiaTheme="minorEastAsia" w:hint="eastAsia"/>
                </w:rPr>
                <w:t>Reserved</w:t>
              </w:r>
            </w:ins>
          </w:p>
        </w:tc>
        <w:tc>
          <w:tcPr>
            <w:tcW w:w="1177" w:type="dxa"/>
            <w:vAlign w:val="center"/>
            <w:tcPrChange w:id="1528" w:author="Masa Wei-Chung Chi(姬瑋忠)" w:date="2015-12-08T15:01:00Z">
              <w:tcPr>
                <w:tcW w:w="2075" w:type="dxa"/>
                <w:vAlign w:val="center"/>
              </w:tcPr>
            </w:tcPrChange>
          </w:tcPr>
          <w:p w:rsidR="00027AF7" w:rsidRDefault="00027AF7" w:rsidP="00992C4E">
            <w:pPr>
              <w:jc w:val="both"/>
              <w:rPr>
                <w:ins w:id="1529" w:author="Masa Wei-Chung Chi(姬瑋忠)" w:date="2015-12-03T17:05:00Z"/>
                <w:rFonts w:eastAsiaTheme="minorEastAsia"/>
              </w:rPr>
            </w:pPr>
            <w:ins w:id="1530" w:author="Masa Wei-Chung Chi(姬瑋忠)" w:date="2015-12-03T17:05:00Z">
              <w:r>
                <w:rPr>
                  <w:rFonts w:eastAsiaTheme="minorEastAsia" w:hint="eastAsia"/>
                </w:rPr>
                <w:t>9:4</w:t>
              </w:r>
            </w:ins>
          </w:p>
        </w:tc>
        <w:tc>
          <w:tcPr>
            <w:tcW w:w="851" w:type="dxa"/>
            <w:vAlign w:val="center"/>
            <w:tcPrChange w:id="1531" w:author="Masa Wei-Chung Chi(姬瑋忠)" w:date="2015-12-08T15:01:00Z">
              <w:tcPr>
                <w:tcW w:w="736" w:type="dxa"/>
                <w:vAlign w:val="center"/>
              </w:tcPr>
            </w:tcPrChange>
          </w:tcPr>
          <w:p w:rsidR="00027AF7" w:rsidRDefault="00027AF7" w:rsidP="00992C4E">
            <w:pPr>
              <w:jc w:val="both"/>
              <w:rPr>
                <w:ins w:id="1532" w:author="Masa Wei-Chung Chi(姬瑋忠)" w:date="2015-12-03T17:05:00Z"/>
                <w:rFonts w:eastAsiaTheme="minorEastAsia"/>
              </w:rPr>
            </w:pPr>
            <w:ins w:id="1533" w:author="Masa Wei-Chung Chi(姬瑋忠)" w:date="2015-12-03T17:05:00Z">
              <w:r>
                <w:rPr>
                  <w:rFonts w:eastAsiaTheme="minorEastAsia" w:hint="eastAsia"/>
                </w:rPr>
                <w:t>-</w:t>
              </w:r>
            </w:ins>
          </w:p>
        </w:tc>
        <w:tc>
          <w:tcPr>
            <w:tcW w:w="5528" w:type="dxa"/>
            <w:vAlign w:val="center"/>
            <w:tcPrChange w:id="1534" w:author="Masa Wei-Chung Chi(姬瑋忠)" w:date="2015-12-08T15:01:00Z">
              <w:tcPr>
                <w:tcW w:w="2717" w:type="dxa"/>
                <w:vAlign w:val="center"/>
              </w:tcPr>
            </w:tcPrChange>
          </w:tcPr>
          <w:p w:rsidR="00027AF7" w:rsidRDefault="00027AF7" w:rsidP="00992C4E">
            <w:pPr>
              <w:jc w:val="both"/>
              <w:rPr>
                <w:ins w:id="1535" w:author="Masa Wei-Chung Chi(姬瑋忠)" w:date="2015-12-03T17:05:00Z"/>
                <w:rFonts w:eastAsiaTheme="minorEastAsia"/>
              </w:rPr>
            </w:pPr>
            <w:ins w:id="1536" w:author="Masa Wei-Chung Chi(姬瑋忠)" w:date="2015-12-03T17:05:00Z">
              <w:r>
                <w:rPr>
                  <w:rFonts w:eastAsiaTheme="minorEastAsia" w:hint="eastAsia"/>
                </w:rPr>
                <w:t>-</w:t>
              </w:r>
            </w:ins>
          </w:p>
        </w:tc>
        <w:tc>
          <w:tcPr>
            <w:tcW w:w="1703" w:type="dxa"/>
            <w:vAlign w:val="center"/>
            <w:tcPrChange w:id="1537" w:author="Masa Wei-Chung Chi(姬瑋忠)" w:date="2015-12-08T15:01:00Z">
              <w:tcPr>
                <w:tcW w:w="3721" w:type="dxa"/>
                <w:vAlign w:val="center"/>
              </w:tcPr>
            </w:tcPrChange>
          </w:tcPr>
          <w:p w:rsidR="00027AF7" w:rsidRDefault="00027AF7" w:rsidP="00992C4E">
            <w:pPr>
              <w:jc w:val="both"/>
              <w:rPr>
                <w:ins w:id="1538" w:author="Masa Wei-Chung Chi(姬瑋忠)" w:date="2015-12-03T17:05:00Z"/>
                <w:rFonts w:eastAsiaTheme="minorEastAsia"/>
              </w:rPr>
            </w:pPr>
            <w:ins w:id="1539" w:author="Masa Wei-Chung Chi(姬瑋忠)" w:date="2015-12-03T17:05:00Z">
              <w:r>
                <w:rPr>
                  <w:rFonts w:eastAsiaTheme="minorEastAsia" w:hint="eastAsia"/>
                </w:rPr>
                <w:t>-</w:t>
              </w:r>
            </w:ins>
          </w:p>
        </w:tc>
      </w:tr>
      <w:tr w:rsidR="00027AF7" w:rsidTr="00D724BF">
        <w:trPr>
          <w:trHeight w:val="510"/>
          <w:ins w:id="1540" w:author="Masa Wei-Chung Chi(姬瑋忠)" w:date="2015-12-03T17:05:00Z"/>
          <w:trPrChange w:id="1541" w:author="Masa Wei-Chung Chi(姬瑋忠)" w:date="2015-12-08T15:01:00Z">
            <w:trPr>
              <w:trHeight w:val="510"/>
            </w:trPr>
          </w:trPrChange>
        </w:trPr>
        <w:tc>
          <w:tcPr>
            <w:tcW w:w="1199" w:type="dxa"/>
            <w:vAlign w:val="center"/>
            <w:tcPrChange w:id="1542" w:author="Masa Wei-Chung Chi(姬瑋忠)" w:date="2015-12-08T15:01:00Z">
              <w:tcPr>
                <w:tcW w:w="1209" w:type="dxa"/>
                <w:vAlign w:val="center"/>
              </w:tcPr>
            </w:tcPrChange>
          </w:tcPr>
          <w:p w:rsidR="00027AF7" w:rsidRDefault="00027AF7" w:rsidP="00992C4E">
            <w:pPr>
              <w:jc w:val="both"/>
              <w:rPr>
                <w:ins w:id="1543" w:author="Masa Wei-Chung Chi(姬瑋忠)" w:date="2015-12-03T17:05:00Z"/>
                <w:rFonts w:eastAsiaTheme="minorEastAsia"/>
              </w:rPr>
            </w:pPr>
            <w:ins w:id="1544" w:author="Masa Wei-Chung Chi(姬瑋忠)" w:date="2015-12-03T17:05:00Z">
              <w:r>
                <w:rPr>
                  <w:rFonts w:eastAsiaTheme="minorEastAsia" w:hint="eastAsia"/>
                </w:rPr>
                <w:t>Size</w:t>
              </w:r>
            </w:ins>
          </w:p>
        </w:tc>
        <w:tc>
          <w:tcPr>
            <w:tcW w:w="1177" w:type="dxa"/>
            <w:vAlign w:val="center"/>
            <w:tcPrChange w:id="1545" w:author="Masa Wei-Chung Chi(姬瑋忠)" w:date="2015-12-08T15:01:00Z">
              <w:tcPr>
                <w:tcW w:w="2075" w:type="dxa"/>
                <w:vAlign w:val="center"/>
              </w:tcPr>
            </w:tcPrChange>
          </w:tcPr>
          <w:p w:rsidR="00027AF7" w:rsidRDefault="00027AF7" w:rsidP="00992C4E">
            <w:pPr>
              <w:jc w:val="both"/>
              <w:rPr>
                <w:ins w:id="1546" w:author="Masa Wei-Chung Chi(姬瑋忠)" w:date="2015-12-03T17:05:00Z"/>
                <w:rFonts w:eastAsiaTheme="minorEastAsia"/>
              </w:rPr>
            </w:pPr>
            <w:ins w:id="1547" w:author="Masa Wei-Chung Chi(姬瑋忠)" w:date="2015-12-03T17:05:00Z">
              <w:r>
                <w:rPr>
                  <w:rFonts w:eastAsiaTheme="minorEastAsia" w:hint="eastAsia"/>
                </w:rPr>
                <w:t>3:0</w:t>
              </w:r>
            </w:ins>
          </w:p>
        </w:tc>
        <w:tc>
          <w:tcPr>
            <w:tcW w:w="851" w:type="dxa"/>
            <w:vAlign w:val="center"/>
            <w:tcPrChange w:id="1548" w:author="Masa Wei-Chung Chi(姬瑋忠)" w:date="2015-12-08T15:01:00Z">
              <w:tcPr>
                <w:tcW w:w="736" w:type="dxa"/>
                <w:vAlign w:val="center"/>
              </w:tcPr>
            </w:tcPrChange>
          </w:tcPr>
          <w:p w:rsidR="00027AF7" w:rsidRDefault="00027AF7" w:rsidP="00992C4E">
            <w:pPr>
              <w:jc w:val="both"/>
              <w:rPr>
                <w:ins w:id="1549" w:author="Masa Wei-Chung Chi(姬瑋忠)" w:date="2015-12-03T17:05:00Z"/>
                <w:rFonts w:eastAsiaTheme="minorEastAsia"/>
              </w:rPr>
            </w:pPr>
            <w:ins w:id="1550" w:author="Masa Wei-Chung Chi(姬瑋忠)" w:date="2015-12-03T17:05:00Z">
              <w:r>
                <w:rPr>
                  <w:rFonts w:eastAsiaTheme="minorEastAsia" w:hint="eastAsia"/>
                </w:rPr>
                <w:t>RO</w:t>
              </w:r>
            </w:ins>
          </w:p>
        </w:tc>
        <w:tc>
          <w:tcPr>
            <w:tcW w:w="5528" w:type="dxa"/>
            <w:vAlign w:val="center"/>
            <w:tcPrChange w:id="1551" w:author="Masa Wei-Chung Chi(姬瑋忠)" w:date="2015-12-08T15:01:00Z">
              <w:tcPr>
                <w:tcW w:w="2717" w:type="dxa"/>
                <w:vAlign w:val="center"/>
              </w:tcPr>
            </w:tcPrChange>
          </w:tcPr>
          <w:p w:rsidR="00027AF7" w:rsidRDefault="00027AF7" w:rsidP="00992C4E">
            <w:pPr>
              <w:jc w:val="both"/>
              <w:rPr>
                <w:ins w:id="1552" w:author="Masa Wei-Chung Chi(姬瑋忠)" w:date="2015-12-03T17:05:00Z"/>
                <w:rFonts w:eastAsiaTheme="minorEastAsia"/>
              </w:rPr>
            </w:pPr>
            <w:ins w:id="1553" w:author="Masa Wei-Chung Chi(姬瑋忠)" w:date="2015-12-03T17:05:00Z">
              <w:r>
                <w:rPr>
                  <w:rFonts w:eastAsiaTheme="minorEastAsia" w:hint="eastAsia"/>
                </w:rPr>
                <w:t>Size of the slave address space:</w:t>
              </w:r>
            </w:ins>
          </w:p>
          <w:p w:rsidR="00027AF7" w:rsidRDefault="00027AF7" w:rsidP="00992C4E">
            <w:pPr>
              <w:jc w:val="both"/>
              <w:rPr>
                <w:ins w:id="1554" w:author="Masa Wei-Chung Chi(姬瑋忠)" w:date="2015-12-03T17:05:00Z"/>
                <w:rFonts w:eastAsiaTheme="minorEastAsia"/>
              </w:rPr>
            </w:pPr>
            <w:ins w:id="1555" w:author="Masa Wei-Chung Chi(姬瑋忠)" w:date="2015-12-03T17:05:00Z">
              <w:r>
                <w:rPr>
                  <w:rFonts w:eastAsiaTheme="minorEastAsia" w:hint="eastAsia"/>
                </w:rPr>
                <w:t>0x0: Invalid slave</w:t>
              </w:r>
            </w:ins>
          </w:p>
          <w:p w:rsidR="00027AF7" w:rsidRDefault="00027AF7" w:rsidP="00992C4E">
            <w:pPr>
              <w:jc w:val="both"/>
              <w:rPr>
                <w:ins w:id="1556" w:author="Masa Wei-Chung Chi(姬瑋忠)" w:date="2015-12-03T17:05:00Z"/>
                <w:rFonts w:eastAsiaTheme="minorEastAsia"/>
              </w:rPr>
            </w:pPr>
            <w:ins w:id="1557" w:author="Masa Wei-Chung Chi(姬瑋忠)" w:date="2015-12-03T17:05:00Z">
              <w:r>
                <w:rPr>
                  <w:rFonts w:eastAsiaTheme="minorEastAsia" w:hint="eastAsia"/>
                </w:rPr>
                <w:t>0x1: 1K</w:t>
              </w:r>
            </w:ins>
          </w:p>
          <w:p w:rsidR="00027AF7" w:rsidRDefault="00027AF7" w:rsidP="00992C4E">
            <w:pPr>
              <w:jc w:val="both"/>
              <w:rPr>
                <w:ins w:id="1558" w:author="Masa Wei-Chung Chi(姬瑋忠)" w:date="2015-12-03T17:05:00Z"/>
                <w:rFonts w:eastAsiaTheme="minorEastAsia"/>
              </w:rPr>
            </w:pPr>
            <w:ins w:id="1559" w:author="Masa Wei-Chung Chi(姬瑋忠)" w:date="2015-12-03T17:05:00Z">
              <w:r>
                <w:rPr>
                  <w:rFonts w:eastAsiaTheme="minorEastAsia" w:hint="eastAsia"/>
                </w:rPr>
                <w:t>0x2: 2K</w:t>
              </w:r>
            </w:ins>
          </w:p>
          <w:p w:rsidR="00027AF7" w:rsidRDefault="00027AF7" w:rsidP="00992C4E">
            <w:pPr>
              <w:jc w:val="both"/>
              <w:rPr>
                <w:ins w:id="1560" w:author="Masa Wei-Chung Chi(姬瑋忠)" w:date="2015-12-03T17:05:00Z"/>
                <w:rFonts w:eastAsiaTheme="minorEastAsia"/>
              </w:rPr>
            </w:pPr>
            <w:ins w:id="1561" w:author="Masa Wei-Chung Chi(姬瑋忠)" w:date="2015-12-03T17:05:00Z">
              <w:r>
                <w:rPr>
                  <w:rFonts w:eastAsiaTheme="minorEastAsia" w:hint="eastAsia"/>
                </w:rPr>
                <w:t>0x3: 4K</w:t>
              </w:r>
            </w:ins>
          </w:p>
          <w:p w:rsidR="00027AF7" w:rsidRDefault="00027AF7" w:rsidP="00992C4E">
            <w:pPr>
              <w:jc w:val="both"/>
              <w:rPr>
                <w:ins w:id="1562" w:author="Masa Wei-Chung Chi(姬瑋忠)" w:date="2015-12-03T17:05:00Z"/>
                <w:rFonts w:eastAsiaTheme="minorEastAsia"/>
              </w:rPr>
            </w:pPr>
            <w:ins w:id="1563" w:author="Masa Wei-Chung Chi(姬瑋忠)" w:date="2015-12-03T17:05:00Z">
              <w:r>
                <w:rPr>
                  <w:rFonts w:eastAsiaTheme="minorEastAsia" w:hint="eastAsia"/>
                </w:rPr>
                <w:t>0x4: 8K</w:t>
              </w:r>
            </w:ins>
          </w:p>
          <w:p w:rsidR="00027AF7" w:rsidRDefault="00027AF7" w:rsidP="00992C4E">
            <w:pPr>
              <w:jc w:val="both"/>
              <w:rPr>
                <w:ins w:id="1564" w:author="Masa Wei-Chung Chi(姬瑋忠)" w:date="2015-12-03T17:05:00Z"/>
                <w:rFonts w:eastAsiaTheme="minorEastAsia"/>
              </w:rPr>
            </w:pPr>
            <w:ins w:id="1565" w:author="Masa Wei-Chung Chi(姬瑋忠)" w:date="2015-12-03T17:05:00Z">
              <w:r>
                <w:rPr>
                  <w:rFonts w:eastAsiaTheme="minorEastAsia" w:hint="eastAsia"/>
                </w:rPr>
                <w:t>0x5: 16K</w:t>
              </w:r>
            </w:ins>
          </w:p>
          <w:p w:rsidR="00027AF7" w:rsidRDefault="00027AF7" w:rsidP="00992C4E">
            <w:pPr>
              <w:jc w:val="both"/>
              <w:rPr>
                <w:ins w:id="1566" w:author="Masa Wei-Chung Chi(姬瑋忠)" w:date="2015-12-03T17:05:00Z"/>
                <w:rFonts w:eastAsiaTheme="minorEastAsia"/>
              </w:rPr>
            </w:pPr>
            <w:ins w:id="1567" w:author="Masa Wei-Chung Chi(姬瑋忠)" w:date="2015-12-03T17:05:00Z">
              <w:r>
                <w:rPr>
                  <w:rFonts w:eastAsiaTheme="minorEastAsia" w:hint="eastAsia"/>
                </w:rPr>
                <w:t>0x6: 32K</w:t>
              </w:r>
            </w:ins>
          </w:p>
          <w:p w:rsidR="00027AF7" w:rsidRDefault="00027AF7" w:rsidP="00992C4E">
            <w:pPr>
              <w:jc w:val="both"/>
              <w:rPr>
                <w:ins w:id="1568" w:author="Masa Wei-Chung Chi(姬瑋忠)" w:date="2015-12-03T17:05:00Z"/>
                <w:rFonts w:eastAsiaTheme="minorEastAsia"/>
              </w:rPr>
            </w:pPr>
            <w:ins w:id="1569" w:author="Masa Wei-Chung Chi(姬瑋忠)" w:date="2015-12-03T17:05:00Z">
              <w:r>
                <w:rPr>
                  <w:rFonts w:eastAsiaTheme="minorEastAsia" w:hint="eastAsia"/>
                </w:rPr>
                <w:t>0x7: 64K</w:t>
              </w:r>
            </w:ins>
          </w:p>
          <w:p w:rsidR="00027AF7" w:rsidRDefault="00027AF7" w:rsidP="00992C4E">
            <w:pPr>
              <w:jc w:val="both"/>
              <w:rPr>
                <w:ins w:id="1570" w:author="Masa Wei-Chung Chi(姬瑋忠)" w:date="2015-12-03T17:05:00Z"/>
                <w:rFonts w:eastAsiaTheme="minorEastAsia"/>
              </w:rPr>
            </w:pPr>
            <w:ins w:id="1571" w:author="Masa Wei-Chung Chi(姬瑋忠)" w:date="2015-12-03T17:05:00Z">
              <w:r>
                <w:rPr>
                  <w:rFonts w:eastAsiaTheme="minorEastAsia" w:hint="eastAsia"/>
                </w:rPr>
                <w:t>0x8: 128K</w:t>
              </w:r>
            </w:ins>
          </w:p>
          <w:p w:rsidR="00027AF7" w:rsidRDefault="00027AF7" w:rsidP="00992C4E">
            <w:pPr>
              <w:jc w:val="both"/>
              <w:rPr>
                <w:ins w:id="1572" w:author="Masa Wei-Chung Chi(姬瑋忠)" w:date="2015-12-03T17:05:00Z"/>
                <w:rFonts w:eastAsiaTheme="minorEastAsia"/>
              </w:rPr>
            </w:pPr>
            <w:ins w:id="1573" w:author="Masa Wei-Chung Chi(姬瑋忠)" w:date="2015-12-03T17:05:00Z">
              <w:r>
                <w:rPr>
                  <w:rFonts w:eastAsiaTheme="minorEastAsia" w:hint="eastAsia"/>
                </w:rPr>
                <w:t>0x9: 256K</w:t>
              </w:r>
            </w:ins>
          </w:p>
          <w:p w:rsidR="00027AF7" w:rsidRDefault="00027AF7" w:rsidP="00992C4E">
            <w:pPr>
              <w:jc w:val="both"/>
              <w:rPr>
                <w:ins w:id="1574" w:author="Masa Wei-Chung Chi(姬瑋忠)" w:date="2015-12-03T17:05:00Z"/>
                <w:rFonts w:eastAsiaTheme="minorEastAsia"/>
              </w:rPr>
            </w:pPr>
            <w:ins w:id="1575" w:author="Masa Wei-Chung Chi(姬瑋忠)" w:date="2015-12-03T17:05:00Z">
              <w:r>
                <w:rPr>
                  <w:rFonts w:eastAsiaTheme="minorEastAsia" w:hint="eastAsia"/>
                </w:rPr>
                <w:t>0xA: 512K</w:t>
              </w:r>
            </w:ins>
          </w:p>
          <w:p w:rsidR="00027AF7" w:rsidRDefault="00027AF7" w:rsidP="00992C4E">
            <w:pPr>
              <w:jc w:val="both"/>
              <w:rPr>
                <w:ins w:id="1576" w:author="Masa Wei-Chung Chi(姬瑋忠)" w:date="2015-12-03T17:05:00Z"/>
                <w:rFonts w:eastAsiaTheme="minorEastAsia"/>
              </w:rPr>
            </w:pPr>
            <w:ins w:id="1577" w:author="Masa Wei-Chung Chi(姬瑋忠)" w:date="2015-12-03T17:05:00Z">
              <w:r>
                <w:rPr>
                  <w:rFonts w:eastAsiaTheme="minorEastAsia" w:hint="eastAsia"/>
                </w:rPr>
                <w:t>0xB: 1M</w:t>
              </w:r>
            </w:ins>
          </w:p>
          <w:p w:rsidR="00027AF7" w:rsidRDefault="00027AF7" w:rsidP="00992C4E">
            <w:pPr>
              <w:jc w:val="both"/>
              <w:rPr>
                <w:ins w:id="1578" w:author="Masa Wei-Chung Chi(姬瑋忠)" w:date="2015-12-03T17:05:00Z"/>
                <w:rFonts w:eastAsiaTheme="minorEastAsia"/>
              </w:rPr>
            </w:pPr>
            <w:ins w:id="1579" w:author="Masa Wei-Chung Chi(姬瑋忠)" w:date="2015-12-03T17:05:00Z">
              <w:r>
                <w:rPr>
                  <w:rFonts w:eastAsiaTheme="minorEastAsia" w:hint="eastAsia"/>
                </w:rPr>
                <w:t>0xC: 2M</w:t>
              </w:r>
            </w:ins>
          </w:p>
          <w:p w:rsidR="00027AF7" w:rsidRDefault="00027AF7" w:rsidP="00992C4E">
            <w:pPr>
              <w:jc w:val="both"/>
              <w:rPr>
                <w:ins w:id="1580" w:author="Masa Wei-Chung Chi(姬瑋忠)" w:date="2015-12-03T17:05:00Z"/>
                <w:rFonts w:eastAsiaTheme="minorEastAsia"/>
              </w:rPr>
            </w:pPr>
            <w:ins w:id="1581" w:author="Masa Wei-Chung Chi(姬瑋忠)" w:date="2015-12-03T17:05:00Z">
              <w:r>
                <w:rPr>
                  <w:rFonts w:eastAsiaTheme="minorEastAsia" w:hint="eastAsia"/>
                </w:rPr>
                <w:t>0xD: 4M</w:t>
              </w:r>
            </w:ins>
          </w:p>
          <w:p w:rsidR="00EA759D" w:rsidRDefault="00EA759D" w:rsidP="00992C4E">
            <w:pPr>
              <w:jc w:val="both"/>
              <w:rPr>
                <w:ins w:id="1582" w:author="Masa Wei-Chung Chi(姬瑋忠)" w:date="2015-12-03T17:10:00Z"/>
                <w:rFonts w:eastAsiaTheme="minorEastAsia"/>
              </w:rPr>
            </w:pPr>
            <w:ins w:id="1583" w:author="Masa Wei-Chung Chi(姬瑋忠)" w:date="2015-12-03T17:05:00Z">
              <w:r>
                <w:rPr>
                  <w:rFonts w:eastAsiaTheme="minorEastAsia" w:hint="eastAsia"/>
                </w:rPr>
                <w:t>0xE</w:t>
              </w:r>
            </w:ins>
            <w:ins w:id="1584" w:author="Masa Wei-Chung Chi(姬瑋忠)" w:date="2015-12-03T17:10:00Z">
              <w:r>
                <w:rPr>
                  <w:rFonts w:eastAsiaTheme="minorEastAsia" w:hint="eastAsia"/>
                </w:rPr>
                <w:t>: 8M</w:t>
              </w:r>
            </w:ins>
          </w:p>
          <w:p w:rsidR="00027AF7" w:rsidRPr="00814AF4" w:rsidRDefault="00027AF7" w:rsidP="00992C4E">
            <w:pPr>
              <w:jc w:val="both"/>
              <w:rPr>
                <w:ins w:id="1585" w:author="Masa Wei-Chung Chi(姬瑋忠)" w:date="2015-12-03T17:05:00Z"/>
                <w:rFonts w:eastAsiaTheme="minorEastAsia"/>
              </w:rPr>
            </w:pPr>
            <w:ins w:id="1586" w:author="Masa Wei-Chung Chi(姬瑋忠)" w:date="2015-12-03T17:05:00Z">
              <w:r>
                <w:rPr>
                  <w:rFonts w:eastAsiaTheme="minorEastAsia" w:hint="eastAsia"/>
                </w:rPr>
                <w:t>0xF: Reserved</w:t>
              </w:r>
            </w:ins>
          </w:p>
        </w:tc>
        <w:tc>
          <w:tcPr>
            <w:tcW w:w="1703" w:type="dxa"/>
            <w:vAlign w:val="center"/>
            <w:tcPrChange w:id="1587" w:author="Masa Wei-Chung Chi(姬瑋忠)" w:date="2015-12-08T15:01:00Z">
              <w:tcPr>
                <w:tcW w:w="3721" w:type="dxa"/>
                <w:vAlign w:val="center"/>
              </w:tcPr>
            </w:tcPrChange>
          </w:tcPr>
          <w:p w:rsidR="00027AF7" w:rsidRDefault="00027AF7" w:rsidP="00992C4E">
            <w:pPr>
              <w:jc w:val="both"/>
              <w:rPr>
                <w:ins w:id="1588" w:author="Masa Wei-Chung Chi(姬瑋忠)" w:date="2015-12-03T17:05:00Z"/>
                <w:rFonts w:eastAsiaTheme="minorEastAsia"/>
              </w:rPr>
            </w:pPr>
            <w:ins w:id="1589" w:author="Masa Wei-Chung Chi(姬瑋忠)" w:date="2015-12-03T17:05:00Z">
              <w:r>
                <w:rPr>
                  <w:rFonts w:eastAsiaTheme="minorEastAsia" w:hint="eastAsia"/>
                </w:rPr>
                <w:t>Hardware Configurable</w:t>
              </w:r>
            </w:ins>
          </w:p>
        </w:tc>
      </w:tr>
    </w:tbl>
    <w:p w:rsidR="00027AF7" w:rsidRDefault="00027AF7" w:rsidP="00027AF7">
      <w:pPr>
        <w:rPr>
          <w:ins w:id="1590" w:author="Masa Wei-Chung Chi(姬瑋忠)" w:date="2015-12-03T17:05:00Z"/>
          <w:rFonts w:eastAsiaTheme="minorEastAsia"/>
        </w:rPr>
      </w:pPr>
    </w:p>
    <w:p w:rsidR="00027AF7" w:rsidRDefault="00027AF7" w:rsidP="00027AF7">
      <w:pPr>
        <w:pStyle w:val="aa"/>
        <w:rPr>
          <w:ins w:id="1591" w:author="Masa Wei-Chung Chi(姬瑋忠)" w:date="2015-12-03T17:05:00Z"/>
          <w:rFonts w:eastAsiaTheme="minorEastAsia"/>
        </w:rPr>
      </w:pPr>
      <w:bookmarkStart w:id="1592" w:name="_Ref437002422"/>
      <w:bookmarkStart w:id="1593" w:name="_Toc437270337"/>
      <w:ins w:id="1594" w:author="Masa Wei-Chung Chi(姬瑋忠)" w:date="2015-12-03T17:05:00Z">
        <w:r>
          <w:t xml:space="preserve">Table </w:t>
        </w:r>
        <w:r>
          <w:fldChar w:fldCharType="begin"/>
        </w:r>
        <w:r>
          <w:instrText xml:space="preserve"> SEQ Table \* ARABIC </w:instrText>
        </w:r>
        <w:r>
          <w:fldChar w:fldCharType="separate"/>
        </w:r>
        <w:r>
          <w:rPr>
            <w:noProof/>
          </w:rPr>
          <w:t>5</w:t>
        </w:r>
        <w:r>
          <w:rPr>
            <w:noProof/>
          </w:rPr>
          <w:fldChar w:fldCharType="end"/>
        </w:r>
        <w:bookmarkEnd w:id="1592"/>
        <w:r>
          <w:rPr>
            <w:rFonts w:eastAsiaTheme="minorEastAsia" w:hint="eastAsia"/>
          </w:rPr>
          <w:t>. Offset/Size of Slave 1~31 in 32-bit mode</w:t>
        </w:r>
        <w:bookmarkEnd w:id="1593"/>
      </w:ins>
    </w:p>
    <w:tbl>
      <w:tblPr>
        <w:tblStyle w:val="a9"/>
        <w:tblW w:w="0" w:type="auto"/>
        <w:tblLayout w:type="fixed"/>
        <w:tblLook w:val="04A0" w:firstRow="1" w:lastRow="0" w:firstColumn="1" w:lastColumn="0" w:noHBand="0" w:noVBand="1"/>
        <w:tblPrChange w:id="1595" w:author="Masa Wei-Chung Chi(姬瑋忠)" w:date="2015-12-08T15:00:00Z">
          <w:tblPr>
            <w:tblStyle w:val="a9"/>
            <w:tblW w:w="0" w:type="auto"/>
            <w:tblLook w:val="04A0" w:firstRow="1" w:lastRow="0" w:firstColumn="1" w:lastColumn="0" w:noHBand="0" w:noVBand="1"/>
          </w:tblPr>
        </w:tblPrChange>
      </w:tblPr>
      <w:tblGrid>
        <w:gridCol w:w="1203"/>
        <w:gridCol w:w="1173"/>
        <w:gridCol w:w="851"/>
        <w:gridCol w:w="5528"/>
        <w:gridCol w:w="1703"/>
        <w:tblGridChange w:id="1596">
          <w:tblGrid>
            <w:gridCol w:w="1203"/>
            <w:gridCol w:w="1657"/>
            <w:gridCol w:w="736"/>
            <w:gridCol w:w="3961"/>
            <w:gridCol w:w="2901"/>
          </w:tblGrid>
        </w:tblGridChange>
      </w:tblGrid>
      <w:tr w:rsidR="00027AF7" w:rsidTr="00D724BF">
        <w:trPr>
          <w:trHeight w:val="510"/>
          <w:ins w:id="1597" w:author="Masa Wei-Chung Chi(姬瑋忠)" w:date="2015-12-03T17:05:00Z"/>
          <w:trPrChange w:id="1598" w:author="Masa Wei-Chung Chi(姬瑋忠)" w:date="2015-12-08T15:00:00Z">
            <w:trPr>
              <w:trHeight w:val="510"/>
            </w:trPr>
          </w:trPrChange>
        </w:trPr>
        <w:tc>
          <w:tcPr>
            <w:tcW w:w="1203" w:type="dxa"/>
            <w:vAlign w:val="center"/>
            <w:tcPrChange w:id="1599" w:author="Masa Wei-Chung Chi(姬瑋忠)" w:date="2015-12-08T15:00:00Z">
              <w:tcPr>
                <w:tcW w:w="1209" w:type="dxa"/>
                <w:vAlign w:val="center"/>
              </w:tcPr>
            </w:tcPrChange>
          </w:tcPr>
          <w:p w:rsidR="00027AF7" w:rsidRDefault="00027AF7" w:rsidP="00992C4E">
            <w:pPr>
              <w:jc w:val="both"/>
              <w:rPr>
                <w:ins w:id="1600" w:author="Masa Wei-Chung Chi(姬瑋忠)" w:date="2015-12-03T17:05:00Z"/>
                <w:rFonts w:eastAsiaTheme="minorEastAsia"/>
              </w:rPr>
            </w:pPr>
            <w:ins w:id="1601" w:author="Masa Wei-Chung Chi(姬瑋忠)" w:date="2015-12-03T17:05:00Z">
              <w:r>
                <w:rPr>
                  <w:rFonts w:eastAsiaTheme="minorEastAsia" w:hint="eastAsia"/>
                </w:rPr>
                <w:t>Name</w:t>
              </w:r>
            </w:ins>
          </w:p>
        </w:tc>
        <w:tc>
          <w:tcPr>
            <w:tcW w:w="1173" w:type="dxa"/>
            <w:vAlign w:val="center"/>
            <w:tcPrChange w:id="1602" w:author="Masa Wei-Chung Chi(姬瑋忠)" w:date="2015-12-08T15:00:00Z">
              <w:tcPr>
                <w:tcW w:w="2075" w:type="dxa"/>
                <w:vAlign w:val="center"/>
              </w:tcPr>
            </w:tcPrChange>
          </w:tcPr>
          <w:p w:rsidR="00027AF7" w:rsidRDefault="00027AF7" w:rsidP="00992C4E">
            <w:pPr>
              <w:jc w:val="both"/>
              <w:rPr>
                <w:ins w:id="1603" w:author="Masa Wei-Chung Chi(姬瑋忠)" w:date="2015-12-03T17:05:00Z"/>
                <w:rFonts w:eastAsiaTheme="minorEastAsia"/>
              </w:rPr>
            </w:pPr>
            <w:ins w:id="1604" w:author="Masa Wei-Chung Chi(姬瑋忠)" w:date="2015-12-03T17:05:00Z">
              <w:r>
                <w:rPr>
                  <w:rFonts w:eastAsiaTheme="minorEastAsia" w:hint="eastAsia"/>
                </w:rPr>
                <w:t>Bit</w:t>
              </w:r>
            </w:ins>
          </w:p>
        </w:tc>
        <w:tc>
          <w:tcPr>
            <w:tcW w:w="851" w:type="dxa"/>
            <w:vAlign w:val="center"/>
            <w:tcPrChange w:id="1605" w:author="Masa Wei-Chung Chi(姬瑋忠)" w:date="2015-12-08T15:00:00Z">
              <w:tcPr>
                <w:tcW w:w="736" w:type="dxa"/>
                <w:vAlign w:val="center"/>
              </w:tcPr>
            </w:tcPrChange>
          </w:tcPr>
          <w:p w:rsidR="00027AF7" w:rsidRDefault="00027AF7" w:rsidP="00992C4E">
            <w:pPr>
              <w:jc w:val="both"/>
              <w:rPr>
                <w:ins w:id="1606" w:author="Masa Wei-Chung Chi(姬瑋忠)" w:date="2015-12-03T17:05:00Z"/>
                <w:rFonts w:eastAsiaTheme="minorEastAsia"/>
              </w:rPr>
            </w:pPr>
            <w:ins w:id="1607" w:author="Masa Wei-Chung Chi(姬瑋忠)" w:date="2015-12-03T17:05:00Z">
              <w:r>
                <w:rPr>
                  <w:rFonts w:eastAsiaTheme="minorEastAsia" w:hint="eastAsia"/>
                </w:rPr>
                <w:t>Type</w:t>
              </w:r>
            </w:ins>
          </w:p>
        </w:tc>
        <w:tc>
          <w:tcPr>
            <w:tcW w:w="5528" w:type="dxa"/>
            <w:vAlign w:val="center"/>
            <w:tcPrChange w:id="1608" w:author="Masa Wei-Chung Chi(姬瑋忠)" w:date="2015-12-08T15:00:00Z">
              <w:tcPr>
                <w:tcW w:w="2717" w:type="dxa"/>
                <w:vAlign w:val="center"/>
              </w:tcPr>
            </w:tcPrChange>
          </w:tcPr>
          <w:p w:rsidR="00027AF7" w:rsidRDefault="00027AF7" w:rsidP="00992C4E">
            <w:pPr>
              <w:jc w:val="both"/>
              <w:rPr>
                <w:ins w:id="1609" w:author="Masa Wei-Chung Chi(姬瑋忠)" w:date="2015-12-03T17:05:00Z"/>
                <w:rFonts w:eastAsiaTheme="minorEastAsia"/>
              </w:rPr>
            </w:pPr>
            <w:ins w:id="1610" w:author="Masa Wei-Chung Chi(姬瑋忠)" w:date="2015-12-03T17:05:00Z">
              <w:r>
                <w:rPr>
                  <w:rFonts w:eastAsiaTheme="minorEastAsia" w:hint="eastAsia"/>
                </w:rPr>
                <w:t>Description</w:t>
              </w:r>
            </w:ins>
          </w:p>
        </w:tc>
        <w:tc>
          <w:tcPr>
            <w:tcW w:w="1703" w:type="dxa"/>
            <w:vAlign w:val="center"/>
            <w:tcPrChange w:id="1611" w:author="Masa Wei-Chung Chi(姬瑋忠)" w:date="2015-12-08T15:00:00Z">
              <w:tcPr>
                <w:tcW w:w="3721" w:type="dxa"/>
                <w:vAlign w:val="center"/>
              </w:tcPr>
            </w:tcPrChange>
          </w:tcPr>
          <w:p w:rsidR="00027AF7" w:rsidRDefault="00027AF7" w:rsidP="00992C4E">
            <w:pPr>
              <w:jc w:val="both"/>
              <w:rPr>
                <w:ins w:id="1612" w:author="Masa Wei-Chung Chi(姬瑋忠)" w:date="2015-12-03T17:05:00Z"/>
                <w:rFonts w:eastAsiaTheme="minorEastAsia"/>
              </w:rPr>
            </w:pPr>
            <w:ins w:id="1613" w:author="Masa Wei-Chung Chi(姬瑋忠)" w:date="2015-12-03T17:05:00Z">
              <w:r>
                <w:rPr>
                  <w:rFonts w:eastAsiaTheme="minorEastAsia" w:hint="eastAsia"/>
                </w:rPr>
                <w:t>Reset</w:t>
              </w:r>
            </w:ins>
          </w:p>
        </w:tc>
      </w:tr>
      <w:tr w:rsidR="00027AF7" w:rsidTr="00D724BF">
        <w:trPr>
          <w:trHeight w:val="510"/>
          <w:ins w:id="1614" w:author="Masa Wei-Chung Chi(姬瑋忠)" w:date="2015-12-03T17:05:00Z"/>
          <w:trPrChange w:id="1615" w:author="Masa Wei-Chung Chi(姬瑋忠)" w:date="2015-12-08T15:00:00Z">
            <w:trPr>
              <w:trHeight w:val="510"/>
            </w:trPr>
          </w:trPrChange>
        </w:trPr>
        <w:tc>
          <w:tcPr>
            <w:tcW w:w="1203" w:type="dxa"/>
            <w:vAlign w:val="center"/>
            <w:tcPrChange w:id="1616" w:author="Masa Wei-Chung Chi(姬瑋忠)" w:date="2015-12-08T15:00:00Z">
              <w:tcPr>
                <w:tcW w:w="1209" w:type="dxa"/>
                <w:vAlign w:val="center"/>
              </w:tcPr>
            </w:tcPrChange>
          </w:tcPr>
          <w:p w:rsidR="00027AF7" w:rsidRDefault="00027AF7" w:rsidP="00992C4E">
            <w:pPr>
              <w:jc w:val="both"/>
              <w:rPr>
                <w:ins w:id="1617" w:author="Masa Wei-Chung Chi(姬瑋忠)" w:date="2015-12-03T17:05:00Z"/>
                <w:rFonts w:eastAsiaTheme="minorEastAsia"/>
              </w:rPr>
            </w:pPr>
            <w:ins w:id="1618" w:author="Masa Wei-Chung Chi(姬瑋忠)" w:date="2015-12-03T17:05:00Z">
              <w:r>
                <w:rPr>
                  <w:rFonts w:eastAsiaTheme="minorEastAsia" w:hint="eastAsia"/>
                </w:rPr>
                <w:t>Reserved</w:t>
              </w:r>
            </w:ins>
          </w:p>
        </w:tc>
        <w:tc>
          <w:tcPr>
            <w:tcW w:w="1173" w:type="dxa"/>
            <w:vAlign w:val="center"/>
            <w:tcPrChange w:id="1619" w:author="Masa Wei-Chung Chi(姬瑋忠)" w:date="2015-12-08T15:00:00Z">
              <w:tcPr>
                <w:tcW w:w="2075" w:type="dxa"/>
                <w:vAlign w:val="center"/>
              </w:tcPr>
            </w:tcPrChange>
          </w:tcPr>
          <w:p w:rsidR="00027AF7" w:rsidRDefault="00027AF7" w:rsidP="00992C4E">
            <w:pPr>
              <w:jc w:val="both"/>
              <w:rPr>
                <w:ins w:id="1620" w:author="Masa Wei-Chung Chi(姬瑋忠)" w:date="2015-12-03T17:05:00Z"/>
                <w:rFonts w:eastAsiaTheme="minorEastAsia"/>
              </w:rPr>
            </w:pPr>
            <w:ins w:id="1621" w:author="Masa Wei-Chung Chi(姬瑋忠)" w:date="2015-12-03T17:05:00Z">
              <w:r>
                <w:rPr>
                  <w:rFonts w:eastAsiaTheme="minorEastAsia" w:hint="eastAsia"/>
                </w:rPr>
                <w:t>31:M</w:t>
              </w:r>
            </w:ins>
          </w:p>
        </w:tc>
        <w:tc>
          <w:tcPr>
            <w:tcW w:w="851" w:type="dxa"/>
            <w:vAlign w:val="center"/>
            <w:tcPrChange w:id="1622" w:author="Masa Wei-Chung Chi(姬瑋忠)" w:date="2015-12-08T15:00:00Z">
              <w:tcPr>
                <w:tcW w:w="736" w:type="dxa"/>
                <w:vAlign w:val="center"/>
              </w:tcPr>
            </w:tcPrChange>
          </w:tcPr>
          <w:p w:rsidR="00027AF7" w:rsidRDefault="00027AF7" w:rsidP="00992C4E">
            <w:pPr>
              <w:jc w:val="both"/>
              <w:rPr>
                <w:ins w:id="1623" w:author="Masa Wei-Chung Chi(姬瑋忠)" w:date="2015-12-03T17:05:00Z"/>
                <w:rFonts w:eastAsiaTheme="minorEastAsia"/>
              </w:rPr>
            </w:pPr>
            <w:ins w:id="1624" w:author="Masa Wei-Chung Chi(姬瑋忠)" w:date="2015-12-03T17:05:00Z">
              <w:r>
                <w:rPr>
                  <w:rFonts w:eastAsiaTheme="minorEastAsia" w:hint="eastAsia"/>
                </w:rPr>
                <w:t>-</w:t>
              </w:r>
            </w:ins>
          </w:p>
        </w:tc>
        <w:tc>
          <w:tcPr>
            <w:tcW w:w="5528" w:type="dxa"/>
            <w:vAlign w:val="center"/>
            <w:tcPrChange w:id="1625" w:author="Masa Wei-Chung Chi(姬瑋忠)" w:date="2015-12-08T15:00:00Z">
              <w:tcPr>
                <w:tcW w:w="2717" w:type="dxa"/>
                <w:vAlign w:val="center"/>
              </w:tcPr>
            </w:tcPrChange>
          </w:tcPr>
          <w:p w:rsidR="00027AF7" w:rsidRDefault="00027AF7">
            <w:pPr>
              <w:jc w:val="both"/>
              <w:rPr>
                <w:ins w:id="1626" w:author="Masa Wei-Chung Chi(姬瑋忠)" w:date="2015-12-03T17:05:00Z"/>
                <w:rFonts w:eastAsiaTheme="minorEastAsia"/>
              </w:rPr>
            </w:pPr>
            <w:ins w:id="1627" w:author="Masa Wei-Chung Chi(姬瑋忠)" w:date="2015-12-03T17:05:00Z">
              <w:r>
                <w:rPr>
                  <w:rFonts w:eastAsiaTheme="minorEastAsia" w:hint="eastAsia"/>
                </w:rPr>
                <w:t>M=</w:t>
              </w:r>
            </w:ins>
            <w:ins w:id="1628" w:author="Masa Wei-Chung Chi(姬瑋忠)" w:date="2015-12-07T16:52:00Z">
              <w:r w:rsidR="00B101D9" w:rsidRPr="00B101D9">
                <w:rPr>
                  <w:rFonts w:eastAsiaTheme="minorEastAsia"/>
                </w:rPr>
                <w:t xml:space="preserve"> ATCBUSDEC200_ADDR_DECODE_</w:t>
              </w:r>
            </w:ins>
            <w:ins w:id="1629" w:author="Masa Wei-Chung Chi(姬瑋忠)" w:date="2015-12-08T15:00:00Z">
              <w:r w:rsidR="00D724BF">
                <w:rPr>
                  <w:rFonts w:eastAsiaTheme="minorEastAsia" w:hint="eastAsia"/>
                </w:rPr>
                <w:t>WIDTH</w:t>
              </w:r>
            </w:ins>
          </w:p>
        </w:tc>
        <w:tc>
          <w:tcPr>
            <w:tcW w:w="1703" w:type="dxa"/>
            <w:vAlign w:val="center"/>
            <w:tcPrChange w:id="1630" w:author="Masa Wei-Chung Chi(姬瑋忠)" w:date="2015-12-08T15:00:00Z">
              <w:tcPr>
                <w:tcW w:w="3721" w:type="dxa"/>
                <w:vAlign w:val="center"/>
              </w:tcPr>
            </w:tcPrChange>
          </w:tcPr>
          <w:p w:rsidR="00027AF7" w:rsidRDefault="00027AF7" w:rsidP="00992C4E">
            <w:pPr>
              <w:jc w:val="both"/>
              <w:rPr>
                <w:ins w:id="1631" w:author="Masa Wei-Chung Chi(姬瑋忠)" w:date="2015-12-03T17:05:00Z"/>
                <w:rFonts w:eastAsiaTheme="minorEastAsia"/>
              </w:rPr>
            </w:pPr>
            <w:ins w:id="1632" w:author="Masa Wei-Chung Chi(姬瑋忠)" w:date="2015-12-03T17:05:00Z">
              <w:r>
                <w:rPr>
                  <w:rFonts w:eastAsiaTheme="minorEastAsia" w:hint="eastAsia"/>
                </w:rPr>
                <w:t>-</w:t>
              </w:r>
            </w:ins>
          </w:p>
        </w:tc>
      </w:tr>
      <w:tr w:rsidR="00027AF7" w:rsidTr="00D724BF">
        <w:trPr>
          <w:trHeight w:val="510"/>
          <w:ins w:id="1633" w:author="Masa Wei-Chung Chi(姬瑋忠)" w:date="2015-12-03T17:05:00Z"/>
          <w:trPrChange w:id="1634" w:author="Masa Wei-Chung Chi(姬瑋忠)" w:date="2015-12-08T15:00:00Z">
            <w:trPr>
              <w:trHeight w:val="510"/>
            </w:trPr>
          </w:trPrChange>
        </w:trPr>
        <w:tc>
          <w:tcPr>
            <w:tcW w:w="1203" w:type="dxa"/>
            <w:vAlign w:val="center"/>
            <w:tcPrChange w:id="1635" w:author="Masa Wei-Chung Chi(姬瑋忠)" w:date="2015-12-08T15:00:00Z">
              <w:tcPr>
                <w:tcW w:w="1209" w:type="dxa"/>
                <w:vAlign w:val="center"/>
              </w:tcPr>
            </w:tcPrChange>
          </w:tcPr>
          <w:p w:rsidR="00027AF7" w:rsidRDefault="00027AF7" w:rsidP="00992C4E">
            <w:pPr>
              <w:jc w:val="both"/>
              <w:rPr>
                <w:ins w:id="1636" w:author="Masa Wei-Chung Chi(姬瑋忠)" w:date="2015-12-03T17:05:00Z"/>
                <w:rFonts w:eastAsiaTheme="minorEastAsia"/>
              </w:rPr>
            </w:pPr>
            <w:ins w:id="1637" w:author="Masa Wei-Chung Chi(姬瑋忠)" w:date="2015-12-03T17:05:00Z">
              <w:r>
                <w:rPr>
                  <w:rFonts w:eastAsiaTheme="minorEastAsia" w:hint="eastAsia"/>
                </w:rPr>
                <w:t>Offset</w:t>
              </w:r>
            </w:ins>
          </w:p>
        </w:tc>
        <w:tc>
          <w:tcPr>
            <w:tcW w:w="1173" w:type="dxa"/>
            <w:vAlign w:val="center"/>
            <w:tcPrChange w:id="1638" w:author="Masa Wei-Chung Chi(姬瑋忠)" w:date="2015-12-08T15:00:00Z">
              <w:tcPr>
                <w:tcW w:w="2075" w:type="dxa"/>
                <w:vAlign w:val="center"/>
              </w:tcPr>
            </w:tcPrChange>
          </w:tcPr>
          <w:p w:rsidR="00027AF7" w:rsidRDefault="00B101D9" w:rsidP="00992C4E">
            <w:pPr>
              <w:jc w:val="both"/>
              <w:rPr>
                <w:ins w:id="1639" w:author="Masa Wei-Chung Chi(姬瑋忠)" w:date="2015-12-03T17:05:00Z"/>
                <w:rFonts w:eastAsiaTheme="minorEastAsia"/>
              </w:rPr>
            </w:pPr>
            <w:ins w:id="1640" w:author="Masa Wei-Chung Chi(姬瑋忠)" w:date="2015-12-03T17:05:00Z">
              <w:r>
                <w:rPr>
                  <w:rFonts w:eastAsiaTheme="minorEastAsia" w:hint="eastAsia"/>
                </w:rPr>
                <w:t>M</w:t>
              </w:r>
            </w:ins>
            <w:ins w:id="1641" w:author="Masa Wei-Chung Chi(姬瑋忠)" w:date="2015-12-08T15:00:00Z">
              <w:r w:rsidR="00D724BF">
                <w:rPr>
                  <w:rFonts w:eastAsiaTheme="minorEastAsia" w:hint="eastAsia"/>
                </w:rPr>
                <w:t>-1</w:t>
              </w:r>
            </w:ins>
            <w:ins w:id="1642" w:author="Masa Wei-Chung Chi(姬瑋忠)" w:date="2015-12-03T17:05:00Z">
              <w:r w:rsidR="00027AF7">
                <w:rPr>
                  <w:rFonts w:eastAsiaTheme="minorEastAsia" w:hint="eastAsia"/>
                </w:rPr>
                <w:t>:20</w:t>
              </w:r>
            </w:ins>
          </w:p>
        </w:tc>
        <w:tc>
          <w:tcPr>
            <w:tcW w:w="851" w:type="dxa"/>
            <w:vAlign w:val="center"/>
            <w:tcPrChange w:id="1643" w:author="Masa Wei-Chung Chi(姬瑋忠)" w:date="2015-12-08T15:00:00Z">
              <w:tcPr>
                <w:tcW w:w="736" w:type="dxa"/>
                <w:vAlign w:val="center"/>
              </w:tcPr>
            </w:tcPrChange>
          </w:tcPr>
          <w:p w:rsidR="00027AF7" w:rsidRDefault="00027AF7" w:rsidP="00992C4E">
            <w:pPr>
              <w:jc w:val="both"/>
              <w:rPr>
                <w:ins w:id="1644" w:author="Masa Wei-Chung Chi(姬瑋忠)" w:date="2015-12-03T17:05:00Z"/>
                <w:rFonts w:eastAsiaTheme="minorEastAsia"/>
              </w:rPr>
            </w:pPr>
            <w:ins w:id="1645" w:author="Masa Wei-Chung Chi(姬瑋忠)" w:date="2015-12-03T17:05:00Z">
              <w:r>
                <w:rPr>
                  <w:rFonts w:eastAsiaTheme="minorEastAsia" w:hint="eastAsia"/>
                </w:rPr>
                <w:t>RO</w:t>
              </w:r>
            </w:ins>
          </w:p>
        </w:tc>
        <w:tc>
          <w:tcPr>
            <w:tcW w:w="5528" w:type="dxa"/>
            <w:vAlign w:val="center"/>
            <w:tcPrChange w:id="1646" w:author="Masa Wei-Chung Chi(姬瑋忠)" w:date="2015-12-08T15:00:00Z">
              <w:tcPr>
                <w:tcW w:w="2717" w:type="dxa"/>
                <w:vAlign w:val="center"/>
              </w:tcPr>
            </w:tcPrChange>
          </w:tcPr>
          <w:p w:rsidR="00027AF7" w:rsidRDefault="00027AF7" w:rsidP="00992C4E">
            <w:pPr>
              <w:jc w:val="both"/>
              <w:rPr>
                <w:ins w:id="1647" w:author="Masa Wei-Chung Chi(姬瑋忠)" w:date="2015-12-03T17:05:00Z"/>
                <w:rFonts w:eastAsiaTheme="minorEastAsia"/>
              </w:rPr>
            </w:pPr>
            <w:ins w:id="1648" w:author="Masa Wei-Chung Chi(姬瑋忠)" w:date="2015-12-03T17:05:00Z">
              <w:r>
                <w:rPr>
                  <w:rFonts w:eastAsiaTheme="minorEastAsia" w:hint="eastAsia"/>
                </w:rPr>
                <w:t>AHB-Lite slave address offset</w:t>
              </w:r>
            </w:ins>
          </w:p>
        </w:tc>
        <w:tc>
          <w:tcPr>
            <w:tcW w:w="1703" w:type="dxa"/>
            <w:vAlign w:val="center"/>
            <w:tcPrChange w:id="1649" w:author="Masa Wei-Chung Chi(姬瑋忠)" w:date="2015-12-08T15:00:00Z">
              <w:tcPr>
                <w:tcW w:w="3721" w:type="dxa"/>
                <w:vAlign w:val="center"/>
              </w:tcPr>
            </w:tcPrChange>
          </w:tcPr>
          <w:p w:rsidR="00027AF7" w:rsidRDefault="00027AF7" w:rsidP="00992C4E">
            <w:pPr>
              <w:jc w:val="both"/>
              <w:rPr>
                <w:ins w:id="1650" w:author="Masa Wei-Chung Chi(姬瑋忠)" w:date="2015-12-03T17:05:00Z"/>
                <w:rFonts w:eastAsiaTheme="minorEastAsia"/>
              </w:rPr>
            </w:pPr>
            <w:ins w:id="1651" w:author="Masa Wei-Chung Chi(姬瑋忠)" w:date="2015-12-03T17:05:00Z">
              <w:r>
                <w:rPr>
                  <w:rFonts w:eastAsiaTheme="minorEastAsia" w:hint="eastAsia"/>
                </w:rPr>
                <w:t>Hardware Configurable</w:t>
              </w:r>
            </w:ins>
          </w:p>
        </w:tc>
      </w:tr>
      <w:tr w:rsidR="00027AF7" w:rsidTr="00D724BF">
        <w:trPr>
          <w:trHeight w:val="510"/>
          <w:ins w:id="1652" w:author="Masa Wei-Chung Chi(姬瑋忠)" w:date="2015-12-03T17:05:00Z"/>
          <w:trPrChange w:id="1653" w:author="Masa Wei-Chung Chi(姬瑋忠)" w:date="2015-12-08T15:00:00Z">
            <w:trPr>
              <w:trHeight w:val="510"/>
            </w:trPr>
          </w:trPrChange>
        </w:trPr>
        <w:tc>
          <w:tcPr>
            <w:tcW w:w="1203" w:type="dxa"/>
            <w:vAlign w:val="center"/>
            <w:tcPrChange w:id="1654" w:author="Masa Wei-Chung Chi(姬瑋忠)" w:date="2015-12-08T15:00:00Z">
              <w:tcPr>
                <w:tcW w:w="1209" w:type="dxa"/>
                <w:vAlign w:val="center"/>
              </w:tcPr>
            </w:tcPrChange>
          </w:tcPr>
          <w:p w:rsidR="00027AF7" w:rsidRDefault="00027AF7" w:rsidP="00992C4E">
            <w:pPr>
              <w:jc w:val="both"/>
              <w:rPr>
                <w:ins w:id="1655" w:author="Masa Wei-Chung Chi(姬瑋忠)" w:date="2015-12-03T17:05:00Z"/>
                <w:rFonts w:eastAsiaTheme="minorEastAsia"/>
              </w:rPr>
            </w:pPr>
            <w:ins w:id="1656" w:author="Masa Wei-Chung Chi(姬瑋忠)" w:date="2015-12-03T17:05:00Z">
              <w:r>
                <w:rPr>
                  <w:rFonts w:eastAsiaTheme="minorEastAsia" w:hint="eastAsia"/>
                </w:rPr>
                <w:t>Reserved</w:t>
              </w:r>
            </w:ins>
          </w:p>
        </w:tc>
        <w:tc>
          <w:tcPr>
            <w:tcW w:w="1173" w:type="dxa"/>
            <w:vAlign w:val="center"/>
            <w:tcPrChange w:id="1657" w:author="Masa Wei-Chung Chi(姬瑋忠)" w:date="2015-12-08T15:00:00Z">
              <w:tcPr>
                <w:tcW w:w="2075" w:type="dxa"/>
                <w:vAlign w:val="center"/>
              </w:tcPr>
            </w:tcPrChange>
          </w:tcPr>
          <w:p w:rsidR="00027AF7" w:rsidRDefault="00027AF7" w:rsidP="00992C4E">
            <w:pPr>
              <w:jc w:val="both"/>
              <w:rPr>
                <w:ins w:id="1658" w:author="Masa Wei-Chung Chi(姬瑋忠)" w:date="2015-12-03T17:05:00Z"/>
                <w:rFonts w:eastAsiaTheme="minorEastAsia"/>
              </w:rPr>
            </w:pPr>
            <w:ins w:id="1659" w:author="Masa Wei-Chung Chi(姬瑋忠)" w:date="2015-12-03T17:05:00Z">
              <w:r>
                <w:rPr>
                  <w:rFonts w:eastAsiaTheme="minorEastAsia" w:hint="eastAsia"/>
                </w:rPr>
                <w:t>19:4</w:t>
              </w:r>
            </w:ins>
          </w:p>
        </w:tc>
        <w:tc>
          <w:tcPr>
            <w:tcW w:w="851" w:type="dxa"/>
            <w:vAlign w:val="center"/>
            <w:tcPrChange w:id="1660" w:author="Masa Wei-Chung Chi(姬瑋忠)" w:date="2015-12-08T15:00:00Z">
              <w:tcPr>
                <w:tcW w:w="736" w:type="dxa"/>
                <w:vAlign w:val="center"/>
              </w:tcPr>
            </w:tcPrChange>
          </w:tcPr>
          <w:p w:rsidR="00027AF7" w:rsidRDefault="00027AF7" w:rsidP="00992C4E">
            <w:pPr>
              <w:jc w:val="both"/>
              <w:rPr>
                <w:ins w:id="1661" w:author="Masa Wei-Chung Chi(姬瑋忠)" w:date="2015-12-03T17:05:00Z"/>
                <w:rFonts w:eastAsiaTheme="minorEastAsia"/>
              </w:rPr>
            </w:pPr>
            <w:ins w:id="1662" w:author="Masa Wei-Chung Chi(姬瑋忠)" w:date="2015-12-03T17:05:00Z">
              <w:r>
                <w:rPr>
                  <w:rFonts w:eastAsiaTheme="minorEastAsia" w:hint="eastAsia"/>
                </w:rPr>
                <w:t>-</w:t>
              </w:r>
            </w:ins>
          </w:p>
        </w:tc>
        <w:tc>
          <w:tcPr>
            <w:tcW w:w="5528" w:type="dxa"/>
            <w:vAlign w:val="center"/>
            <w:tcPrChange w:id="1663" w:author="Masa Wei-Chung Chi(姬瑋忠)" w:date="2015-12-08T15:00:00Z">
              <w:tcPr>
                <w:tcW w:w="2717" w:type="dxa"/>
                <w:vAlign w:val="center"/>
              </w:tcPr>
            </w:tcPrChange>
          </w:tcPr>
          <w:p w:rsidR="00027AF7" w:rsidRDefault="00027AF7" w:rsidP="00992C4E">
            <w:pPr>
              <w:jc w:val="both"/>
              <w:rPr>
                <w:ins w:id="1664" w:author="Masa Wei-Chung Chi(姬瑋忠)" w:date="2015-12-03T17:05:00Z"/>
                <w:rFonts w:eastAsiaTheme="minorEastAsia"/>
              </w:rPr>
            </w:pPr>
            <w:ins w:id="1665" w:author="Masa Wei-Chung Chi(姬瑋忠)" w:date="2015-12-03T17:05:00Z">
              <w:r>
                <w:rPr>
                  <w:rFonts w:eastAsiaTheme="minorEastAsia" w:hint="eastAsia"/>
                </w:rPr>
                <w:t>-</w:t>
              </w:r>
            </w:ins>
          </w:p>
        </w:tc>
        <w:tc>
          <w:tcPr>
            <w:tcW w:w="1703" w:type="dxa"/>
            <w:vAlign w:val="center"/>
            <w:tcPrChange w:id="1666" w:author="Masa Wei-Chung Chi(姬瑋忠)" w:date="2015-12-08T15:00:00Z">
              <w:tcPr>
                <w:tcW w:w="3721" w:type="dxa"/>
                <w:vAlign w:val="center"/>
              </w:tcPr>
            </w:tcPrChange>
          </w:tcPr>
          <w:p w:rsidR="00027AF7" w:rsidRDefault="00027AF7" w:rsidP="00992C4E">
            <w:pPr>
              <w:jc w:val="both"/>
              <w:rPr>
                <w:ins w:id="1667" w:author="Masa Wei-Chung Chi(姬瑋忠)" w:date="2015-12-03T17:05:00Z"/>
                <w:rFonts w:eastAsiaTheme="minorEastAsia"/>
              </w:rPr>
            </w:pPr>
            <w:ins w:id="1668" w:author="Masa Wei-Chung Chi(姬瑋忠)" w:date="2015-12-03T17:05:00Z">
              <w:r>
                <w:rPr>
                  <w:rFonts w:eastAsiaTheme="minorEastAsia" w:hint="eastAsia"/>
                </w:rPr>
                <w:t>-</w:t>
              </w:r>
            </w:ins>
          </w:p>
        </w:tc>
      </w:tr>
      <w:tr w:rsidR="00027AF7" w:rsidTr="00D724BF">
        <w:trPr>
          <w:trHeight w:val="510"/>
          <w:ins w:id="1669" w:author="Masa Wei-Chung Chi(姬瑋忠)" w:date="2015-12-03T17:05:00Z"/>
          <w:trPrChange w:id="1670" w:author="Masa Wei-Chung Chi(姬瑋忠)" w:date="2015-12-08T15:00:00Z">
            <w:trPr>
              <w:trHeight w:val="510"/>
            </w:trPr>
          </w:trPrChange>
        </w:trPr>
        <w:tc>
          <w:tcPr>
            <w:tcW w:w="1203" w:type="dxa"/>
            <w:vAlign w:val="center"/>
            <w:tcPrChange w:id="1671" w:author="Masa Wei-Chung Chi(姬瑋忠)" w:date="2015-12-08T15:00:00Z">
              <w:tcPr>
                <w:tcW w:w="1209" w:type="dxa"/>
                <w:vAlign w:val="center"/>
              </w:tcPr>
            </w:tcPrChange>
          </w:tcPr>
          <w:p w:rsidR="00027AF7" w:rsidRDefault="00027AF7" w:rsidP="00992C4E">
            <w:pPr>
              <w:jc w:val="both"/>
              <w:rPr>
                <w:ins w:id="1672" w:author="Masa Wei-Chung Chi(姬瑋忠)" w:date="2015-12-03T17:05:00Z"/>
                <w:rFonts w:eastAsiaTheme="minorEastAsia"/>
              </w:rPr>
            </w:pPr>
            <w:ins w:id="1673" w:author="Masa Wei-Chung Chi(姬瑋忠)" w:date="2015-12-03T17:05:00Z">
              <w:r>
                <w:rPr>
                  <w:rFonts w:eastAsiaTheme="minorEastAsia" w:hint="eastAsia"/>
                </w:rPr>
                <w:t>Size</w:t>
              </w:r>
            </w:ins>
          </w:p>
        </w:tc>
        <w:tc>
          <w:tcPr>
            <w:tcW w:w="1173" w:type="dxa"/>
            <w:vAlign w:val="center"/>
            <w:tcPrChange w:id="1674" w:author="Masa Wei-Chung Chi(姬瑋忠)" w:date="2015-12-08T15:00:00Z">
              <w:tcPr>
                <w:tcW w:w="2075" w:type="dxa"/>
                <w:vAlign w:val="center"/>
              </w:tcPr>
            </w:tcPrChange>
          </w:tcPr>
          <w:p w:rsidR="00027AF7" w:rsidRDefault="00027AF7" w:rsidP="00992C4E">
            <w:pPr>
              <w:jc w:val="both"/>
              <w:rPr>
                <w:ins w:id="1675" w:author="Masa Wei-Chung Chi(姬瑋忠)" w:date="2015-12-03T17:05:00Z"/>
                <w:rFonts w:eastAsiaTheme="minorEastAsia"/>
              </w:rPr>
            </w:pPr>
            <w:ins w:id="1676" w:author="Masa Wei-Chung Chi(姬瑋忠)" w:date="2015-12-03T17:05:00Z">
              <w:r>
                <w:rPr>
                  <w:rFonts w:eastAsiaTheme="minorEastAsia" w:hint="eastAsia"/>
                </w:rPr>
                <w:t>3:0</w:t>
              </w:r>
            </w:ins>
          </w:p>
        </w:tc>
        <w:tc>
          <w:tcPr>
            <w:tcW w:w="851" w:type="dxa"/>
            <w:vAlign w:val="center"/>
            <w:tcPrChange w:id="1677" w:author="Masa Wei-Chung Chi(姬瑋忠)" w:date="2015-12-08T15:00:00Z">
              <w:tcPr>
                <w:tcW w:w="736" w:type="dxa"/>
                <w:vAlign w:val="center"/>
              </w:tcPr>
            </w:tcPrChange>
          </w:tcPr>
          <w:p w:rsidR="00027AF7" w:rsidRDefault="00027AF7" w:rsidP="00992C4E">
            <w:pPr>
              <w:jc w:val="both"/>
              <w:rPr>
                <w:ins w:id="1678" w:author="Masa Wei-Chung Chi(姬瑋忠)" w:date="2015-12-03T17:05:00Z"/>
                <w:rFonts w:eastAsiaTheme="minorEastAsia"/>
              </w:rPr>
            </w:pPr>
            <w:ins w:id="1679" w:author="Masa Wei-Chung Chi(姬瑋忠)" w:date="2015-12-03T17:05:00Z">
              <w:r>
                <w:rPr>
                  <w:rFonts w:eastAsiaTheme="minorEastAsia" w:hint="eastAsia"/>
                </w:rPr>
                <w:t>RO</w:t>
              </w:r>
            </w:ins>
          </w:p>
        </w:tc>
        <w:tc>
          <w:tcPr>
            <w:tcW w:w="5528" w:type="dxa"/>
            <w:vAlign w:val="center"/>
            <w:tcPrChange w:id="1680" w:author="Masa Wei-Chung Chi(姬瑋忠)" w:date="2015-12-08T15:00:00Z">
              <w:tcPr>
                <w:tcW w:w="2717" w:type="dxa"/>
                <w:vAlign w:val="center"/>
              </w:tcPr>
            </w:tcPrChange>
          </w:tcPr>
          <w:p w:rsidR="00027AF7" w:rsidRDefault="00027AF7" w:rsidP="00992C4E">
            <w:pPr>
              <w:jc w:val="both"/>
              <w:rPr>
                <w:ins w:id="1681" w:author="Masa Wei-Chung Chi(姬瑋忠)" w:date="2015-12-03T17:05:00Z"/>
                <w:rFonts w:eastAsiaTheme="minorEastAsia"/>
              </w:rPr>
            </w:pPr>
            <w:ins w:id="1682" w:author="Masa Wei-Chung Chi(姬瑋忠)" w:date="2015-12-03T17:05:00Z">
              <w:r>
                <w:rPr>
                  <w:rFonts w:eastAsiaTheme="minorEastAsia" w:hint="eastAsia"/>
                </w:rPr>
                <w:t>Size of the slave address space:</w:t>
              </w:r>
            </w:ins>
          </w:p>
          <w:p w:rsidR="00027AF7" w:rsidRDefault="00027AF7" w:rsidP="00992C4E">
            <w:pPr>
              <w:jc w:val="both"/>
              <w:rPr>
                <w:ins w:id="1683" w:author="Masa Wei-Chung Chi(姬瑋忠)" w:date="2015-12-03T17:05:00Z"/>
                <w:rFonts w:eastAsiaTheme="minorEastAsia"/>
              </w:rPr>
            </w:pPr>
            <w:ins w:id="1684" w:author="Masa Wei-Chung Chi(姬瑋忠)" w:date="2015-12-03T17:05:00Z">
              <w:r>
                <w:rPr>
                  <w:rFonts w:eastAsiaTheme="minorEastAsia" w:hint="eastAsia"/>
                </w:rPr>
                <w:t>0x0: Invalid slave</w:t>
              </w:r>
            </w:ins>
          </w:p>
          <w:p w:rsidR="00027AF7" w:rsidRDefault="00027AF7" w:rsidP="00992C4E">
            <w:pPr>
              <w:jc w:val="both"/>
              <w:rPr>
                <w:ins w:id="1685" w:author="Masa Wei-Chung Chi(姬瑋忠)" w:date="2015-12-03T17:05:00Z"/>
                <w:rFonts w:eastAsiaTheme="minorEastAsia"/>
              </w:rPr>
            </w:pPr>
            <w:ins w:id="1686" w:author="Masa Wei-Chung Chi(姬瑋忠)" w:date="2015-12-03T17:05:00Z">
              <w:r>
                <w:rPr>
                  <w:rFonts w:eastAsiaTheme="minorEastAsia" w:hint="eastAsia"/>
                </w:rPr>
                <w:t>0x1: 1M</w:t>
              </w:r>
            </w:ins>
          </w:p>
          <w:p w:rsidR="00027AF7" w:rsidRDefault="00027AF7" w:rsidP="00992C4E">
            <w:pPr>
              <w:jc w:val="both"/>
              <w:rPr>
                <w:ins w:id="1687" w:author="Masa Wei-Chung Chi(姬瑋忠)" w:date="2015-12-03T17:05:00Z"/>
                <w:rFonts w:eastAsiaTheme="minorEastAsia"/>
              </w:rPr>
            </w:pPr>
            <w:ins w:id="1688" w:author="Masa Wei-Chung Chi(姬瑋忠)" w:date="2015-12-03T17:05:00Z">
              <w:r>
                <w:rPr>
                  <w:rFonts w:eastAsiaTheme="minorEastAsia" w:hint="eastAsia"/>
                </w:rPr>
                <w:t>0x2: 2M</w:t>
              </w:r>
            </w:ins>
          </w:p>
          <w:p w:rsidR="00027AF7" w:rsidRDefault="00027AF7" w:rsidP="00992C4E">
            <w:pPr>
              <w:jc w:val="both"/>
              <w:rPr>
                <w:ins w:id="1689" w:author="Masa Wei-Chung Chi(姬瑋忠)" w:date="2015-12-03T17:05:00Z"/>
                <w:rFonts w:eastAsiaTheme="minorEastAsia"/>
              </w:rPr>
            </w:pPr>
            <w:ins w:id="1690" w:author="Masa Wei-Chung Chi(姬瑋忠)" w:date="2015-12-03T17:05:00Z">
              <w:r>
                <w:rPr>
                  <w:rFonts w:eastAsiaTheme="minorEastAsia" w:hint="eastAsia"/>
                </w:rPr>
                <w:t>0x3: 4M</w:t>
              </w:r>
            </w:ins>
          </w:p>
          <w:p w:rsidR="00027AF7" w:rsidRDefault="00027AF7" w:rsidP="00992C4E">
            <w:pPr>
              <w:jc w:val="both"/>
              <w:rPr>
                <w:ins w:id="1691" w:author="Masa Wei-Chung Chi(姬瑋忠)" w:date="2015-12-03T17:05:00Z"/>
                <w:rFonts w:eastAsiaTheme="minorEastAsia"/>
              </w:rPr>
            </w:pPr>
            <w:ins w:id="1692" w:author="Masa Wei-Chung Chi(姬瑋忠)" w:date="2015-12-03T17:05:00Z">
              <w:r>
                <w:rPr>
                  <w:rFonts w:eastAsiaTheme="minorEastAsia" w:hint="eastAsia"/>
                </w:rPr>
                <w:t>0x4: 8M</w:t>
              </w:r>
            </w:ins>
          </w:p>
          <w:p w:rsidR="00027AF7" w:rsidRDefault="00027AF7" w:rsidP="00992C4E">
            <w:pPr>
              <w:jc w:val="both"/>
              <w:rPr>
                <w:ins w:id="1693" w:author="Masa Wei-Chung Chi(姬瑋忠)" w:date="2015-12-03T17:05:00Z"/>
                <w:rFonts w:eastAsiaTheme="minorEastAsia"/>
              </w:rPr>
            </w:pPr>
            <w:ins w:id="1694" w:author="Masa Wei-Chung Chi(姬瑋忠)" w:date="2015-12-03T17:05:00Z">
              <w:r>
                <w:rPr>
                  <w:rFonts w:eastAsiaTheme="minorEastAsia" w:hint="eastAsia"/>
                </w:rPr>
                <w:t>0x5: 16M</w:t>
              </w:r>
            </w:ins>
          </w:p>
          <w:p w:rsidR="00027AF7" w:rsidRDefault="00027AF7" w:rsidP="00992C4E">
            <w:pPr>
              <w:jc w:val="both"/>
              <w:rPr>
                <w:ins w:id="1695" w:author="Masa Wei-Chung Chi(姬瑋忠)" w:date="2015-12-03T17:05:00Z"/>
                <w:rFonts w:eastAsiaTheme="minorEastAsia"/>
              </w:rPr>
            </w:pPr>
            <w:ins w:id="1696" w:author="Masa Wei-Chung Chi(姬瑋忠)" w:date="2015-12-03T17:05:00Z">
              <w:r>
                <w:rPr>
                  <w:rFonts w:eastAsiaTheme="minorEastAsia" w:hint="eastAsia"/>
                </w:rPr>
                <w:t>0x6: 32M</w:t>
              </w:r>
            </w:ins>
          </w:p>
          <w:p w:rsidR="00027AF7" w:rsidRDefault="00027AF7" w:rsidP="00992C4E">
            <w:pPr>
              <w:jc w:val="both"/>
              <w:rPr>
                <w:ins w:id="1697" w:author="Masa Wei-Chung Chi(姬瑋忠)" w:date="2015-12-03T17:05:00Z"/>
                <w:rFonts w:eastAsiaTheme="minorEastAsia"/>
              </w:rPr>
            </w:pPr>
            <w:ins w:id="1698" w:author="Masa Wei-Chung Chi(姬瑋忠)" w:date="2015-12-03T17:05:00Z">
              <w:r>
                <w:rPr>
                  <w:rFonts w:eastAsiaTheme="minorEastAsia" w:hint="eastAsia"/>
                </w:rPr>
                <w:t>0x7: 64M</w:t>
              </w:r>
            </w:ins>
          </w:p>
          <w:p w:rsidR="00027AF7" w:rsidRDefault="00027AF7" w:rsidP="00992C4E">
            <w:pPr>
              <w:jc w:val="both"/>
              <w:rPr>
                <w:ins w:id="1699" w:author="Masa Wei-Chung Chi(姬瑋忠)" w:date="2015-12-03T17:05:00Z"/>
                <w:rFonts w:eastAsiaTheme="minorEastAsia"/>
              </w:rPr>
            </w:pPr>
            <w:ins w:id="1700" w:author="Masa Wei-Chung Chi(姬瑋忠)" w:date="2015-12-03T17:05:00Z">
              <w:r>
                <w:rPr>
                  <w:rFonts w:eastAsiaTheme="minorEastAsia" w:hint="eastAsia"/>
                </w:rPr>
                <w:t>0x8: 128M</w:t>
              </w:r>
            </w:ins>
          </w:p>
          <w:p w:rsidR="00027AF7" w:rsidRDefault="00027AF7" w:rsidP="00992C4E">
            <w:pPr>
              <w:jc w:val="both"/>
              <w:rPr>
                <w:ins w:id="1701" w:author="Masa Wei-Chung Chi(姬瑋忠)" w:date="2015-12-03T17:05:00Z"/>
                <w:rFonts w:eastAsiaTheme="minorEastAsia"/>
              </w:rPr>
            </w:pPr>
            <w:ins w:id="1702" w:author="Masa Wei-Chung Chi(姬瑋忠)" w:date="2015-12-03T17:05:00Z">
              <w:r>
                <w:rPr>
                  <w:rFonts w:eastAsiaTheme="minorEastAsia" w:hint="eastAsia"/>
                </w:rPr>
                <w:t>0x9: 256M</w:t>
              </w:r>
            </w:ins>
          </w:p>
          <w:p w:rsidR="00027AF7" w:rsidRDefault="00027AF7" w:rsidP="00992C4E">
            <w:pPr>
              <w:jc w:val="both"/>
              <w:rPr>
                <w:ins w:id="1703" w:author="Masa Wei-Chung Chi(姬瑋忠)" w:date="2015-12-03T17:05:00Z"/>
                <w:rFonts w:eastAsiaTheme="minorEastAsia"/>
              </w:rPr>
            </w:pPr>
            <w:ins w:id="1704" w:author="Masa Wei-Chung Chi(姬瑋忠)" w:date="2015-12-03T17:05:00Z">
              <w:r>
                <w:rPr>
                  <w:rFonts w:eastAsiaTheme="minorEastAsia" w:hint="eastAsia"/>
                </w:rPr>
                <w:t>0xA: 512M</w:t>
              </w:r>
            </w:ins>
          </w:p>
          <w:p w:rsidR="00027AF7" w:rsidRDefault="00027AF7" w:rsidP="00992C4E">
            <w:pPr>
              <w:jc w:val="both"/>
              <w:rPr>
                <w:ins w:id="1705" w:author="Masa Wei-Chung Chi(姬瑋忠)" w:date="2015-12-03T17:10:00Z"/>
                <w:rFonts w:eastAsiaTheme="minorEastAsia"/>
              </w:rPr>
            </w:pPr>
            <w:ins w:id="1706" w:author="Masa Wei-Chung Chi(姬瑋忠)" w:date="2015-12-03T17:05:00Z">
              <w:r>
                <w:rPr>
                  <w:rFonts w:eastAsiaTheme="minorEastAsia" w:hint="eastAsia"/>
                </w:rPr>
                <w:t>0xB: 1G</w:t>
              </w:r>
            </w:ins>
          </w:p>
          <w:p w:rsidR="00EA759D" w:rsidRDefault="00EA759D" w:rsidP="00992C4E">
            <w:pPr>
              <w:jc w:val="both"/>
              <w:rPr>
                <w:ins w:id="1707" w:author="Masa Wei-Chung Chi(姬瑋忠)" w:date="2015-12-03T17:05:00Z"/>
                <w:rFonts w:eastAsiaTheme="minorEastAsia"/>
              </w:rPr>
            </w:pPr>
            <w:ins w:id="1708" w:author="Masa Wei-Chung Chi(姬瑋忠)" w:date="2015-12-03T17:10:00Z">
              <w:r>
                <w:rPr>
                  <w:rFonts w:eastAsiaTheme="minorEastAsia" w:hint="eastAsia"/>
                </w:rPr>
                <w:t>0xC: 2G</w:t>
              </w:r>
            </w:ins>
          </w:p>
          <w:p w:rsidR="00027AF7" w:rsidRPr="00814AF4" w:rsidRDefault="00EA759D" w:rsidP="00992C4E">
            <w:pPr>
              <w:jc w:val="both"/>
              <w:rPr>
                <w:ins w:id="1709" w:author="Masa Wei-Chung Chi(姬瑋忠)" w:date="2015-12-03T17:05:00Z"/>
                <w:rFonts w:eastAsiaTheme="minorEastAsia"/>
              </w:rPr>
            </w:pPr>
            <w:ins w:id="1710" w:author="Masa Wei-Chung Chi(姬瑋忠)" w:date="2015-12-03T17:05:00Z">
              <w:r>
                <w:rPr>
                  <w:rFonts w:eastAsiaTheme="minorEastAsia" w:hint="eastAsia"/>
                </w:rPr>
                <w:t>0x</w:t>
              </w:r>
            </w:ins>
            <w:ins w:id="1711" w:author="Masa Wei-Chung Chi(姬瑋忠)" w:date="2015-12-03T17:10:00Z">
              <w:r>
                <w:rPr>
                  <w:rFonts w:eastAsiaTheme="minorEastAsia" w:hint="eastAsia"/>
                </w:rPr>
                <w:t>D</w:t>
              </w:r>
            </w:ins>
            <w:ins w:id="1712" w:author="Masa Wei-Chung Chi(姬瑋忠)" w:date="2015-12-03T17:05:00Z">
              <w:r w:rsidR="00027AF7">
                <w:rPr>
                  <w:rFonts w:eastAsiaTheme="minorEastAsia" w:hint="eastAsia"/>
                </w:rPr>
                <w:t>~0xF: Reserved</w:t>
              </w:r>
            </w:ins>
          </w:p>
        </w:tc>
        <w:tc>
          <w:tcPr>
            <w:tcW w:w="1703" w:type="dxa"/>
            <w:vAlign w:val="center"/>
            <w:tcPrChange w:id="1713" w:author="Masa Wei-Chung Chi(姬瑋忠)" w:date="2015-12-08T15:00:00Z">
              <w:tcPr>
                <w:tcW w:w="3721" w:type="dxa"/>
                <w:vAlign w:val="center"/>
              </w:tcPr>
            </w:tcPrChange>
          </w:tcPr>
          <w:p w:rsidR="00027AF7" w:rsidRDefault="00027AF7" w:rsidP="00992C4E">
            <w:pPr>
              <w:jc w:val="both"/>
              <w:rPr>
                <w:ins w:id="1714" w:author="Masa Wei-Chung Chi(姬瑋忠)" w:date="2015-12-03T17:05:00Z"/>
                <w:rFonts w:eastAsiaTheme="minorEastAsia"/>
              </w:rPr>
            </w:pPr>
            <w:ins w:id="1715" w:author="Masa Wei-Chung Chi(姬瑋忠)" w:date="2015-12-03T17:05:00Z">
              <w:r>
                <w:rPr>
                  <w:rFonts w:eastAsiaTheme="minorEastAsia" w:hint="eastAsia"/>
                </w:rPr>
                <w:t>Hardware Configurable</w:t>
              </w:r>
            </w:ins>
          </w:p>
        </w:tc>
      </w:tr>
    </w:tbl>
    <w:p w:rsidR="00E15DD0" w:rsidRDefault="00E43839" w:rsidP="00E15DD0">
      <w:pPr>
        <w:rPr>
          <w:rFonts w:eastAsiaTheme="minorEastAsia"/>
        </w:rPr>
      </w:pPr>
      <w:del w:id="1716" w:author="Masa Wei-Chung Chi(姬瑋忠)" w:date="2015-12-03T17:05:00Z">
        <w:r w:rsidDel="00027AF7">
          <w:rPr>
            <w:rFonts w:eastAsiaTheme="minorEastAsia" w:hint="eastAsia"/>
          </w:rPr>
          <w:delText>N/A</w:delText>
        </w:r>
      </w:del>
    </w:p>
    <w:p w:rsidR="00E15DD0" w:rsidRDefault="00E15DD0" w:rsidP="00E15DD0">
      <w:pPr>
        <w:pStyle w:val="21"/>
        <w:spacing w:before="203"/>
        <w:rPr>
          <w:rFonts w:eastAsiaTheme="minorEastAsia"/>
        </w:rPr>
      </w:pPr>
      <w:bookmarkStart w:id="1717" w:name="_Toc437270545"/>
      <w:r w:rsidRPr="00E15DD0">
        <w:rPr>
          <w:rFonts w:eastAsiaTheme="minorEastAsia"/>
        </w:rPr>
        <w:t>Programming Sequence</w:t>
      </w:r>
      <w:bookmarkEnd w:id="1717"/>
    </w:p>
    <w:p w:rsidR="00E15DD0" w:rsidRPr="00E15DD0" w:rsidRDefault="00E43839" w:rsidP="00E15DD0">
      <w:pPr>
        <w:rPr>
          <w:rFonts w:eastAsiaTheme="minorEastAsia"/>
        </w:rPr>
      </w:pPr>
      <w:r>
        <w:rPr>
          <w:rFonts w:eastAsiaTheme="minorEastAsia" w:hint="eastAsia"/>
        </w:rPr>
        <w:t>N/A</w:t>
      </w:r>
    </w:p>
    <w:sectPr w:rsidR="00E15DD0" w:rsidRPr="00E15DD0" w:rsidSect="00F67F6C">
      <w:type w:val="continuous"/>
      <w:pgSz w:w="12242" w:h="15842" w:code="1"/>
      <w:pgMar w:top="284" w:right="1000" w:bottom="567" w:left="1000" w:header="284" w:footer="284" w:gutter="0"/>
      <w:pgNumType w:start="0"/>
      <w:cols w:space="425"/>
      <w:titlePg/>
      <w:docGrid w:type="lines" w:linePitch="4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B45" w:rsidRDefault="000A2B45">
      <w:r>
        <w:separator/>
      </w:r>
    </w:p>
    <w:p w:rsidR="000A2B45" w:rsidRDefault="000A2B45"/>
    <w:p w:rsidR="000A2B45" w:rsidRDefault="000A2B45"/>
    <w:p w:rsidR="000A2B45" w:rsidRDefault="000A2B45"/>
    <w:p w:rsidR="000A2B45" w:rsidRDefault="000A2B45"/>
  </w:endnote>
  <w:endnote w:type="continuationSeparator" w:id="0">
    <w:p w:rsidR="000A2B45" w:rsidRDefault="000A2B45">
      <w:r>
        <w:continuationSeparator/>
      </w:r>
    </w:p>
    <w:p w:rsidR="000A2B45" w:rsidRDefault="000A2B45"/>
    <w:p w:rsidR="000A2B45" w:rsidRDefault="000A2B45"/>
    <w:p w:rsidR="000A2B45" w:rsidRDefault="000A2B45"/>
    <w:p w:rsidR="000A2B45" w:rsidRDefault="000A2B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Lucida Bright">
    <w:panose1 w:val="02040602050505020304"/>
    <w:charset w:val="00"/>
    <w:family w:val="roman"/>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0" w:type="dxa"/>
      <w:tblInd w:w="28" w:type="dxa"/>
      <w:tblBorders>
        <w:top w:val="thinThickSmallGap" w:sz="24" w:space="0" w:color="333399"/>
      </w:tblBorders>
      <w:tblLayout w:type="fixed"/>
      <w:tblCellMar>
        <w:left w:w="28" w:type="dxa"/>
        <w:right w:w="28" w:type="dxa"/>
      </w:tblCellMar>
      <w:tblLook w:val="0000" w:firstRow="0" w:lastRow="0" w:firstColumn="0" w:lastColumn="0" w:noHBand="0" w:noVBand="0"/>
    </w:tblPr>
    <w:tblGrid>
      <w:gridCol w:w="8880"/>
      <w:gridCol w:w="1440"/>
    </w:tblGrid>
    <w:tr w:rsidR="000A2B45" w:rsidRPr="00C61311">
      <w:trPr>
        <w:trHeight w:hRule="exact" w:val="113"/>
      </w:trPr>
      <w:tc>
        <w:tcPr>
          <w:tcW w:w="8880" w:type="dxa"/>
          <w:vMerge w:val="restart"/>
          <w:shd w:val="clear" w:color="auto" w:fill="auto"/>
          <w:vAlign w:val="center"/>
        </w:tcPr>
        <w:p w:rsidR="000A2B45" w:rsidRPr="003D3935" w:rsidRDefault="000A2B45" w:rsidP="00DA4323">
          <w:pPr>
            <w:pStyle w:val="a5"/>
            <w:rPr>
              <w:rFonts w:ascii="Lucida Bright" w:hAnsi="Lucida Bright"/>
            </w:rPr>
          </w:pPr>
          <w:r w:rsidRPr="003D3935">
            <w:rPr>
              <w:rFonts w:ascii="Lucida Bright" w:hAnsi="Lucida Bright"/>
            </w:rPr>
            <w:t>The information contained herein is the exclusive property of Andes Technology Co. and shall not be distributed, reproduced, or disclosed in whole or in part without prior written permission of Andes Technology Corporation.</w:t>
          </w:r>
        </w:p>
      </w:tc>
      <w:tc>
        <w:tcPr>
          <w:tcW w:w="1440" w:type="dxa"/>
          <w:shd w:val="clear" w:color="auto" w:fill="auto"/>
        </w:tcPr>
        <w:p w:rsidR="000A2B45" w:rsidRPr="0066364A" w:rsidRDefault="000A2B45" w:rsidP="00DA4323">
          <w:pPr>
            <w:pStyle w:val="TableContent-Centered"/>
            <w:jc w:val="right"/>
            <w:rPr>
              <w:rFonts w:ascii="Lucida Sans Unicode" w:hAnsi="Lucida Sans Unicode" w:cs="Lucida Sans Unicode"/>
              <w:color w:val="000080"/>
              <w:sz w:val="24"/>
            </w:rPr>
          </w:pPr>
        </w:p>
      </w:tc>
    </w:tr>
    <w:tr w:rsidR="000A2B45" w:rsidRPr="00DC6200">
      <w:trPr>
        <w:trHeight w:hRule="exact" w:val="480"/>
      </w:trPr>
      <w:tc>
        <w:tcPr>
          <w:tcW w:w="8880" w:type="dxa"/>
          <w:vMerge/>
          <w:shd w:val="clear" w:color="auto" w:fill="auto"/>
          <w:vAlign w:val="center"/>
        </w:tcPr>
        <w:p w:rsidR="000A2B45" w:rsidRPr="00CF7BFB" w:rsidRDefault="000A2B45" w:rsidP="00DA4323">
          <w:pPr>
            <w:pStyle w:val="a5"/>
          </w:pPr>
        </w:p>
      </w:tc>
      <w:tc>
        <w:tcPr>
          <w:tcW w:w="1440" w:type="dxa"/>
          <w:shd w:val="clear" w:color="auto" w:fill="auto"/>
        </w:tcPr>
        <w:p w:rsidR="000A2B45" w:rsidRPr="003D3935" w:rsidRDefault="000A2B45" w:rsidP="00DA4323">
          <w:pPr>
            <w:pStyle w:val="TableContent-Centered"/>
            <w:jc w:val="right"/>
            <w:rPr>
              <w:rFonts w:ascii="Lucida Bright" w:hAnsi="Lucida Bright" w:cs="Lucida Sans Unicode"/>
              <w:color w:val="000080"/>
              <w:kern w:val="0"/>
              <w:szCs w:val="20"/>
            </w:rPr>
          </w:pPr>
          <w:r w:rsidRPr="003D3935">
            <w:rPr>
              <w:rStyle w:val="ad"/>
              <w:rFonts w:ascii="Lucida Bright" w:eastAsia="Lucida Sans Unicode" w:hAnsi="Lucida Bright" w:cs="Lucida Sans Unicode"/>
              <w:color w:val="333399"/>
              <w:szCs w:val="20"/>
            </w:rPr>
            <w:t xml:space="preserve">Page </w:t>
          </w:r>
          <w:r w:rsidRPr="003D3935">
            <w:rPr>
              <w:rStyle w:val="ad"/>
              <w:rFonts w:ascii="Lucida Bright" w:eastAsia="Lucida Sans Unicode" w:hAnsi="Lucida Bright" w:cs="Lucida Sans Unicode"/>
              <w:color w:val="333399"/>
              <w:szCs w:val="20"/>
            </w:rPr>
            <w:fldChar w:fldCharType="begin"/>
          </w:r>
          <w:r w:rsidRPr="003D3935">
            <w:rPr>
              <w:rStyle w:val="ad"/>
              <w:rFonts w:ascii="Lucida Bright" w:eastAsia="Lucida Sans Unicode" w:hAnsi="Lucida Bright" w:cs="Lucida Sans Unicode"/>
              <w:color w:val="333399"/>
              <w:szCs w:val="20"/>
            </w:rPr>
            <w:instrText xml:space="preserve"> PAGE </w:instrText>
          </w:r>
          <w:r w:rsidRPr="003D3935">
            <w:rPr>
              <w:rStyle w:val="ad"/>
              <w:rFonts w:ascii="Lucida Bright" w:eastAsia="Lucida Sans Unicode" w:hAnsi="Lucida Bright" w:cs="Lucida Sans Unicode"/>
              <w:color w:val="333399"/>
              <w:szCs w:val="20"/>
            </w:rPr>
            <w:fldChar w:fldCharType="separate"/>
          </w:r>
          <w:r w:rsidR="005037E2">
            <w:rPr>
              <w:rStyle w:val="ad"/>
              <w:rFonts w:ascii="Lucida Bright" w:eastAsia="Lucida Sans Unicode" w:hAnsi="Lucida Bright" w:cs="Lucida Sans Unicode"/>
              <w:noProof/>
              <w:color w:val="333399"/>
              <w:szCs w:val="20"/>
            </w:rPr>
            <w:t>ii</w:t>
          </w:r>
          <w:r w:rsidRPr="003D3935">
            <w:rPr>
              <w:rStyle w:val="ad"/>
              <w:rFonts w:ascii="Lucida Bright" w:eastAsia="Lucida Sans Unicode" w:hAnsi="Lucida Bright" w:cs="Lucida Sans Unicode"/>
              <w:color w:val="333399"/>
              <w:szCs w:val="20"/>
            </w:rPr>
            <w:fldChar w:fldCharType="end"/>
          </w:r>
        </w:p>
      </w:tc>
    </w:tr>
  </w:tbl>
  <w:p w:rsidR="000A2B45" w:rsidRDefault="000A2B45">
    <w:pPr>
      <w:pStyle w:val="a5"/>
    </w:pPr>
    <w:r>
      <w:rPr>
        <w:kern w:val="0"/>
      </w:rPr>
      <w:fldChar w:fldCharType="begin"/>
    </w:r>
    <w:r>
      <w:rPr>
        <w:kern w:val="0"/>
      </w:rPr>
      <w:instrText xml:space="preserve"> FILENAME </w:instrText>
    </w:r>
    <w:r>
      <w:rPr>
        <w:kern w:val="0"/>
      </w:rPr>
      <w:fldChar w:fldCharType="separate"/>
    </w:r>
    <w:ins w:id="403" w:author="Masa Wei-Chung Chi(姬瑋忠)" w:date="2015-12-29T13:58:00Z">
      <w:r>
        <w:rPr>
          <w:noProof/>
          <w:kern w:val="0"/>
        </w:rPr>
        <w:t>AndeShape_ATCBUSDEC200_Design_Spec_V1.0.docx</w:t>
      </w:r>
    </w:ins>
    <w:del w:id="404" w:author="Masa Wei-Chung Chi(姬瑋忠)" w:date="2015-12-04T17:29:00Z">
      <w:r w:rsidDel="00C95F21">
        <w:rPr>
          <w:noProof/>
          <w:kern w:val="0"/>
        </w:rPr>
        <w:delText>AndeShape_ATCBUSDEC200_Design_Spec_V0.1.doc.docx</w:delText>
      </w:r>
    </w:del>
    <w:r>
      <w:rPr>
        <w:kern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B45" w:rsidRDefault="000A2B45">
      <w:r>
        <w:separator/>
      </w:r>
    </w:p>
    <w:p w:rsidR="000A2B45" w:rsidRDefault="000A2B45"/>
    <w:p w:rsidR="000A2B45" w:rsidRDefault="000A2B45"/>
    <w:p w:rsidR="000A2B45" w:rsidRDefault="000A2B45"/>
    <w:p w:rsidR="000A2B45" w:rsidRDefault="000A2B45"/>
  </w:footnote>
  <w:footnote w:type="continuationSeparator" w:id="0">
    <w:p w:rsidR="000A2B45" w:rsidRDefault="000A2B45">
      <w:r>
        <w:continuationSeparator/>
      </w:r>
    </w:p>
    <w:p w:rsidR="000A2B45" w:rsidRDefault="000A2B45"/>
    <w:p w:rsidR="000A2B45" w:rsidRDefault="000A2B45"/>
    <w:p w:rsidR="000A2B45" w:rsidRDefault="000A2B45"/>
    <w:p w:rsidR="000A2B45" w:rsidRDefault="000A2B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6" w:type="dxa"/>
      <w:tblInd w:w="-1" w:type="dxa"/>
      <w:tblBorders>
        <w:bottom w:val="single" w:sz="24" w:space="0" w:color="333399"/>
      </w:tblBorders>
      <w:tblLayout w:type="fixed"/>
      <w:tblCellMar>
        <w:left w:w="28" w:type="dxa"/>
        <w:right w:w="28" w:type="dxa"/>
      </w:tblCellMar>
      <w:tblLook w:val="0000" w:firstRow="0" w:lastRow="0" w:firstColumn="0" w:lastColumn="0" w:noHBand="0" w:noVBand="0"/>
    </w:tblPr>
    <w:tblGrid>
      <w:gridCol w:w="8747"/>
      <w:gridCol w:w="1619"/>
    </w:tblGrid>
    <w:tr w:rsidR="000A2B45" w:rsidRPr="00CC2B97">
      <w:trPr>
        <w:cantSplit/>
        <w:trHeight w:val="714"/>
        <w:tblHeader/>
      </w:trPr>
      <w:tc>
        <w:tcPr>
          <w:tcW w:w="8747" w:type="dxa"/>
          <w:vAlign w:val="bottom"/>
        </w:tcPr>
        <w:p w:rsidR="000A2B45" w:rsidRPr="00DC6200" w:rsidRDefault="000A2B45" w:rsidP="00B01CB0">
          <w:pPr>
            <w:pStyle w:val="a4"/>
            <w:rPr>
              <w:rFonts w:ascii="Lucida Bright" w:hAnsi="Lucida Bright"/>
            </w:rPr>
          </w:pPr>
          <w:r w:rsidRPr="00DC6200">
            <w:rPr>
              <w:rFonts w:ascii="Lucida Bright" w:hAnsi="Lucida Bright"/>
            </w:rPr>
            <w:fldChar w:fldCharType="begin"/>
          </w:r>
          <w:r w:rsidRPr="00DC6200">
            <w:rPr>
              <w:rFonts w:ascii="Lucida Bright" w:hAnsi="Lucida Bright"/>
            </w:rPr>
            <w:instrText xml:space="preserve"> TITLE  \* MERGEFORMAT </w:instrText>
          </w:r>
          <w:r w:rsidRPr="00DC6200">
            <w:rPr>
              <w:rFonts w:ascii="Lucida Bright" w:hAnsi="Lucida Bright"/>
            </w:rPr>
            <w:fldChar w:fldCharType="separate"/>
          </w:r>
          <w:r>
            <w:rPr>
              <w:rFonts w:ascii="Lucida Bright" w:hAnsi="Lucida Bright"/>
            </w:rPr>
            <w:t>AndeShape™ ATCBUSDEC200 Design Specification</w:t>
          </w:r>
          <w:r w:rsidRPr="00DC6200">
            <w:rPr>
              <w:rFonts w:ascii="Lucida Bright" w:hAnsi="Lucida Bright"/>
            </w:rPr>
            <w:fldChar w:fldCharType="end"/>
          </w:r>
        </w:p>
      </w:tc>
      <w:tc>
        <w:tcPr>
          <w:tcW w:w="1619" w:type="dxa"/>
          <w:vAlign w:val="center"/>
        </w:tcPr>
        <w:p w:rsidR="000A2B45" w:rsidRDefault="000A2B45" w:rsidP="00B01CB0">
          <w:pPr>
            <w:spacing w:line="240" w:lineRule="auto"/>
          </w:pPr>
          <w:r>
            <w:rPr>
              <w:noProof/>
            </w:rPr>
            <w:drawing>
              <wp:inline distT="0" distB="0" distL="0" distR="0" wp14:anchorId="03D6110A" wp14:editId="46586BDF">
                <wp:extent cx="1019175" cy="409575"/>
                <wp:effectExtent l="0" t="0" r="9525" b="9525"/>
                <wp:docPr id="21" name="圖片 21" descr="Andeslogo10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eslogo10fi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409575"/>
                        </a:xfrm>
                        <a:prstGeom prst="rect">
                          <a:avLst/>
                        </a:prstGeom>
                        <a:noFill/>
                        <a:ln>
                          <a:noFill/>
                        </a:ln>
                      </pic:spPr>
                    </pic:pic>
                  </a:graphicData>
                </a:graphic>
              </wp:inline>
            </w:drawing>
          </w:r>
        </w:p>
      </w:tc>
    </w:tr>
  </w:tbl>
  <w:p w:rsidR="000A2B45" w:rsidRDefault="000A2B4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86120E"/>
    <w:lvl w:ilvl="0">
      <w:start w:val="1"/>
      <w:numFmt w:val="decimal"/>
      <w:pStyle w:val="5"/>
      <w:lvlText w:val="%1."/>
      <w:lvlJc w:val="left"/>
      <w:pPr>
        <w:tabs>
          <w:tab w:val="num" w:pos="2281"/>
        </w:tabs>
        <w:ind w:leftChars="1000" w:left="2281" w:hangingChars="200" w:hanging="360"/>
      </w:pPr>
    </w:lvl>
  </w:abstractNum>
  <w:abstractNum w:abstractNumId="1">
    <w:nsid w:val="FFFFFF7D"/>
    <w:multiLevelType w:val="singleLevel"/>
    <w:tmpl w:val="6E94A71A"/>
    <w:lvl w:ilvl="0">
      <w:start w:val="1"/>
      <w:numFmt w:val="decimal"/>
      <w:pStyle w:val="4"/>
      <w:lvlText w:val="%1."/>
      <w:lvlJc w:val="left"/>
      <w:pPr>
        <w:tabs>
          <w:tab w:val="num" w:pos="1801"/>
        </w:tabs>
        <w:ind w:leftChars="800" w:left="1801" w:hangingChars="200" w:hanging="360"/>
      </w:pPr>
    </w:lvl>
  </w:abstractNum>
  <w:abstractNum w:abstractNumId="2">
    <w:nsid w:val="FFFFFF7E"/>
    <w:multiLevelType w:val="singleLevel"/>
    <w:tmpl w:val="0A66590C"/>
    <w:lvl w:ilvl="0">
      <w:start w:val="1"/>
      <w:numFmt w:val="decimal"/>
      <w:pStyle w:val="3"/>
      <w:lvlText w:val="%1."/>
      <w:lvlJc w:val="left"/>
      <w:pPr>
        <w:tabs>
          <w:tab w:val="num" w:pos="1321"/>
        </w:tabs>
        <w:ind w:leftChars="600" w:left="1321" w:hangingChars="200" w:hanging="360"/>
      </w:pPr>
    </w:lvl>
  </w:abstractNum>
  <w:abstractNum w:abstractNumId="3">
    <w:nsid w:val="FFFFFF7F"/>
    <w:multiLevelType w:val="singleLevel"/>
    <w:tmpl w:val="3A9CCC2C"/>
    <w:lvl w:ilvl="0">
      <w:start w:val="1"/>
      <w:numFmt w:val="decimal"/>
      <w:pStyle w:val="2"/>
      <w:lvlText w:val="%1."/>
      <w:lvlJc w:val="left"/>
      <w:pPr>
        <w:tabs>
          <w:tab w:val="num" w:pos="841"/>
        </w:tabs>
        <w:ind w:leftChars="400" w:left="841" w:hangingChars="200" w:hanging="360"/>
      </w:pPr>
    </w:lvl>
  </w:abstractNum>
  <w:abstractNum w:abstractNumId="4">
    <w:nsid w:val="FFFFFF80"/>
    <w:multiLevelType w:val="singleLevel"/>
    <w:tmpl w:val="0994DCEE"/>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8B12D110"/>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FD38F792"/>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91D644E6"/>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3BCED2EE"/>
    <w:lvl w:ilvl="0">
      <w:start w:val="1"/>
      <w:numFmt w:val="decimal"/>
      <w:pStyle w:val="Lists"/>
      <w:lvlText w:val="%1."/>
      <w:lvlJc w:val="left"/>
      <w:pPr>
        <w:tabs>
          <w:tab w:val="num" w:pos="936"/>
        </w:tabs>
        <w:ind w:left="936" w:hanging="360"/>
      </w:pPr>
      <w:rPr>
        <w:rFonts w:hint="eastAsia"/>
      </w:rPr>
    </w:lvl>
  </w:abstractNum>
  <w:abstractNum w:abstractNumId="9">
    <w:nsid w:val="FFFFFF89"/>
    <w:multiLevelType w:val="singleLevel"/>
    <w:tmpl w:val="FA483828"/>
    <w:lvl w:ilvl="0">
      <w:start w:val="1"/>
      <w:numFmt w:val="bullet"/>
      <w:pStyle w:val="a"/>
      <w:lvlText w:val=""/>
      <w:lvlJc w:val="left"/>
      <w:pPr>
        <w:tabs>
          <w:tab w:val="num" w:pos="481"/>
        </w:tabs>
        <w:ind w:left="481" w:firstLine="95"/>
      </w:pPr>
      <w:rPr>
        <w:rFonts w:ascii="Wingdings" w:hAnsi="Wingdings" w:hint="default"/>
        <w:color w:val="auto"/>
      </w:rPr>
    </w:lvl>
  </w:abstractNum>
  <w:abstractNum w:abstractNumId="10">
    <w:nsid w:val="08A721B9"/>
    <w:multiLevelType w:val="hybridMultilevel"/>
    <w:tmpl w:val="53625990"/>
    <w:lvl w:ilvl="0" w:tplc="7FC2AD0E">
      <w:start w:val="1"/>
      <w:numFmt w:val="bullet"/>
      <w:pStyle w:val="Bullets"/>
      <w:lvlText w:val=""/>
      <w:lvlJc w:val="left"/>
      <w:pPr>
        <w:tabs>
          <w:tab w:val="num" w:pos="480"/>
        </w:tabs>
        <w:ind w:left="480" w:hanging="480"/>
      </w:pPr>
      <w:rPr>
        <w:rFonts w:ascii="Wingdings" w:hAnsi="Wingdings" w:hint="default"/>
        <w:color w:val="333399"/>
        <w:sz w:val="24"/>
        <w:szCs w:val="24"/>
      </w:rPr>
    </w:lvl>
    <w:lvl w:ilvl="1" w:tplc="3A30B166">
      <w:numFmt w:val="bullet"/>
      <w:lvlText w:val=""/>
      <w:lvlJc w:val="left"/>
      <w:pPr>
        <w:tabs>
          <w:tab w:val="num" w:pos="840"/>
        </w:tabs>
        <w:ind w:left="840" w:hanging="360"/>
      </w:pPr>
      <w:rPr>
        <w:rFonts w:ascii="Wingdings" w:eastAsia="Candara" w:hAnsi="Wingdings" w:cs="Candara"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nsid w:val="105C4E34"/>
    <w:multiLevelType w:val="hybridMultilevel"/>
    <w:tmpl w:val="DD8AA7B2"/>
    <w:lvl w:ilvl="0" w:tplc="657CE27A">
      <w:start w:val="2015"/>
      <w:numFmt w:val="bullet"/>
      <w:lvlText w:val="-"/>
      <w:lvlJc w:val="left"/>
      <w:pPr>
        <w:ind w:left="360" w:hanging="360"/>
      </w:pPr>
      <w:rPr>
        <w:rFonts w:ascii="Georgia" w:eastAsia="新細明體" w:hAnsi="Georgia"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17497E07"/>
    <w:multiLevelType w:val="hybridMultilevel"/>
    <w:tmpl w:val="EC6C7F0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21F26A9C"/>
    <w:multiLevelType w:val="hybridMultilevel"/>
    <w:tmpl w:val="A5C611B4"/>
    <w:lvl w:ilvl="0" w:tplc="6C9ACF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2CD3EFD"/>
    <w:multiLevelType w:val="hybridMultilevel"/>
    <w:tmpl w:val="A5C611B4"/>
    <w:lvl w:ilvl="0" w:tplc="6C9ACF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B1D7C84"/>
    <w:multiLevelType w:val="multilevel"/>
    <w:tmpl w:val="13B8D50A"/>
    <w:lvl w:ilvl="0">
      <w:start w:val="1"/>
      <w:numFmt w:val="decimal"/>
      <w:pStyle w:val="1"/>
      <w:lvlText w:val="%1."/>
      <w:lvlJc w:val="left"/>
      <w:pPr>
        <w:tabs>
          <w:tab w:val="num" w:pos="644"/>
        </w:tabs>
        <w:ind w:left="284" w:firstLine="0"/>
      </w:pPr>
      <w:rPr>
        <w:rFonts w:ascii="Lucida Sans Unicode" w:hAnsi="Lucida Sans Unicode" w:cs="Lucida Sans Unicode" w:hint="default"/>
        <w:sz w:val="32"/>
        <w:szCs w:val="32"/>
      </w:rPr>
    </w:lvl>
    <w:lvl w:ilvl="1">
      <w:start w:val="1"/>
      <w:numFmt w:val="decimal"/>
      <w:pStyle w:val="21"/>
      <w:lvlText w:val="%1.%2."/>
      <w:lvlJc w:val="left"/>
      <w:pPr>
        <w:tabs>
          <w:tab w:val="num" w:pos="216"/>
        </w:tabs>
        <w:ind w:left="216" w:hanging="216"/>
      </w:pPr>
      <w:rPr>
        <w:rFonts w:hint="eastAsia"/>
      </w:rPr>
    </w:lvl>
    <w:lvl w:ilvl="2">
      <w:start w:val="1"/>
      <w:numFmt w:val="decimal"/>
      <w:pStyle w:val="31"/>
      <w:lvlText w:val="%1.%2.%3."/>
      <w:lvlJc w:val="left"/>
      <w:pPr>
        <w:tabs>
          <w:tab w:val="num" w:pos="216"/>
        </w:tabs>
        <w:ind w:left="0" w:firstLine="0"/>
      </w:pPr>
      <w:rPr>
        <w:rFonts w:hint="eastAsia"/>
      </w:rPr>
    </w:lvl>
    <w:lvl w:ilvl="3">
      <w:start w:val="1"/>
      <w:numFmt w:val="decimal"/>
      <w:pStyle w:val="41"/>
      <w:lvlText w:val="%1.%2.%3.%4"/>
      <w:lvlJc w:val="left"/>
      <w:pPr>
        <w:tabs>
          <w:tab w:val="num" w:pos="576"/>
        </w:tabs>
        <w:ind w:left="576" w:firstLine="0"/>
      </w:pPr>
      <w:rPr>
        <w:rFonts w:hint="eastAsia"/>
      </w:rPr>
    </w:lvl>
    <w:lvl w:ilvl="4">
      <w:start w:val="1"/>
      <w:numFmt w:val="none"/>
      <w:pStyle w:val="51"/>
      <w:lvlText w:val="%5"/>
      <w:lvlJc w:val="left"/>
      <w:pPr>
        <w:tabs>
          <w:tab w:val="num" w:pos="576"/>
        </w:tabs>
        <w:ind w:left="576" w:firstLine="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nsid w:val="52985070"/>
    <w:multiLevelType w:val="hybridMultilevel"/>
    <w:tmpl w:val="427857D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59531E7F"/>
    <w:multiLevelType w:val="hybridMultilevel"/>
    <w:tmpl w:val="57606FAE"/>
    <w:lvl w:ilvl="0" w:tplc="0E3A14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CD5331D"/>
    <w:multiLevelType w:val="multilevel"/>
    <w:tmpl w:val="498CF3CC"/>
    <w:lvl w:ilvl="0">
      <w:start w:val="1"/>
      <w:numFmt w:val="upperRoman"/>
      <w:pStyle w:val="LVL1"/>
      <w:lvlText w:val="Appendix %1."/>
      <w:lvlJc w:val="left"/>
      <w:pPr>
        <w:tabs>
          <w:tab w:val="num" w:pos="360"/>
        </w:tabs>
        <w:ind w:left="0" w:firstLine="0"/>
      </w:pPr>
      <w:rPr>
        <w:rFonts w:hint="eastAsia"/>
      </w:rPr>
    </w:lvl>
    <w:lvl w:ilvl="1">
      <w:start w:val="1"/>
      <w:numFmt w:val="upperRoman"/>
      <w:pStyle w:val="LVL2"/>
      <w:lvlText w:val="Appendix %1-%2."/>
      <w:lvlJc w:val="left"/>
      <w:pPr>
        <w:tabs>
          <w:tab w:val="num" w:pos="908"/>
        </w:tabs>
        <w:ind w:left="908" w:hanging="567"/>
      </w:pPr>
      <w:rPr>
        <w:rFonts w:hint="eastAsia"/>
      </w:rPr>
    </w:lvl>
    <w:lvl w:ilvl="2">
      <w:start w:val="1"/>
      <w:numFmt w:val="decimal"/>
      <w:lvlText w:val="%1.%2.%3."/>
      <w:lvlJc w:val="left"/>
      <w:pPr>
        <w:tabs>
          <w:tab w:val="num" w:pos="1050"/>
        </w:tabs>
        <w:ind w:left="1050" w:hanging="709"/>
      </w:pPr>
      <w:rPr>
        <w:rFonts w:hint="eastAsia"/>
      </w:rPr>
    </w:lvl>
    <w:lvl w:ilvl="3">
      <w:start w:val="1"/>
      <w:numFmt w:val="decimal"/>
      <w:lvlText w:val="%1.%2.%3.%4."/>
      <w:lvlJc w:val="left"/>
      <w:pPr>
        <w:tabs>
          <w:tab w:val="num" w:pos="1192"/>
        </w:tabs>
        <w:ind w:left="1192" w:hanging="851"/>
      </w:pPr>
      <w:rPr>
        <w:rFonts w:hint="eastAsia"/>
      </w:rPr>
    </w:lvl>
    <w:lvl w:ilvl="4">
      <w:start w:val="1"/>
      <w:numFmt w:val="decimal"/>
      <w:lvlText w:val="%1.%2.%3.%4.%5."/>
      <w:lvlJc w:val="left"/>
      <w:pPr>
        <w:tabs>
          <w:tab w:val="num" w:pos="1333"/>
        </w:tabs>
        <w:ind w:left="1333" w:hanging="992"/>
      </w:pPr>
      <w:rPr>
        <w:rFonts w:hint="eastAsia"/>
      </w:rPr>
    </w:lvl>
    <w:lvl w:ilvl="5">
      <w:start w:val="1"/>
      <w:numFmt w:val="decimal"/>
      <w:lvlText w:val="%1.%2.%3.%4.%5.%6."/>
      <w:lvlJc w:val="left"/>
      <w:pPr>
        <w:tabs>
          <w:tab w:val="num" w:pos="1475"/>
        </w:tabs>
        <w:ind w:left="1475" w:hanging="1134"/>
      </w:pPr>
      <w:rPr>
        <w:rFonts w:hint="eastAsia"/>
      </w:rPr>
    </w:lvl>
    <w:lvl w:ilvl="6">
      <w:start w:val="1"/>
      <w:numFmt w:val="decimal"/>
      <w:lvlText w:val="%1.%2.%3.%4.%5.%6.%7."/>
      <w:lvlJc w:val="left"/>
      <w:pPr>
        <w:tabs>
          <w:tab w:val="num" w:pos="1617"/>
        </w:tabs>
        <w:ind w:left="1617" w:hanging="1276"/>
      </w:pPr>
      <w:rPr>
        <w:rFonts w:hint="eastAsia"/>
      </w:rPr>
    </w:lvl>
    <w:lvl w:ilvl="7">
      <w:start w:val="1"/>
      <w:numFmt w:val="decimal"/>
      <w:lvlText w:val="%1.%2.%3.%4.%5.%6.%7.%8."/>
      <w:lvlJc w:val="left"/>
      <w:pPr>
        <w:tabs>
          <w:tab w:val="num" w:pos="1759"/>
        </w:tabs>
        <w:ind w:left="1759" w:hanging="1418"/>
      </w:pPr>
      <w:rPr>
        <w:rFonts w:hint="eastAsia"/>
      </w:rPr>
    </w:lvl>
    <w:lvl w:ilvl="8">
      <w:start w:val="1"/>
      <w:numFmt w:val="decimal"/>
      <w:lvlText w:val="%1.%2.%3.%4.%5.%6.%7.%8.%9."/>
      <w:lvlJc w:val="left"/>
      <w:pPr>
        <w:tabs>
          <w:tab w:val="num" w:pos="1900"/>
        </w:tabs>
        <w:ind w:left="1900" w:hanging="1559"/>
      </w:pPr>
      <w:rPr>
        <w:rFonts w:hint="eastAsia"/>
      </w:rPr>
    </w:lvl>
  </w:abstractNum>
  <w:abstractNum w:abstractNumId="19">
    <w:nsid w:val="5FAD3562"/>
    <w:multiLevelType w:val="hybridMultilevel"/>
    <w:tmpl w:val="A83A323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7538288F"/>
    <w:multiLevelType w:val="hybridMultilevel"/>
    <w:tmpl w:val="57606FAE"/>
    <w:lvl w:ilvl="0" w:tplc="0E3A14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CAB7988"/>
    <w:multiLevelType w:val="hybridMultilevel"/>
    <w:tmpl w:val="B0621DF6"/>
    <w:lvl w:ilvl="0" w:tplc="8B26CE6A">
      <w:start w:val="1"/>
      <w:numFmt w:val="decimal"/>
      <w:pStyle w:val="Procedure"/>
      <w:lvlText w:val="Step %1"/>
      <w:lvlJc w:val="left"/>
      <w:pPr>
        <w:tabs>
          <w:tab w:val="num" w:pos="1588"/>
        </w:tabs>
        <w:ind w:left="1588" w:hanging="1012"/>
      </w:pPr>
      <w:rPr>
        <w:rFonts w:hint="eastAsia"/>
        <w:b/>
        <w:bCs w:val="0"/>
        <w:i w:val="0"/>
        <w:iCs w:val="0"/>
        <w:caps w:val="0"/>
        <w:strike w:val="0"/>
        <w:dstrike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ideographTraditional"/>
      <w:lvlText w:val="%2、"/>
      <w:lvlJc w:val="left"/>
      <w:pPr>
        <w:tabs>
          <w:tab w:val="num" w:pos="1156"/>
        </w:tabs>
        <w:ind w:left="1156" w:hanging="480"/>
      </w:pPr>
    </w:lvl>
    <w:lvl w:ilvl="2" w:tplc="0409001B">
      <w:start w:val="1"/>
      <w:numFmt w:val="lowerRoman"/>
      <w:lvlText w:val="%3."/>
      <w:lvlJc w:val="right"/>
      <w:pPr>
        <w:tabs>
          <w:tab w:val="num" w:pos="1636"/>
        </w:tabs>
        <w:ind w:left="1636" w:hanging="480"/>
      </w:pPr>
    </w:lvl>
    <w:lvl w:ilvl="3" w:tplc="0409000F">
      <w:start w:val="1"/>
      <w:numFmt w:val="decimal"/>
      <w:lvlText w:val="%4."/>
      <w:lvlJc w:val="left"/>
      <w:pPr>
        <w:tabs>
          <w:tab w:val="num" w:pos="2116"/>
        </w:tabs>
        <w:ind w:left="2116" w:hanging="480"/>
      </w:pPr>
    </w:lvl>
    <w:lvl w:ilvl="4" w:tplc="D930ADC8">
      <w:start w:val="1"/>
      <w:numFmt w:val="bullet"/>
      <w:lvlText w:val="-"/>
      <w:lvlJc w:val="left"/>
      <w:pPr>
        <w:tabs>
          <w:tab w:val="num" w:pos="2476"/>
        </w:tabs>
        <w:ind w:left="2476" w:hanging="360"/>
      </w:pPr>
      <w:rPr>
        <w:rFonts w:ascii="Courier New" w:eastAsia="新細明體" w:hAnsi="Courier New" w:cs="Courier New" w:hint="default"/>
      </w:rPr>
    </w:lvl>
    <w:lvl w:ilvl="5" w:tplc="0409001B">
      <w:start w:val="1"/>
      <w:numFmt w:val="decimal"/>
      <w:lvlText w:val="%6."/>
      <w:lvlJc w:val="left"/>
      <w:pPr>
        <w:tabs>
          <w:tab w:val="num" w:pos="4516"/>
        </w:tabs>
        <w:ind w:left="4516" w:hanging="360"/>
      </w:pPr>
    </w:lvl>
    <w:lvl w:ilvl="6" w:tplc="0409000F">
      <w:start w:val="1"/>
      <w:numFmt w:val="decimal"/>
      <w:lvlText w:val="%7."/>
      <w:lvlJc w:val="left"/>
      <w:pPr>
        <w:tabs>
          <w:tab w:val="num" w:pos="5236"/>
        </w:tabs>
        <w:ind w:left="5236" w:hanging="360"/>
      </w:pPr>
    </w:lvl>
    <w:lvl w:ilvl="7" w:tplc="04090019">
      <w:start w:val="1"/>
      <w:numFmt w:val="decimal"/>
      <w:lvlText w:val="%8."/>
      <w:lvlJc w:val="left"/>
      <w:pPr>
        <w:tabs>
          <w:tab w:val="num" w:pos="5956"/>
        </w:tabs>
        <w:ind w:left="5956" w:hanging="360"/>
      </w:pPr>
    </w:lvl>
    <w:lvl w:ilvl="8" w:tplc="0409001B">
      <w:start w:val="1"/>
      <w:numFmt w:val="decimal"/>
      <w:lvlText w:val="%9."/>
      <w:lvlJc w:val="left"/>
      <w:pPr>
        <w:tabs>
          <w:tab w:val="num" w:pos="6676"/>
        </w:tabs>
        <w:ind w:left="6676" w:hanging="360"/>
      </w:pPr>
    </w:lvl>
  </w:abstractNum>
  <w:num w:numId="1">
    <w:abstractNumId w:val="8"/>
  </w:num>
  <w:num w:numId="2">
    <w:abstractNumId w:val="15"/>
  </w:num>
  <w:num w:numId="3">
    <w:abstractNumId w:val="9"/>
  </w:num>
  <w:num w:numId="4">
    <w:abstractNumId w:val="18"/>
  </w:num>
  <w:num w:numId="5">
    <w:abstractNumId w:val="10"/>
  </w:num>
  <w:num w:numId="6">
    <w:abstractNumId w:val="3"/>
  </w:num>
  <w:num w:numId="7">
    <w:abstractNumId w:val="2"/>
  </w:num>
  <w:num w:numId="8">
    <w:abstractNumId w:val="1"/>
  </w:num>
  <w:num w:numId="9">
    <w:abstractNumId w:val="0"/>
  </w:num>
  <w:num w:numId="10">
    <w:abstractNumId w:val="7"/>
  </w:num>
  <w:num w:numId="11">
    <w:abstractNumId w:val="6"/>
  </w:num>
  <w:num w:numId="12">
    <w:abstractNumId w:val="5"/>
  </w:num>
  <w:num w:numId="13">
    <w:abstractNumId w:val="4"/>
  </w:num>
  <w:num w:numId="14">
    <w:abstractNumId w:val="21"/>
  </w:num>
  <w:num w:numId="15">
    <w:abstractNumId w:val="12"/>
  </w:num>
  <w:num w:numId="16">
    <w:abstractNumId w:val="16"/>
  </w:num>
  <w:num w:numId="17">
    <w:abstractNumId w:val="19"/>
  </w:num>
  <w:num w:numId="18">
    <w:abstractNumId w:val="13"/>
  </w:num>
  <w:num w:numId="19">
    <w:abstractNumId w:val="11"/>
  </w:num>
  <w:num w:numId="20">
    <w:abstractNumId w:val="17"/>
  </w:num>
  <w:num w:numId="21">
    <w:abstractNumId w:val="14"/>
  </w:num>
  <w:num w:numId="2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zh-TW"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2"/>
  <w:drawingGridHorizontalSpacing w:val="120"/>
  <w:drawingGridVerticalSpacing w:val="203"/>
  <w:displayHorizontalDrawingGridEvery w:val="0"/>
  <w:displayVerticalDrawingGridEvery w:val="2"/>
  <w:characterSpacingControl w:val="compressPunctuation"/>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0AE"/>
    <w:rsid w:val="00000DF9"/>
    <w:rsid w:val="00002DBD"/>
    <w:rsid w:val="00005E34"/>
    <w:rsid w:val="00006247"/>
    <w:rsid w:val="000067CE"/>
    <w:rsid w:val="0001086D"/>
    <w:rsid w:val="00010AC2"/>
    <w:rsid w:val="00011422"/>
    <w:rsid w:val="00012F7B"/>
    <w:rsid w:val="00014A23"/>
    <w:rsid w:val="000205D0"/>
    <w:rsid w:val="00021DA8"/>
    <w:rsid w:val="000237B0"/>
    <w:rsid w:val="00023DB9"/>
    <w:rsid w:val="00024112"/>
    <w:rsid w:val="00024AB7"/>
    <w:rsid w:val="00024CB8"/>
    <w:rsid w:val="00025DB4"/>
    <w:rsid w:val="00027AF7"/>
    <w:rsid w:val="00030C81"/>
    <w:rsid w:val="00037606"/>
    <w:rsid w:val="00037D2F"/>
    <w:rsid w:val="00041BD9"/>
    <w:rsid w:val="0004391F"/>
    <w:rsid w:val="00043AB4"/>
    <w:rsid w:val="0004429D"/>
    <w:rsid w:val="00044D28"/>
    <w:rsid w:val="00045C9C"/>
    <w:rsid w:val="0004614D"/>
    <w:rsid w:val="000462B1"/>
    <w:rsid w:val="0004691B"/>
    <w:rsid w:val="00052D0C"/>
    <w:rsid w:val="0005567A"/>
    <w:rsid w:val="00055694"/>
    <w:rsid w:val="00057518"/>
    <w:rsid w:val="000610FF"/>
    <w:rsid w:val="000630EE"/>
    <w:rsid w:val="00063981"/>
    <w:rsid w:val="00064102"/>
    <w:rsid w:val="00064881"/>
    <w:rsid w:val="00064BA5"/>
    <w:rsid w:val="00065B5F"/>
    <w:rsid w:val="00065F56"/>
    <w:rsid w:val="0007127D"/>
    <w:rsid w:val="00073C64"/>
    <w:rsid w:val="000741AF"/>
    <w:rsid w:val="00075078"/>
    <w:rsid w:val="00075650"/>
    <w:rsid w:val="0007648D"/>
    <w:rsid w:val="00076E5E"/>
    <w:rsid w:val="000776DD"/>
    <w:rsid w:val="00081B70"/>
    <w:rsid w:val="00083E66"/>
    <w:rsid w:val="00087470"/>
    <w:rsid w:val="00087C31"/>
    <w:rsid w:val="0009003F"/>
    <w:rsid w:val="00093358"/>
    <w:rsid w:val="0009370D"/>
    <w:rsid w:val="000945C1"/>
    <w:rsid w:val="00094E46"/>
    <w:rsid w:val="00096527"/>
    <w:rsid w:val="00097AFF"/>
    <w:rsid w:val="000A057D"/>
    <w:rsid w:val="000A1B27"/>
    <w:rsid w:val="000A2B45"/>
    <w:rsid w:val="000A4262"/>
    <w:rsid w:val="000A6318"/>
    <w:rsid w:val="000B23E5"/>
    <w:rsid w:val="000B2685"/>
    <w:rsid w:val="000B37E0"/>
    <w:rsid w:val="000B59AA"/>
    <w:rsid w:val="000B6D5C"/>
    <w:rsid w:val="000B7B83"/>
    <w:rsid w:val="000C01D1"/>
    <w:rsid w:val="000C1346"/>
    <w:rsid w:val="000C2113"/>
    <w:rsid w:val="000C31A6"/>
    <w:rsid w:val="000C4459"/>
    <w:rsid w:val="000C62DA"/>
    <w:rsid w:val="000C66C3"/>
    <w:rsid w:val="000C671D"/>
    <w:rsid w:val="000C6D61"/>
    <w:rsid w:val="000C6F57"/>
    <w:rsid w:val="000C704F"/>
    <w:rsid w:val="000C740A"/>
    <w:rsid w:val="000C7B80"/>
    <w:rsid w:val="000D091C"/>
    <w:rsid w:val="000D18A4"/>
    <w:rsid w:val="000D2773"/>
    <w:rsid w:val="000D33EB"/>
    <w:rsid w:val="000D4369"/>
    <w:rsid w:val="000D79F5"/>
    <w:rsid w:val="000E0D0E"/>
    <w:rsid w:val="000E1934"/>
    <w:rsid w:val="000E3775"/>
    <w:rsid w:val="000E41D1"/>
    <w:rsid w:val="000E5D97"/>
    <w:rsid w:val="000E616F"/>
    <w:rsid w:val="000E682D"/>
    <w:rsid w:val="000E7CC7"/>
    <w:rsid w:val="000E7EF4"/>
    <w:rsid w:val="000F3D62"/>
    <w:rsid w:val="000F42B8"/>
    <w:rsid w:val="000F4E96"/>
    <w:rsid w:val="00100CC6"/>
    <w:rsid w:val="00101D43"/>
    <w:rsid w:val="00102CAE"/>
    <w:rsid w:val="00103670"/>
    <w:rsid w:val="00104A9B"/>
    <w:rsid w:val="00113A13"/>
    <w:rsid w:val="00115AC0"/>
    <w:rsid w:val="0011608D"/>
    <w:rsid w:val="00121279"/>
    <w:rsid w:val="0012150F"/>
    <w:rsid w:val="001305EB"/>
    <w:rsid w:val="00130F54"/>
    <w:rsid w:val="00130F5A"/>
    <w:rsid w:val="001326F4"/>
    <w:rsid w:val="00134646"/>
    <w:rsid w:val="00134BDE"/>
    <w:rsid w:val="00137790"/>
    <w:rsid w:val="001406A7"/>
    <w:rsid w:val="0014250A"/>
    <w:rsid w:val="0014297E"/>
    <w:rsid w:val="00142B5C"/>
    <w:rsid w:val="00143408"/>
    <w:rsid w:val="0014365F"/>
    <w:rsid w:val="00145BE7"/>
    <w:rsid w:val="00147A0A"/>
    <w:rsid w:val="001503C9"/>
    <w:rsid w:val="001508F8"/>
    <w:rsid w:val="001516C1"/>
    <w:rsid w:val="001522D7"/>
    <w:rsid w:val="001526D7"/>
    <w:rsid w:val="001529A1"/>
    <w:rsid w:val="00152D12"/>
    <w:rsid w:val="00152EF6"/>
    <w:rsid w:val="0015371E"/>
    <w:rsid w:val="0015411C"/>
    <w:rsid w:val="001547CD"/>
    <w:rsid w:val="001575F6"/>
    <w:rsid w:val="00157C21"/>
    <w:rsid w:val="0016091B"/>
    <w:rsid w:val="001618A9"/>
    <w:rsid w:val="00162CF4"/>
    <w:rsid w:val="0016417F"/>
    <w:rsid w:val="00172598"/>
    <w:rsid w:val="0017346A"/>
    <w:rsid w:val="001749EA"/>
    <w:rsid w:val="00175D8F"/>
    <w:rsid w:val="00175F80"/>
    <w:rsid w:val="0017647D"/>
    <w:rsid w:val="001779EC"/>
    <w:rsid w:val="0018074F"/>
    <w:rsid w:val="001813C3"/>
    <w:rsid w:val="00182A7E"/>
    <w:rsid w:val="001845AE"/>
    <w:rsid w:val="00187954"/>
    <w:rsid w:val="00187B23"/>
    <w:rsid w:val="001909DD"/>
    <w:rsid w:val="00192327"/>
    <w:rsid w:val="00194178"/>
    <w:rsid w:val="00194492"/>
    <w:rsid w:val="00197EE1"/>
    <w:rsid w:val="001A1776"/>
    <w:rsid w:val="001A37E2"/>
    <w:rsid w:val="001B2285"/>
    <w:rsid w:val="001B2338"/>
    <w:rsid w:val="001B2371"/>
    <w:rsid w:val="001B73A3"/>
    <w:rsid w:val="001C1FC2"/>
    <w:rsid w:val="001C2174"/>
    <w:rsid w:val="001C2E73"/>
    <w:rsid w:val="001C355F"/>
    <w:rsid w:val="001C42D4"/>
    <w:rsid w:val="001D0ED7"/>
    <w:rsid w:val="001D15B0"/>
    <w:rsid w:val="001D1C75"/>
    <w:rsid w:val="001D69AD"/>
    <w:rsid w:val="001E01FD"/>
    <w:rsid w:val="001E0241"/>
    <w:rsid w:val="001E073B"/>
    <w:rsid w:val="001E1F51"/>
    <w:rsid w:val="001E1FCA"/>
    <w:rsid w:val="001E205B"/>
    <w:rsid w:val="001E2489"/>
    <w:rsid w:val="001E3805"/>
    <w:rsid w:val="001E4215"/>
    <w:rsid w:val="001E78C4"/>
    <w:rsid w:val="001E796B"/>
    <w:rsid w:val="001F0AF4"/>
    <w:rsid w:val="001F0C70"/>
    <w:rsid w:val="001F0F90"/>
    <w:rsid w:val="001F1881"/>
    <w:rsid w:val="001F1B9A"/>
    <w:rsid w:val="001F28BF"/>
    <w:rsid w:val="001F2BD5"/>
    <w:rsid w:val="001F2BE8"/>
    <w:rsid w:val="001F7655"/>
    <w:rsid w:val="00200E05"/>
    <w:rsid w:val="0020275D"/>
    <w:rsid w:val="0020384E"/>
    <w:rsid w:val="00203B5F"/>
    <w:rsid w:val="00204581"/>
    <w:rsid w:val="0021070D"/>
    <w:rsid w:val="00215673"/>
    <w:rsid w:val="00215DC4"/>
    <w:rsid w:val="00216F4B"/>
    <w:rsid w:val="00221528"/>
    <w:rsid w:val="002230F0"/>
    <w:rsid w:val="002235DA"/>
    <w:rsid w:val="00223780"/>
    <w:rsid w:val="00224567"/>
    <w:rsid w:val="00224EE0"/>
    <w:rsid w:val="00226C59"/>
    <w:rsid w:val="0023082E"/>
    <w:rsid w:val="002315C4"/>
    <w:rsid w:val="00231F8E"/>
    <w:rsid w:val="00232187"/>
    <w:rsid w:val="00235666"/>
    <w:rsid w:val="00237778"/>
    <w:rsid w:val="00240996"/>
    <w:rsid w:val="00243261"/>
    <w:rsid w:val="00243DDB"/>
    <w:rsid w:val="00243E10"/>
    <w:rsid w:val="002446C0"/>
    <w:rsid w:val="0024560D"/>
    <w:rsid w:val="00245837"/>
    <w:rsid w:val="002473C6"/>
    <w:rsid w:val="002477B0"/>
    <w:rsid w:val="00247B3D"/>
    <w:rsid w:val="00251AE7"/>
    <w:rsid w:val="00253103"/>
    <w:rsid w:val="00260A60"/>
    <w:rsid w:val="00262901"/>
    <w:rsid w:val="00263B73"/>
    <w:rsid w:val="00265147"/>
    <w:rsid w:val="00265E7C"/>
    <w:rsid w:val="002675E7"/>
    <w:rsid w:val="00267D4E"/>
    <w:rsid w:val="00271857"/>
    <w:rsid w:val="002718FA"/>
    <w:rsid w:val="00272C9A"/>
    <w:rsid w:val="00273932"/>
    <w:rsid w:val="0027510B"/>
    <w:rsid w:val="00275CBA"/>
    <w:rsid w:val="00276603"/>
    <w:rsid w:val="00276EB2"/>
    <w:rsid w:val="00277AA7"/>
    <w:rsid w:val="002815EB"/>
    <w:rsid w:val="00281883"/>
    <w:rsid w:val="0028284F"/>
    <w:rsid w:val="002838E5"/>
    <w:rsid w:val="0028575E"/>
    <w:rsid w:val="00287BB4"/>
    <w:rsid w:val="00291490"/>
    <w:rsid w:val="00293B36"/>
    <w:rsid w:val="00294BA1"/>
    <w:rsid w:val="00297F66"/>
    <w:rsid w:val="00297F8A"/>
    <w:rsid w:val="002A1A46"/>
    <w:rsid w:val="002A2E33"/>
    <w:rsid w:val="002A4E55"/>
    <w:rsid w:val="002B0DBC"/>
    <w:rsid w:val="002B1E0D"/>
    <w:rsid w:val="002B200E"/>
    <w:rsid w:val="002B2F13"/>
    <w:rsid w:val="002B4452"/>
    <w:rsid w:val="002C4A1A"/>
    <w:rsid w:val="002C4B17"/>
    <w:rsid w:val="002C4D67"/>
    <w:rsid w:val="002D1D39"/>
    <w:rsid w:val="002D2613"/>
    <w:rsid w:val="002D2B63"/>
    <w:rsid w:val="002D5384"/>
    <w:rsid w:val="002D548C"/>
    <w:rsid w:val="002E113D"/>
    <w:rsid w:val="002E15F3"/>
    <w:rsid w:val="002E2D6F"/>
    <w:rsid w:val="002E49FB"/>
    <w:rsid w:val="002E4FA9"/>
    <w:rsid w:val="002E6049"/>
    <w:rsid w:val="002F170F"/>
    <w:rsid w:val="002F21E4"/>
    <w:rsid w:val="002F243A"/>
    <w:rsid w:val="002F2827"/>
    <w:rsid w:val="002F3250"/>
    <w:rsid w:val="002F437D"/>
    <w:rsid w:val="002F4715"/>
    <w:rsid w:val="002F504C"/>
    <w:rsid w:val="003029CC"/>
    <w:rsid w:val="00303E0A"/>
    <w:rsid w:val="003056E1"/>
    <w:rsid w:val="00306106"/>
    <w:rsid w:val="003069B8"/>
    <w:rsid w:val="00306DBD"/>
    <w:rsid w:val="003102EE"/>
    <w:rsid w:val="003105E4"/>
    <w:rsid w:val="00312DDA"/>
    <w:rsid w:val="003147B3"/>
    <w:rsid w:val="00315FE3"/>
    <w:rsid w:val="00321A5C"/>
    <w:rsid w:val="00323C2D"/>
    <w:rsid w:val="00324451"/>
    <w:rsid w:val="00324D74"/>
    <w:rsid w:val="00325175"/>
    <w:rsid w:val="003360B6"/>
    <w:rsid w:val="003361D1"/>
    <w:rsid w:val="00336DAD"/>
    <w:rsid w:val="00341058"/>
    <w:rsid w:val="0034335B"/>
    <w:rsid w:val="003439BB"/>
    <w:rsid w:val="00346F15"/>
    <w:rsid w:val="0034771E"/>
    <w:rsid w:val="00347C07"/>
    <w:rsid w:val="00351D73"/>
    <w:rsid w:val="00353794"/>
    <w:rsid w:val="00356045"/>
    <w:rsid w:val="00367123"/>
    <w:rsid w:val="00367516"/>
    <w:rsid w:val="00370FDC"/>
    <w:rsid w:val="003734AB"/>
    <w:rsid w:val="00373E57"/>
    <w:rsid w:val="00374008"/>
    <w:rsid w:val="00374C98"/>
    <w:rsid w:val="003754C2"/>
    <w:rsid w:val="003773FB"/>
    <w:rsid w:val="0037798D"/>
    <w:rsid w:val="00380BCD"/>
    <w:rsid w:val="0038105B"/>
    <w:rsid w:val="00381C21"/>
    <w:rsid w:val="00382A8D"/>
    <w:rsid w:val="00384DB8"/>
    <w:rsid w:val="00385320"/>
    <w:rsid w:val="00385F2B"/>
    <w:rsid w:val="00387B91"/>
    <w:rsid w:val="003900AE"/>
    <w:rsid w:val="003906CF"/>
    <w:rsid w:val="00390BAF"/>
    <w:rsid w:val="00391A13"/>
    <w:rsid w:val="00392836"/>
    <w:rsid w:val="00394E04"/>
    <w:rsid w:val="00395610"/>
    <w:rsid w:val="00396C3C"/>
    <w:rsid w:val="0039760B"/>
    <w:rsid w:val="00397687"/>
    <w:rsid w:val="00397736"/>
    <w:rsid w:val="003A3007"/>
    <w:rsid w:val="003A47AE"/>
    <w:rsid w:val="003A4CCB"/>
    <w:rsid w:val="003A6D88"/>
    <w:rsid w:val="003A7630"/>
    <w:rsid w:val="003A78E1"/>
    <w:rsid w:val="003A7D2B"/>
    <w:rsid w:val="003B15F0"/>
    <w:rsid w:val="003B598D"/>
    <w:rsid w:val="003B7B3C"/>
    <w:rsid w:val="003C166B"/>
    <w:rsid w:val="003C3DDA"/>
    <w:rsid w:val="003C55A2"/>
    <w:rsid w:val="003C5A2A"/>
    <w:rsid w:val="003C5F30"/>
    <w:rsid w:val="003C628E"/>
    <w:rsid w:val="003C6C53"/>
    <w:rsid w:val="003D18F0"/>
    <w:rsid w:val="003D3A6B"/>
    <w:rsid w:val="003D3F8E"/>
    <w:rsid w:val="003D579A"/>
    <w:rsid w:val="003D6128"/>
    <w:rsid w:val="003D7AEF"/>
    <w:rsid w:val="003E01EF"/>
    <w:rsid w:val="003E0935"/>
    <w:rsid w:val="003E234D"/>
    <w:rsid w:val="003E40CC"/>
    <w:rsid w:val="003E436B"/>
    <w:rsid w:val="003E65A0"/>
    <w:rsid w:val="003F0095"/>
    <w:rsid w:val="003F1F1F"/>
    <w:rsid w:val="003F3175"/>
    <w:rsid w:val="003F3F17"/>
    <w:rsid w:val="003F5DFD"/>
    <w:rsid w:val="003F761C"/>
    <w:rsid w:val="00404761"/>
    <w:rsid w:val="00405A77"/>
    <w:rsid w:val="0040747E"/>
    <w:rsid w:val="00407923"/>
    <w:rsid w:val="00411357"/>
    <w:rsid w:val="0041399D"/>
    <w:rsid w:val="004148F2"/>
    <w:rsid w:val="004149AD"/>
    <w:rsid w:val="00421EAD"/>
    <w:rsid w:val="00422B6F"/>
    <w:rsid w:val="00423C58"/>
    <w:rsid w:val="00423F4A"/>
    <w:rsid w:val="00424B41"/>
    <w:rsid w:val="00425A85"/>
    <w:rsid w:val="00425B12"/>
    <w:rsid w:val="00432BE2"/>
    <w:rsid w:val="004340F7"/>
    <w:rsid w:val="004355E9"/>
    <w:rsid w:val="0043667F"/>
    <w:rsid w:val="0043725D"/>
    <w:rsid w:val="00437356"/>
    <w:rsid w:val="00437C5A"/>
    <w:rsid w:val="0044099F"/>
    <w:rsid w:val="00440AB8"/>
    <w:rsid w:val="00442099"/>
    <w:rsid w:val="00444224"/>
    <w:rsid w:val="004449B3"/>
    <w:rsid w:val="004477BB"/>
    <w:rsid w:val="00450F0C"/>
    <w:rsid w:val="0045181E"/>
    <w:rsid w:val="00452D61"/>
    <w:rsid w:val="00453CEC"/>
    <w:rsid w:val="00454643"/>
    <w:rsid w:val="0045581C"/>
    <w:rsid w:val="00462F52"/>
    <w:rsid w:val="004635ED"/>
    <w:rsid w:val="004663AD"/>
    <w:rsid w:val="00466D64"/>
    <w:rsid w:val="00467C92"/>
    <w:rsid w:val="00470488"/>
    <w:rsid w:val="004707D4"/>
    <w:rsid w:val="00470D39"/>
    <w:rsid w:val="0047151B"/>
    <w:rsid w:val="0047463F"/>
    <w:rsid w:val="004759FD"/>
    <w:rsid w:val="004765F6"/>
    <w:rsid w:val="00477870"/>
    <w:rsid w:val="00477B1B"/>
    <w:rsid w:val="00481236"/>
    <w:rsid w:val="0048361E"/>
    <w:rsid w:val="00483EB4"/>
    <w:rsid w:val="00484F47"/>
    <w:rsid w:val="00485514"/>
    <w:rsid w:val="00485882"/>
    <w:rsid w:val="004876E7"/>
    <w:rsid w:val="004912C2"/>
    <w:rsid w:val="004919E4"/>
    <w:rsid w:val="00492F1A"/>
    <w:rsid w:val="00492F49"/>
    <w:rsid w:val="00493339"/>
    <w:rsid w:val="00493561"/>
    <w:rsid w:val="00493D00"/>
    <w:rsid w:val="00495C6F"/>
    <w:rsid w:val="00497864"/>
    <w:rsid w:val="004A14FA"/>
    <w:rsid w:val="004A1A2C"/>
    <w:rsid w:val="004A29DD"/>
    <w:rsid w:val="004A2D84"/>
    <w:rsid w:val="004A5780"/>
    <w:rsid w:val="004A5C84"/>
    <w:rsid w:val="004A5DFA"/>
    <w:rsid w:val="004A61E3"/>
    <w:rsid w:val="004A64D4"/>
    <w:rsid w:val="004A744D"/>
    <w:rsid w:val="004A75D4"/>
    <w:rsid w:val="004B0554"/>
    <w:rsid w:val="004B0716"/>
    <w:rsid w:val="004B4227"/>
    <w:rsid w:val="004B5F7F"/>
    <w:rsid w:val="004C072A"/>
    <w:rsid w:val="004C1C47"/>
    <w:rsid w:val="004C2D07"/>
    <w:rsid w:val="004C2ED6"/>
    <w:rsid w:val="004C32F2"/>
    <w:rsid w:val="004C3BE3"/>
    <w:rsid w:val="004C4D82"/>
    <w:rsid w:val="004C505A"/>
    <w:rsid w:val="004C50D1"/>
    <w:rsid w:val="004C6211"/>
    <w:rsid w:val="004C6CAB"/>
    <w:rsid w:val="004D05DB"/>
    <w:rsid w:val="004D1BA8"/>
    <w:rsid w:val="004D26B5"/>
    <w:rsid w:val="004D2C17"/>
    <w:rsid w:val="004D34B5"/>
    <w:rsid w:val="004D549E"/>
    <w:rsid w:val="004D54AF"/>
    <w:rsid w:val="004D741A"/>
    <w:rsid w:val="004E0B5E"/>
    <w:rsid w:val="004E0FC3"/>
    <w:rsid w:val="004E10FB"/>
    <w:rsid w:val="004E169D"/>
    <w:rsid w:val="004E3952"/>
    <w:rsid w:val="004E4A4F"/>
    <w:rsid w:val="004E4AC7"/>
    <w:rsid w:val="004E642C"/>
    <w:rsid w:val="004F090A"/>
    <w:rsid w:val="004F1FA1"/>
    <w:rsid w:val="004F1FAB"/>
    <w:rsid w:val="004F2A5A"/>
    <w:rsid w:val="004F3889"/>
    <w:rsid w:val="004F61B4"/>
    <w:rsid w:val="004F6BFC"/>
    <w:rsid w:val="005037E2"/>
    <w:rsid w:val="00504C18"/>
    <w:rsid w:val="00507413"/>
    <w:rsid w:val="00513191"/>
    <w:rsid w:val="00513D1C"/>
    <w:rsid w:val="0051423E"/>
    <w:rsid w:val="005150D3"/>
    <w:rsid w:val="00515533"/>
    <w:rsid w:val="00520C89"/>
    <w:rsid w:val="00521F0B"/>
    <w:rsid w:val="00522A25"/>
    <w:rsid w:val="005230FB"/>
    <w:rsid w:val="00523458"/>
    <w:rsid w:val="005260C9"/>
    <w:rsid w:val="00527944"/>
    <w:rsid w:val="005317F1"/>
    <w:rsid w:val="00534818"/>
    <w:rsid w:val="00534B8B"/>
    <w:rsid w:val="005361DF"/>
    <w:rsid w:val="00540C0A"/>
    <w:rsid w:val="00543894"/>
    <w:rsid w:val="00544429"/>
    <w:rsid w:val="00545F3C"/>
    <w:rsid w:val="005522B7"/>
    <w:rsid w:val="00556034"/>
    <w:rsid w:val="00556C57"/>
    <w:rsid w:val="00556C68"/>
    <w:rsid w:val="00556E61"/>
    <w:rsid w:val="005600A6"/>
    <w:rsid w:val="005602D0"/>
    <w:rsid w:val="0056160B"/>
    <w:rsid w:val="00561B84"/>
    <w:rsid w:val="00564478"/>
    <w:rsid w:val="005647C9"/>
    <w:rsid w:val="00564B54"/>
    <w:rsid w:val="005653E0"/>
    <w:rsid w:val="005657AB"/>
    <w:rsid w:val="00566D73"/>
    <w:rsid w:val="005727C1"/>
    <w:rsid w:val="0057312F"/>
    <w:rsid w:val="005753A2"/>
    <w:rsid w:val="00575876"/>
    <w:rsid w:val="0057684E"/>
    <w:rsid w:val="005772FB"/>
    <w:rsid w:val="0058437D"/>
    <w:rsid w:val="00584A32"/>
    <w:rsid w:val="0058500D"/>
    <w:rsid w:val="00590909"/>
    <w:rsid w:val="005920DB"/>
    <w:rsid w:val="00593B6D"/>
    <w:rsid w:val="005956A5"/>
    <w:rsid w:val="00596C5B"/>
    <w:rsid w:val="00597468"/>
    <w:rsid w:val="00597528"/>
    <w:rsid w:val="00597956"/>
    <w:rsid w:val="005A3A7F"/>
    <w:rsid w:val="005B03BA"/>
    <w:rsid w:val="005B0C54"/>
    <w:rsid w:val="005B4186"/>
    <w:rsid w:val="005B5894"/>
    <w:rsid w:val="005B5B59"/>
    <w:rsid w:val="005C1AE1"/>
    <w:rsid w:val="005C404C"/>
    <w:rsid w:val="005C4240"/>
    <w:rsid w:val="005C44BE"/>
    <w:rsid w:val="005C4939"/>
    <w:rsid w:val="005C595A"/>
    <w:rsid w:val="005C7226"/>
    <w:rsid w:val="005C7554"/>
    <w:rsid w:val="005D08C9"/>
    <w:rsid w:val="005D0A96"/>
    <w:rsid w:val="005D12E5"/>
    <w:rsid w:val="005D3DED"/>
    <w:rsid w:val="005D5D68"/>
    <w:rsid w:val="005D5E58"/>
    <w:rsid w:val="005D5F44"/>
    <w:rsid w:val="005E08B4"/>
    <w:rsid w:val="005E21BB"/>
    <w:rsid w:val="005E2CB4"/>
    <w:rsid w:val="005E3005"/>
    <w:rsid w:val="005E4034"/>
    <w:rsid w:val="005E60FE"/>
    <w:rsid w:val="005E702B"/>
    <w:rsid w:val="005E74A0"/>
    <w:rsid w:val="005F0085"/>
    <w:rsid w:val="005F17AD"/>
    <w:rsid w:val="005F2089"/>
    <w:rsid w:val="005F34E0"/>
    <w:rsid w:val="005F37BE"/>
    <w:rsid w:val="0060060A"/>
    <w:rsid w:val="00602204"/>
    <w:rsid w:val="0060452F"/>
    <w:rsid w:val="00604CA4"/>
    <w:rsid w:val="006053E3"/>
    <w:rsid w:val="00607086"/>
    <w:rsid w:val="00607371"/>
    <w:rsid w:val="00610384"/>
    <w:rsid w:val="00610B5A"/>
    <w:rsid w:val="0061115B"/>
    <w:rsid w:val="00611332"/>
    <w:rsid w:val="006114C7"/>
    <w:rsid w:val="00611611"/>
    <w:rsid w:val="00611723"/>
    <w:rsid w:val="00612F4E"/>
    <w:rsid w:val="006136A3"/>
    <w:rsid w:val="0061380A"/>
    <w:rsid w:val="00613A1F"/>
    <w:rsid w:val="006144CA"/>
    <w:rsid w:val="00615CDB"/>
    <w:rsid w:val="00617E5F"/>
    <w:rsid w:val="00622CC0"/>
    <w:rsid w:val="00622DBA"/>
    <w:rsid w:val="00623286"/>
    <w:rsid w:val="00624909"/>
    <w:rsid w:val="00627947"/>
    <w:rsid w:val="00630BB2"/>
    <w:rsid w:val="00631102"/>
    <w:rsid w:val="00635EF2"/>
    <w:rsid w:val="00636383"/>
    <w:rsid w:val="0063651A"/>
    <w:rsid w:val="0063673D"/>
    <w:rsid w:val="006407C0"/>
    <w:rsid w:val="006408D7"/>
    <w:rsid w:val="00641511"/>
    <w:rsid w:val="006416E3"/>
    <w:rsid w:val="00641DA9"/>
    <w:rsid w:val="006426CE"/>
    <w:rsid w:val="006433A9"/>
    <w:rsid w:val="00643D8D"/>
    <w:rsid w:val="0064708A"/>
    <w:rsid w:val="00647DC5"/>
    <w:rsid w:val="0065066B"/>
    <w:rsid w:val="00651EB3"/>
    <w:rsid w:val="00652655"/>
    <w:rsid w:val="00652CBA"/>
    <w:rsid w:val="006535AD"/>
    <w:rsid w:val="006575FC"/>
    <w:rsid w:val="00657F25"/>
    <w:rsid w:val="00661A81"/>
    <w:rsid w:val="00662C5F"/>
    <w:rsid w:val="00662D4E"/>
    <w:rsid w:val="0066364A"/>
    <w:rsid w:val="0066609B"/>
    <w:rsid w:val="006677A4"/>
    <w:rsid w:val="0067043C"/>
    <w:rsid w:val="00672F01"/>
    <w:rsid w:val="00673F9B"/>
    <w:rsid w:val="006744CB"/>
    <w:rsid w:val="006750AD"/>
    <w:rsid w:val="00676025"/>
    <w:rsid w:val="0067605F"/>
    <w:rsid w:val="00680B32"/>
    <w:rsid w:val="006851BF"/>
    <w:rsid w:val="00686EB8"/>
    <w:rsid w:val="0068724F"/>
    <w:rsid w:val="00687BEA"/>
    <w:rsid w:val="00687CBE"/>
    <w:rsid w:val="0069143B"/>
    <w:rsid w:val="00693888"/>
    <w:rsid w:val="00693C7E"/>
    <w:rsid w:val="0069408A"/>
    <w:rsid w:val="00696CBA"/>
    <w:rsid w:val="006A1F41"/>
    <w:rsid w:val="006A28F7"/>
    <w:rsid w:val="006A2EBC"/>
    <w:rsid w:val="006A3A20"/>
    <w:rsid w:val="006A4AC4"/>
    <w:rsid w:val="006A7137"/>
    <w:rsid w:val="006B076B"/>
    <w:rsid w:val="006B0E8B"/>
    <w:rsid w:val="006B13B9"/>
    <w:rsid w:val="006B2DD0"/>
    <w:rsid w:val="006B478A"/>
    <w:rsid w:val="006B5224"/>
    <w:rsid w:val="006B5CE8"/>
    <w:rsid w:val="006B64A2"/>
    <w:rsid w:val="006B767A"/>
    <w:rsid w:val="006C0DAC"/>
    <w:rsid w:val="006C5AC6"/>
    <w:rsid w:val="006C5E85"/>
    <w:rsid w:val="006C6179"/>
    <w:rsid w:val="006C7BDE"/>
    <w:rsid w:val="006D3730"/>
    <w:rsid w:val="006D3F33"/>
    <w:rsid w:val="006D4B74"/>
    <w:rsid w:val="006E01D7"/>
    <w:rsid w:val="006E1FC2"/>
    <w:rsid w:val="006E275E"/>
    <w:rsid w:val="006E2F9E"/>
    <w:rsid w:val="006E34AE"/>
    <w:rsid w:val="006E4941"/>
    <w:rsid w:val="006E64CE"/>
    <w:rsid w:val="006E770F"/>
    <w:rsid w:val="006F0A55"/>
    <w:rsid w:val="006F333B"/>
    <w:rsid w:val="006F5A0B"/>
    <w:rsid w:val="006F7EAA"/>
    <w:rsid w:val="00700294"/>
    <w:rsid w:val="00702A25"/>
    <w:rsid w:val="00702DBC"/>
    <w:rsid w:val="00702DF8"/>
    <w:rsid w:val="00703E35"/>
    <w:rsid w:val="007057BB"/>
    <w:rsid w:val="007060E4"/>
    <w:rsid w:val="00706D3B"/>
    <w:rsid w:val="00711A3A"/>
    <w:rsid w:val="00711ACD"/>
    <w:rsid w:val="00712E32"/>
    <w:rsid w:val="00713DA7"/>
    <w:rsid w:val="00714D49"/>
    <w:rsid w:val="00716407"/>
    <w:rsid w:val="00716DC4"/>
    <w:rsid w:val="00716F30"/>
    <w:rsid w:val="0071712B"/>
    <w:rsid w:val="007173BF"/>
    <w:rsid w:val="00721B32"/>
    <w:rsid w:val="007231EB"/>
    <w:rsid w:val="0072530C"/>
    <w:rsid w:val="00725CDB"/>
    <w:rsid w:val="00726BE5"/>
    <w:rsid w:val="00726C51"/>
    <w:rsid w:val="00727629"/>
    <w:rsid w:val="00727DC6"/>
    <w:rsid w:val="00731316"/>
    <w:rsid w:val="007322C9"/>
    <w:rsid w:val="00733276"/>
    <w:rsid w:val="007354D5"/>
    <w:rsid w:val="007373E4"/>
    <w:rsid w:val="007379BC"/>
    <w:rsid w:val="00741991"/>
    <w:rsid w:val="00743263"/>
    <w:rsid w:val="007439A2"/>
    <w:rsid w:val="00745430"/>
    <w:rsid w:val="00750976"/>
    <w:rsid w:val="00750A68"/>
    <w:rsid w:val="00750BD2"/>
    <w:rsid w:val="007530F9"/>
    <w:rsid w:val="007545EF"/>
    <w:rsid w:val="00755EBC"/>
    <w:rsid w:val="00756E36"/>
    <w:rsid w:val="00760171"/>
    <w:rsid w:val="00761468"/>
    <w:rsid w:val="0076211B"/>
    <w:rsid w:val="00762A8E"/>
    <w:rsid w:val="00763EB8"/>
    <w:rsid w:val="00765B79"/>
    <w:rsid w:val="00771367"/>
    <w:rsid w:val="007731A1"/>
    <w:rsid w:val="00773AE4"/>
    <w:rsid w:val="00774810"/>
    <w:rsid w:val="00774AE0"/>
    <w:rsid w:val="00775747"/>
    <w:rsid w:val="0077594D"/>
    <w:rsid w:val="00775B7C"/>
    <w:rsid w:val="007761A9"/>
    <w:rsid w:val="007776A7"/>
    <w:rsid w:val="007828A6"/>
    <w:rsid w:val="00783727"/>
    <w:rsid w:val="007848DC"/>
    <w:rsid w:val="007850AB"/>
    <w:rsid w:val="00792AC5"/>
    <w:rsid w:val="0079471A"/>
    <w:rsid w:val="0079583B"/>
    <w:rsid w:val="007977EF"/>
    <w:rsid w:val="007A29F2"/>
    <w:rsid w:val="007A2A62"/>
    <w:rsid w:val="007A31B1"/>
    <w:rsid w:val="007A4A14"/>
    <w:rsid w:val="007A7FD0"/>
    <w:rsid w:val="007B0586"/>
    <w:rsid w:val="007B0A31"/>
    <w:rsid w:val="007C04E2"/>
    <w:rsid w:val="007C0A0F"/>
    <w:rsid w:val="007C2CA7"/>
    <w:rsid w:val="007C7180"/>
    <w:rsid w:val="007C77A2"/>
    <w:rsid w:val="007C7EB8"/>
    <w:rsid w:val="007D050A"/>
    <w:rsid w:val="007D28B4"/>
    <w:rsid w:val="007D6BDC"/>
    <w:rsid w:val="007D6D84"/>
    <w:rsid w:val="007E0F13"/>
    <w:rsid w:val="007E198A"/>
    <w:rsid w:val="007E276B"/>
    <w:rsid w:val="007E3CF7"/>
    <w:rsid w:val="007E4112"/>
    <w:rsid w:val="007E4EAF"/>
    <w:rsid w:val="007F0D7B"/>
    <w:rsid w:val="007F1598"/>
    <w:rsid w:val="007F17F1"/>
    <w:rsid w:val="007F3E04"/>
    <w:rsid w:val="007F4123"/>
    <w:rsid w:val="007F4F4E"/>
    <w:rsid w:val="00800BC5"/>
    <w:rsid w:val="00801B1F"/>
    <w:rsid w:val="00801CC6"/>
    <w:rsid w:val="00802DD3"/>
    <w:rsid w:val="008031CE"/>
    <w:rsid w:val="008048E6"/>
    <w:rsid w:val="0080581B"/>
    <w:rsid w:val="00806789"/>
    <w:rsid w:val="00806E49"/>
    <w:rsid w:val="008073E2"/>
    <w:rsid w:val="008122C0"/>
    <w:rsid w:val="008134C5"/>
    <w:rsid w:val="00814AF4"/>
    <w:rsid w:val="00814E5B"/>
    <w:rsid w:val="00815144"/>
    <w:rsid w:val="0082003A"/>
    <w:rsid w:val="0082431F"/>
    <w:rsid w:val="00824CC2"/>
    <w:rsid w:val="00825B7F"/>
    <w:rsid w:val="0082671F"/>
    <w:rsid w:val="00831BEE"/>
    <w:rsid w:val="00831CBB"/>
    <w:rsid w:val="00832968"/>
    <w:rsid w:val="008354BB"/>
    <w:rsid w:val="00835F65"/>
    <w:rsid w:val="008363AC"/>
    <w:rsid w:val="00837BD3"/>
    <w:rsid w:val="008406D5"/>
    <w:rsid w:val="008453D3"/>
    <w:rsid w:val="00845C5F"/>
    <w:rsid w:val="00850459"/>
    <w:rsid w:val="0085091B"/>
    <w:rsid w:val="008512CE"/>
    <w:rsid w:val="00855FBA"/>
    <w:rsid w:val="00857495"/>
    <w:rsid w:val="00860516"/>
    <w:rsid w:val="0086223E"/>
    <w:rsid w:val="00862777"/>
    <w:rsid w:val="008639C7"/>
    <w:rsid w:val="00866153"/>
    <w:rsid w:val="00870755"/>
    <w:rsid w:val="0087163E"/>
    <w:rsid w:val="00871CBC"/>
    <w:rsid w:val="0087413A"/>
    <w:rsid w:val="00874734"/>
    <w:rsid w:val="00874F11"/>
    <w:rsid w:val="00876BEA"/>
    <w:rsid w:val="008778AB"/>
    <w:rsid w:val="00881E57"/>
    <w:rsid w:val="008828B4"/>
    <w:rsid w:val="00882F27"/>
    <w:rsid w:val="00885134"/>
    <w:rsid w:val="00885588"/>
    <w:rsid w:val="00885FAD"/>
    <w:rsid w:val="008907A9"/>
    <w:rsid w:val="008919A2"/>
    <w:rsid w:val="00891D3D"/>
    <w:rsid w:val="00891D83"/>
    <w:rsid w:val="00892312"/>
    <w:rsid w:val="0089248C"/>
    <w:rsid w:val="00892521"/>
    <w:rsid w:val="00892611"/>
    <w:rsid w:val="0089505F"/>
    <w:rsid w:val="00896818"/>
    <w:rsid w:val="008973D6"/>
    <w:rsid w:val="00897528"/>
    <w:rsid w:val="008A33A4"/>
    <w:rsid w:val="008A341A"/>
    <w:rsid w:val="008A56EC"/>
    <w:rsid w:val="008A637C"/>
    <w:rsid w:val="008A7E0E"/>
    <w:rsid w:val="008B0184"/>
    <w:rsid w:val="008B0D5C"/>
    <w:rsid w:val="008B14E5"/>
    <w:rsid w:val="008B36D0"/>
    <w:rsid w:val="008B3F29"/>
    <w:rsid w:val="008B70D3"/>
    <w:rsid w:val="008C1550"/>
    <w:rsid w:val="008C1670"/>
    <w:rsid w:val="008C48C5"/>
    <w:rsid w:val="008C5236"/>
    <w:rsid w:val="008C5607"/>
    <w:rsid w:val="008C64E4"/>
    <w:rsid w:val="008D12E2"/>
    <w:rsid w:val="008D576C"/>
    <w:rsid w:val="008D5CD2"/>
    <w:rsid w:val="008D5DDC"/>
    <w:rsid w:val="008D6DFE"/>
    <w:rsid w:val="008D78DF"/>
    <w:rsid w:val="008E10C6"/>
    <w:rsid w:val="008E11EB"/>
    <w:rsid w:val="008E13A7"/>
    <w:rsid w:val="008E3748"/>
    <w:rsid w:val="008E3773"/>
    <w:rsid w:val="008E475C"/>
    <w:rsid w:val="008E72DE"/>
    <w:rsid w:val="008F06AF"/>
    <w:rsid w:val="008F17A4"/>
    <w:rsid w:val="008F383E"/>
    <w:rsid w:val="008F7E39"/>
    <w:rsid w:val="009023CE"/>
    <w:rsid w:val="00905131"/>
    <w:rsid w:val="00910FFC"/>
    <w:rsid w:val="009136C5"/>
    <w:rsid w:val="00913B50"/>
    <w:rsid w:val="0091428F"/>
    <w:rsid w:val="00915A0E"/>
    <w:rsid w:val="00916320"/>
    <w:rsid w:val="00916DB9"/>
    <w:rsid w:val="0091726F"/>
    <w:rsid w:val="00920F82"/>
    <w:rsid w:val="00922D4F"/>
    <w:rsid w:val="00923688"/>
    <w:rsid w:val="00923FA6"/>
    <w:rsid w:val="0092481A"/>
    <w:rsid w:val="00925B8C"/>
    <w:rsid w:val="00936D4F"/>
    <w:rsid w:val="009379EE"/>
    <w:rsid w:val="009418D4"/>
    <w:rsid w:val="00943A37"/>
    <w:rsid w:val="00946CBE"/>
    <w:rsid w:val="0095268F"/>
    <w:rsid w:val="00952C2D"/>
    <w:rsid w:val="00952FD5"/>
    <w:rsid w:val="0095619F"/>
    <w:rsid w:val="00956526"/>
    <w:rsid w:val="00956AAE"/>
    <w:rsid w:val="00960303"/>
    <w:rsid w:val="009639A2"/>
    <w:rsid w:val="009639ED"/>
    <w:rsid w:val="00965BEB"/>
    <w:rsid w:val="00966EBD"/>
    <w:rsid w:val="00970CF4"/>
    <w:rsid w:val="00971082"/>
    <w:rsid w:val="00972726"/>
    <w:rsid w:val="00974119"/>
    <w:rsid w:val="0098290C"/>
    <w:rsid w:val="00982ED0"/>
    <w:rsid w:val="00987594"/>
    <w:rsid w:val="00990145"/>
    <w:rsid w:val="00990184"/>
    <w:rsid w:val="0099022C"/>
    <w:rsid w:val="00992333"/>
    <w:rsid w:val="00992C4E"/>
    <w:rsid w:val="00993772"/>
    <w:rsid w:val="00995EA2"/>
    <w:rsid w:val="00995F5E"/>
    <w:rsid w:val="009974DC"/>
    <w:rsid w:val="00997FD0"/>
    <w:rsid w:val="009A01ED"/>
    <w:rsid w:val="009A2454"/>
    <w:rsid w:val="009A32F5"/>
    <w:rsid w:val="009A3D2A"/>
    <w:rsid w:val="009A4098"/>
    <w:rsid w:val="009A4C65"/>
    <w:rsid w:val="009B01CA"/>
    <w:rsid w:val="009B24BA"/>
    <w:rsid w:val="009B45ED"/>
    <w:rsid w:val="009C1590"/>
    <w:rsid w:val="009C196B"/>
    <w:rsid w:val="009C233C"/>
    <w:rsid w:val="009C37F1"/>
    <w:rsid w:val="009C598F"/>
    <w:rsid w:val="009C6904"/>
    <w:rsid w:val="009D08A9"/>
    <w:rsid w:val="009D0CDF"/>
    <w:rsid w:val="009D0FC4"/>
    <w:rsid w:val="009D1973"/>
    <w:rsid w:val="009D4F6C"/>
    <w:rsid w:val="009D7A2F"/>
    <w:rsid w:val="009E470B"/>
    <w:rsid w:val="009E4DFF"/>
    <w:rsid w:val="009E7060"/>
    <w:rsid w:val="009F0A9B"/>
    <w:rsid w:val="009F1358"/>
    <w:rsid w:val="009F1F62"/>
    <w:rsid w:val="009F28B3"/>
    <w:rsid w:val="009F3CD4"/>
    <w:rsid w:val="009F6D6D"/>
    <w:rsid w:val="00A00BAA"/>
    <w:rsid w:val="00A00E39"/>
    <w:rsid w:val="00A0144C"/>
    <w:rsid w:val="00A03758"/>
    <w:rsid w:val="00A053FE"/>
    <w:rsid w:val="00A05EA5"/>
    <w:rsid w:val="00A0691D"/>
    <w:rsid w:val="00A10D61"/>
    <w:rsid w:val="00A1223F"/>
    <w:rsid w:val="00A15CB6"/>
    <w:rsid w:val="00A161BB"/>
    <w:rsid w:val="00A23DDA"/>
    <w:rsid w:val="00A252EF"/>
    <w:rsid w:val="00A257C2"/>
    <w:rsid w:val="00A259E5"/>
    <w:rsid w:val="00A26C85"/>
    <w:rsid w:val="00A30AEB"/>
    <w:rsid w:val="00A30D47"/>
    <w:rsid w:val="00A31289"/>
    <w:rsid w:val="00A322D9"/>
    <w:rsid w:val="00A325CA"/>
    <w:rsid w:val="00A3474B"/>
    <w:rsid w:val="00A34F5C"/>
    <w:rsid w:val="00A352AB"/>
    <w:rsid w:val="00A366C4"/>
    <w:rsid w:val="00A3773C"/>
    <w:rsid w:val="00A37A1B"/>
    <w:rsid w:val="00A37AB2"/>
    <w:rsid w:val="00A37E4F"/>
    <w:rsid w:val="00A427ED"/>
    <w:rsid w:val="00A42C17"/>
    <w:rsid w:val="00A42E47"/>
    <w:rsid w:val="00A43F30"/>
    <w:rsid w:val="00A44EA8"/>
    <w:rsid w:val="00A456F3"/>
    <w:rsid w:val="00A469FC"/>
    <w:rsid w:val="00A526AB"/>
    <w:rsid w:val="00A527E4"/>
    <w:rsid w:val="00A52B37"/>
    <w:rsid w:val="00A54C96"/>
    <w:rsid w:val="00A5570C"/>
    <w:rsid w:val="00A61CF9"/>
    <w:rsid w:val="00A624E6"/>
    <w:rsid w:val="00A654E5"/>
    <w:rsid w:val="00A6698B"/>
    <w:rsid w:val="00A71427"/>
    <w:rsid w:val="00A72CBB"/>
    <w:rsid w:val="00A74865"/>
    <w:rsid w:val="00A75F6C"/>
    <w:rsid w:val="00A77A15"/>
    <w:rsid w:val="00A8033B"/>
    <w:rsid w:val="00A817E0"/>
    <w:rsid w:val="00A8350C"/>
    <w:rsid w:val="00A86E53"/>
    <w:rsid w:val="00A87B34"/>
    <w:rsid w:val="00A92DA6"/>
    <w:rsid w:val="00A93439"/>
    <w:rsid w:val="00A9356F"/>
    <w:rsid w:val="00A94C46"/>
    <w:rsid w:val="00A96C23"/>
    <w:rsid w:val="00AA0B13"/>
    <w:rsid w:val="00AA21B9"/>
    <w:rsid w:val="00AA270A"/>
    <w:rsid w:val="00AA32B6"/>
    <w:rsid w:val="00AA3FDE"/>
    <w:rsid w:val="00AA415D"/>
    <w:rsid w:val="00AA4CF7"/>
    <w:rsid w:val="00AA7555"/>
    <w:rsid w:val="00AB4DC7"/>
    <w:rsid w:val="00AB5AB7"/>
    <w:rsid w:val="00AB6BDF"/>
    <w:rsid w:val="00AB6D9B"/>
    <w:rsid w:val="00AB71C5"/>
    <w:rsid w:val="00AC10CB"/>
    <w:rsid w:val="00AC15F5"/>
    <w:rsid w:val="00AC2E85"/>
    <w:rsid w:val="00AC3BF3"/>
    <w:rsid w:val="00AC4ADD"/>
    <w:rsid w:val="00AC5002"/>
    <w:rsid w:val="00AC5F3B"/>
    <w:rsid w:val="00AC6478"/>
    <w:rsid w:val="00AD0851"/>
    <w:rsid w:val="00AD104E"/>
    <w:rsid w:val="00AD1E99"/>
    <w:rsid w:val="00AD218E"/>
    <w:rsid w:val="00AD3679"/>
    <w:rsid w:val="00AD455F"/>
    <w:rsid w:val="00AD6FC2"/>
    <w:rsid w:val="00AE1E99"/>
    <w:rsid w:val="00AE2D14"/>
    <w:rsid w:val="00AE56DB"/>
    <w:rsid w:val="00AE592D"/>
    <w:rsid w:val="00AF05A6"/>
    <w:rsid w:val="00AF0EDB"/>
    <w:rsid w:val="00AF53B4"/>
    <w:rsid w:val="00AF5AD7"/>
    <w:rsid w:val="00B01CB0"/>
    <w:rsid w:val="00B0295A"/>
    <w:rsid w:val="00B04EEC"/>
    <w:rsid w:val="00B06A7D"/>
    <w:rsid w:val="00B0714B"/>
    <w:rsid w:val="00B07BBC"/>
    <w:rsid w:val="00B07D41"/>
    <w:rsid w:val="00B101D9"/>
    <w:rsid w:val="00B102F3"/>
    <w:rsid w:val="00B10FCA"/>
    <w:rsid w:val="00B118D1"/>
    <w:rsid w:val="00B13945"/>
    <w:rsid w:val="00B145C7"/>
    <w:rsid w:val="00B14970"/>
    <w:rsid w:val="00B165E4"/>
    <w:rsid w:val="00B16867"/>
    <w:rsid w:val="00B16891"/>
    <w:rsid w:val="00B1693D"/>
    <w:rsid w:val="00B16F63"/>
    <w:rsid w:val="00B178C9"/>
    <w:rsid w:val="00B2043D"/>
    <w:rsid w:val="00B21415"/>
    <w:rsid w:val="00B215CF"/>
    <w:rsid w:val="00B2484A"/>
    <w:rsid w:val="00B24913"/>
    <w:rsid w:val="00B2574C"/>
    <w:rsid w:val="00B2590E"/>
    <w:rsid w:val="00B3184F"/>
    <w:rsid w:val="00B41F52"/>
    <w:rsid w:val="00B439D6"/>
    <w:rsid w:val="00B44E22"/>
    <w:rsid w:val="00B44EB7"/>
    <w:rsid w:val="00B4560E"/>
    <w:rsid w:val="00B504E6"/>
    <w:rsid w:val="00B511EF"/>
    <w:rsid w:val="00B52789"/>
    <w:rsid w:val="00B53B7E"/>
    <w:rsid w:val="00B53B85"/>
    <w:rsid w:val="00B53DAD"/>
    <w:rsid w:val="00B54A40"/>
    <w:rsid w:val="00B55827"/>
    <w:rsid w:val="00B560C4"/>
    <w:rsid w:val="00B601AA"/>
    <w:rsid w:val="00B601BE"/>
    <w:rsid w:val="00B616A6"/>
    <w:rsid w:val="00B65791"/>
    <w:rsid w:val="00B6728C"/>
    <w:rsid w:val="00B704D1"/>
    <w:rsid w:val="00B7115E"/>
    <w:rsid w:val="00B73543"/>
    <w:rsid w:val="00B74150"/>
    <w:rsid w:val="00B74881"/>
    <w:rsid w:val="00B76336"/>
    <w:rsid w:val="00B819A2"/>
    <w:rsid w:val="00B84E51"/>
    <w:rsid w:val="00B854A4"/>
    <w:rsid w:val="00B910EF"/>
    <w:rsid w:val="00B926CD"/>
    <w:rsid w:val="00B930A8"/>
    <w:rsid w:val="00B9366E"/>
    <w:rsid w:val="00B95CEE"/>
    <w:rsid w:val="00BA03D2"/>
    <w:rsid w:val="00BA2B0B"/>
    <w:rsid w:val="00BA494E"/>
    <w:rsid w:val="00BA75AD"/>
    <w:rsid w:val="00BB0AD1"/>
    <w:rsid w:val="00BB1072"/>
    <w:rsid w:val="00BB60F2"/>
    <w:rsid w:val="00BB6EFC"/>
    <w:rsid w:val="00BB74B2"/>
    <w:rsid w:val="00BC073B"/>
    <w:rsid w:val="00BC0D66"/>
    <w:rsid w:val="00BC1260"/>
    <w:rsid w:val="00BC173E"/>
    <w:rsid w:val="00BC1D03"/>
    <w:rsid w:val="00BC3E0F"/>
    <w:rsid w:val="00BC75CF"/>
    <w:rsid w:val="00BD0972"/>
    <w:rsid w:val="00BD0BC5"/>
    <w:rsid w:val="00BD5B1F"/>
    <w:rsid w:val="00BD5B3C"/>
    <w:rsid w:val="00BD7F22"/>
    <w:rsid w:val="00BE1308"/>
    <w:rsid w:val="00BE133F"/>
    <w:rsid w:val="00BE2608"/>
    <w:rsid w:val="00BE34DC"/>
    <w:rsid w:val="00BE4716"/>
    <w:rsid w:val="00BE5D7F"/>
    <w:rsid w:val="00BF1F7D"/>
    <w:rsid w:val="00BF2333"/>
    <w:rsid w:val="00BF4C17"/>
    <w:rsid w:val="00C00B5B"/>
    <w:rsid w:val="00C010D1"/>
    <w:rsid w:val="00C01206"/>
    <w:rsid w:val="00C030B9"/>
    <w:rsid w:val="00C03463"/>
    <w:rsid w:val="00C049FD"/>
    <w:rsid w:val="00C04FB3"/>
    <w:rsid w:val="00C1128F"/>
    <w:rsid w:val="00C15472"/>
    <w:rsid w:val="00C15732"/>
    <w:rsid w:val="00C20016"/>
    <w:rsid w:val="00C20DF9"/>
    <w:rsid w:val="00C21D48"/>
    <w:rsid w:val="00C22C2D"/>
    <w:rsid w:val="00C239A0"/>
    <w:rsid w:val="00C2576F"/>
    <w:rsid w:val="00C259DC"/>
    <w:rsid w:val="00C277B2"/>
    <w:rsid w:val="00C30652"/>
    <w:rsid w:val="00C31310"/>
    <w:rsid w:val="00C31CA4"/>
    <w:rsid w:val="00C34B18"/>
    <w:rsid w:val="00C352C6"/>
    <w:rsid w:val="00C35C80"/>
    <w:rsid w:val="00C363B8"/>
    <w:rsid w:val="00C36AF9"/>
    <w:rsid w:val="00C40643"/>
    <w:rsid w:val="00C40EC2"/>
    <w:rsid w:val="00C42AE1"/>
    <w:rsid w:val="00C439D4"/>
    <w:rsid w:val="00C46EA2"/>
    <w:rsid w:val="00C4726B"/>
    <w:rsid w:val="00C477CE"/>
    <w:rsid w:val="00C51B8D"/>
    <w:rsid w:val="00C52B47"/>
    <w:rsid w:val="00C532FD"/>
    <w:rsid w:val="00C5399D"/>
    <w:rsid w:val="00C549F6"/>
    <w:rsid w:val="00C56D4B"/>
    <w:rsid w:val="00C616B2"/>
    <w:rsid w:val="00C61AFF"/>
    <w:rsid w:val="00C645FF"/>
    <w:rsid w:val="00C67F47"/>
    <w:rsid w:val="00C71E7F"/>
    <w:rsid w:val="00C75EE9"/>
    <w:rsid w:val="00C770E7"/>
    <w:rsid w:val="00C8041F"/>
    <w:rsid w:val="00C81DF1"/>
    <w:rsid w:val="00C83571"/>
    <w:rsid w:val="00C83FD8"/>
    <w:rsid w:val="00C90B9E"/>
    <w:rsid w:val="00C90C27"/>
    <w:rsid w:val="00C914D7"/>
    <w:rsid w:val="00C9218F"/>
    <w:rsid w:val="00C92BBB"/>
    <w:rsid w:val="00C94D67"/>
    <w:rsid w:val="00C95F21"/>
    <w:rsid w:val="00C97E90"/>
    <w:rsid w:val="00CA06CC"/>
    <w:rsid w:val="00CA2D97"/>
    <w:rsid w:val="00CA5B68"/>
    <w:rsid w:val="00CA7DB4"/>
    <w:rsid w:val="00CB1BEA"/>
    <w:rsid w:val="00CB35C4"/>
    <w:rsid w:val="00CB6045"/>
    <w:rsid w:val="00CB60F2"/>
    <w:rsid w:val="00CB719B"/>
    <w:rsid w:val="00CB7B77"/>
    <w:rsid w:val="00CC2F49"/>
    <w:rsid w:val="00CC517B"/>
    <w:rsid w:val="00CC52FB"/>
    <w:rsid w:val="00CD05C3"/>
    <w:rsid w:val="00CD5D08"/>
    <w:rsid w:val="00CD6636"/>
    <w:rsid w:val="00CD74AD"/>
    <w:rsid w:val="00CD79EB"/>
    <w:rsid w:val="00CE16F0"/>
    <w:rsid w:val="00CE2065"/>
    <w:rsid w:val="00CE26BF"/>
    <w:rsid w:val="00CE4903"/>
    <w:rsid w:val="00CE4BBB"/>
    <w:rsid w:val="00CE6F7C"/>
    <w:rsid w:val="00CE7579"/>
    <w:rsid w:val="00CE7F34"/>
    <w:rsid w:val="00CF174A"/>
    <w:rsid w:val="00CF1AA0"/>
    <w:rsid w:val="00CF387E"/>
    <w:rsid w:val="00CF444E"/>
    <w:rsid w:val="00CF458E"/>
    <w:rsid w:val="00CF517F"/>
    <w:rsid w:val="00CF609F"/>
    <w:rsid w:val="00CF7030"/>
    <w:rsid w:val="00CF7BFB"/>
    <w:rsid w:val="00D00464"/>
    <w:rsid w:val="00D0113D"/>
    <w:rsid w:val="00D036BD"/>
    <w:rsid w:val="00D05A09"/>
    <w:rsid w:val="00D05B5F"/>
    <w:rsid w:val="00D05D53"/>
    <w:rsid w:val="00D07511"/>
    <w:rsid w:val="00D11DBC"/>
    <w:rsid w:val="00D12901"/>
    <w:rsid w:val="00D16B0E"/>
    <w:rsid w:val="00D17F5B"/>
    <w:rsid w:val="00D20F22"/>
    <w:rsid w:val="00D3071B"/>
    <w:rsid w:val="00D332D6"/>
    <w:rsid w:val="00D4047D"/>
    <w:rsid w:val="00D42ED3"/>
    <w:rsid w:val="00D46910"/>
    <w:rsid w:val="00D50D3D"/>
    <w:rsid w:val="00D512EA"/>
    <w:rsid w:val="00D51B01"/>
    <w:rsid w:val="00D528D0"/>
    <w:rsid w:val="00D531AF"/>
    <w:rsid w:val="00D549A4"/>
    <w:rsid w:val="00D5530D"/>
    <w:rsid w:val="00D55497"/>
    <w:rsid w:val="00D604A6"/>
    <w:rsid w:val="00D60ECF"/>
    <w:rsid w:val="00D62FCE"/>
    <w:rsid w:val="00D66420"/>
    <w:rsid w:val="00D6701B"/>
    <w:rsid w:val="00D724BF"/>
    <w:rsid w:val="00D741E1"/>
    <w:rsid w:val="00D77082"/>
    <w:rsid w:val="00D77414"/>
    <w:rsid w:val="00D811FC"/>
    <w:rsid w:val="00D90B67"/>
    <w:rsid w:val="00D922D7"/>
    <w:rsid w:val="00D93DFB"/>
    <w:rsid w:val="00D946F3"/>
    <w:rsid w:val="00D9567E"/>
    <w:rsid w:val="00D96F69"/>
    <w:rsid w:val="00D97F92"/>
    <w:rsid w:val="00DA199B"/>
    <w:rsid w:val="00DA28B5"/>
    <w:rsid w:val="00DA4323"/>
    <w:rsid w:val="00DA5457"/>
    <w:rsid w:val="00DA79EB"/>
    <w:rsid w:val="00DB2C76"/>
    <w:rsid w:val="00DB330D"/>
    <w:rsid w:val="00DB3D6F"/>
    <w:rsid w:val="00DB4AB0"/>
    <w:rsid w:val="00DB51C5"/>
    <w:rsid w:val="00DB5380"/>
    <w:rsid w:val="00DB78E0"/>
    <w:rsid w:val="00DC10B0"/>
    <w:rsid w:val="00DC201F"/>
    <w:rsid w:val="00DC2587"/>
    <w:rsid w:val="00DC3518"/>
    <w:rsid w:val="00DC374E"/>
    <w:rsid w:val="00DC4388"/>
    <w:rsid w:val="00DC6200"/>
    <w:rsid w:val="00DC65F7"/>
    <w:rsid w:val="00DC7EDC"/>
    <w:rsid w:val="00DD0671"/>
    <w:rsid w:val="00DD1FF3"/>
    <w:rsid w:val="00DD6905"/>
    <w:rsid w:val="00DE194A"/>
    <w:rsid w:val="00DE4FD6"/>
    <w:rsid w:val="00DE5D13"/>
    <w:rsid w:val="00DE5F44"/>
    <w:rsid w:val="00DF22E8"/>
    <w:rsid w:val="00DF45F8"/>
    <w:rsid w:val="00DF4E47"/>
    <w:rsid w:val="00DF70A2"/>
    <w:rsid w:val="00DF7620"/>
    <w:rsid w:val="00DF7896"/>
    <w:rsid w:val="00E0259F"/>
    <w:rsid w:val="00E02C69"/>
    <w:rsid w:val="00E04B9E"/>
    <w:rsid w:val="00E04F52"/>
    <w:rsid w:val="00E07F04"/>
    <w:rsid w:val="00E11589"/>
    <w:rsid w:val="00E14F49"/>
    <w:rsid w:val="00E15DD0"/>
    <w:rsid w:val="00E1705A"/>
    <w:rsid w:val="00E172DE"/>
    <w:rsid w:val="00E20B66"/>
    <w:rsid w:val="00E215B5"/>
    <w:rsid w:val="00E221D4"/>
    <w:rsid w:val="00E22307"/>
    <w:rsid w:val="00E22509"/>
    <w:rsid w:val="00E23166"/>
    <w:rsid w:val="00E25031"/>
    <w:rsid w:val="00E27D2B"/>
    <w:rsid w:val="00E27FC9"/>
    <w:rsid w:val="00E3289F"/>
    <w:rsid w:val="00E331B1"/>
    <w:rsid w:val="00E332DC"/>
    <w:rsid w:val="00E33DC2"/>
    <w:rsid w:val="00E3724F"/>
    <w:rsid w:val="00E372DA"/>
    <w:rsid w:val="00E41396"/>
    <w:rsid w:val="00E4148B"/>
    <w:rsid w:val="00E43110"/>
    <w:rsid w:val="00E43839"/>
    <w:rsid w:val="00E43F40"/>
    <w:rsid w:val="00E456CC"/>
    <w:rsid w:val="00E45A35"/>
    <w:rsid w:val="00E45DCB"/>
    <w:rsid w:val="00E52CB0"/>
    <w:rsid w:val="00E56680"/>
    <w:rsid w:val="00E56929"/>
    <w:rsid w:val="00E56B81"/>
    <w:rsid w:val="00E6028B"/>
    <w:rsid w:val="00E60A27"/>
    <w:rsid w:val="00E61A17"/>
    <w:rsid w:val="00E66B55"/>
    <w:rsid w:val="00E6778D"/>
    <w:rsid w:val="00E67D23"/>
    <w:rsid w:val="00E70406"/>
    <w:rsid w:val="00E7113C"/>
    <w:rsid w:val="00E712EC"/>
    <w:rsid w:val="00E74D88"/>
    <w:rsid w:val="00E75E71"/>
    <w:rsid w:val="00E75F5B"/>
    <w:rsid w:val="00E7697A"/>
    <w:rsid w:val="00E76AD6"/>
    <w:rsid w:val="00E772CE"/>
    <w:rsid w:val="00E86A65"/>
    <w:rsid w:val="00E919A7"/>
    <w:rsid w:val="00E93F37"/>
    <w:rsid w:val="00E940E2"/>
    <w:rsid w:val="00EA1107"/>
    <w:rsid w:val="00EA18C1"/>
    <w:rsid w:val="00EA54F6"/>
    <w:rsid w:val="00EA5E24"/>
    <w:rsid w:val="00EA759D"/>
    <w:rsid w:val="00EA76EC"/>
    <w:rsid w:val="00EB2521"/>
    <w:rsid w:val="00EB2964"/>
    <w:rsid w:val="00EB2ABD"/>
    <w:rsid w:val="00EB60D3"/>
    <w:rsid w:val="00EB6186"/>
    <w:rsid w:val="00EB6E97"/>
    <w:rsid w:val="00EC0C8F"/>
    <w:rsid w:val="00EC2607"/>
    <w:rsid w:val="00EC339A"/>
    <w:rsid w:val="00EC3923"/>
    <w:rsid w:val="00EC414D"/>
    <w:rsid w:val="00EC6227"/>
    <w:rsid w:val="00ED04D2"/>
    <w:rsid w:val="00ED2472"/>
    <w:rsid w:val="00ED3094"/>
    <w:rsid w:val="00ED4650"/>
    <w:rsid w:val="00ED4DC1"/>
    <w:rsid w:val="00ED594B"/>
    <w:rsid w:val="00ED5EE7"/>
    <w:rsid w:val="00ED63D8"/>
    <w:rsid w:val="00ED6E23"/>
    <w:rsid w:val="00EE060F"/>
    <w:rsid w:val="00EE2FA0"/>
    <w:rsid w:val="00EE4F1B"/>
    <w:rsid w:val="00EE722E"/>
    <w:rsid w:val="00EF0CD2"/>
    <w:rsid w:val="00EF6CEA"/>
    <w:rsid w:val="00F004F3"/>
    <w:rsid w:val="00F018C4"/>
    <w:rsid w:val="00F01E74"/>
    <w:rsid w:val="00F04CD5"/>
    <w:rsid w:val="00F107F8"/>
    <w:rsid w:val="00F10884"/>
    <w:rsid w:val="00F10D48"/>
    <w:rsid w:val="00F1591E"/>
    <w:rsid w:val="00F1710C"/>
    <w:rsid w:val="00F26759"/>
    <w:rsid w:val="00F26F85"/>
    <w:rsid w:val="00F27F95"/>
    <w:rsid w:val="00F30388"/>
    <w:rsid w:val="00F317AB"/>
    <w:rsid w:val="00F32791"/>
    <w:rsid w:val="00F32B91"/>
    <w:rsid w:val="00F3531C"/>
    <w:rsid w:val="00F401C4"/>
    <w:rsid w:val="00F40325"/>
    <w:rsid w:val="00F41310"/>
    <w:rsid w:val="00F47412"/>
    <w:rsid w:val="00F50469"/>
    <w:rsid w:val="00F52C99"/>
    <w:rsid w:val="00F553D1"/>
    <w:rsid w:val="00F56800"/>
    <w:rsid w:val="00F57002"/>
    <w:rsid w:val="00F60897"/>
    <w:rsid w:val="00F62B7E"/>
    <w:rsid w:val="00F65A93"/>
    <w:rsid w:val="00F660EB"/>
    <w:rsid w:val="00F67F6C"/>
    <w:rsid w:val="00F72436"/>
    <w:rsid w:val="00F73256"/>
    <w:rsid w:val="00F74400"/>
    <w:rsid w:val="00F75D1D"/>
    <w:rsid w:val="00F7601C"/>
    <w:rsid w:val="00F76FE3"/>
    <w:rsid w:val="00F77C36"/>
    <w:rsid w:val="00F81316"/>
    <w:rsid w:val="00F82F17"/>
    <w:rsid w:val="00F844F7"/>
    <w:rsid w:val="00F854B7"/>
    <w:rsid w:val="00F90AAC"/>
    <w:rsid w:val="00F92D75"/>
    <w:rsid w:val="00F93A0E"/>
    <w:rsid w:val="00F9624D"/>
    <w:rsid w:val="00F965AB"/>
    <w:rsid w:val="00F97230"/>
    <w:rsid w:val="00FA08A6"/>
    <w:rsid w:val="00FA1197"/>
    <w:rsid w:val="00FA1F7D"/>
    <w:rsid w:val="00FA377F"/>
    <w:rsid w:val="00FA5694"/>
    <w:rsid w:val="00FA62AE"/>
    <w:rsid w:val="00FB063E"/>
    <w:rsid w:val="00FB5AC3"/>
    <w:rsid w:val="00FB718F"/>
    <w:rsid w:val="00FC0884"/>
    <w:rsid w:val="00FC35CD"/>
    <w:rsid w:val="00FC3D92"/>
    <w:rsid w:val="00FC5EBC"/>
    <w:rsid w:val="00FC6E8B"/>
    <w:rsid w:val="00FD1368"/>
    <w:rsid w:val="00FD1CCF"/>
    <w:rsid w:val="00FD4047"/>
    <w:rsid w:val="00FD5ACC"/>
    <w:rsid w:val="00FD5D9C"/>
    <w:rsid w:val="00FD7283"/>
    <w:rsid w:val="00FD79B1"/>
    <w:rsid w:val="00FE2799"/>
    <w:rsid w:val="00FE2BB1"/>
    <w:rsid w:val="00FE59CD"/>
    <w:rsid w:val="00FE5B22"/>
    <w:rsid w:val="00FE6863"/>
    <w:rsid w:val="00FE7E60"/>
    <w:rsid w:val="00FF2A55"/>
    <w:rsid w:val="00FF47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E940E2"/>
    <w:pPr>
      <w:widowControl w:val="0"/>
      <w:snapToGrid w:val="0"/>
      <w:spacing w:line="360" w:lineRule="auto"/>
    </w:pPr>
    <w:rPr>
      <w:rFonts w:ascii="Georgia" w:eastAsia="Georgia" w:hAnsi="Georgia" w:cs="Calibri"/>
      <w:kern w:val="2"/>
      <w:sz w:val="24"/>
      <w:szCs w:val="22"/>
    </w:rPr>
  </w:style>
  <w:style w:type="paragraph" w:styleId="1">
    <w:name w:val="heading 1"/>
    <w:basedOn w:val="a0"/>
    <w:next w:val="a0"/>
    <w:qFormat/>
    <w:rsid w:val="000F42B8"/>
    <w:pPr>
      <w:widowControl/>
      <w:numPr>
        <w:numId w:val="2"/>
      </w:numPr>
      <w:spacing w:beforeLines="100" w:before="100" w:afterLines="50" w:after="50"/>
      <w:outlineLvl w:val="0"/>
    </w:pPr>
    <w:rPr>
      <w:rFonts w:ascii="Lucida Sans Unicode" w:eastAsia="Lucida Sans Unicode" w:hAnsi="Lucida Sans Unicode" w:cs="Lucida Sans Unicode"/>
      <w:b/>
      <w:kern w:val="0"/>
      <w:sz w:val="32"/>
      <w:szCs w:val="32"/>
    </w:rPr>
  </w:style>
  <w:style w:type="paragraph" w:styleId="21">
    <w:name w:val="heading 2"/>
    <w:basedOn w:val="1"/>
    <w:next w:val="a0"/>
    <w:qFormat/>
    <w:rsid w:val="000F42B8"/>
    <w:pPr>
      <w:numPr>
        <w:ilvl w:val="1"/>
      </w:numPr>
      <w:adjustRightInd w:val="0"/>
      <w:spacing w:beforeLines="50" w:before="50" w:afterLines="0" w:after="0"/>
      <w:outlineLvl w:val="1"/>
    </w:pPr>
    <w:rPr>
      <w:sz w:val="28"/>
      <w:szCs w:val="26"/>
    </w:rPr>
  </w:style>
  <w:style w:type="paragraph" w:styleId="31">
    <w:name w:val="heading 3"/>
    <w:basedOn w:val="21"/>
    <w:next w:val="a0"/>
    <w:qFormat/>
    <w:rsid w:val="008973D6"/>
    <w:pPr>
      <w:numPr>
        <w:ilvl w:val="2"/>
      </w:numPr>
      <w:outlineLvl w:val="2"/>
    </w:pPr>
    <w:rPr>
      <w:sz w:val="24"/>
      <w:szCs w:val="24"/>
    </w:rPr>
  </w:style>
  <w:style w:type="paragraph" w:styleId="41">
    <w:name w:val="heading 4"/>
    <w:basedOn w:val="31"/>
    <w:next w:val="Normal4"/>
    <w:qFormat/>
    <w:rsid w:val="008973D6"/>
    <w:pPr>
      <w:numPr>
        <w:ilvl w:val="3"/>
      </w:numPr>
      <w:spacing w:beforeLines="0" w:before="0"/>
      <w:outlineLvl w:val="3"/>
    </w:pPr>
    <w:rPr>
      <w:color w:val="000000"/>
      <w:sz w:val="22"/>
      <w:szCs w:val="22"/>
    </w:rPr>
  </w:style>
  <w:style w:type="paragraph" w:styleId="51">
    <w:name w:val="heading 5"/>
    <w:basedOn w:val="41"/>
    <w:next w:val="Normal4"/>
    <w:qFormat/>
    <w:rsid w:val="008973D6"/>
    <w:pPr>
      <w:numPr>
        <w:ilvl w:val="4"/>
      </w:numPr>
      <w:autoSpaceDE w:val="0"/>
      <w:autoSpaceDN w:val="0"/>
      <w:outlineLvl w:val="4"/>
    </w:pPr>
  </w:style>
  <w:style w:type="paragraph" w:styleId="6">
    <w:name w:val="heading 6"/>
    <w:basedOn w:val="a0"/>
    <w:next w:val="a0"/>
    <w:qFormat/>
    <w:rsid w:val="002B2F13"/>
    <w:pPr>
      <w:keepNext/>
      <w:spacing w:line="720" w:lineRule="auto"/>
      <w:ind w:leftChars="200" w:left="200"/>
      <w:outlineLvl w:val="5"/>
    </w:pPr>
    <w:rPr>
      <w:rFonts w:ascii="Arial" w:eastAsia="新細明體" w:hAnsi="Arial" w:cs="Times New Roman"/>
      <w:sz w:val="36"/>
      <w:szCs w:val="36"/>
    </w:rPr>
  </w:style>
  <w:style w:type="paragraph" w:styleId="7">
    <w:name w:val="heading 7"/>
    <w:basedOn w:val="a0"/>
    <w:next w:val="a0"/>
    <w:qFormat/>
    <w:rsid w:val="002B2F13"/>
    <w:pPr>
      <w:keepNext/>
      <w:spacing w:line="720" w:lineRule="auto"/>
      <w:ind w:leftChars="400" w:left="400"/>
      <w:outlineLvl w:val="6"/>
    </w:pPr>
    <w:rPr>
      <w:rFonts w:ascii="Arial" w:eastAsia="新細明體" w:hAnsi="Arial" w:cs="Times New Roman"/>
      <w:b/>
      <w:bCs/>
      <w:sz w:val="36"/>
      <w:szCs w:val="36"/>
    </w:rPr>
  </w:style>
  <w:style w:type="paragraph" w:styleId="8">
    <w:name w:val="heading 8"/>
    <w:basedOn w:val="a0"/>
    <w:next w:val="a0"/>
    <w:qFormat/>
    <w:rsid w:val="002B2F13"/>
    <w:pPr>
      <w:keepNext/>
      <w:spacing w:line="720" w:lineRule="auto"/>
      <w:ind w:leftChars="400" w:left="400"/>
      <w:outlineLvl w:val="7"/>
    </w:pPr>
    <w:rPr>
      <w:rFonts w:ascii="Arial" w:eastAsia="新細明體" w:hAnsi="Arial" w:cs="Times New Roman"/>
      <w:sz w:val="36"/>
      <w:szCs w:val="36"/>
    </w:rPr>
  </w:style>
  <w:style w:type="paragraph" w:styleId="9">
    <w:name w:val="heading 9"/>
    <w:basedOn w:val="a0"/>
    <w:next w:val="a0"/>
    <w:qFormat/>
    <w:rsid w:val="002B2F13"/>
    <w:pPr>
      <w:keepNext/>
      <w:spacing w:line="720" w:lineRule="auto"/>
      <w:ind w:leftChars="400" w:left="400"/>
      <w:outlineLvl w:val="8"/>
    </w:pPr>
    <w:rPr>
      <w:rFonts w:ascii="Arial" w:eastAsia="新細明體" w:hAnsi="Arial" w:cs="Times New Roman"/>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Index">
    <w:name w:val="Index"/>
    <w:basedOn w:val="a0"/>
    <w:rsid w:val="00C97E90"/>
    <w:pPr>
      <w:jc w:val="right"/>
    </w:pPr>
    <w:rPr>
      <w:b/>
      <w:color w:val="333399"/>
      <w:sz w:val="32"/>
      <w:szCs w:val="32"/>
    </w:rPr>
  </w:style>
  <w:style w:type="paragraph" w:customStyle="1" w:styleId="Procedure">
    <w:name w:val="Procedure"/>
    <w:basedOn w:val="a0"/>
    <w:rsid w:val="002B0DBC"/>
    <w:pPr>
      <w:numPr>
        <w:numId w:val="14"/>
      </w:numPr>
      <w:spacing w:before="60" w:after="60"/>
    </w:pPr>
    <w:rPr>
      <w:rFonts w:ascii="Consolas" w:eastAsia="Consolas" w:hAnsi="Consolas" w:cs="Consolas"/>
    </w:rPr>
  </w:style>
  <w:style w:type="paragraph" w:styleId="a4">
    <w:name w:val="header"/>
    <w:basedOn w:val="a0"/>
    <w:next w:val="a0"/>
    <w:rsid w:val="005C595A"/>
    <w:pPr>
      <w:tabs>
        <w:tab w:val="center" w:pos="4153"/>
        <w:tab w:val="right" w:pos="8306"/>
      </w:tabs>
      <w:spacing w:line="240" w:lineRule="auto"/>
    </w:pPr>
    <w:rPr>
      <w:b/>
      <w:color w:val="333399"/>
      <w:sz w:val="28"/>
      <w:szCs w:val="28"/>
    </w:rPr>
  </w:style>
  <w:style w:type="paragraph" w:styleId="a5">
    <w:name w:val="footer"/>
    <w:basedOn w:val="a0"/>
    <w:rsid w:val="005C595A"/>
    <w:pPr>
      <w:tabs>
        <w:tab w:val="center" w:pos="4153"/>
        <w:tab w:val="right" w:pos="8306"/>
      </w:tabs>
      <w:spacing w:line="240" w:lineRule="auto"/>
    </w:pPr>
    <w:rPr>
      <w:rFonts w:ascii="Lucida Sans Unicode" w:eastAsia="Lucida Sans Unicode" w:hAnsi="Lucida Sans Unicode" w:cs="Lucida Sans Unicode"/>
      <w:color w:val="333399"/>
      <w:sz w:val="16"/>
      <w:szCs w:val="16"/>
    </w:rPr>
  </w:style>
  <w:style w:type="paragraph" w:styleId="a6">
    <w:name w:val="Balloon Text"/>
    <w:basedOn w:val="a0"/>
    <w:semiHidden/>
    <w:rsid w:val="00F844F7"/>
    <w:rPr>
      <w:rFonts w:ascii="Arial" w:eastAsia="新細明體" w:hAnsi="Arial"/>
      <w:sz w:val="18"/>
      <w:szCs w:val="18"/>
    </w:rPr>
  </w:style>
  <w:style w:type="paragraph" w:customStyle="1" w:styleId="Lists">
    <w:name w:val="Lists"/>
    <w:basedOn w:val="a0"/>
    <w:rsid w:val="002B0DBC"/>
    <w:pPr>
      <w:numPr>
        <w:numId w:val="1"/>
      </w:numPr>
    </w:pPr>
  </w:style>
  <w:style w:type="character" w:customStyle="1" w:styleId="DocumentTitle">
    <w:name w:val="Document Title"/>
    <w:rsid w:val="005D08C9"/>
    <w:rPr>
      <w:rFonts w:ascii="Candara" w:hAnsi="Candara" w:cs="Candara"/>
      <w:b/>
      <w:color w:val="FFFFFF"/>
      <w:sz w:val="72"/>
      <w:szCs w:val="56"/>
      <w:effect w:val="none"/>
    </w:rPr>
  </w:style>
  <w:style w:type="paragraph" w:styleId="10">
    <w:name w:val="toc 1"/>
    <w:basedOn w:val="a0"/>
    <w:next w:val="a0"/>
    <w:autoRedefine/>
    <w:uiPriority w:val="39"/>
    <w:rsid w:val="0017346A"/>
    <w:pPr>
      <w:tabs>
        <w:tab w:val="left" w:pos="480"/>
        <w:tab w:val="right" w:leader="dot" w:pos="10232"/>
      </w:tabs>
      <w:spacing w:before="120" w:after="120"/>
    </w:pPr>
    <w:rPr>
      <w:rFonts w:ascii="Times New Roman" w:hAnsi="Times New Roman"/>
      <w:b/>
      <w:bCs/>
      <w:caps/>
      <w:sz w:val="20"/>
      <w:szCs w:val="20"/>
    </w:rPr>
  </w:style>
  <w:style w:type="character" w:styleId="a7">
    <w:name w:val="Hyperlink"/>
    <w:basedOn w:val="a1"/>
    <w:uiPriority w:val="99"/>
    <w:rsid w:val="00384DB8"/>
    <w:rPr>
      <w:rFonts w:ascii="Georgia" w:hAnsi="Georgia" w:cs="Candara"/>
      <w:color w:val="0000FF"/>
      <w:sz w:val="20"/>
      <w:szCs w:val="20"/>
      <w:u w:val="single"/>
    </w:rPr>
  </w:style>
  <w:style w:type="paragraph" w:styleId="a8">
    <w:name w:val="Document Map"/>
    <w:basedOn w:val="a0"/>
    <w:semiHidden/>
    <w:rsid w:val="00F844F7"/>
    <w:pPr>
      <w:shd w:val="clear" w:color="auto" w:fill="000080"/>
    </w:pPr>
    <w:rPr>
      <w:rFonts w:ascii="Arial" w:eastAsia="新細明體" w:hAnsi="Arial"/>
    </w:rPr>
  </w:style>
  <w:style w:type="table" w:styleId="a9">
    <w:name w:val="Table Grid"/>
    <w:basedOn w:val="a2"/>
    <w:rsid w:val="00E940E2"/>
    <w:pPr>
      <w:widowControl w:val="0"/>
      <w:adjustRightInd w:val="0"/>
      <w:textAlignment w:val="baseline"/>
    </w:pPr>
    <w:rPr>
      <w:rFonts w:ascii="Georgia" w:eastAsia="Georgia" w:hAnsi="Georgia" w:cs="Candar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Centered">
    <w:name w:val="TableContent-Centered"/>
    <w:rsid w:val="00425A85"/>
    <w:pPr>
      <w:widowControl w:val="0"/>
      <w:adjustRightInd w:val="0"/>
      <w:spacing w:before="120" w:after="120" w:line="0" w:lineRule="atLeast"/>
      <w:jc w:val="center"/>
      <w:textAlignment w:val="baseline"/>
    </w:pPr>
    <w:rPr>
      <w:rFonts w:ascii="Georgia" w:eastAsia="Candara" w:hAnsi="Georgia" w:cs="Candara"/>
      <w:b/>
      <w:color w:val="000000"/>
      <w:kern w:val="2"/>
      <w:szCs w:val="24"/>
    </w:rPr>
  </w:style>
  <w:style w:type="paragraph" w:customStyle="1" w:styleId="TableContent-Left">
    <w:name w:val="TableContent-Left"/>
    <w:basedOn w:val="TableContent-Centered"/>
    <w:rsid w:val="00425A85"/>
    <w:pPr>
      <w:jc w:val="left"/>
    </w:pPr>
    <w:rPr>
      <w:rFonts w:eastAsia="Georgia"/>
    </w:rPr>
  </w:style>
  <w:style w:type="paragraph" w:customStyle="1" w:styleId="TableContent-Right">
    <w:name w:val="TableContent-Right"/>
    <w:basedOn w:val="TableContent-Centered"/>
    <w:rsid w:val="00064BA5"/>
    <w:pPr>
      <w:jc w:val="right"/>
    </w:pPr>
  </w:style>
  <w:style w:type="paragraph" w:styleId="aa">
    <w:name w:val="caption"/>
    <w:basedOn w:val="a0"/>
    <w:next w:val="a0"/>
    <w:qFormat/>
    <w:rsid w:val="001C355F"/>
    <w:rPr>
      <w:rFonts w:ascii="Lucida Sans Unicode" w:eastAsia="Lucida Sans Unicode" w:hAnsi="Lucida Sans Unicode" w:cs="Lucida Sans Unicode"/>
      <w:b/>
      <w:sz w:val="20"/>
      <w:szCs w:val="20"/>
    </w:rPr>
  </w:style>
  <w:style w:type="paragraph" w:styleId="22">
    <w:name w:val="toc 2"/>
    <w:basedOn w:val="a0"/>
    <w:next w:val="a0"/>
    <w:autoRedefine/>
    <w:uiPriority w:val="39"/>
    <w:rsid w:val="00990184"/>
    <w:pPr>
      <w:ind w:left="240"/>
    </w:pPr>
    <w:rPr>
      <w:rFonts w:ascii="Times New Roman" w:hAnsi="Times New Roman"/>
      <w:smallCaps/>
      <w:sz w:val="20"/>
      <w:szCs w:val="20"/>
    </w:rPr>
  </w:style>
  <w:style w:type="paragraph" w:styleId="32">
    <w:name w:val="toc 3"/>
    <w:basedOn w:val="a0"/>
    <w:next w:val="a0"/>
    <w:autoRedefine/>
    <w:uiPriority w:val="39"/>
    <w:rsid w:val="0091726F"/>
    <w:pPr>
      <w:ind w:left="480"/>
    </w:pPr>
    <w:rPr>
      <w:rFonts w:ascii="Times New Roman" w:hAnsi="Times New Roman"/>
      <w:i/>
      <w:iCs/>
      <w:sz w:val="20"/>
      <w:szCs w:val="20"/>
    </w:rPr>
  </w:style>
  <w:style w:type="paragraph" w:styleId="42">
    <w:name w:val="toc 4"/>
    <w:basedOn w:val="a0"/>
    <w:next w:val="a0"/>
    <w:autoRedefine/>
    <w:semiHidden/>
    <w:rsid w:val="0091726F"/>
    <w:pPr>
      <w:ind w:left="720"/>
    </w:pPr>
    <w:rPr>
      <w:rFonts w:ascii="Times New Roman" w:hAnsi="Times New Roman"/>
      <w:sz w:val="18"/>
      <w:szCs w:val="18"/>
    </w:rPr>
  </w:style>
  <w:style w:type="paragraph" w:styleId="52">
    <w:name w:val="toc 5"/>
    <w:basedOn w:val="a0"/>
    <w:next w:val="a0"/>
    <w:autoRedefine/>
    <w:semiHidden/>
    <w:rsid w:val="0091726F"/>
    <w:pPr>
      <w:ind w:left="960"/>
    </w:pPr>
    <w:rPr>
      <w:rFonts w:ascii="Times New Roman" w:hAnsi="Times New Roman"/>
      <w:sz w:val="18"/>
      <w:szCs w:val="18"/>
    </w:rPr>
  </w:style>
  <w:style w:type="paragraph" w:styleId="60">
    <w:name w:val="toc 6"/>
    <w:basedOn w:val="a0"/>
    <w:next w:val="a0"/>
    <w:autoRedefine/>
    <w:semiHidden/>
    <w:rsid w:val="0091726F"/>
    <w:pPr>
      <w:ind w:left="1200"/>
    </w:pPr>
    <w:rPr>
      <w:rFonts w:ascii="Times New Roman" w:hAnsi="Times New Roman"/>
      <w:sz w:val="18"/>
      <w:szCs w:val="18"/>
    </w:rPr>
  </w:style>
  <w:style w:type="paragraph" w:styleId="70">
    <w:name w:val="toc 7"/>
    <w:basedOn w:val="a0"/>
    <w:next w:val="a0"/>
    <w:autoRedefine/>
    <w:semiHidden/>
    <w:rsid w:val="0091726F"/>
    <w:pPr>
      <w:ind w:left="1440"/>
    </w:pPr>
    <w:rPr>
      <w:rFonts w:ascii="Times New Roman" w:hAnsi="Times New Roman"/>
      <w:sz w:val="18"/>
      <w:szCs w:val="18"/>
    </w:rPr>
  </w:style>
  <w:style w:type="paragraph" w:styleId="80">
    <w:name w:val="toc 8"/>
    <w:basedOn w:val="a0"/>
    <w:next w:val="a0"/>
    <w:autoRedefine/>
    <w:semiHidden/>
    <w:rsid w:val="0091726F"/>
    <w:pPr>
      <w:ind w:left="1680"/>
    </w:pPr>
    <w:rPr>
      <w:rFonts w:ascii="Times New Roman" w:hAnsi="Times New Roman"/>
      <w:sz w:val="18"/>
      <w:szCs w:val="18"/>
    </w:rPr>
  </w:style>
  <w:style w:type="paragraph" w:styleId="90">
    <w:name w:val="toc 9"/>
    <w:basedOn w:val="a0"/>
    <w:next w:val="a0"/>
    <w:autoRedefine/>
    <w:semiHidden/>
    <w:rsid w:val="0091726F"/>
    <w:pPr>
      <w:ind w:left="1920"/>
    </w:pPr>
    <w:rPr>
      <w:rFonts w:ascii="Times New Roman" w:hAnsi="Times New Roman"/>
      <w:sz w:val="18"/>
      <w:szCs w:val="18"/>
    </w:rPr>
  </w:style>
  <w:style w:type="paragraph" w:customStyle="1" w:styleId="Normal4">
    <w:name w:val="Normal4"/>
    <w:basedOn w:val="a0"/>
    <w:link w:val="Normal4Char"/>
    <w:rsid w:val="00C616B2"/>
    <w:pPr>
      <w:ind w:leftChars="250" w:left="250"/>
    </w:pPr>
  </w:style>
  <w:style w:type="paragraph" w:styleId="ab">
    <w:name w:val="table of figures"/>
    <w:basedOn w:val="a0"/>
    <w:next w:val="a0"/>
    <w:autoRedefine/>
    <w:uiPriority w:val="99"/>
    <w:rsid w:val="00597528"/>
    <w:pPr>
      <w:ind w:left="440" w:hanging="440"/>
    </w:pPr>
    <w:rPr>
      <w:rFonts w:ascii="Times New Roman" w:hAnsi="Times New Roman" w:cs="Times New Roman"/>
      <w:smallCaps/>
      <w:sz w:val="20"/>
      <w:szCs w:val="20"/>
    </w:rPr>
  </w:style>
  <w:style w:type="paragraph" w:styleId="11">
    <w:name w:val="index 1"/>
    <w:basedOn w:val="a0"/>
    <w:next w:val="a0"/>
    <w:autoRedefine/>
    <w:semiHidden/>
    <w:rsid w:val="00243E10"/>
    <w:pPr>
      <w:ind w:left="220" w:hanging="220"/>
    </w:pPr>
    <w:rPr>
      <w:rFonts w:ascii="Times New Roman" w:hAnsi="Times New Roman" w:cs="Times New Roman"/>
      <w:sz w:val="18"/>
      <w:szCs w:val="18"/>
    </w:rPr>
  </w:style>
  <w:style w:type="paragraph" w:styleId="23">
    <w:name w:val="index 2"/>
    <w:basedOn w:val="a0"/>
    <w:next w:val="a0"/>
    <w:autoRedefine/>
    <w:semiHidden/>
    <w:rsid w:val="00243E10"/>
    <w:pPr>
      <w:ind w:left="440" w:hanging="220"/>
    </w:pPr>
    <w:rPr>
      <w:rFonts w:ascii="Times New Roman" w:hAnsi="Times New Roman" w:cs="Times New Roman"/>
      <w:sz w:val="18"/>
      <w:szCs w:val="18"/>
    </w:rPr>
  </w:style>
  <w:style w:type="paragraph" w:styleId="33">
    <w:name w:val="index 3"/>
    <w:basedOn w:val="a0"/>
    <w:next w:val="a0"/>
    <w:autoRedefine/>
    <w:semiHidden/>
    <w:rsid w:val="00243E10"/>
    <w:pPr>
      <w:ind w:left="660" w:hanging="220"/>
    </w:pPr>
    <w:rPr>
      <w:rFonts w:ascii="Times New Roman" w:hAnsi="Times New Roman" w:cs="Times New Roman"/>
      <w:sz w:val="18"/>
      <w:szCs w:val="18"/>
    </w:rPr>
  </w:style>
  <w:style w:type="paragraph" w:styleId="43">
    <w:name w:val="index 4"/>
    <w:basedOn w:val="a0"/>
    <w:next w:val="a0"/>
    <w:autoRedefine/>
    <w:semiHidden/>
    <w:rsid w:val="00243E10"/>
    <w:pPr>
      <w:ind w:left="880" w:hanging="220"/>
    </w:pPr>
    <w:rPr>
      <w:rFonts w:ascii="Times New Roman" w:hAnsi="Times New Roman" w:cs="Times New Roman"/>
      <w:sz w:val="18"/>
      <w:szCs w:val="18"/>
    </w:rPr>
  </w:style>
  <w:style w:type="paragraph" w:styleId="53">
    <w:name w:val="index 5"/>
    <w:basedOn w:val="a0"/>
    <w:next w:val="a0"/>
    <w:autoRedefine/>
    <w:semiHidden/>
    <w:rsid w:val="00243E10"/>
    <w:pPr>
      <w:ind w:left="1100" w:hanging="220"/>
    </w:pPr>
    <w:rPr>
      <w:rFonts w:ascii="Times New Roman" w:hAnsi="Times New Roman" w:cs="Times New Roman"/>
      <w:sz w:val="18"/>
      <w:szCs w:val="18"/>
    </w:rPr>
  </w:style>
  <w:style w:type="paragraph" w:styleId="61">
    <w:name w:val="index 6"/>
    <w:basedOn w:val="a0"/>
    <w:next w:val="a0"/>
    <w:autoRedefine/>
    <w:semiHidden/>
    <w:rsid w:val="00243E10"/>
    <w:pPr>
      <w:ind w:left="1320" w:hanging="220"/>
    </w:pPr>
    <w:rPr>
      <w:rFonts w:ascii="Times New Roman" w:hAnsi="Times New Roman" w:cs="Times New Roman"/>
      <w:sz w:val="18"/>
      <w:szCs w:val="18"/>
    </w:rPr>
  </w:style>
  <w:style w:type="paragraph" w:styleId="71">
    <w:name w:val="index 7"/>
    <w:basedOn w:val="a0"/>
    <w:next w:val="a0"/>
    <w:autoRedefine/>
    <w:semiHidden/>
    <w:rsid w:val="00243E10"/>
    <w:pPr>
      <w:ind w:left="1540" w:hanging="220"/>
    </w:pPr>
    <w:rPr>
      <w:rFonts w:ascii="Times New Roman" w:hAnsi="Times New Roman" w:cs="Times New Roman"/>
      <w:sz w:val="18"/>
      <w:szCs w:val="18"/>
    </w:rPr>
  </w:style>
  <w:style w:type="paragraph" w:styleId="81">
    <w:name w:val="index 8"/>
    <w:basedOn w:val="a0"/>
    <w:next w:val="a0"/>
    <w:autoRedefine/>
    <w:semiHidden/>
    <w:rsid w:val="00243E10"/>
    <w:pPr>
      <w:ind w:left="1760" w:hanging="220"/>
    </w:pPr>
    <w:rPr>
      <w:rFonts w:ascii="Times New Roman" w:hAnsi="Times New Roman" w:cs="Times New Roman"/>
      <w:sz w:val="18"/>
      <w:szCs w:val="18"/>
    </w:rPr>
  </w:style>
  <w:style w:type="paragraph" w:styleId="91">
    <w:name w:val="index 9"/>
    <w:basedOn w:val="a0"/>
    <w:next w:val="a0"/>
    <w:autoRedefine/>
    <w:semiHidden/>
    <w:rsid w:val="00243E10"/>
    <w:pPr>
      <w:ind w:left="1980" w:hanging="220"/>
    </w:pPr>
    <w:rPr>
      <w:rFonts w:ascii="Times New Roman" w:hAnsi="Times New Roman" w:cs="Times New Roman"/>
      <w:sz w:val="18"/>
      <w:szCs w:val="18"/>
    </w:rPr>
  </w:style>
  <w:style w:type="paragraph" w:styleId="ac">
    <w:name w:val="index heading"/>
    <w:basedOn w:val="a0"/>
    <w:next w:val="11"/>
    <w:semiHidden/>
    <w:rsid w:val="00243E10"/>
    <w:pPr>
      <w:spacing w:before="240" w:after="120"/>
      <w:jc w:val="center"/>
    </w:pPr>
    <w:rPr>
      <w:rFonts w:ascii="Times New Roman" w:hAnsi="Times New Roman" w:cs="Times New Roman"/>
      <w:b/>
      <w:bCs/>
      <w:sz w:val="26"/>
      <w:szCs w:val="26"/>
    </w:rPr>
  </w:style>
  <w:style w:type="paragraph" w:customStyle="1" w:styleId="Bullets">
    <w:name w:val="Bullets"/>
    <w:basedOn w:val="a0"/>
    <w:rsid w:val="00093358"/>
    <w:pPr>
      <w:numPr>
        <w:numId w:val="5"/>
      </w:numPr>
    </w:pPr>
  </w:style>
  <w:style w:type="paragraph" w:customStyle="1" w:styleId="LVL0">
    <w:name w:val="LVL0"/>
    <w:basedOn w:val="1"/>
    <w:rsid w:val="00440AB8"/>
    <w:pPr>
      <w:numPr>
        <w:numId w:val="0"/>
      </w:numPr>
      <w:spacing w:before="406" w:after="203"/>
    </w:pPr>
  </w:style>
  <w:style w:type="paragraph" w:customStyle="1" w:styleId="Code">
    <w:name w:val="Code"/>
    <w:basedOn w:val="Normal4"/>
    <w:rsid w:val="00E940E2"/>
    <w:rPr>
      <w:rFonts w:ascii="Lucida Console" w:eastAsia="Lucida Console" w:hAnsi="Lucida Console" w:cs="Courier New"/>
      <w:noProof/>
      <w:color w:val="333399"/>
      <w:sz w:val="22"/>
    </w:rPr>
  </w:style>
  <w:style w:type="paragraph" w:customStyle="1" w:styleId="LVL1">
    <w:name w:val="LVL1"/>
    <w:basedOn w:val="LVL0"/>
    <w:next w:val="a0"/>
    <w:rsid w:val="002F4715"/>
    <w:pPr>
      <w:numPr>
        <w:numId w:val="4"/>
      </w:numPr>
      <w:spacing w:beforeLines="0" w:before="0" w:after="50"/>
      <w:outlineLvl w:val="1"/>
    </w:pPr>
    <w:rPr>
      <w:sz w:val="26"/>
      <w:szCs w:val="26"/>
    </w:rPr>
  </w:style>
  <w:style w:type="paragraph" w:customStyle="1" w:styleId="LVL2">
    <w:name w:val="LVL2"/>
    <w:basedOn w:val="LVL1"/>
    <w:next w:val="Normal4"/>
    <w:rsid w:val="0017346A"/>
    <w:pPr>
      <w:numPr>
        <w:ilvl w:val="1"/>
      </w:numPr>
      <w:ind w:left="520" w:firstLine="0"/>
      <w:outlineLvl w:val="2"/>
    </w:pPr>
    <w:rPr>
      <w:sz w:val="24"/>
      <w:szCs w:val="24"/>
    </w:rPr>
  </w:style>
  <w:style w:type="paragraph" w:customStyle="1" w:styleId="title1">
    <w:name w:val="title1"/>
    <w:basedOn w:val="a0"/>
    <w:rsid w:val="00B41F52"/>
  </w:style>
  <w:style w:type="paragraph" w:customStyle="1" w:styleId="Item">
    <w:name w:val="Item"/>
    <w:basedOn w:val="LVL0"/>
    <w:next w:val="a0"/>
    <w:rsid w:val="00D62FCE"/>
    <w:pPr>
      <w:adjustRightInd w:val="0"/>
      <w:spacing w:beforeLines="50" w:before="203" w:line="240" w:lineRule="auto"/>
      <w:ind w:rightChars="100" w:right="220"/>
      <w:outlineLvl w:val="1"/>
    </w:pPr>
    <w:rPr>
      <w:sz w:val="26"/>
      <w:szCs w:val="26"/>
    </w:rPr>
  </w:style>
  <w:style w:type="character" w:styleId="ad">
    <w:name w:val="page number"/>
    <w:basedOn w:val="a1"/>
    <w:rsid w:val="00B04EEC"/>
  </w:style>
  <w:style w:type="paragraph" w:customStyle="1" w:styleId="NormalHeading">
    <w:name w:val="Normal Heading"/>
    <w:basedOn w:val="a0"/>
    <w:next w:val="a0"/>
    <w:rsid w:val="00D62FCE"/>
    <w:rPr>
      <w:rFonts w:ascii="Candara" w:eastAsia="Candara" w:hAnsi="Candara" w:cs="Candara"/>
      <w:b/>
      <w:szCs w:val="26"/>
    </w:rPr>
  </w:style>
  <w:style w:type="character" w:customStyle="1" w:styleId="Normal4Char">
    <w:name w:val="Normal4 Char"/>
    <w:basedOn w:val="a1"/>
    <w:link w:val="Normal4"/>
    <w:rsid w:val="0069408A"/>
    <w:rPr>
      <w:rFonts w:ascii="Calibri" w:eastAsia="Calibri" w:hAnsi="Calibri" w:cs="Calibri"/>
      <w:kern w:val="2"/>
      <w:sz w:val="22"/>
      <w:szCs w:val="22"/>
      <w:lang w:val="en-US" w:eastAsia="zh-TW" w:bidi="ar-SA"/>
    </w:rPr>
  </w:style>
  <w:style w:type="paragraph" w:customStyle="1" w:styleId="34">
    <w:name w:val="無號標題3"/>
    <w:basedOn w:val="31"/>
    <w:rsid w:val="0095268F"/>
    <w:pPr>
      <w:keepNext/>
      <w:numPr>
        <w:ilvl w:val="0"/>
        <w:numId w:val="0"/>
      </w:numPr>
    </w:pPr>
    <w:rPr>
      <w:rFonts w:eastAsia="新細明體"/>
      <w:sz w:val="32"/>
    </w:rPr>
  </w:style>
  <w:style w:type="paragraph" w:customStyle="1" w:styleId="Description">
    <w:name w:val="Description"/>
    <w:basedOn w:val="TableContent-Left"/>
    <w:rsid w:val="006D4B74"/>
    <w:pPr>
      <w:snapToGrid w:val="0"/>
    </w:pPr>
    <w:rPr>
      <w:rFonts w:ascii="Lucida Bright" w:eastAsia="Lucida Bright" w:hAnsi="Lucida Bright" w:cs="Lucida Sans Unicode"/>
      <w:color w:val="333399"/>
      <w:sz w:val="18"/>
      <w:szCs w:val="18"/>
    </w:rPr>
  </w:style>
  <w:style w:type="paragraph" w:customStyle="1" w:styleId="12">
    <w:name w:val="樣式1"/>
    <w:basedOn w:val="a0"/>
    <w:rsid w:val="001F28BF"/>
  </w:style>
  <w:style w:type="paragraph" w:styleId="HTML">
    <w:name w:val="HTML Address"/>
    <w:basedOn w:val="a0"/>
    <w:rsid w:val="002B2F13"/>
    <w:rPr>
      <w:i/>
      <w:iCs/>
    </w:rPr>
  </w:style>
  <w:style w:type="paragraph" w:styleId="HTML0">
    <w:name w:val="HTML Preformatted"/>
    <w:basedOn w:val="a0"/>
    <w:rsid w:val="002B2F13"/>
    <w:rPr>
      <w:rFonts w:ascii="Courier New" w:hAnsi="Courier New" w:cs="Courier New"/>
      <w:sz w:val="20"/>
      <w:szCs w:val="20"/>
    </w:rPr>
  </w:style>
  <w:style w:type="paragraph" w:styleId="Web">
    <w:name w:val="Normal (Web)"/>
    <w:basedOn w:val="a0"/>
    <w:rsid w:val="002B2F13"/>
    <w:rPr>
      <w:rFonts w:ascii="Times New Roman" w:hAnsi="Times New Roman" w:cs="Times New Roman"/>
      <w:szCs w:val="24"/>
    </w:rPr>
  </w:style>
  <w:style w:type="paragraph" w:styleId="ae">
    <w:name w:val="Normal Indent"/>
    <w:basedOn w:val="a0"/>
    <w:rsid w:val="002B2F13"/>
    <w:pPr>
      <w:ind w:leftChars="200" w:left="480"/>
    </w:pPr>
  </w:style>
  <w:style w:type="paragraph" w:styleId="af">
    <w:name w:val="Date"/>
    <w:basedOn w:val="a0"/>
    <w:next w:val="a0"/>
    <w:rsid w:val="002B2F13"/>
    <w:pPr>
      <w:jc w:val="right"/>
    </w:pPr>
  </w:style>
  <w:style w:type="paragraph" w:styleId="af0">
    <w:name w:val="macro"/>
    <w:semiHidden/>
    <w:rsid w:val="002B2F1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1">
    <w:name w:val="Body Text"/>
    <w:basedOn w:val="a0"/>
    <w:rsid w:val="002B2F13"/>
    <w:pPr>
      <w:spacing w:after="120"/>
    </w:pPr>
  </w:style>
  <w:style w:type="paragraph" w:styleId="24">
    <w:name w:val="Body Text 2"/>
    <w:basedOn w:val="a0"/>
    <w:rsid w:val="002B2F13"/>
    <w:pPr>
      <w:spacing w:after="120" w:line="480" w:lineRule="auto"/>
    </w:pPr>
  </w:style>
  <w:style w:type="paragraph" w:styleId="35">
    <w:name w:val="Body Text 3"/>
    <w:basedOn w:val="a0"/>
    <w:rsid w:val="002B2F13"/>
    <w:pPr>
      <w:spacing w:after="120"/>
    </w:pPr>
    <w:rPr>
      <w:sz w:val="16"/>
      <w:szCs w:val="16"/>
    </w:rPr>
  </w:style>
  <w:style w:type="paragraph" w:styleId="af2">
    <w:name w:val="Body Text First Indent"/>
    <w:basedOn w:val="af1"/>
    <w:rsid w:val="002B2F13"/>
    <w:pPr>
      <w:ind w:firstLineChars="100" w:firstLine="210"/>
    </w:pPr>
  </w:style>
  <w:style w:type="paragraph" w:styleId="af3">
    <w:name w:val="Body Text Indent"/>
    <w:basedOn w:val="a0"/>
    <w:rsid w:val="002B2F13"/>
    <w:pPr>
      <w:spacing w:after="120"/>
      <w:ind w:leftChars="200" w:left="480"/>
    </w:pPr>
  </w:style>
  <w:style w:type="paragraph" w:styleId="25">
    <w:name w:val="Body Text First Indent 2"/>
    <w:basedOn w:val="af3"/>
    <w:rsid w:val="002B2F13"/>
    <w:pPr>
      <w:ind w:firstLineChars="100" w:firstLine="210"/>
    </w:pPr>
  </w:style>
  <w:style w:type="paragraph" w:styleId="26">
    <w:name w:val="Body Text Indent 2"/>
    <w:basedOn w:val="a0"/>
    <w:rsid w:val="002B2F13"/>
    <w:pPr>
      <w:spacing w:after="120" w:line="480" w:lineRule="auto"/>
      <w:ind w:leftChars="200" w:left="480"/>
    </w:pPr>
  </w:style>
  <w:style w:type="paragraph" w:styleId="36">
    <w:name w:val="Body Text Indent 3"/>
    <w:basedOn w:val="a0"/>
    <w:rsid w:val="002B2F13"/>
    <w:pPr>
      <w:spacing w:after="120"/>
      <w:ind w:leftChars="200" w:left="480"/>
    </w:pPr>
    <w:rPr>
      <w:sz w:val="16"/>
      <w:szCs w:val="16"/>
    </w:rPr>
  </w:style>
  <w:style w:type="paragraph" w:styleId="af4">
    <w:name w:val="envelope address"/>
    <w:basedOn w:val="a0"/>
    <w:rsid w:val="002B2F13"/>
    <w:pPr>
      <w:framePr w:w="7920" w:h="1980" w:hRule="exact" w:hSpace="180" w:wrap="auto" w:hAnchor="page" w:xAlign="center" w:yAlign="bottom"/>
      <w:ind w:leftChars="1200" w:left="100"/>
    </w:pPr>
    <w:rPr>
      <w:rFonts w:ascii="Arial" w:hAnsi="Arial" w:cs="Arial"/>
      <w:szCs w:val="24"/>
    </w:rPr>
  </w:style>
  <w:style w:type="paragraph" w:styleId="af5">
    <w:name w:val="table of authorities"/>
    <w:basedOn w:val="a0"/>
    <w:next w:val="a0"/>
    <w:semiHidden/>
    <w:rsid w:val="002B2F13"/>
    <w:pPr>
      <w:ind w:leftChars="200" w:left="480"/>
    </w:pPr>
  </w:style>
  <w:style w:type="paragraph" w:styleId="af6">
    <w:name w:val="toa heading"/>
    <w:basedOn w:val="a0"/>
    <w:next w:val="a0"/>
    <w:semiHidden/>
    <w:rsid w:val="002B2F13"/>
    <w:pPr>
      <w:spacing w:before="120"/>
    </w:pPr>
    <w:rPr>
      <w:rFonts w:ascii="Arial" w:eastAsia="新細明體" w:hAnsi="Arial" w:cs="Arial"/>
      <w:szCs w:val="24"/>
    </w:rPr>
  </w:style>
  <w:style w:type="paragraph" w:styleId="af7">
    <w:name w:val="Plain Text"/>
    <w:basedOn w:val="a0"/>
    <w:rsid w:val="002B2F13"/>
    <w:rPr>
      <w:rFonts w:ascii="細明體" w:eastAsia="細明體" w:hAnsi="Courier New" w:cs="Courier New"/>
      <w:szCs w:val="24"/>
    </w:rPr>
  </w:style>
  <w:style w:type="paragraph" w:styleId="af8">
    <w:name w:val="Message Header"/>
    <w:basedOn w:val="a0"/>
    <w:rsid w:val="002B2F13"/>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Arial" w:hAnsi="Arial" w:cs="Arial"/>
      <w:szCs w:val="24"/>
    </w:rPr>
  </w:style>
  <w:style w:type="paragraph" w:styleId="af9">
    <w:name w:val="Subtitle"/>
    <w:basedOn w:val="a0"/>
    <w:qFormat/>
    <w:rsid w:val="002B2F13"/>
    <w:pPr>
      <w:spacing w:after="60"/>
      <w:jc w:val="center"/>
      <w:outlineLvl w:val="1"/>
    </w:pPr>
    <w:rPr>
      <w:rFonts w:ascii="Arial" w:eastAsia="新細明體" w:hAnsi="Arial" w:cs="Arial"/>
      <w:i/>
      <w:iCs/>
      <w:szCs w:val="24"/>
    </w:rPr>
  </w:style>
  <w:style w:type="paragraph" w:styleId="afa">
    <w:name w:val="Block Text"/>
    <w:basedOn w:val="a0"/>
    <w:rsid w:val="002B2F13"/>
    <w:pPr>
      <w:spacing w:after="120"/>
      <w:ind w:leftChars="600" w:left="1440" w:rightChars="600" w:right="1440"/>
    </w:pPr>
  </w:style>
  <w:style w:type="paragraph" w:styleId="afb">
    <w:name w:val="Salutation"/>
    <w:basedOn w:val="a0"/>
    <w:next w:val="a0"/>
    <w:rsid w:val="002B2F13"/>
  </w:style>
  <w:style w:type="paragraph" w:styleId="afc">
    <w:name w:val="envelope return"/>
    <w:basedOn w:val="a0"/>
    <w:rsid w:val="002B2F13"/>
    <w:rPr>
      <w:rFonts w:ascii="Arial" w:hAnsi="Arial" w:cs="Arial"/>
    </w:rPr>
  </w:style>
  <w:style w:type="paragraph" w:styleId="afd">
    <w:name w:val="List Continue"/>
    <w:basedOn w:val="a0"/>
    <w:rsid w:val="002B2F13"/>
    <w:pPr>
      <w:spacing w:after="120"/>
      <w:ind w:leftChars="200" w:left="480"/>
    </w:pPr>
  </w:style>
  <w:style w:type="paragraph" w:styleId="27">
    <w:name w:val="List Continue 2"/>
    <w:basedOn w:val="a0"/>
    <w:rsid w:val="002B2F13"/>
    <w:pPr>
      <w:spacing w:after="120"/>
      <w:ind w:leftChars="400" w:left="960"/>
    </w:pPr>
  </w:style>
  <w:style w:type="paragraph" w:styleId="37">
    <w:name w:val="List Continue 3"/>
    <w:basedOn w:val="a0"/>
    <w:rsid w:val="002B2F13"/>
    <w:pPr>
      <w:spacing w:after="120"/>
      <w:ind w:leftChars="600" w:left="1440"/>
    </w:pPr>
  </w:style>
  <w:style w:type="paragraph" w:styleId="44">
    <w:name w:val="List Continue 4"/>
    <w:basedOn w:val="a0"/>
    <w:rsid w:val="002B2F13"/>
    <w:pPr>
      <w:spacing w:after="120"/>
      <w:ind w:leftChars="800" w:left="1920"/>
    </w:pPr>
  </w:style>
  <w:style w:type="paragraph" w:styleId="54">
    <w:name w:val="List Continue 5"/>
    <w:basedOn w:val="a0"/>
    <w:rsid w:val="002B2F13"/>
    <w:pPr>
      <w:spacing w:after="120"/>
      <w:ind w:leftChars="1000" w:left="2400"/>
    </w:pPr>
  </w:style>
  <w:style w:type="paragraph" w:styleId="afe">
    <w:name w:val="List"/>
    <w:basedOn w:val="a0"/>
    <w:rsid w:val="002B2F13"/>
    <w:pPr>
      <w:ind w:leftChars="200" w:left="100" w:hangingChars="200" w:hanging="200"/>
    </w:pPr>
  </w:style>
  <w:style w:type="paragraph" w:styleId="28">
    <w:name w:val="List 2"/>
    <w:basedOn w:val="a0"/>
    <w:rsid w:val="002B2F13"/>
    <w:pPr>
      <w:ind w:leftChars="400" w:left="100" w:hangingChars="200" w:hanging="200"/>
    </w:pPr>
  </w:style>
  <w:style w:type="paragraph" w:styleId="38">
    <w:name w:val="List 3"/>
    <w:basedOn w:val="a0"/>
    <w:rsid w:val="002B2F13"/>
    <w:pPr>
      <w:ind w:leftChars="600" w:left="100" w:hangingChars="200" w:hanging="200"/>
    </w:pPr>
  </w:style>
  <w:style w:type="paragraph" w:styleId="45">
    <w:name w:val="List 4"/>
    <w:basedOn w:val="a0"/>
    <w:rsid w:val="002B2F13"/>
    <w:pPr>
      <w:ind w:leftChars="800" w:left="100" w:hangingChars="200" w:hanging="200"/>
    </w:pPr>
  </w:style>
  <w:style w:type="paragraph" w:styleId="55">
    <w:name w:val="List 5"/>
    <w:basedOn w:val="a0"/>
    <w:rsid w:val="002B2F13"/>
    <w:pPr>
      <w:ind w:leftChars="1000" w:left="100" w:hangingChars="200" w:hanging="200"/>
    </w:pPr>
  </w:style>
  <w:style w:type="paragraph" w:styleId="aff">
    <w:name w:val="List Number"/>
    <w:basedOn w:val="a0"/>
    <w:rsid w:val="002B2F13"/>
    <w:pPr>
      <w:tabs>
        <w:tab w:val="num" w:pos="936"/>
      </w:tabs>
      <w:ind w:left="936" w:hanging="360"/>
    </w:pPr>
  </w:style>
  <w:style w:type="paragraph" w:styleId="2">
    <w:name w:val="List Number 2"/>
    <w:basedOn w:val="a0"/>
    <w:rsid w:val="002B2F13"/>
    <w:pPr>
      <w:numPr>
        <w:numId w:val="6"/>
      </w:numPr>
    </w:pPr>
  </w:style>
  <w:style w:type="paragraph" w:styleId="3">
    <w:name w:val="List Number 3"/>
    <w:basedOn w:val="a0"/>
    <w:rsid w:val="002B2F13"/>
    <w:pPr>
      <w:numPr>
        <w:numId w:val="7"/>
      </w:numPr>
    </w:pPr>
  </w:style>
  <w:style w:type="paragraph" w:styleId="4">
    <w:name w:val="List Number 4"/>
    <w:basedOn w:val="a0"/>
    <w:rsid w:val="002B2F13"/>
    <w:pPr>
      <w:numPr>
        <w:numId w:val="8"/>
      </w:numPr>
    </w:pPr>
  </w:style>
  <w:style w:type="paragraph" w:styleId="5">
    <w:name w:val="List Number 5"/>
    <w:basedOn w:val="a0"/>
    <w:rsid w:val="002B2F13"/>
    <w:pPr>
      <w:numPr>
        <w:numId w:val="9"/>
      </w:numPr>
    </w:pPr>
  </w:style>
  <w:style w:type="paragraph" w:styleId="aff0">
    <w:name w:val="endnote text"/>
    <w:basedOn w:val="a0"/>
    <w:semiHidden/>
    <w:rsid w:val="002B2F13"/>
  </w:style>
  <w:style w:type="paragraph" w:styleId="aff1">
    <w:name w:val="Closing"/>
    <w:basedOn w:val="a0"/>
    <w:rsid w:val="002B2F13"/>
    <w:pPr>
      <w:ind w:leftChars="1800" w:left="100"/>
    </w:pPr>
  </w:style>
  <w:style w:type="paragraph" w:styleId="aff2">
    <w:name w:val="footnote text"/>
    <w:basedOn w:val="a0"/>
    <w:semiHidden/>
    <w:rsid w:val="002B2F13"/>
    <w:rPr>
      <w:sz w:val="20"/>
      <w:szCs w:val="20"/>
    </w:rPr>
  </w:style>
  <w:style w:type="paragraph" w:styleId="aff3">
    <w:name w:val="annotation text"/>
    <w:basedOn w:val="a0"/>
    <w:semiHidden/>
    <w:rsid w:val="002B2F13"/>
  </w:style>
  <w:style w:type="paragraph" w:styleId="aff4">
    <w:name w:val="annotation subject"/>
    <w:basedOn w:val="aff3"/>
    <w:next w:val="aff3"/>
    <w:semiHidden/>
    <w:rsid w:val="002B2F13"/>
    <w:rPr>
      <w:b/>
      <w:bCs/>
    </w:rPr>
  </w:style>
  <w:style w:type="paragraph" w:styleId="aff5">
    <w:name w:val="Note Heading"/>
    <w:basedOn w:val="a0"/>
    <w:next w:val="a0"/>
    <w:rsid w:val="002B2F13"/>
    <w:pPr>
      <w:jc w:val="center"/>
    </w:pPr>
  </w:style>
  <w:style w:type="paragraph" w:styleId="a">
    <w:name w:val="List Bullet"/>
    <w:basedOn w:val="a0"/>
    <w:rsid w:val="002B2F13"/>
    <w:pPr>
      <w:numPr>
        <w:numId w:val="3"/>
      </w:numPr>
    </w:pPr>
  </w:style>
  <w:style w:type="paragraph" w:styleId="20">
    <w:name w:val="List Bullet 2"/>
    <w:basedOn w:val="a0"/>
    <w:rsid w:val="002B2F13"/>
    <w:pPr>
      <w:numPr>
        <w:numId w:val="10"/>
      </w:numPr>
    </w:pPr>
  </w:style>
  <w:style w:type="paragraph" w:styleId="30">
    <w:name w:val="List Bullet 3"/>
    <w:basedOn w:val="a0"/>
    <w:rsid w:val="002B2F13"/>
    <w:pPr>
      <w:numPr>
        <w:numId w:val="11"/>
      </w:numPr>
    </w:pPr>
  </w:style>
  <w:style w:type="paragraph" w:styleId="40">
    <w:name w:val="List Bullet 4"/>
    <w:basedOn w:val="a0"/>
    <w:rsid w:val="002B2F13"/>
    <w:pPr>
      <w:numPr>
        <w:numId w:val="12"/>
      </w:numPr>
    </w:pPr>
  </w:style>
  <w:style w:type="paragraph" w:styleId="50">
    <w:name w:val="List Bullet 5"/>
    <w:basedOn w:val="a0"/>
    <w:rsid w:val="002B2F13"/>
    <w:pPr>
      <w:numPr>
        <w:numId w:val="13"/>
      </w:numPr>
    </w:pPr>
  </w:style>
  <w:style w:type="paragraph" w:styleId="aff6">
    <w:name w:val="E-mail Signature"/>
    <w:basedOn w:val="a0"/>
    <w:rsid w:val="002B2F13"/>
  </w:style>
  <w:style w:type="paragraph" w:styleId="aff7">
    <w:name w:val="Title"/>
    <w:basedOn w:val="a0"/>
    <w:qFormat/>
    <w:rsid w:val="002B2F13"/>
    <w:pPr>
      <w:spacing w:before="240" w:after="60"/>
      <w:jc w:val="center"/>
      <w:outlineLvl w:val="0"/>
    </w:pPr>
    <w:rPr>
      <w:rFonts w:ascii="Arial" w:eastAsia="新細明體" w:hAnsi="Arial" w:cs="Arial"/>
      <w:b/>
      <w:bCs/>
      <w:sz w:val="32"/>
      <w:szCs w:val="32"/>
    </w:rPr>
  </w:style>
  <w:style w:type="paragraph" w:styleId="aff8">
    <w:name w:val="Signature"/>
    <w:basedOn w:val="a0"/>
    <w:rsid w:val="002B2F13"/>
    <w:pPr>
      <w:ind w:leftChars="1800" w:left="100"/>
    </w:pPr>
  </w:style>
  <w:style w:type="character" w:styleId="aff9">
    <w:name w:val="Strong"/>
    <w:basedOn w:val="a1"/>
    <w:qFormat/>
    <w:rsid w:val="00265147"/>
    <w:rPr>
      <w:b/>
      <w:bCs/>
    </w:rPr>
  </w:style>
  <w:style w:type="character" w:customStyle="1" w:styleId="acicollapsed1">
    <w:name w:val="acicollapsed1"/>
    <w:basedOn w:val="a1"/>
    <w:rsid w:val="00CC517B"/>
    <w:rPr>
      <w:vanish/>
      <w:webHidden w:val="0"/>
      <w:specVanish w:val="0"/>
    </w:rPr>
  </w:style>
  <w:style w:type="paragraph" w:customStyle="1" w:styleId="13">
    <w:name w:val="修訂1"/>
    <w:rsid w:val="00727629"/>
    <w:rPr>
      <w:rFonts w:ascii="Lucida Sans Unicode" w:eastAsia="Candara" w:hAnsi="Lucida Sans Unicode" w:cs="Candara"/>
      <w:b/>
      <w:bCs/>
      <w:color w:val="FFFFFF"/>
      <w:kern w:val="2"/>
      <w:szCs w:val="24"/>
    </w:rPr>
  </w:style>
  <w:style w:type="paragraph" w:styleId="affa">
    <w:name w:val="List Paragraph"/>
    <w:basedOn w:val="a0"/>
    <w:uiPriority w:val="34"/>
    <w:qFormat/>
    <w:rsid w:val="00A52B3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E940E2"/>
    <w:pPr>
      <w:widowControl w:val="0"/>
      <w:snapToGrid w:val="0"/>
      <w:spacing w:line="360" w:lineRule="auto"/>
    </w:pPr>
    <w:rPr>
      <w:rFonts w:ascii="Georgia" w:eastAsia="Georgia" w:hAnsi="Georgia" w:cs="Calibri"/>
      <w:kern w:val="2"/>
      <w:sz w:val="24"/>
      <w:szCs w:val="22"/>
    </w:rPr>
  </w:style>
  <w:style w:type="paragraph" w:styleId="1">
    <w:name w:val="heading 1"/>
    <w:basedOn w:val="a0"/>
    <w:next w:val="a0"/>
    <w:qFormat/>
    <w:rsid w:val="000F42B8"/>
    <w:pPr>
      <w:widowControl/>
      <w:numPr>
        <w:numId w:val="2"/>
      </w:numPr>
      <w:spacing w:beforeLines="100" w:before="100" w:afterLines="50" w:after="50"/>
      <w:outlineLvl w:val="0"/>
    </w:pPr>
    <w:rPr>
      <w:rFonts w:ascii="Lucida Sans Unicode" w:eastAsia="Lucida Sans Unicode" w:hAnsi="Lucida Sans Unicode" w:cs="Lucida Sans Unicode"/>
      <w:b/>
      <w:kern w:val="0"/>
      <w:sz w:val="32"/>
      <w:szCs w:val="32"/>
    </w:rPr>
  </w:style>
  <w:style w:type="paragraph" w:styleId="21">
    <w:name w:val="heading 2"/>
    <w:basedOn w:val="1"/>
    <w:next w:val="a0"/>
    <w:qFormat/>
    <w:rsid w:val="000F42B8"/>
    <w:pPr>
      <w:numPr>
        <w:ilvl w:val="1"/>
      </w:numPr>
      <w:adjustRightInd w:val="0"/>
      <w:spacing w:beforeLines="50" w:before="50" w:afterLines="0" w:after="0"/>
      <w:outlineLvl w:val="1"/>
    </w:pPr>
    <w:rPr>
      <w:sz w:val="28"/>
      <w:szCs w:val="26"/>
    </w:rPr>
  </w:style>
  <w:style w:type="paragraph" w:styleId="31">
    <w:name w:val="heading 3"/>
    <w:basedOn w:val="21"/>
    <w:next w:val="a0"/>
    <w:qFormat/>
    <w:rsid w:val="008973D6"/>
    <w:pPr>
      <w:numPr>
        <w:ilvl w:val="2"/>
      </w:numPr>
      <w:outlineLvl w:val="2"/>
    </w:pPr>
    <w:rPr>
      <w:sz w:val="24"/>
      <w:szCs w:val="24"/>
    </w:rPr>
  </w:style>
  <w:style w:type="paragraph" w:styleId="41">
    <w:name w:val="heading 4"/>
    <w:basedOn w:val="31"/>
    <w:next w:val="Normal4"/>
    <w:qFormat/>
    <w:rsid w:val="008973D6"/>
    <w:pPr>
      <w:numPr>
        <w:ilvl w:val="3"/>
      </w:numPr>
      <w:spacing w:beforeLines="0" w:before="0"/>
      <w:outlineLvl w:val="3"/>
    </w:pPr>
    <w:rPr>
      <w:color w:val="000000"/>
      <w:sz w:val="22"/>
      <w:szCs w:val="22"/>
    </w:rPr>
  </w:style>
  <w:style w:type="paragraph" w:styleId="51">
    <w:name w:val="heading 5"/>
    <w:basedOn w:val="41"/>
    <w:next w:val="Normal4"/>
    <w:qFormat/>
    <w:rsid w:val="008973D6"/>
    <w:pPr>
      <w:numPr>
        <w:ilvl w:val="4"/>
      </w:numPr>
      <w:autoSpaceDE w:val="0"/>
      <w:autoSpaceDN w:val="0"/>
      <w:outlineLvl w:val="4"/>
    </w:pPr>
  </w:style>
  <w:style w:type="paragraph" w:styleId="6">
    <w:name w:val="heading 6"/>
    <w:basedOn w:val="a0"/>
    <w:next w:val="a0"/>
    <w:qFormat/>
    <w:rsid w:val="002B2F13"/>
    <w:pPr>
      <w:keepNext/>
      <w:spacing w:line="720" w:lineRule="auto"/>
      <w:ind w:leftChars="200" w:left="200"/>
      <w:outlineLvl w:val="5"/>
    </w:pPr>
    <w:rPr>
      <w:rFonts w:ascii="Arial" w:eastAsia="新細明體" w:hAnsi="Arial" w:cs="Times New Roman"/>
      <w:sz w:val="36"/>
      <w:szCs w:val="36"/>
    </w:rPr>
  </w:style>
  <w:style w:type="paragraph" w:styleId="7">
    <w:name w:val="heading 7"/>
    <w:basedOn w:val="a0"/>
    <w:next w:val="a0"/>
    <w:qFormat/>
    <w:rsid w:val="002B2F13"/>
    <w:pPr>
      <w:keepNext/>
      <w:spacing w:line="720" w:lineRule="auto"/>
      <w:ind w:leftChars="400" w:left="400"/>
      <w:outlineLvl w:val="6"/>
    </w:pPr>
    <w:rPr>
      <w:rFonts w:ascii="Arial" w:eastAsia="新細明體" w:hAnsi="Arial" w:cs="Times New Roman"/>
      <w:b/>
      <w:bCs/>
      <w:sz w:val="36"/>
      <w:szCs w:val="36"/>
    </w:rPr>
  </w:style>
  <w:style w:type="paragraph" w:styleId="8">
    <w:name w:val="heading 8"/>
    <w:basedOn w:val="a0"/>
    <w:next w:val="a0"/>
    <w:qFormat/>
    <w:rsid w:val="002B2F13"/>
    <w:pPr>
      <w:keepNext/>
      <w:spacing w:line="720" w:lineRule="auto"/>
      <w:ind w:leftChars="400" w:left="400"/>
      <w:outlineLvl w:val="7"/>
    </w:pPr>
    <w:rPr>
      <w:rFonts w:ascii="Arial" w:eastAsia="新細明體" w:hAnsi="Arial" w:cs="Times New Roman"/>
      <w:sz w:val="36"/>
      <w:szCs w:val="36"/>
    </w:rPr>
  </w:style>
  <w:style w:type="paragraph" w:styleId="9">
    <w:name w:val="heading 9"/>
    <w:basedOn w:val="a0"/>
    <w:next w:val="a0"/>
    <w:qFormat/>
    <w:rsid w:val="002B2F13"/>
    <w:pPr>
      <w:keepNext/>
      <w:spacing w:line="720" w:lineRule="auto"/>
      <w:ind w:leftChars="400" w:left="400"/>
      <w:outlineLvl w:val="8"/>
    </w:pPr>
    <w:rPr>
      <w:rFonts w:ascii="Arial" w:eastAsia="新細明體" w:hAnsi="Arial" w:cs="Times New Roman"/>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Index">
    <w:name w:val="Index"/>
    <w:basedOn w:val="a0"/>
    <w:rsid w:val="00C97E90"/>
    <w:pPr>
      <w:jc w:val="right"/>
    </w:pPr>
    <w:rPr>
      <w:b/>
      <w:color w:val="333399"/>
      <w:sz w:val="32"/>
      <w:szCs w:val="32"/>
    </w:rPr>
  </w:style>
  <w:style w:type="paragraph" w:customStyle="1" w:styleId="Procedure">
    <w:name w:val="Procedure"/>
    <w:basedOn w:val="a0"/>
    <w:rsid w:val="002B0DBC"/>
    <w:pPr>
      <w:numPr>
        <w:numId w:val="14"/>
      </w:numPr>
      <w:spacing w:before="60" w:after="60"/>
    </w:pPr>
    <w:rPr>
      <w:rFonts w:ascii="Consolas" w:eastAsia="Consolas" w:hAnsi="Consolas" w:cs="Consolas"/>
    </w:rPr>
  </w:style>
  <w:style w:type="paragraph" w:styleId="a4">
    <w:name w:val="header"/>
    <w:basedOn w:val="a0"/>
    <w:next w:val="a0"/>
    <w:rsid w:val="005C595A"/>
    <w:pPr>
      <w:tabs>
        <w:tab w:val="center" w:pos="4153"/>
        <w:tab w:val="right" w:pos="8306"/>
      </w:tabs>
      <w:spacing w:line="240" w:lineRule="auto"/>
    </w:pPr>
    <w:rPr>
      <w:b/>
      <w:color w:val="333399"/>
      <w:sz w:val="28"/>
      <w:szCs w:val="28"/>
    </w:rPr>
  </w:style>
  <w:style w:type="paragraph" w:styleId="a5">
    <w:name w:val="footer"/>
    <w:basedOn w:val="a0"/>
    <w:rsid w:val="005C595A"/>
    <w:pPr>
      <w:tabs>
        <w:tab w:val="center" w:pos="4153"/>
        <w:tab w:val="right" w:pos="8306"/>
      </w:tabs>
      <w:spacing w:line="240" w:lineRule="auto"/>
    </w:pPr>
    <w:rPr>
      <w:rFonts w:ascii="Lucida Sans Unicode" w:eastAsia="Lucida Sans Unicode" w:hAnsi="Lucida Sans Unicode" w:cs="Lucida Sans Unicode"/>
      <w:color w:val="333399"/>
      <w:sz w:val="16"/>
      <w:szCs w:val="16"/>
    </w:rPr>
  </w:style>
  <w:style w:type="paragraph" w:styleId="a6">
    <w:name w:val="Balloon Text"/>
    <w:basedOn w:val="a0"/>
    <w:semiHidden/>
    <w:rsid w:val="00F844F7"/>
    <w:rPr>
      <w:rFonts w:ascii="Arial" w:eastAsia="新細明體" w:hAnsi="Arial"/>
      <w:sz w:val="18"/>
      <w:szCs w:val="18"/>
    </w:rPr>
  </w:style>
  <w:style w:type="paragraph" w:customStyle="1" w:styleId="Lists">
    <w:name w:val="Lists"/>
    <w:basedOn w:val="a0"/>
    <w:rsid w:val="002B0DBC"/>
    <w:pPr>
      <w:numPr>
        <w:numId w:val="1"/>
      </w:numPr>
    </w:pPr>
  </w:style>
  <w:style w:type="character" w:customStyle="1" w:styleId="DocumentTitle">
    <w:name w:val="Document Title"/>
    <w:rsid w:val="005D08C9"/>
    <w:rPr>
      <w:rFonts w:ascii="Candara" w:hAnsi="Candara" w:cs="Candara"/>
      <w:b/>
      <w:color w:val="FFFFFF"/>
      <w:sz w:val="72"/>
      <w:szCs w:val="56"/>
      <w:effect w:val="none"/>
    </w:rPr>
  </w:style>
  <w:style w:type="paragraph" w:styleId="10">
    <w:name w:val="toc 1"/>
    <w:basedOn w:val="a0"/>
    <w:next w:val="a0"/>
    <w:autoRedefine/>
    <w:uiPriority w:val="39"/>
    <w:rsid w:val="0017346A"/>
    <w:pPr>
      <w:tabs>
        <w:tab w:val="left" w:pos="480"/>
        <w:tab w:val="right" w:leader="dot" w:pos="10232"/>
      </w:tabs>
      <w:spacing w:before="120" w:after="120"/>
    </w:pPr>
    <w:rPr>
      <w:rFonts w:ascii="Times New Roman" w:hAnsi="Times New Roman"/>
      <w:b/>
      <w:bCs/>
      <w:caps/>
      <w:sz w:val="20"/>
      <w:szCs w:val="20"/>
    </w:rPr>
  </w:style>
  <w:style w:type="character" w:styleId="a7">
    <w:name w:val="Hyperlink"/>
    <w:basedOn w:val="a1"/>
    <w:uiPriority w:val="99"/>
    <w:rsid w:val="00384DB8"/>
    <w:rPr>
      <w:rFonts w:ascii="Georgia" w:hAnsi="Georgia" w:cs="Candara"/>
      <w:color w:val="0000FF"/>
      <w:sz w:val="20"/>
      <w:szCs w:val="20"/>
      <w:u w:val="single"/>
    </w:rPr>
  </w:style>
  <w:style w:type="paragraph" w:styleId="a8">
    <w:name w:val="Document Map"/>
    <w:basedOn w:val="a0"/>
    <w:semiHidden/>
    <w:rsid w:val="00F844F7"/>
    <w:pPr>
      <w:shd w:val="clear" w:color="auto" w:fill="000080"/>
    </w:pPr>
    <w:rPr>
      <w:rFonts w:ascii="Arial" w:eastAsia="新細明體" w:hAnsi="Arial"/>
    </w:rPr>
  </w:style>
  <w:style w:type="table" w:styleId="a9">
    <w:name w:val="Table Grid"/>
    <w:basedOn w:val="a2"/>
    <w:rsid w:val="00E940E2"/>
    <w:pPr>
      <w:widowControl w:val="0"/>
      <w:adjustRightInd w:val="0"/>
      <w:textAlignment w:val="baseline"/>
    </w:pPr>
    <w:rPr>
      <w:rFonts w:ascii="Georgia" w:eastAsia="Georgia" w:hAnsi="Georgia" w:cs="Candar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Centered">
    <w:name w:val="TableContent-Centered"/>
    <w:rsid w:val="00425A85"/>
    <w:pPr>
      <w:widowControl w:val="0"/>
      <w:adjustRightInd w:val="0"/>
      <w:spacing w:before="120" w:after="120" w:line="0" w:lineRule="atLeast"/>
      <w:jc w:val="center"/>
      <w:textAlignment w:val="baseline"/>
    </w:pPr>
    <w:rPr>
      <w:rFonts w:ascii="Georgia" w:eastAsia="Candara" w:hAnsi="Georgia" w:cs="Candara"/>
      <w:b/>
      <w:color w:val="000000"/>
      <w:kern w:val="2"/>
      <w:szCs w:val="24"/>
    </w:rPr>
  </w:style>
  <w:style w:type="paragraph" w:customStyle="1" w:styleId="TableContent-Left">
    <w:name w:val="TableContent-Left"/>
    <w:basedOn w:val="TableContent-Centered"/>
    <w:rsid w:val="00425A85"/>
    <w:pPr>
      <w:jc w:val="left"/>
    </w:pPr>
    <w:rPr>
      <w:rFonts w:eastAsia="Georgia"/>
    </w:rPr>
  </w:style>
  <w:style w:type="paragraph" w:customStyle="1" w:styleId="TableContent-Right">
    <w:name w:val="TableContent-Right"/>
    <w:basedOn w:val="TableContent-Centered"/>
    <w:rsid w:val="00064BA5"/>
    <w:pPr>
      <w:jc w:val="right"/>
    </w:pPr>
  </w:style>
  <w:style w:type="paragraph" w:styleId="aa">
    <w:name w:val="caption"/>
    <w:basedOn w:val="a0"/>
    <w:next w:val="a0"/>
    <w:qFormat/>
    <w:rsid w:val="001C355F"/>
    <w:rPr>
      <w:rFonts w:ascii="Lucida Sans Unicode" w:eastAsia="Lucida Sans Unicode" w:hAnsi="Lucida Sans Unicode" w:cs="Lucida Sans Unicode"/>
      <w:b/>
      <w:sz w:val="20"/>
      <w:szCs w:val="20"/>
    </w:rPr>
  </w:style>
  <w:style w:type="paragraph" w:styleId="22">
    <w:name w:val="toc 2"/>
    <w:basedOn w:val="a0"/>
    <w:next w:val="a0"/>
    <w:autoRedefine/>
    <w:uiPriority w:val="39"/>
    <w:rsid w:val="00990184"/>
    <w:pPr>
      <w:ind w:left="240"/>
    </w:pPr>
    <w:rPr>
      <w:rFonts w:ascii="Times New Roman" w:hAnsi="Times New Roman"/>
      <w:smallCaps/>
      <w:sz w:val="20"/>
      <w:szCs w:val="20"/>
    </w:rPr>
  </w:style>
  <w:style w:type="paragraph" w:styleId="32">
    <w:name w:val="toc 3"/>
    <w:basedOn w:val="a0"/>
    <w:next w:val="a0"/>
    <w:autoRedefine/>
    <w:uiPriority w:val="39"/>
    <w:rsid w:val="0091726F"/>
    <w:pPr>
      <w:ind w:left="480"/>
    </w:pPr>
    <w:rPr>
      <w:rFonts w:ascii="Times New Roman" w:hAnsi="Times New Roman"/>
      <w:i/>
      <w:iCs/>
      <w:sz w:val="20"/>
      <w:szCs w:val="20"/>
    </w:rPr>
  </w:style>
  <w:style w:type="paragraph" w:styleId="42">
    <w:name w:val="toc 4"/>
    <w:basedOn w:val="a0"/>
    <w:next w:val="a0"/>
    <w:autoRedefine/>
    <w:semiHidden/>
    <w:rsid w:val="0091726F"/>
    <w:pPr>
      <w:ind w:left="720"/>
    </w:pPr>
    <w:rPr>
      <w:rFonts w:ascii="Times New Roman" w:hAnsi="Times New Roman"/>
      <w:sz w:val="18"/>
      <w:szCs w:val="18"/>
    </w:rPr>
  </w:style>
  <w:style w:type="paragraph" w:styleId="52">
    <w:name w:val="toc 5"/>
    <w:basedOn w:val="a0"/>
    <w:next w:val="a0"/>
    <w:autoRedefine/>
    <w:semiHidden/>
    <w:rsid w:val="0091726F"/>
    <w:pPr>
      <w:ind w:left="960"/>
    </w:pPr>
    <w:rPr>
      <w:rFonts w:ascii="Times New Roman" w:hAnsi="Times New Roman"/>
      <w:sz w:val="18"/>
      <w:szCs w:val="18"/>
    </w:rPr>
  </w:style>
  <w:style w:type="paragraph" w:styleId="60">
    <w:name w:val="toc 6"/>
    <w:basedOn w:val="a0"/>
    <w:next w:val="a0"/>
    <w:autoRedefine/>
    <w:semiHidden/>
    <w:rsid w:val="0091726F"/>
    <w:pPr>
      <w:ind w:left="1200"/>
    </w:pPr>
    <w:rPr>
      <w:rFonts w:ascii="Times New Roman" w:hAnsi="Times New Roman"/>
      <w:sz w:val="18"/>
      <w:szCs w:val="18"/>
    </w:rPr>
  </w:style>
  <w:style w:type="paragraph" w:styleId="70">
    <w:name w:val="toc 7"/>
    <w:basedOn w:val="a0"/>
    <w:next w:val="a0"/>
    <w:autoRedefine/>
    <w:semiHidden/>
    <w:rsid w:val="0091726F"/>
    <w:pPr>
      <w:ind w:left="1440"/>
    </w:pPr>
    <w:rPr>
      <w:rFonts w:ascii="Times New Roman" w:hAnsi="Times New Roman"/>
      <w:sz w:val="18"/>
      <w:szCs w:val="18"/>
    </w:rPr>
  </w:style>
  <w:style w:type="paragraph" w:styleId="80">
    <w:name w:val="toc 8"/>
    <w:basedOn w:val="a0"/>
    <w:next w:val="a0"/>
    <w:autoRedefine/>
    <w:semiHidden/>
    <w:rsid w:val="0091726F"/>
    <w:pPr>
      <w:ind w:left="1680"/>
    </w:pPr>
    <w:rPr>
      <w:rFonts w:ascii="Times New Roman" w:hAnsi="Times New Roman"/>
      <w:sz w:val="18"/>
      <w:szCs w:val="18"/>
    </w:rPr>
  </w:style>
  <w:style w:type="paragraph" w:styleId="90">
    <w:name w:val="toc 9"/>
    <w:basedOn w:val="a0"/>
    <w:next w:val="a0"/>
    <w:autoRedefine/>
    <w:semiHidden/>
    <w:rsid w:val="0091726F"/>
    <w:pPr>
      <w:ind w:left="1920"/>
    </w:pPr>
    <w:rPr>
      <w:rFonts w:ascii="Times New Roman" w:hAnsi="Times New Roman"/>
      <w:sz w:val="18"/>
      <w:szCs w:val="18"/>
    </w:rPr>
  </w:style>
  <w:style w:type="paragraph" w:customStyle="1" w:styleId="Normal4">
    <w:name w:val="Normal4"/>
    <w:basedOn w:val="a0"/>
    <w:link w:val="Normal4Char"/>
    <w:rsid w:val="00C616B2"/>
    <w:pPr>
      <w:ind w:leftChars="250" w:left="250"/>
    </w:pPr>
  </w:style>
  <w:style w:type="paragraph" w:styleId="ab">
    <w:name w:val="table of figures"/>
    <w:basedOn w:val="a0"/>
    <w:next w:val="a0"/>
    <w:autoRedefine/>
    <w:uiPriority w:val="99"/>
    <w:rsid w:val="00597528"/>
    <w:pPr>
      <w:ind w:left="440" w:hanging="440"/>
    </w:pPr>
    <w:rPr>
      <w:rFonts w:ascii="Times New Roman" w:hAnsi="Times New Roman" w:cs="Times New Roman"/>
      <w:smallCaps/>
      <w:sz w:val="20"/>
      <w:szCs w:val="20"/>
    </w:rPr>
  </w:style>
  <w:style w:type="paragraph" w:styleId="11">
    <w:name w:val="index 1"/>
    <w:basedOn w:val="a0"/>
    <w:next w:val="a0"/>
    <w:autoRedefine/>
    <w:semiHidden/>
    <w:rsid w:val="00243E10"/>
    <w:pPr>
      <w:ind w:left="220" w:hanging="220"/>
    </w:pPr>
    <w:rPr>
      <w:rFonts w:ascii="Times New Roman" w:hAnsi="Times New Roman" w:cs="Times New Roman"/>
      <w:sz w:val="18"/>
      <w:szCs w:val="18"/>
    </w:rPr>
  </w:style>
  <w:style w:type="paragraph" w:styleId="23">
    <w:name w:val="index 2"/>
    <w:basedOn w:val="a0"/>
    <w:next w:val="a0"/>
    <w:autoRedefine/>
    <w:semiHidden/>
    <w:rsid w:val="00243E10"/>
    <w:pPr>
      <w:ind w:left="440" w:hanging="220"/>
    </w:pPr>
    <w:rPr>
      <w:rFonts w:ascii="Times New Roman" w:hAnsi="Times New Roman" w:cs="Times New Roman"/>
      <w:sz w:val="18"/>
      <w:szCs w:val="18"/>
    </w:rPr>
  </w:style>
  <w:style w:type="paragraph" w:styleId="33">
    <w:name w:val="index 3"/>
    <w:basedOn w:val="a0"/>
    <w:next w:val="a0"/>
    <w:autoRedefine/>
    <w:semiHidden/>
    <w:rsid w:val="00243E10"/>
    <w:pPr>
      <w:ind w:left="660" w:hanging="220"/>
    </w:pPr>
    <w:rPr>
      <w:rFonts w:ascii="Times New Roman" w:hAnsi="Times New Roman" w:cs="Times New Roman"/>
      <w:sz w:val="18"/>
      <w:szCs w:val="18"/>
    </w:rPr>
  </w:style>
  <w:style w:type="paragraph" w:styleId="43">
    <w:name w:val="index 4"/>
    <w:basedOn w:val="a0"/>
    <w:next w:val="a0"/>
    <w:autoRedefine/>
    <w:semiHidden/>
    <w:rsid w:val="00243E10"/>
    <w:pPr>
      <w:ind w:left="880" w:hanging="220"/>
    </w:pPr>
    <w:rPr>
      <w:rFonts w:ascii="Times New Roman" w:hAnsi="Times New Roman" w:cs="Times New Roman"/>
      <w:sz w:val="18"/>
      <w:szCs w:val="18"/>
    </w:rPr>
  </w:style>
  <w:style w:type="paragraph" w:styleId="53">
    <w:name w:val="index 5"/>
    <w:basedOn w:val="a0"/>
    <w:next w:val="a0"/>
    <w:autoRedefine/>
    <w:semiHidden/>
    <w:rsid w:val="00243E10"/>
    <w:pPr>
      <w:ind w:left="1100" w:hanging="220"/>
    </w:pPr>
    <w:rPr>
      <w:rFonts w:ascii="Times New Roman" w:hAnsi="Times New Roman" w:cs="Times New Roman"/>
      <w:sz w:val="18"/>
      <w:szCs w:val="18"/>
    </w:rPr>
  </w:style>
  <w:style w:type="paragraph" w:styleId="61">
    <w:name w:val="index 6"/>
    <w:basedOn w:val="a0"/>
    <w:next w:val="a0"/>
    <w:autoRedefine/>
    <w:semiHidden/>
    <w:rsid w:val="00243E10"/>
    <w:pPr>
      <w:ind w:left="1320" w:hanging="220"/>
    </w:pPr>
    <w:rPr>
      <w:rFonts w:ascii="Times New Roman" w:hAnsi="Times New Roman" w:cs="Times New Roman"/>
      <w:sz w:val="18"/>
      <w:szCs w:val="18"/>
    </w:rPr>
  </w:style>
  <w:style w:type="paragraph" w:styleId="71">
    <w:name w:val="index 7"/>
    <w:basedOn w:val="a0"/>
    <w:next w:val="a0"/>
    <w:autoRedefine/>
    <w:semiHidden/>
    <w:rsid w:val="00243E10"/>
    <w:pPr>
      <w:ind w:left="1540" w:hanging="220"/>
    </w:pPr>
    <w:rPr>
      <w:rFonts w:ascii="Times New Roman" w:hAnsi="Times New Roman" w:cs="Times New Roman"/>
      <w:sz w:val="18"/>
      <w:szCs w:val="18"/>
    </w:rPr>
  </w:style>
  <w:style w:type="paragraph" w:styleId="81">
    <w:name w:val="index 8"/>
    <w:basedOn w:val="a0"/>
    <w:next w:val="a0"/>
    <w:autoRedefine/>
    <w:semiHidden/>
    <w:rsid w:val="00243E10"/>
    <w:pPr>
      <w:ind w:left="1760" w:hanging="220"/>
    </w:pPr>
    <w:rPr>
      <w:rFonts w:ascii="Times New Roman" w:hAnsi="Times New Roman" w:cs="Times New Roman"/>
      <w:sz w:val="18"/>
      <w:szCs w:val="18"/>
    </w:rPr>
  </w:style>
  <w:style w:type="paragraph" w:styleId="91">
    <w:name w:val="index 9"/>
    <w:basedOn w:val="a0"/>
    <w:next w:val="a0"/>
    <w:autoRedefine/>
    <w:semiHidden/>
    <w:rsid w:val="00243E10"/>
    <w:pPr>
      <w:ind w:left="1980" w:hanging="220"/>
    </w:pPr>
    <w:rPr>
      <w:rFonts w:ascii="Times New Roman" w:hAnsi="Times New Roman" w:cs="Times New Roman"/>
      <w:sz w:val="18"/>
      <w:szCs w:val="18"/>
    </w:rPr>
  </w:style>
  <w:style w:type="paragraph" w:styleId="ac">
    <w:name w:val="index heading"/>
    <w:basedOn w:val="a0"/>
    <w:next w:val="11"/>
    <w:semiHidden/>
    <w:rsid w:val="00243E10"/>
    <w:pPr>
      <w:spacing w:before="240" w:after="120"/>
      <w:jc w:val="center"/>
    </w:pPr>
    <w:rPr>
      <w:rFonts w:ascii="Times New Roman" w:hAnsi="Times New Roman" w:cs="Times New Roman"/>
      <w:b/>
      <w:bCs/>
      <w:sz w:val="26"/>
      <w:szCs w:val="26"/>
    </w:rPr>
  </w:style>
  <w:style w:type="paragraph" w:customStyle="1" w:styleId="Bullets">
    <w:name w:val="Bullets"/>
    <w:basedOn w:val="a0"/>
    <w:rsid w:val="00093358"/>
    <w:pPr>
      <w:numPr>
        <w:numId w:val="5"/>
      </w:numPr>
    </w:pPr>
  </w:style>
  <w:style w:type="paragraph" w:customStyle="1" w:styleId="LVL0">
    <w:name w:val="LVL0"/>
    <w:basedOn w:val="1"/>
    <w:rsid w:val="00440AB8"/>
    <w:pPr>
      <w:numPr>
        <w:numId w:val="0"/>
      </w:numPr>
      <w:spacing w:before="406" w:after="203"/>
    </w:pPr>
  </w:style>
  <w:style w:type="paragraph" w:customStyle="1" w:styleId="Code">
    <w:name w:val="Code"/>
    <w:basedOn w:val="Normal4"/>
    <w:rsid w:val="00E940E2"/>
    <w:rPr>
      <w:rFonts w:ascii="Lucida Console" w:eastAsia="Lucida Console" w:hAnsi="Lucida Console" w:cs="Courier New"/>
      <w:noProof/>
      <w:color w:val="333399"/>
      <w:sz w:val="22"/>
    </w:rPr>
  </w:style>
  <w:style w:type="paragraph" w:customStyle="1" w:styleId="LVL1">
    <w:name w:val="LVL1"/>
    <w:basedOn w:val="LVL0"/>
    <w:next w:val="a0"/>
    <w:rsid w:val="002F4715"/>
    <w:pPr>
      <w:numPr>
        <w:numId w:val="4"/>
      </w:numPr>
      <w:spacing w:beforeLines="0" w:before="0" w:after="50"/>
      <w:outlineLvl w:val="1"/>
    </w:pPr>
    <w:rPr>
      <w:sz w:val="26"/>
      <w:szCs w:val="26"/>
    </w:rPr>
  </w:style>
  <w:style w:type="paragraph" w:customStyle="1" w:styleId="LVL2">
    <w:name w:val="LVL2"/>
    <w:basedOn w:val="LVL1"/>
    <w:next w:val="Normal4"/>
    <w:rsid w:val="0017346A"/>
    <w:pPr>
      <w:numPr>
        <w:ilvl w:val="1"/>
      </w:numPr>
      <w:ind w:left="520" w:firstLine="0"/>
      <w:outlineLvl w:val="2"/>
    </w:pPr>
    <w:rPr>
      <w:sz w:val="24"/>
      <w:szCs w:val="24"/>
    </w:rPr>
  </w:style>
  <w:style w:type="paragraph" w:customStyle="1" w:styleId="title1">
    <w:name w:val="title1"/>
    <w:basedOn w:val="a0"/>
    <w:rsid w:val="00B41F52"/>
  </w:style>
  <w:style w:type="paragraph" w:customStyle="1" w:styleId="Item">
    <w:name w:val="Item"/>
    <w:basedOn w:val="LVL0"/>
    <w:next w:val="a0"/>
    <w:rsid w:val="00D62FCE"/>
    <w:pPr>
      <w:adjustRightInd w:val="0"/>
      <w:spacing w:beforeLines="50" w:before="203" w:line="240" w:lineRule="auto"/>
      <w:ind w:rightChars="100" w:right="220"/>
      <w:outlineLvl w:val="1"/>
    </w:pPr>
    <w:rPr>
      <w:sz w:val="26"/>
      <w:szCs w:val="26"/>
    </w:rPr>
  </w:style>
  <w:style w:type="character" w:styleId="ad">
    <w:name w:val="page number"/>
    <w:basedOn w:val="a1"/>
    <w:rsid w:val="00B04EEC"/>
  </w:style>
  <w:style w:type="paragraph" w:customStyle="1" w:styleId="NormalHeading">
    <w:name w:val="Normal Heading"/>
    <w:basedOn w:val="a0"/>
    <w:next w:val="a0"/>
    <w:rsid w:val="00D62FCE"/>
    <w:rPr>
      <w:rFonts w:ascii="Candara" w:eastAsia="Candara" w:hAnsi="Candara" w:cs="Candara"/>
      <w:b/>
      <w:szCs w:val="26"/>
    </w:rPr>
  </w:style>
  <w:style w:type="character" w:customStyle="1" w:styleId="Normal4Char">
    <w:name w:val="Normal4 Char"/>
    <w:basedOn w:val="a1"/>
    <w:link w:val="Normal4"/>
    <w:rsid w:val="0069408A"/>
    <w:rPr>
      <w:rFonts w:ascii="Calibri" w:eastAsia="Calibri" w:hAnsi="Calibri" w:cs="Calibri"/>
      <w:kern w:val="2"/>
      <w:sz w:val="22"/>
      <w:szCs w:val="22"/>
      <w:lang w:val="en-US" w:eastAsia="zh-TW" w:bidi="ar-SA"/>
    </w:rPr>
  </w:style>
  <w:style w:type="paragraph" w:customStyle="1" w:styleId="34">
    <w:name w:val="無號標題3"/>
    <w:basedOn w:val="31"/>
    <w:rsid w:val="0095268F"/>
    <w:pPr>
      <w:keepNext/>
      <w:numPr>
        <w:ilvl w:val="0"/>
        <w:numId w:val="0"/>
      </w:numPr>
    </w:pPr>
    <w:rPr>
      <w:rFonts w:eastAsia="新細明體"/>
      <w:sz w:val="32"/>
    </w:rPr>
  </w:style>
  <w:style w:type="paragraph" w:customStyle="1" w:styleId="Description">
    <w:name w:val="Description"/>
    <w:basedOn w:val="TableContent-Left"/>
    <w:rsid w:val="006D4B74"/>
    <w:pPr>
      <w:snapToGrid w:val="0"/>
    </w:pPr>
    <w:rPr>
      <w:rFonts w:ascii="Lucida Bright" w:eastAsia="Lucida Bright" w:hAnsi="Lucida Bright" w:cs="Lucida Sans Unicode"/>
      <w:color w:val="333399"/>
      <w:sz w:val="18"/>
      <w:szCs w:val="18"/>
    </w:rPr>
  </w:style>
  <w:style w:type="paragraph" w:customStyle="1" w:styleId="12">
    <w:name w:val="樣式1"/>
    <w:basedOn w:val="a0"/>
    <w:rsid w:val="001F28BF"/>
  </w:style>
  <w:style w:type="paragraph" w:styleId="HTML">
    <w:name w:val="HTML Address"/>
    <w:basedOn w:val="a0"/>
    <w:rsid w:val="002B2F13"/>
    <w:rPr>
      <w:i/>
      <w:iCs/>
    </w:rPr>
  </w:style>
  <w:style w:type="paragraph" w:styleId="HTML0">
    <w:name w:val="HTML Preformatted"/>
    <w:basedOn w:val="a0"/>
    <w:rsid w:val="002B2F13"/>
    <w:rPr>
      <w:rFonts w:ascii="Courier New" w:hAnsi="Courier New" w:cs="Courier New"/>
      <w:sz w:val="20"/>
      <w:szCs w:val="20"/>
    </w:rPr>
  </w:style>
  <w:style w:type="paragraph" w:styleId="Web">
    <w:name w:val="Normal (Web)"/>
    <w:basedOn w:val="a0"/>
    <w:rsid w:val="002B2F13"/>
    <w:rPr>
      <w:rFonts w:ascii="Times New Roman" w:hAnsi="Times New Roman" w:cs="Times New Roman"/>
      <w:szCs w:val="24"/>
    </w:rPr>
  </w:style>
  <w:style w:type="paragraph" w:styleId="ae">
    <w:name w:val="Normal Indent"/>
    <w:basedOn w:val="a0"/>
    <w:rsid w:val="002B2F13"/>
    <w:pPr>
      <w:ind w:leftChars="200" w:left="480"/>
    </w:pPr>
  </w:style>
  <w:style w:type="paragraph" w:styleId="af">
    <w:name w:val="Date"/>
    <w:basedOn w:val="a0"/>
    <w:next w:val="a0"/>
    <w:rsid w:val="002B2F13"/>
    <w:pPr>
      <w:jc w:val="right"/>
    </w:pPr>
  </w:style>
  <w:style w:type="paragraph" w:styleId="af0">
    <w:name w:val="macro"/>
    <w:semiHidden/>
    <w:rsid w:val="002B2F1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1">
    <w:name w:val="Body Text"/>
    <w:basedOn w:val="a0"/>
    <w:rsid w:val="002B2F13"/>
    <w:pPr>
      <w:spacing w:after="120"/>
    </w:pPr>
  </w:style>
  <w:style w:type="paragraph" w:styleId="24">
    <w:name w:val="Body Text 2"/>
    <w:basedOn w:val="a0"/>
    <w:rsid w:val="002B2F13"/>
    <w:pPr>
      <w:spacing w:after="120" w:line="480" w:lineRule="auto"/>
    </w:pPr>
  </w:style>
  <w:style w:type="paragraph" w:styleId="35">
    <w:name w:val="Body Text 3"/>
    <w:basedOn w:val="a0"/>
    <w:rsid w:val="002B2F13"/>
    <w:pPr>
      <w:spacing w:after="120"/>
    </w:pPr>
    <w:rPr>
      <w:sz w:val="16"/>
      <w:szCs w:val="16"/>
    </w:rPr>
  </w:style>
  <w:style w:type="paragraph" w:styleId="af2">
    <w:name w:val="Body Text First Indent"/>
    <w:basedOn w:val="af1"/>
    <w:rsid w:val="002B2F13"/>
    <w:pPr>
      <w:ind w:firstLineChars="100" w:firstLine="210"/>
    </w:pPr>
  </w:style>
  <w:style w:type="paragraph" w:styleId="af3">
    <w:name w:val="Body Text Indent"/>
    <w:basedOn w:val="a0"/>
    <w:rsid w:val="002B2F13"/>
    <w:pPr>
      <w:spacing w:after="120"/>
      <w:ind w:leftChars="200" w:left="480"/>
    </w:pPr>
  </w:style>
  <w:style w:type="paragraph" w:styleId="25">
    <w:name w:val="Body Text First Indent 2"/>
    <w:basedOn w:val="af3"/>
    <w:rsid w:val="002B2F13"/>
    <w:pPr>
      <w:ind w:firstLineChars="100" w:firstLine="210"/>
    </w:pPr>
  </w:style>
  <w:style w:type="paragraph" w:styleId="26">
    <w:name w:val="Body Text Indent 2"/>
    <w:basedOn w:val="a0"/>
    <w:rsid w:val="002B2F13"/>
    <w:pPr>
      <w:spacing w:after="120" w:line="480" w:lineRule="auto"/>
      <w:ind w:leftChars="200" w:left="480"/>
    </w:pPr>
  </w:style>
  <w:style w:type="paragraph" w:styleId="36">
    <w:name w:val="Body Text Indent 3"/>
    <w:basedOn w:val="a0"/>
    <w:rsid w:val="002B2F13"/>
    <w:pPr>
      <w:spacing w:after="120"/>
      <w:ind w:leftChars="200" w:left="480"/>
    </w:pPr>
    <w:rPr>
      <w:sz w:val="16"/>
      <w:szCs w:val="16"/>
    </w:rPr>
  </w:style>
  <w:style w:type="paragraph" w:styleId="af4">
    <w:name w:val="envelope address"/>
    <w:basedOn w:val="a0"/>
    <w:rsid w:val="002B2F13"/>
    <w:pPr>
      <w:framePr w:w="7920" w:h="1980" w:hRule="exact" w:hSpace="180" w:wrap="auto" w:hAnchor="page" w:xAlign="center" w:yAlign="bottom"/>
      <w:ind w:leftChars="1200" w:left="100"/>
    </w:pPr>
    <w:rPr>
      <w:rFonts w:ascii="Arial" w:hAnsi="Arial" w:cs="Arial"/>
      <w:szCs w:val="24"/>
    </w:rPr>
  </w:style>
  <w:style w:type="paragraph" w:styleId="af5">
    <w:name w:val="table of authorities"/>
    <w:basedOn w:val="a0"/>
    <w:next w:val="a0"/>
    <w:semiHidden/>
    <w:rsid w:val="002B2F13"/>
    <w:pPr>
      <w:ind w:leftChars="200" w:left="480"/>
    </w:pPr>
  </w:style>
  <w:style w:type="paragraph" w:styleId="af6">
    <w:name w:val="toa heading"/>
    <w:basedOn w:val="a0"/>
    <w:next w:val="a0"/>
    <w:semiHidden/>
    <w:rsid w:val="002B2F13"/>
    <w:pPr>
      <w:spacing w:before="120"/>
    </w:pPr>
    <w:rPr>
      <w:rFonts w:ascii="Arial" w:eastAsia="新細明體" w:hAnsi="Arial" w:cs="Arial"/>
      <w:szCs w:val="24"/>
    </w:rPr>
  </w:style>
  <w:style w:type="paragraph" w:styleId="af7">
    <w:name w:val="Plain Text"/>
    <w:basedOn w:val="a0"/>
    <w:rsid w:val="002B2F13"/>
    <w:rPr>
      <w:rFonts w:ascii="細明體" w:eastAsia="細明體" w:hAnsi="Courier New" w:cs="Courier New"/>
      <w:szCs w:val="24"/>
    </w:rPr>
  </w:style>
  <w:style w:type="paragraph" w:styleId="af8">
    <w:name w:val="Message Header"/>
    <w:basedOn w:val="a0"/>
    <w:rsid w:val="002B2F13"/>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Arial" w:hAnsi="Arial" w:cs="Arial"/>
      <w:szCs w:val="24"/>
    </w:rPr>
  </w:style>
  <w:style w:type="paragraph" w:styleId="af9">
    <w:name w:val="Subtitle"/>
    <w:basedOn w:val="a0"/>
    <w:qFormat/>
    <w:rsid w:val="002B2F13"/>
    <w:pPr>
      <w:spacing w:after="60"/>
      <w:jc w:val="center"/>
      <w:outlineLvl w:val="1"/>
    </w:pPr>
    <w:rPr>
      <w:rFonts w:ascii="Arial" w:eastAsia="新細明體" w:hAnsi="Arial" w:cs="Arial"/>
      <w:i/>
      <w:iCs/>
      <w:szCs w:val="24"/>
    </w:rPr>
  </w:style>
  <w:style w:type="paragraph" w:styleId="afa">
    <w:name w:val="Block Text"/>
    <w:basedOn w:val="a0"/>
    <w:rsid w:val="002B2F13"/>
    <w:pPr>
      <w:spacing w:after="120"/>
      <w:ind w:leftChars="600" w:left="1440" w:rightChars="600" w:right="1440"/>
    </w:pPr>
  </w:style>
  <w:style w:type="paragraph" w:styleId="afb">
    <w:name w:val="Salutation"/>
    <w:basedOn w:val="a0"/>
    <w:next w:val="a0"/>
    <w:rsid w:val="002B2F13"/>
  </w:style>
  <w:style w:type="paragraph" w:styleId="afc">
    <w:name w:val="envelope return"/>
    <w:basedOn w:val="a0"/>
    <w:rsid w:val="002B2F13"/>
    <w:rPr>
      <w:rFonts w:ascii="Arial" w:hAnsi="Arial" w:cs="Arial"/>
    </w:rPr>
  </w:style>
  <w:style w:type="paragraph" w:styleId="afd">
    <w:name w:val="List Continue"/>
    <w:basedOn w:val="a0"/>
    <w:rsid w:val="002B2F13"/>
    <w:pPr>
      <w:spacing w:after="120"/>
      <w:ind w:leftChars="200" w:left="480"/>
    </w:pPr>
  </w:style>
  <w:style w:type="paragraph" w:styleId="27">
    <w:name w:val="List Continue 2"/>
    <w:basedOn w:val="a0"/>
    <w:rsid w:val="002B2F13"/>
    <w:pPr>
      <w:spacing w:after="120"/>
      <w:ind w:leftChars="400" w:left="960"/>
    </w:pPr>
  </w:style>
  <w:style w:type="paragraph" w:styleId="37">
    <w:name w:val="List Continue 3"/>
    <w:basedOn w:val="a0"/>
    <w:rsid w:val="002B2F13"/>
    <w:pPr>
      <w:spacing w:after="120"/>
      <w:ind w:leftChars="600" w:left="1440"/>
    </w:pPr>
  </w:style>
  <w:style w:type="paragraph" w:styleId="44">
    <w:name w:val="List Continue 4"/>
    <w:basedOn w:val="a0"/>
    <w:rsid w:val="002B2F13"/>
    <w:pPr>
      <w:spacing w:after="120"/>
      <w:ind w:leftChars="800" w:left="1920"/>
    </w:pPr>
  </w:style>
  <w:style w:type="paragraph" w:styleId="54">
    <w:name w:val="List Continue 5"/>
    <w:basedOn w:val="a0"/>
    <w:rsid w:val="002B2F13"/>
    <w:pPr>
      <w:spacing w:after="120"/>
      <w:ind w:leftChars="1000" w:left="2400"/>
    </w:pPr>
  </w:style>
  <w:style w:type="paragraph" w:styleId="afe">
    <w:name w:val="List"/>
    <w:basedOn w:val="a0"/>
    <w:rsid w:val="002B2F13"/>
    <w:pPr>
      <w:ind w:leftChars="200" w:left="100" w:hangingChars="200" w:hanging="200"/>
    </w:pPr>
  </w:style>
  <w:style w:type="paragraph" w:styleId="28">
    <w:name w:val="List 2"/>
    <w:basedOn w:val="a0"/>
    <w:rsid w:val="002B2F13"/>
    <w:pPr>
      <w:ind w:leftChars="400" w:left="100" w:hangingChars="200" w:hanging="200"/>
    </w:pPr>
  </w:style>
  <w:style w:type="paragraph" w:styleId="38">
    <w:name w:val="List 3"/>
    <w:basedOn w:val="a0"/>
    <w:rsid w:val="002B2F13"/>
    <w:pPr>
      <w:ind w:leftChars="600" w:left="100" w:hangingChars="200" w:hanging="200"/>
    </w:pPr>
  </w:style>
  <w:style w:type="paragraph" w:styleId="45">
    <w:name w:val="List 4"/>
    <w:basedOn w:val="a0"/>
    <w:rsid w:val="002B2F13"/>
    <w:pPr>
      <w:ind w:leftChars="800" w:left="100" w:hangingChars="200" w:hanging="200"/>
    </w:pPr>
  </w:style>
  <w:style w:type="paragraph" w:styleId="55">
    <w:name w:val="List 5"/>
    <w:basedOn w:val="a0"/>
    <w:rsid w:val="002B2F13"/>
    <w:pPr>
      <w:ind w:leftChars="1000" w:left="100" w:hangingChars="200" w:hanging="200"/>
    </w:pPr>
  </w:style>
  <w:style w:type="paragraph" w:styleId="aff">
    <w:name w:val="List Number"/>
    <w:basedOn w:val="a0"/>
    <w:rsid w:val="002B2F13"/>
    <w:pPr>
      <w:tabs>
        <w:tab w:val="num" w:pos="936"/>
      </w:tabs>
      <w:ind w:left="936" w:hanging="360"/>
    </w:pPr>
  </w:style>
  <w:style w:type="paragraph" w:styleId="2">
    <w:name w:val="List Number 2"/>
    <w:basedOn w:val="a0"/>
    <w:rsid w:val="002B2F13"/>
    <w:pPr>
      <w:numPr>
        <w:numId w:val="6"/>
      </w:numPr>
    </w:pPr>
  </w:style>
  <w:style w:type="paragraph" w:styleId="3">
    <w:name w:val="List Number 3"/>
    <w:basedOn w:val="a0"/>
    <w:rsid w:val="002B2F13"/>
    <w:pPr>
      <w:numPr>
        <w:numId w:val="7"/>
      </w:numPr>
    </w:pPr>
  </w:style>
  <w:style w:type="paragraph" w:styleId="4">
    <w:name w:val="List Number 4"/>
    <w:basedOn w:val="a0"/>
    <w:rsid w:val="002B2F13"/>
    <w:pPr>
      <w:numPr>
        <w:numId w:val="8"/>
      </w:numPr>
    </w:pPr>
  </w:style>
  <w:style w:type="paragraph" w:styleId="5">
    <w:name w:val="List Number 5"/>
    <w:basedOn w:val="a0"/>
    <w:rsid w:val="002B2F13"/>
    <w:pPr>
      <w:numPr>
        <w:numId w:val="9"/>
      </w:numPr>
    </w:pPr>
  </w:style>
  <w:style w:type="paragraph" w:styleId="aff0">
    <w:name w:val="endnote text"/>
    <w:basedOn w:val="a0"/>
    <w:semiHidden/>
    <w:rsid w:val="002B2F13"/>
  </w:style>
  <w:style w:type="paragraph" w:styleId="aff1">
    <w:name w:val="Closing"/>
    <w:basedOn w:val="a0"/>
    <w:rsid w:val="002B2F13"/>
    <w:pPr>
      <w:ind w:leftChars="1800" w:left="100"/>
    </w:pPr>
  </w:style>
  <w:style w:type="paragraph" w:styleId="aff2">
    <w:name w:val="footnote text"/>
    <w:basedOn w:val="a0"/>
    <w:semiHidden/>
    <w:rsid w:val="002B2F13"/>
    <w:rPr>
      <w:sz w:val="20"/>
      <w:szCs w:val="20"/>
    </w:rPr>
  </w:style>
  <w:style w:type="paragraph" w:styleId="aff3">
    <w:name w:val="annotation text"/>
    <w:basedOn w:val="a0"/>
    <w:semiHidden/>
    <w:rsid w:val="002B2F13"/>
  </w:style>
  <w:style w:type="paragraph" w:styleId="aff4">
    <w:name w:val="annotation subject"/>
    <w:basedOn w:val="aff3"/>
    <w:next w:val="aff3"/>
    <w:semiHidden/>
    <w:rsid w:val="002B2F13"/>
    <w:rPr>
      <w:b/>
      <w:bCs/>
    </w:rPr>
  </w:style>
  <w:style w:type="paragraph" w:styleId="aff5">
    <w:name w:val="Note Heading"/>
    <w:basedOn w:val="a0"/>
    <w:next w:val="a0"/>
    <w:rsid w:val="002B2F13"/>
    <w:pPr>
      <w:jc w:val="center"/>
    </w:pPr>
  </w:style>
  <w:style w:type="paragraph" w:styleId="a">
    <w:name w:val="List Bullet"/>
    <w:basedOn w:val="a0"/>
    <w:rsid w:val="002B2F13"/>
    <w:pPr>
      <w:numPr>
        <w:numId w:val="3"/>
      </w:numPr>
    </w:pPr>
  </w:style>
  <w:style w:type="paragraph" w:styleId="20">
    <w:name w:val="List Bullet 2"/>
    <w:basedOn w:val="a0"/>
    <w:rsid w:val="002B2F13"/>
    <w:pPr>
      <w:numPr>
        <w:numId w:val="10"/>
      </w:numPr>
    </w:pPr>
  </w:style>
  <w:style w:type="paragraph" w:styleId="30">
    <w:name w:val="List Bullet 3"/>
    <w:basedOn w:val="a0"/>
    <w:rsid w:val="002B2F13"/>
    <w:pPr>
      <w:numPr>
        <w:numId w:val="11"/>
      </w:numPr>
    </w:pPr>
  </w:style>
  <w:style w:type="paragraph" w:styleId="40">
    <w:name w:val="List Bullet 4"/>
    <w:basedOn w:val="a0"/>
    <w:rsid w:val="002B2F13"/>
    <w:pPr>
      <w:numPr>
        <w:numId w:val="12"/>
      </w:numPr>
    </w:pPr>
  </w:style>
  <w:style w:type="paragraph" w:styleId="50">
    <w:name w:val="List Bullet 5"/>
    <w:basedOn w:val="a0"/>
    <w:rsid w:val="002B2F13"/>
    <w:pPr>
      <w:numPr>
        <w:numId w:val="13"/>
      </w:numPr>
    </w:pPr>
  </w:style>
  <w:style w:type="paragraph" w:styleId="aff6">
    <w:name w:val="E-mail Signature"/>
    <w:basedOn w:val="a0"/>
    <w:rsid w:val="002B2F13"/>
  </w:style>
  <w:style w:type="paragraph" w:styleId="aff7">
    <w:name w:val="Title"/>
    <w:basedOn w:val="a0"/>
    <w:qFormat/>
    <w:rsid w:val="002B2F13"/>
    <w:pPr>
      <w:spacing w:before="240" w:after="60"/>
      <w:jc w:val="center"/>
      <w:outlineLvl w:val="0"/>
    </w:pPr>
    <w:rPr>
      <w:rFonts w:ascii="Arial" w:eastAsia="新細明體" w:hAnsi="Arial" w:cs="Arial"/>
      <w:b/>
      <w:bCs/>
      <w:sz w:val="32"/>
      <w:szCs w:val="32"/>
    </w:rPr>
  </w:style>
  <w:style w:type="paragraph" w:styleId="aff8">
    <w:name w:val="Signature"/>
    <w:basedOn w:val="a0"/>
    <w:rsid w:val="002B2F13"/>
    <w:pPr>
      <w:ind w:leftChars="1800" w:left="100"/>
    </w:pPr>
  </w:style>
  <w:style w:type="character" w:styleId="aff9">
    <w:name w:val="Strong"/>
    <w:basedOn w:val="a1"/>
    <w:qFormat/>
    <w:rsid w:val="00265147"/>
    <w:rPr>
      <w:b/>
      <w:bCs/>
    </w:rPr>
  </w:style>
  <w:style w:type="character" w:customStyle="1" w:styleId="acicollapsed1">
    <w:name w:val="acicollapsed1"/>
    <w:basedOn w:val="a1"/>
    <w:rsid w:val="00CC517B"/>
    <w:rPr>
      <w:vanish/>
      <w:webHidden w:val="0"/>
      <w:specVanish w:val="0"/>
    </w:rPr>
  </w:style>
  <w:style w:type="paragraph" w:customStyle="1" w:styleId="13">
    <w:name w:val="修訂1"/>
    <w:rsid w:val="00727629"/>
    <w:rPr>
      <w:rFonts w:ascii="Lucida Sans Unicode" w:eastAsia="Candara" w:hAnsi="Lucida Sans Unicode" w:cs="Candara"/>
      <w:b/>
      <w:bCs/>
      <w:color w:val="FFFFFF"/>
      <w:kern w:val="2"/>
      <w:szCs w:val="24"/>
    </w:rPr>
  </w:style>
  <w:style w:type="paragraph" w:styleId="affa">
    <w:name w:val="List Paragraph"/>
    <w:basedOn w:val="a0"/>
    <w:uiPriority w:val="34"/>
    <w:qFormat/>
    <w:rsid w:val="00A52B3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2088">
      <w:bodyDiv w:val="1"/>
      <w:marLeft w:val="0"/>
      <w:marRight w:val="0"/>
      <w:marTop w:val="0"/>
      <w:marBottom w:val="0"/>
      <w:divBdr>
        <w:top w:val="single" w:sz="48" w:space="0" w:color="000000"/>
        <w:left w:val="none" w:sz="0" w:space="0" w:color="auto"/>
        <w:bottom w:val="none" w:sz="0" w:space="0" w:color="auto"/>
        <w:right w:val="none" w:sz="0" w:space="0" w:color="auto"/>
      </w:divBdr>
      <w:divsChild>
        <w:div w:id="1698234578">
          <w:marLeft w:val="0"/>
          <w:marRight w:val="0"/>
          <w:marTop w:val="313"/>
          <w:marBottom w:val="0"/>
          <w:divBdr>
            <w:top w:val="none" w:sz="0" w:space="0" w:color="auto"/>
            <w:left w:val="none" w:sz="0" w:space="0" w:color="auto"/>
            <w:bottom w:val="none" w:sz="0" w:space="0" w:color="auto"/>
            <w:right w:val="none" w:sz="0" w:space="0" w:color="auto"/>
          </w:divBdr>
          <w:divsChild>
            <w:div w:id="1746107223">
              <w:marLeft w:val="0"/>
              <w:marRight w:val="0"/>
              <w:marTop w:val="0"/>
              <w:marBottom w:val="0"/>
              <w:divBdr>
                <w:top w:val="single" w:sz="48" w:space="0" w:color="000000"/>
                <w:left w:val="none" w:sz="0" w:space="0" w:color="auto"/>
                <w:bottom w:val="none" w:sz="0" w:space="0" w:color="auto"/>
                <w:right w:val="none" w:sz="0" w:space="0" w:color="auto"/>
              </w:divBdr>
              <w:divsChild>
                <w:div w:id="855996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3432978">
      <w:bodyDiv w:val="1"/>
      <w:marLeft w:val="0"/>
      <w:marRight w:val="0"/>
      <w:marTop w:val="0"/>
      <w:marBottom w:val="0"/>
      <w:divBdr>
        <w:top w:val="none" w:sz="0" w:space="0" w:color="auto"/>
        <w:left w:val="none" w:sz="0" w:space="0" w:color="auto"/>
        <w:bottom w:val="none" w:sz="0" w:space="0" w:color="auto"/>
        <w:right w:val="none" w:sz="0" w:space="0" w:color="auto"/>
      </w:divBdr>
    </w:div>
    <w:div w:id="357120973">
      <w:bodyDiv w:val="1"/>
      <w:marLeft w:val="0"/>
      <w:marRight w:val="0"/>
      <w:marTop w:val="0"/>
      <w:marBottom w:val="0"/>
      <w:divBdr>
        <w:top w:val="none" w:sz="0" w:space="0" w:color="auto"/>
        <w:left w:val="none" w:sz="0" w:space="0" w:color="auto"/>
        <w:bottom w:val="none" w:sz="0" w:space="0" w:color="auto"/>
        <w:right w:val="none" w:sz="0" w:space="0" w:color="auto"/>
      </w:divBdr>
    </w:div>
    <w:div w:id="572541859">
      <w:bodyDiv w:val="1"/>
      <w:marLeft w:val="0"/>
      <w:marRight w:val="0"/>
      <w:marTop w:val="0"/>
      <w:marBottom w:val="0"/>
      <w:divBdr>
        <w:top w:val="single" w:sz="48" w:space="0" w:color="000000"/>
        <w:left w:val="none" w:sz="0" w:space="0" w:color="auto"/>
        <w:bottom w:val="none" w:sz="0" w:space="0" w:color="auto"/>
        <w:right w:val="none" w:sz="0" w:space="0" w:color="auto"/>
      </w:divBdr>
      <w:divsChild>
        <w:div w:id="1245804216">
          <w:marLeft w:val="0"/>
          <w:marRight w:val="0"/>
          <w:marTop w:val="313"/>
          <w:marBottom w:val="0"/>
          <w:divBdr>
            <w:top w:val="none" w:sz="0" w:space="0" w:color="auto"/>
            <w:left w:val="none" w:sz="0" w:space="0" w:color="auto"/>
            <w:bottom w:val="none" w:sz="0" w:space="0" w:color="auto"/>
            <w:right w:val="none" w:sz="0" w:space="0" w:color="auto"/>
          </w:divBdr>
          <w:divsChild>
            <w:div w:id="1002201400">
              <w:marLeft w:val="0"/>
              <w:marRight w:val="0"/>
              <w:marTop w:val="0"/>
              <w:marBottom w:val="0"/>
              <w:divBdr>
                <w:top w:val="single" w:sz="48" w:space="0" w:color="000000"/>
                <w:left w:val="none" w:sz="0" w:space="0" w:color="auto"/>
                <w:bottom w:val="none" w:sz="0" w:space="0" w:color="auto"/>
                <w:right w:val="none" w:sz="0" w:space="0" w:color="auto"/>
              </w:divBdr>
              <w:divsChild>
                <w:div w:id="500585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0846585">
      <w:bodyDiv w:val="1"/>
      <w:marLeft w:val="0"/>
      <w:marRight w:val="0"/>
      <w:marTop w:val="0"/>
      <w:marBottom w:val="0"/>
      <w:divBdr>
        <w:top w:val="none" w:sz="0" w:space="0" w:color="auto"/>
        <w:left w:val="none" w:sz="0" w:space="0" w:color="auto"/>
        <w:bottom w:val="none" w:sz="0" w:space="0" w:color="auto"/>
        <w:right w:val="none" w:sz="0" w:space="0" w:color="auto"/>
      </w:divBdr>
    </w:div>
    <w:div w:id="748766979">
      <w:bodyDiv w:val="1"/>
      <w:marLeft w:val="0"/>
      <w:marRight w:val="0"/>
      <w:marTop w:val="0"/>
      <w:marBottom w:val="0"/>
      <w:divBdr>
        <w:top w:val="none" w:sz="0" w:space="0" w:color="auto"/>
        <w:left w:val="none" w:sz="0" w:space="0" w:color="auto"/>
        <w:bottom w:val="none" w:sz="0" w:space="0" w:color="auto"/>
        <w:right w:val="none" w:sz="0" w:space="0" w:color="auto"/>
      </w:divBdr>
    </w:div>
    <w:div w:id="1696999158">
      <w:bodyDiv w:val="1"/>
      <w:marLeft w:val="0"/>
      <w:marRight w:val="0"/>
      <w:marTop w:val="0"/>
      <w:marBottom w:val="0"/>
      <w:divBdr>
        <w:top w:val="none" w:sz="0" w:space="0" w:color="auto"/>
        <w:left w:val="none" w:sz="0" w:space="0" w:color="auto"/>
        <w:bottom w:val="none" w:sz="0" w:space="0" w:color="auto"/>
        <w:right w:val="none" w:sz="0" w:space="0" w:color="auto"/>
      </w:divBdr>
    </w:div>
    <w:div w:id="1833058824">
      <w:bodyDiv w:val="1"/>
      <w:marLeft w:val="0"/>
      <w:marRight w:val="0"/>
      <w:marTop w:val="0"/>
      <w:marBottom w:val="0"/>
      <w:divBdr>
        <w:top w:val="none" w:sz="0" w:space="0" w:color="auto"/>
        <w:left w:val="none" w:sz="0" w:space="0" w:color="auto"/>
        <w:bottom w:val="none" w:sz="0" w:space="0" w:color="auto"/>
        <w:right w:val="none" w:sz="0" w:space="0" w:color="auto"/>
      </w:divBdr>
      <w:divsChild>
        <w:div w:id="1471902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package" Target="embeddings/Microsoft_Word_Document3.doc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0.jpeg"/><Relationship Id="rId17" Type="http://schemas.openxmlformats.org/officeDocument/2006/relationships/image" Target="media/image5.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package" Target="embeddings/Microsoft_Word_Document2.doc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11.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sa\&#26700;&#38754;\ATCBUSDEC200\Design_Spec_TemplateV2.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182F7-35FB-43A4-B0BC-7B572E002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Design_Spec_TemplateV2.dotx</Template>
  <TotalTime>1</TotalTime>
  <Pages>28</Pages>
  <Words>2700</Words>
  <Characters>15396</Characters>
  <Application>Microsoft Office Word</Application>
  <DocSecurity>0</DocSecurity>
  <Lines>128</Lines>
  <Paragraphs>36</Paragraphs>
  <ScaleCrop>false</ScaleCrop>
  <Company>Andes Technology Corporation</Company>
  <LinksUpToDate>false</LinksUpToDate>
  <CharactersWithSpaces>18060</CharactersWithSpaces>
  <SharedDoc>false</SharedDoc>
  <HLinks>
    <vt:vector size="288" baseType="variant">
      <vt:variant>
        <vt:i4>1048634</vt:i4>
      </vt:variant>
      <vt:variant>
        <vt:i4>329</vt:i4>
      </vt:variant>
      <vt:variant>
        <vt:i4>0</vt:i4>
      </vt:variant>
      <vt:variant>
        <vt:i4>5</vt:i4>
      </vt:variant>
      <vt:variant>
        <vt:lpwstr/>
      </vt:variant>
      <vt:variant>
        <vt:lpwstr>_Toc354388597</vt:lpwstr>
      </vt:variant>
      <vt:variant>
        <vt:i4>1048634</vt:i4>
      </vt:variant>
      <vt:variant>
        <vt:i4>323</vt:i4>
      </vt:variant>
      <vt:variant>
        <vt:i4>0</vt:i4>
      </vt:variant>
      <vt:variant>
        <vt:i4>5</vt:i4>
      </vt:variant>
      <vt:variant>
        <vt:lpwstr/>
      </vt:variant>
      <vt:variant>
        <vt:lpwstr>_Toc354388596</vt:lpwstr>
      </vt:variant>
      <vt:variant>
        <vt:i4>1048634</vt:i4>
      </vt:variant>
      <vt:variant>
        <vt:i4>317</vt:i4>
      </vt:variant>
      <vt:variant>
        <vt:i4>0</vt:i4>
      </vt:variant>
      <vt:variant>
        <vt:i4>5</vt:i4>
      </vt:variant>
      <vt:variant>
        <vt:lpwstr/>
      </vt:variant>
      <vt:variant>
        <vt:lpwstr>_Toc354388595</vt:lpwstr>
      </vt:variant>
      <vt:variant>
        <vt:i4>1048634</vt:i4>
      </vt:variant>
      <vt:variant>
        <vt:i4>311</vt:i4>
      </vt:variant>
      <vt:variant>
        <vt:i4>0</vt:i4>
      </vt:variant>
      <vt:variant>
        <vt:i4>5</vt:i4>
      </vt:variant>
      <vt:variant>
        <vt:lpwstr/>
      </vt:variant>
      <vt:variant>
        <vt:lpwstr>_Toc354388594</vt:lpwstr>
      </vt:variant>
      <vt:variant>
        <vt:i4>1048634</vt:i4>
      </vt:variant>
      <vt:variant>
        <vt:i4>305</vt:i4>
      </vt:variant>
      <vt:variant>
        <vt:i4>0</vt:i4>
      </vt:variant>
      <vt:variant>
        <vt:i4>5</vt:i4>
      </vt:variant>
      <vt:variant>
        <vt:lpwstr/>
      </vt:variant>
      <vt:variant>
        <vt:lpwstr>_Toc354388593</vt:lpwstr>
      </vt:variant>
      <vt:variant>
        <vt:i4>1048634</vt:i4>
      </vt:variant>
      <vt:variant>
        <vt:i4>299</vt:i4>
      </vt:variant>
      <vt:variant>
        <vt:i4>0</vt:i4>
      </vt:variant>
      <vt:variant>
        <vt:i4>5</vt:i4>
      </vt:variant>
      <vt:variant>
        <vt:lpwstr/>
      </vt:variant>
      <vt:variant>
        <vt:lpwstr>_Toc354388592</vt:lpwstr>
      </vt:variant>
      <vt:variant>
        <vt:i4>1048634</vt:i4>
      </vt:variant>
      <vt:variant>
        <vt:i4>290</vt:i4>
      </vt:variant>
      <vt:variant>
        <vt:i4>0</vt:i4>
      </vt:variant>
      <vt:variant>
        <vt:i4>5</vt:i4>
      </vt:variant>
      <vt:variant>
        <vt:lpwstr/>
      </vt:variant>
      <vt:variant>
        <vt:lpwstr>_Toc354388591</vt:lpwstr>
      </vt:variant>
      <vt:variant>
        <vt:i4>1048634</vt:i4>
      </vt:variant>
      <vt:variant>
        <vt:i4>284</vt:i4>
      </vt:variant>
      <vt:variant>
        <vt:i4>0</vt:i4>
      </vt:variant>
      <vt:variant>
        <vt:i4>5</vt:i4>
      </vt:variant>
      <vt:variant>
        <vt:lpwstr/>
      </vt:variant>
      <vt:variant>
        <vt:lpwstr>_Toc354388590</vt:lpwstr>
      </vt:variant>
      <vt:variant>
        <vt:i4>1114170</vt:i4>
      </vt:variant>
      <vt:variant>
        <vt:i4>275</vt:i4>
      </vt:variant>
      <vt:variant>
        <vt:i4>0</vt:i4>
      </vt:variant>
      <vt:variant>
        <vt:i4>5</vt:i4>
      </vt:variant>
      <vt:variant>
        <vt:lpwstr/>
      </vt:variant>
      <vt:variant>
        <vt:lpwstr>_Toc354388589</vt:lpwstr>
      </vt:variant>
      <vt:variant>
        <vt:i4>1114170</vt:i4>
      </vt:variant>
      <vt:variant>
        <vt:i4>269</vt:i4>
      </vt:variant>
      <vt:variant>
        <vt:i4>0</vt:i4>
      </vt:variant>
      <vt:variant>
        <vt:i4>5</vt:i4>
      </vt:variant>
      <vt:variant>
        <vt:lpwstr/>
      </vt:variant>
      <vt:variant>
        <vt:lpwstr>_Toc354388588</vt:lpwstr>
      </vt:variant>
      <vt:variant>
        <vt:i4>1114170</vt:i4>
      </vt:variant>
      <vt:variant>
        <vt:i4>263</vt:i4>
      </vt:variant>
      <vt:variant>
        <vt:i4>0</vt:i4>
      </vt:variant>
      <vt:variant>
        <vt:i4>5</vt:i4>
      </vt:variant>
      <vt:variant>
        <vt:lpwstr/>
      </vt:variant>
      <vt:variant>
        <vt:lpwstr>_Toc354388587</vt:lpwstr>
      </vt:variant>
      <vt:variant>
        <vt:i4>1114170</vt:i4>
      </vt:variant>
      <vt:variant>
        <vt:i4>257</vt:i4>
      </vt:variant>
      <vt:variant>
        <vt:i4>0</vt:i4>
      </vt:variant>
      <vt:variant>
        <vt:i4>5</vt:i4>
      </vt:variant>
      <vt:variant>
        <vt:lpwstr/>
      </vt:variant>
      <vt:variant>
        <vt:lpwstr>_Toc354388586</vt:lpwstr>
      </vt:variant>
      <vt:variant>
        <vt:i4>1114170</vt:i4>
      </vt:variant>
      <vt:variant>
        <vt:i4>251</vt:i4>
      </vt:variant>
      <vt:variant>
        <vt:i4>0</vt:i4>
      </vt:variant>
      <vt:variant>
        <vt:i4>5</vt:i4>
      </vt:variant>
      <vt:variant>
        <vt:lpwstr/>
      </vt:variant>
      <vt:variant>
        <vt:lpwstr>_Toc354388585</vt:lpwstr>
      </vt:variant>
      <vt:variant>
        <vt:i4>1114170</vt:i4>
      </vt:variant>
      <vt:variant>
        <vt:i4>245</vt:i4>
      </vt:variant>
      <vt:variant>
        <vt:i4>0</vt:i4>
      </vt:variant>
      <vt:variant>
        <vt:i4>5</vt:i4>
      </vt:variant>
      <vt:variant>
        <vt:lpwstr/>
      </vt:variant>
      <vt:variant>
        <vt:lpwstr>_Toc354388584</vt:lpwstr>
      </vt:variant>
      <vt:variant>
        <vt:i4>1114170</vt:i4>
      </vt:variant>
      <vt:variant>
        <vt:i4>239</vt:i4>
      </vt:variant>
      <vt:variant>
        <vt:i4>0</vt:i4>
      </vt:variant>
      <vt:variant>
        <vt:i4>5</vt:i4>
      </vt:variant>
      <vt:variant>
        <vt:lpwstr/>
      </vt:variant>
      <vt:variant>
        <vt:lpwstr>_Toc354388583</vt:lpwstr>
      </vt:variant>
      <vt:variant>
        <vt:i4>1114170</vt:i4>
      </vt:variant>
      <vt:variant>
        <vt:i4>233</vt:i4>
      </vt:variant>
      <vt:variant>
        <vt:i4>0</vt:i4>
      </vt:variant>
      <vt:variant>
        <vt:i4>5</vt:i4>
      </vt:variant>
      <vt:variant>
        <vt:lpwstr/>
      </vt:variant>
      <vt:variant>
        <vt:lpwstr>_Toc354388582</vt:lpwstr>
      </vt:variant>
      <vt:variant>
        <vt:i4>1114170</vt:i4>
      </vt:variant>
      <vt:variant>
        <vt:i4>227</vt:i4>
      </vt:variant>
      <vt:variant>
        <vt:i4>0</vt:i4>
      </vt:variant>
      <vt:variant>
        <vt:i4>5</vt:i4>
      </vt:variant>
      <vt:variant>
        <vt:lpwstr/>
      </vt:variant>
      <vt:variant>
        <vt:lpwstr>_Toc354388581</vt:lpwstr>
      </vt:variant>
      <vt:variant>
        <vt:i4>1114170</vt:i4>
      </vt:variant>
      <vt:variant>
        <vt:i4>221</vt:i4>
      </vt:variant>
      <vt:variant>
        <vt:i4>0</vt:i4>
      </vt:variant>
      <vt:variant>
        <vt:i4>5</vt:i4>
      </vt:variant>
      <vt:variant>
        <vt:lpwstr/>
      </vt:variant>
      <vt:variant>
        <vt:lpwstr>_Toc354388580</vt:lpwstr>
      </vt:variant>
      <vt:variant>
        <vt:i4>1966138</vt:i4>
      </vt:variant>
      <vt:variant>
        <vt:i4>215</vt:i4>
      </vt:variant>
      <vt:variant>
        <vt:i4>0</vt:i4>
      </vt:variant>
      <vt:variant>
        <vt:i4>5</vt:i4>
      </vt:variant>
      <vt:variant>
        <vt:lpwstr/>
      </vt:variant>
      <vt:variant>
        <vt:lpwstr>_Toc354388579</vt:lpwstr>
      </vt:variant>
      <vt:variant>
        <vt:i4>1966138</vt:i4>
      </vt:variant>
      <vt:variant>
        <vt:i4>209</vt:i4>
      </vt:variant>
      <vt:variant>
        <vt:i4>0</vt:i4>
      </vt:variant>
      <vt:variant>
        <vt:i4>5</vt:i4>
      </vt:variant>
      <vt:variant>
        <vt:lpwstr/>
      </vt:variant>
      <vt:variant>
        <vt:lpwstr>_Toc354388578</vt:lpwstr>
      </vt:variant>
      <vt:variant>
        <vt:i4>1966138</vt:i4>
      </vt:variant>
      <vt:variant>
        <vt:i4>203</vt:i4>
      </vt:variant>
      <vt:variant>
        <vt:i4>0</vt:i4>
      </vt:variant>
      <vt:variant>
        <vt:i4>5</vt:i4>
      </vt:variant>
      <vt:variant>
        <vt:lpwstr/>
      </vt:variant>
      <vt:variant>
        <vt:lpwstr>_Toc354388577</vt:lpwstr>
      </vt:variant>
      <vt:variant>
        <vt:i4>1966138</vt:i4>
      </vt:variant>
      <vt:variant>
        <vt:i4>197</vt:i4>
      </vt:variant>
      <vt:variant>
        <vt:i4>0</vt:i4>
      </vt:variant>
      <vt:variant>
        <vt:i4>5</vt:i4>
      </vt:variant>
      <vt:variant>
        <vt:lpwstr/>
      </vt:variant>
      <vt:variant>
        <vt:lpwstr>_Toc354388576</vt:lpwstr>
      </vt:variant>
      <vt:variant>
        <vt:i4>1966138</vt:i4>
      </vt:variant>
      <vt:variant>
        <vt:i4>191</vt:i4>
      </vt:variant>
      <vt:variant>
        <vt:i4>0</vt:i4>
      </vt:variant>
      <vt:variant>
        <vt:i4>5</vt:i4>
      </vt:variant>
      <vt:variant>
        <vt:lpwstr/>
      </vt:variant>
      <vt:variant>
        <vt:lpwstr>_Toc354388575</vt:lpwstr>
      </vt:variant>
      <vt:variant>
        <vt:i4>1966138</vt:i4>
      </vt:variant>
      <vt:variant>
        <vt:i4>185</vt:i4>
      </vt:variant>
      <vt:variant>
        <vt:i4>0</vt:i4>
      </vt:variant>
      <vt:variant>
        <vt:i4>5</vt:i4>
      </vt:variant>
      <vt:variant>
        <vt:lpwstr/>
      </vt:variant>
      <vt:variant>
        <vt:lpwstr>_Toc354388574</vt:lpwstr>
      </vt:variant>
      <vt:variant>
        <vt:i4>1966138</vt:i4>
      </vt:variant>
      <vt:variant>
        <vt:i4>179</vt:i4>
      </vt:variant>
      <vt:variant>
        <vt:i4>0</vt:i4>
      </vt:variant>
      <vt:variant>
        <vt:i4>5</vt:i4>
      </vt:variant>
      <vt:variant>
        <vt:lpwstr/>
      </vt:variant>
      <vt:variant>
        <vt:lpwstr>_Toc354388573</vt:lpwstr>
      </vt:variant>
      <vt:variant>
        <vt:i4>1966138</vt:i4>
      </vt:variant>
      <vt:variant>
        <vt:i4>173</vt:i4>
      </vt:variant>
      <vt:variant>
        <vt:i4>0</vt:i4>
      </vt:variant>
      <vt:variant>
        <vt:i4>5</vt:i4>
      </vt:variant>
      <vt:variant>
        <vt:lpwstr/>
      </vt:variant>
      <vt:variant>
        <vt:lpwstr>_Toc354388572</vt:lpwstr>
      </vt:variant>
      <vt:variant>
        <vt:i4>1966138</vt:i4>
      </vt:variant>
      <vt:variant>
        <vt:i4>167</vt:i4>
      </vt:variant>
      <vt:variant>
        <vt:i4>0</vt:i4>
      </vt:variant>
      <vt:variant>
        <vt:i4>5</vt:i4>
      </vt:variant>
      <vt:variant>
        <vt:lpwstr/>
      </vt:variant>
      <vt:variant>
        <vt:lpwstr>_Toc354388571</vt:lpwstr>
      </vt:variant>
      <vt:variant>
        <vt:i4>1966138</vt:i4>
      </vt:variant>
      <vt:variant>
        <vt:i4>161</vt:i4>
      </vt:variant>
      <vt:variant>
        <vt:i4>0</vt:i4>
      </vt:variant>
      <vt:variant>
        <vt:i4>5</vt:i4>
      </vt:variant>
      <vt:variant>
        <vt:lpwstr/>
      </vt:variant>
      <vt:variant>
        <vt:lpwstr>_Toc354388570</vt:lpwstr>
      </vt:variant>
      <vt:variant>
        <vt:i4>2031674</vt:i4>
      </vt:variant>
      <vt:variant>
        <vt:i4>155</vt:i4>
      </vt:variant>
      <vt:variant>
        <vt:i4>0</vt:i4>
      </vt:variant>
      <vt:variant>
        <vt:i4>5</vt:i4>
      </vt:variant>
      <vt:variant>
        <vt:lpwstr/>
      </vt:variant>
      <vt:variant>
        <vt:lpwstr>_Toc354388569</vt:lpwstr>
      </vt:variant>
      <vt:variant>
        <vt:i4>2031674</vt:i4>
      </vt:variant>
      <vt:variant>
        <vt:i4>149</vt:i4>
      </vt:variant>
      <vt:variant>
        <vt:i4>0</vt:i4>
      </vt:variant>
      <vt:variant>
        <vt:i4>5</vt:i4>
      </vt:variant>
      <vt:variant>
        <vt:lpwstr/>
      </vt:variant>
      <vt:variant>
        <vt:lpwstr>_Toc354388568</vt:lpwstr>
      </vt:variant>
      <vt:variant>
        <vt:i4>2031674</vt:i4>
      </vt:variant>
      <vt:variant>
        <vt:i4>143</vt:i4>
      </vt:variant>
      <vt:variant>
        <vt:i4>0</vt:i4>
      </vt:variant>
      <vt:variant>
        <vt:i4>5</vt:i4>
      </vt:variant>
      <vt:variant>
        <vt:lpwstr/>
      </vt:variant>
      <vt:variant>
        <vt:lpwstr>_Toc354388567</vt:lpwstr>
      </vt:variant>
      <vt:variant>
        <vt:i4>2031674</vt:i4>
      </vt:variant>
      <vt:variant>
        <vt:i4>137</vt:i4>
      </vt:variant>
      <vt:variant>
        <vt:i4>0</vt:i4>
      </vt:variant>
      <vt:variant>
        <vt:i4>5</vt:i4>
      </vt:variant>
      <vt:variant>
        <vt:lpwstr/>
      </vt:variant>
      <vt:variant>
        <vt:lpwstr>_Toc354388566</vt:lpwstr>
      </vt:variant>
      <vt:variant>
        <vt:i4>2031674</vt:i4>
      </vt:variant>
      <vt:variant>
        <vt:i4>131</vt:i4>
      </vt:variant>
      <vt:variant>
        <vt:i4>0</vt:i4>
      </vt:variant>
      <vt:variant>
        <vt:i4>5</vt:i4>
      </vt:variant>
      <vt:variant>
        <vt:lpwstr/>
      </vt:variant>
      <vt:variant>
        <vt:lpwstr>_Toc354388565</vt:lpwstr>
      </vt:variant>
      <vt:variant>
        <vt:i4>2031674</vt:i4>
      </vt:variant>
      <vt:variant>
        <vt:i4>125</vt:i4>
      </vt:variant>
      <vt:variant>
        <vt:i4>0</vt:i4>
      </vt:variant>
      <vt:variant>
        <vt:i4>5</vt:i4>
      </vt:variant>
      <vt:variant>
        <vt:lpwstr/>
      </vt:variant>
      <vt:variant>
        <vt:lpwstr>_Toc354388564</vt:lpwstr>
      </vt:variant>
      <vt:variant>
        <vt:i4>2031674</vt:i4>
      </vt:variant>
      <vt:variant>
        <vt:i4>119</vt:i4>
      </vt:variant>
      <vt:variant>
        <vt:i4>0</vt:i4>
      </vt:variant>
      <vt:variant>
        <vt:i4>5</vt:i4>
      </vt:variant>
      <vt:variant>
        <vt:lpwstr/>
      </vt:variant>
      <vt:variant>
        <vt:lpwstr>_Toc354388563</vt:lpwstr>
      </vt:variant>
      <vt:variant>
        <vt:i4>2031674</vt:i4>
      </vt:variant>
      <vt:variant>
        <vt:i4>113</vt:i4>
      </vt:variant>
      <vt:variant>
        <vt:i4>0</vt:i4>
      </vt:variant>
      <vt:variant>
        <vt:i4>5</vt:i4>
      </vt:variant>
      <vt:variant>
        <vt:lpwstr/>
      </vt:variant>
      <vt:variant>
        <vt:lpwstr>_Toc354388562</vt:lpwstr>
      </vt:variant>
      <vt:variant>
        <vt:i4>2031674</vt:i4>
      </vt:variant>
      <vt:variant>
        <vt:i4>107</vt:i4>
      </vt:variant>
      <vt:variant>
        <vt:i4>0</vt:i4>
      </vt:variant>
      <vt:variant>
        <vt:i4>5</vt:i4>
      </vt:variant>
      <vt:variant>
        <vt:lpwstr/>
      </vt:variant>
      <vt:variant>
        <vt:lpwstr>_Toc354388561</vt:lpwstr>
      </vt:variant>
      <vt:variant>
        <vt:i4>2031674</vt:i4>
      </vt:variant>
      <vt:variant>
        <vt:i4>101</vt:i4>
      </vt:variant>
      <vt:variant>
        <vt:i4>0</vt:i4>
      </vt:variant>
      <vt:variant>
        <vt:i4>5</vt:i4>
      </vt:variant>
      <vt:variant>
        <vt:lpwstr/>
      </vt:variant>
      <vt:variant>
        <vt:lpwstr>_Toc354388560</vt:lpwstr>
      </vt:variant>
      <vt:variant>
        <vt:i4>1835066</vt:i4>
      </vt:variant>
      <vt:variant>
        <vt:i4>95</vt:i4>
      </vt:variant>
      <vt:variant>
        <vt:i4>0</vt:i4>
      </vt:variant>
      <vt:variant>
        <vt:i4>5</vt:i4>
      </vt:variant>
      <vt:variant>
        <vt:lpwstr/>
      </vt:variant>
      <vt:variant>
        <vt:lpwstr>_Toc354388559</vt:lpwstr>
      </vt:variant>
      <vt:variant>
        <vt:i4>1835066</vt:i4>
      </vt:variant>
      <vt:variant>
        <vt:i4>89</vt:i4>
      </vt:variant>
      <vt:variant>
        <vt:i4>0</vt:i4>
      </vt:variant>
      <vt:variant>
        <vt:i4>5</vt:i4>
      </vt:variant>
      <vt:variant>
        <vt:lpwstr/>
      </vt:variant>
      <vt:variant>
        <vt:lpwstr>_Toc354388558</vt:lpwstr>
      </vt:variant>
      <vt:variant>
        <vt:i4>1835066</vt:i4>
      </vt:variant>
      <vt:variant>
        <vt:i4>83</vt:i4>
      </vt:variant>
      <vt:variant>
        <vt:i4>0</vt:i4>
      </vt:variant>
      <vt:variant>
        <vt:i4>5</vt:i4>
      </vt:variant>
      <vt:variant>
        <vt:lpwstr/>
      </vt:variant>
      <vt:variant>
        <vt:lpwstr>_Toc354388557</vt:lpwstr>
      </vt:variant>
      <vt:variant>
        <vt:i4>1835066</vt:i4>
      </vt:variant>
      <vt:variant>
        <vt:i4>77</vt:i4>
      </vt:variant>
      <vt:variant>
        <vt:i4>0</vt:i4>
      </vt:variant>
      <vt:variant>
        <vt:i4>5</vt:i4>
      </vt:variant>
      <vt:variant>
        <vt:lpwstr/>
      </vt:variant>
      <vt:variant>
        <vt:lpwstr>_Toc354388556</vt:lpwstr>
      </vt:variant>
      <vt:variant>
        <vt:i4>1835066</vt:i4>
      </vt:variant>
      <vt:variant>
        <vt:i4>71</vt:i4>
      </vt:variant>
      <vt:variant>
        <vt:i4>0</vt:i4>
      </vt:variant>
      <vt:variant>
        <vt:i4>5</vt:i4>
      </vt:variant>
      <vt:variant>
        <vt:lpwstr/>
      </vt:variant>
      <vt:variant>
        <vt:lpwstr>_Toc354388555</vt:lpwstr>
      </vt:variant>
      <vt:variant>
        <vt:i4>1835066</vt:i4>
      </vt:variant>
      <vt:variant>
        <vt:i4>65</vt:i4>
      </vt:variant>
      <vt:variant>
        <vt:i4>0</vt:i4>
      </vt:variant>
      <vt:variant>
        <vt:i4>5</vt:i4>
      </vt:variant>
      <vt:variant>
        <vt:lpwstr/>
      </vt:variant>
      <vt:variant>
        <vt:lpwstr>_Toc354388554</vt:lpwstr>
      </vt:variant>
      <vt:variant>
        <vt:i4>1835066</vt:i4>
      </vt:variant>
      <vt:variant>
        <vt:i4>59</vt:i4>
      </vt:variant>
      <vt:variant>
        <vt:i4>0</vt:i4>
      </vt:variant>
      <vt:variant>
        <vt:i4>5</vt:i4>
      </vt:variant>
      <vt:variant>
        <vt:lpwstr/>
      </vt:variant>
      <vt:variant>
        <vt:lpwstr>_Toc354388553</vt:lpwstr>
      </vt:variant>
      <vt:variant>
        <vt:i4>1835066</vt:i4>
      </vt:variant>
      <vt:variant>
        <vt:i4>53</vt:i4>
      </vt:variant>
      <vt:variant>
        <vt:i4>0</vt:i4>
      </vt:variant>
      <vt:variant>
        <vt:i4>5</vt:i4>
      </vt:variant>
      <vt:variant>
        <vt:lpwstr/>
      </vt:variant>
      <vt:variant>
        <vt:lpwstr>_Toc354388552</vt:lpwstr>
      </vt:variant>
      <vt:variant>
        <vt:i4>1835066</vt:i4>
      </vt:variant>
      <vt:variant>
        <vt:i4>47</vt:i4>
      </vt:variant>
      <vt:variant>
        <vt:i4>0</vt:i4>
      </vt:variant>
      <vt:variant>
        <vt:i4>5</vt:i4>
      </vt:variant>
      <vt:variant>
        <vt:lpwstr/>
      </vt:variant>
      <vt:variant>
        <vt:lpwstr>_Toc354388551</vt:lpwstr>
      </vt:variant>
      <vt:variant>
        <vt:i4>1835066</vt:i4>
      </vt:variant>
      <vt:variant>
        <vt:i4>41</vt:i4>
      </vt:variant>
      <vt:variant>
        <vt:i4>0</vt:i4>
      </vt:variant>
      <vt:variant>
        <vt:i4>5</vt:i4>
      </vt:variant>
      <vt:variant>
        <vt:lpwstr/>
      </vt:variant>
      <vt:variant>
        <vt:lpwstr>_Toc354388550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AndeShape™ ATCBUSDEC200 Design Specification</dc:title>
  <dc:creator>Masa Wei-Chung Chi(姬瑋忠)</dc:creator>
  <cp:lastModifiedBy>Jason Wen-Jie Li(李文傑)</cp:lastModifiedBy>
  <cp:revision>2</cp:revision>
  <cp:lastPrinted>2008-10-13T01:17:00Z</cp:lastPrinted>
  <dcterms:created xsi:type="dcterms:W3CDTF">2021-04-13T03:00:00Z</dcterms:created>
  <dcterms:modified xsi:type="dcterms:W3CDTF">2021-04-13T03:00:00Z</dcterms:modified>
</cp:coreProperties>
</file>